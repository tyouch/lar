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6AB5B8" w14:textId="77777777" w:rsidR="007E0CB6" w:rsidRPr="0017468D" w:rsidRDefault="007E0CB6" w:rsidP="007E0CB6">
      <w:pPr>
        <w:pStyle w:val="DocTitle"/>
        <w:spacing w:after="156"/>
        <w:jc w:val="both"/>
        <w:rPr>
          <w:rFonts w:ascii="微软雅黑" w:eastAsia="微软雅黑" w:hAnsi="微软雅黑"/>
        </w:rPr>
      </w:pPr>
    </w:p>
    <w:p w14:paraId="52C9F5B6" w14:textId="77777777" w:rsidR="007E0CB6" w:rsidRPr="0017468D" w:rsidRDefault="007E0CB6" w:rsidP="007E0CB6">
      <w:pPr>
        <w:pStyle w:val="DocTitle"/>
        <w:spacing w:after="156"/>
        <w:jc w:val="both"/>
        <w:rPr>
          <w:rFonts w:ascii="微软雅黑" w:eastAsia="微软雅黑" w:hAnsi="微软雅黑"/>
        </w:rPr>
      </w:pPr>
    </w:p>
    <w:p w14:paraId="28E424DB" w14:textId="77777777" w:rsidR="00335A5D" w:rsidRPr="0017468D" w:rsidRDefault="00335A5D" w:rsidP="007E0CB6">
      <w:pPr>
        <w:pStyle w:val="DocTitle"/>
        <w:spacing w:after="156"/>
        <w:jc w:val="both"/>
        <w:rPr>
          <w:rFonts w:ascii="微软雅黑" w:eastAsia="微软雅黑" w:hAnsi="微软雅黑"/>
        </w:rPr>
      </w:pPr>
    </w:p>
    <w:p w14:paraId="5366B8F4" w14:textId="77777777" w:rsidR="00335A5D" w:rsidRPr="0017468D" w:rsidRDefault="00335A5D" w:rsidP="007E0CB6">
      <w:pPr>
        <w:pStyle w:val="DocTitle"/>
        <w:spacing w:after="156"/>
        <w:jc w:val="both"/>
        <w:rPr>
          <w:rFonts w:ascii="微软雅黑" w:eastAsia="微软雅黑" w:hAnsi="微软雅黑"/>
        </w:rPr>
      </w:pPr>
    </w:p>
    <w:p w14:paraId="26D248DA" w14:textId="77777777" w:rsidR="00335A5D" w:rsidRPr="0017468D" w:rsidRDefault="00335A5D" w:rsidP="007E0CB6">
      <w:pPr>
        <w:pStyle w:val="DocTitle"/>
        <w:spacing w:after="156"/>
        <w:jc w:val="both"/>
        <w:rPr>
          <w:rFonts w:ascii="微软雅黑" w:eastAsia="微软雅黑" w:hAnsi="微软雅黑"/>
        </w:rPr>
      </w:pPr>
    </w:p>
    <w:p w14:paraId="6C418F5C" w14:textId="77777777" w:rsidR="00282A86" w:rsidRDefault="00282A86" w:rsidP="00282A86">
      <w:pPr>
        <w:pStyle w:val="DocTitle"/>
        <w:spacing w:after="156"/>
        <w:ind w:left="899" w:firstLine="480"/>
        <w:rPr>
          <w:rFonts w:ascii="微软雅黑" w:eastAsia="微软雅黑" w:hAnsi="微软雅黑"/>
          <w:bCs/>
          <w:szCs w:val="44"/>
        </w:rPr>
      </w:pPr>
      <w:r>
        <w:rPr>
          <w:rFonts w:ascii="微软雅黑" w:eastAsia="微软雅黑" w:hAnsi="微软雅黑" w:hint="eastAsia"/>
          <w:bCs/>
          <w:szCs w:val="44"/>
        </w:rPr>
        <w:t>广东华兴银行外联</w:t>
      </w:r>
      <w:r>
        <w:rPr>
          <w:rFonts w:ascii="微软雅黑" w:eastAsia="微软雅黑" w:hAnsi="微软雅黑"/>
          <w:bCs/>
          <w:szCs w:val="44"/>
        </w:rPr>
        <w:t>接口</w:t>
      </w:r>
      <w:r>
        <w:rPr>
          <w:rFonts w:ascii="微软雅黑" w:eastAsia="微软雅黑" w:hAnsi="微软雅黑" w:hint="eastAsia"/>
          <w:bCs/>
          <w:szCs w:val="44"/>
        </w:rPr>
        <w:t>规范文档</w:t>
      </w:r>
    </w:p>
    <w:p w14:paraId="2A25B728" w14:textId="77777777" w:rsidR="00282A86" w:rsidRDefault="00282A86" w:rsidP="00282A86">
      <w:pPr>
        <w:pStyle w:val="DocTitle"/>
        <w:spacing w:after="156"/>
        <w:ind w:left="899" w:firstLine="480"/>
        <w:rPr>
          <w:rFonts w:ascii="微软雅黑" w:eastAsia="微软雅黑" w:hAnsi="微软雅黑"/>
        </w:rPr>
      </w:pPr>
      <w:r>
        <w:rPr>
          <w:rFonts w:ascii="微软雅黑" w:eastAsia="微软雅黑" w:hAnsi="微软雅黑" w:hint="eastAsia"/>
          <w:bCs/>
          <w:szCs w:val="44"/>
        </w:rPr>
        <w:t>【P2P业务】</w:t>
      </w:r>
    </w:p>
    <w:p w14:paraId="03F04164" w14:textId="77777777" w:rsidR="007E0CB6" w:rsidRPr="00F2784C" w:rsidRDefault="007E0CB6" w:rsidP="007E0CB6">
      <w:pPr>
        <w:pStyle w:val="DocTitle"/>
        <w:spacing w:after="156"/>
        <w:ind w:left="899"/>
        <w:rPr>
          <w:rFonts w:ascii="微软雅黑" w:eastAsia="微软雅黑" w:hAnsi="微软雅黑"/>
        </w:rPr>
      </w:pPr>
    </w:p>
    <w:p w14:paraId="33095439" w14:textId="77777777" w:rsidR="007E0CB6" w:rsidRPr="0017468D" w:rsidRDefault="007E0CB6" w:rsidP="004161DC">
      <w:pPr>
        <w:pStyle w:val="DocTitle"/>
        <w:spacing w:beforeLines="50" w:before="156" w:afterLines="0"/>
        <w:jc w:val="both"/>
        <w:rPr>
          <w:rFonts w:ascii="微软雅黑" w:eastAsia="微软雅黑" w:hAnsi="微软雅黑"/>
        </w:rPr>
      </w:pPr>
    </w:p>
    <w:p w14:paraId="07F0DFB5" w14:textId="77777777" w:rsidR="007E0CB6" w:rsidRPr="0017468D" w:rsidRDefault="007E0CB6" w:rsidP="004161DC">
      <w:pPr>
        <w:pStyle w:val="DocTitle"/>
        <w:spacing w:beforeLines="50" w:before="156" w:afterLines="0"/>
        <w:jc w:val="both"/>
        <w:rPr>
          <w:rFonts w:ascii="微软雅黑" w:eastAsia="微软雅黑" w:hAnsi="微软雅黑"/>
        </w:rPr>
      </w:pPr>
    </w:p>
    <w:p w14:paraId="3EC2E3CB" w14:textId="77777777" w:rsidR="007E0CB6" w:rsidRPr="0017468D" w:rsidRDefault="007E0CB6" w:rsidP="004161DC">
      <w:pPr>
        <w:pStyle w:val="DocTitle"/>
        <w:spacing w:beforeLines="50" w:before="156" w:afterLines="0"/>
        <w:jc w:val="both"/>
        <w:rPr>
          <w:rFonts w:ascii="微软雅黑" w:eastAsia="微软雅黑" w:hAnsi="微软雅黑"/>
        </w:rPr>
      </w:pPr>
    </w:p>
    <w:p w14:paraId="55A9AFB2" w14:textId="77777777" w:rsidR="007E0CB6" w:rsidRPr="0017468D" w:rsidRDefault="007E0CB6" w:rsidP="004161DC">
      <w:pPr>
        <w:pStyle w:val="DocTitle"/>
        <w:spacing w:beforeLines="50" w:before="156" w:afterLines="0"/>
        <w:jc w:val="both"/>
        <w:rPr>
          <w:rFonts w:ascii="微软雅黑" w:eastAsia="微软雅黑" w:hAnsi="微软雅黑"/>
        </w:rPr>
      </w:pPr>
    </w:p>
    <w:p w14:paraId="69C62E68" w14:textId="77777777" w:rsidR="007E0CB6" w:rsidRPr="0017468D" w:rsidRDefault="007E0CB6" w:rsidP="007E0CB6">
      <w:pPr>
        <w:tabs>
          <w:tab w:val="num" w:pos="720"/>
        </w:tabs>
        <w:spacing w:after="120"/>
        <w:rPr>
          <w:rFonts w:ascii="微软雅黑" w:eastAsia="微软雅黑" w:hAnsi="微软雅黑"/>
          <w:b/>
          <w:bCs/>
          <w:sz w:val="36"/>
          <w:szCs w:val="36"/>
        </w:rPr>
      </w:pPr>
    </w:p>
    <w:p w14:paraId="72EF3773" w14:textId="77777777" w:rsidR="007E0CB6" w:rsidRPr="0017468D" w:rsidRDefault="007E0CB6" w:rsidP="007E0CB6">
      <w:pPr>
        <w:tabs>
          <w:tab w:val="num" w:pos="720"/>
        </w:tabs>
        <w:spacing w:after="120"/>
        <w:rPr>
          <w:rFonts w:ascii="微软雅黑" w:eastAsia="微软雅黑" w:hAnsi="微软雅黑"/>
          <w:b/>
          <w:bCs/>
          <w:sz w:val="36"/>
          <w:szCs w:val="36"/>
        </w:rPr>
      </w:pPr>
    </w:p>
    <w:p w14:paraId="5E2F37A7" w14:textId="77777777" w:rsidR="00282A86" w:rsidRDefault="00282A86" w:rsidP="00282A86">
      <w:pPr>
        <w:autoSpaceDE w:val="0"/>
        <w:autoSpaceDN w:val="0"/>
        <w:adjustRightInd w:val="0"/>
        <w:jc w:val="center"/>
        <w:rPr>
          <w:rFonts w:ascii="黑体" w:eastAsia="黑体"/>
          <w:sz w:val="28"/>
          <w:szCs w:val="28"/>
        </w:rPr>
      </w:pPr>
      <w:r>
        <w:rPr>
          <w:rFonts w:ascii="楷体_GB2312" w:eastAsia="楷体_GB2312" w:hint="eastAsia"/>
          <w:sz w:val="28"/>
          <w:szCs w:val="28"/>
        </w:rPr>
        <w:t>广东华兴银行 信息科技部</w:t>
      </w:r>
    </w:p>
    <w:p w14:paraId="5476EBB1" w14:textId="77777777" w:rsidR="00282A86" w:rsidRDefault="00282A86" w:rsidP="00282A86">
      <w:pPr>
        <w:jc w:val="center"/>
      </w:pPr>
      <w:r>
        <w:rPr>
          <w:noProof/>
        </w:rPr>
        <w:drawing>
          <wp:inline distT="0" distB="0" distL="0" distR="0" wp14:anchorId="4BB38EB8" wp14:editId="4276FF9C">
            <wp:extent cx="1712595" cy="313690"/>
            <wp:effectExtent l="0" t="0" r="1905" b="0"/>
            <wp:docPr id="2" name="图片 2" descr="说明: 说明: 说明: 说明: 华兴LOGO-011"/>
            <wp:cNvGraphicFramePr/>
            <a:graphic xmlns:a="http://schemas.openxmlformats.org/drawingml/2006/main">
              <a:graphicData uri="http://schemas.openxmlformats.org/drawingml/2006/picture">
                <pic:pic xmlns:pic="http://schemas.openxmlformats.org/drawingml/2006/picture">
                  <pic:nvPicPr>
                    <pic:cNvPr id="2" name="图片 2" descr="说明: 说明: 说明: 说明: 华兴LOGO-011"/>
                    <pic:cNvPicPr/>
                  </pic:nvPicPr>
                  <pic:blipFill>
                    <a:blip r:embed="rId8">
                      <a:extLst>
                        <a:ext uri="{28A0092B-C50C-407E-A947-70E740481C1C}">
                          <a14:useLocalDpi xmlns:a14="http://schemas.microsoft.com/office/drawing/2010/main" val="0"/>
                        </a:ext>
                      </a:extLst>
                    </a:blip>
                    <a:srcRect/>
                    <a:stretch>
                      <a:fillRect/>
                    </a:stretch>
                  </pic:blipFill>
                  <pic:spPr>
                    <a:xfrm>
                      <a:off x="0" y="0"/>
                      <a:ext cx="1718371" cy="314921"/>
                    </a:xfrm>
                    <a:prstGeom prst="rect">
                      <a:avLst/>
                    </a:prstGeom>
                    <a:noFill/>
                    <a:ln>
                      <a:noFill/>
                    </a:ln>
                  </pic:spPr>
                </pic:pic>
              </a:graphicData>
            </a:graphic>
          </wp:inline>
        </w:drawing>
      </w:r>
    </w:p>
    <w:p w14:paraId="713CBFF6" w14:textId="77777777" w:rsidR="007E0CB6" w:rsidRPr="0017468D" w:rsidRDefault="007E0CB6" w:rsidP="007E0CB6">
      <w:pPr>
        <w:rPr>
          <w:rFonts w:ascii="微软雅黑" w:eastAsia="微软雅黑" w:hAnsi="微软雅黑"/>
          <w:sz w:val="28"/>
        </w:rPr>
        <w:sectPr w:rsidR="007E0CB6" w:rsidRPr="0017468D" w:rsidSect="00555185">
          <w:headerReference w:type="default" r:id="rId9"/>
          <w:footerReference w:type="even" r:id="rId10"/>
          <w:footerReference w:type="default" r:id="rId11"/>
          <w:headerReference w:type="first" r:id="rId12"/>
          <w:pgSz w:w="11906" w:h="16838"/>
          <w:pgMar w:top="1440" w:right="1080" w:bottom="1440" w:left="1080" w:header="851" w:footer="992" w:gutter="0"/>
          <w:cols w:space="425"/>
          <w:docGrid w:type="lines" w:linePitch="312"/>
        </w:sectPr>
      </w:pPr>
    </w:p>
    <w:p w14:paraId="429D3854" w14:textId="77777777" w:rsidR="007E0CB6" w:rsidRPr="00A62573" w:rsidDel="00A62573" w:rsidRDefault="007E0CB6" w:rsidP="007E0CB6">
      <w:pPr>
        <w:ind w:right="560"/>
        <w:rPr>
          <w:del w:id="4" w:author="wincol" w:date="2016-04-05T15:23:00Z"/>
          <w:rFonts w:ascii="微软雅黑" w:eastAsia="微软雅黑" w:hAnsi="微软雅黑"/>
          <w:b/>
          <w:sz w:val="28"/>
          <w:szCs w:val="28"/>
        </w:rPr>
      </w:pPr>
    </w:p>
    <w:p w14:paraId="2486C104" w14:textId="77777777" w:rsidR="0042024B" w:rsidRDefault="0042024B" w:rsidP="0042024B">
      <w:pPr>
        <w:adjustRightInd w:val="0"/>
        <w:snapToGrid w:val="0"/>
        <w:jc w:val="center"/>
        <w:rPr>
          <w:rFonts w:ascii="楷体" w:eastAsia="楷体" w:hAnsi="楷体"/>
          <w:b/>
          <w:sz w:val="28"/>
          <w:szCs w:val="28"/>
        </w:rPr>
      </w:pPr>
      <w:r>
        <w:rPr>
          <w:rFonts w:ascii="楷体" w:eastAsia="楷体" w:hAnsi="楷体" w:hint="eastAsia"/>
          <w:b/>
          <w:sz w:val="28"/>
          <w:szCs w:val="28"/>
        </w:rPr>
        <w:t>版本记录</w:t>
      </w:r>
    </w:p>
    <w:tbl>
      <w:tblPr>
        <w:tblW w:w="905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30" w:type="dxa"/>
          <w:right w:w="30" w:type="dxa"/>
        </w:tblCellMar>
        <w:tblLook w:val="04A0" w:firstRow="1" w:lastRow="0" w:firstColumn="1" w:lastColumn="0" w:noHBand="0" w:noVBand="1"/>
      </w:tblPr>
      <w:tblGrid>
        <w:gridCol w:w="936"/>
        <w:gridCol w:w="1165"/>
        <w:gridCol w:w="3081"/>
        <w:gridCol w:w="850"/>
        <w:gridCol w:w="851"/>
        <w:gridCol w:w="992"/>
        <w:gridCol w:w="1176"/>
      </w:tblGrid>
      <w:tr w:rsidR="0042024B" w14:paraId="7C3AE5AB" w14:textId="77777777" w:rsidTr="005427D0">
        <w:trPr>
          <w:cantSplit/>
          <w:trHeight w:val="573"/>
          <w:jc w:val="center"/>
        </w:trPr>
        <w:tc>
          <w:tcPr>
            <w:tcW w:w="936" w:type="dxa"/>
            <w:shd w:val="clear" w:color="auto" w:fill="C0C0C0"/>
            <w:vAlign w:val="center"/>
          </w:tcPr>
          <w:p w14:paraId="60A76967" w14:textId="77777777" w:rsidR="0042024B" w:rsidRDefault="0042024B" w:rsidP="005427D0">
            <w:pPr>
              <w:autoSpaceDE w:val="0"/>
              <w:autoSpaceDN w:val="0"/>
              <w:adjustRightInd w:val="0"/>
              <w:snapToGrid w:val="0"/>
              <w:rPr>
                <w:rFonts w:ascii="楷体" w:eastAsia="楷体" w:hAnsi="楷体"/>
                <w:b/>
                <w:szCs w:val="21"/>
              </w:rPr>
            </w:pPr>
            <w:r>
              <w:rPr>
                <w:rFonts w:ascii="楷体" w:eastAsia="楷体" w:hAnsi="楷体" w:hint="eastAsia"/>
                <w:b/>
                <w:szCs w:val="21"/>
              </w:rPr>
              <w:t>版本号</w:t>
            </w:r>
          </w:p>
        </w:tc>
        <w:tc>
          <w:tcPr>
            <w:tcW w:w="1165" w:type="dxa"/>
            <w:shd w:val="clear" w:color="auto" w:fill="C0C0C0"/>
            <w:vAlign w:val="center"/>
          </w:tcPr>
          <w:p w14:paraId="1183820B" w14:textId="77777777" w:rsidR="0042024B" w:rsidRDefault="0042024B" w:rsidP="005427D0">
            <w:pPr>
              <w:autoSpaceDE w:val="0"/>
              <w:autoSpaceDN w:val="0"/>
              <w:adjustRightInd w:val="0"/>
              <w:snapToGrid w:val="0"/>
              <w:rPr>
                <w:rFonts w:ascii="楷体" w:eastAsia="楷体" w:hAnsi="楷体"/>
                <w:b/>
                <w:szCs w:val="21"/>
              </w:rPr>
            </w:pPr>
            <w:r>
              <w:rPr>
                <w:rFonts w:ascii="楷体" w:eastAsia="楷体" w:hAnsi="楷体" w:hint="eastAsia"/>
                <w:b/>
                <w:szCs w:val="21"/>
              </w:rPr>
              <w:t>修改日期</w:t>
            </w:r>
          </w:p>
        </w:tc>
        <w:tc>
          <w:tcPr>
            <w:tcW w:w="3081" w:type="dxa"/>
            <w:shd w:val="clear" w:color="auto" w:fill="C0C0C0"/>
            <w:vAlign w:val="center"/>
          </w:tcPr>
          <w:p w14:paraId="7D208981" w14:textId="77777777" w:rsidR="0042024B" w:rsidRDefault="0042024B" w:rsidP="005427D0">
            <w:pPr>
              <w:autoSpaceDE w:val="0"/>
              <w:autoSpaceDN w:val="0"/>
              <w:adjustRightInd w:val="0"/>
              <w:snapToGrid w:val="0"/>
              <w:rPr>
                <w:rFonts w:ascii="楷体" w:eastAsia="楷体" w:hAnsi="楷体"/>
                <w:b/>
                <w:szCs w:val="21"/>
              </w:rPr>
            </w:pPr>
            <w:r>
              <w:rPr>
                <w:rFonts w:ascii="楷体" w:eastAsia="楷体" w:hAnsi="楷体" w:hint="eastAsia"/>
                <w:b/>
                <w:szCs w:val="21"/>
              </w:rPr>
              <w:t>修改内容</w:t>
            </w:r>
          </w:p>
        </w:tc>
        <w:tc>
          <w:tcPr>
            <w:tcW w:w="850" w:type="dxa"/>
            <w:shd w:val="clear" w:color="auto" w:fill="C0C0C0"/>
            <w:vAlign w:val="center"/>
          </w:tcPr>
          <w:p w14:paraId="64480BD4" w14:textId="77777777" w:rsidR="0042024B" w:rsidRDefault="0042024B" w:rsidP="005427D0">
            <w:pPr>
              <w:autoSpaceDE w:val="0"/>
              <w:autoSpaceDN w:val="0"/>
              <w:adjustRightInd w:val="0"/>
              <w:snapToGrid w:val="0"/>
              <w:rPr>
                <w:rFonts w:ascii="楷体" w:eastAsia="楷体" w:hAnsi="楷体"/>
                <w:b/>
                <w:szCs w:val="21"/>
              </w:rPr>
            </w:pPr>
            <w:r>
              <w:rPr>
                <w:rFonts w:ascii="楷体" w:eastAsia="楷体" w:hAnsi="楷体" w:hint="eastAsia"/>
                <w:b/>
                <w:szCs w:val="21"/>
              </w:rPr>
              <w:t>修改者</w:t>
            </w:r>
          </w:p>
        </w:tc>
        <w:tc>
          <w:tcPr>
            <w:tcW w:w="851" w:type="dxa"/>
            <w:shd w:val="clear" w:color="auto" w:fill="C0C0C0"/>
            <w:vAlign w:val="center"/>
          </w:tcPr>
          <w:p w14:paraId="3AFAA87F" w14:textId="77777777" w:rsidR="0042024B" w:rsidRDefault="0042024B" w:rsidP="005427D0">
            <w:pPr>
              <w:autoSpaceDE w:val="0"/>
              <w:autoSpaceDN w:val="0"/>
              <w:adjustRightInd w:val="0"/>
              <w:snapToGrid w:val="0"/>
              <w:rPr>
                <w:rFonts w:ascii="楷体" w:eastAsia="楷体" w:hAnsi="楷体"/>
                <w:b/>
                <w:szCs w:val="21"/>
              </w:rPr>
            </w:pPr>
            <w:r>
              <w:rPr>
                <w:rFonts w:ascii="楷体" w:eastAsia="楷体" w:hAnsi="楷体" w:hint="eastAsia"/>
                <w:b/>
                <w:szCs w:val="21"/>
              </w:rPr>
              <w:t>审核者</w:t>
            </w:r>
          </w:p>
        </w:tc>
        <w:tc>
          <w:tcPr>
            <w:tcW w:w="992" w:type="dxa"/>
            <w:shd w:val="clear" w:color="auto" w:fill="C0C0C0"/>
            <w:vAlign w:val="center"/>
          </w:tcPr>
          <w:p w14:paraId="3D1ED9DE" w14:textId="77777777" w:rsidR="0042024B" w:rsidRDefault="0042024B" w:rsidP="005427D0">
            <w:pPr>
              <w:autoSpaceDE w:val="0"/>
              <w:autoSpaceDN w:val="0"/>
              <w:adjustRightInd w:val="0"/>
              <w:snapToGrid w:val="0"/>
              <w:rPr>
                <w:rFonts w:ascii="楷体" w:eastAsia="楷体" w:hAnsi="楷体"/>
                <w:b/>
                <w:szCs w:val="21"/>
              </w:rPr>
            </w:pPr>
            <w:r>
              <w:rPr>
                <w:rFonts w:ascii="楷体" w:eastAsia="楷体" w:hAnsi="楷体" w:hint="eastAsia"/>
                <w:b/>
                <w:szCs w:val="21"/>
              </w:rPr>
              <w:t>状态</w:t>
            </w:r>
          </w:p>
        </w:tc>
        <w:tc>
          <w:tcPr>
            <w:tcW w:w="1176" w:type="dxa"/>
            <w:shd w:val="clear" w:color="auto" w:fill="C0C0C0"/>
            <w:vAlign w:val="center"/>
          </w:tcPr>
          <w:p w14:paraId="6398E94C" w14:textId="77777777" w:rsidR="0042024B" w:rsidRDefault="0042024B" w:rsidP="005427D0">
            <w:pPr>
              <w:autoSpaceDE w:val="0"/>
              <w:autoSpaceDN w:val="0"/>
              <w:adjustRightInd w:val="0"/>
              <w:snapToGrid w:val="0"/>
              <w:rPr>
                <w:rFonts w:ascii="楷体" w:eastAsia="楷体" w:hAnsi="楷体"/>
                <w:b/>
                <w:szCs w:val="21"/>
              </w:rPr>
            </w:pPr>
            <w:r>
              <w:rPr>
                <w:rFonts w:ascii="楷体" w:eastAsia="楷体" w:hAnsi="楷体" w:hint="eastAsia"/>
                <w:b/>
                <w:szCs w:val="21"/>
              </w:rPr>
              <w:t>发布范围</w:t>
            </w:r>
          </w:p>
        </w:tc>
      </w:tr>
      <w:tr w:rsidR="0042024B" w14:paraId="4034D31E" w14:textId="77777777" w:rsidTr="005427D0">
        <w:trPr>
          <w:trHeight w:val="293"/>
          <w:jc w:val="center"/>
        </w:trPr>
        <w:tc>
          <w:tcPr>
            <w:tcW w:w="936" w:type="dxa"/>
          </w:tcPr>
          <w:p w14:paraId="7A89C1E3" w14:textId="77777777" w:rsidR="0042024B" w:rsidRPr="0017468D" w:rsidRDefault="0042024B" w:rsidP="0042024B">
            <w:pPr>
              <w:pStyle w:val="tableentry"/>
              <w:spacing w:before="78" w:after="78"/>
              <w:rPr>
                <w:rFonts w:ascii="微软雅黑" w:eastAsia="微软雅黑" w:hAnsi="微软雅黑"/>
              </w:rPr>
            </w:pPr>
            <w:r>
              <w:rPr>
                <w:rFonts w:ascii="微软雅黑" w:eastAsia="微软雅黑" w:hAnsi="微软雅黑"/>
              </w:rPr>
              <w:lastRenderedPageBreak/>
              <w:t>V</w:t>
            </w:r>
            <w:r>
              <w:rPr>
                <w:rFonts w:ascii="微软雅黑" w:eastAsia="微软雅黑" w:hAnsi="微软雅黑" w:hint="eastAsia"/>
              </w:rPr>
              <w:t>0</w:t>
            </w:r>
            <w:r>
              <w:rPr>
                <w:rFonts w:ascii="微软雅黑" w:eastAsia="微软雅黑" w:hAnsi="微软雅黑"/>
              </w:rPr>
              <w:t>.1</w:t>
            </w:r>
          </w:p>
        </w:tc>
        <w:tc>
          <w:tcPr>
            <w:tcW w:w="1165" w:type="dxa"/>
          </w:tcPr>
          <w:p w14:paraId="11E0098B" w14:textId="77777777" w:rsidR="0042024B" w:rsidRPr="0017468D" w:rsidRDefault="0042024B" w:rsidP="0042024B">
            <w:pPr>
              <w:pStyle w:val="tableentry"/>
              <w:spacing w:before="78" w:after="78"/>
              <w:rPr>
                <w:rFonts w:ascii="微软雅黑" w:eastAsia="微软雅黑" w:hAnsi="微软雅黑"/>
              </w:rPr>
            </w:pPr>
            <w:r>
              <w:rPr>
                <w:rFonts w:ascii="微软雅黑" w:eastAsia="微软雅黑" w:hAnsi="微软雅黑" w:hint="eastAsia"/>
              </w:rPr>
              <w:t>2016</w:t>
            </w:r>
            <w:r>
              <w:rPr>
                <w:rFonts w:ascii="微软雅黑" w:eastAsia="微软雅黑" w:hAnsi="微软雅黑"/>
              </w:rPr>
              <w:t>/</w:t>
            </w:r>
            <w:r>
              <w:rPr>
                <w:rFonts w:ascii="微软雅黑" w:eastAsia="微软雅黑" w:hAnsi="微软雅黑" w:hint="eastAsia"/>
              </w:rPr>
              <w:t>03</w:t>
            </w:r>
            <w:r>
              <w:rPr>
                <w:rFonts w:ascii="微软雅黑" w:eastAsia="微软雅黑" w:hAnsi="微软雅黑"/>
              </w:rPr>
              <w:t>/</w:t>
            </w:r>
            <w:r>
              <w:rPr>
                <w:rFonts w:ascii="微软雅黑" w:eastAsia="微软雅黑" w:hAnsi="微软雅黑" w:hint="eastAsia"/>
              </w:rPr>
              <w:t>18</w:t>
            </w:r>
          </w:p>
        </w:tc>
        <w:tc>
          <w:tcPr>
            <w:tcW w:w="3081" w:type="dxa"/>
          </w:tcPr>
          <w:p w14:paraId="5ADAD882" w14:textId="77777777" w:rsidR="0042024B" w:rsidRDefault="0042024B" w:rsidP="0042024B">
            <w:pPr>
              <w:pStyle w:val="tableentry"/>
              <w:spacing w:before="78" w:after="78"/>
              <w:ind w:firstLine="540"/>
              <w:rPr>
                <w:rFonts w:ascii="楷体" w:eastAsia="楷体" w:hAnsi="楷体"/>
                <w:b/>
                <w:szCs w:val="21"/>
              </w:rPr>
            </w:pPr>
            <w:r>
              <w:rPr>
                <w:rFonts w:ascii="楷体" w:eastAsia="楷体" w:hAnsi="楷体" w:hint="eastAsia"/>
                <w:b/>
                <w:szCs w:val="21"/>
              </w:rPr>
              <w:t>新建文档</w:t>
            </w:r>
          </w:p>
        </w:tc>
        <w:tc>
          <w:tcPr>
            <w:tcW w:w="850" w:type="dxa"/>
          </w:tcPr>
          <w:p w14:paraId="18B0EA37" w14:textId="77777777" w:rsidR="0042024B" w:rsidRPr="0017468D" w:rsidRDefault="0042024B" w:rsidP="0042024B">
            <w:pPr>
              <w:pStyle w:val="tableentry"/>
              <w:spacing w:before="78" w:after="78"/>
              <w:rPr>
                <w:rFonts w:ascii="微软雅黑" w:eastAsia="微软雅黑" w:hAnsi="微软雅黑"/>
              </w:rPr>
            </w:pPr>
            <w:r>
              <w:rPr>
                <w:rFonts w:ascii="微软雅黑" w:eastAsia="微软雅黑" w:hAnsi="微软雅黑"/>
              </w:rPr>
              <w:t>屈俊杰</w:t>
            </w:r>
          </w:p>
        </w:tc>
        <w:tc>
          <w:tcPr>
            <w:tcW w:w="851" w:type="dxa"/>
            <w:vAlign w:val="center"/>
          </w:tcPr>
          <w:p w14:paraId="5616048A" w14:textId="77777777" w:rsidR="0042024B" w:rsidRDefault="0042024B" w:rsidP="005427D0">
            <w:pPr>
              <w:autoSpaceDE w:val="0"/>
              <w:autoSpaceDN w:val="0"/>
              <w:adjustRightInd w:val="0"/>
              <w:snapToGrid w:val="0"/>
              <w:rPr>
                <w:rFonts w:ascii="楷体" w:eastAsia="楷体" w:hAnsi="楷体"/>
                <w:szCs w:val="21"/>
              </w:rPr>
            </w:pPr>
            <w:r>
              <w:rPr>
                <w:rFonts w:ascii="楷体" w:eastAsia="楷体" w:hAnsi="楷体" w:hint="eastAsia"/>
                <w:szCs w:val="21"/>
              </w:rPr>
              <w:t>何原</w:t>
            </w:r>
          </w:p>
        </w:tc>
        <w:tc>
          <w:tcPr>
            <w:tcW w:w="992" w:type="dxa"/>
            <w:vAlign w:val="center"/>
          </w:tcPr>
          <w:p w14:paraId="25B903B1" w14:textId="77777777" w:rsidR="0042024B" w:rsidRDefault="0042024B" w:rsidP="005427D0">
            <w:pPr>
              <w:autoSpaceDE w:val="0"/>
              <w:autoSpaceDN w:val="0"/>
              <w:adjustRightInd w:val="0"/>
              <w:snapToGrid w:val="0"/>
              <w:rPr>
                <w:rFonts w:ascii="楷体" w:eastAsia="楷体" w:hAnsi="楷体"/>
                <w:szCs w:val="21"/>
              </w:rPr>
            </w:pPr>
            <w:r>
              <w:rPr>
                <w:rFonts w:ascii="楷体" w:eastAsia="楷体" w:hAnsi="楷体" w:hint="eastAsia"/>
                <w:szCs w:val="21"/>
              </w:rPr>
              <w:t>初稿</w:t>
            </w:r>
          </w:p>
        </w:tc>
        <w:tc>
          <w:tcPr>
            <w:tcW w:w="1176" w:type="dxa"/>
            <w:vAlign w:val="center"/>
          </w:tcPr>
          <w:p w14:paraId="45CF63CF" w14:textId="77777777" w:rsidR="0042024B" w:rsidRDefault="0042024B" w:rsidP="005427D0">
            <w:pPr>
              <w:autoSpaceDE w:val="0"/>
              <w:autoSpaceDN w:val="0"/>
              <w:adjustRightInd w:val="0"/>
              <w:snapToGrid w:val="0"/>
              <w:rPr>
                <w:rFonts w:ascii="楷体" w:eastAsia="楷体" w:hAnsi="楷体"/>
                <w:szCs w:val="21"/>
              </w:rPr>
            </w:pPr>
            <w:r>
              <w:rPr>
                <w:rFonts w:ascii="楷体" w:eastAsia="楷体" w:hAnsi="楷体" w:hint="eastAsia"/>
                <w:szCs w:val="21"/>
              </w:rPr>
              <w:t>华兴银行科技部及商户</w:t>
            </w:r>
          </w:p>
        </w:tc>
      </w:tr>
      <w:tr w:rsidR="0042024B" w14:paraId="03AC8F2C" w14:textId="77777777" w:rsidTr="005427D0">
        <w:trPr>
          <w:trHeight w:val="293"/>
          <w:jc w:val="center"/>
        </w:trPr>
        <w:tc>
          <w:tcPr>
            <w:tcW w:w="936" w:type="dxa"/>
          </w:tcPr>
          <w:p w14:paraId="4593F459" w14:textId="77777777" w:rsidR="0042024B" w:rsidRPr="0017468D" w:rsidRDefault="0042024B" w:rsidP="0042024B">
            <w:pPr>
              <w:pStyle w:val="tableentry"/>
              <w:spacing w:before="78" w:after="78"/>
              <w:rPr>
                <w:rFonts w:ascii="微软雅黑" w:eastAsia="微软雅黑" w:hAnsi="微软雅黑"/>
              </w:rPr>
            </w:pPr>
            <w:r>
              <w:rPr>
                <w:rFonts w:ascii="微软雅黑" w:eastAsia="微软雅黑" w:hAnsi="微软雅黑"/>
              </w:rPr>
              <w:t>V</w:t>
            </w:r>
            <w:r>
              <w:rPr>
                <w:rFonts w:ascii="微软雅黑" w:eastAsia="微软雅黑" w:hAnsi="微软雅黑" w:hint="eastAsia"/>
              </w:rPr>
              <w:t>0</w:t>
            </w:r>
            <w:r>
              <w:rPr>
                <w:rFonts w:ascii="微软雅黑" w:eastAsia="微软雅黑" w:hAnsi="微软雅黑"/>
              </w:rPr>
              <w:t>.</w:t>
            </w:r>
            <w:r>
              <w:rPr>
                <w:rFonts w:ascii="微软雅黑" w:eastAsia="微软雅黑" w:hAnsi="微软雅黑" w:hint="eastAsia"/>
              </w:rPr>
              <w:t>2</w:t>
            </w:r>
          </w:p>
        </w:tc>
        <w:tc>
          <w:tcPr>
            <w:tcW w:w="1165" w:type="dxa"/>
          </w:tcPr>
          <w:p w14:paraId="5811DAFD" w14:textId="77777777" w:rsidR="0042024B" w:rsidRPr="0017468D" w:rsidRDefault="0042024B" w:rsidP="005427D0">
            <w:pPr>
              <w:snapToGrid w:val="0"/>
              <w:spacing w:afterLines="50" w:after="156"/>
              <w:rPr>
                <w:rFonts w:ascii="微软雅黑" w:eastAsia="微软雅黑" w:hAnsi="微软雅黑"/>
              </w:rPr>
            </w:pPr>
            <w:r>
              <w:rPr>
                <w:rFonts w:ascii="微软雅黑" w:eastAsia="微软雅黑" w:hAnsi="微软雅黑" w:hint="eastAsia"/>
              </w:rPr>
              <w:t>2016</w:t>
            </w:r>
            <w:r>
              <w:rPr>
                <w:rFonts w:ascii="微软雅黑" w:eastAsia="微软雅黑" w:hAnsi="微软雅黑"/>
              </w:rPr>
              <w:t>/</w:t>
            </w:r>
            <w:r>
              <w:rPr>
                <w:rFonts w:ascii="微软雅黑" w:eastAsia="微软雅黑" w:hAnsi="微软雅黑" w:hint="eastAsia"/>
              </w:rPr>
              <w:t>03</w:t>
            </w:r>
            <w:r>
              <w:rPr>
                <w:rFonts w:ascii="微软雅黑" w:eastAsia="微软雅黑" w:hAnsi="微软雅黑"/>
              </w:rPr>
              <w:t>/</w:t>
            </w:r>
            <w:r>
              <w:rPr>
                <w:rFonts w:ascii="微软雅黑" w:eastAsia="微软雅黑" w:hAnsi="微软雅黑" w:hint="eastAsia"/>
              </w:rPr>
              <w:t>24</w:t>
            </w:r>
          </w:p>
        </w:tc>
        <w:tc>
          <w:tcPr>
            <w:tcW w:w="3081" w:type="dxa"/>
          </w:tcPr>
          <w:p w14:paraId="400B01E3" w14:textId="77777777" w:rsidR="0042024B" w:rsidRPr="0042024B" w:rsidRDefault="0042024B" w:rsidP="0042024B">
            <w:pPr>
              <w:pStyle w:val="tableentry"/>
              <w:spacing w:before="78" w:after="78"/>
              <w:rPr>
                <w:rFonts w:ascii="楷体" w:eastAsia="楷体" w:hAnsi="楷体"/>
                <w:szCs w:val="21"/>
              </w:rPr>
            </w:pPr>
            <w:r w:rsidRPr="0042024B">
              <w:rPr>
                <w:rFonts w:ascii="楷体" w:eastAsia="楷体" w:hAnsi="楷体" w:hint="eastAsia"/>
                <w:szCs w:val="21"/>
              </w:rPr>
              <w:t>新建文档</w:t>
            </w:r>
          </w:p>
        </w:tc>
        <w:tc>
          <w:tcPr>
            <w:tcW w:w="850" w:type="dxa"/>
          </w:tcPr>
          <w:p w14:paraId="0154437A" w14:textId="77777777" w:rsidR="0042024B" w:rsidRDefault="0042024B" w:rsidP="0042024B">
            <w:pPr>
              <w:pStyle w:val="tableentry"/>
              <w:spacing w:before="78" w:after="78"/>
              <w:rPr>
                <w:rFonts w:ascii="微软雅黑" w:eastAsia="微软雅黑" w:hAnsi="微软雅黑"/>
              </w:rPr>
            </w:pPr>
            <w:r>
              <w:rPr>
                <w:rFonts w:ascii="微软雅黑" w:eastAsia="微软雅黑" w:hAnsi="微软雅黑"/>
              </w:rPr>
              <w:t>屈俊杰</w:t>
            </w:r>
          </w:p>
          <w:p w14:paraId="18AD42EA" w14:textId="77777777" w:rsidR="0042024B" w:rsidRPr="0017468D" w:rsidRDefault="0042024B" w:rsidP="005427D0">
            <w:pPr>
              <w:pStyle w:val="tableentry"/>
              <w:spacing w:before="78" w:after="78"/>
              <w:rPr>
                <w:rFonts w:ascii="微软雅黑" w:eastAsia="微软雅黑" w:hAnsi="微软雅黑"/>
              </w:rPr>
            </w:pPr>
            <w:r>
              <w:rPr>
                <w:rFonts w:ascii="微软雅黑" w:eastAsia="微软雅黑" w:hAnsi="微软雅黑" w:hint="eastAsia"/>
              </w:rPr>
              <w:t>赵顺宝</w:t>
            </w:r>
          </w:p>
        </w:tc>
        <w:tc>
          <w:tcPr>
            <w:tcW w:w="851" w:type="dxa"/>
            <w:vAlign w:val="center"/>
          </w:tcPr>
          <w:p w14:paraId="49ECC933" w14:textId="77777777" w:rsidR="0042024B" w:rsidRDefault="0042024B" w:rsidP="005427D0">
            <w:pPr>
              <w:autoSpaceDE w:val="0"/>
              <w:autoSpaceDN w:val="0"/>
              <w:adjustRightInd w:val="0"/>
              <w:snapToGrid w:val="0"/>
              <w:rPr>
                <w:rFonts w:ascii="楷体" w:eastAsia="楷体" w:hAnsi="楷体"/>
                <w:szCs w:val="21"/>
              </w:rPr>
            </w:pPr>
            <w:r>
              <w:rPr>
                <w:rFonts w:ascii="楷体" w:eastAsia="楷体" w:hAnsi="楷体" w:hint="eastAsia"/>
                <w:szCs w:val="21"/>
              </w:rPr>
              <w:t>何原</w:t>
            </w:r>
          </w:p>
        </w:tc>
        <w:tc>
          <w:tcPr>
            <w:tcW w:w="992" w:type="dxa"/>
            <w:vAlign w:val="center"/>
          </w:tcPr>
          <w:p w14:paraId="1BEF85BB" w14:textId="77777777" w:rsidR="0042024B" w:rsidRDefault="0042024B" w:rsidP="005427D0">
            <w:pPr>
              <w:autoSpaceDE w:val="0"/>
              <w:autoSpaceDN w:val="0"/>
              <w:adjustRightInd w:val="0"/>
              <w:snapToGrid w:val="0"/>
              <w:rPr>
                <w:rFonts w:ascii="楷体" w:eastAsia="楷体" w:hAnsi="楷体"/>
                <w:szCs w:val="21"/>
              </w:rPr>
            </w:pPr>
            <w:r>
              <w:rPr>
                <w:rFonts w:ascii="楷体" w:eastAsia="楷体" w:hAnsi="楷体" w:hint="eastAsia"/>
                <w:szCs w:val="21"/>
              </w:rPr>
              <w:t>修改稿</w:t>
            </w:r>
          </w:p>
        </w:tc>
        <w:tc>
          <w:tcPr>
            <w:tcW w:w="1176" w:type="dxa"/>
            <w:vAlign w:val="center"/>
          </w:tcPr>
          <w:p w14:paraId="4EEA0AC9" w14:textId="77777777" w:rsidR="0042024B" w:rsidRDefault="0042024B" w:rsidP="005427D0">
            <w:pPr>
              <w:autoSpaceDE w:val="0"/>
              <w:autoSpaceDN w:val="0"/>
              <w:adjustRightInd w:val="0"/>
              <w:snapToGrid w:val="0"/>
              <w:rPr>
                <w:rFonts w:ascii="楷体" w:eastAsia="楷体" w:hAnsi="楷体"/>
                <w:szCs w:val="21"/>
              </w:rPr>
            </w:pPr>
            <w:r>
              <w:rPr>
                <w:rFonts w:ascii="楷体" w:eastAsia="楷体" w:hAnsi="楷体" w:hint="eastAsia"/>
                <w:szCs w:val="21"/>
              </w:rPr>
              <w:t>华兴银行科技部及商户</w:t>
            </w:r>
          </w:p>
        </w:tc>
      </w:tr>
      <w:tr w:rsidR="0042024B" w14:paraId="30F3DD01" w14:textId="77777777" w:rsidTr="005427D0">
        <w:trPr>
          <w:trHeight w:val="293"/>
          <w:jc w:val="center"/>
        </w:trPr>
        <w:tc>
          <w:tcPr>
            <w:tcW w:w="936" w:type="dxa"/>
          </w:tcPr>
          <w:p w14:paraId="0DFD4FC6" w14:textId="77777777" w:rsidR="0042024B" w:rsidRDefault="0042024B" w:rsidP="0042024B">
            <w:pPr>
              <w:pStyle w:val="tableentry"/>
              <w:spacing w:before="78" w:after="78"/>
              <w:rPr>
                <w:ins w:id="5" w:author="wincol" w:date="2016-03-29T14:40:00Z"/>
                <w:rFonts w:ascii="微软雅黑" w:eastAsia="微软雅黑" w:hAnsi="微软雅黑"/>
              </w:rPr>
            </w:pPr>
            <w:ins w:id="6" w:author="wincol" w:date="2016-03-29T14:40:00Z">
              <w:r>
                <w:rPr>
                  <w:rFonts w:ascii="微软雅黑" w:eastAsia="微软雅黑" w:hAnsi="微软雅黑"/>
                </w:rPr>
                <w:t>V</w:t>
              </w:r>
              <w:r>
                <w:rPr>
                  <w:rFonts w:ascii="微软雅黑" w:eastAsia="微软雅黑" w:hAnsi="微软雅黑" w:hint="eastAsia"/>
                </w:rPr>
                <w:t>0</w:t>
              </w:r>
              <w:r>
                <w:rPr>
                  <w:rFonts w:ascii="微软雅黑" w:eastAsia="微软雅黑" w:hAnsi="微软雅黑"/>
                </w:rPr>
                <w:t>.</w:t>
              </w:r>
              <w:r>
                <w:rPr>
                  <w:rFonts w:ascii="微软雅黑" w:eastAsia="微软雅黑" w:hAnsi="微软雅黑" w:hint="eastAsia"/>
                </w:rPr>
                <w:t>3</w:t>
              </w:r>
            </w:ins>
          </w:p>
        </w:tc>
        <w:tc>
          <w:tcPr>
            <w:tcW w:w="1165" w:type="dxa"/>
          </w:tcPr>
          <w:p w14:paraId="49EA08AA" w14:textId="77777777" w:rsidR="0042024B" w:rsidRDefault="0042024B" w:rsidP="005427D0">
            <w:pPr>
              <w:snapToGrid w:val="0"/>
              <w:spacing w:afterLines="50" w:after="156"/>
              <w:rPr>
                <w:ins w:id="7" w:author="wincol" w:date="2016-03-29T14:40:00Z"/>
                <w:rFonts w:ascii="微软雅黑" w:eastAsia="微软雅黑" w:hAnsi="微软雅黑"/>
              </w:rPr>
            </w:pPr>
            <w:ins w:id="8" w:author="wincol" w:date="2016-03-29T14:40:00Z">
              <w:r>
                <w:rPr>
                  <w:rFonts w:ascii="微软雅黑" w:eastAsia="微软雅黑" w:hAnsi="微软雅黑" w:hint="eastAsia"/>
                </w:rPr>
                <w:t>2016</w:t>
              </w:r>
              <w:r>
                <w:rPr>
                  <w:rFonts w:ascii="微软雅黑" w:eastAsia="微软雅黑" w:hAnsi="微软雅黑"/>
                </w:rPr>
                <w:t>/</w:t>
              </w:r>
              <w:r>
                <w:rPr>
                  <w:rFonts w:ascii="微软雅黑" w:eastAsia="微软雅黑" w:hAnsi="微软雅黑" w:hint="eastAsia"/>
                </w:rPr>
                <w:t>03</w:t>
              </w:r>
              <w:r>
                <w:rPr>
                  <w:rFonts w:ascii="微软雅黑" w:eastAsia="微软雅黑" w:hAnsi="微软雅黑"/>
                </w:rPr>
                <w:t>/</w:t>
              </w:r>
              <w:r>
                <w:rPr>
                  <w:rFonts w:ascii="微软雅黑" w:eastAsia="微软雅黑" w:hAnsi="微软雅黑" w:hint="eastAsia"/>
                </w:rPr>
                <w:t>29</w:t>
              </w:r>
            </w:ins>
          </w:p>
        </w:tc>
        <w:tc>
          <w:tcPr>
            <w:tcW w:w="3081" w:type="dxa"/>
          </w:tcPr>
          <w:p w14:paraId="325B4244" w14:textId="77777777" w:rsidR="0042024B" w:rsidRPr="0042024B" w:rsidRDefault="0042024B" w:rsidP="0042024B">
            <w:pPr>
              <w:pStyle w:val="tableentry"/>
              <w:spacing w:before="78" w:after="78"/>
              <w:rPr>
                <w:rFonts w:ascii="楷体" w:eastAsia="楷体" w:hAnsi="楷体"/>
                <w:szCs w:val="21"/>
              </w:rPr>
            </w:pPr>
            <w:r w:rsidRPr="0042024B">
              <w:rPr>
                <w:rFonts w:ascii="楷体" w:eastAsia="楷体" w:hAnsi="楷体" w:hint="eastAsia"/>
                <w:szCs w:val="21"/>
              </w:rPr>
              <w:t>1、删除返回报文加密字段MERCHANTID</w:t>
            </w:r>
          </w:p>
          <w:p w14:paraId="720A02BE" w14:textId="77777777" w:rsidR="0042024B" w:rsidRPr="0042024B" w:rsidRDefault="0042024B" w:rsidP="005427D0">
            <w:pPr>
              <w:pStyle w:val="tableentry"/>
              <w:spacing w:before="78" w:after="78"/>
              <w:rPr>
                <w:rFonts w:ascii="楷体" w:eastAsia="楷体" w:hAnsi="楷体"/>
                <w:szCs w:val="21"/>
              </w:rPr>
            </w:pPr>
            <w:r w:rsidRPr="0042024B">
              <w:rPr>
                <w:rFonts w:ascii="楷体" w:eastAsia="楷体" w:hAnsi="楷体" w:hint="eastAsia"/>
                <w:szCs w:val="21"/>
              </w:rPr>
              <w:t>2、修改异步报文等的返回字段</w:t>
            </w:r>
          </w:p>
          <w:p w14:paraId="05181D47" w14:textId="77777777" w:rsidR="0042024B" w:rsidRPr="0042024B" w:rsidRDefault="0042024B" w:rsidP="005427D0">
            <w:pPr>
              <w:pStyle w:val="tableentry"/>
              <w:spacing w:before="78" w:after="78"/>
              <w:rPr>
                <w:rFonts w:ascii="楷体" w:eastAsia="楷体" w:hAnsi="楷体"/>
                <w:szCs w:val="21"/>
              </w:rPr>
            </w:pPr>
            <w:r w:rsidRPr="0042024B">
              <w:rPr>
                <w:rFonts w:ascii="楷体" w:eastAsia="楷体" w:hAnsi="楷体" w:hint="eastAsia"/>
                <w:szCs w:val="21"/>
              </w:rPr>
              <w:t>3、增加绑卡、</w:t>
            </w:r>
            <w:del w:id="9" w:author="wincol" w:date="2016-05-12T15:56:00Z">
              <w:r w:rsidRPr="0042024B" w:rsidDel="00C272C2">
                <w:rPr>
                  <w:rFonts w:ascii="楷体" w:eastAsia="楷体" w:hAnsi="楷体" w:hint="eastAsia"/>
                  <w:szCs w:val="21"/>
                </w:rPr>
                <w:delText>债权</w:delText>
              </w:r>
            </w:del>
            <w:ins w:id="10" w:author="wincol" w:date="2016-05-12T15:56:00Z">
              <w:r w:rsidRPr="0042024B">
                <w:rPr>
                  <w:rFonts w:ascii="楷体" w:eastAsia="楷体" w:hAnsi="楷体" w:hint="eastAsia"/>
                  <w:szCs w:val="21"/>
                </w:rPr>
                <w:t>债券</w:t>
              </w:r>
            </w:ins>
            <w:r w:rsidRPr="0042024B">
              <w:rPr>
                <w:rFonts w:ascii="楷体" w:eastAsia="楷体" w:hAnsi="楷体" w:hint="eastAsia"/>
                <w:szCs w:val="21"/>
              </w:rPr>
              <w:t>转让、</w:t>
            </w:r>
            <w:del w:id="11" w:author="wincol" w:date="2016-05-12T15:57:00Z">
              <w:r w:rsidRPr="0042024B" w:rsidDel="00C272C2">
                <w:rPr>
                  <w:rFonts w:ascii="楷体" w:eastAsia="楷体" w:hAnsi="楷体" w:hint="eastAsia"/>
                  <w:szCs w:val="21"/>
                </w:rPr>
                <w:delText>债权</w:delText>
              </w:r>
            </w:del>
            <w:ins w:id="12" w:author="wincol" w:date="2016-05-12T15:57:00Z">
              <w:r w:rsidRPr="0042024B">
                <w:rPr>
                  <w:rFonts w:ascii="楷体" w:eastAsia="楷体" w:hAnsi="楷体" w:hint="eastAsia"/>
                  <w:szCs w:val="21"/>
                </w:rPr>
                <w:t>债券</w:t>
              </w:r>
            </w:ins>
            <w:r w:rsidRPr="0042024B">
              <w:rPr>
                <w:rFonts w:ascii="楷体" w:eastAsia="楷体" w:hAnsi="楷体" w:hint="eastAsia"/>
                <w:szCs w:val="21"/>
              </w:rPr>
              <w:t>转让结果查询接口</w:t>
            </w:r>
          </w:p>
          <w:p w14:paraId="0927CFCA" w14:textId="77777777" w:rsidR="0042024B" w:rsidRPr="0042024B" w:rsidRDefault="0042024B" w:rsidP="005427D0">
            <w:pPr>
              <w:pStyle w:val="tableentry"/>
              <w:spacing w:before="78" w:after="78"/>
              <w:rPr>
                <w:rFonts w:ascii="楷体" w:eastAsia="楷体" w:hAnsi="楷体"/>
                <w:szCs w:val="21"/>
              </w:rPr>
            </w:pPr>
            <w:r w:rsidRPr="0042024B">
              <w:rPr>
                <w:rFonts w:ascii="楷体" w:eastAsia="楷体" w:hAnsi="楷体" w:hint="eastAsia"/>
                <w:szCs w:val="21"/>
              </w:rPr>
              <w:t>4、补充对账文件格式</w:t>
            </w:r>
          </w:p>
        </w:tc>
        <w:tc>
          <w:tcPr>
            <w:tcW w:w="850" w:type="dxa"/>
          </w:tcPr>
          <w:p w14:paraId="575B2530" w14:textId="77777777" w:rsidR="0042024B" w:rsidRDefault="0042024B" w:rsidP="0042024B">
            <w:pPr>
              <w:pStyle w:val="tableentry"/>
              <w:spacing w:before="78" w:after="78"/>
              <w:rPr>
                <w:ins w:id="13" w:author="wincol" w:date="2016-03-29T14:40:00Z"/>
                <w:rFonts w:ascii="微软雅黑" w:eastAsia="微软雅黑" w:hAnsi="微软雅黑"/>
                <w:b/>
                <w:sz w:val="24"/>
              </w:rPr>
            </w:pPr>
            <w:ins w:id="14" w:author="wincol" w:date="2016-03-29T14:40:00Z">
              <w:r>
                <w:rPr>
                  <w:rFonts w:ascii="微软雅黑" w:eastAsia="微软雅黑" w:hAnsi="微软雅黑"/>
                </w:rPr>
                <w:t>屈俊杰</w:t>
              </w:r>
            </w:ins>
          </w:p>
          <w:p w14:paraId="5EAE941A" w14:textId="77777777" w:rsidR="0042024B" w:rsidRDefault="0042024B" w:rsidP="005427D0">
            <w:pPr>
              <w:pStyle w:val="tableentry"/>
              <w:spacing w:before="78" w:after="78"/>
              <w:rPr>
                <w:ins w:id="15" w:author="wincol" w:date="2016-03-29T14:40:00Z"/>
                <w:rFonts w:ascii="微软雅黑" w:eastAsia="微软雅黑" w:hAnsi="微软雅黑"/>
                <w:b/>
                <w:sz w:val="24"/>
              </w:rPr>
            </w:pPr>
            <w:ins w:id="16" w:author="wincol" w:date="2016-03-29T14:40:00Z">
              <w:r>
                <w:rPr>
                  <w:rFonts w:ascii="微软雅黑" w:eastAsia="微软雅黑" w:hAnsi="微软雅黑" w:hint="eastAsia"/>
                </w:rPr>
                <w:t>赵顺宝</w:t>
              </w:r>
            </w:ins>
          </w:p>
        </w:tc>
        <w:tc>
          <w:tcPr>
            <w:tcW w:w="851" w:type="dxa"/>
            <w:vAlign w:val="center"/>
          </w:tcPr>
          <w:p w14:paraId="6A749856" w14:textId="77777777" w:rsidR="0042024B" w:rsidRDefault="0042024B" w:rsidP="005427D0">
            <w:pPr>
              <w:autoSpaceDE w:val="0"/>
              <w:autoSpaceDN w:val="0"/>
              <w:adjustRightInd w:val="0"/>
              <w:snapToGrid w:val="0"/>
              <w:rPr>
                <w:rFonts w:ascii="楷体" w:eastAsia="楷体" w:hAnsi="楷体"/>
                <w:szCs w:val="21"/>
              </w:rPr>
            </w:pPr>
            <w:r>
              <w:rPr>
                <w:rFonts w:ascii="楷体" w:eastAsia="楷体" w:hAnsi="楷体" w:hint="eastAsia"/>
                <w:szCs w:val="21"/>
              </w:rPr>
              <w:t>何原</w:t>
            </w:r>
          </w:p>
        </w:tc>
        <w:tc>
          <w:tcPr>
            <w:tcW w:w="992" w:type="dxa"/>
            <w:vAlign w:val="center"/>
          </w:tcPr>
          <w:p w14:paraId="160514DB" w14:textId="77777777" w:rsidR="0042024B" w:rsidRDefault="0042024B" w:rsidP="005427D0">
            <w:pPr>
              <w:autoSpaceDE w:val="0"/>
              <w:autoSpaceDN w:val="0"/>
              <w:adjustRightInd w:val="0"/>
              <w:snapToGrid w:val="0"/>
              <w:rPr>
                <w:rFonts w:ascii="楷体" w:eastAsia="楷体" w:hAnsi="楷体"/>
                <w:szCs w:val="21"/>
              </w:rPr>
            </w:pPr>
            <w:r>
              <w:rPr>
                <w:rFonts w:ascii="楷体" w:eastAsia="楷体" w:hAnsi="楷体" w:hint="eastAsia"/>
                <w:szCs w:val="21"/>
              </w:rPr>
              <w:t>修改稿</w:t>
            </w:r>
          </w:p>
        </w:tc>
        <w:tc>
          <w:tcPr>
            <w:tcW w:w="1176" w:type="dxa"/>
            <w:vAlign w:val="center"/>
          </w:tcPr>
          <w:p w14:paraId="5BFDC177" w14:textId="77777777" w:rsidR="0042024B" w:rsidRDefault="0042024B" w:rsidP="005427D0">
            <w:pPr>
              <w:autoSpaceDE w:val="0"/>
              <w:autoSpaceDN w:val="0"/>
              <w:adjustRightInd w:val="0"/>
              <w:snapToGrid w:val="0"/>
              <w:rPr>
                <w:rFonts w:ascii="楷体" w:eastAsia="楷体" w:hAnsi="楷体"/>
                <w:szCs w:val="21"/>
              </w:rPr>
            </w:pPr>
            <w:r>
              <w:rPr>
                <w:rFonts w:ascii="楷体" w:eastAsia="楷体" w:hAnsi="楷体" w:hint="eastAsia"/>
                <w:szCs w:val="21"/>
              </w:rPr>
              <w:t>华兴银行科技部及商户</w:t>
            </w:r>
          </w:p>
        </w:tc>
      </w:tr>
      <w:tr w:rsidR="0042024B" w14:paraId="7A39D1A7" w14:textId="77777777" w:rsidTr="005427D0">
        <w:trPr>
          <w:trHeight w:val="293"/>
          <w:jc w:val="center"/>
        </w:trPr>
        <w:tc>
          <w:tcPr>
            <w:tcW w:w="936" w:type="dxa"/>
          </w:tcPr>
          <w:p w14:paraId="167242FC" w14:textId="77777777" w:rsidR="0042024B" w:rsidRDefault="0042024B" w:rsidP="0042024B">
            <w:pPr>
              <w:pStyle w:val="tableentry"/>
              <w:spacing w:before="78" w:after="78"/>
              <w:rPr>
                <w:ins w:id="17" w:author="wincol" w:date="2016-03-31T18:44:00Z"/>
                <w:rFonts w:ascii="微软雅黑" w:eastAsia="微软雅黑" w:hAnsi="微软雅黑"/>
              </w:rPr>
            </w:pPr>
            <w:ins w:id="18" w:author="wincol" w:date="2016-03-31T18:44:00Z">
              <w:r>
                <w:rPr>
                  <w:rFonts w:ascii="微软雅黑" w:eastAsia="微软雅黑" w:hAnsi="微软雅黑"/>
                </w:rPr>
                <w:t>V</w:t>
              </w:r>
              <w:r>
                <w:rPr>
                  <w:rFonts w:ascii="微软雅黑" w:eastAsia="微软雅黑" w:hAnsi="微软雅黑" w:hint="eastAsia"/>
                </w:rPr>
                <w:t>0</w:t>
              </w:r>
              <w:r>
                <w:rPr>
                  <w:rFonts w:ascii="微软雅黑" w:eastAsia="微软雅黑" w:hAnsi="微软雅黑"/>
                </w:rPr>
                <w:t>.</w:t>
              </w:r>
              <w:r>
                <w:rPr>
                  <w:rFonts w:ascii="微软雅黑" w:eastAsia="微软雅黑" w:hAnsi="微软雅黑" w:hint="eastAsia"/>
                </w:rPr>
                <w:t>4</w:t>
              </w:r>
            </w:ins>
          </w:p>
        </w:tc>
        <w:tc>
          <w:tcPr>
            <w:tcW w:w="1165" w:type="dxa"/>
          </w:tcPr>
          <w:p w14:paraId="38808C4C" w14:textId="77777777" w:rsidR="0042024B" w:rsidRDefault="0042024B" w:rsidP="005427D0">
            <w:pPr>
              <w:snapToGrid w:val="0"/>
              <w:spacing w:afterLines="50" w:after="156"/>
              <w:rPr>
                <w:ins w:id="19" w:author="wincol" w:date="2016-03-31T18:44:00Z"/>
                <w:rFonts w:ascii="微软雅黑" w:eastAsia="微软雅黑" w:hAnsi="微软雅黑"/>
              </w:rPr>
            </w:pPr>
            <w:ins w:id="20" w:author="wincol" w:date="2016-03-31T18:44:00Z">
              <w:r>
                <w:rPr>
                  <w:rFonts w:ascii="微软雅黑" w:eastAsia="微软雅黑" w:hAnsi="微软雅黑" w:hint="eastAsia"/>
                </w:rPr>
                <w:t>2016</w:t>
              </w:r>
              <w:r>
                <w:rPr>
                  <w:rFonts w:ascii="微软雅黑" w:eastAsia="微软雅黑" w:hAnsi="微软雅黑"/>
                </w:rPr>
                <w:t>/</w:t>
              </w:r>
              <w:r>
                <w:rPr>
                  <w:rFonts w:ascii="微软雅黑" w:eastAsia="微软雅黑" w:hAnsi="微软雅黑" w:hint="eastAsia"/>
                </w:rPr>
                <w:t>03</w:t>
              </w:r>
              <w:r>
                <w:rPr>
                  <w:rFonts w:ascii="微软雅黑" w:eastAsia="微软雅黑" w:hAnsi="微软雅黑"/>
                </w:rPr>
                <w:t>/</w:t>
              </w:r>
              <w:r>
                <w:rPr>
                  <w:rFonts w:ascii="微软雅黑" w:eastAsia="微软雅黑" w:hAnsi="微软雅黑" w:hint="eastAsia"/>
                </w:rPr>
                <w:t>31</w:t>
              </w:r>
            </w:ins>
          </w:p>
        </w:tc>
        <w:tc>
          <w:tcPr>
            <w:tcW w:w="3081" w:type="dxa"/>
          </w:tcPr>
          <w:p w14:paraId="369315C7" w14:textId="77777777" w:rsidR="0042024B" w:rsidRPr="0042024B" w:rsidRDefault="0042024B" w:rsidP="0042024B">
            <w:pPr>
              <w:pStyle w:val="tableentry"/>
              <w:spacing w:before="78" w:after="78"/>
              <w:rPr>
                <w:ins w:id="21" w:author="wincol" w:date="2016-03-29T14:40:00Z"/>
                <w:rFonts w:ascii="楷体" w:eastAsia="楷体" w:hAnsi="楷体"/>
                <w:szCs w:val="21"/>
              </w:rPr>
            </w:pPr>
            <w:ins w:id="22" w:author="wincol" w:date="2016-03-29T14:40:00Z">
              <w:r w:rsidRPr="0042024B">
                <w:rPr>
                  <w:rFonts w:ascii="楷体" w:eastAsia="楷体" w:hAnsi="楷体" w:hint="eastAsia"/>
                  <w:szCs w:val="21"/>
                </w:rPr>
                <w:t>1、</w:t>
              </w:r>
            </w:ins>
            <w:ins w:id="23" w:author="wincol" w:date="2016-03-29T14:42:00Z">
              <w:r w:rsidRPr="0042024B">
                <w:rPr>
                  <w:rFonts w:ascii="楷体" w:eastAsia="楷体" w:hAnsi="楷体" w:hint="eastAsia"/>
                  <w:szCs w:val="21"/>
                </w:rPr>
                <w:t>针对每个接口增加接口发送和返回的预留字段</w:t>
              </w:r>
            </w:ins>
          </w:p>
          <w:p w14:paraId="43B748C9" w14:textId="77777777" w:rsidR="0042024B" w:rsidRPr="0042024B" w:rsidRDefault="0042024B" w:rsidP="005427D0">
            <w:pPr>
              <w:pStyle w:val="tableentry"/>
              <w:spacing w:before="78" w:after="78"/>
              <w:rPr>
                <w:ins w:id="24" w:author="wincol" w:date="2016-03-29T14:40:00Z"/>
                <w:rFonts w:ascii="楷体" w:eastAsia="楷体" w:hAnsi="楷体"/>
                <w:szCs w:val="21"/>
              </w:rPr>
            </w:pPr>
            <w:ins w:id="25" w:author="wincol" w:date="2016-03-29T14:40:00Z">
              <w:r w:rsidRPr="0042024B">
                <w:rPr>
                  <w:rFonts w:ascii="楷体" w:eastAsia="楷体" w:hAnsi="楷体" w:hint="eastAsia"/>
                  <w:szCs w:val="21"/>
                </w:rPr>
                <w:t>2、</w:t>
              </w:r>
            </w:ins>
            <w:ins w:id="26" w:author="wincol" w:date="2016-03-29T14:43:00Z">
              <w:r w:rsidRPr="0042024B">
                <w:rPr>
                  <w:rFonts w:ascii="楷体" w:eastAsia="楷体" w:hAnsi="楷体" w:hint="eastAsia"/>
                  <w:szCs w:val="21"/>
                </w:rPr>
                <w:t>增加报文</w:t>
              </w:r>
            </w:ins>
            <w:ins w:id="27" w:author="wincol" w:date="2016-03-29T14:44:00Z">
              <w:r w:rsidRPr="0042024B">
                <w:rPr>
                  <w:rFonts w:ascii="楷体" w:eastAsia="楷体" w:hAnsi="楷体" w:hint="eastAsia"/>
                  <w:szCs w:val="21"/>
                </w:rPr>
                <w:t>组装等的示例流程。</w:t>
              </w:r>
            </w:ins>
          </w:p>
          <w:p w14:paraId="69702A86" w14:textId="77777777" w:rsidR="0042024B" w:rsidRPr="0042024B" w:rsidRDefault="0042024B" w:rsidP="005427D0">
            <w:pPr>
              <w:pStyle w:val="tableentry"/>
              <w:spacing w:before="78" w:after="78"/>
              <w:rPr>
                <w:ins w:id="28" w:author="wincol" w:date="2016-03-29T14:40:00Z"/>
                <w:rFonts w:ascii="楷体" w:eastAsia="楷体" w:hAnsi="楷体"/>
                <w:szCs w:val="21"/>
              </w:rPr>
            </w:pPr>
            <w:ins w:id="29" w:author="wincol" w:date="2016-03-29T14:40:00Z">
              <w:r w:rsidRPr="0042024B">
                <w:rPr>
                  <w:rFonts w:ascii="楷体" w:eastAsia="楷体" w:hAnsi="楷体" w:hint="eastAsia"/>
                  <w:szCs w:val="21"/>
                </w:rPr>
                <w:t>3、</w:t>
              </w:r>
            </w:ins>
            <w:ins w:id="30" w:author="wincol" w:date="2016-03-29T14:44:00Z">
              <w:r w:rsidRPr="0042024B">
                <w:rPr>
                  <w:rFonts w:ascii="楷体" w:eastAsia="楷体" w:hAnsi="楷体" w:hint="eastAsia"/>
                  <w:szCs w:val="21"/>
                </w:rPr>
                <w:t>获取短信验证码接口增加手机号字段</w:t>
              </w:r>
            </w:ins>
          </w:p>
          <w:p w14:paraId="0F1C38EA" w14:textId="77777777" w:rsidR="0042024B" w:rsidRPr="0042024B" w:rsidRDefault="0042024B" w:rsidP="005427D0">
            <w:pPr>
              <w:pStyle w:val="tableentry"/>
              <w:spacing w:before="78" w:after="78"/>
              <w:rPr>
                <w:ins w:id="31" w:author="wincol" w:date="2016-03-29T14:40:00Z"/>
                <w:rFonts w:ascii="楷体" w:eastAsia="楷体" w:hAnsi="楷体"/>
                <w:szCs w:val="21"/>
              </w:rPr>
            </w:pPr>
            <w:ins w:id="32" w:author="wincol" w:date="2016-03-29T14:40:00Z">
              <w:r w:rsidRPr="0042024B">
                <w:rPr>
                  <w:rFonts w:ascii="楷体" w:eastAsia="楷体" w:hAnsi="楷体" w:hint="eastAsia"/>
                  <w:szCs w:val="21"/>
                </w:rPr>
                <w:t>4、</w:t>
              </w:r>
            </w:ins>
            <w:ins w:id="33" w:author="wincol" w:date="2016-03-29T14:45:00Z">
              <w:r w:rsidRPr="0042024B">
                <w:rPr>
                  <w:rFonts w:ascii="楷体" w:eastAsia="楷体" w:hAnsi="楷体" w:hint="eastAsia"/>
                  <w:szCs w:val="21"/>
                </w:rPr>
                <w:t>部分接口删除在响应报文体返回错误码和错误信息两字段，统一在报文中中返回此两字段。</w:t>
              </w:r>
            </w:ins>
          </w:p>
        </w:tc>
        <w:tc>
          <w:tcPr>
            <w:tcW w:w="850" w:type="dxa"/>
          </w:tcPr>
          <w:p w14:paraId="48C02181" w14:textId="77777777" w:rsidR="0042024B" w:rsidRDefault="0042024B" w:rsidP="0042024B">
            <w:pPr>
              <w:pStyle w:val="tableentry"/>
              <w:spacing w:before="78" w:after="78"/>
              <w:rPr>
                <w:ins w:id="34" w:author="wincol" w:date="2016-03-31T18:44:00Z"/>
                <w:rFonts w:ascii="微软雅黑" w:eastAsia="微软雅黑" w:hAnsi="微软雅黑"/>
              </w:rPr>
            </w:pPr>
            <w:ins w:id="35" w:author="wincol" w:date="2016-03-31T18:44:00Z">
              <w:r>
                <w:rPr>
                  <w:rFonts w:ascii="微软雅黑" w:eastAsia="微软雅黑" w:hAnsi="微软雅黑" w:hint="eastAsia"/>
                </w:rPr>
                <w:t>赵顺宝</w:t>
              </w:r>
            </w:ins>
          </w:p>
        </w:tc>
        <w:tc>
          <w:tcPr>
            <w:tcW w:w="851" w:type="dxa"/>
            <w:vAlign w:val="center"/>
          </w:tcPr>
          <w:p w14:paraId="0DD22A0F" w14:textId="77777777" w:rsidR="0042024B" w:rsidRDefault="0042024B" w:rsidP="005427D0">
            <w:pPr>
              <w:autoSpaceDE w:val="0"/>
              <w:autoSpaceDN w:val="0"/>
              <w:adjustRightInd w:val="0"/>
              <w:snapToGrid w:val="0"/>
              <w:rPr>
                <w:rFonts w:ascii="楷体" w:eastAsia="楷体" w:hAnsi="楷体"/>
                <w:szCs w:val="21"/>
              </w:rPr>
            </w:pPr>
            <w:r>
              <w:rPr>
                <w:rFonts w:ascii="楷体" w:eastAsia="楷体" w:hAnsi="楷体" w:hint="eastAsia"/>
                <w:szCs w:val="21"/>
              </w:rPr>
              <w:t>何原</w:t>
            </w:r>
          </w:p>
        </w:tc>
        <w:tc>
          <w:tcPr>
            <w:tcW w:w="992" w:type="dxa"/>
            <w:vAlign w:val="center"/>
          </w:tcPr>
          <w:p w14:paraId="52A42CE8" w14:textId="77777777" w:rsidR="0042024B" w:rsidRDefault="0042024B" w:rsidP="005427D0">
            <w:pPr>
              <w:autoSpaceDE w:val="0"/>
              <w:autoSpaceDN w:val="0"/>
              <w:adjustRightInd w:val="0"/>
              <w:snapToGrid w:val="0"/>
              <w:rPr>
                <w:rFonts w:ascii="楷体" w:eastAsia="楷体" w:hAnsi="楷体"/>
                <w:szCs w:val="21"/>
              </w:rPr>
            </w:pPr>
            <w:r>
              <w:rPr>
                <w:rFonts w:ascii="楷体" w:eastAsia="楷体" w:hAnsi="楷体" w:hint="eastAsia"/>
                <w:szCs w:val="21"/>
              </w:rPr>
              <w:t>修改稿</w:t>
            </w:r>
          </w:p>
        </w:tc>
        <w:tc>
          <w:tcPr>
            <w:tcW w:w="1176" w:type="dxa"/>
            <w:vAlign w:val="center"/>
          </w:tcPr>
          <w:p w14:paraId="7F5BA79B" w14:textId="77777777" w:rsidR="0042024B" w:rsidRDefault="0042024B" w:rsidP="005427D0">
            <w:pPr>
              <w:autoSpaceDE w:val="0"/>
              <w:autoSpaceDN w:val="0"/>
              <w:adjustRightInd w:val="0"/>
              <w:snapToGrid w:val="0"/>
              <w:rPr>
                <w:rFonts w:ascii="楷体" w:eastAsia="楷体" w:hAnsi="楷体"/>
                <w:szCs w:val="21"/>
              </w:rPr>
            </w:pPr>
            <w:r>
              <w:rPr>
                <w:rFonts w:ascii="楷体" w:eastAsia="楷体" w:hAnsi="楷体" w:hint="eastAsia"/>
                <w:szCs w:val="21"/>
              </w:rPr>
              <w:t>华兴银行科技部及商户</w:t>
            </w:r>
          </w:p>
        </w:tc>
      </w:tr>
      <w:tr w:rsidR="0042024B" w14:paraId="761F3A19" w14:textId="77777777" w:rsidTr="005427D0">
        <w:trPr>
          <w:trHeight w:val="293"/>
          <w:jc w:val="center"/>
        </w:trPr>
        <w:tc>
          <w:tcPr>
            <w:tcW w:w="936" w:type="dxa"/>
          </w:tcPr>
          <w:p w14:paraId="172CE6B0" w14:textId="77777777" w:rsidR="0042024B" w:rsidRDefault="0042024B" w:rsidP="0042024B">
            <w:pPr>
              <w:pStyle w:val="tableentry"/>
              <w:spacing w:before="78" w:after="78"/>
              <w:rPr>
                <w:ins w:id="36" w:author="wincol" w:date="2016-04-05T15:18:00Z"/>
                <w:rFonts w:ascii="微软雅黑" w:eastAsia="微软雅黑" w:hAnsi="微软雅黑"/>
              </w:rPr>
            </w:pPr>
            <w:ins w:id="37" w:author="wincol" w:date="2016-04-05T15:18:00Z">
              <w:r>
                <w:rPr>
                  <w:rFonts w:ascii="微软雅黑" w:eastAsia="微软雅黑" w:hAnsi="微软雅黑"/>
                </w:rPr>
                <w:t>V</w:t>
              </w:r>
              <w:r>
                <w:rPr>
                  <w:rFonts w:ascii="微软雅黑" w:eastAsia="微软雅黑" w:hAnsi="微软雅黑" w:hint="eastAsia"/>
                </w:rPr>
                <w:t>0</w:t>
              </w:r>
              <w:r>
                <w:rPr>
                  <w:rFonts w:ascii="微软雅黑" w:eastAsia="微软雅黑" w:hAnsi="微软雅黑"/>
                </w:rPr>
                <w:t>.</w:t>
              </w:r>
              <w:r>
                <w:rPr>
                  <w:rFonts w:ascii="微软雅黑" w:eastAsia="微软雅黑" w:hAnsi="微软雅黑" w:hint="eastAsia"/>
                </w:rPr>
                <w:t>5</w:t>
              </w:r>
            </w:ins>
          </w:p>
        </w:tc>
        <w:tc>
          <w:tcPr>
            <w:tcW w:w="1165" w:type="dxa"/>
          </w:tcPr>
          <w:p w14:paraId="309A9A85" w14:textId="77777777" w:rsidR="0042024B" w:rsidRDefault="0042024B" w:rsidP="005427D0">
            <w:pPr>
              <w:snapToGrid w:val="0"/>
              <w:spacing w:afterLines="50" w:after="156"/>
              <w:rPr>
                <w:ins w:id="38" w:author="wincol" w:date="2016-04-05T15:18:00Z"/>
                <w:rFonts w:ascii="微软雅黑" w:eastAsia="微软雅黑" w:hAnsi="微软雅黑"/>
              </w:rPr>
            </w:pPr>
            <w:ins w:id="39" w:author="wincol" w:date="2016-04-05T15:18:00Z">
              <w:r>
                <w:rPr>
                  <w:rFonts w:ascii="微软雅黑" w:eastAsia="微软雅黑" w:hAnsi="微软雅黑" w:hint="eastAsia"/>
                </w:rPr>
                <w:t>2016</w:t>
              </w:r>
              <w:r>
                <w:rPr>
                  <w:rFonts w:ascii="微软雅黑" w:eastAsia="微软雅黑" w:hAnsi="微软雅黑"/>
                </w:rPr>
                <w:t>/</w:t>
              </w:r>
              <w:r>
                <w:rPr>
                  <w:rFonts w:ascii="微软雅黑" w:eastAsia="微软雅黑" w:hAnsi="微软雅黑" w:hint="eastAsia"/>
                </w:rPr>
                <w:t>04</w:t>
              </w:r>
              <w:r>
                <w:rPr>
                  <w:rFonts w:ascii="微软雅黑" w:eastAsia="微软雅黑" w:hAnsi="微软雅黑"/>
                </w:rPr>
                <w:t>/</w:t>
              </w:r>
              <w:r>
                <w:rPr>
                  <w:rFonts w:ascii="微软雅黑" w:eastAsia="微软雅黑" w:hAnsi="微软雅黑" w:hint="eastAsia"/>
                </w:rPr>
                <w:t>05</w:t>
              </w:r>
            </w:ins>
          </w:p>
        </w:tc>
        <w:tc>
          <w:tcPr>
            <w:tcW w:w="3081" w:type="dxa"/>
          </w:tcPr>
          <w:p w14:paraId="3626BD14" w14:textId="77777777" w:rsidR="0042024B" w:rsidRPr="0042024B" w:rsidRDefault="0042024B" w:rsidP="0042024B">
            <w:pPr>
              <w:pStyle w:val="tableentry"/>
              <w:spacing w:before="78" w:after="78"/>
              <w:rPr>
                <w:ins w:id="40" w:author="wincol" w:date="2016-03-31T18:45:00Z"/>
                <w:rFonts w:ascii="楷体" w:eastAsia="楷体" w:hAnsi="楷体"/>
                <w:szCs w:val="21"/>
              </w:rPr>
            </w:pPr>
            <w:ins w:id="41" w:author="wincol" w:date="2016-03-31T18:44:00Z">
              <w:r w:rsidRPr="0042024B">
                <w:rPr>
                  <w:rFonts w:ascii="楷体" w:eastAsia="楷体" w:hAnsi="楷体" w:hint="eastAsia"/>
                  <w:szCs w:val="21"/>
                </w:rPr>
                <w:t>1、</w:t>
              </w:r>
            </w:ins>
            <w:ins w:id="42" w:author="wincol" w:date="2016-03-31T18:45:00Z">
              <w:r w:rsidRPr="0042024B">
                <w:rPr>
                  <w:rFonts w:ascii="楷体" w:eastAsia="楷体" w:hAnsi="楷体" w:hint="eastAsia"/>
                  <w:szCs w:val="21"/>
                </w:rPr>
                <w:t>修改测试环境的接入我行的地址</w:t>
              </w:r>
            </w:ins>
          </w:p>
          <w:p w14:paraId="07307D2A" w14:textId="77777777" w:rsidR="0042024B" w:rsidRPr="0042024B" w:rsidRDefault="0042024B" w:rsidP="005427D0">
            <w:pPr>
              <w:pStyle w:val="tableentry"/>
              <w:spacing w:before="78" w:after="78"/>
              <w:rPr>
                <w:ins w:id="43" w:author="wincol" w:date="2016-03-31T18:49:00Z"/>
                <w:rFonts w:ascii="楷体" w:eastAsia="楷体" w:hAnsi="楷体"/>
                <w:szCs w:val="21"/>
              </w:rPr>
            </w:pPr>
            <w:ins w:id="44" w:author="wincol" w:date="2016-03-31T18:45:00Z">
              <w:r w:rsidRPr="0042024B">
                <w:rPr>
                  <w:rFonts w:ascii="楷体" w:eastAsia="楷体" w:hAnsi="楷体" w:hint="eastAsia"/>
                  <w:szCs w:val="21"/>
                </w:rPr>
                <w:t>2、修改</w:t>
              </w:r>
            </w:ins>
            <w:ins w:id="45" w:author="wincol" w:date="2016-03-31T18:49:00Z">
              <w:r w:rsidRPr="0042024B">
                <w:rPr>
                  <w:rFonts w:ascii="楷体" w:eastAsia="楷体" w:hAnsi="楷体" w:hint="eastAsia"/>
                  <w:szCs w:val="21"/>
                </w:rPr>
                <w:t>“自动还款授权”的异步返回报文和商户响应的报文内容。</w:t>
              </w:r>
            </w:ins>
          </w:p>
          <w:p w14:paraId="6A3E6004" w14:textId="77777777" w:rsidR="0042024B" w:rsidRPr="0042024B" w:rsidRDefault="0042024B" w:rsidP="005427D0">
            <w:pPr>
              <w:pStyle w:val="tableentry"/>
              <w:spacing w:before="78" w:after="78"/>
              <w:rPr>
                <w:ins w:id="46" w:author="wincol" w:date="2016-03-31T18:50:00Z"/>
                <w:rFonts w:ascii="楷体" w:eastAsia="楷体" w:hAnsi="楷体"/>
                <w:szCs w:val="21"/>
              </w:rPr>
            </w:pPr>
            <w:ins w:id="47" w:author="wincol" w:date="2016-03-31T18:49:00Z">
              <w:r w:rsidRPr="0042024B">
                <w:rPr>
                  <w:rFonts w:ascii="楷体" w:eastAsia="楷体" w:hAnsi="楷体" w:hint="eastAsia"/>
                  <w:szCs w:val="21"/>
                </w:rPr>
                <w:t>3、“银行主动撤</w:t>
              </w:r>
            </w:ins>
            <w:ins w:id="48" w:author="wincol" w:date="2016-03-31T18:50:00Z">
              <w:r w:rsidRPr="0042024B">
                <w:rPr>
                  <w:rFonts w:ascii="楷体" w:eastAsia="楷体" w:hAnsi="楷体" w:hint="eastAsia"/>
                  <w:szCs w:val="21"/>
                </w:rPr>
                <w:t>标</w:t>
              </w:r>
            </w:ins>
            <w:ins w:id="49" w:author="wincol" w:date="2016-03-31T18:49:00Z">
              <w:r w:rsidRPr="0042024B">
                <w:rPr>
                  <w:rFonts w:ascii="楷体" w:eastAsia="楷体" w:hAnsi="楷体" w:hint="eastAsia"/>
                  <w:szCs w:val="21"/>
                </w:rPr>
                <w:t>”</w:t>
              </w:r>
            </w:ins>
            <w:ins w:id="50" w:author="wincol" w:date="2016-03-31T18:50:00Z">
              <w:r w:rsidRPr="0042024B">
                <w:rPr>
                  <w:rFonts w:ascii="楷体" w:eastAsia="楷体" w:hAnsi="楷体" w:hint="eastAsia"/>
                  <w:szCs w:val="21"/>
                </w:rPr>
                <w:t>和“银行主动流标”删除应用标识字段。</w:t>
              </w:r>
            </w:ins>
          </w:p>
          <w:p w14:paraId="75F65649" w14:textId="77777777" w:rsidR="0042024B" w:rsidRPr="0042024B" w:rsidRDefault="0042024B" w:rsidP="005427D0">
            <w:pPr>
              <w:pStyle w:val="tableentry"/>
              <w:spacing w:before="78" w:after="78"/>
              <w:rPr>
                <w:ins w:id="51" w:author="wincol" w:date="2016-03-31T18:44:00Z"/>
                <w:rFonts w:ascii="楷体" w:eastAsia="楷体" w:hAnsi="楷体"/>
                <w:szCs w:val="21"/>
              </w:rPr>
            </w:pPr>
            <w:ins w:id="52" w:author="wincol" w:date="2016-03-31T18:50:00Z">
              <w:r w:rsidRPr="0042024B">
                <w:rPr>
                  <w:rFonts w:ascii="楷体" w:eastAsia="楷体" w:hAnsi="楷体" w:hint="eastAsia"/>
                  <w:szCs w:val="21"/>
                </w:rPr>
                <w:t>4、详细指明报文中存在循环发送或返回</w:t>
              </w:r>
            </w:ins>
            <w:ins w:id="53" w:author="wincol" w:date="2016-03-31T18:51:00Z">
              <w:r w:rsidRPr="0042024B">
                <w:rPr>
                  <w:rFonts w:ascii="楷体" w:eastAsia="楷体" w:hAnsi="楷体" w:hint="eastAsia"/>
                  <w:szCs w:val="21"/>
                </w:rPr>
                <w:t>的字段包含的范围。</w:t>
              </w:r>
            </w:ins>
          </w:p>
        </w:tc>
        <w:tc>
          <w:tcPr>
            <w:tcW w:w="850" w:type="dxa"/>
          </w:tcPr>
          <w:p w14:paraId="065930C0" w14:textId="77777777" w:rsidR="0042024B" w:rsidRDefault="0042024B" w:rsidP="0042024B">
            <w:pPr>
              <w:pStyle w:val="tableentry"/>
              <w:spacing w:before="78" w:after="78"/>
              <w:rPr>
                <w:ins w:id="54" w:author="wincol" w:date="2016-04-05T15:18:00Z"/>
                <w:rFonts w:ascii="微软雅黑" w:eastAsia="微软雅黑" w:hAnsi="微软雅黑"/>
              </w:rPr>
            </w:pPr>
            <w:ins w:id="55" w:author="wincol" w:date="2016-04-05T15:18:00Z">
              <w:r>
                <w:rPr>
                  <w:rFonts w:ascii="微软雅黑" w:eastAsia="微软雅黑" w:hAnsi="微软雅黑" w:hint="eastAsia"/>
                </w:rPr>
                <w:t>赵顺宝</w:t>
              </w:r>
            </w:ins>
          </w:p>
        </w:tc>
        <w:tc>
          <w:tcPr>
            <w:tcW w:w="851" w:type="dxa"/>
            <w:vAlign w:val="center"/>
          </w:tcPr>
          <w:p w14:paraId="26AFDD8A" w14:textId="77777777" w:rsidR="0042024B" w:rsidRDefault="0042024B" w:rsidP="005427D0">
            <w:pPr>
              <w:autoSpaceDE w:val="0"/>
              <w:autoSpaceDN w:val="0"/>
              <w:adjustRightInd w:val="0"/>
              <w:snapToGrid w:val="0"/>
              <w:rPr>
                <w:rFonts w:ascii="楷体" w:eastAsia="楷体" w:hAnsi="楷体"/>
                <w:szCs w:val="21"/>
              </w:rPr>
            </w:pPr>
            <w:r>
              <w:rPr>
                <w:rFonts w:ascii="楷体" w:eastAsia="楷体" w:hAnsi="楷体" w:hint="eastAsia"/>
                <w:szCs w:val="21"/>
              </w:rPr>
              <w:t>何原</w:t>
            </w:r>
          </w:p>
        </w:tc>
        <w:tc>
          <w:tcPr>
            <w:tcW w:w="992" w:type="dxa"/>
            <w:vAlign w:val="center"/>
          </w:tcPr>
          <w:p w14:paraId="43D2BBEB" w14:textId="77777777" w:rsidR="0042024B" w:rsidRDefault="0042024B" w:rsidP="005427D0">
            <w:pPr>
              <w:autoSpaceDE w:val="0"/>
              <w:autoSpaceDN w:val="0"/>
              <w:adjustRightInd w:val="0"/>
              <w:snapToGrid w:val="0"/>
              <w:rPr>
                <w:rFonts w:ascii="楷体" w:eastAsia="楷体" w:hAnsi="楷体"/>
                <w:szCs w:val="21"/>
              </w:rPr>
            </w:pPr>
            <w:r>
              <w:rPr>
                <w:rFonts w:ascii="楷体" w:eastAsia="楷体" w:hAnsi="楷体" w:hint="eastAsia"/>
                <w:szCs w:val="21"/>
              </w:rPr>
              <w:t>修改稿</w:t>
            </w:r>
          </w:p>
        </w:tc>
        <w:tc>
          <w:tcPr>
            <w:tcW w:w="1176" w:type="dxa"/>
            <w:vAlign w:val="center"/>
          </w:tcPr>
          <w:p w14:paraId="067FF679" w14:textId="77777777" w:rsidR="0042024B" w:rsidRDefault="0042024B" w:rsidP="005427D0">
            <w:pPr>
              <w:autoSpaceDE w:val="0"/>
              <w:autoSpaceDN w:val="0"/>
              <w:adjustRightInd w:val="0"/>
              <w:snapToGrid w:val="0"/>
              <w:rPr>
                <w:rFonts w:ascii="楷体" w:eastAsia="楷体" w:hAnsi="楷体"/>
                <w:szCs w:val="21"/>
              </w:rPr>
            </w:pPr>
            <w:r>
              <w:rPr>
                <w:rFonts w:ascii="楷体" w:eastAsia="楷体" w:hAnsi="楷体" w:hint="eastAsia"/>
                <w:szCs w:val="21"/>
              </w:rPr>
              <w:t>华兴银行科技部及商户</w:t>
            </w:r>
          </w:p>
        </w:tc>
      </w:tr>
      <w:tr w:rsidR="0042024B" w14:paraId="23760CD1" w14:textId="77777777" w:rsidTr="005427D0">
        <w:trPr>
          <w:trHeight w:val="293"/>
          <w:jc w:val="center"/>
        </w:trPr>
        <w:tc>
          <w:tcPr>
            <w:tcW w:w="936" w:type="dxa"/>
          </w:tcPr>
          <w:p w14:paraId="2704CF7D" w14:textId="77777777" w:rsidR="0042024B" w:rsidRDefault="0042024B" w:rsidP="0042024B">
            <w:pPr>
              <w:pStyle w:val="tableentry"/>
              <w:spacing w:before="78" w:after="78"/>
              <w:rPr>
                <w:ins w:id="56" w:author="wincol" w:date="2016-04-07T11:47:00Z"/>
                <w:rFonts w:ascii="微软雅黑" w:eastAsia="微软雅黑" w:hAnsi="微软雅黑"/>
              </w:rPr>
            </w:pPr>
            <w:ins w:id="57" w:author="wincol" w:date="2016-04-07T11:47:00Z">
              <w:r>
                <w:rPr>
                  <w:rFonts w:ascii="微软雅黑" w:eastAsia="微软雅黑" w:hAnsi="微软雅黑" w:hint="eastAsia"/>
                </w:rPr>
                <w:t>V0.6</w:t>
              </w:r>
            </w:ins>
          </w:p>
        </w:tc>
        <w:tc>
          <w:tcPr>
            <w:tcW w:w="1165" w:type="dxa"/>
          </w:tcPr>
          <w:p w14:paraId="7E98B25E" w14:textId="77777777" w:rsidR="0042024B" w:rsidRDefault="0042024B" w:rsidP="005427D0">
            <w:pPr>
              <w:snapToGrid w:val="0"/>
              <w:spacing w:afterLines="50" w:after="156"/>
              <w:rPr>
                <w:ins w:id="58" w:author="wincol" w:date="2016-04-07T11:47:00Z"/>
                <w:rFonts w:ascii="微软雅黑" w:eastAsia="微软雅黑" w:hAnsi="微软雅黑"/>
              </w:rPr>
            </w:pPr>
            <w:ins w:id="59" w:author="wincol" w:date="2016-04-07T11:47:00Z">
              <w:r>
                <w:rPr>
                  <w:rFonts w:ascii="微软雅黑" w:eastAsia="微软雅黑" w:hAnsi="微软雅黑" w:hint="eastAsia"/>
                </w:rPr>
                <w:t>2016</w:t>
              </w:r>
              <w:r>
                <w:rPr>
                  <w:rFonts w:ascii="微软雅黑" w:eastAsia="微软雅黑" w:hAnsi="微软雅黑"/>
                </w:rPr>
                <w:t>/</w:t>
              </w:r>
              <w:r>
                <w:rPr>
                  <w:rFonts w:ascii="微软雅黑" w:eastAsia="微软雅黑" w:hAnsi="微软雅黑" w:hint="eastAsia"/>
                </w:rPr>
                <w:t>04</w:t>
              </w:r>
              <w:r>
                <w:rPr>
                  <w:rFonts w:ascii="微软雅黑" w:eastAsia="微软雅黑" w:hAnsi="微软雅黑"/>
                </w:rPr>
                <w:t>/</w:t>
              </w:r>
              <w:r>
                <w:rPr>
                  <w:rFonts w:ascii="微软雅黑" w:eastAsia="微软雅黑" w:hAnsi="微软雅黑" w:hint="eastAsia"/>
                </w:rPr>
                <w:t>07</w:t>
              </w:r>
            </w:ins>
          </w:p>
        </w:tc>
        <w:tc>
          <w:tcPr>
            <w:tcW w:w="3081" w:type="dxa"/>
          </w:tcPr>
          <w:p w14:paraId="42FFB6AF" w14:textId="77777777" w:rsidR="0042024B" w:rsidRPr="0042024B" w:rsidRDefault="0042024B" w:rsidP="0042024B">
            <w:pPr>
              <w:pStyle w:val="tableentry"/>
              <w:spacing w:before="78" w:after="78"/>
              <w:rPr>
                <w:ins w:id="60" w:author="wincol" w:date="2016-04-05T15:27:00Z"/>
                <w:rFonts w:ascii="楷体" w:eastAsia="楷体" w:hAnsi="楷体"/>
                <w:szCs w:val="21"/>
              </w:rPr>
            </w:pPr>
            <w:ins w:id="61" w:author="wincol" w:date="2016-04-05T15:18:00Z">
              <w:r w:rsidRPr="0042024B">
                <w:rPr>
                  <w:rFonts w:ascii="楷体" w:eastAsia="楷体" w:hAnsi="楷体" w:hint="eastAsia"/>
                  <w:szCs w:val="21"/>
                </w:rPr>
                <w:t>1、涉及异步的接口补充使用APP</w:t>
              </w:r>
            </w:ins>
            <w:ins w:id="62" w:author="wincol" w:date="2016-04-05T15:19:00Z">
              <w:r w:rsidRPr="0042024B">
                <w:rPr>
                  <w:rFonts w:ascii="楷体" w:eastAsia="楷体" w:hAnsi="楷体" w:hint="eastAsia"/>
                  <w:szCs w:val="21"/>
                </w:rPr>
                <w:t>端的交易码。（PC端与APP端交易码不再相同）</w:t>
              </w:r>
            </w:ins>
          </w:p>
          <w:p w14:paraId="67103F33" w14:textId="77777777" w:rsidR="0042024B" w:rsidRPr="0042024B" w:rsidRDefault="0042024B" w:rsidP="005427D0">
            <w:pPr>
              <w:pStyle w:val="tableentry"/>
              <w:spacing w:before="78" w:after="78"/>
              <w:rPr>
                <w:ins w:id="63" w:author="wincol" w:date="2016-04-05T15:18:00Z"/>
                <w:rFonts w:ascii="楷体" w:eastAsia="楷体" w:hAnsi="楷体"/>
                <w:szCs w:val="21"/>
              </w:rPr>
            </w:pPr>
            <w:ins w:id="64" w:author="wincol" w:date="2016-04-05T15:19:00Z">
              <w:r w:rsidRPr="0042024B">
                <w:rPr>
                  <w:rFonts w:ascii="楷体" w:eastAsia="楷体" w:hAnsi="楷体" w:hint="eastAsia"/>
                  <w:szCs w:val="21"/>
                </w:rPr>
                <w:t>2、异步请求</w:t>
              </w:r>
            </w:ins>
            <w:ins w:id="65" w:author="wincol" w:date="2016-04-05T15:22:00Z">
              <w:r w:rsidRPr="0042024B">
                <w:rPr>
                  <w:rFonts w:ascii="楷体" w:eastAsia="楷体" w:hAnsi="楷体" w:hint="eastAsia"/>
                  <w:szCs w:val="21"/>
                </w:rPr>
                <w:t>银行</w:t>
              </w:r>
            </w:ins>
            <w:ins w:id="66" w:author="wincol" w:date="2016-04-05T15:19:00Z">
              <w:r w:rsidRPr="0042024B">
                <w:rPr>
                  <w:rFonts w:ascii="楷体" w:eastAsia="楷体" w:hAnsi="楷体" w:hint="eastAsia"/>
                  <w:szCs w:val="21"/>
                </w:rPr>
                <w:t>返回处理结果</w:t>
              </w:r>
            </w:ins>
            <w:ins w:id="67" w:author="wincol" w:date="2016-04-05T15:23:00Z">
              <w:r w:rsidRPr="0042024B">
                <w:rPr>
                  <w:rFonts w:ascii="楷体" w:eastAsia="楷体" w:hAnsi="楷体" w:hint="eastAsia"/>
                  <w:szCs w:val="21"/>
                </w:rPr>
                <w:t>给商户</w:t>
              </w:r>
            </w:ins>
            <w:ins w:id="68" w:author="wincol" w:date="2016-04-05T15:19:00Z">
              <w:r w:rsidRPr="0042024B">
                <w:rPr>
                  <w:rFonts w:ascii="楷体" w:eastAsia="楷体" w:hAnsi="楷体" w:hint="eastAsia"/>
                  <w:szCs w:val="21"/>
                </w:rPr>
                <w:t>的</w:t>
              </w:r>
            </w:ins>
            <w:ins w:id="69" w:author="wincol" w:date="2016-04-05T15:23:00Z">
              <w:r w:rsidRPr="0042024B">
                <w:rPr>
                  <w:rFonts w:ascii="楷体" w:eastAsia="楷体" w:hAnsi="楷体" w:hint="eastAsia"/>
                  <w:szCs w:val="21"/>
                </w:rPr>
                <w:t>报文的</w:t>
              </w:r>
            </w:ins>
            <w:ins w:id="70" w:author="wincol" w:date="2016-04-05T15:19:00Z">
              <w:r w:rsidRPr="0042024B">
                <w:rPr>
                  <w:rFonts w:ascii="楷体" w:eastAsia="楷体" w:hAnsi="楷体" w:hint="eastAsia"/>
                  <w:szCs w:val="21"/>
                </w:rPr>
                <w:t>交易</w:t>
              </w:r>
            </w:ins>
            <w:ins w:id="71" w:author="wincol" w:date="2016-04-05T15:20:00Z">
              <w:r w:rsidRPr="0042024B">
                <w:rPr>
                  <w:rFonts w:ascii="楷体" w:eastAsia="楷体" w:hAnsi="楷体" w:hint="eastAsia"/>
                  <w:szCs w:val="21"/>
                </w:rPr>
                <w:t>码不再以商户提供的为准，直接使用我行规定的交易码。</w:t>
              </w:r>
            </w:ins>
          </w:p>
        </w:tc>
        <w:tc>
          <w:tcPr>
            <w:tcW w:w="850" w:type="dxa"/>
          </w:tcPr>
          <w:p w14:paraId="75556961" w14:textId="77777777" w:rsidR="0042024B" w:rsidRDefault="0042024B" w:rsidP="0042024B">
            <w:pPr>
              <w:pStyle w:val="tableentry"/>
              <w:spacing w:before="78" w:after="78"/>
              <w:rPr>
                <w:ins w:id="72" w:author="wincol" w:date="2016-04-07T11:47:00Z"/>
                <w:rFonts w:ascii="微软雅黑" w:eastAsia="微软雅黑" w:hAnsi="微软雅黑"/>
              </w:rPr>
            </w:pPr>
            <w:ins w:id="73" w:author="wincol" w:date="2016-04-07T11:47:00Z">
              <w:r>
                <w:rPr>
                  <w:rFonts w:ascii="微软雅黑" w:eastAsia="微软雅黑" w:hAnsi="微软雅黑" w:hint="eastAsia"/>
                </w:rPr>
                <w:t>赵顺宝</w:t>
              </w:r>
            </w:ins>
          </w:p>
        </w:tc>
        <w:tc>
          <w:tcPr>
            <w:tcW w:w="851" w:type="dxa"/>
            <w:vAlign w:val="center"/>
          </w:tcPr>
          <w:p w14:paraId="68B8B6FB" w14:textId="77777777" w:rsidR="0042024B" w:rsidRDefault="0042024B" w:rsidP="005427D0">
            <w:pPr>
              <w:autoSpaceDE w:val="0"/>
              <w:autoSpaceDN w:val="0"/>
              <w:adjustRightInd w:val="0"/>
              <w:snapToGrid w:val="0"/>
              <w:rPr>
                <w:rFonts w:ascii="楷体" w:eastAsia="楷体" w:hAnsi="楷体"/>
                <w:szCs w:val="21"/>
              </w:rPr>
            </w:pPr>
            <w:r>
              <w:rPr>
                <w:rFonts w:ascii="楷体" w:eastAsia="楷体" w:hAnsi="楷体" w:hint="eastAsia"/>
                <w:szCs w:val="21"/>
              </w:rPr>
              <w:t>何原</w:t>
            </w:r>
          </w:p>
        </w:tc>
        <w:tc>
          <w:tcPr>
            <w:tcW w:w="992" w:type="dxa"/>
            <w:vAlign w:val="center"/>
          </w:tcPr>
          <w:p w14:paraId="1150A80F" w14:textId="77777777" w:rsidR="0042024B" w:rsidRDefault="0042024B" w:rsidP="005427D0">
            <w:pPr>
              <w:autoSpaceDE w:val="0"/>
              <w:autoSpaceDN w:val="0"/>
              <w:adjustRightInd w:val="0"/>
              <w:snapToGrid w:val="0"/>
              <w:rPr>
                <w:rFonts w:ascii="楷体" w:eastAsia="楷体" w:hAnsi="楷体"/>
                <w:szCs w:val="21"/>
              </w:rPr>
            </w:pPr>
            <w:r>
              <w:rPr>
                <w:rFonts w:ascii="楷体" w:eastAsia="楷体" w:hAnsi="楷体" w:hint="eastAsia"/>
                <w:szCs w:val="21"/>
              </w:rPr>
              <w:t>修改稿</w:t>
            </w:r>
          </w:p>
        </w:tc>
        <w:tc>
          <w:tcPr>
            <w:tcW w:w="1176" w:type="dxa"/>
            <w:vAlign w:val="center"/>
          </w:tcPr>
          <w:p w14:paraId="5E4BF800" w14:textId="77777777" w:rsidR="0042024B" w:rsidRDefault="0042024B" w:rsidP="005427D0">
            <w:pPr>
              <w:autoSpaceDE w:val="0"/>
              <w:autoSpaceDN w:val="0"/>
              <w:adjustRightInd w:val="0"/>
              <w:snapToGrid w:val="0"/>
              <w:rPr>
                <w:rFonts w:ascii="楷体" w:eastAsia="楷体" w:hAnsi="楷体"/>
                <w:szCs w:val="21"/>
              </w:rPr>
            </w:pPr>
            <w:r>
              <w:rPr>
                <w:rFonts w:ascii="楷体" w:eastAsia="楷体" w:hAnsi="楷体" w:hint="eastAsia"/>
                <w:szCs w:val="21"/>
              </w:rPr>
              <w:t>华兴银行科技部及商户</w:t>
            </w:r>
          </w:p>
        </w:tc>
      </w:tr>
      <w:tr w:rsidR="0042024B" w14:paraId="394AB2F5" w14:textId="77777777" w:rsidTr="005427D0">
        <w:trPr>
          <w:trHeight w:val="293"/>
          <w:jc w:val="center"/>
        </w:trPr>
        <w:tc>
          <w:tcPr>
            <w:tcW w:w="936" w:type="dxa"/>
          </w:tcPr>
          <w:p w14:paraId="02D66839" w14:textId="77777777" w:rsidR="0042024B" w:rsidRDefault="0042024B" w:rsidP="0042024B">
            <w:pPr>
              <w:pStyle w:val="tableentry"/>
              <w:spacing w:before="78" w:after="78"/>
              <w:rPr>
                <w:ins w:id="74" w:author="wincol" w:date="2016-04-11T18:56:00Z"/>
                <w:rFonts w:ascii="微软雅黑" w:eastAsia="微软雅黑" w:hAnsi="微软雅黑"/>
              </w:rPr>
            </w:pPr>
            <w:ins w:id="75" w:author="wincol" w:date="2016-04-11T18:56:00Z">
              <w:r>
                <w:rPr>
                  <w:rFonts w:ascii="微软雅黑" w:eastAsia="微软雅黑" w:hAnsi="微软雅黑" w:hint="eastAsia"/>
                </w:rPr>
                <w:t>V0.7</w:t>
              </w:r>
            </w:ins>
          </w:p>
        </w:tc>
        <w:tc>
          <w:tcPr>
            <w:tcW w:w="1165" w:type="dxa"/>
          </w:tcPr>
          <w:p w14:paraId="76691251" w14:textId="77777777" w:rsidR="0042024B" w:rsidRDefault="0042024B" w:rsidP="005427D0">
            <w:pPr>
              <w:snapToGrid w:val="0"/>
              <w:spacing w:afterLines="50" w:after="156"/>
              <w:rPr>
                <w:ins w:id="76" w:author="wincol" w:date="2016-04-11T18:56:00Z"/>
                <w:rFonts w:ascii="微软雅黑" w:eastAsia="微软雅黑" w:hAnsi="微软雅黑"/>
              </w:rPr>
            </w:pPr>
            <w:ins w:id="77" w:author="wincol" w:date="2016-04-11T18:56:00Z">
              <w:r>
                <w:rPr>
                  <w:rFonts w:ascii="微软雅黑" w:eastAsia="微软雅黑" w:hAnsi="微软雅黑" w:hint="eastAsia"/>
                </w:rPr>
                <w:t>2016</w:t>
              </w:r>
              <w:r>
                <w:rPr>
                  <w:rFonts w:ascii="微软雅黑" w:eastAsia="微软雅黑" w:hAnsi="微软雅黑"/>
                </w:rPr>
                <w:t>/</w:t>
              </w:r>
              <w:r>
                <w:rPr>
                  <w:rFonts w:ascii="微软雅黑" w:eastAsia="微软雅黑" w:hAnsi="微软雅黑" w:hint="eastAsia"/>
                </w:rPr>
                <w:t>04</w:t>
              </w:r>
              <w:r>
                <w:rPr>
                  <w:rFonts w:ascii="微软雅黑" w:eastAsia="微软雅黑" w:hAnsi="微软雅黑"/>
                </w:rPr>
                <w:t>/</w:t>
              </w:r>
              <w:r>
                <w:rPr>
                  <w:rFonts w:ascii="微软雅黑" w:eastAsia="微软雅黑" w:hAnsi="微软雅黑" w:hint="eastAsia"/>
                </w:rPr>
                <w:t>11</w:t>
              </w:r>
            </w:ins>
          </w:p>
        </w:tc>
        <w:tc>
          <w:tcPr>
            <w:tcW w:w="3081" w:type="dxa"/>
          </w:tcPr>
          <w:p w14:paraId="37F0B5CC" w14:textId="77777777" w:rsidR="0042024B" w:rsidRPr="0042024B" w:rsidRDefault="0042024B" w:rsidP="0042024B">
            <w:pPr>
              <w:pStyle w:val="tableentry"/>
              <w:spacing w:before="78" w:after="78"/>
              <w:rPr>
                <w:ins w:id="78" w:author="wincol" w:date="2016-04-07T11:47:00Z"/>
                <w:rFonts w:ascii="楷体" w:eastAsia="楷体" w:hAnsi="楷体"/>
                <w:szCs w:val="21"/>
              </w:rPr>
            </w:pPr>
            <w:ins w:id="79" w:author="wincol" w:date="2016-04-07T11:47:00Z">
              <w:r w:rsidRPr="0042024B">
                <w:rPr>
                  <w:rFonts w:ascii="楷体" w:eastAsia="楷体" w:hAnsi="楷体" w:hint="eastAsia"/>
                  <w:szCs w:val="21"/>
                </w:rPr>
                <w:t>1、修改访问地址的端口号</w:t>
              </w:r>
            </w:ins>
            <w:ins w:id="80" w:author="wincol" w:date="2016-04-07T19:59:00Z">
              <w:r w:rsidRPr="0042024B">
                <w:rPr>
                  <w:rFonts w:ascii="楷体" w:eastAsia="楷体" w:hAnsi="楷体" w:hint="eastAsia"/>
                  <w:szCs w:val="21"/>
                </w:rPr>
                <w:t>；</w:t>
              </w:r>
            </w:ins>
          </w:p>
          <w:p w14:paraId="287B3425" w14:textId="77777777" w:rsidR="0042024B" w:rsidRPr="0042024B" w:rsidRDefault="0042024B" w:rsidP="005427D0">
            <w:pPr>
              <w:pStyle w:val="tableentry"/>
              <w:spacing w:before="78" w:after="78"/>
              <w:rPr>
                <w:ins w:id="81" w:author="wincol" w:date="2016-04-07T11:48:00Z"/>
                <w:rFonts w:ascii="楷体" w:eastAsia="楷体" w:hAnsi="楷体"/>
                <w:szCs w:val="21"/>
              </w:rPr>
            </w:pPr>
            <w:ins w:id="82" w:author="wincol" w:date="2016-04-07T11:47:00Z">
              <w:r w:rsidRPr="0042024B">
                <w:rPr>
                  <w:rFonts w:ascii="楷体" w:eastAsia="楷体" w:hAnsi="楷体" w:hint="eastAsia"/>
                  <w:szCs w:val="21"/>
                </w:rPr>
                <w:t>2、</w:t>
              </w:r>
            </w:ins>
            <w:ins w:id="83" w:author="wincol" w:date="2016-04-07T19:58:00Z">
              <w:r w:rsidRPr="0042024B">
                <w:rPr>
                  <w:rFonts w:ascii="楷体" w:eastAsia="楷体" w:hAnsi="楷体" w:hint="eastAsia"/>
                  <w:szCs w:val="21"/>
                </w:rPr>
                <w:t>增长账户开立接口请求</w:t>
              </w:r>
            </w:ins>
            <w:ins w:id="84" w:author="wincol" w:date="2016-04-07T19:59:00Z">
              <w:r w:rsidRPr="0042024B">
                <w:rPr>
                  <w:rFonts w:ascii="楷体" w:eastAsia="楷体" w:hAnsi="楷体" w:hint="eastAsia"/>
                  <w:szCs w:val="21"/>
                </w:rPr>
                <w:t>报文</w:t>
              </w:r>
            </w:ins>
            <w:ins w:id="85" w:author="wincol" w:date="2016-04-07T11:48:00Z">
              <w:r w:rsidRPr="0042024B">
                <w:rPr>
                  <w:rFonts w:ascii="楷体" w:eastAsia="楷体" w:hAnsi="楷体" w:hint="eastAsia"/>
                  <w:szCs w:val="21"/>
                </w:rPr>
                <w:t>的证件类型</w:t>
              </w:r>
            </w:ins>
            <w:ins w:id="86" w:author="wincol" w:date="2016-04-07T19:58:00Z">
              <w:r w:rsidRPr="0042024B">
                <w:rPr>
                  <w:rFonts w:ascii="楷体" w:eastAsia="楷体" w:hAnsi="楷体" w:hint="eastAsia"/>
                  <w:szCs w:val="21"/>
                </w:rPr>
                <w:t>、用户邮箱、客户经理</w:t>
              </w:r>
            </w:ins>
            <w:ins w:id="87" w:author="wincol" w:date="2016-04-07T19:59:00Z">
              <w:r w:rsidRPr="0042024B">
                <w:rPr>
                  <w:rFonts w:ascii="楷体" w:eastAsia="楷体" w:hAnsi="楷体" w:hint="eastAsia"/>
                  <w:szCs w:val="21"/>
                </w:rPr>
                <w:t>字段</w:t>
              </w:r>
            </w:ins>
            <w:ins w:id="88" w:author="wincol" w:date="2016-04-07T11:48:00Z">
              <w:r w:rsidRPr="0042024B">
                <w:rPr>
                  <w:rFonts w:ascii="楷体" w:eastAsia="楷体" w:hAnsi="楷体" w:hint="eastAsia"/>
                  <w:szCs w:val="21"/>
                </w:rPr>
                <w:t>长度</w:t>
              </w:r>
            </w:ins>
            <w:ins w:id="89" w:author="wincol" w:date="2016-04-07T19:59:00Z">
              <w:r w:rsidRPr="0042024B">
                <w:rPr>
                  <w:rFonts w:ascii="楷体" w:eastAsia="楷体" w:hAnsi="楷体" w:hint="eastAsia"/>
                  <w:szCs w:val="21"/>
                </w:rPr>
                <w:t>；</w:t>
              </w:r>
            </w:ins>
          </w:p>
          <w:p w14:paraId="198C2B89" w14:textId="77777777" w:rsidR="0042024B" w:rsidRPr="0042024B" w:rsidRDefault="0042024B" w:rsidP="005427D0">
            <w:pPr>
              <w:pStyle w:val="tableentry"/>
              <w:spacing w:before="78" w:after="78"/>
              <w:rPr>
                <w:ins w:id="90" w:author="wincol" w:date="2016-04-07T20:10:00Z"/>
                <w:rFonts w:ascii="楷体" w:eastAsia="楷体" w:hAnsi="楷体"/>
                <w:szCs w:val="21"/>
              </w:rPr>
            </w:pPr>
            <w:ins w:id="91" w:author="wincol" w:date="2016-04-07T11:48:00Z">
              <w:r w:rsidRPr="0042024B">
                <w:rPr>
                  <w:rFonts w:ascii="楷体" w:eastAsia="楷体" w:hAnsi="楷体" w:hint="eastAsia"/>
                  <w:szCs w:val="21"/>
                </w:rPr>
                <w:t>3、增加异步访问我行网页的接口的接入</w:t>
              </w:r>
            </w:ins>
            <w:ins w:id="92" w:author="wincol" w:date="2016-04-07T11:49:00Z">
              <w:r w:rsidRPr="0042024B">
                <w:rPr>
                  <w:rFonts w:ascii="楷体" w:eastAsia="楷体" w:hAnsi="楷体" w:hint="eastAsia"/>
                  <w:szCs w:val="21"/>
                </w:rPr>
                <w:t>示例。</w:t>
              </w:r>
            </w:ins>
          </w:p>
          <w:p w14:paraId="316EF42C" w14:textId="77777777" w:rsidR="0042024B" w:rsidRPr="0042024B" w:rsidRDefault="0042024B" w:rsidP="005427D0">
            <w:pPr>
              <w:pStyle w:val="tableentry"/>
              <w:spacing w:before="78" w:after="78"/>
              <w:rPr>
                <w:ins w:id="93" w:author="wincol" w:date="2016-04-07T11:47:00Z"/>
                <w:rFonts w:ascii="楷体" w:eastAsia="楷体" w:hAnsi="楷体"/>
                <w:szCs w:val="21"/>
              </w:rPr>
            </w:pPr>
            <w:ins w:id="94" w:author="wincol" w:date="2016-04-07T20:10:00Z">
              <w:r w:rsidRPr="0042024B">
                <w:rPr>
                  <w:rFonts w:ascii="楷体" w:eastAsia="楷体" w:hAnsi="楷体" w:hint="eastAsia"/>
                  <w:szCs w:val="21"/>
                </w:rPr>
                <w:t>4、加密密钥和银行公钥</w:t>
              </w:r>
            </w:ins>
            <w:ins w:id="95" w:author="wincol" w:date="2016-04-07T20:11:00Z">
              <w:r w:rsidRPr="0042024B">
                <w:rPr>
                  <w:rFonts w:ascii="楷体" w:eastAsia="楷体" w:hAnsi="楷体" w:hint="eastAsia"/>
                  <w:szCs w:val="21"/>
                </w:rPr>
                <w:t>不在接口</w:t>
              </w:r>
              <w:r w:rsidRPr="0042024B">
                <w:rPr>
                  <w:rFonts w:ascii="楷体" w:eastAsia="楷体" w:hAnsi="楷体" w:hint="eastAsia"/>
                  <w:szCs w:val="21"/>
                </w:rPr>
                <w:lastRenderedPageBreak/>
                <w:t>文档中提供，修改为另外在提供接口文档时同步提供。</w:t>
              </w:r>
            </w:ins>
          </w:p>
        </w:tc>
        <w:tc>
          <w:tcPr>
            <w:tcW w:w="850" w:type="dxa"/>
          </w:tcPr>
          <w:p w14:paraId="089A07D1" w14:textId="77777777" w:rsidR="0042024B" w:rsidRDefault="0042024B" w:rsidP="0042024B">
            <w:pPr>
              <w:pStyle w:val="tableentry"/>
              <w:spacing w:before="78" w:after="78"/>
              <w:rPr>
                <w:ins w:id="96" w:author="wincol" w:date="2016-04-11T18:56:00Z"/>
                <w:rFonts w:ascii="微软雅黑" w:eastAsia="微软雅黑" w:hAnsi="微软雅黑"/>
              </w:rPr>
            </w:pPr>
            <w:ins w:id="97" w:author="wincol" w:date="2016-04-11T18:56:00Z">
              <w:r>
                <w:rPr>
                  <w:rFonts w:ascii="微软雅黑" w:eastAsia="微软雅黑" w:hAnsi="微软雅黑" w:hint="eastAsia"/>
                </w:rPr>
                <w:lastRenderedPageBreak/>
                <w:t>赵顺宝</w:t>
              </w:r>
            </w:ins>
          </w:p>
        </w:tc>
        <w:tc>
          <w:tcPr>
            <w:tcW w:w="851" w:type="dxa"/>
            <w:vAlign w:val="center"/>
          </w:tcPr>
          <w:p w14:paraId="182A8983" w14:textId="77777777" w:rsidR="0042024B" w:rsidRDefault="0042024B" w:rsidP="005427D0">
            <w:pPr>
              <w:autoSpaceDE w:val="0"/>
              <w:autoSpaceDN w:val="0"/>
              <w:adjustRightInd w:val="0"/>
              <w:snapToGrid w:val="0"/>
              <w:rPr>
                <w:rFonts w:ascii="楷体" w:eastAsia="楷体" w:hAnsi="楷体"/>
                <w:szCs w:val="21"/>
              </w:rPr>
            </w:pPr>
            <w:r>
              <w:rPr>
                <w:rFonts w:ascii="楷体" w:eastAsia="楷体" w:hAnsi="楷体" w:hint="eastAsia"/>
                <w:szCs w:val="21"/>
              </w:rPr>
              <w:t>何原</w:t>
            </w:r>
          </w:p>
        </w:tc>
        <w:tc>
          <w:tcPr>
            <w:tcW w:w="992" w:type="dxa"/>
            <w:vAlign w:val="center"/>
          </w:tcPr>
          <w:p w14:paraId="32EA1CFD" w14:textId="77777777" w:rsidR="0042024B" w:rsidRDefault="0042024B" w:rsidP="005427D0">
            <w:pPr>
              <w:autoSpaceDE w:val="0"/>
              <w:autoSpaceDN w:val="0"/>
              <w:adjustRightInd w:val="0"/>
              <w:snapToGrid w:val="0"/>
              <w:rPr>
                <w:rFonts w:ascii="楷体" w:eastAsia="楷体" w:hAnsi="楷体"/>
                <w:szCs w:val="21"/>
              </w:rPr>
            </w:pPr>
            <w:r>
              <w:rPr>
                <w:rFonts w:ascii="楷体" w:eastAsia="楷体" w:hAnsi="楷体" w:hint="eastAsia"/>
                <w:szCs w:val="21"/>
              </w:rPr>
              <w:t>修改稿</w:t>
            </w:r>
          </w:p>
        </w:tc>
        <w:tc>
          <w:tcPr>
            <w:tcW w:w="1176" w:type="dxa"/>
            <w:vAlign w:val="center"/>
          </w:tcPr>
          <w:p w14:paraId="5A66EACD" w14:textId="77777777" w:rsidR="0042024B" w:rsidRDefault="0042024B" w:rsidP="005427D0">
            <w:pPr>
              <w:autoSpaceDE w:val="0"/>
              <w:autoSpaceDN w:val="0"/>
              <w:adjustRightInd w:val="0"/>
              <w:snapToGrid w:val="0"/>
              <w:rPr>
                <w:rFonts w:ascii="楷体" w:eastAsia="楷体" w:hAnsi="楷体"/>
                <w:szCs w:val="21"/>
              </w:rPr>
            </w:pPr>
            <w:r>
              <w:rPr>
                <w:rFonts w:ascii="楷体" w:eastAsia="楷体" w:hAnsi="楷体" w:hint="eastAsia"/>
                <w:szCs w:val="21"/>
              </w:rPr>
              <w:t>华兴银行科技部及商户</w:t>
            </w:r>
          </w:p>
        </w:tc>
      </w:tr>
      <w:tr w:rsidR="0042024B" w14:paraId="05850447" w14:textId="77777777" w:rsidTr="005427D0">
        <w:trPr>
          <w:trHeight w:val="293"/>
          <w:jc w:val="center"/>
        </w:trPr>
        <w:tc>
          <w:tcPr>
            <w:tcW w:w="936" w:type="dxa"/>
          </w:tcPr>
          <w:p w14:paraId="01C03DD8" w14:textId="77777777" w:rsidR="0042024B" w:rsidRDefault="0042024B" w:rsidP="0042024B">
            <w:pPr>
              <w:pStyle w:val="tableentry"/>
              <w:spacing w:before="78" w:after="78"/>
              <w:rPr>
                <w:ins w:id="98" w:author="wincol" w:date="2016-04-13T11:09:00Z"/>
                <w:rFonts w:ascii="微软雅黑" w:eastAsia="微软雅黑" w:hAnsi="微软雅黑"/>
              </w:rPr>
            </w:pPr>
            <w:ins w:id="99" w:author="wincol" w:date="2016-04-13T11:09:00Z">
              <w:r>
                <w:rPr>
                  <w:rFonts w:ascii="微软雅黑" w:eastAsia="微软雅黑" w:hAnsi="微软雅黑" w:hint="eastAsia"/>
                </w:rPr>
                <w:lastRenderedPageBreak/>
                <w:t>V0.8</w:t>
              </w:r>
            </w:ins>
          </w:p>
        </w:tc>
        <w:tc>
          <w:tcPr>
            <w:tcW w:w="1165" w:type="dxa"/>
          </w:tcPr>
          <w:p w14:paraId="47113CF8" w14:textId="77777777" w:rsidR="0042024B" w:rsidRDefault="0042024B" w:rsidP="005427D0">
            <w:pPr>
              <w:snapToGrid w:val="0"/>
              <w:spacing w:afterLines="50" w:after="156"/>
              <w:rPr>
                <w:ins w:id="100" w:author="wincol" w:date="2016-04-13T11:09:00Z"/>
                <w:rFonts w:ascii="微软雅黑" w:eastAsia="微软雅黑" w:hAnsi="微软雅黑"/>
              </w:rPr>
            </w:pPr>
            <w:ins w:id="101" w:author="wincol" w:date="2016-04-13T11:09:00Z">
              <w:r>
                <w:rPr>
                  <w:rFonts w:ascii="微软雅黑" w:eastAsia="微软雅黑" w:hAnsi="微软雅黑" w:hint="eastAsia"/>
                </w:rPr>
                <w:t>2016</w:t>
              </w:r>
              <w:r>
                <w:rPr>
                  <w:rFonts w:ascii="微软雅黑" w:eastAsia="微软雅黑" w:hAnsi="微软雅黑"/>
                </w:rPr>
                <w:t>/</w:t>
              </w:r>
              <w:r>
                <w:rPr>
                  <w:rFonts w:ascii="微软雅黑" w:eastAsia="微软雅黑" w:hAnsi="微软雅黑" w:hint="eastAsia"/>
                </w:rPr>
                <w:t>04</w:t>
              </w:r>
              <w:r>
                <w:rPr>
                  <w:rFonts w:ascii="微软雅黑" w:eastAsia="微软雅黑" w:hAnsi="微软雅黑"/>
                </w:rPr>
                <w:t>/</w:t>
              </w:r>
              <w:r>
                <w:rPr>
                  <w:rFonts w:ascii="微软雅黑" w:eastAsia="微软雅黑" w:hAnsi="微软雅黑" w:hint="eastAsia"/>
                </w:rPr>
                <w:t>13</w:t>
              </w:r>
            </w:ins>
          </w:p>
        </w:tc>
        <w:tc>
          <w:tcPr>
            <w:tcW w:w="3081" w:type="dxa"/>
          </w:tcPr>
          <w:p w14:paraId="7B5CC418" w14:textId="77777777" w:rsidR="0042024B" w:rsidRPr="0042024B" w:rsidRDefault="0042024B" w:rsidP="0042024B">
            <w:pPr>
              <w:pStyle w:val="tableentry"/>
              <w:spacing w:before="78" w:after="78"/>
              <w:rPr>
                <w:ins w:id="102" w:author="wincol" w:date="2016-04-11T18:56:00Z"/>
                <w:rFonts w:ascii="楷体" w:eastAsia="楷体" w:hAnsi="楷体"/>
                <w:szCs w:val="21"/>
              </w:rPr>
            </w:pPr>
            <w:ins w:id="103" w:author="wincol" w:date="2016-04-11T18:56:00Z">
              <w:r w:rsidRPr="0042024B">
                <w:rPr>
                  <w:rFonts w:ascii="楷体" w:eastAsia="楷体" w:hAnsi="楷体" w:hint="eastAsia"/>
                  <w:szCs w:val="21"/>
                </w:rPr>
                <w:t>1、商户的请求流水组成格式说明：商户号+流水号</w:t>
              </w:r>
            </w:ins>
          </w:p>
        </w:tc>
        <w:tc>
          <w:tcPr>
            <w:tcW w:w="850" w:type="dxa"/>
          </w:tcPr>
          <w:p w14:paraId="30DBC0EF" w14:textId="77777777" w:rsidR="0042024B" w:rsidRDefault="0042024B" w:rsidP="0042024B">
            <w:pPr>
              <w:pStyle w:val="tableentry"/>
              <w:spacing w:before="78" w:after="78"/>
              <w:rPr>
                <w:ins w:id="104" w:author="wincol" w:date="2016-04-13T11:09:00Z"/>
                <w:rFonts w:ascii="微软雅黑" w:eastAsia="微软雅黑" w:hAnsi="微软雅黑"/>
                <w:b/>
                <w:sz w:val="24"/>
              </w:rPr>
            </w:pPr>
            <w:ins w:id="105" w:author="wincol" w:date="2016-04-13T11:09:00Z">
              <w:r>
                <w:rPr>
                  <w:rFonts w:ascii="微软雅黑" w:eastAsia="微软雅黑" w:hAnsi="微软雅黑" w:hint="eastAsia"/>
                </w:rPr>
                <w:t>赵顺宝</w:t>
              </w:r>
            </w:ins>
          </w:p>
        </w:tc>
        <w:tc>
          <w:tcPr>
            <w:tcW w:w="851" w:type="dxa"/>
            <w:vAlign w:val="center"/>
          </w:tcPr>
          <w:p w14:paraId="7985602C" w14:textId="77777777" w:rsidR="0042024B" w:rsidRDefault="0042024B" w:rsidP="005427D0">
            <w:pPr>
              <w:autoSpaceDE w:val="0"/>
              <w:autoSpaceDN w:val="0"/>
              <w:adjustRightInd w:val="0"/>
              <w:snapToGrid w:val="0"/>
              <w:rPr>
                <w:rFonts w:ascii="楷体" w:eastAsia="楷体" w:hAnsi="楷体"/>
                <w:szCs w:val="21"/>
              </w:rPr>
            </w:pPr>
            <w:r>
              <w:rPr>
                <w:rFonts w:ascii="楷体" w:eastAsia="楷体" w:hAnsi="楷体" w:hint="eastAsia"/>
                <w:szCs w:val="21"/>
              </w:rPr>
              <w:t>何原</w:t>
            </w:r>
          </w:p>
        </w:tc>
        <w:tc>
          <w:tcPr>
            <w:tcW w:w="992" w:type="dxa"/>
            <w:vAlign w:val="center"/>
          </w:tcPr>
          <w:p w14:paraId="0CC75F8A" w14:textId="77777777" w:rsidR="0042024B" w:rsidRDefault="0042024B" w:rsidP="005427D0">
            <w:pPr>
              <w:autoSpaceDE w:val="0"/>
              <w:autoSpaceDN w:val="0"/>
              <w:adjustRightInd w:val="0"/>
              <w:snapToGrid w:val="0"/>
              <w:rPr>
                <w:rFonts w:ascii="楷体" w:eastAsia="楷体" w:hAnsi="楷体"/>
                <w:szCs w:val="21"/>
              </w:rPr>
            </w:pPr>
            <w:r>
              <w:rPr>
                <w:rFonts w:ascii="楷体" w:eastAsia="楷体" w:hAnsi="楷体" w:hint="eastAsia"/>
                <w:szCs w:val="21"/>
              </w:rPr>
              <w:t>修改稿</w:t>
            </w:r>
          </w:p>
        </w:tc>
        <w:tc>
          <w:tcPr>
            <w:tcW w:w="1176" w:type="dxa"/>
            <w:vAlign w:val="center"/>
          </w:tcPr>
          <w:p w14:paraId="57A8E5CE" w14:textId="77777777" w:rsidR="0042024B" w:rsidRDefault="0042024B" w:rsidP="005427D0">
            <w:pPr>
              <w:autoSpaceDE w:val="0"/>
              <w:autoSpaceDN w:val="0"/>
              <w:adjustRightInd w:val="0"/>
              <w:snapToGrid w:val="0"/>
              <w:rPr>
                <w:rFonts w:ascii="楷体" w:eastAsia="楷体" w:hAnsi="楷体"/>
                <w:szCs w:val="21"/>
              </w:rPr>
            </w:pPr>
            <w:r>
              <w:rPr>
                <w:rFonts w:ascii="楷体" w:eastAsia="楷体" w:hAnsi="楷体" w:hint="eastAsia"/>
                <w:szCs w:val="21"/>
              </w:rPr>
              <w:t>华兴银行科技部及商户</w:t>
            </w:r>
          </w:p>
        </w:tc>
      </w:tr>
      <w:tr w:rsidR="0042024B" w14:paraId="434E3ACC" w14:textId="77777777" w:rsidTr="005427D0">
        <w:trPr>
          <w:trHeight w:val="293"/>
          <w:jc w:val="center"/>
        </w:trPr>
        <w:tc>
          <w:tcPr>
            <w:tcW w:w="936" w:type="dxa"/>
          </w:tcPr>
          <w:p w14:paraId="5B01D59C" w14:textId="77777777" w:rsidR="0042024B" w:rsidRDefault="0042024B" w:rsidP="0042024B">
            <w:pPr>
              <w:pStyle w:val="tableentry"/>
              <w:spacing w:before="78" w:after="78"/>
              <w:rPr>
                <w:ins w:id="106" w:author="wincol" w:date="2016-04-15T19:39:00Z"/>
                <w:rFonts w:ascii="微软雅黑" w:eastAsia="微软雅黑" w:hAnsi="微软雅黑"/>
              </w:rPr>
            </w:pPr>
            <w:ins w:id="107" w:author="wincol" w:date="2016-04-15T19:39:00Z">
              <w:r>
                <w:rPr>
                  <w:rFonts w:ascii="微软雅黑" w:eastAsia="微软雅黑" w:hAnsi="微软雅黑" w:hint="eastAsia"/>
                </w:rPr>
                <w:t>V0.9</w:t>
              </w:r>
            </w:ins>
          </w:p>
        </w:tc>
        <w:tc>
          <w:tcPr>
            <w:tcW w:w="1165" w:type="dxa"/>
          </w:tcPr>
          <w:p w14:paraId="706C95E3" w14:textId="77777777" w:rsidR="0042024B" w:rsidRDefault="0042024B" w:rsidP="005427D0">
            <w:pPr>
              <w:snapToGrid w:val="0"/>
              <w:spacing w:afterLines="50" w:after="156"/>
              <w:rPr>
                <w:ins w:id="108" w:author="wincol" w:date="2016-04-15T19:39:00Z"/>
                <w:rFonts w:ascii="微软雅黑" w:eastAsia="微软雅黑" w:hAnsi="微软雅黑"/>
              </w:rPr>
            </w:pPr>
            <w:ins w:id="109" w:author="wincol" w:date="2016-04-15T19:39:00Z">
              <w:r>
                <w:rPr>
                  <w:rFonts w:ascii="微软雅黑" w:eastAsia="微软雅黑" w:hAnsi="微软雅黑" w:hint="eastAsia"/>
                </w:rPr>
                <w:t>2016</w:t>
              </w:r>
              <w:r>
                <w:rPr>
                  <w:rFonts w:ascii="微软雅黑" w:eastAsia="微软雅黑" w:hAnsi="微软雅黑"/>
                </w:rPr>
                <w:t>/</w:t>
              </w:r>
              <w:r>
                <w:rPr>
                  <w:rFonts w:ascii="微软雅黑" w:eastAsia="微软雅黑" w:hAnsi="微软雅黑" w:hint="eastAsia"/>
                </w:rPr>
                <w:t>04</w:t>
              </w:r>
              <w:r>
                <w:rPr>
                  <w:rFonts w:ascii="微软雅黑" w:eastAsia="微软雅黑" w:hAnsi="微软雅黑"/>
                </w:rPr>
                <w:t>/</w:t>
              </w:r>
              <w:r>
                <w:rPr>
                  <w:rFonts w:ascii="微软雅黑" w:eastAsia="微软雅黑" w:hAnsi="微软雅黑" w:hint="eastAsia"/>
                </w:rPr>
                <w:t>15</w:t>
              </w:r>
            </w:ins>
          </w:p>
        </w:tc>
        <w:tc>
          <w:tcPr>
            <w:tcW w:w="3081" w:type="dxa"/>
          </w:tcPr>
          <w:p w14:paraId="10BF2BF7" w14:textId="77777777" w:rsidR="0042024B" w:rsidRPr="0042024B" w:rsidRDefault="0042024B" w:rsidP="0042024B">
            <w:pPr>
              <w:pStyle w:val="tableentry"/>
              <w:spacing w:before="78" w:after="78"/>
              <w:rPr>
                <w:ins w:id="110" w:author="wincol" w:date="2016-04-13T20:18:00Z"/>
                <w:rFonts w:ascii="楷体" w:eastAsia="楷体" w:hAnsi="楷体"/>
                <w:szCs w:val="21"/>
              </w:rPr>
            </w:pPr>
            <w:ins w:id="111" w:author="wincol" w:date="2016-04-13T11:09:00Z">
              <w:r w:rsidRPr="0042024B">
                <w:rPr>
                  <w:rFonts w:ascii="楷体" w:eastAsia="楷体" w:hAnsi="楷体" w:hint="eastAsia"/>
                  <w:szCs w:val="21"/>
                </w:rPr>
                <w:t>1、</w:t>
              </w:r>
            </w:ins>
            <w:ins w:id="112" w:author="wincol" w:date="2016-04-13T11:10:00Z">
              <w:r w:rsidRPr="0042024B">
                <w:rPr>
                  <w:rFonts w:ascii="楷体" w:eastAsia="楷体" w:hAnsi="楷体" w:hint="eastAsia"/>
                  <w:szCs w:val="21"/>
                </w:rPr>
                <w:t>跳转到我行页面的异步交易在处理成功后不返回处理结果，需要商户自行发起相应的查询接口查询处理结果。</w:t>
              </w:r>
            </w:ins>
          </w:p>
          <w:p w14:paraId="11065802" w14:textId="77777777" w:rsidR="0042024B" w:rsidRPr="0042024B" w:rsidRDefault="0042024B" w:rsidP="005427D0">
            <w:pPr>
              <w:pStyle w:val="tableentry"/>
              <w:spacing w:before="78" w:after="78"/>
              <w:rPr>
                <w:ins w:id="113" w:author="wincol" w:date="2016-04-13T21:31:00Z"/>
                <w:rFonts w:ascii="楷体" w:eastAsia="楷体" w:hAnsi="楷体"/>
                <w:szCs w:val="21"/>
              </w:rPr>
            </w:pPr>
            <w:ins w:id="114" w:author="wincol" w:date="2016-04-13T20:18:00Z">
              <w:r w:rsidRPr="0042024B">
                <w:rPr>
                  <w:rFonts w:ascii="楷体" w:eastAsia="楷体" w:hAnsi="楷体" w:hint="eastAsia"/>
                  <w:szCs w:val="21"/>
                </w:rPr>
                <w:t>2、页面类接口的交易状态</w:t>
              </w:r>
            </w:ins>
            <w:ins w:id="115" w:author="wincol" w:date="2016-04-13T20:19:00Z">
              <w:r w:rsidRPr="0042024B">
                <w:rPr>
                  <w:rFonts w:ascii="楷体" w:eastAsia="楷体" w:hAnsi="楷体" w:hint="eastAsia"/>
                  <w:szCs w:val="21"/>
                </w:rPr>
                <w:t>查询接口增加交易处理中和未知两个状态。</w:t>
              </w:r>
            </w:ins>
          </w:p>
          <w:p w14:paraId="3B6AFDD3" w14:textId="77777777" w:rsidR="0042024B" w:rsidRPr="0042024B" w:rsidRDefault="0042024B" w:rsidP="005427D0">
            <w:pPr>
              <w:pStyle w:val="tableentry"/>
              <w:spacing w:before="78" w:after="78"/>
              <w:rPr>
                <w:ins w:id="116" w:author="wincol" w:date="2016-04-14T18:55:00Z"/>
                <w:rFonts w:ascii="楷体" w:eastAsia="楷体" w:hAnsi="楷体"/>
                <w:szCs w:val="21"/>
              </w:rPr>
            </w:pPr>
            <w:ins w:id="117" w:author="wincol" w:date="2016-04-13T21:31:00Z">
              <w:r w:rsidRPr="0042024B">
                <w:rPr>
                  <w:rFonts w:ascii="楷体" w:eastAsia="楷体" w:hAnsi="楷体" w:hint="eastAsia"/>
                  <w:szCs w:val="21"/>
                </w:rPr>
                <w:t>3、</w:t>
              </w:r>
            </w:ins>
            <w:ins w:id="118" w:author="wincol" w:date="2016-05-12T15:57:00Z">
              <w:r w:rsidRPr="0042024B">
                <w:rPr>
                  <w:rFonts w:ascii="楷体" w:eastAsia="楷体" w:hAnsi="楷体" w:hint="eastAsia"/>
                  <w:szCs w:val="21"/>
                </w:rPr>
                <w:t>债券</w:t>
              </w:r>
            </w:ins>
            <w:ins w:id="119" w:author="wincol" w:date="2016-04-13T21:31:00Z">
              <w:r w:rsidRPr="0042024B">
                <w:rPr>
                  <w:rFonts w:ascii="楷体" w:eastAsia="楷体" w:hAnsi="楷体" w:hint="eastAsia"/>
                  <w:szCs w:val="21"/>
                </w:rPr>
                <w:t>转让接口增加商户返回url和备注字段。</w:t>
              </w:r>
            </w:ins>
          </w:p>
          <w:p w14:paraId="12984ADE" w14:textId="77777777" w:rsidR="0042024B" w:rsidRPr="0042024B" w:rsidRDefault="0042024B" w:rsidP="005427D0">
            <w:pPr>
              <w:pStyle w:val="tableentry"/>
              <w:spacing w:before="78" w:after="78"/>
              <w:rPr>
                <w:ins w:id="120" w:author="wincol" w:date="2016-04-13T11:09:00Z"/>
                <w:rFonts w:ascii="楷体" w:eastAsia="楷体" w:hAnsi="楷体"/>
                <w:szCs w:val="21"/>
              </w:rPr>
            </w:pPr>
            <w:ins w:id="121" w:author="wincol" w:date="2016-04-14T18:55:00Z">
              <w:r w:rsidRPr="0042024B">
                <w:rPr>
                  <w:rFonts w:ascii="楷体" w:eastAsia="楷体" w:hAnsi="楷体" w:hint="eastAsia"/>
                  <w:szCs w:val="21"/>
                </w:rPr>
                <w:t>4、针对所有存在循环</w:t>
              </w:r>
            </w:ins>
            <w:ins w:id="122" w:author="wincol" w:date="2016-04-14T18:56:00Z">
              <w:r w:rsidRPr="0042024B">
                <w:rPr>
                  <w:rFonts w:ascii="楷体" w:eastAsia="楷体" w:hAnsi="楷体" w:hint="eastAsia"/>
                  <w:szCs w:val="21"/>
                </w:rPr>
                <w:t>报文的请求报文和响应报文明确循环标签的名字（发标、投标优惠</w:t>
              </w:r>
            </w:ins>
            <w:ins w:id="123" w:author="wincol" w:date="2016-04-14T18:57:00Z">
              <w:r w:rsidRPr="0042024B">
                <w:rPr>
                  <w:rFonts w:ascii="楷体" w:eastAsia="楷体" w:hAnsi="楷体" w:hint="eastAsia"/>
                  <w:szCs w:val="21"/>
                </w:rPr>
                <w:t>返回、投标优惠结果查询、放款结果查询、还款</w:t>
              </w:r>
            </w:ins>
            <w:ins w:id="124" w:author="wincol" w:date="2016-04-14T18:58:00Z">
              <w:r w:rsidRPr="0042024B">
                <w:rPr>
                  <w:rFonts w:ascii="楷体" w:eastAsia="楷体" w:hAnsi="楷体" w:hint="eastAsia"/>
                  <w:szCs w:val="21"/>
                </w:rPr>
                <w:t>收益明细提交、还款收益结果查询</w:t>
              </w:r>
            </w:ins>
            <w:ins w:id="125" w:author="wincol" w:date="2016-04-14T18:56:00Z">
              <w:r w:rsidRPr="0042024B">
                <w:rPr>
                  <w:rFonts w:ascii="楷体" w:eastAsia="楷体" w:hAnsi="楷体" w:hint="eastAsia"/>
                  <w:szCs w:val="21"/>
                </w:rPr>
                <w:t>）。</w:t>
              </w:r>
            </w:ins>
          </w:p>
        </w:tc>
        <w:tc>
          <w:tcPr>
            <w:tcW w:w="850" w:type="dxa"/>
          </w:tcPr>
          <w:p w14:paraId="777CD780" w14:textId="77777777" w:rsidR="0042024B" w:rsidRDefault="0042024B" w:rsidP="0042024B">
            <w:pPr>
              <w:pStyle w:val="tableentry"/>
              <w:spacing w:before="78" w:after="78"/>
              <w:rPr>
                <w:ins w:id="126" w:author="wincol" w:date="2016-04-15T19:39:00Z"/>
                <w:rFonts w:ascii="微软雅黑" w:eastAsia="微软雅黑" w:hAnsi="微软雅黑"/>
              </w:rPr>
            </w:pPr>
            <w:ins w:id="127" w:author="wincol" w:date="2016-04-15T19:39:00Z">
              <w:r>
                <w:rPr>
                  <w:rFonts w:ascii="微软雅黑" w:eastAsia="微软雅黑" w:hAnsi="微软雅黑" w:hint="eastAsia"/>
                </w:rPr>
                <w:t>赵顺宝</w:t>
              </w:r>
            </w:ins>
          </w:p>
        </w:tc>
        <w:tc>
          <w:tcPr>
            <w:tcW w:w="851" w:type="dxa"/>
            <w:vAlign w:val="center"/>
          </w:tcPr>
          <w:p w14:paraId="0B6433D4" w14:textId="77777777" w:rsidR="0042024B" w:rsidRDefault="0042024B" w:rsidP="005427D0">
            <w:pPr>
              <w:autoSpaceDE w:val="0"/>
              <w:autoSpaceDN w:val="0"/>
              <w:adjustRightInd w:val="0"/>
              <w:snapToGrid w:val="0"/>
              <w:rPr>
                <w:rFonts w:ascii="楷体" w:eastAsia="楷体" w:hAnsi="楷体"/>
                <w:szCs w:val="21"/>
              </w:rPr>
            </w:pPr>
            <w:r>
              <w:rPr>
                <w:rFonts w:ascii="楷体" w:eastAsia="楷体" w:hAnsi="楷体" w:hint="eastAsia"/>
                <w:szCs w:val="21"/>
              </w:rPr>
              <w:t>何原</w:t>
            </w:r>
          </w:p>
        </w:tc>
        <w:tc>
          <w:tcPr>
            <w:tcW w:w="992" w:type="dxa"/>
            <w:vAlign w:val="center"/>
          </w:tcPr>
          <w:p w14:paraId="1E24F5E7" w14:textId="77777777" w:rsidR="0042024B" w:rsidRDefault="0042024B" w:rsidP="005427D0">
            <w:pPr>
              <w:autoSpaceDE w:val="0"/>
              <w:autoSpaceDN w:val="0"/>
              <w:adjustRightInd w:val="0"/>
              <w:snapToGrid w:val="0"/>
              <w:rPr>
                <w:rFonts w:ascii="楷体" w:eastAsia="楷体" w:hAnsi="楷体"/>
                <w:szCs w:val="21"/>
              </w:rPr>
            </w:pPr>
            <w:r>
              <w:rPr>
                <w:rFonts w:ascii="楷体" w:eastAsia="楷体" w:hAnsi="楷体" w:hint="eastAsia"/>
                <w:szCs w:val="21"/>
              </w:rPr>
              <w:t>修改稿</w:t>
            </w:r>
          </w:p>
        </w:tc>
        <w:tc>
          <w:tcPr>
            <w:tcW w:w="1176" w:type="dxa"/>
            <w:vAlign w:val="center"/>
          </w:tcPr>
          <w:p w14:paraId="0AFA6701" w14:textId="77777777" w:rsidR="0042024B" w:rsidRDefault="0042024B" w:rsidP="005427D0">
            <w:pPr>
              <w:autoSpaceDE w:val="0"/>
              <w:autoSpaceDN w:val="0"/>
              <w:adjustRightInd w:val="0"/>
              <w:snapToGrid w:val="0"/>
              <w:rPr>
                <w:rFonts w:ascii="楷体" w:eastAsia="楷体" w:hAnsi="楷体"/>
                <w:szCs w:val="21"/>
              </w:rPr>
            </w:pPr>
            <w:r>
              <w:rPr>
                <w:rFonts w:ascii="楷体" w:eastAsia="楷体" w:hAnsi="楷体" w:hint="eastAsia"/>
                <w:szCs w:val="21"/>
              </w:rPr>
              <w:t>华兴银行科技部及商户</w:t>
            </w:r>
          </w:p>
        </w:tc>
      </w:tr>
      <w:tr w:rsidR="0042024B" w14:paraId="34A59D74" w14:textId="77777777" w:rsidTr="005427D0">
        <w:trPr>
          <w:trHeight w:val="293"/>
          <w:jc w:val="center"/>
        </w:trPr>
        <w:tc>
          <w:tcPr>
            <w:tcW w:w="936" w:type="dxa"/>
          </w:tcPr>
          <w:p w14:paraId="2B328F1C" w14:textId="77777777" w:rsidR="0042024B" w:rsidRDefault="0042024B" w:rsidP="0042024B">
            <w:pPr>
              <w:pStyle w:val="tableentry"/>
              <w:spacing w:before="78" w:after="78"/>
              <w:rPr>
                <w:ins w:id="128" w:author="wincol" w:date="2016-04-18T09:53:00Z"/>
                <w:rFonts w:ascii="微软雅黑" w:eastAsia="微软雅黑" w:hAnsi="微软雅黑"/>
              </w:rPr>
            </w:pPr>
            <w:ins w:id="129" w:author="wincol" w:date="2016-04-18T09:54:00Z">
              <w:r>
                <w:rPr>
                  <w:rFonts w:ascii="微软雅黑" w:eastAsia="微软雅黑" w:hAnsi="微软雅黑" w:hint="eastAsia"/>
                </w:rPr>
                <w:t>V1.0</w:t>
              </w:r>
            </w:ins>
          </w:p>
        </w:tc>
        <w:tc>
          <w:tcPr>
            <w:tcW w:w="1165" w:type="dxa"/>
          </w:tcPr>
          <w:p w14:paraId="4DA8E755" w14:textId="77777777" w:rsidR="0042024B" w:rsidRDefault="0042024B" w:rsidP="005427D0">
            <w:pPr>
              <w:snapToGrid w:val="0"/>
              <w:spacing w:afterLines="50" w:after="156"/>
              <w:rPr>
                <w:ins w:id="130" w:author="wincol" w:date="2016-04-18T09:53:00Z"/>
                <w:rFonts w:ascii="微软雅黑" w:eastAsia="微软雅黑" w:hAnsi="微软雅黑"/>
              </w:rPr>
            </w:pPr>
            <w:ins w:id="131" w:author="wincol" w:date="2016-04-18T09:54:00Z">
              <w:r>
                <w:rPr>
                  <w:rFonts w:ascii="微软雅黑" w:eastAsia="微软雅黑" w:hAnsi="微软雅黑" w:hint="eastAsia"/>
                </w:rPr>
                <w:t>2016</w:t>
              </w:r>
              <w:r>
                <w:rPr>
                  <w:rFonts w:ascii="微软雅黑" w:eastAsia="微软雅黑" w:hAnsi="微软雅黑"/>
                </w:rPr>
                <w:t>/</w:t>
              </w:r>
              <w:r>
                <w:rPr>
                  <w:rFonts w:ascii="微软雅黑" w:eastAsia="微软雅黑" w:hAnsi="微软雅黑" w:hint="eastAsia"/>
                </w:rPr>
                <w:t>04</w:t>
              </w:r>
              <w:r>
                <w:rPr>
                  <w:rFonts w:ascii="微软雅黑" w:eastAsia="微软雅黑" w:hAnsi="微软雅黑"/>
                </w:rPr>
                <w:t>/</w:t>
              </w:r>
              <w:r>
                <w:rPr>
                  <w:rFonts w:ascii="微软雅黑" w:eastAsia="微软雅黑" w:hAnsi="微软雅黑" w:hint="eastAsia"/>
                </w:rPr>
                <w:t>18</w:t>
              </w:r>
            </w:ins>
          </w:p>
        </w:tc>
        <w:tc>
          <w:tcPr>
            <w:tcW w:w="3081" w:type="dxa"/>
          </w:tcPr>
          <w:p w14:paraId="63BF90A0" w14:textId="77777777" w:rsidR="0042024B" w:rsidRPr="0042024B" w:rsidRDefault="0042024B" w:rsidP="0042024B">
            <w:pPr>
              <w:pStyle w:val="tableentry"/>
              <w:spacing w:before="78" w:after="78"/>
              <w:rPr>
                <w:ins w:id="132" w:author="wincol" w:date="2016-04-16T12:40:00Z"/>
                <w:rFonts w:ascii="楷体" w:eastAsia="楷体" w:hAnsi="楷体"/>
                <w:szCs w:val="21"/>
              </w:rPr>
            </w:pPr>
            <w:ins w:id="133" w:author="wincol" w:date="2016-04-15T19:39:00Z">
              <w:r w:rsidRPr="0042024B">
                <w:rPr>
                  <w:rFonts w:ascii="楷体" w:eastAsia="楷体" w:hAnsi="楷体" w:hint="eastAsia"/>
                  <w:szCs w:val="21"/>
                </w:rPr>
                <w:t>1、针对所有存在循环报文的请求报文和响应报文</w:t>
              </w:r>
            </w:ins>
            <w:ins w:id="134" w:author="wincol" w:date="2016-04-15T19:40:00Z">
              <w:r w:rsidRPr="0042024B">
                <w:rPr>
                  <w:rFonts w:ascii="楷体" w:eastAsia="楷体" w:hAnsi="楷体" w:hint="eastAsia"/>
                  <w:szCs w:val="21"/>
                </w:rPr>
                <w:t>去掉嵌套的</w:t>
              </w:r>
            </w:ins>
            <w:ins w:id="135" w:author="wincol" w:date="2016-04-15T19:39:00Z">
              <w:r w:rsidRPr="0042024B">
                <w:rPr>
                  <w:rFonts w:ascii="楷体" w:eastAsia="楷体" w:hAnsi="楷体" w:hint="eastAsia"/>
                  <w:szCs w:val="21"/>
                </w:rPr>
                <w:t>循环</w:t>
              </w:r>
            </w:ins>
            <w:ins w:id="136" w:author="wincol" w:date="2016-04-15T19:41:00Z">
              <w:r w:rsidRPr="0042024B">
                <w:rPr>
                  <w:rFonts w:ascii="楷体" w:eastAsia="楷体" w:hAnsi="楷体" w:hint="eastAsia"/>
                  <w:szCs w:val="21"/>
                </w:rPr>
                <w:t>报文</w:t>
              </w:r>
            </w:ins>
            <w:ins w:id="137" w:author="wincol" w:date="2016-04-15T19:39:00Z">
              <w:r w:rsidRPr="0042024B">
                <w:rPr>
                  <w:rFonts w:ascii="楷体" w:eastAsia="楷体" w:hAnsi="楷体" w:hint="eastAsia"/>
                  <w:szCs w:val="21"/>
                </w:rPr>
                <w:t>标签（发标、投标优惠返回、投标优惠结果查询、放款结果查询、还款收益明细提交、还款收益结果查询）。</w:t>
              </w:r>
            </w:ins>
          </w:p>
          <w:p w14:paraId="471C47C8" w14:textId="77777777" w:rsidR="0042024B" w:rsidRPr="0042024B" w:rsidRDefault="0042024B" w:rsidP="005427D0">
            <w:pPr>
              <w:pStyle w:val="tableentry"/>
              <w:spacing w:before="78" w:after="78"/>
              <w:rPr>
                <w:ins w:id="138" w:author="wincol" w:date="2016-04-15T19:39:00Z"/>
                <w:rFonts w:ascii="楷体" w:eastAsia="楷体" w:hAnsi="楷体"/>
                <w:szCs w:val="21"/>
              </w:rPr>
            </w:pPr>
          </w:p>
        </w:tc>
        <w:tc>
          <w:tcPr>
            <w:tcW w:w="850" w:type="dxa"/>
          </w:tcPr>
          <w:p w14:paraId="22FA8E96" w14:textId="77777777" w:rsidR="0042024B" w:rsidRDefault="0042024B" w:rsidP="0042024B">
            <w:pPr>
              <w:pStyle w:val="tableentry"/>
              <w:spacing w:before="78" w:after="78"/>
              <w:rPr>
                <w:ins w:id="139" w:author="wincol" w:date="2016-04-18T09:53:00Z"/>
                <w:rFonts w:ascii="微软雅黑" w:eastAsia="微软雅黑" w:hAnsi="微软雅黑"/>
              </w:rPr>
            </w:pPr>
            <w:ins w:id="140" w:author="wincol" w:date="2016-04-18T09:54:00Z">
              <w:r>
                <w:rPr>
                  <w:rFonts w:ascii="微软雅黑" w:eastAsia="微软雅黑" w:hAnsi="微软雅黑" w:hint="eastAsia"/>
                </w:rPr>
                <w:t>赵顺宝</w:t>
              </w:r>
            </w:ins>
          </w:p>
        </w:tc>
        <w:tc>
          <w:tcPr>
            <w:tcW w:w="851" w:type="dxa"/>
            <w:vAlign w:val="center"/>
          </w:tcPr>
          <w:p w14:paraId="013CDC8C" w14:textId="77777777" w:rsidR="0042024B" w:rsidRDefault="0042024B" w:rsidP="005427D0">
            <w:pPr>
              <w:autoSpaceDE w:val="0"/>
              <w:autoSpaceDN w:val="0"/>
              <w:adjustRightInd w:val="0"/>
              <w:snapToGrid w:val="0"/>
              <w:rPr>
                <w:rFonts w:ascii="楷体" w:eastAsia="楷体" w:hAnsi="楷体"/>
                <w:szCs w:val="21"/>
              </w:rPr>
            </w:pPr>
            <w:r>
              <w:rPr>
                <w:rFonts w:ascii="楷体" w:eastAsia="楷体" w:hAnsi="楷体" w:hint="eastAsia"/>
                <w:szCs w:val="21"/>
              </w:rPr>
              <w:t>何原</w:t>
            </w:r>
          </w:p>
        </w:tc>
        <w:tc>
          <w:tcPr>
            <w:tcW w:w="992" w:type="dxa"/>
            <w:vAlign w:val="center"/>
          </w:tcPr>
          <w:p w14:paraId="16E5A859" w14:textId="77777777" w:rsidR="0042024B" w:rsidRDefault="0042024B" w:rsidP="005427D0">
            <w:pPr>
              <w:autoSpaceDE w:val="0"/>
              <w:autoSpaceDN w:val="0"/>
              <w:adjustRightInd w:val="0"/>
              <w:snapToGrid w:val="0"/>
              <w:rPr>
                <w:rFonts w:ascii="楷体" w:eastAsia="楷体" w:hAnsi="楷体"/>
                <w:szCs w:val="21"/>
              </w:rPr>
            </w:pPr>
            <w:r>
              <w:rPr>
                <w:rFonts w:ascii="楷体" w:eastAsia="楷体" w:hAnsi="楷体" w:hint="eastAsia"/>
                <w:szCs w:val="21"/>
              </w:rPr>
              <w:t>修改稿</w:t>
            </w:r>
          </w:p>
        </w:tc>
        <w:tc>
          <w:tcPr>
            <w:tcW w:w="1176" w:type="dxa"/>
            <w:vAlign w:val="center"/>
          </w:tcPr>
          <w:p w14:paraId="03782EBC" w14:textId="77777777" w:rsidR="0042024B" w:rsidRDefault="0042024B" w:rsidP="005427D0">
            <w:pPr>
              <w:autoSpaceDE w:val="0"/>
              <w:autoSpaceDN w:val="0"/>
              <w:adjustRightInd w:val="0"/>
              <w:snapToGrid w:val="0"/>
              <w:rPr>
                <w:rFonts w:ascii="楷体" w:eastAsia="楷体" w:hAnsi="楷体"/>
                <w:szCs w:val="21"/>
              </w:rPr>
            </w:pPr>
            <w:r>
              <w:rPr>
                <w:rFonts w:ascii="楷体" w:eastAsia="楷体" w:hAnsi="楷体" w:hint="eastAsia"/>
                <w:szCs w:val="21"/>
              </w:rPr>
              <w:t>华兴银行科技部及商户</w:t>
            </w:r>
          </w:p>
        </w:tc>
      </w:tr>
      <w:tr w:rsidR="0042024B" w14:paraId="58BAAD2B" w14:textId="77777777" w:rsidTr="005427D0">
        <w:trPr>
          <w:trHeight w:val="293"/>
          <w:jc w:val="center"/>
        </w:trPr>
        <w:tc>
          <w:tcPr>
            <w:tcW w:w="936" w:type="dxa"/>
          </w:tcPr>
          <w:p w14:paraId="50964158" w14:textId="77777777" w:rsidR="0042024B" w:rsidRDefault="0042024B" w:rsidP="0042024B">
            <w:pPr>
              <w:pStyle w:val="tableentry"/>
              <w:spacing w:before="78" w:after="78"/>
              <w:rPr>
                <w:ins w:id="141" w:author="wincol" w:date="2016-04-19T18:50:00Z"/>
                <w:rFonts w:ascii="微软雅黑" w:eastAsia="微软雅黑" w:hAnsi="微软雅黑"/>
              </w:rPr>
            </w:pPr>
            <w:ins w:id="142" w:author="wincol" w:date="2016-04-19T18:52:00Z">
              <w:r>
                <w:rPr>
                  <w:rFonts w:ascii="微软雅黑" w:eastAsia="微软雅黑" w:hAnsi="微软雅黑" w:hint="eastAsia"/>
                </w:rPr>
                <w:t>V1.1</w:t>
              </w:r>
            </w:ins>
          </w:p>
        </w:tc>
        <w:tc>
          <w:tcPr>
            <w:tcW w:w="1165" w:type="dxa"/>
          </w:tcPr>
          <w:p w14:paraId="2F55B921" w14:textId="77777777" w:rsidR="0042024B" w:rsidRDefault="0042024B" w:rsidP="005427D0">
            <w:pPr>
              <w:snapToGrid w:val="0"/>
              <w:spacing w:afterLines="50" w:after="156"/>
              <w:rPr>
                <w:ins w:id="143" w:author="wincol" w:date="2016-04-19T18:50:00Z"/>
                <w:rFonts w:ascii="微软雅黑" w:eastAsia="微软雅黑" w:hAnsi="微软雅黑"/>
              </w:rPr>
            </w:pPr>
            <w:ins w:id="144" w:author="wincol" w:date="2016-04-19T18:52:00Z">
              <w:r>
                <w:rPr>
                  <w:rFonts w:ascii="微软雅黑" w:eastAsia="微软雅黑" w:hAnsi="微软雅黑" w:hint="eastAsia"/>
                </w:rPr>
                <w:t>2016</w:t>
              </w:r>
              <w:r>
                <w:rPr>
                  <w:rFonts w:ascii="微软雅黑" w:eastAsia="微软雅黑" w:hAnsi="微软雅黑"/>
                </w:rPr>
                <w:t>/</w:t>
              </w:r>
              <w:r>
                <w:rPr>
                  <w:rFonts w:ascii="微软雅黑" w:eastAsia="微软雅黑" w:hAnsi="微软雅黑" w:hint="eastAsia"/>
                </w:rPr>
                <w:t>04</w:t>
              </w:r>
              <w:r>
                <w:rPr>
                  <w:rFonts w:ascii="微软雅黑" w:eastAsia="微软雅黑" w:hAnsi="微软雅黑"/>
                </w:rPr>
                <w:t>/</w:t>
              </w:r>
              <w:r>
                <w:rPr>
                  <w:rFonts w:ascii="微软雅黑" w:eastAsia="微软雅黑" w:hAnsi="微软雅黑" w:hint="eastAsia"/>
                </w:rPr>
                <w:t>19</w:t>
              </w:r>
            </w:ins>
          </w:p>
        </w:tc>
        <w:tc>
          <w:tcPr>
            <w:tcW w:w="3081" w:type="dxa"/>
          </w:tcPr>
          <w:p w14:paraId="06ABF538" w14:textId="77777777" w:rsidR="0042024B" w:rsidRPr="0042024B" w:rsidRDefault="0042024B" w:rsidP="0042024B">
            <w:pPr>
              <w:pStyle w:val="tableentry"/>
              <w:spacing w:before="78" w:after="78"/>
              <w:rPr>
                <w:ins w:id="145" w:author="wincol" w:date="2016-04-18T09:53:00Z"/>
                <w:rFonts w:ascii="楷体" w:eastAsia="楷体" w:hAnsi="楷体"/>
                <w:szCs w:val="21"/>
              </w:rPr>
            </w:pPr>
            <w:ins w:id="146" w:author="wincol" w:date="2016-04-18T09:53:00Z">
              <w:r w:rsidRPr="0042024B">
                <w:rPr>
                  <w:rFonts w:ascii="楷体" w:eastAsia="楷体" w:hAnsi="楷体" w:hint="eastAsia"/>
                  <w:szCs w:val="21"/>
                </w:rPr>
                <w:t>1、自动授权还款结果查询接口的请求报文去掉字段“REQSEQNO”的上送。</w:t>
              </w:r>
            </w:ins>
          </w:p>
          <w:p w14:paraId="0DEB0ABD" w14:textId="77777777" w:rsidR="0042024B" w:rsidRPr="0042024B" w:rsidRDefault="0042024B" w:rsidP="005427D0">
            <w:pPr>
              <w:pStyle w:val="tableentry"/>
              <w:spacing w:before="78" w:after="78"/>
              <w:rPr>
                <w:ins w:id="147" w:author="wincol" w:date="2016-04-18T09:53:00Z"/>
                <w:rFonts w:ascii="楷体" w:eastAsia="楷体" w:hAnsi="楷体"/>
                <w:szCs w:val="21"/>
              </w:rPr>
            </w:pPr>
            <w:ins w:id="148" w:author="wincol" w:date="2016-04-18T09:54:00Z">
              <w:r w:rsidRPr="0042024B">
                <w:rPr>
                  <w:rFonts w:ascii="楷体" w:eastAsia="楷体" w:hAnsi="楷体" w:hint="eastAsia"/>
                  <w:szCs w:val="21"/>
                </w:rPr>
                <w:t>2</w:t>
              </w:r>
            </w:ins>
            <w:ins w:id="149" w:author="wincol" w:date="2016-04-18T09:53:00Z">
              <w:r w:rsidRPr="0042024B">
                <w:rPr>
                  <w:rFonts w:ascii="楷体" w:eastAsia="楷体" w:hAnsi="楷体" w:hint="eastAsia"/>
                  <w:szCs w:val="21"/>
                </w:rPr>
                <w:t>、日终对账请求报文去掉字段“REQSEQNO”的上送。</w:t>
              </w:r>
            </w:ins>
          </w:p>
          <w:p w14:paraId="0D079A47" w14:textId="77777777" w:rsidR="0042024B" w:rsidRPr="0042024B" w:rsidRDefault="0042024B" w:rsidP="005427D0">
            <w:pPr>
              <w:autoSpaceDE w:val="0"/>
              <w:autoSpaceDN w:val="0"/>
              <w:adjustRightInd w:val="0"/>
              <w:jc w:val="left"/>
              <w:rPr>
                <w:ins w:id="150" w:author="wincol" w:date="2016-04-18T09:53:00Z"/>
                <w:rFonts w:ascii="楷体" w:eastAsia="楷体" w:hAnsi="楷体"/>
                <w:szCs w:val="21"/>
              </w:rPr>
            </w:pPr>
            <w:ins w:id="151" w:author="wincol" w:date="2016-04-18T09:54:00Z">
              <w:r w:rsidRPr="0042024B">
                <w:rPr>
                  <w:rFonts w:ascii="楷体" w:eastAsia="楷体" w:hAnsi="楷体" w:hint="eastAsia"/>
                  <w:szCs w:val="21"/>
                </w:rPr>
                <w:t>3</w:t>
              </w:r>
            </w:ins>
            <w:ins w:id="152" w:author="wincol" w:date="2016-04-18T09:53:00Z">
              <w:r w:rsidRPr="0042024B">
                <w:rPr>
                  <w:rFonts w:ascii="楷体" w:eastAsia="楷体" w:hAnsi="楷体" w:hint="eastAsia"/>
                  <w:szCs w:val="21"/>
                </w:rPr>
                <w:t>、跳转页面的接口对应的交易状态查询接口处理状态调整，“</w:t>
              </w:r>
              <w:r w:rsidRPr="0042024B">
                <w:rPr>
                  <w:rFonts w:ascii="楷体" w:eastAsia="楷体" w:hAnsi="楷体"/>
                  <w:szCs w:val="21"/>
                </w:rPr>
                <w:t xml:space="preserve">R </w:t>
              </w:r>
              <w:r w:rsidRPr="0042024B">
                <w:rPr>
                  <w:rFonts w:ascii="楷体" w:eastAsia="楷体" w:hAnsi="楷体" w:hint="eastAsia"/>
                  <w:szCs w:val="21"/>
                </w:rPr>
                <w:t>处理中（客户仍停留在页面操作</w:t>
              </w:r>
            </w:ins>
          </w:p>
          <w:p w14:paraId="77B6504F" w14:textId="77777777" w:rsidR="0042024B" w:rsidRPr="0042024B" w:rsidRDefault="0042024B" w:rsidP="005427D0">
            <w:pPr>
              <w:pStyle w:val="tableentry"/>
              <w:spacing w:before="78" w:after="78"/>
              <w:rPr>
                <w:ins w:id="153" w:author="wincol" w:date="2016-04-18T10:12:00Z"/>
                <w:rFonts w:ascii="楷体" w:eastAsia="楷体" w:hAnsi="楷体"/>
                <w:szCs w:val="21"/>
              </w:rPr>
            </w:pPr>
            <w:ins w:id="154" w:author="wincol" w:date="2016-04-18T09:53:00Z">
              <w:r w:rsidRPr="0042024B">
                <w:rPr>
                  <w:rFonts w:ascii="楷体" w:eastAsia="楷体" w:hAnsi="楷体"/>
                  <w:szCs w:val="21"/>
                </w:rPr>
                <w:t xml:space="preserve">N </w:t>
              </w:r>
              <w:r w:rsidRPr="0042024B">
                <w:rPr>
                  <w:rFonts w:ascii="楷体" w:eastAsia="楷体" w:hAnsi="楷体" w:hint="eastAsia"/>
                  <w:szCs w:val="21"/>
                </w:rPr>
                <w:t>未知（已提交后台，需再次发查询接口。）</w:t>
              </w:r>
            </w:ins>
            <w:ins w:id="155" w:author="wincol" w:date="2016-04-18T16:14:00Z">
              <w:r w:rsidRPr="0042024B">
                <w:rPr>
                  <w:rFonts w:ascii="楷体" w:eastAsia="楷体" w:hAnsi="楷体" w:hint="eastAsia"/>
                  <w:szCs w:val="21"/>
                </w:rPr>
                <w:t>”</w:t>
              </w:r>
            </w:ins>
          </w:p>
          <w:p w14:paraId="2833E195" w14:textId="77777777" w:rsidR="0042024B" w:rsidRPr="0042024B" w:rsidRDefault="0042024B" w:rsidP="005427D0">
            <w:pPr>
              <w:pStyle w:val="tableentry"/>
              <w:spacing w:before="78" w:after="78"/>
              <w:rPr>
                <w:ins w:id="156" w:author="wincol" w:date="2016-04-18T11:44:00Z"/>
                <w:rFonts w:ascii="楷体" w:eastAsia="楷体" w:hAnsi="楷体"/>
                <w:szCs w:val="21"/>
              </w:rPr>
            </w:pPr>
            <w:ins w:id="157" w:author="wincol" w:date="2016-04-18T10:12:00Z">
              <w:r w:rsidRPr="0042024B">
                <w:rPr>
                  <w:rFonts w:ascii="楷体" w:eastAsia="楷体" w:hAnsi="楷体" w:hint="eastAsia"/>
                  <w:szCs w:val="21"/>
                </w:rPr>
                <w:t>4、单标公司垫付还款(OGW00073)，增加商户名称的必输字段。</w:t>
              </w:r>
            </w:ins>
          </w:p>
          <w:p w14:paraId="6961E6C5" w14:textId="77777777" w:rsidR="0042024B" w:rsidRPr="0042024B" w:rsidRDefault="0042024B" w:rsidP="005427D0">
            <w:pPr>
              <w:pStyle w:val="tableentry"/>
              <w:spacing w:before="78" w:after="78"/>
              <w:rPr>
                <w:ins w:id="158" w:author="wincol" w:date="2016-04-18T12:36:00Z"/>
                <w:rFonts w:ascii="楷体" w:eastAsia="楷体" w:hAnsi="楷体"/>
                <w:szCs w:val="21"/>
              </w:rPr>
            </w:pPr>
            <w:ins w:id="159" w:author="wincol" w:date="2016-04-18T11:44:00Z">
              <w:r w:rsidRPr="0042024B">
                <w:rPr>
                  <w:rFonts w:ascii="楷体" w:eastAsia="楷体" w:hAnsi="楷体" w:hint="eastAsia"/>
                  <w:szCs w:val="21"/>
                </w:rPr>
                <w:t>5、自动投标授权和自动还款授权接口的银行流水和日期和时间修改为</w:t>
              </w:r>
            </w:ins>
            <w:ins w:id="160" w:author="wincol" w:date="2016-04-18T11:45:00Z">
              <w:r w:rsidRPr="0042024B">
                <w:rPr>
                  <w:rFonts w:ascii="楷体" w:eastAsia="楷体" w:hAnsi="楷体" w:hint="eastAsia"/>
                  <w:szCs w:val="21"/>
                </w:rPr>
                <w:t>能传空值。相应的此两接口的交易状态查询接口银行流水、日期和时间也修改为能传空值，</w:t>
              </w:r>
              <w:r w:rsidRPr="0042024B">
                <w:rPr>
                  <w:rFonts w:ascii="楷体" w:eastAsia="楷体" w:hAnsi="楷体" w:hint="eastAsia"/>
                  <w:szCs w:val="21"/>
                </w:rPr>
                <w:lastRenderedPageBreak/>
                <w:t>目前是</w:t>
              </w:r>
            </w:ins>
            <w:ins w:id="161" w:author="wincol" w:date="2016-04-18T11:46:00Z">
              <w:r w:rsidRPr="0042024B">
                <w:rPr>
                  <w:rFonts w:ascii="楷体" w:eastAsia="楷体" w:hAnsi="楷体" w:hint="eastAsia"/>
                  <w:szCs w:val="21"/>
                </w:rPr>
                <w:t>都不会传值。</w:t>
              </w:r>
            </w:ins>
          </w:p>
          <w:p w14:paraId="6BDF0501" w14:textId="77777777" w:rsidR="0042024B" w:rsidRPr="0042024B" w:rsidRDefault="0042024B" w:rsidP="005427D0">
            <w:pPr>
              <w:pStyle w:val="tableentry"/>
              <w:spacing w:before="78" w:after="78"/>
              <w:rPr>
                <w:ins w:id="162" w:author="wincol" w:date="2016-04-18T16:11:00Z"/>
                <w:rFonts w:ascii="楷体" w:eastAsia="楷体" w:hAnsi="楷体"/>
                <w:szCs w:val="21"/>
              </w:rPr>
            </w:pPr>
            <w:ins w:id="163" w:author="wincol" w:date="2016-04-18T12:36:00Z">
              <w:r w:rsidRPr="0042024B">
                <w:rPr>
                  <w:rFonts w:ascii="楷体" w:eastAsia="楷体" w:hAnsi="楷体" w:hint="eastAsia"/>
                  <w:szCs w:val="21"/>
                </w:rPr>
                <w:t>6、应答报文头增加“接入渠道”、“交易码”</w:t>
              </w:r>
            </w:ins>
            <w:ins w:id="164" w:author="wincol" w:date="2016-04-18T14:35:00Z">
              <w:r w:rsidRPr="0042024B">
                <w:rPr>
                  <w:rFonts w:ascii="楷体" w:eastAsia="楷体" w:hAnsi="楷体" w:hint="eastAsia"/>
                  <w:szCs w:val="21"/>
                </w:rPr>
                <w:t>和“原渠道流水号”</w:t>
              </w:r>
            </w:ins>
            <w:ins w:id="165" w:author="wincol" w:date="2016-04-18T14:36:00Z">
              <w:r w:rsidRPr="0042024B">
                <w:rPr>
                  <w:rFonts w:ascii="楷体" w:eastAsia="楷体" w:hAnsi="楷体" w:hint="eastAsia"/>
                  <w:szCs w:val="21"/>
                </w:rPr>
                <w:t>三个</w:t>
              </w:r>
            </w:ins>
            <w:ins w:id="166" w:author="wincol" w:date="2016-04-18T12:36:00Z">
              <w:r w:rsidRPr="0042024B">
                <w:rPr>
                  <w:rFonts w:ascii="楷体" w:eastAsia="楷体" w:hAnsi="楷体" w:hint="eastAsia"/>
                  <w:szCs w:val="21"/>
                </w:rPr>
                <w:t>字段</w:t>
              </w:r>
            </w:ins>
            <w:ins w:id="167" w:author="wincol" w:date="2016-04-18T16:25:00Z">
              <w:r w:rsidRPr="0042024B">
                <w:rPr>
                  <w:rFonts w:ascii="楷体" w:eastAsia="楷体" w:hAnsi="楷体" w:hint="eastAsia"/>
                  <w:szCs w:val="21"/>
                </w:rPr>
                <w:t>。</w:t>
              </w:r>
            </w:ins>
            <w:ins w:id="168" w:author="wincol" w:date="2016-04-18T12:36:00Z">
              <w:r w:rsidRPr="0042024B">
                <w:rPr>
                  <w:rFonts w:ascii="楷体" w:eastAsia="楷体" w:hAnsi="楷体" w:hint="eastAsia"/>
                  <w:szCs w:val="21"/>
                </w:rPr>
                <w:t>所有接口</w:t>
              </w:r>
            </w:ins>
            <w:ins w:id="169" w:author="wincol" w:date="2016-04-18T12:37:00Z">
              <w:r w:rsidRPr="0042024B">
                <w:rPr>
                  <w:rFonts w:ascii="楷体" w:eastAsia="楷体" w:hAnsi="楷体" w:hint="eastAsia"/>
                  <w:szCs w:val="21"/>
                </w:rPr>
                <w:t>的应答报文在</w:t>
              </w:r>
            </w:ins>
            <w:ins w:id="170" w:author="wincol" w:date="2016-04-18T12:36:00Z">
              <w:r w:rsidRPr="0042024B">
                <w:rPr>
                  <w:rFonts w:ascii="楷体" w:eastAsia="楷体" w:hAnsi="楷体" w:hint="eastAsia"/>
                  <w:szCs w:val="21"/>
                </w:rPr>
                <w:t>异常的</w:t>
              </w:r>
            </w:ins>
            <w:ins w:id="171" w:author="wincol" w:date="2016-04-18T12:37:00Z">
              <w:r w:rsidRPr="0042024B">
                <w:rPr>
                  <w:rFonts w:ascii="楷体" w:eastAsia="楷体" w:hAnsi="楷体" w:hint="eastAsia"/>
                  <w:szCs w:val="21"/>
                </w:rPr>
                <w:t>情况</w:t>
              </w:r>
            </w:ins>
            <w:ins w:id="172" w:author="wincol" w:date="2016-04-18T12:38:00Z">
              <w:r w:rsidRPr="0042024B">
                <w:rPr>
                  <w:rFonts w:ascii="楷体" w:eastAsia="楷体" w:hAnsi="楷体" w:hint="eastAsia"/>
                  <w:szCs w:val="21"/>
                </w:rPr>
                <w:t>下body没任何字段，而只有报文头。</w:t>
              </w:r>
            </w:ins>
          </w:p>
          <w:p w14:paraId="65CFF7B7" w14:textId="77777777" w:rsidR="0042024B" w:rsidRPr="0042024B" w:rsidRDefault="0042024B" w:rsidP="005427D0">
            <w:pPr>
              <w:pStyle w:val="tableentry"/>
              <w:spacing w:before="78" w:after="78"/>
              <w:rPr>
                <w:ins w:id="173" w:author="wincol" w:date="2016-04-18T16:11:00Z"/>
                <w:rFonts w:ascii="楷体" w:eastAsia="楷体" w:hAnsi="楷体"/>
                <w:szCs w:val="21"/>
              </w:rPr>
            </w:pPr>
            <w:ins w:id="174" w:author="wincol" w:date="2016-04-18T16:13:00Z">
              <w:r w:rsidRPr="0042024B">
                <w:rPr>
                  <w:rFonts w:ascii="楷体" w:eastAsia="楷体" w:hAnsi="楷体" w:hint="eastAsia"/>
                  <w:szCs w:val="21"/>
                </w:rPr>
                <w:t>7</w:t>
              </w:r>
            </w:ins>
            <w:ins w:id="175" w:author="wincol" w:date="2016-04-18T16:14:00Z">
              <w:r w:rsidRPr="0042024B">
                <w:rPr>
                  <w:rFonts w:ascii="楷体" w:eastAsia="楷体" w:hAnsi="楷体" w:hint="eastAsia"/>
                  <w:szCs w:val="21"/>
                </w:rPr>
                <w:t>、</w:t>
              </w:r>
            </w:ins>
            <w:ins w:id="176" w:author="wincol" w:date="2016-04-18T16:11:00Z">
              <w:r w:rsidRPr="0042024B">
                <w:rPr>
                  <w:rFonts w:ascii="楷体" w:eastAsia="楷体" w:hAnsi="楷体" w:hint="eastAsia"/>
                  <w:szCs w:val="21"/>
                </w:rPr>
                <w:t>异步应答银行发起报文的BODY原在XMLPARA的字段“交易码”移到BODY中无需加密位置；去掉所有异步应答的第三方公司应返回的响应报文中的BODY除XMLPARA外的字段的上送。</w:t>
              </w:r>
            </w:ins>
          </w:p>
          <w:p w14:paraId="765F0729" w14:textId="77777777" w:rsidR="0042024B" w:rsidRPr="0042024B" w:rsidRDefault="0042024B" w:rsidP="005427D0">
            <w:pPr>
              <w:pStyle w:val="tableentry"/>
              <w:spacing w:before="78" w:after="78"/>
              <w:rPr>
                <w:ins w:id="177" w:author="wincol" w:date="2016-04-18T16:11:00Z"/>
                <w:rFonts w:ascii="楷体" w:eastAsia="楷体" w:hAnsi="楷体"/>
                <w:szCs w:val="21"/>
              </w:rPr>
            </w:pPr>
            <w:ins w:id="178" w:author="wincol" w:date="2016-04-18T16:14:00Z">
              <w:r w:rsidRPr="0042024B">
                <w:rPr>
                  <w:rFonts w:ascii="楷体" w:eastAsia="楷体" w:hAnsi="楷体" w:hint="eastAsia"/>
                  <w:szCs w:val="21"/>
                </w:rPr>
                <w:t>9</w:t>
              </w:r>
            </w:ins>
            <w:ins w:id="179" w:author="wincol" w:date="2016-04-18T16:11:00Z">
              <w:r w:rsidRPr="0042024B">
                <w:rPr>
                  <w:rFonts w:ascii="楷体" w:eastAsia="楷体" w:hAnsi="楷体" w:hint="eastAsia"/>
                  <w:szCs w:val="21"/>
                </w:rPr>
                <w:t>、账户开立结果查询，银行交易流水、交易日期、交易时间修改为可空</w:t>
              </w:r>
            </w:ins>
          </w:p>
          <w:p w14:paraId="36A2AE60" w14:textId="77777777" w:rsidR="0042024B" w:rsidRPr="0042024B" w:rsidRDefault="0042024B" w:rsidP="005427D0">
            <w:pPr>
              <w:pStyle w:val="tableentry"/>
              <w:spacing w:before="78" w:after="78"/>
              <w:rPr>
                <w:ins w:id="180" w:author="wincol" w:date="2016-04-18T17:02:00Z"/>
                <w:rFonts w:ascii="楷体" w:eastAsia="楷体" w:hAnsi="楷体"/>
                <w:szCs w:val="21"/>
              </w:rPr>
            </w:pPr>
            <w:ins w:id="181" w:author="wincol" w:date="2016-04-18T16:14:00Z">
              <w:r w:rsidRPr="0042024B">
                <w:rPr>
                  <w:rFonts w:ascii="楷体" w:eastAsia="楷体" w:hAnsi="楷体" w:hint="eastAsia"/>
                  <w:szCs w:val="21"/>
                </w:rPr>
                <w:t>10、</w:t>
              </w:r>
            </w:ins>
            <w:ins w:id="182" w:author="wincol" w:date="2016-04-18T16:11:00Z">
              <w:r w:rsidRPr="0042024B">
                <w:rPr>
                  <w:rFonts w:ascii="楷体" w:eastAsia="楷体" w:hAnsi="楷体" w:hint="eastAsia"/>
                  <w:szCs w:val="21"/>
                </w:rPr>
                <w:t>借款人单标还款接口，去掉body里的“交易时间”的上送</w:t>
              </w:r>
            </w:ins>
            <w:ins w:id="183" w:author="wincol" w:date="2016-04-18T16:23:00Z">
              <w:r w:rsidRPr="0042024B">
                <w:rPr>
                  <w:rFonts w:ascii="楷体" w:eastAsia="楷体" w:hAnsi="楷体" w:hint="eastAsia"/>
                  <w:szCs w:val="21"/>
                </w:rPr>
                <w:t>。</w:t>
              </w:r>
            </w:ins>
          </w:p>
          <w:p w14:paraId="1A0863BB" w14:textId="77777777" w:rsidR="0042024B" w:rsidRPr="0042024B" w:rsidRDefault="0042024B" w:rsidP="005427D0">
            <w:pPr>
              <w:pStyle w:val="tableentry"/>
              <w:spacing w:before="78" w:after="78"/>
              <w:rPr>
                <w:ins w:id="184" w:author="wincol" w:date="2016-04-18T16:11:00Z"/>
                <w:rFonts w:ascii="楷体" w:eastAsia="楷体" w:hAnsi="楷体"/>
                <w:szCs w:val="21"/>
              </w:rPr>
            </w:pPr>
            <w:ins w:id="185" w:author="wincol" w:date="2016-04-18T17:02:00Z">
              <w:r w:rsidRPr="0042024B">
                <w:rPr>
                  <w:rFonts w:ascii="楷体" w:eastAsia="楷体" w:hAnsi="楷体" w:hint="eastAsia"/>
                  <w:szCs w:val="21"/>
                </w:rPr>
                <w:t>11、</w:t>
              </w:r>
            </w:ins>
            <w:ins w:id="186" w:author="wincol" w:date="2016-04-18T18:39:00Z">
              <w:r w:rsidRPr="0042024B">
                <w:rPr>
                  <w:rFonts w:ascii="楷体" w:eastAsia="楷体" w:hAnsi="楷体" w:hint="eastAsia"/>
                  <w:szCs w:val="21"/>
                </w:rPr>
                <w:t>日终对账请求的对账文件中的“交易类型”字段删除</w:t>
              </w:r>
            </w:ins>
          </w:p>
          <w:p w14:paraId="4EE6C204" w14:textId="77777777" w:rsidR="0042024B" w:rsidRPr="0042024B" w:rsidRDefault="0042024B" w:rsidP="005427D0">
            <w:pPr>
              <w:pStyle w:val="tableentry"/>
              <w:spacing w:before="78" w:after="78"/>
              <w:rPr>
                <w:ins w:id="187" w:author="wincol" w:date="2016-04-18T09:53:00Z"/>
                <w:rFonts w:ascii="楷体" w:eastAsia="楷体" w:hAnsi="楷体"/>
                <w:szCs w:val="21"/>
              </w:rPr>
            </w:pPr>
            <w:ins w:id="188" w:author="wincol" w:date="2016-04-18T18:40:00Z">
              <w:r w:rsidRPr="0042024B">
                <w:rPr>
                  <w:rFonts w:ascii="楷体" w:eastAsia="楷体" w:hAnsi="楷体" w:hint="eastAsia"/>
                  <w:szCs w:val="21"/>
                </w:rPr>
                <w:t>55和56两种类型。</w:t>
              </w:r>
            </w:ins>
          </w:p>
        </w:tc>
        <w:tc>
          <w:tcPr>
            <w:tcW w:w="850" w:type="dxa"/>
          </w:tcPr>
          <w:p w14:paraId="05ADFF6E" w14:textId="77777777" w:rsidR="0042024B" w:rsidRDefault="0042024B" w:rsidP="0042024B">
            <w:pPr>
              <w:pStyle w:val="tableentry"/>
              <w:spacing w:before="78" w:after="78"/>
              <w:rPr>
                <w:ins w:id="189" w:author="wincol" w:date="2016-04-19T18:50:00Z"/>
                <w:rFonts w:ascii="微软雅黑" w:eastAsia="微软雅黑" w:hAnsi="微软雅黑"/>
                <w:b/>
                <w:sz w:val="24"/>
              </w:rPr>
            </w:pPr>
            <w:ins w:id="190" w:author="wincol" w:date="2016-04-19T18:52:00Z">
              <w:r>
                <w:rPr>
                  <w:rFonts w:ascii="微软雅黑" w:eastAsia="微软雅黑" w:hAnsi="微软雅黑" w:hint="eastAsia"/>
                </w:rPr>
                <w:lastRenderedPageBreak/>
                <w:t>赵顺宝</w:t>
              </w:r>
            </w:ins>
          </w:p>
        </w:tc>
        <w:tc>
          <w:tcPr>
            <w:tcW w:w="851" w:type="dxa"/>
            <w:vAlign w:val="center"/>
          </w:tcPr>
          <w:p w14:paraId="7F2CC89E" w14:textId="77777777" w:rsidR="0042024B" w:rsidRDefault="0042024B" w:rsidP="005427D0">
            <w:pPr>
              <w:autoSpaceDE w:val="0"/>
              <w:autoSpaceDN w:val="0"/>
              <w:adjustRightInd w:val="0"/>
              <w:snapToGrid w:val="0"/>
              <w:rPr>
                <w:rFonts w:ascii="楷体" w:eastAsia="楷体" w:hAnsi="楷体"/>
                <w:szCs w:val="21"/>
              </w:rPr>
            </w:pPr>
            <w:r>
              <w:rPr>
                <w:rFonts w:ascii="楷体" w:eastAsia="楷体" w:hAnsi="楷体" w:hint="eastAsia"/>
                <w:szCs w:val="21"/>
              </w:rPr>
              <w:t>何原</w:t>
            </w:r>
          </w:p>
        </w:tc>
        <w:tc>
          <w:tcPr>
            <w:tcW w:w="992" w:type="dxa"/>
            <w:vAlign w:val="center"/>
          </w:tcPr>
          <w:p w14:paraId="7419554C" w14:textId="77777777" w:rsidR="0042024B" w:rsidRDefault="0042024B" w:rsidP="005427D0">
            <w:pPr>
              <w:autoSpaceDE w:val="0"/>
              <w:autoSpaceDN w:val="0"/>
              <w:adjustRightInd w:val="0"/>
              <w:snapToGrid w:val="0"/>
              <w:rPr>
                <w:rFonts w:ascii="楷体" w:eastAsia="楷体" w:hAnsi="楷体"/>
                <w:szCs w:val="21"/>
              </w:rPr>
            </w:pPr>
            <w:r>
              <w:rPr>
                <w:rFonts w:ascii="楷体" w:eastAsia="楷体" w:hAnsi="楷体" w:hint="eastAsia"/>
                <w:szCs w:val="21"/>
              </w:rPr>
              <w:t>修改稿</w:t>
            </w:r>
          </w:p>
        </w:tc>
        <w:tc>
          <w:tcPr>
            <w:tcW w:w="1176" w:type="dxa"/>
            <w:vAlign w:val="center"/>
          </w:tcPr>
          <w:p w14:paraId="0AEA4737" w14:textId="77777777" w:rsidR="0042024B" w:rsidRDefault="0042024B" w:rsidP="005427D0">
            <w:pPr>
              <w:autoSpaceDE w:val="0"/>
              <w:autoSpaceDN w:val="0"/>
              <w:adjustRightInd w:val="0"/>
              <w:snapToGrid w:val="0"/>
              <w:rPr>
                <w:rFonts w:ascii="楷体" w:eastAsia="楷体" w:hAnsi="楷体"/>
                <w:szCs w:val="21"/>
              </w:rPr>
            </w:pPr>
            <w:r>
              <w:rPr>
                <w:rFonts w:ascii="楷体" w:eastAsia="楷体" w:hAnsi="楷体" w:hint="eastAsia"/>
                <w:szCs w:val="21"/>
              </w:rPr>
              <w:t>华兴银行科技部及商户</w:t>
            </w:r>
          </w:p>
        </w:tc>
      </w:tr>
      <w:tr w:rsidR="0042024B" w14:paraId="4BD1E0D2" w14:textId="77777777" w:rsidTr="005427D0">
        <w:trPr>
          <w:trHeight w:val="293"/>
          <w:jc w:val="center"/>
        </w:trPr>
        <w:tc>
          <w:tcPr>
            <w:tcW w:w="936" w:type="dxa"/>
          </w:tcPr>
          <w:p w14:paraId="0C924090" w14:textId="77777777" w:rsidR="0042024B" w:rsidRDefault="0042024B" w:rsidP="0042024B">
            <w:pPr>
              <w:pStyle w:val="tableentry"/>
              <w:spacing w:before="78" w:after="78"/>
              <w:rPr>
                <w:ins w:id="191" w:author="wincol" w:date="2016-04-28T12:40:00Z"/>
                <w:rFonts w:ascii="微软雅黑" w:eastAsia="微软雅黑" w:hAnsi="微软雅黑"/>
              </w:rPr>
            </w:pPr>
            <w:ins w:id="192" w:author="wincol" w:date="2016-04-28T12:40:00Z">
              <w:r>
                <w:rPr>
                  <w:rFonts w:ascii="微软雅黑" w:eastAsia="微软雅黑" w:hAnsi="微软雅黑" w:hint="eastAsia"/>
                </w:rPr>
                <w:lastRenderedPageBreak/>
                <w:t>V1.2</w:t>
              </w:r>
            </w:ins>
          </w:p>
        </w:tc>
        <w:tc>
          <w:tcPr>
            <w:tcW w:w="1165" w:type="dxa"/>
          </w:tcPr>
          <w:p w14:paraId="61C3840A" w14:textId="77777777" w:rsidR="0042024B" w:rsidRDefault="0042024B" w:rsidP="005427D0">
            <w:pPr>
              <w:snapToGrid w:val="0"/>
              <w:spacing w:afterLines="50" w:after="156"/>
              <w:rPr>
                <w:ins w:id="193" w:author="wincol" w:date="2016-04-28T12:40:00Z"/>
                <w:rFonts w:ascii="微软雅黑" w:eastAsia="微软雅黑" w:hAnsi="微软雅黑"/>
              </w:rPr>
            </w:pPr>
            <w:ins w:id="194" w:author="wincol" w:date="2016-04-28T12:40:00Z">
              <w:r>
                <w:rPr>
                  <w:rFonts w:ascii="微软雅黑" w:eastAsia="微软雅黑" w:hAnsi="微软雅黑" w:hint="eastAsia"/>
                </w:rPr>
                <w:t>2016</w:t>
              </w:r>
              <w:r>
                <w:rPr>
                  <w:rFonts w:ascii="微软雅黑" w:eastAsia="微软雅黑" w:hAnsi="微软雅黑"/>
                </w:rPr>
                <w:t>/</w:t>
              </w:r>
              <w:r>
                <w:rPr>
                  <w:rFonts w:ascii="微软雅黑" w:eastAsia="微软雅黑" w:hAnsi="微软雅黑" w:hint="eastAsia"/>
                </w:rPr>
                <w:t>04</w:t>
              </w:r>
              <w:r>
                <w:rPr>
                  <w:rFonts w:ascii="微软雅黑" w:eastAsia="微软雅黑" w:hAnsi="微软雅黑"/>
                </w:rPr>
                <w:t>/</w:t>
              </w:r>
              <w:r>
                <w:rPr>
                  <w:rFonts w:ascii="微软雅黑" w:eastAsia="微软雅黑" w:hAnsi="微软雅黑" w:hint="eastAsia"/>
                </w:rPr>
                <w:t>28</w:t>
              </w:r>
            </w:ins>
          </w:p>
        </w:tc>
        <w:tc>
          <w:tcPr>
            <w:tcW w:w="3081" w:type="dxa"/>
          </w:tcPr>
          <w:p w14:paraId="24AD6886" w14:textId="77777777" w:rsidR="0042024B" w:rsidRPr="0042024B" w:rsidRDefault="0042024B" w:rsidP="0042024B">
            <w:pPr>
              <w:pStyle w:val="tableentry"/>
              <w:spacing w:before="78" w:after="78"/>
              <w:rPr>
                <w:ins w:id="195" w:author="wincol" w:date="2016-04-19T19:21:00Z"/>
                <w:rFonts w:ascii="楷体" w:eastAsia="楷体" w:hAnsi="楷体"/>
                <w:szCs w:val="21"/>
              </w:rPr>
            </w:pPr>
            <w:ins w:id="196" w:author="wincol" w:date="2016-04-19T18:50:00Z">
              <w:r w:rsidRPr="0042024B">
                <w:rPr>
                  <w:rFonts w:ascii="楷体" w:eastAsia="楷体" w:hAnsi="楷体" w:hint="eastAsia"/>
                  <w:szCs w:val="21"/>
                </w:rPr>
                <w:t>1、</w:t>
              </w:r>
            </w:ins>
            <w:ins w:id="197" w:author="wincol" w:date="2016-04-19T18:51:00Z">
              <w:r w:rsidRPr="0042024B">
                <w:rPr>
                  <w:rFonts w:ascii="楷体" w:eastAsia="楷体" w:hAnsi="楷体" w:hint="eastAsia"/>
                  <w:szCs w:val="21"/>
                </w:rPr>
                <w:t>发标接口，增加“</w:t>
              </w:r>
            </w:ins>
            <w:ins w:id="198" w:author="wincol" w:date="2016-04-19T18:50:00Z">
              <w:r w:rsidRPr="0042024B">
                <w:rPr>
                  <w:rFonts w:ascii="楷体" w:eastAsia="楷体" w:hAnsi="楷体" w:hint="eastAsia"/>
                  <w:szCs w:val="21"/>
                </w:rPr>
                <w:t>原投标第三方交易流水号</w:t>
              </w:r>
            </w:ins>
            <w:ins w:id="199" w:author="wincol" w:date="2016-04-19T18:51:00Z">
              <w:r w:rsidRPr="0042024B">
                <w:rPr>
                  <w:rFonts w:ascii="楷体" w:eastAsia="楷体" w:hAnsi="楷体" w:hint="eastAsia"/>
                  <w:szCs w:val="21"/>
                </w:rPr>
                <w:t>”字段，用于</w:t>
              </w:r>
            </w:ins>
            <w:ins w:id="200" w:author="wincol" w:date="2016-05-12T15:57:00Z">
              <w:r w:rsidRPr="0042024B">
                <w:rPr>
                  <w:rFonts w:ascii="楷体" w:eastAsia="楷体" w:hAnsi="楷体" w:hint="eastAsia"/>
                  <w:szCs w:val="21"/>
                </w:rPr>
                <w:t>债券</w:t>
              </w:r>
            </w:ins>
            <w:ins w:id="201" w:author="wincol" w:date="2016-04-19T18:51:00Z">
              <w:r w:rsidRPr="0042024B">
                <w:rPr>
                  <w:rFonts w:ascii="楷体" w:eastAsia="楷体" w:hAnsi="楷体" w:hint="eastAsia"/>
                  <w:szCs w:val="21"/>
                </w:rPr>
                <w:t>转让后的转让标的发标时上送。</w:t>
              </w:r>
            </w:ins>
          </w:p>
          <w:p w14:paraId="2B8F9DF2" w14:textId="77777777" w:rsidR="0042024B" w:rsidRPr="0042024B" w:rsidRDefault="0042024B" w:rsidP="005427D0">
            <w:pPr>
              <w:pStyle w:val="tableentry"/>
              <w:spacing w:before="78" w:after="78"/>
              <w:rPr>
                <w:ins w:id="202" w:author="wincol" w:date="2016-04-19T18:50:00Z"/>
                <w:rFonts w:ascii="楷体" w:eastAsia="楷体" w:hAnsi="楷体"/>
                <w:szCs w:val="21"/>
              </w:rPr>
            </w:pPr>
            <w:ins w:id="203" w:author="wincol" w:date="2016-04-19T19:21:00Z">
              <w:r w:rsidRPr="0042024B">
                <w:rPr>
                  <w:rFonts w:ascii="楷体" w:eastAsia="楷体" w:hAnsi="楷体" w:hint="eastAsia"/>
                  <w:szCs w:val="21"/>
                </w:rPr>
                <w:t>2、单标还款结果查询，把“银行交易流水号、交易日期、交易时间”修改为非必送项，只在交易为成功时返回，失败不</w:t>
              </w:r>
            </w:ins>
            <w:ins w:id="204" w:author="wincol" w:date="2016-04-19T19:22:00Z">
              <w:r w:rsidRPr="0042024B">
                <w:rPr>
                  <w:rFonts w:ascii="楷体" w:eastAsia="楷体" w:hAnsi="楷体" w:hint="eastAsia"/>
                  <w:szCs w:val="21"/>
                </w:rPr>
                <w:t>返回。</w:t>
              </w:r>
            </w:ins>
          </w:p>
        </w:tc>
        <w:tc>
          <w:tcPr>
            <w:tcW w:w="850" w:type="dxa"/>
          </w:tcPr>
          <w:p w14:paraId="3FAB0868" w14:textId="77777777" w:rsidR="0042024B" w:rsidRDefault="0042024B" w:rsidP="0042024B">
            <w:pPr>
              <w:pStyle w:val="tableentry"/>
              <w:spacing w:before="78" w:after="78"/>
              <w:rPr>
                <w:ins w:id="205" w:author="wincol" w:date="2016-04-28T12:40:00Z"/>
                <w:rFonts w:ascii="微软雅黑" w:eastAsia="微软雅黑" w:hAnsi="微软雅黑"/>
                <w:b/>
                <w:sz w:val="24"/>
              </w:rPr>
            </w:pPr>
            <w:ins w:id="206" w:author="wincol" w:date="2016-04-28T12:40:00Z">
              <w:r>
                <w:rPr>
                  <w:rFonts w:ascii="微软雅黑" w:eastAsia="微软雅黑" w:hAnsi="微软雅黑" w:hint="eastAsia"/>
                </w:rPr>
                <w:t>赵顺宝</w:t>
              </w:r>
            </w:ins>
          </w:p>
        </w:tc>
        <w:tc>
          <w:tcPr>
            <w:tcW w:w="851" w:type="dxa"/>
            <w:vAlign w:val="center"/>
          </w:tcPr>
          <w:p w14:paraId="1F6E602A" w14:textId="77777777" w:rsidR="0042024B" w:rsidRDefault="0042024B" w:rsidP="005427D0">
            <w:pPr>
              <w:autoSpaceDE w:val="0"/>
              <w:autoSpaceDN w:val="0"/>
              <w:adjustRightInd w:val="0"/>
              <w:snapToGrid w:val="0"/>
              <w:rPr>
                <w:rFonts w:ascii="楷体" w:eastAsia="楷体" w:hAnsi="楷体"/>
                <w:szCs w:val="21"/>
              </w:rPr>
            </w:pPr>
            <w:r>
              <w:rPr>
                <w:rFonts w:ascii="楷体" w:eastAsia="楷体" w:hAnsi="楷体" w:hint="eastAsia"/>
                <w:szCs w:val="21"/>
              </w:rPr>
              <w:t>何原</w:t>
            </w:r>
          </w:p>
        </w:tc>
        <w:tc>
          <w:tcPr>
            <w:tcW w:w="992" w:type="dxa"/>
            <w:vAlign w:val="center"/>
          </w:tcPr>
          <w:p w14:paraId="686BF1B0" w14:textId="77777777" w:rsidR="0042024B" w:rsidRDefault="0042024B" w:rsidP="005427D0">
            <w:pPr>
              <w:autoSpaceDE w:val="0"/>
              <w:autoSpaceDN w:val="0"/>
              <w:adjustRightInd w:val="0"/>
              <w:snapToGrid w:val="0"/>
              <w:rPr>
                <w:rFonts w:ascii="楷体" w:eastAsia="楷体" w:hAnsi="楷体"/>
                <w:szCs w:val="21"/>
              </w:rPr>
            </w:pPr>
            <w:r>
              <w:rPr>
                <w:rFonts w:ascii="楷体" w:eastAsia="楷体" w:hAnsi="楷体" w:hint="eastAsia"/>
                <w:szCs w:val="21"/>
              </w:rPr>
              <w:t>修改稿</w:t>
            </w:r>
          </w:p>
        </w:tc>
        <w:tc>
          <w:tcPr>
            <w:tcW w:w="1176" w:type="dxa"/>
            <w:vAlign w:val="center"/>
          </w:tcPr>
          <w:p w14:paraId="1023E341" w14:textId="77777777" w:rsidR="0042024B" w:rsidRDefault="0042024B" w:rsidP="005427D0">
            <w:pPr>
              <w:autoSpaceDE w:val="0"/>
              <w:autoSpaceDN w:val="0"/>
              <w:adjustRightInd w:val="0"/>
              <w:snapToGrid w:val="0"/>
              <w:rPr>
                <w:rFonts w:ascii="楷体" w:eastAsia="楷体" w:hAnsi="楷体"/>
                <w:szCs w:val="21"/>
              </w:rPr>
            </w:pPr>
            <w:r>
              <w:rPr>
                <w:rFonts w:ascii="楷体" w:eastAsia="楷体" w:hAnsi="楷体" w:hint="eastAsia"/>
                <w:szCs w:val="21"/>
              </w:rPr>
              <w:t>华兴银行科技部及商户</w:t>
            </w:r>
          </w:p>
        </w:tc>
      </w:tr>
      <w:tr w:rsidR="0042024B" w14:paraId="2A091D90" w14:textId="77777777" w:rsidTr="005427D0">
        <w:trPr>
          <w:trHeight w:val="293"/>
          <w:jc w:val="center"/>
        </w:trPr>
        <w:tc>
          <w:tcPr>
            <w:tcW w:w="936" w:type="dxa"/>
          </w:tcPr>
          <w:p w14:paraId="4DAAB892" w14:textId="77777777" w:rsidR="0042024B" w:rsidRDefault="0042024B" w:rsidP="0042024B">
            <w:pPr>
              <w:pStyle w:val="tableentry"/>
              <w:spacing w:before="78" w:after="78"/>
              <w:rPr>
                <w:ins w:id="207" w:author="wincol" w:date="2016-05-03T15:29:00Z"/>
                <w:rFonts w:ascii="微软雅黑" w:eastAsia="微软雅黑" w:hAnsi="微软雅黑"/>
              </w:rPr>
            </w:pPr>
            <w:ins w:id="208" w:author="wincol" w:date="2016-05-03T15:30:00Z">
              <w:r>
                <w:rPr>
                  <w:rFonts w:ascii="微软雅黑" w:eastAsia="微软雅黑" w:hAnsi="微软雅黑" w:hint="eastAsia"/>
                </w:rPr>
                <w:t>V1.3</w:t>
              </w:r>
            </w:ins>
          </w:p>
        </w:tc>
        <w:tc>
          <w:tcPr>
            <w:tcW w:w="1165" w:type="dxa"/>
          </w:tcPr>
          <w:p w14:paraId="2977A28A" w14:textId="77777777" w:rsidR="0042024B" w:rsidRDefault="0042024B" w:rsidP="005427D0">
            <w:pPr>
              <w:snapToGrid w:val="0"/>
              <w:spacing w:afterLines="50" w:after="156"/>
              <w:rPr>
                <w:ins w:id="209" w:author="wincol" w:date="2016-05-03T15:29:00Z"/>
                <w:rFonts w:ascii="微软雅黑" w:eastAsia="微软雅黑" w:hAnsi="微软雅黑"/>
              </w:rPr>
            </w:pPr>
            <w:ins w:id="210" w:author="wincol" w:date="2016-05-03T15:30:00Z">
              <w:r>
                <w:rPr>
                  <w:rFonts w:ascii="微软雅黑" w:eastAsia="微软雅黑" w:hAnsi="微软雅黑" w:hint="eastAsia"/>
                </w:rPr>
                <w:t>2016</w:t>
              </w:r>
              <w:r>
                <w:rPr>
                  <w:rFonts w:ascii="微软雅黑" w:eastAsia="微软雅黑" w:hAnsi="微软雅黑"/>
                </w:rPr>
                <w:t>/</w:t>
              </w:r>
              <w:r>
                <w:rPr>
                  <w:rFonts w:ascii="微软雅黑" w:eastAsia="微软雅黑" w:hAnsi="微软雅黑" w:hint="eastAsia"/>
                </w:rPr>
                <w:t>05</w:t>
              </w:r>
              <w:r>
                <w:rPr>
                  <w:rFonts w:ascii="微软雅黑" w:eastAsia="微软雅黑" w:hAnsi="微软雅黑"/>
                </w:rPr>
                <w:t>/</w:t>
              </w:r>
              <w:r>
                <w:rPr>
                  <w:rFonts w:ascii="微软雅黑" w:eastAsia="微软雅黑" w:hAnsi="微软雅黑" w:hint="eastAsia"/>
                </w:rPr>
                <w:t>03</w:t>
              </w:r>
            </w:ins>
          </w:p>
        </w:tc>
        <w:tc>
          <w:tcPr>
            <w:tcW w:w="3081" w:type="dxa"/>
          </w:tcPr>
          <w:p w14:paraId="6DA35861" w14:textId="77777777" w:rsidR="0042024B" w:rsidRPr="0042024B" w:rsidRDefault="0042024B" w:rsidP="0042024B">
            <w:pPr>
              <w:pStyle w:val="tableentry"/>
              <w:spacing w:before="78" w:after="78"/>
              <w:rPr>
                <w:ins w:id="211" w:author="wincol" w:date="2016-04-28T12:40:00Z"/>
                <w:rFonts w:ascii="楷体" w:eastAsia="楷体" w:hAnsi="楷体"/>
                <w:szCs w:val="21"/>
              </w:rPr>
            </w:pPr>
            <w:ins w:id="212" w:author="wincol" w:date="2016-04-28T12:40:00Z">
              <w:r w:rsidRPr="0042024B">
                <w:rPr>
                  <w:rFonts w:ascii="楷体" w:eastAsia="楷体" w:hAnsi="楷体" w:hint="eastAsia"/>
                  <w:szCs w:val="21"/>
                </w:rPr>
                <w:t>1、单笔投标异步应答、单笔投标结果查询、自动单笔投标、银行主单笔撤标、流标结果查询、放款结果查询、借款人单标还款结果查询，银行止付日期和银行止付流水不再返回值。</w:t>
              </w:r>
            </w:ins>
          </w:p>
          <w:p w14:paraId="2E826FAF" w14:textId="77777777" w:rsidR="0042024B" w:rsidRPr="0042024B" w:rsidRDefault="0042024B" w:rsidP="005427D0">
            <w:pPr>
              <w:pStyle w:val="tableentry"/>
              <w:spacing w:before="78" w:after="78"/>
              <w:rPr>
                <w:ins w:id="213" w:author="wincol" w:date="2016-04-28T12:40:00Z"/>
                <w:rFonts w:ascii="楷体" w:eastAsia="楷体" w:hAnsi="楷体"/>
                <w:szCs w:val="21"/>
              </w:rPr>
            </w:pPr>
            <w:ins w:id="214" w:author="wincol" w:date="2016-04-28T12:40:00Z">
              <w:r w:rsidRPr="0042024B">
                <w:rPr>
                  <w:rFonts w:ascii="楷体" w:eastAsia="楷体" w:hAnsi="楷体" w:hint="eastAsia"/>
                  <w:szCs w:val="21"/>
                </w:rPr>
                <w:t>2、提现结果查询的请求字段“原提现交易日期”为非必输。</w:t>
              </w:r>
            </w:ins>
          </w:p>
          <w:p w14:paraId="5D035C85" w14:textId="77777777" w:rsidR="0042024B" w:rsidRPr="0042024B" w:rsidRDefault="0042024B" w:rsidP="005427D0">
            <w:pPr>
              <w:pStyle w:val="tableentry"/>
              <w:spacing w:before="78" w:after="78"/>
              <w:rPr>
                <w:ins w:id="215" w:author="wincol" w:date="2016-04-28T12:40:00Z"/>
                <w:rFonts w:ascii="楷体" w:eastAsia="楷体" w:hAnsi="楷体"/>
                <w:szCs w:val="21"/>
              </w:rPr>
            </w:pPr>
            <w:ins w:id="216" w:author="wincol" w:date="2016-04-28T12:40:00Z">
              <w:r w:rsidRPr="0042024B">
                <w:rPr>
                  <w:rFonts w:ascii="楷体" w:eastAsia="楷体" w:hAnsi="楷体" w:hint="eastAsia"/>
                  <w:szCs w:val="21"/>
                </w:rPr>
                <w:t>3、所有接口涉及金额的类型，重新明确为M类型。银行账号类型明确为N类型。发标接口年利率格式为I2。日期类型为D。</w:t>
              </w:r>
            </w:ins>
          </w:p>
        </w:tc>
        <w:tc>
          <w:tcPr>
            <w:tcW w:w="850" w:type="dxa"/>
          </w:tcPr>
          <w:p w14:paraId="65015340" w14:textId="77777777" w:rsidR="0042024B" w:rsidRDefault="0042024B" w:rsidP="0042024B">
            <w:pPr>
              <w:pStyle w:val="tableentry"/>
              <w:spacing w:before="78" w:after="78"/>
              <w:rPr>
                <w:ins w:id="217" w:author="wincol" w:date="2016-05-03T15:29:00Z"/>
                <w:rFonts w:ascii="微软雅黑" w:eastAsia="微软雅黑" w:hAnsi="微软雅黑"/>
                <w:b/>
                <w:sz w:val="24"/>
              </w:rPr>
            </w:pPr>
            <w:ins w:id="218" w:author="wincol" w:date="2016-05-03T15:30:00Z">
              <w:r>
                <w:rPr>
                  <w:rFonts w:ascii="微软雅黑" w:eastAsia="微软雅黑" w:hAnsi="微软雅黑" w:hint="eastAsia"/>
                </w:rPr>
                <w:t>赵顺宝</w:t>
              </w:r>
            </w:ins>
          </w:p>
        </w:tc>
        <w:tc>
          <w:tcPr>
            <w:tcW w:w="851" w:type="dxa"/>
            <w:vAlign w:val="center"/>
          </w:tcPr>
          <w:p w14:paraId="7EE39E88" w14:textId="77777777" w:rsidR="0042024B" w:rsidRDefault="0042024B" w:rsidP="005427D0">
            <w:pPr>
              <w:autoSpaceDE w:val="0"/>
              <w:autoSpaceDN w:val="0"/>
              <w:adjustRightInd w:val="0"/>
              <w:snapToGrid w:val="0"/>
              <w:rPr>
                <w:rFonts w:ascii="楷体" w:eastAsia="楷体" w:hAnsi="楷体"/>
                <w:szCs w:val="21"/>
              </w:rPr>
            </w:pPr>
            <w:r>
              <w:rPr>
                <w:rFonts w:ascii="楷体" w:eastAsia="楷体" w:hAnsi="楷体" w:hint="eastAsia"/>
                <w:szCs w:val="21"/>
              </w:rPr>
              <w:t>何原</w:t>
            </w:r>
          </w:p>
        </w:tc>
        <w:tc>
          <w:tcPr>
            <w:tcW w:w="992" w:type="dxa"/>
            <w:vAlign w:val="center"/>
          </w:tcPr>
          <w:p w14:paraId="7D45B0E7" w14:textId="77777777" w:rsidR="0042024B" w:rsidRDefault="0042024B" w:rsidP="005427D0">
            <w:pPr>
              <w:autoSpaceDE w:val="0"/>
              <w:autoSpaceDN w:val="0"/>
              <w:adjustRightInd w:val="0"/>
              <w:snapToGrid w:val="0"/>
              <w:rPr>
                <w:rFonts w:ascii="楷体" w:eastAsia="楷体" w:hAnsi="楷体"/>
                <w:szCs w:val="21"/>
              </w:rPr>
            </w:pPr>
            <w:r>
              <w:rPr>
                <w:rFonts w:ascii="楷体" w:eastAsia="楷体" w:hAnsi="楷体" w:hint="eastAsia"/>
                <w:szCs w:val="21"/>
              </w:rPr>
              <w:t>修改稿</w:t>
            </w:r>
          </w:p>
        </w:tc>
        <w:tc>
          <w:tcPr>
            <w:tcW w:w="1176" w:type="dxa"/>
            <w:vAlign w:val="center"/>
          </w:tcPr>
          <w:p w14:paraId="75A08487" w14:textId="77777777" w:rsidR="0042024B" w:rsidRDefault="0042024B" w:rsidP="005427D0">
            <w:pPr>
              <w:autoSpaceDE w:val="0"/>
              <w:autoSpaceDN w:val="0"/>
              <w:adjustRightInd w:val="0"/>
              <w:snapToGrid w:val="0"/>
              <w:rPr>
                <w:rFonts w:ascii="楷体" w:eastAsia="楷体" w:hAnsi="楷体"/>
                <w:szCs w:val="21"/>
              </w:rPr>
            </w:pPr>
            <w:r>
              <w:rPr>
                <w:rFonts w:ascii="楷体" w:eastAsia="楷体" w:hAnsi="楷体" w:hint="eastAsia"/>
                <w:szCs w:val="21"/>
              </w:rPr>
              <w:t>华兴银行科技部及商户</w:t>
            </w:r>
          </w:p>
        </w:tc>
      </w:tr>
      <w:tr w:rsidR="0042024B" w14:paraId="2E5385E9" w14:textId="77777777" w:rsidTr="005427D0">
        <w:trPr>
          <w:trHeight w:val="293"/>
          <w:jc w:val="center"/>
        </w:trPr>
        <w:tc>
          <w:tcPr>
            <w:tcW w:w="936" w:type="dxa"/>
          </w:tcPr>
          <w:p w14:paraId="3ABFF428" w14:textId="77777777" w:rsidR="0042024B" w:rsidRDefault="0042024B" w:rsidP="0042024B">
            <w:pPr>
              <w:pStyle w:val="tableentry"/>
              <w:spacing w:before="78" w:after="78"/>
              <w:rPr>
                <w:ins w:id="219" w:author="wincol" w:date="2016-05-11T09:15:00Z"/>
                <w:rFonts w:ascii="微软雅黑" w:eastAsia="微软雅黑" w:hAnsi="微软雅黑"/>
              </w:rPr>
            </w:pPr>
            <w:ins w:id="220" w:author="wincol" w:date="2016-05-11T09:18:00Z">
              <w:r>
                <w:rPr>
                  <w:rFonts w:ascii="微软雅黑" w:eastAsia="微软雅黑" w:hAnsi="微软雅黑" w:hint="eastAsia"/>
                </w:rPr>
                <w:t>V1.4</w:t>
              </w:r>
            </w:ins>
          </w:p>
        </w:tc>
        <w:tc>
          <w:tcPr>
            <w:tcW w:w="1165" w:type="dxa"/>
          </w:tcPr>
          <w:p w14:paraId="71066A03" w14:textId="77777777" w:rsidR="0042024B" w:rsidRDefault="0042024B" w:rsidP="005427D0">
            <w:pPr>
              <w:snapToGrid w:val="0"/>
              <w:spacing w:afterLines="50" w:after="156"/>
              <w:rPr>
                <w:ins w:id="221" w:author="wincol" w:date="2016-05-11T09:15:00Z"/>
                <w:rFonts w:ascii="微软雅黑" w:eastAsia="微软雅黑" w:hAnsi="微软雅黑"/>
              </w:rPr>
            </w:pPr>
            <w:ins w:id="222" w:author="wincol" w:date="2016-05-11T09:18:00Z">
              <w:r>
                <w:rPr>
                  <w:rFonts w:ascii="微软雅黑" w:eastAsia="微软雅黑" w:hAnsi="微软雅黑" w:hint="eastAsia"/>
                </w:rPr>
                <w:t>2016</w:t>
              </w:r>
              <w:r>
                <w:rPr>
                  <w:rFonts w:ascii="微软雅黑" w:eastAsia="微软雅黑" w:hAnsi="微软雅黑"/>
                </w:rPr>
                <w:t>/</w:t>
              </w:r>
              <w:r>
                <w:rPr>
                  <w:rFonts w:ascii="微软雅黑" w:eastAsia="微软雅黑" w:hAnsi="微软雅黑" w:hint="eastAsia"/>
                </w:rPr>
                <w:t>05</w:t>
              </w:r>
              <w:r>
                <w:rPr>
                  <w:rFonts w:ascii="微软雅黑" w:eastAsia="微软雅黑" w:hAnsi="微软雅黑"/>
                </w:rPr>
                <w:t>/</w:t>
              </w:r>
              <w:r>
                <w:rPr>
                  <w:rFonts w:ascii="微软雅黑" w:eastAsia="微软雅黑" w:hAnsi="微软雅黑" w:hint="eastAsia"/>
                </w:rPr>
                <w:t>11</w:t>
              </w:r>
            </w:ins>
          </w:p>
        </w:tc>
        <w:tc>
          <w:tcPr>
            <w:tcW w:w="3081" w:type="dxa"/>
          </w:tcPr>
          <w:p w14:paraId="1E1DD9DF" w14:textId="77777777" w:rsidR="0042024B" w:rsidRPr="0042024B" w:rsidRDefault="0042024B" w:rsidP="0042024B">
            <w:pPr>
              <w:pStyle w:val="tableentry"/>
              <w:spacing w:before="78" w:after="78"/>
              <w:rPr>
                <w:ins w:id="223" w:author="wincol" w:date="2016-05-03T16:23:00Z"/>
                <w:rFonts w:ascii="楷体" w:eastAsia="楷体" w:hAnsi="楷体"/>
                <w:szCs w:val="21"/>
              </w:rPr>
            </w:pPr>
            <w:ins w:id="224" w:author="wincol" w:date="2016-05-03T15:29:00Z">
              <w:r w:rsidRPr="0042024B">
                <w:rPr>
                  <w:rFonts w:ascii="楷体" w:eastAsia="楷体" w:hAnsi="楷体" w:hint="eastAsia"/>
                  <w:szCs w:val="21"/>
                </w:rPr>
                <w:t>1、还款收益结果查询接口，银行响应字段“银行止付日期”和“银行止付流水”分别修改为“</w:t>
              </w:r>
            </w:ins>
            <w:ins w:id="225" w:author="wincol" w:date="2016-05-06T09:13:00Z">
              <w:r w:rsidRPr="0042024B">
                <w:rPr>
                  <w:rFonts w:ascii="楷体" w:eastAsia="楷体" w:hAnsi="楷体" w:hint="eastAsia"/>
                  <w:szCs w:val="21"/>
                </w:rPr>
                <w:t>银行</w:t>
              </w:r>
            </w:ins>
            <w:ins w:id="226" w:author="wincol" w:date="2016-05-03T15:30:00Z">
              <w:r w:rsidRPr="0042024B">
                <w:rPr>
                  <w:rFonts w:ascii="楷体" w:eastAsia="楷体" w:hAnsi="楷体" w:hint="eastAsia"/>
                  <w:szCs w:val="21"/>
                </w:rPr>
                <w:t>交易日期”和“银行交易流水”</w:t>
              </w:r>
            </w:ins>
            <w:ins w:id="227" w:author="wincol" w:date="2016-05-03T16:23:00Z">
              <w:r w:rsidRPr="0042024B">
                <w:rPr>
                  <w:rFonts w:ascii="楷体" w:eastAsia="楷体" w:hAnsi="楷体" w:hint="eastAsia"/>
                  <w:szCs w:val="21"/>
                </w:rPr>
                <w:t>。</w:t>
              </w:r>
            </w:ins>
          </w:p>
          <w:p w14:paraId="7A3BFF53" w14:textId="77777777" w:rsidR="0042024B" w:rsidRPr="0042024B" w:rsidRDefault="0042024B" w:rsidP="005427D0">
            <w:pPr>
              <w:pStyle w:val="tableentry"/>
              <w:spacing w:before="78" w:after="78"/>
              <w:rPr>
                <w:ins w:id="228" w:author="wincol" w:date="2016-05-03T16:47:00Z"/>
                <w:rFonts w:ascii="楷体" w:eastAsia="楷体" w:hAnsi="楷体"/>
                <w:szCs w:val="21"/>
              </w:rPr>
            </w:pPr>
            <w:ins w:id="229" w:author="wincol" w:date="2016-05-03T16:24:00Z">
              <w:r w:rsidRPr="0042024B">
                <w:rPr>
                  <w:rFonts w:ascii="楷体" w:eastAsia="楷体" w:hAnsi="楷体" w:hint="eastAsia"/>
                  <w:szCs w:val="21"/>
                </w:rPr>
                <w:t>2、账户余额校检接口，增加错误码OGW001：账户与户名不匹配</w:t>
              </w:r>
            </w:ins>
            <w:ins w:id="230" w:author="wincol" w:date="2016-05-03T16:47:00Z">
              <w:r w:rsidRPr="0042024B">
                <w:rPr>
                  <w:rFonts w:ascii="楷体" w:eastAsia="楷体" w:hAnsi="楷体" w:hint="eastAsia"/>
                  <w:szCs w:val="21"/>
                </w:rPr>
                <w:t>。</w:t>
              </w:r>
            </w:ins>
          </w:p>
          <w:p w14:paraId="6ABEFFA5" w14:textId="77777777" w:rsidR="0042024B" w:rsidRPr="0042024B" w:rsidRDefault="0042024B" w:rsidP="005427D0">
            <w:pPr>
              <w:pStyle w:val="tableentry"/>
              <w:spacing w:before="78" w:after="78"/>
              <w:rPr>
                <w:ins w:id="231" w:author="wincol" w:date="2016-05-04T11:09:00Z"/>
                <w:rFonts w:ascii="楷体" w:eastAsia="楷体" w:hAnsi="楷体"/>
                <w:szCs w:val="21"/>
              </w:rPr>
            </w:pPr>
            <w:ins w:id="232" w:author="wincol" w:date="2016-05-03T16:47:00Z">
              <w:r w:rsidRPr="0042024B">
                <w:rPr>
                  <w:rFonts w:ascii="楷体" w:eastAsia="楷体" w:hAnsi="楷体" w:hint="eastAsia"/>
                  <w:szCs w:val="21"/>
                </w:rPr>
                <w:lastRenderedPageBreak/>
                <w:t>3、债券转让结果查询接口，银行</w:t>
              </w:r>
            </w:ins>
            <w:ins w:id="233" w:author="wincol" w:date="2016-05-03T16:48:00Z">
              <w:r w:rsidRPr="0042024B">
                <w:rPr>
                  <w:rFonts w:ascii="楷体" w:eastAsia="楷体" w:hAnsi="楷体" w:hint="eastAsia"/>
                  <w:szCs w:val="21"/>
                </w:rPr>
                <w:t>响应字段的银行交易流水、交易日期、交易时间</w:t>
              </w:r>
            </w:ins>
            <w:ins w:id="234" w:author="wincol" w:date="2016-05-03T16:49:00Z">
              <w:r w:rsidRPr="0042024B">
                <w:rPr>
                  <w:rFonts w:ascii="楷体" w:eastAsia="楷体" w:hAnsi="楷体" w:hint="eastAsia"/>
                  <w:szCs w:val="21"/>
                </w:rPr>
                <w:t>修改为非必返回，只</w:t>
              </w:r>
            </w:ins>
            <w:ins w:id="235" w:author="wincol" w:date="2016-05-03T16:48:00Z">
              <w:r w:rsidRPr="0042024B">
                <w:rPr>
                  <w:rFonts w:ascii="楷体" w:eastAsia="楷体" w:hAnsi="楷体" w:hint="eastAsia"/>
                  <w:szCs w:val="21"/>
                </w:rPr>
                <w:t>在成功时才返回</w:t>
              </w:r>
            </w:ins>
            <w:ins w:id="236" w:author="wincol" w:date="2016-05-04T11:09:00Z">
              <w:r w:rsidRPr="0042024B">
                <w:rPr>
                  <w:rFonts w:ascii="楷体" w:eastAsia="楷体" w:hAnsi="楷体" w:hint="eastAsia"/>
                  <w:szCs w:val="21"/>
                </w:rPr>
                <w:t>。</w:t>
              </w:r>
            </w:ins>
          </w:p>
          <w:p w14:paraId="3C625DBE" w14:textId="77777777" w:rsidR="0042024B" w:rsidRPr="0042024B" w:rsidRDefault="0042024B" w:rsidP="005427D0">
            <w:pPr>
              <w:pStyle w:val="tableentry"/>
              <w:spacing w:before="78" w:after="78"/>
              <w:rPr>
                <w:ins w:id="237" w:author="wincol" w:date="2016-05-05T16:18:00Z"/>
                <w:rFonts w:ascii="楷体" w:eastAsia="楷体" w:hAnsi="楷体"/>
                <w:szCs w:val="21"/>
              </w:rPr>
            </w:pPr>
            <w:ins w:id="238" w:author="wincol" w:date="2016-05-04T11:09:00Z">
              <w:r w:rsidRPr="0042024B">
                <w:rPr>
                  <w:rFonts w:ascii="楷体" w:eastAsia="楷体" w:hAnsi="楷体" w:hint="eastAsia"/>
                  <w:szCs w:val="21"/>
                </w:rPr>
                <w:t>4、增加错误码“</w:t>
              </w:r>
              <w:r w:rsidRPr="0042024B">
                <w:rPr>
                  <w:rFonts w:ascii="楷体" w:eastAsia="楷体" w:hAnsi="楷体"/>
                  <w:szCs w:val="21"/>
                </w:rPr>
                <w:t>EAS020400001</w:t>
              </w:r>
              <w:r w:rsidRPr="0042024B">
                <w:rPr>
                  <w:rFonts w:ascii="楷体" w:eastAsia="楷体" w:hAnsi="楷体" w:hint="eastAsia"/>
                  <w:szCs w:val="21"/>
                </w:rPr>
                <w:t>”的描述。</w:t>
              </w:r>
            </w:ins>
          </w:p>
          <w:p w14:paraId="24B32515" w14:textId="77777777" w:rsidR="0042024B" w:rsidRPr="0042024B" w:rsidRDefault="0042024B" w:rsidP="005427D0">
            <w:pPr>
              <w:pStyle w:val="tableentry"/>
              <w:spacing w:before="78" w:after="78"/>
              <w:rPr>
                <w:ins w:id="239" w:author="wincol" w:date="2016-05-06T10:27:00Z"/>
                <w:rFonts w:ascii="楷体" w:eastAsia="楷体" w:hAnsi="楷体"/>
                <w:szCs w:val="21"/>
              </w:rPr>
            </w:pPr>
            <w:ins w:id="240" w:author="wincol" w:date="2016-05-05T16:18:00Z">
              <w:r w:rsidRPr="0042024B">
                <w:rPr>
                  <w:rFonts w:ascii="楷体" w:eastAsia="楷体" w:hAnsi="楷体" w:hint="eastAsia"/>
                  <w:szCs w:val="21"/>
                </w:rPr>
                <w:t>5、发标的“INVESTRANGE”字段修改为N的数值类型</w:t>
              </w:r>
            </w:ins>
            <w:ins w:id="241" w:author="wincol" w:date="2016-05-05T16:19:00Z">
              <w:r w:rsidRPr="0042024B">
                <w:rPr>
                  <w:rFonts w:ascii="楷体" w:eastAsia="楷体" w:hAnsi="楷体" w:hint="eastAsia"/>
                  <w:szCs w:val="21"/>
                </w:rPr>
                <w:t>。</w:t>
              </w:r>
            </w:ins>
          </w:p>
          <w:p w14:paraId="07A24F0E" w14:textId="77777777" w:rsidR="0042024B" w:rsidRPr="0042024B" w:rsidRDefault="0042024B" w:rsidP="005427D0">
            <w:pPr>
              <w:pStyle w:val="tableentry"/>
              <w:spacing w:before="78" w:after="78"/>
              <w:rPr>
                <w:ins w:id="242" w:author="wincol" w:date="2016-05-06T10:27:00Z"/>
                <w:rFonts w:ascii="楷体" w:eastAsia="楷体" w:hAnsi="楷体"/>
                <w:szCs w:val="21"/>
              </w:rPr>
            </w:pPr>
            <w:ins w:id="243" w:author="wincol" w:date="2016-05-06T10:27:00Z">
              <w:r w:rsidRPr="0042024B">
                <w:rPr>
                  <w:rFonts w:ascii="楷体" w:eastAsia="楷体" w:hAnsi="楷体" w:hint="eastAsia"/>
                  <w:szCs w:val="21"/>
                </w:rPr>
                <w:t>6、放款结果查询，HOSTDT的中文描述修改为“银行交易日期”。</w:t>
              </w:r>
            </w:ins>
          </w:p>
          <w:p w14:paraId="78BF76F1" w14:textId="77777777" w:rsidR="0042024B" w:rsidRPr="0042024B" w:rsidRDefault="0042024B" w:rsidP="005427D0">
            <w:pPr>
              <w:pStyle w:val="tableentry"/>
              <w:spacing w:before="78" w:after="78"/>
              <w:rPr>
                <w:ins w:id="244" w:author="wincol" w:date="2016-05-06T10:27:00Z"/>
                <w:rFonts w:ascii="楷体" w:eastAsia="楷体" w:hAnsi="楷体"/>
                <w:szCs w:val="21"/>
              </w:rPr>
            </w:pPr>
            <w:ins w:id="245" w:author="wincol" w:date="2016-05-06T10:27:00Z">
              <w:r w:rsidRPr="0042024B">
                <w:rPr>
                  <w:rFonts w:ascii="楷体" w:eastAsia="楷体" w:hAnsi="楷体" w:hint="eastAsia"/>
                  <w:szCs w:val="21"/>
                </w:rPr>
                <w:t>7、流标结果查询，HOSTDT的中文描述修改为“银行交易日期”,HOSTJNLNO的中文描述修改为“原投标银行交易流水号”</w:t>
              </w:r>
            </w:ins>
            <w:ins w:id="246" w:author="wincol" w:date="2016-05-06T10:28:00Z">
              <w:r w:rsidRPr="0042024B">
                <w:rPr>
                  <w:rFonts w:ascii="楷体" w:eastAsia="楷体" w:hAnsi="楷体" w:hint="eastAsia"/>
                  <w:szCs w:val="21"/>
                </w:rPr>
                <w:t>。</w:t>
              </w:r>
            </w:ins>
          </w:p>
          <w:p w14:paraId="6442F7DB" w14:textId="77777777" w:rsidR="0042024B" w:rsidRPr="0042024B" w:rsidRDefault="0042024B" w:rsidP="005427D0">
            <w:pPr>
              <w:pStyle w:val="tableentry"/>
              <w:spacing w:before="78" w:after="78"/>
              <w:rPr>
                <w:ins w:id="247" w:author="wincol" w:date="2016-05-06T11:03:00Z"/>
                <w:rFonts w:ascii="楷体" w:eastAsia="楷体" w:hAnsi="楷体"/>
                <w:szCs w:val="21"/>
              </w:rPr>
            </w:pPr>
            <w:ins w:id="248" w:author="wincol" w:date="2016-05-06T10:27:00Z">
              <w:r w:rsidRPr="0042024B">
                <w:rPr>
                  <w:rFonts w:ascii="楷体" w:eastAsia="楷体" w:hAnsi="楷体" w:hint="eastAsia"/>
                  <w:szCs w:val="21"/>
                </w:rPr>
                <w:t>8、借款人单标还款结果查询接口，增加“OLDREQSEQNO”（还款交易流水号）字段</w:t>
              </w:r>
            </w:ins>
            <w:ins w:id="249" w:author="wincol" w:date="2016-05-06T10:28:00Z">
              <w:r w:rsidRPr="0042024B">
                <w:rPr>
                  <w:rFonts w:ascii="楷体" w:eastAsia="楷体" w:hAnsi="楷体" w:hint="eastAsia"/>
                  <w:szCs w:val="21"/>
                </w:rPr>
                <w:t>。</w:t>
              </w:r>
            </w:ins>
          </w:p>
          <w:p w14:paraId="782B7395" w14:textId="77777777" w:rsidR="0042024B" w:rsidRPr="0042024B" w:rsidRDefault="0042024B" w:rsidP="005427D0">
            <w:pPr>
              <w:pStyle w:val="tableentry"/>
              <w:spacing w:before="78" w:after="78"/>
              <w:rPr>
                <w:ins w:id="250" w:author="wincol" w:date="2016-05-06T11:03:00Z"/>
                <w:rFonts w:ascii="楷体" w:eastAsia="楷体" w:hAnsi="楷体"/>
                <w:szCs w:val="21"/>
              </w:rPr>
            </w:pPr>
            <w:ins w:id="251" w:author="wincol" w:date="2016-05-06T11:04:00Z">
              <w:r w:rsidRPr="0042024B">
                <w:rPr>
                  <w:rFonts w:ascii="楷体" w:eastAsia="楷体" w:hAnsi="楷体" w:hint="eastAsia"/>
                  <w:szCs w:val="21"/>
                </w:rPr>
                <w:t>9、</w:t>
              </w:r>
            </w:ins>
            <w:ins w:id="252" w:author="wincol" w:date="2016-05-06T11:03:00Z">
              <w:r w:rsidRPr="0042024B">
                <w:rPr>
                  <w:rFonts w:ascii="楷体" w:eastAsia="楷体" w:hAnsi="楷体" w:hint="eastAsia"/>
                  <w:szCs w:val="21"/>
                </w:rPr>
                <w:t>自动投标授权结果查询接口，请求字段“OLDREQSEQNO”的中文描述修改为“原自动投标授权交易流水号”，返回信息“OLDREQSEQNO”的中文描述修改为“原自动投标授权交易流水号”。</w:t>
              </w:r>
            </w:ins>
          </w:p>
          <w:p w14:paraId="35FE11F7" w14:textId="77777777" w:rsidR="0042024B" w:rsidRPr="0042024B" w:rsidRDefault="0042024B" w:rsidP="005427D0">
            <w:pPr>
              <w:pStyle w:val="tableentry"/>
              <w:spacing w:before="78" w:after="78"/>
              <w:rPr>
                <w:ins w:id="253" w:author="wincol" w:date="2016-05-03T15:29:00Z"/>
                <w:rFonts w:ascii="楷体" w:eastAsia="楷体" w:hAnsi="楷体"/>
                <w:szCs w:val="21"/>
              </w:rPr>
            </w:pPr>
            <w:ins w:id="254" w:author="wincol" w:date="2016-05-06T11:04:00Z">
              <w:r w:rsidRPr="0042024B">
                <w:rPr>
                  <w:rFonts w:ascii="楷体" w:eastAsia="楷体" w:hAnsi="楷体" w:hint="eastAsia"/>
                  <w:szCs w:val="21"/>
                </w:rPr>
                <w:t>10、</w:t>
              </w:r>
            </w:ins>
            <w:ins w:id="255" w:author="wincol" w:date="2016-05-06T11:03:00Z">
              <w:r w:rsidRPr="0042024B">
                <w:rPr>
                  <w:rFonts w:ascii="楷体" w:eastAsia="楷体" w:hAnsi="楷体" w:hint="eastAsia"/>
                  <w:szCs w:val="21"/>
                </w:rPr>
                <w:t>自动还款授权结果查询接口，返回信息“OLDREQSEQNO”的中文描述修改为“原自动还款授权交易流水号”。</w:t>
              </w:r>
            </w:ins>
          </w:p>
        </w:tc>
        <w:tc>
          <w:tcPr>
            <w:tcW w:w="850" w:type="dxa"/>
          </w:tcPr>
          <w:p w14:paraId="6F040DDD" w14:textId="77777777" w:rsidR="0042024B" w:rsidRDefault="0042024B" w:rsidP="0042024B">
            <w:pPr>
              <w:pStyle w:val="tableentry"/>
              <w:spacing w:before="78" w:after="78"/>
              <w:rPr>
                <w:ins w:id="256" w:author="wincol" w:date="2016-05-11T09:15:00Z"/>
                <w:rFonts w:ascii="微软雅黑" w:eastAsia="微软雅黑" w:hAnsi="微软雅黑"/>
              </w:rPr>
            </w:pPr>
            <w:ins w:id="257" w:author="wincol" w:date="2016-05-11T09:18:00Z">
              <w:r>
                <w:rPr>
                  <w:rFonts w:ascii="微软雅黑" w:eastAsia="微软雅黑" w:hAnsi="微软雅黑" w:hint="eastAsia"/>
                </w:rPr>
                <w:lastRenderedPageBreak/>
                <w:t>赵顺宝</w:t>
              </w:r>
            </w:ins>
          </w:p>
        </w:tc>
        <w:tc>
          <w:tcPr>
            <w:tcW w:w="851" w:type="dxa"/>
            <w:vAlign w:val="center"/>
          </w:tcPr>
          <w:p w14:paraId="0994CF06" w14:textId="77777777" w:rsidR="0042024B" w:rsidRDefault="0042024B" w:rsidP="005427D0">
            <w:pPr>
              <w:autoSpaceDE w:val="0"/>
              <w:autoSpaceDN w:val="0"/>
              <w:adjustRightInd w:val="0"/>
              <w:snapToGrid w:val="0"/>
              <w:rPr>
                <w:rFonts w:ascii="楷体" w:eastAsia="楷体" w:hAnsi="楷体"/>
                <w:szCs w:val="21"/>
              </w:rPr>
            </w:pPr>
            <w:r>
              <w:rPr>
                <w:rFonts w:ascii="楷体" w:eastAsia="楷体" w:hAnsi="楷体" w:hint="eastAsia"/>
                <w:szCs w:val="21"/>
              </w:rPr>
              <w:t>何原</w:t>
            </w:r>
          </w:p>
        </w:tc>
        <w:tc>
          <w:tcPr>
            <w:tcW w:w="992" w:type="dxa"/>
            <w:vAlign w:val="center"/>
          </w:tcPr>
          <w:p w14:paraId="2CD6D6D9" w14:textId="77777777" w:rsidR="0042024B" w:rsidRDefault="0042024B" w:rsidP="005427D0">
            <w:pPr>
              <w:autoSpaceDE w:val="0"/>
              <w:autoSpaceDN w:val="0"/>
              <w:adjustRightInd w:val="0"/>
              <w:snapToGrid w:val="0"/>
              <w:rPr>
                <w:rFonts w:ascii="楷体" w:eastAsia="楷体" w:hAnsi="楷体"/>
                <w:szCs w:val="21"/>
              </w:rPr>
            </w:pPr>
            <w:r>
              <w:rPr>
                <w:rFonts w:ascii="楷体" w:eastAsia="楷体" w:hAnsi="楷体" w:hint="eastAsia"/>
                <w:szCs w:val="21"/>
              </w:rPr>
              <w:t>修改稿</w:t>
            </w:r>
          </w:p>
        </w:tc>
        <w:tc>
          <w:tcPr>
            <w:tcW w:w="1176" w:type="dxa"/>
            <w:vAlign w:val="center"/>
          </w:tcPr>
          <w:p w14:paraId="48FD091D" w14:textId="77777777" w:rsidR="0042024B" w:rsidRDefault="0042024B" w:rsidP="005427D0">
            <w:pPr>
              <w:autoSpaceDE w:val="0"/>
              <w:autoSpaceDN w:val="0"/>
              <w:adjustRightInd w:val="0"/>
              <w:snapToGrid w:val="0"/>
              <w:rPr>
                <w:rFonts w:ascii="楷体" w:eastAsia="楷体" w:hAnsi="楷体"/>
                <w:szCs w:val="21"/>
              </w:rPr>
            </w:pPr>
            <w:r>
              <w:rPr>
                <w:rFonts w:ascii="楷体" w:eastAsia="楷体" w:hAnsi="楷体" w:hint="eastAsia"/>
                <w:szCs w:val="21"/>
              </w:rPr>
              <w:t>华兴银行科技部及商户</w:t>
            </w:r>
          </w:p>
        </w:tc>
      </w:tr>
      <w:tr w:rsidR="0042024B" w14:paraId="0A2D0ED2" w14:textId="77777777" w:rsidTr="005427D0">
        <w:trPr>
          <w:trHeight w:val="293"/>
          <w:jc w:val="center"/>
        </w:trPr>
        <w:tc>
          <w:tcPr>
            <w:tcW w:w="936" w:type="dxa"/>
          </w:tcPr>
          <w:p w14:paraId="55451675" w14:textId="77777777" w:rsidR="0042024B" w:rsidRDefault="0042024B" w:rsidP="0042024B">
            <w:pPr>
              <w:pStyle w:val="tableentry"/>
              <w:spacing w:before="78" w:after="78"/>
              <w:rPr>
                <w:ins w:id="258" w:author="wincol" w:date="2016-05-16T09:55:00Z"/>
                <w:rFonts w:ascii="微软雅黑" w:eastAsia="微软雅黑" w:hAnsi="微软雅黑"/>
              </w:rPr>
            </w:pPr>
            <w:ins w:id="259" w:author="wincol" w:date="2016-05-16T09:56:00Z">
              <w:r>
                <w:rPr>
                  <w:rFonts w:ascii="微软雅黑" w:eastAsia="微软雅黑" w:hAnsi="微软雅黑" w:hint="eastAsia"/>
                </w:rPr>
                <w:lastRenderedPageBreak/>
                <w:t>V1.5</w:t>
              </w:r>
            </w:ins>
          </w:p>
        </w:tc>
        <w:tc>
          <w:tcPr>
            <w:tcW w:w="1165" w:type="dxa"/>
          </w:tcPr>
          <w:p w14:paraId="567B6609" w14:textId="77777777" w:rsidR="0042024B" w:rsidRDefault="0042024B" w:rsidP="005427D0">
            <w:pPr>
              <w:snapToGrid w:val="0"/>
              <w:spacing w:afterLines="50" w:after="156"/>
              <w:rPr>
                <w:ins w:id="260" w:author="wincol" w:date="2016-05-16T09:55:00Z"/>
                <w:rFonts w:ascii="微软雅黑" w:eastAsia="微软雅黑" w:hAnsi="微软雅黑"/>
              </w:rPr>
            </w:pPr>
            <w:ins w:id="261" w:author="wincol" w:date="2016-05-16T09:56:00Z">
              <w:r>
                <w:rPr>
                  <w:rFonts w:ascii="微软雅黑" w:eastAsia="微软雅黑" w:hAnsi="微软雅黑" w:hint="eastAsia"/>
                </w:rPr>
                <w:t>2016</w:t>
              </w:r>
              <w:r>
                <w:rPr>
                  <w:rFonts w:ascii="微软雅黑" w:eastAsia="微软雅黑" w:hAnsi="微软雅黑"/>
                </w:rPr>
                <w:t>/</w:t>
              </w:r>
              <w:r>
                <w:rPr>
                  <w:rFonts w:ascii="微软雅黑" w:eastAsia="微软雅黑" w:hAnsi="微软雅黑" w:hint="eastAsia"/>
                </w:rPr>
                <w:t>05</w:t>
              </w:r>
              <w:r>
                <w:rPr>
                  <w:rFonts w:ascii="微软雅黑" w:eastAsia="微软雅黑" w:hAnsi="微软雅黑"/>
                </w:rPr>
                <w:t>/</w:t>
              </w:r>
              <w:r>
                <w:rPr>
                  <w:rFonts w:ascii="微软雅黑" w:eastAsia="微软雅黑" w:hAnsi="微软雅黑" w:hint="eastAsia"/>
                </w:rPr>
                <w:t>16</w:t>
              </w:r>
            </w:ins>
          </w:p>
        </w:tc>
        <w:tc>
          <w:tcPr>
            <w:tcW w:w="3081" w:type="dxa"/>
          </w:tcPr>
          <w:p w14:paraId="570657D0" w14:textId="77777777" w:rsidR="0042024B" w:rsidRPr="0042024B" w:rsidRDefault="0042024B" w:rsidP="0042024B">
            <w:pPr>
              <w:pStyle w:val="tableentry"/>
              <w:spacing w:before="78" w:after="78"/>
              <w:rPr>
                <w:ins w:id="262" w:author="wincol" w:date="2016-05-12T15:23:00Z"/>
                <w:rFonts w:ascii="楷体" w:eastAsia="楷体" w:hAnsi="楷体"/>
                <w:szCs w:val="21"/>
              </w:rPr>
            </w:pPr>
            <w:ins w:id="263" w:author="wincol" w:date="2016-05-11T09:16:00Z">
              <w:r w:rsidRPr="0042024B">
                <w:rPr>
                  <w:rFonts w:ascii="楷体" w:eastAsia="楷体" w:hAnsi="楷体" w:hint="eastAsia"/>
                  <w:szCs w:val="21"/>
                </w:rPr>
                <w:t>1、</w:t>
              </w:r>
            </w:ins>
            <w:ins w:id="264" w:author="wincol" w:date="2016-05-12T15:57:00Z">
              <w:r w:rsidRPr="0042024B">
                <w:rPr>
                  <w:rFonts w:ascii="楷体" w:eastAsia="楷体" w:hAnsi="楷体" w:hint="eastAsia"/>
                  <w:szCs w:val="21"/>
                </w:rPr>
                <w:t>债券</w:t>
              </w:r>
            </w:ins>
            <w:ins w:id="265" w:author="wincol" w:date="2016-05-11T09:16:00Z">
              <w:r w:rsidRPr="0042024B">
                <w:rPr>
                  <w:rFonts w:ascii="楷体" w:eastAsia="楷体" w:hAnsi="楷体" w:hint="eastAsia"/>
                  <w:szCs w:val="21"/>
                </w:rPr>
                <w:t>转让结果查询接口的请求报文的“OLDDEBESEQNO“修改为“</w:t>
              </w:r>
            </w:ins>
            <w:ins w:id="266" w:author="wincol" w:date="2016-05-11T09:17:00Z">
              <w:r w:rsidRPr="0042024B">
                <w:rPr>
                  <w:rFonts w:ascii="楷体" w:eastAsia="楷体" w:hAnsi="楷体"/>
                  <w:szCs w:val="21"/>
                </w:rPr>
                <w:t>OLDREQSEQNO</w:t>
              </w:r>
            </w:ins>
            <w:ins w:id="267" w:author="wincol" w:date="2016-05-11T09:16:00Z">
              <w:r w:rsidRPr="0042024B">
                <w:rPr>
                  <w:rFonts w:ascii="楷体" w:eastAsia="楷体" w:hAnsi="楷体" w:hint="eastAsia"/>
                  <w:szCs w:val="21"/>
                </w:rPr>
                <w:t>”</w:t>
              </w:r>
            </w:ins>
            <w:ins w:id="268" w:author="wincol" w:date="2016-05-11T09:18:00Z">
              <w:r w:rsidRPr="0042024B">
                <w:rPr>
                  <w:rFonts w:ascii="楷体" w:eastAsia="楷体" w:hAnsi="楷体" w:hint="eastAsia"/>
                  <w:szCs w:val="21"/>
                </w:rPr>
                <w:t>。</w:t>
              </w:r>
            </w:ins>
          </w:p>
          <w:p w14:paraId="296399A9" w14:textId="77777777" w:rsidR="0042024B" w:rsidRPr="0042024B" w:rsidRDefault="0042024B" w:rsidP="005427D0">
            <w:pPr>
              <w:pStyle w:val="tableentry"/>
              <w:spacing w:before="78" w:after="78"/>
              <w:rPr>
                <w:ins w:id="269" w:author="wincol" w:date="2016-05-12T15:24:00Z"/>
                <w:rFonts w:ascii="楷体" w:eastAsia="楷体" w:hAnsi="楷体"/>
                <w:szCs w:val="21"/>
              </w:rPr>
            </w:pPr>
            <w:ins w:id="270" w:author="wincol" w:date="2016-05-12T15:24:00Z">
              <w:r w:rsidRPr="0042024B">
                <w:rPr>
                  <w:rFonts w:ascii="楷体" w:eastAsia="楷体" w:hAnsi="楷体" w:hint="eastAsia"/>
                  <w:szCs w:val="21"/>
                </w:rPr>
                <w:t>2、除账户开立的接口外，其他的所有异步应答的报文格式与绑卡的保持一致。</w:t>
              </w:r>
            </w:ins>
            <w:ins w:id="271" w:author="wincol" w:date="2016-05-12T15:35:00Z">
              <w:r w:rsidRPr="0042024B">
                <w:rPr>
                  <w:rFonts w:ascii="楷体" w:eastAsia="楷体" w:hAnsi="楷体" w:hint="eastAsia"/>
                  <w:szCs w:val="21"/>
                </w:rPr>
                <w:t>商户异步响应报文格式与账户开立的保持一致。</w:t>
              </w:r>
            </w:ins>
          </w:p>
          <w:p w14:paraId="6D0AACBA" w14:textId="77777777" w:rsidR="0042024B" w:rsidRPr="0042024B" w:rsidRDefault="0042024B" w:rsidP="005427D0">
            <w:pPr>
              <w:pStyle w:val="tableentry"/>
              <w:spacing w:before="78" w:after="78"/>
              <w:rPr>
                <w:ins w:id="272" w:author="wincol" w:date="2016-05-12T15:24:00Z"/>
                <w:rFonts w:ascii="楷体" w:eastAsia="楷体" w:hAnsi="楷体"/>
                <w:szCs w:val="21"/>
              </w:rPr>
            </w:pPr>
            <w:ins w:id="273" w:author="wincol" w:date="2016-05-12T15:24:00Z">
              <w:r w:rsidRPr="0042024B">
                <w:rPr>
                  <w:rFonts w:ascii="楷体" w:eastAsia="楷体" w:hAnsi="楷体" w:hint="eastAsia"/>
                  <w:szCs w:val="21"/>
                </w:rPr>
                <w:t>3、</w:t>
              </w:r>
              <w:r w:rsidRPr="0042024B">
                <w:rPr>
                  <w:rFonts w:ascii="楷体" w:eastAsia="楷体" w:hAnsi="楷体" w:hint="eastAsia"/>
                  <w:szCs w:val="21"/>
                </w:rPr>
                <w:tab/>
                <w:t>账户开立结果查询(OGW00043)返回报文的银行交易流水号、交易日期、交易时间修改为非必填项，成功才返回</w:t>
              </w:r>
            </w:ins>
          </w:p>
          <w:p w14:paraId="4D914E96" w14:textId="77777777" w:rsidR="0042024B" w:rsidRPr="0042024B" w:rsidRDefault="0042024B" w:rsidP="005427D0">
            <w:pPr>
              <w:pStyle w:val="tableentry"/>
              <w:spacing w:before="78" w:after="78"/>
              <w:rPr>
                <w:ins w:id="274" w:author="wincol" w:date="2016-05-12T15:24:00Z"/>
                <w:rFonts w:ascii="楷体" w:eastAsia="楷体" w:hAnsi="楷体"/>
                <w:szCs w:val="21"/>
              </w:rPr>
            </w:pPr>
            <w:ins w:id="275" w:author="wincol" w:date="2016-05-12T15:24:00Z">
              <w:r w:rsidRPr="0042024B">
                <w:rPr>
                  <w:rFonts w:ascii="楷体" w:eastAsia="楷体" w:hAnsi="楷体" w:hint="eastAsia"/>
                  <w:szCs w:val="21"/>
                </w:rPr>
                <w:t>4、单笔充值结果查询（OGW00046）返回报文的银行交易流水号、交易日期、交易时间修改为非必填项，成功才返回</w:t>
              </w:r>
            </w:ins>
          </w:p>
          <w:p w14:paraId="5A80A370" w14:textId="77777777" w:rsidR="0042024B" w:rsidRPr="0042024B" w:rsidRDefault="0042024B" w:rsidP="005427D0">
            <w:pPr>
              <w:pStyle w:val="tableentry"/>
              <w:spacing w:before="78" w:after="78"/>
              <w:rPr>
                <w:ins w:id="276" w:author="wincol" w:date="2016-05-12T15:24:00Z"/>
                <w:rFonts w:ascii="楷体" w:eastAsia="楷体" w:hAnsi="楷体"/>
                <w:szCs w:val="21"/>
              </w:rPr>
            </w:pPr>
            <w:ins w:id="277" w:author="wincol" w:date="2016-05-12T15:24:00Z">
              <w:r w:rsidRPr="0042024B">
                <w:rPr>
                  <w:rFonts w:ascii="楷体" w:eastAsia="楷体" w:hAnsi="楷体" w:hint="eastAsia"/>
                  <w:szCs w:val="21"/>
                </w:rPr>
                <w:t>5、单笔提现结果查询(OGW00048)返回报文的银行交易流水号、交易日期、交易时间修改为非必填</w:t>
              </w:r>
              <w:r w:rsidRPr="0042024B">
                <w:rPr>
                  <w:rFonts w:ascii="楷体" w:eastAsia="楷体" w:hAnsi="楷体" w:hint="eastAsia"/>
                  <w:szCs w:val="21"/>
                </w:rPr>
                <w:lastRenderedPageBreak/>
                <w:t>项，成功才返回</w:t>
              </w:r>
            </w:ins>
          </w:p>
          <w:p w14:paraId="140ADC74" w14:textId="77777777" w:rsidR="0042024B" w:rsidRPr="0042024B" w:rsidRDefault="0042024B" w:rsidP="005427D0">
            <w:pPr>
              <w:pStyle w:val="tableentry"/>
              <w:spacing w:before="78" w:after="78"/>
              <w:rPr>
                <w:ins w:id="278" w:author="wincol" w:date="2016-05-12T15:24:00Z"/>
                <w:rFonts w:ascii="楷体" w:eastAsia="楷体" w:hAnsi="楷体"/>
                <w:szCs w:val="21"/>
              </w:rPr>
            </w:pPr>
            <w:ins w:id="279" w:author="wincol" w:date="2016-05-12T15:24:00Z">
              <w:r w:rsidRPr="0042024B">
                <w:rPr>
                  <w:rFonts w:ascii="楷体" w:eastAsia="楷体" w:hAnsi="楷体" w:hint="eastAsia"/>
                  <w:szCs w:val="21"/>
                </w:rPr>
                <w:t>6、单笔投标结果查询(OGW00053)返回报文的银行交易流水号、交易日期、交易时间修改为非必填项，成功才返回</w:t>
              </w:r>
            </w:ins>
          </w:p>
          <w:p w14:paraId="7FB7FCAB" w14:textId="77777777" w:rsidR="0042024B" w:rsidRPr="0042024B" w:rsidRDefault="0042024B" w:rsidP="005427D0">
            <w:pPr>
              <w:pStyle w:val="tableentry"/>
              <w:spacing w:before="78" w:after="78"/>
              <w:rPr>
                <w:ins w:id="280" w:author="wincol" w:date="2016-05-12T15:24:00Z"/>
                <w:rFonts w:ascii="楷体" w:eastAsia="楷体" w:hAnsi="楷体"/>
                <w:szCs w:val="21"/>
              </w:rPr>
            </w:pPr>
            <w:ins w:id="281" w:author="wincol" w:date="2016-05-12T15:24:00Z">
              <w:r w:rsidRPr="0042024B">
                <w:rPr>
                  <w:rFonts w:ascii="楷体" w:eastAsia="楷体" w:hAnsi="楷体" w:hint="eastAsia"/>
                  <w:szCs w:val="21"/>
                </w:rPr>
                <w:t>7、银行主动单笔撤标的交易码从“OGWR0009”修改成“OGW0014T”。</w:t>
              </w:r>
            </w:ins>
          </w:p>
          <w:p w14:paraId="5065249B" w14:textId="77777777" w:rsidR="0042024B" w:rsidRPr="0042024B" w:rsidRDefault="0042024B" w:rsidP="005427D0">
            <w:pPr>
              <w:pStyle w:val="tableentry"/>
              <w:spacing w:before="78" w:after="78"/>
              <w:rPr>
                <w:ins w:id="282" w:author="wincol" w:date="2016-05-12T15:24:00Z"/>
                <w:rFonts w:ascii="楷体" w:eastAsia="楷体" w:hAnsi="楷体"/>
                <w:szCs w:val="21"/>
              </w:rPr>
            </w:pPr>
            <w:ins w:id="283" w:author="wincol" w:date="2016-05-12T15:24:00Z">
              <w:r w:rsidRPr="0042024B">
                <w:rPr>
                  <w:rFonts w:ascii="楷体" w:eastAsia="楷体" w:hAnsi="楷体" w:hint="eastAsia"/>
                  <w:szCs w:val="21"/>
                </w:rPr>
                <w:t>商户响应报文格式调整与异步交易的商户响应报文格式一致。</w:t>
              </w:r>
            </w:ins>
          </w:p>
          <w:p w14:paraId="533A2B25" w14:textId="77777777" w:rsidR="0042024B" w:rsidRPr="0042024B" w:rsidRDefault="0042024B" w:rsidP="005427D0">
            <w:pPr>
              <w:pStyle w:val="tableentry"/>
              <w:spacing w:before="78" w:after="78"/>
              <w:rPr>
                <w:ins w:id="284" w:author="wincol" w:date="2016-05-12T15:24:00Z"/>
                <w:rFonts w:ascii="楷体" w:eastAsia="楷体" w:hAnsi="楷体"/>
                <w:szCs w:val="21"/>
              </w:rPr>
            </w:pPr>
            <w:ins w:id="285" w:author="wincol" w:date="2016-05-12T15:24:00Z">
              <w:r w:rsidRPr="0042024B">
                <w:rPr>
                  <w:rFonts w:ascii="楷体" w:eastAsia="楷体" w:hAnsi="楷体" w:hint="eastAsia"/>
                  <w:szCs w:val="21"/>
                </w:rPr>
                <w:t>8、银行主动流标的交易码从“OGWR0010”修改成“OGW0015T”。</w:t>
              </w:r>
            </w:ins>
          </w:p>
          <w:p w14:paraId="7996064D" w14:textId="77777777" w:rsidR="0042024B" w:rsidRPr="0042024B" w:rsidRDefault="0042024B" w:rsidP="005427D0">
            <w:pPr>
              <w:pStyle w:val="tableentry"/>
              <w:spacing w:before="78" w:after="78"/>
              <w:rPr>
                <w:ins w:id="286" w:author="wincol" w:date="2016-05-12T16:13:00Z"/>
                <w:rFonts w:ascii="楷体" w:eastAsia="楷体" w:hAnsi="楷体"/>
                <w:szCs w:val="21"/>
              </w:rPr>
            </w:pPr>
            <w:ins w:id="287" w:author="wincol" w:date="2016-05-12T15:24:00Z">
              <w:r w:rsidRPr="0042024B">
                <w:rPr>
                  <w:rFonts w:ascii="楷体" w:eastAsia="楷体" w:hAnsi="楷体" w:hint="eastAsia"/>
                  <w:szCs w:val="21"/>
                </w:rPr>
                <w:t>商户响应报文返回“交易码”和“XMLPARA”里的“RETURNCODE”、“RETURNMSG”和“LOANNO”。</w:t>
              </w:r>
            </w:ins>
          </w:p>
          <w:p w14:paraId="0B7CAC57" w14:textId="77777777" w:rsidR="0042024B" w:rsidRPr="0042024B" w:rsidRDefault="0042024B" w:rsidP="005427D0">
            <w:pPr>
              <w:pStyle w:val="tableentry"/>
              <w:spacing w:before="78" w:after="78"/>
              <w:rPr>
                <w:ins w:id="288" w:author="wincol" w:date="2016-05-11T09:15:00Z"/>
                <w:rFonts w:ascii="楷体" w:eastAsia="楷体" w:hAnsi="楷体"/>
                <w:szCs w:val="21"/>
              </w:rPr>
            </w:pPr>
            <w:ins w:id="289" w:author="wincol" w:date="2016-05-12T16:13:00Z">
              <w:r w:rsidRPr="0042024B">
                <w:rPr>
                  <w:rFonts w:ascii="楷体" w:eastAsia="楷体" w:hAnsi="楷体" w:hint="eastAsia"/>
                  <w:szCs w:val="21"/>
                </w:rPr>
                <w:t>9、把全文档中的“</w:t>
              </w:r>
            </w:ins>
            <w:ins w:id="290" w:author="wincol" w:date="2016-05-12T16:14:00Z">
              <w:r w:rsidRPr="0042024B">
                <w:rPr>
                  <w:rFonts w:ascii="楷体" w:eastAsia="楷体" w:hAnsi="楷体" w:hint="eastAsia"/>
                  <w:szCs w:val="21"/>
                </w:rPr>
                <w:t>债权”修改为“债券”。</w:t>
              </w:r>
            </w:ins>
          </w:p>
        </w:tc>
        <w:tc>
          <w:tcPr>
            <w:tcW w:w="850" w:type="dxa"/>
          </w:tcPr>
          <w:p w14:paraId="48EC3C87" w14:textId="77777777" w:rsidR="0042024B" w:rsidRDefault="0042024B" w:rsidP="0042024B">
            <w:pPr>
              <w:pStyle w:val="tableentry"/>
              <w:spacing w:before="78" w:after="78"/>
              <w:rPr>
                <w:ins w:id="291" w:author="wincol" w:date="2016-05-16T09:55:00Z"/>
                <w:rFonts w:ascii="微软雅黑" w:eastAsia="微软雅黑" w:hAnsi="微软雅黑"/>
              </w:rPr>
            </w:pPr>
            <w:ins w:id="292" w:author="wincol" w:date="2016-05-16T09:56:00Z">
              <w:r>
                <w:rPr>
                  <w:rFonts w:ascii="微软雅黑" w:eastAsia="微软雅黑" w:hAnsi="微软雅黑" w:hint="eastAsia"/>
                </w:rPr>
                <w:lastRenderedPageBreak/>
                <w:t>赵顺宝</w:t>
              </w:r>
            </w:ins>
          </w:p>
        </w:tc>
        <w:tc>
          <w:tcPr>
            <w:tcW w:w="851" w:type="dxa"/>
            <w:vAlign w:val="center"/>
          </w:tcPr>
          <w:p w14:paraId="29DAE65A" w14:textId="77777777" w:rsidR="0042024B" w:rsidRDefault="0042024B" w:rsidP="005427D0">
            <w:pPr>
              <w:autoSpaceDE w:val="0"/>
              <w:autoSpaceDN w:val="0"/>
              <w:adjustRightInd w:val="0"/>
              <w:snapToGrid w:val="0"/>
              <w:rPr>
                <w:rFonts w:ascii="楷体" w:eastAsia="楷体" w:hAnsi="楷体"/>
                <w:szCs w:val="21"/>
              </w:rPr>
            </w:pPr>
            <w:r>
              <w:rPr>
                <w:rFonts w:ascii="楷体" w:eastAsia="楷体" w:hAnsi="楷体" w:hint="eastAsia"/>
                <w:szCs w:val="21"/>
              </w:rPr>
              <w:t>何原</w:t>
            </w:r>
          </w:p>
        </w:tc>
        <w:tc>
          <w:tcPr>
            <w:tcW w:w="992" w:type="dxa"/>
            <w:vAlign w:val="center"/>
          </w:tcPr>
          <w:p w14:paraId="4DC3E655" w14:textId="77777777" w:rsidR="0042024B" w:rsidRDefault="0042024B" w:rsidP="005427D0">
            <w:pPr>
              <w:autoSpaceDE w:val="0"/>
              <w:autoSpaceDN w:val="0"/>
              <w:adjustRightInd w:val="0"/>
              <w:snapToGrid w:val="0"/>
              <w:rPr>
                <w:rFonts w:ascii="楷体" w:eastAsia="楷体" w:hAnsi="楷体"/>
                <w:szCs w:val="21"/>
              </w:rPr>
            </w:pPr>
            <w:r>
              <w:rPr>
                <w:rFonts w:ascii="楷体" w:eastAsia="楷体" w:hAnsi="楷体" w:hint="eastAsia"/>
                <w:szCs w:val="21"/>
              </w:rPr>
              <w:t>修改稿</w:t>
            </w:r>
          </w:p>
        </w:tc>
        <w:tc>
          <w:tcPr>
            <w:tcW w:w="1176" w:type="dxa"/>
            <w:vAlign w:val="center"/>
          </w:tcPr>
          <w:p w14:paraId="6F682A56" w14:textId="77777777" w:rsidR="0042024B" w:rsidRDefault="0042024B" w:rsidP="005427D0">
            <w:pPr>
              <w:autoSpaceDE w:val="0"/>
              <w:autoSpaceDN w:val="0"/>
              <w:adjustRightInd w:val="0"/>
              <w:snapToGrid w:val="0"/>
              <w:rPr>
                <w:rFonts w:ascii="楷体" w:eastAsia="楷体" w:hAnsi="楷体"/>
                <w:szCs w:val="21"/>
              </w:rPr>
            </w:pPr>
            <w:r>
              <w:rPr>
                <w:rFonts w:ascii="楷体" w:eastAsia="楷体" w:hAnsi="楷体" w:hint="eastAsia"/>
                <w:szCs w:val="21"/>
              </w:rPr>
              <w:t>华兴银行科技部及商户</w:t>
            </w:r>
          </w:p>
        </w:tc>
      </w:tr>
      <w:tr w:rsidR="0042024B" w14:paraId="01C12183" w14:textId="77777777" w:rsidTr="005427D0">
        <w:trPr>
          <w:trHeight w:val="293"/>
          <w:jc w:val="center"/>
        </w:trPr>
        <w:tc>
          <w:tcPr>
            <w:tcW w:w="936" w:type="dxa"/>
          </w:tcPr>
          <w:p w14:paraId="7D9E3F37" w14:textId="77777777" w:rsidR="0042024B" w:rsidRDefault="0042024B" w:rsidP="0042024B">
            <w:pPr>
              <w:pStyle w:val="tableentry"/>
              <w:spacing w:before="78" w:after="78"/>
              <w:rPr>
                <w:ins w:id="293" w:author="wincol" w:date="2016-05-26T11:36:00Z"/>
                <w:rFonts w:ascii="微软雅黑" w:eastAsia="微软雅黑" w:hAnsi="微软雅黑"/>
              </w:rPr>
            </w:pPr>
            <w:ins w:id="294" w:author="wincol" w:date="2016-05-27T14:48:00Z">
              <w:r>
                <w:rPr>
                  <w:rFonts w:ascii="微软雅黑" w:eastAsia="微软雅黑" w:hAnsi="微软雅黑" w:hint="eastAsia"/>
                </w:rPr>
                <w:lastRenderedPageBreak/>
                <w:t>V1.6</w:t>
              </w:r>
            </w:ins>
          </w:p>
        </w:tc>
        <w:tc>
          <w:tcPr>
            <w:tcW w:w="1165" w:type="dxa"/>
          </w:tcPr>
          <w:p w14:paraId="3AEC1246" w14:textId="77777777" w:rsidR="0042024B" w:rsidRDefault="0042024B" w:rsidP="005427D0">
            <w:pPr>
              <w:snapToGrid w:val="0"/>
              <w:spacing w:afterLines="50" w:after="156"/>
              <w:rPr>
                <w:ins w:id="295" w:author="wincol" w:date="2016-05-26T11:36:00Z"/>
                <w:rFonts w:ascii="微软雅黑" w:eastAsia="微软雅黑" w:hAnsi="微软雅黑"/>
              </w:rPr>
            </w:pPr>
            <w:ins w:id="296" w:author="wincol" w:date="2016-05-27T14:48:00Z">
              <w:r>
                <w:rPr>
                  <w:rFonts w:ascii="微软雅黑" w:eastAsia="微软雅黑" w:hAnsi="微软雅黑" w:hint="eastAsia"/>
                </w:rPr>
                <w:t>2016</w:t>
              </w:r>
              <w:r>
                <w:rPr>
                  <w:rFonts w:ascii="微软雅黑" w:eastAsia="微软雅黑" w:hAnsi="微软雅黑"/>
                </w:rPr>
                <w:t>/</w:t>
              </w:r>
              <w:r>
                <w:rPr>
                  <w:rFonts w:ascii="微软雅黑" w:eastAsia="微软雅黑" w:hAnsi="微软雅黑" w:hint="eastAsia"/>
                </w:rPr>
                <w:t>05</w:t>
              </w:r>
              <w:r>
                <w:rPr>
                  <w:rFonts w:ascii="微软雅黑" w:eastAsia="微软雅黑" w:hAnsi="微软雅黑"/>
                </w:rPr>
                <w:t>/</w:t>
              </w:r>
              <w:r>
                <w:rPr>
                  <w:rFonts w:ascii="微软雅黑" w:eastAsia="微软雅黑" w:hAnsi="微软雅黑" w:hint="eastAsia"/>
                </w:rPr>
                <w:t>27</w:t>
              </w:r>
            </w:ins>
          </w:p>
        </w:tc>
        <w:tc>
          <w:tcPr>
            <w:tcW w:w="3081" w:type="dxa"/>
          </w:tcPr>
          <w:p w14:paraId="0D85D37C" w14:textId="77777777" w:rsidR="0042024B" w:rsidRPr="0042024B" w:rsidRDefault="0042024B" w:rsidP="0042024B">
            <w:pPr>
              <w:pStyle w:val="tableentry"/>
              <w:spacing w:before="78" w:after="78"/>
              <w:rPr>
                <w:ins w:id="297" w:author="wincol" w:date="2016-05-16T16:31:00Z"/>
                <w:rFonts w:ascii="楷体" w:eastAsia="楷体" w:hAnsi="楷体"/>
                <w:szCs w:val="21"/>
              </w:rPr>
            </w:pPr>
            <w:ins w:id="298" w:author="wincol" w:date="2016-05-16T09:56:00Z">
              <w:r w:rsidRPr="0042024B">
                <w:rPr>
                  <w:rFonts w:ascii="楷体" w:eastAsia="楷体" w:hAnsi="楷体" w:hint="eastAsia"/>
                  <w:szCs w:val="21"/>
                </w:rPr>
                <w:t>1、</w:t>
              </w:r>
            </w:ins>
            <w:ins w:id="299" w:author="wincol" w:date="2016-05-16T16:31:00Z">
              <w:r w:rsidRPr="0042024B">
                <w:rPr>
                  <w:rFonts w:ascii="楷体" w:eastAsia="楷体" w:hAnsi="楷体" w:hint="eastAsia"/>
                  <w:szCs w:val="21"/>
                </w:rPr>
                <w:t>单笔提现(OGW00047)、单笔专属账户充值(OGW00045)接口异步返回字段把预留字段1修改成下面：</w:t>
              </w:r>
            </w:ins>
          </w:p>
          <w:p w14:paraId="620EFD88" w14:textId="77777777" w:rsidR="0042024B" w:rsidRPr="0042024B" w:rsidRDefault="0042024B" w:rsidP="005427D0">
            <w:pPr>
              <w:pStyle w:val="tableentry"/>
              <w:spacing w:before="78" w:after="78"/>
              <w:rPr>
                <w:ins w:id="300" w:author="wincol" w:date="2016-05-16T16:31:00Z"/>
                <w:rFonts w:ascii="楷体" w:eastAsia="楷体" w:hAnsi="楷体"/>
                <w:szCs w:val="21"/>
              </w:rPr>
            </w:pPr>
            <w:ins w:id="301" w:author="wincol" w:date="2016-05-16T16:31:00Z">
              <w:r w:rsidRPr="0042024B">
                <w:rPr>
                  <w:rFonts w:ascii="楷体" w:eastAsia="楷体" w:hAnsi="楷体" w:hint="eastAsia"/>
                  <w:szCs w:val="21"/>
                </w:rPr>
                <w:t>ORDERSTATUS</w:t>
              </w:r>
              <w:r w:rsidRPr="0042024B">
                <w:rPr>
                  <w:rFonts w:ascii="楷体" w:eastAsia="楷体" w:hAnsi="楷体" w:hint="eastAsia"/>
                  <w:szCs w:val="21"/>
                </w:rPr>
                <w:tab/>
                <w:t>订单处理状态</w:t>
              </w:r>
              <w:r w:rsidRPr="0042024B">
                <w:rPr>
                  <w:rFonts w:ascii="楷体" w:eastAsia="楷体" w:hAnsi="楷体" w:hint="eastAsia"/>
                  <w:szCs w:val="21"/>
                </w:rPr>
                <w:tab/>
                <w:t>C(20)</w:t>
              </w:r>
              <w:r w:rsidRPr="0042024B">
                <w:rPr>
                  <w:rFonts w:ascii="楷体" w:eastAsia="楷体" w:hAnsi="楷体" w:hint="eastAsia"/>
                  <w:szCs w:val="21"/>
                </w:rPr>
                <w:tab/>
                <w:t>是</w:t>
              </w:r>
              <w:r w:rsidRPr="0042024B">
                <w:rPr>
                  <w:rFonts w:ascii="楷体" w:eastAsia="楷体" w:hAnsi="楷体" w:hint="eastAsia"/>
                  <w:szCs w:val="21"/>
                </w:rPr>
                <w:tab/>
              </w:r>
            </w:ins>
          </w:p>
          <w:p w14:paraId="7421412A" w14:textId="77777777" w:rsidR="0042024B" w:rsidRPr="0042024B" w:rsidRDefault="0042024B" w:rsidP="005427D0">
            <w:pPr>
              <w:pStyle w:val="tableentry"/>
              <w:spacing w:before="78" w:after="78"/>
              <w:rPr>
                <w:ins w:id="302" w:author="wincol" w:date="2016-05-16T16:31:00Z"/>
                <w:rFonts w:ascii="楷体" w:eastAsia="楷体" w:hAnsi="楷体"/>
                <w:szCs w:val="21"/>
              </w:rPr>
            </w:pPr>
            <w:ins w:id="303" w:author="wincol" w:date="2016-05-16T16:31:00Z">
              <w:r w:rsidRPr="0042024B">
                <w:rPr>
                  <w:rFonts w:ascii="楷体" w:eastAsia="楷体" w:hAnsi="楷体" w:hint="eastAsia"/>
                  <w:szCs w:val="21"/>
                </w:rPr>
                <w:t>ORDER_COMPLETED：订单完成</w:t>
              </w:r>
            </w:ins>
          </w:p>
          <w:p w14:paraId="3ACDE4A4" w14:textId="77777777" w:rsidR="0042024B" w:rsidRPr="0042024B" w:rsidRDefault="0042024B" w:rsidP="005427D0">
            <w:pPr>
              <w:pStyle w:val="tableentry"/>
              <w:spacing w:before="78" w:after="78"/>
              <w:rPr>
                <w:ins w:id="304" w:author="wincol" w:date="2016-05-16T16:31:00Z"/>
                <w:rFonts w:ascii="楷体" w:eastAsia="楷体" w:hAnsi="楷体"/>
                <w:szCs w:val="21"/>
              </w:rPr>
            </w:pPr>
            <w:ins w:id="305" w:author="wincol" w:date="2016-05-16T16:31:00Z">
              <w:r w:rsidRPr="0042024B">
                <w:rPr>
                  <w:rFonts w:ascii="楷体" w:eastAsia="楷体" w:hAnsi="楷体" w:hint="eastAsia"/>
                  <w:szCs w:val="21"/>
                </w:rPr>
                <w:t>ORDER_PRE_AUTHING：订单预授权中</w:t>
              </w:r>
            </w:ins>
          </w:p>
          <w:p w14:paraId="07C92F23" w14:textId="77777777" w:rsidR="0042024B" w:rsidRPr="0042024B" w:rsidRDefault="0042024B" w:rsidP="005427D0">
            <w:pPr>
              <w:pStyle w:val="tableentry"/>
              <w:spacing w:before="78" w:after="78"/>
              <w:rPr>
                <w:ins w:id="306" w:author="wincol" w:date="2016-05-16T16:31:00Z"/>
                <w:rFonts w:ascii="楷体" w:eastAsia="楷体" w:hAnsi="楷体"/>
                <w:szCs w:val="21"/>
              </w:rPr>
            </w:pPr>
            <w:ins w:id="307" w:author="wincol" w:date="2016-05-16T16:31:00Z">
              <w:r w:rsidRPr="0042024B">
                <w:rPr>
                  <w:rFonts w:ascii="楷体" w:eastAsia="楷体" w:hAnsi="楷体" w:hint="eastAsia"/>
                  <w:szCs w:val="21"/>
                </w:rPr>
                <w:t>2、单笔提现结果查询(OGW00048)、单笔充值结果查询 (OGW00046)</w:t>
              </w:r>
            </w:ins>
          </w:p>
          <w:p w14:paraId="4C221719" w14:textId="77777777" w:rsidR="0042024B" w:rsidRPr="0042024B" w:rsidRDefault="0042024B" w:rsidP="005427D0">
            <w:pPr>
              <w:pStyle w:val="tableentry"/>
              <w:spacing w:before="78" w:after="78"/>
              <w:rPr>
                <w:ins w:id="308" w:author="wincol" w:date="2016-05-16T16:31:00Z"/>
                <w:rFonts w:ascii="楷体" w:eastAsia="楷体" w:hAnsi="楷体"/>
                <w:szCs w:val="21"/>
              </w:rPr>
            </w:pPr>
            <w:ins w:id="309" w:author="wincol" w:date="2016-05-16T16:31:00Z">
              <w:r w:rsidRPr="0042024B">
                <w:rPr>
                  <w:rFonts w:ascii="楷体" w:eastAsia="楷体" w:hAnsi="楷体" w:hint="eastAsia"/>
                  <w:szCs w:val="21"/>
                </w:rPr>
                <w:t>RETURN_STATUS字段增加及调整以下三种状态：</w:t>
              </w:r>
            </w:ins>
          </w:p>
          <w:p w14:paraId="52DCFB90" w14:textId="77777777" w:rsidR="0042024B" w:rsidRPr="0042024B" w:rsidRDefault="0042024B" w:rsidP="005427D0">
            <w:pPr>
              <w:pStyle w:val="tableentry"/>
              <w:spacing w:before="78" w:after="78"/>
              <w:rPr>
                <w:ins w:id="310" w:author="wincol" w:date="2016-05-16T16:31:00Z"/>
                <w:rFonts w:ascii="楷体" w:eastAsia="楷体" w:hAnsi="楷体"/>
                <w:szCs w:val="21"/>
              </w:rPr>
            </w:pPr>
            <w:ins w:id="311" w:author="wincol" w:date="2016-05-16T16:31:00Z">
              <w:r w:rsidRPr="0042024B">
                <w:rPr>
                  <w:rFonts w:ascii="楷体" w:eastAsia="楷体" w:hAnsi="楷体" w:hint="eastAsia"/>
                  <w:szCs w:val="21"/>
                </w:rPr>
                <w:t>P 预授权成功</w:t>
              </w:r>
            </w:ins>
          </w:p>
          <w:p w14:paraId="02ABA938" w14:textId="77777777" w:rsidR="0042024B" w:rsidRPr="0042024B" w:rsidRDefault="0042024B" w:rsidP="005427D0">
            <w:pPr>
              <w:pStyle w:val="tableentry"/>
              <w:spacing w:before="78" w:after="78"/>
              <w:rPr>
                <w:ins w:id="312" w:author="wincol" w:date="2016-05-16T16:31:00Z"/>
                <w:rFonts w:ascii="楷体" w:eastAsia="楷体" w:hAnsi="楷体"/>
                <w:szCs w:val="21"/>
              </w:rPr>
            </w:pPr>
            <w:ins w:id="313" w:author="wincol" w:date="2016-05-16T16:31:00Z">
              <w:r w:rsidRPr="0042024B">
                <w:rPr>
                  <w:rFonts w:ascii="楷体" w:eastAsia="楷体" w:hAnsi="楷体" w:hint="eastAsia"/>
                  <w:szCs w:val="21"/>
                </w:rPr>
                <w:t>D 后台支付系统处理中</w:t>
              </w:r>
            </w:ins>
          </w:p>
          <w:p w14:paraId="0E877E06" w14:textId="77777777" w:rsidR="0042024B" w:rsidRPr="0042024B" w:rsidRDefault="0042024B" w:rsidP="005427D0">
            <w:pPr>
              <w:pStyle w:val="tableentry"/>
              <w:spacing w:before="78" w:after="78"/>
              <w:rPr>
                <w:ins w:id="314" w:author="wincol" w:date="2016-05-17T14:16:00Z"/>
                <w:rFonts w:ascii="楷体" w:eastAsia="楷体" w:hAnsi="楷体"/>
                <w:szCs w:val="21"/>
              </w:rPr>
            </w:pPr>
            <w:ins w:id="315" w:author="wincol" w:date="2016-05-16T16:31:00Z">
              <w:r w:rsidRPr="0042024B">
                <w:rPr>
                  <w:rFonts w:ascii="楷体" w:eastAsia="楷体" w:hAnsi="楷体" w:hint="eastAsia"/>
                  <w:szCs w:val="21"/>
                </w:rPr>
                <w:t>R 页面处理中（客户仍停留在页面操作，30分钟商户后仍收到是此状态可置为失败）</w:t>
              </w:r>
            </w:ins>
          </w:p>
          <w:p w14:paraId="7EFA53E4" w14:textId="77777777" w:rsidR="0042024B" w:rsidRPr="0042024B" w:rsidRDefault="0042024B" w:rsidP="005427D0">
            <w:pPr>
              <w:pStyle w:val="tableentry"/>
              <w:spacing w:before="78" w:after="78"/>
              <w:rPr>
                <w:ins w:id="316" w:author="wincol" w:date="2016-05-16T09:55:00Z"/>
                <w:rFonts w:ascii="楷体" w:eastAsia="楷体" w:hAnsi="楷体"/>
                <w:szCs w:val="21"/>
              </w:rPr>
            </w:pPr>
            <w:ins w:id="317" w:author="wincol" w:date="2016-05-17T14:16:00Z">
              <w:r w:rsidRPr="0042024B">
                <w:rPr>
                  <w:rFonts w:ascii="楷体" w:eastAsia="楷体" w:hAnsi="楷体" w:hint="eastAsia"/>
                  <w:szCs w:val="21"/>
                </w:rPr>
                <w:t>3、还款收益明细提交(OGW00074)修改有关此接口的使用说明，一笔还款记录对应一笔还款收益明细提交。</w:t>
              </w:r>
            </w:ins>
          </w:p>
        </w:tc>
        <w:tc>
          <w:tcPr>
            <w:tcW w:w="850" w:type="dxa"/>
          </w:tcPr>
          <w:p w14:paraId="64714D02" w14:textId="77777777" w:rsidR="0042024B" w:rsidRDefault="0042024B" w:rsidP="0042024B">
            <w:pPr>
              <w:pStyle w:val="tableentry"/>
              <w:spacing w:before="78" w:after="78"/>
              <w:rPr>
                <w:ins w:id="318" w:author="wincol" w:date="2016-05-26T11:36:00Z"/>
                <w:rFonts w:ascii="微软雅黑" w:eastAsia="微软雅黑" w:hAnsi="微软雅黑"/>
              </w:rPr>
            </w:pPr>
            <w:ins w:id="319" w:author="wincol" w:date="2016-05-27T14:48:00Z">
              <w:r>
                <w:rPr>
                  <w:rFonts w:ascii="微软雅黑" w:eastAsia="微软雅黑" w:hAnsi="微软雅黑" w:hint="eastAsia"/>
                </w:rPr>
                <w:t>赵顺宝</w:t>
              </w:r>
            </w:ins>
          </w:p>
        </w:tc>
        <w:tc>
          <w:tcPr>
            <w:tcW w:w="851" w:type="dxa"/>
            <w:vAlign w:val="center"/>
          </w:tcPr>
          <w:p w14:paraId="69A4373E" w14:textId="77777777" w:rsidR="0042024B" w:rsidRDefault="0042024B" w:rsidP="005427D0">
            <w:pPr>
              <w:autoSpaceDE w:val="0"/>
              <w:autoSpaceDN w:val="0"/>
              <w:adjustRightInd w:val="0"/>
              <w:snapToGrid w:val="0"/>
              <w:rPr>
                <w:rFonts w:ascii="楷体" w:eastAsia="楷体" w:hAnsi="楷体"/>
                <w:szCs w:val="21"/>
              </w:rPr>
            </w:pPr>
            <w:r>
              <w:rPr>
                <w:rFonts w:ascii="楷体" w:eastAsia="楷体" w:hAnsi="楷体" w:hint="eastAsia"/>
                <w:szCs w:val="21"/>
              </w:rPr>
              <w:t>何原</w:t>
            </w:r>
          </w:p>
        </w:tc>
        <w:tc>
          <w:tcPr>
            <w:tcW w:w="992" w:type="dxa"/>
            <w:vAlign w:val="center"/>
          </w:tcPr>
          <w:p w14:paraId="5BE8267B" w14:textId="77777777" w:rsidR="0042024B" w:rsidRDefault="0042024B" w:rsidP="005427D0">
            <w:pPr>
              <w:autoSpaceDE w:val="0"/>
              <w:autoSpaceDN w:val="0"/>
              <w:adjustRightInd w:val="0"/>
              <w:snapToGrid w:val="0"/>
              <w:rPr>
                <w:rFonts w:ascii="楷体" w:eastAsia="楷体" w:hAnsi="楷体"/>
                <w:szCs w:val="21"/>
              </w:rPr>
            </w:pPr>
            <w:r>
              <w:rPr>
                <w:rFonts w:ascii="楷体" w:eastAsia="楷体" w:hAnsi="楷体" w:hint="eastAsia"/>
                <w:szCs w:val="21"/>
              </w:rPr>
              <w:t>修改稿</w:t>
            </w:r>
          </w:p>
        </w:tc>
        <w:tc>
          <w:tcPr>
            <w:tcW w:w="1176" w:type="dxa"/>
            <w:vAlign w:val="center"/>
          </w:tcPr>
          <w:p w14:paraId="7419182B" w14:textId="77777777" w:rsidR="0042024B" w:rsidRDefault="0042024B" w:rsidP="005427D0">
            <w:pPr>
              <w:autoSpaceDE w:val="0"/>
              <w:autoSpaceDN w:val="0"/>
              <w:adjustRightInd w:val="0"/>
              <w:snapToGrid w:val="0"/>
              <w:rPr>
                <w:rFonts w:ascii="楷体" w:eastAsia="楷体" w:hAnsi="楷体"/>
                <w:szCs w:val="21"/>
              </w:rPr>
            </w:pPr>
            <w:r>
              <w:rPr>
                <w:rFonts w:ascii="楷体" w:eastAsia="楷体" w:hAnsi="楷体" w:hint="eastAsia"/>
                <w:szCs w:val="21"/>
              </w:rPr>
              <w:t>华兴银行科技部及商户</w:t>
            </w:r>
          </w:p>
        </w:tc>
      </w:tr>
      <w:tr w:rsidR="0042024B" w14:paraId="1DEEE9A4" w14:textId="77777777" w:rsidTr="005427D0">
        <w:trPr>
          <w:trHeight w:val="293"/>
          <w:jc w:val="center"/>
        </w:trPr>
        <w:tc>
          <w:tcPr>
            <w:tcW w:w="936" w:type="dxa"/>
          </w:tcPr>
          <w:p w14:paraId="692F43AD" w14:textId="77777777" w:rsidR="0042024B" w:rsidRDefault="0042024B" w:rsidP="0042024B">
            <w:pPr>
              <w:pStyle w:val="tableentry"/>
              <w:spacing w:before="78" w:after="78"/>
              <w:rPr>
                <w:ins w:id="320" w:author="wincol" w:date="2016-05-31T18:46:00Z"/>
                <w:rFonts w:ascii="微软雅黑" w:eastAsia="微软雅黑" w:hAnsi="微软雅黑"/>
              </w:rPr>
            </w:pPr>
            <w:ins w:id="321" w:author="wincol" w:date="2016-05-31T18:46:00Z">
              <w:r>
                <w:rPr>
                  <w:rFonts w:ascii="微软雅黑" w:eastAsia="微软雅黑" w:hAnsi="微软雅黑" w:hint="eastAsia"/>
                </w:rPr>
                <w:t>V1.7</w:t>
              </w:r>
            </w:ins>
          </w:p>
        </w:tc>
        <w:tc>
          <w:tcPr>
            <w:tcW w:w="1165" w:type="dxa"/>
          </w:tcPr>
          <w:p w14:paraId="554440AE" w14:textId="77777777" w:rsidR="0042024B" w:rsidRDefault="0042024B" w:rsidP="005427D0">
            <w:pPr>
              <w:snapToGrid w:val="0"/>
              <w:spacing w:afterLines="50" w:after="156"/>
              <w:rPr>
                <w:ins w:id="322" w:author="wincol" w:date="2016-05-31T18:46:00Z"/>
                <w:rFonts w:ascii="微软雅黑" w:eastAsia="微软雅黑" w:hAnsi="微软雅黑"/>
              </w:rPr>
            </w:pPr>
            <w:ins w:id="323" w:author="wincol" w:date="2016-05-31T18:46:00Z">
              <w:r>
                <w:rPr>
                  <w:rFonts w:ascii="微软雅黑" w:eastAsia="微软雅黑" w:hAnsi="微软雅黑" w:hint="eastAsia"/>
                </w:rPr>
                <w:t>2016</w:t>
              </w:r>
              <w:r>
                <w:rPr>
                  <w:rFonts w:ascii="微软雅黑" w:eastAsia="微软雅黑" w:hAnsi="微软雅黑"/>
                </w:rPr>
                <w:t>/</w:t>
              </w:r>
              <w:r>
                <w:rPr>
                  <w:rFonts w:ascii="微软雅黑" w:eastAsia="微软雅黑" w:hAnsi="微软雅黑" w:hint="eastAsia"/>
                </w:rPr>
                <w:t>05</w:t>
              </w:r>
              <w:r>
                <w:rPr>
                  <w:rFonts w:ascii="微软雅黑" w:eastAsia="微软雅黑" w:hAnsi="微软雅黑"/>
                </w:rPr>
                <w:t>/</w:t>
              </w:r>
              <w:r>
                <w:rPr>
                  <w:rFonts w:ascii="微软雅黑" w:eastAsia="微软雅黑" w:hAnsi="微软雅黑" w:hint="eastAsia"/>
                </w:rPr>
                <w:t>31</w:t>
              </w:r>
            </w:ins>
          </w:p>
        </w:tc>
        <w:tc>
          <w:tcPr>
            <w:tcW w:w="3081" w:type="dxa"/>
          </w:tcPr>
          <w:p w14:paraId="36723538" w14:textId="77777777" w:rsidR="0042024B" w:rsidRPr="0042024B" w:rsidRDefault="0042024B" w:rsidP="0042024B">
            <w:pPr>
              <w:pStyle w:val="tableentry"/>
              <w:spacing w:before="78" w:after="78"/>
              <w:rPr>
                <w:ins w:id="324" w:author="wincol" w:date="2016-05-26T11:36:00Z"/>
                <w:rFonts w:ascii="楷体" w:eastAsia="楷体" w:hAnsi="楷体"/>
                <w:szCs w:val="21"/>
              </w:rPr>
            </w:pPr>
            <w:ins w:id="325" w:author="wincol" w:date="2016-05-26T11:36:00Z">
              <w:r w:rsidRPr="0042024B">
                <w:rPr>
                  <w:rFonts w:ascii="楷体" w:eastAsia="楷体" w:hAnsi="楷体" w:hint="eastAsia"/>
                  <w:szCs w:val="21"/>
                </w:rPr>
                <w:t>1、增加错误码</w:t>
              </w:r>
              <w:r w:rsidRPr="0042024B">
                <w:rPr>
                  <w:rFonts w:ascii="楷体" w:eastAsia="楷体" w:hAnsi="楷体"/>
                  <w:szCs w:val="21"/>
                </w:rPr>
                <w:t>OGWERR</w:t>
              </w:r>
              <w:r w:rsidRPr="0042024B">
                <w:rPr>
                  <w:rFonts w:ascii="楷体" w:eastAsia="楷体" w:hAnsi="楷体" w:hint="eastAsia"/>
                  <w:szCs w:val="21"/>
                </w:rPr>
                <w:t>999997：无此交易流水</w:t>
              </w:r>
            </w:ins>
          </w:p>
          <w:p w14:paraId="56706F4C" w14:textId="77777777" w:rsidR="0042024B" w:rsidRPr="0042024B" w:rsidRDefault="0042024B" w:rsidP="005427D0">
            <w:pPr>
              <w:pStyle w:val="tableentry"/>
              <w:spacing w:before="78" w:after="78"/>
              <w:rPr>
                <w:ins w:id="326" w:author="wincol" w:date="2016-05-26T14:47:00Z"/>
                <w:rFonts w:ascii="楷体" w:eastAsia="楷体" w:hAnsi="楷体"/>
                <w:szCs w:val="21"/>
              </w:rPr>
            </w:pPr>
            <w:ins w:id="327" w:author="wincol" w:date="2016-05-26T11:36:00Z">
              <w:r w:rsidRPr="0042024B">
                <w:rPr>
                  <w:rFonts w:ascii="楷体" w:eastAsia="楷体" w:hAnsi="楷体" w:hint="eastAsia"/>
                  <w:szCs w:val="21"/>
                </w:rPr>
                <w:t>2、</w:t>
              </w:r>
            </w:ins>
            <w:ins w:id="328" w:author="wincol" w:date="2016-05-26T11:38:00Z">
              <w:r w:rsidRPr="0042024B">
                <w:rPr>
                  <w:rFonts w:ascii="楷体" w:eastAsia="楷体" w:hAnsi="楷体" w:hint="eastAsia"/>
                  <w:szCs w:val="21"/>
                </w:rPr>
                <w:t>查询交易，</w:t>
              </w:r>
            </w:ins>
            <w:ins w:id="329" w:author="wincol" w:date="2016-05-26T11:37:00Z">
              <w:r w:rsidRPr="0042024B">
                <w:rPr>
                  <w:rFonts w:ascii="楷体" w:eastAsia="楷体" w:hAnsi="楷体" w:hint="eastAsia"/>
                  <w:szCs w:val="21"/>
                </w:rPr>
                <w:t>响应报文头的“业务</w:t>
              </w:r>
              <w:r w:rsidRPr="0042024B">
                <w:rPr>
                  <w:rFonts w:ascii="楷体" w:eastAsia="楷体" w:hAnsi="楷体"/>
                  <w:szCs w:val="21"/>
                </w:rPr>
                <w:t>状态</w:t>
              </w:r>
              <w:r w:rsidRPr="0042024B">
                <w:rPr>
                  <w:rFonts w:ascii="楷体" w:eastAsia="楷体" w:hAnsi="楷体" w:hint="eastAsia"/>
                  <w:szCs w:val="21"/>
                </w:rPr>
                <w:t>”如</w:t>
              </w:r>
            </w:ins>
            <w:ins w:id="330" w:author="wincol" w:date="2016-05-26T11:38:00Z">
              <w:r w:rsidRPr="0042024B">
                <w:rPr>
                  <w:rFonts w:ascii="楷体" w:eastAsia="楷体" w:hAnsi="楷体" w:hint="eastAsia"/>
                  <w:szCs w:val="21"/>
                </w:rPr>
                <w:t>为1则可认为交易为失败，无需再来查询。</w:t>
              </w:r>
            </w:ins>
          </w:p>
          <w:p w14:paraId="326A9B2A" w14:textId="77777777" w:rsidR="0042024B" w:rsidRPr="0042024B" w:rsidRDefault="0042024B" w:rsidP="005427D0">
            <w:pPr>
              <w:pStyle w:val="tableentry"/>
              <w:spacing w:before="78" w:after="78"/>
              <w:rPr>
                <w:ins w:id="331" w:author="wincol" w:date="2016-05-26T11:39:00Z"/>
                <w:rFonts w:ascii="楷体" w:eastAsia="楷体" w:hAnsi="楷体"/>
                <w:szCs w:val="21"/>
              </w:rPr>
            </w:pPr>
            <w:ins w:id="332" w:author="wincol" w:date="2016-05-26T14:47:00Z">
              <w:r w:rsidRPr="0042024B">
                <w:rPr>
                  <w:rFonts w:ascii="楷体" w:eastAsia="楷体" w:hAnsi="楷体" w:hint="eastAsia"/>
                  <w:szCs w:val="21"/>
                </w:rPr>
                <w:lastRenderedPageBreak/>
                <w:t>3、</w:t>
              </w:r>
            </w:ins>
            <w:ins w:id="333" w:author="wincol" w:date="2016-05-27T14:46:00Z">
              <w:r w:rsidRPr="0042024B">
                <w:rPr>
                  <w:rFonts w:ascii="楷体" w:eastAsia="楷体" w:hAnsi="楷体" w:hint="eastAsia"/>
                  <w:szCs w:val="21"/>
                </w:rPr>
                <w:t>针对所有交易的使用时间点</w:t>
              </w:r>
            </w:ins>
            <w:ins w:id="334" w:author="wincol" w:date="2016-05-27T14:51:00Z">
              <w:r w:rsidRPr="0042024B">
                <w:rPr>
                  <w:rFonts w:ascii="楷体" w:eastAsia="楷体" w:hAnsi="楷体" w:hint="eastAsia"/>
                  <w:szCs w:val="21"/>
                </w:rPr>
                <w:t>和场景</w:t>
              </w:r>
            </w:ins>
            <w:ins w:id="335" w:author="wincol" w:date="2016-05-27T14:46:00Z">
              <w:r w:rsidRPr="0042024B">
                <w:rPr>
                  <w:rFonts w:ascii="楷体" w:eastAsia="楷体" w:hAnsi="楷体" w:hint="eastAsia"/>
                  <w:szCs w:val="21"/>
                </w:rPr>
                <w:t>增加说明</w:t>
              </w:r>
            </w:ins>
            <w:ins w:id="336" w:author="wincol" w:date="2016-05-26T14:51:00Z">
              <w:r w:rsidRPr="0042024B">
                <w:rPr>
                  <w:rFonts w:ascii="楷体" w:eastAsia="楷体" w:hAnsi="楷体" w:hint="eastAsia"/>
                  <w:szCs w:val="21"/>
                </w:rPr>
                <w:t>。</w:t>
              </w:r>
            </w:ins>
          </w:p>
          <w:p w14:paraId="3ECF6AF5" w14:textId="77777777" w:rsidR="0042024B" w:rsidRPr="0042024B" w:rsidRDefault="0042024B" w:rsidP="005427D0">
            <w:pPr>
              <w:pStyle w:val="tableentry"/>
              <w:spacing w:before="78" w:after="78"/>
              <w:rPr>
                <w:ins w:id="337" w:author="wincol" w:date="2016-05-26T11:36:00Z"/>
                <w:rFonts w:ascii="楷体" w:eastAsia="楷体" w:hAnsi="楷体"/>
                <w:szCs w:val="21"/>
              </w:rPr>
            </w:pPr>
          </w:p>
        </w:tc>
        <w:tc>
          <w:tcPr>
            <w:tcW w:w="850" w:type="dxa"/>
          </w:tcPr>
          <w:p w14:paraId="36470488" w14:textId="77777777" w:rsidR="0042024B" w:rsidRDefault="0042024B" w:rsidP="0042024B">
            <w:pPr>
              <w:pStyle w:val="tableentry"/>
              <w:spacing w:before="78" w:after="78"/>
              <w:rPr>
                <w:ins w:id="338" w:author="wincol" w:date="2016-05-31T18:46:00Z"/>
                <w:rFonts w:ascii="微软雅黑" w:eastAsia="微软雅黑" w:hAnsi="微软雅黑"/>
                <w:b/>
                <w:sz w:val="24"/>
              </w:rPr>
            </w:pPr>
            <w:ins w:id="339" w:author="wincol" w:date="2016-05-31T18:46:00Z">
              <w:r>
                <w:rPr>
                  <w:rFonts w:ascii="微软雅黑" w:eastAsia="微软雅黑" w:hAnsi="微软雅黑" w:hint="eastAsia"/>
                </w:rPr>
                <w:lastRenderedPageBreak/>
                <w:t>赵顺宝</w:t>
              </w:r>
            </w:ins>
          </w:p>
        </w:tc>
        <w:tc>
          <w:tcPr>
            <w:tcW w:w="851" w:type="dxa"/>
            <w:vAlign w:val="center"/>
          </w:tcPr>
          <w:p w14:paraId="5D85B2D7" w14:textId="77777777" w:rsidR="0042024B" w:rsidRDefault="0042024B" w:rsidP="005427D0">
            <w:pPr>
              <w:autoSpaceDE w:val="0"/>
              <w:autoSpaceDN w:val="0"/>
              <w:adjustRightInd w:val="0"/>
              <w:snapToGrid w:val="0"/>
              <w:rPr>
                <w:rFonts w:ascii="楷体" w:eastAsia="楷体" w:hAnsi="楷体"/>
                <w:szCs w:val="21"/>
              </w:rPr>
            </w:pPr>
            <w:r>
              <w:rPr>
                <w:rFonts w:ascii="楷体" w:eastAsia="楷体" w:hAnsi="楷体" w:hint="eastAsia"/>
                <w:szCs w:val="21"/>
              </w:rPr>
              <w:t>何原</w:t>
            </w:r>
          </w:p>
        </w:tc>
        <w:tc>
          <w:tcPr>
            <w:tcW w:w="992" w:type="dxa"/>
            <w:vAlign w:val="center"/>
          </w:tcPr>
          <w:p w14:paraId="6D2ACF59" w14:textId="77777777" w:rsidR="0042024B" w:rsidRDefault="0042024B" w:rsidP="005427D0">
            <w:pPr>
              <w:autoSpaceDE w:val="0"/>
              <w:autoSpaceDN w:val="0"/>
              <w:adjustRightInd w:val="0"/>
              <w:snapToGrid w:val="0"/>
              <w:rPr>
                <w:rFonts w:ascii="楷体" w:eastAsia="楷体" w:hAnsi="楷体"/>
                <w:szCs w:val="21"/>
              </w:rPr>
            </w:pPr>
            <w:r>
              <w:rPr>
                <w:rFonts w:ascii="楷体" w:eastAsia="楷体" w:hAnsi="楷体" w:hint="eastAsia"/>
                <w:szCs w:val="21"/>
              </w:rPr>
              <w:t>修改稿</w:t>
            </w:r>
          </w:p>
        </w:tc>
        <w:tc>
          <w:tcPr>
            <w:tcW w:w="1176" w:type="dxa"/>
            <w:vAlign w:val="center"/>
          </w:tcPr>
          <w:p w14:paraId="1E618318" w14:textId="77777777" w:rsidR="0042024B" w:rsidRDefault="0042024B" w:rsidP="005427D0">
            <w:pPr>
              <w:autoSpaceDE w:val="0"/>
              <w:autoSpaceDN w:val="0"/>
              <w:adjustRightInd w:val="0"/>
              <w:snapToGrid w:val="0"/>
              <w:rPr>
                <w:rFonts w:ascii="楷体" w:eastAsia="楷体" w:hAnsi="楷体"/>
                <w:szCs w:val="21"/>
              </w:rPr>
            </w:pPr>
            <w:r>
              <w:rPr>
                <w:rFonts w:ascii="楷体" w:eastAsia="楷体" w:hAnsi="楷体" w:hint="eastAsia"/>
                <w:szCs w:val="21"/>
              </w:rPr>
              <w:t>华兴银行科技部及商户</w:t>
            </w:r>
          </w:p>
        </w:tc>
      </w:tr>
      <w:tr w:rsidR="0042024B" w14:paraId="030A00F7" w14:textId="77777777" w:rsidTr="005427D0">
        <w:trPr>
          <w:trHeight w:val="293"/>
          <w:jc w:val="center"/>
        </w:trPr>
        <w:tc>
          <w:tcPr>
            <w:tcW w:w="936" w:type="dxa"/>
          </w:tcPr>
          <w:p w14:paraId="7185FBB6" w14:textId="77777777" w:rsidR="0042024B" w:rsidRDefault="0042024B" w:rsidP="0042024B">
            <w:pPr>
              <w:pStyle w:val="tableentry"/>
              <w:spacing w:before="78" w:after="78"/>
              <w:rPr>
                <w:ins w:id="340" w:author="wincol" w:date="2016-06-02T11:40:00Z"/>
                <w:rFonts w:ascii="微软雅黑" w:eastAsia="微软雅黑" w:hAnsi="微软雅黑"/>
              </w:rPr>
            </w:pPr>
            <w:ins w:id="341" w:author="wincol" w:date="2016-06-02T11:41:00Z">
              <w:r>
                <w:rPr>
                  <w:rFonts w:ascii="微软雅黑" w:eastAsia="微软雅黑" w:hAnsi="微软雅黑" w:hint="eastAsia"/>
                </w:rPr>
                <w:lastRenderedPageBreak/>
                <w:t>V1.8</w:t>
              </w:r>
            </w:ins>
          </w:p>
        </w:tc>
        <w:tc>
          <w:tcPr>
            <w:tcW w:w="1165" w:type="dxa"/>
          </w:tcPr>
          <w:p w14:paraId="3C166BBB" w14:textId="77777777" w:rsidR="0042024B" w:rsidRDefault="0042024B" w:rsidP="005427D0">
            <w:pPr>
              <w:snapToGrid w:val="0"/>
              <w:spacing w:afterLines="50" w:after="156"/>
              <w:rPr>
                <w:ins w:id="342" w:author="wincol" w:date="2016-06-02T11:40:00Z"/>
                <w:rFonts w:ascii="微软雅黑" w:eastAsia="微软雅黑" w:hAnsi="微软雅黑"/>
              </w:rPr>
            </w:pPr>
            <w:ins w:id="343" w:author="wincol" w:date="2016-06-02T11:41:00Z">
              <w:r>
                <w:rPr>
                  <w:rFonts w:ascii="微软雅黑" w:eastAsia="微软雅黑" w:hAnsi="微软雅黑" w:hint="eastAsia"/>
                </w:rPr>
                <w:t>2016</w:t>
              </w:r>
              <w:r>
                <w:rPr>
                  <w:rFonts w:ascii="微软雅黑" w:eastAsia="微软雅黑" w:hAnsi="微软雅黑"/>
                </w:rPr>
                <w:t>/</w:t>
              </w:r>
              <w:r>
                <w:rPr>
                  <w:rFonts w:ascii="微软雅黑" w:eastAsia="微软雅黑" w:hAnsi="微软雅黑" w:hint="eastAsia"/>
                </w:rPr>
                <w:t>06</w:t>
              </w:r>
              <w:r>
                <w:rPr>
                  <w:rFonts w:ascii="微软雅黑" w:eastAsia="微软雅黑" w:hAnsi="微软雅黑"/>
                </w:rPr>
                <w:t>/</w:t>
              </w:r>
            </w:ins>
            <w:ins w:id="344" w:author="wincol" w:date="2016-06-12T10:46:00Z">
              <w:r>
                <w:rPr>
                  <w:rFonts w:ascii="微软雅黑" w:eastAsia="微软雅黑" w:hAnsi="微软雅黑" w:hint="eastAsia"/>
                </w:rPr>
                <w:t>12</w:t>
              </w:r>
            </w:ins>
          </w:p>
        </w:tc>
        <w:tc>
          <w:tcPr>
            <w:tcW w:w="3081" w:type="dxa"/>
          </w:tcPr>
          <w:p w14:paraId="432FAD17" w14:textId="77777777" w:rsidR="0042024B" w:rsidRPr="0042024B" w:rsidRDefault="0042024B" w:rsidP="0042024B">
            <w:pPr>
              <w:pStyle w:val="tableentry"/>
              <w:spacing w:before="78" w:after="78"/>
              <w:rPr>
                <w:ins w:id="345" w:author="wincol" w:date="2016-05-31T18:46:00Z"/>
                <w:rFonts w:ascii="楷体" w:eastAsia="楷体" w:hAnsi="楷体"/>
                <w:szCs w:val="21"/>
              </w:rPr>
            </w:pPr>
            <w:ins w:id="346" w:author="wincol" w:date="2016-05-31T18:46:00Z">
              <w:r w:rsidRPr="0042024B">
                <w:rPr>
                  <w:rFonts w:ascii="楷体" w:eastAsia="楷体" w:hAnsi="楷体" w:hint="eastAsia"/>
                  <w:szCs w:val="21"/>
                </w:rPr>
                <w:t>1、对以下查询接口使用备用字段1的含义修改为“原交易提交日期”，且为必输项</w:t>
              </w:r>
            </w:ins>
          </w:p>
          <w:p w14:paraId="17102220" w14:textId="77777777" w:rsidR="0042024B" w:rsidRPr="0042024B" w:rsidRDefault="0042024B" w:rsidP="005427D0">
            <w:pPr>
              <w:pStyle w:val="tableentry"/>
              <w:spacing w:before="78" w:after="78"/>
              <w:rPr>
                <w:ins w:id="347" w:author="wincol" w:date="2016-05-31T18:46:00Z"/>
                <w:rFonts w:ascii="楷体" w:eastAsia="楷体" w:hAnsi="楷体"/>
                <w:szCs w:val="21"/>
              </w:rPr>
            </w:pPr>
            <w:ins w:id="348" w:author="wincol" w:date="2016-05-31T18:46:00Z">
              <w:r w:rsidRPr="0042024B">
                <w:rPr>
                  <w:rFonts w:ascii="楷体" w:eastAsia="楷体" w:hAnsi="楷体" w:hint="eastAsia"/>
                  <w:szCs w:val="21"/>
                </w:rPr>
                <w:t xml:space="preserve">账户开立结果查询(OGW00043) </w:t>
              </w:r>
            </w:ins>
          </w:p>
          <w:p w14:paraId="60F9E623" w14:textId="77777777" w:rsidR="0042024B" w:rsidRPr="0042024B" w:rsidRDefault="0042024B" w:rsidP="005427D0">
            <w:pPr>
              <w:pStyle w:val="tableentry"/>
              <w:spacing w:before="78" w:after="78"/>
              <w:rPr>
                <w:ins w:id="349" w:author="wincol" w:date="2016-05-31T18:46:00Z"/>
                <w:rFonts w:ascii="楷体" w:eastAsia="楷体" w:hAnsi="楷体"/>
                <w:szCs w:val="21"/>
              </w:rPr>
            </w:pPr>
            <w:ins w:id="350" w:author="wincol" w:date="2016-05-31T18:46:00Z">
              <w:r w:rsidRPr="0042024B">
                <w:rPr>
                  <w:rFonts w:ascii="楷体" w:eastAsia="楷体" w:hAnsi="楷体" w:hint="eastAsia"/>
                  <w:szCs w:val="21"/>
                </w:rPr>
                <w:t>单笔充值结果查询 (OGW00046)</w:t>
              </w:r>
            </w:ins>
          </w:p>
          <w:p w14:paraId="6DFEB59D" w14:textId="77777777" w:rsidR="0042024B" w:rsidRPr="0042024B" w:rsidRDefault="0042024B" w:rsidP="005427D0">
            <w:pPr>
              <w:pStyle w:val="tableentry"/>
              <w:spacing w:before="78" w:after="78"/>
              <w:rPr>
                <w:ins w:id="351" w:author="wincol" w:date="2016-05-31T18:46:00Z"/>
                <w:rFonts w:ascii="楷体" w:eastAsia="楷体" w:hAnsi="楷体"/>
                <w:szCs w:val="21"/>
              </w:rPr>
            </w:pPr>
            <w:ins w:id="352" w:author="wincol" w:date="2016-05-31T18:46:00Z">
              <w:r w:rsidRPr="0042024B">
                <w:rPr>
                  <w:rFonts w:ascii="楷体" w:eastAsia="楷体" w:hAnsi="楷体" w:hint="eastAsia"/>
                  <w:szCs w:val="21"/>
                </w:rPr>
                <w:t>单笔投标结果查询(OGW00053)</w:t>
              </w:r>
            </w:ins>
          </w:p>
          <w:p w14:paraId="5F8A2D43" w14:textId="77777777" w:rsidR="0042024B" w:rsidRPr="0042024B" w:rsidRDefault="0042024B" w:rsidP="005427D0">
            <w:pPr>
              <w:pStyle w:val="tableentry"/>
              <w:spacing w:before="78" w:after="78"/>
              <w:rPr>
                <w:ins w:id="353" w:author="wincol" w:date="2016-05-31T18:46:00Z"/>
                <w:rFonts w:ascii="楷体" w:eastAsia="楷体" w:hAnsi="楷体"/>
                <w:szCs w:val="21"/>
              </w:rPr>
            </w:pPr>
            <w:ins w:id="354" w:author="wincol" w:date="2016-05-31T18:46:00Z">
              <w:r w:rsidRPr="0042024B">
                <w:rPr>
                  <w:rFonts w:ascii="楷体" w:eastAsia="楷体" w:hAnsi="楷体" w:hint="eastAsia"/>
                  <w:szCs w:val="21"/>
                </w:rPr>
                <w:t>投标优惠返回结果查询(OGW00055)</w:t>
              </w:r>
            </w:ins>
          </w:p>
          <w:p w14:paraId="52F74C77" w14:textId="77777777" w:rsidR="0042024B" w:rsidRPr="0042024B" w:rsidRDefault="0042024B" w:rsidP="005427D0">
            <w:pPr>
              <w:pStyle w:val="tableentry"/>
              <w:spacing w:before="78" w:after="78"/>
              <w:rPr>
                <w:ins w:id="355" w:author="wincol" w:date="2016-05-31T18:46:00Z"/>
                <w:rFonts w:ascii="楷体" w:eastAsia="楷体" w:hAnsi="楷体"/>
                <w:szCs w:val="21"/>
              </w:rPr>
            </w:pPr>
            <w:ins w:id="356" w:author="wincol" w:date="2016-05-31T18:46:00Z">
              <w:r w:rsidRPr="0042024B">
                <w:rPr>
                  <w:rFonts w:ascii="楷体" w:eastAsia="楷体" w:hAnsi="楷体" w:hint="eastAsia"/>
                  <w:szCs w:val="21"/>
                </w:rPr>
                <w:t>自动投标授权结果查询(OGW00057)</w:t>
              </w:r>
            </w:ins>
          </w:p>
          <w:p w14:paraId="743D44FF" w14:textId="77777777" w:rsidR="0042024B" w:rsidRPr="0042024B" w:rsidRDefault="0042024B" w:rsidP="005427D0">
            <w:pPr>
              <w:pStyle w:val="tableentry"/>
              <w:spacing w:before="78" w:after="78"/>
              <w:rPr>
                <w:ins w:id="357" w:author="wincol" w:date="2016-05-31T18:46:00Z"/>
                <w:rFonts w:ascii="楷体" w:eastAsia="楷体" w:hAnsi="楷体"/>
                <w:szCs w:val="21"/>
              </w:rPr>
            </w:pPr>
            <w:ins w:id="358" w:author="wincol" w:date="2016-05-31T18:46:00Z">
              <w:r w:rsidRPr="0042024B">
                <w:rPr>
                  <w:rFonts w:ascii="楷体" w:eastAsia="楷体" w:hAnsi="楷体" w:hint="eastAsia"/>
                  <w:szCs w:val="21"/>
                </w:rPr>
                <w:t>债券转让结果查询(OGW00062)</w:t>
              </w:r>
            </w:ins>
          </w:p>
          <w:p w14:paraId="6D8CEDAF" w14:textId="77777777" w:rsidR="0042024B" w:rsidRPr="0042024B" w:rsidRDefault="0042024B" w:rsidP="005427D0">
            <w:pPr>
              <w:pStyle w:val="tableentry"/>
              <w:spacing w:before="78" w:after="78"/>
              <w:rPr>
                <w:ins w:id="359" w:author="wincol" w:date="2016-05-31T18:46:00Z"/>
                <w:rFonts w:ascii="楷体" w:eastAsia="楷体" w:hAnsi="楷体"/>
                <w:szCs w:val="21"/>
              </w:rPr>
            </w:pPr>
            <w:ins w:id="360" w:author="wincol" w:date="2016-05-31T18:46:00Z">
              <w:r w:rsidRPr="0042024B">
                <w:rPr>
                  <w:rFonts w:ascii="楷体" w:eastAsia="楷体" w:hAnsi="楷体" w:hint="eastAsia"/>
                  <w:szCs w:val="21"/>
                </w:rPr>
                <w:t>流标结果查询 (OGW00064)</w:t>
              </w:r>
            </w:ins>
          </w:p>
          <w:p w14:paraId="528746F0" w14:textId="77777777" w:rsidR="0042024B" w:rsidRPr="0042024B" w:rsidRDefault="0042024B" w:rsidP="005427D0">
            <w:pPr>
              <w:pStyle w:val="tableentry"/>
              <w:spacing w:before="78" w:after="78"/>
              <w:rPr>
                <w:ins w:id="361" w:author="wincol" w:date="2016-05-31T18:46:00Z"/>
                <w:rFonts w:ascii="楷体" w:eastAsia="楷体" w:hAnsi="楷体"/>
                <w:szCs w:val="21"/>
              </w:rPr>
            </w:pPr>
            <w:ins w:id="362" w:author="wincol" w:date="2016-05-31T18:46:00Z">
              <w:r w:rsidRPr="0042024B">
                <w:rPr>
                  <w:rFonts w:ascii="楷体" w:eastAsia="楷体" w:hAnsi="楷体" w:hint="eastAsia"/>
                  <w:szCs w:val="21"/>
                </w:rPr>
                <w:t>放款结果查询 (OGW00066)</w:t>
              </w:r>
            </w:ins>
          </w:p>
          <w:p w14:paraId="2AB9427A" w14:textId="77777777" w:rsidR="0042024B" w:rsidRPr="0042024B" w:rsidRDefault="0042024B" w:rsidP="005427D0">
            <w:pPr>
              <w:pStyle w:val="tableentry"/>
              <w:spacing w:before="78" w:after="78"/>
              <w:rPr>
                <w:ins w:id="363" w:author="wincol" w:date="2016-05-31T18:46:00Z"/>
                <w:rFonts w:ascii="楷体" w:eastAsia="楷体" w:hAnsi="楷体"/>
                <w:szCs w:val="21"/>
              </w:rPr>
            </w:pPr>
            <w:ins w:id="364" w:author="wincol" w:date="2016-05-31T18:46:00Z">
              <w:r w:rsidRPr="0042024B">
                <w:rPr>
                  <w:rFonts w:ascii="楷体" w:eastAsia="楷体" w:hAnsi="楷体" w:hint="eastAsia"/>
                  <w:szCs w:val="21"/>
                </w:rPr>
                <w:t>借款人单标还款结果查询(OGW00068)</w:t>
              </w:r>
            </w:ins>
          </w:p>
          <w:p w14:paraId="2037FB45" w14:textId="77777777" w:rsidR="0042024B" w:rsidRPr="0042024B" w:rsidRDefault="0042024B" w:rsidP="005427D0">
            <w:pPr>
              <w:pStyle w:val="tableentry"/>
              <w:spacing w:before="78" w:after="78"/>
              <w:rPr>
                <w:ins w:id="365" w:author="wincol" w:date="2016-05-31T18:46:00Z"/>
                <w:rFonts w:ascii="楷体" w:eastAsia="楷体" w:hAnsi="楷体"/>
                <w:szCs w:val="21"/>
              </w:rPr>
            </w:pPr>
            <w:ins w:id="366" w:author="wincol" w:date="2016-05-31T18:46:00Z">
              <w:r w:rsidRPr="0042024B">
                <w:rPr>
                  <w:rFonts w:ascii="楷体" w:eastAsia="楷体" w:hAnsi="楷体" w:hint="eastAsia"/>
                  <w:szCs w:val="21"/>
                </w:rPr>
                <w:t>自动还款授权结果查询(OGW00070)</w:t>
              </w:r>
            </w:ins>
          </w:p>
          <w:p w14:paraId="1EAF3B58" w14:textId="77777777" w:rsidR="0042024B" w:rsidRPr="0042024B" w:rsidRDefault="0042024B" w:rsidP="005427D0">
            <w:pPr>
              <w:pStyle w:val="tableentry"/>
              <w:spacing w:before="78" w:after="78"/>
              <w:rPr>
                <w:ins w:id="367" w:author="wincol" w:date="2016-05-31T18:46:00Z"/>
                <w:rFonts w:ascii="楷体" w:eastAsia="楷体" w:hAnsi="楷体"/>
                <w:szCs w:val="21"/>
              </w:rPr>
            </w:pPr>
            <w:ins w:id="368" w:author="wincol" w:date="2016-05-31T18:46:00Z">
              <w:r w:rsidRPr="0042024B">
                <w:rPr>
                  <w:rFonts w:ascii="楷体" w:eastAsia="楷体" w:hAnsi="楷体" w:hint="eastAsia"/>
                  <w:szCs w:val="21"/>
                </w:rPr>
                <w:t>还款收益结果查询 (OGW00075)</w:t>
              </w:r>
            </w:ins>
          </w:p>
          <w:p w14:paraId="43845810" w14:textId="77777777" w:rsidR="0042024B" w:rsidRPr="0042024B" w:rsidRDefault="0042024B" w:rsidP="005427D0">
            <w:pPr>
              <w:pStyle w:val="tableentry"/>
              <w:spacing w:before="78" w:after="78"/>
              <w:rPr>
                <w:ins w:id="369" w:author="wincol" w:date="2016-05-31T18:46:00Z"/>
                <w:rFonts w:ascii="楷体" w:eastAsia="楷体" w:hAnsi="楷体"/>
                <w:szCs w:val="21"/>
              </w:rPr>
            </w:pPr>
            <w:ins w:id="370" w:author="wincol" w:date="2016-05-31T18:46:00Z">
              <w:r w:rsidRPr="0042024B">
                <w:rPr>
                  <w:rFonts w:ascii="楷体" w:eastAsia="楷体" w:hAnsi="楷体" w:hint="eastAsia"/>
                  <w:szCs w:val="21"/>
                </w:rPr>
                <w:t>2、单笔提现结果查询(OGW00048)的“原提现交易日期”（TRANSDT）修改为必输项</w:t>
              </w:r>
            </w:ins>
          </w:p>
          <w:p w14:paraId="47334763" w14:textId="77777777" w:rsidR="0042024B" w:rsidRPr="0042024B" w:rsidRDefault="0042024B" w:rsidP="005427D0">
            <w:pPr>
              <w:pStyle w:val="tableentry"/>
              <w:spacing w:before="78" w:after="78"/>
              <w:rPr>
                <w:ins w:id="371" w:author="wincol" w:date="2016-05-31T18:46:00Z"/>
                <w:rFonts w:ascii="楷体" w:eastAsia="楷体" w:hAnsi="楷体"/>
                <w:szCs w:val="21"/>
              </w:rPr>
            </w:pPr>
            <w:ins w:id="372" w:author="wincol" w:date="2016-05-31T18:46:00Z">
              <w:r w:rsidRPr="0042024B">
                <w:rPr>
                  <w:rFonts w:ascii="楷体" w:eastAsia="楷体" w:hAnsi="楷体" w:hint="eastAsia"/>
                  <w:szCs w:val="21"/>
                </w:rPr>
                <w:t>3、日终对账请求(OGW00077)修改对账文件中的“第三方父交易流水号”的组成变化。</w:t>
              </w:r>
            </w:ins>
          </w:p>
        </w:tc>
        <w:tc>
          <w:tcPr>
            <w:tcW w:w="850" w:type="dxa"/>
          </w:tcPr>
          <w:p w14:paraId="1546782F" w14:textId="77777777" w:rsidR="0042024B" w:rsidRDefault="0042024B" w:rsidP="0042024B">
            <w:pPr>
              <w:pStyle w:val="tableentry"/>
              <w:spacing w:before="78" w:after="78"/>
              <w:rPr>
                <w:ins w:id="373" w:author="wincol" w:date="2016-06-02T11:40:00Z"/>
                <w:rFonts w:ascii="微软雅黑" w:eastAsia="微软雅黑" w:hAnsi="微软雅黑"/>
              </w:rPr>
            </w:pPr>
            <w:ins w:id="374" w:author="wincol" w:date="2016-06-02T11:41:00Z">
              <w:r>
                <w:rPr>
                  <w:rFonts w:ascii="微软雅黑" w:eastAsia="微软雅黑" w:hAnsi="微软雅黑" w:hint="eastAsia"/>
                </w:rPr>
                <w:t>赵顺宝</w:t>
              </w:r>
            </w:ins>
          </w:p>
        </w:tc>
        <w:tc>
          <w:tcPr>
            <w:tcW w:w="851" w:type="dxa"/>
            <w:vAlign w:val="center"/>
          </w:tcPr>
          <w:p w14:paraId="4B7D6709" w14:textId="77777777" w:rsidR="0042024B" w:rsidRDefault="0042024B" w:rsidP="005427D0">
            <w:pPr>
              <w:autoSpaceDE w:val="0"/>
              <w:autoSpaceDN w:val="0"/>
              <w:adjustRightInd w:val="0"/>
              <w:snapToGrid w:val="0"/>
              <w:rPr>
                <w:rFonts w:ascii="楷体" w:eastAsia="楷体" w:hAnsi="楷体"/>
                <w:szCs w:val="21"/>
              </w:rPr>
            </w:pPr>
            <w:r>
              <w:rPr>
                <w:rFonts w:ascii="楷体" w:eastAsia="楷体" w:hAnsi="楷体" w:hint="eastAsia"/>
                <w:szCs w:val="21"/>
              </w:rPr>
              <w:t>何原</w:t>
            </w:r>
          </w:p>
        </w:tc>
        <w:tc>
          <w:tcPr>
            <w:tcW w:w="992" w:type="dxa"/>
            <w:vAlign w:val="center"/>
          </w:tcPr>
          <w:p w14:paraId="24E69472" w14:textId="77777777" w:rsidR="0042024B" w:rsidRDefault="0042024B" w:rsidP="005427D0">
            <w:pPr>
              <w:autoSpaceDE w:val="0"/>
              <w:autoSpaceDN w:val="0"/>
              <w:adjustRightInd w:val="0"/>
              <w:snapToGrid w:val="0"/>
              <w:rPr>
                <w:rFonts w:ascii="楷体" w:eastAsia="楷体" w:hAnsi="楷体"/>
                <w:szCs w:val="21"/>
              </w:rPr>
            </w:pPr>
            <w:r>
              <w:rPr>
                <w:rFonts w:ascii="楷体" w:eastAsia="楷体" w:hAnsi="楷体" w:hint="eastAsia"/>
                <w:szCs w:val="21"/>
              </w:rPr>
              <w:t>修改稿</w:t>
            </w:r>
          </w:p>
        </w:tc>
        <w:tc>
          <w:tcPr>
            <w:tcW w:w="1176" w:type="dxa"/>
            <w:vAlign w:val="center"/>
          </w:tcPr>
          <w:p w14:paraId="3CD99A87" w14:textId="77777777" w:rsidR="0042024B" w:rsidRDefault="0042024B" w:rsidP="005427D0">
            <w:pPr>
              <w:autoSpaceDE w:val="0"/>
              <w:autoSpaceDN w:val="0"/>
              <w:adjustRightInd w:val="0"/>
              <w:snapToGrid w:val="0"/>
              <w:rPr>
                <w:rFonts w:ascii="楷体" w:eastAsia="楷体" w:hAnsi="楷体"/>
                <w:szCs w:val="21"/>
              </w:rPr>
            </w:pPr>
            <w:r>
              <w:rPr>
                <w:rFonts w:ascii="楷体" w:eastAsia="楷体" w:hAnsi="楷体" w:hint="eastAsia"/>
                <w:szCs w:val="21"/>
              </w:rPr>
              <w:t>华兴银行科技部及商户</w:t>
            </w:r>
          </w:p>
        </w:tc>
      </w:tr>
      <w:tr w:rsidR="0042024B" w14:paraId="55F3741C" w14:textId="77777777" w:rsidTr="005427D0">
        <w:trPr>
          <w:trHeight w:val="293"/>
          <w:jc w:val="center"/>
        </w:trPr>
        <w:tc>
          <w:tcPr>
            <w:tcW w:w="936" w:type="dxa"/>
          </w:tcPr>
          <w:p w14:paraId="31D3C7FE" w14:textId="77777777" w:rsidR="0042024B" w:rsidRDefault="0042024B" w:rsidP="0042024B">
            <w:pPr>
              <w:pStyle w:val="tableentry"/>
              <w:spacing w:before="78" w:after="78"/>
              <w:rPr>
                <w:ins w:id="375" w:author="wincol" w:date="2016-07-15T18:25:00Z"/>
                <w:rFonts w:ascii="微软雅黑" w:eastAsia="微软雅黑" w:hAnsi="微软雅黑"/>
              </w:rPr>
            </w:pPr>
            <w:ins w:id="376" w:author="wincol" w:date="2016-07-15T18:26:00Z">
              <w:r>
                <w:rPr>
                  <w:rFonts w:ascii="微软雅黑" w:eastAsia="微软雅黑" w:hAnsi="微软雅黑" w:hint="eastAsia"/>
                </w:rPr>
                <w:t>V1.9</w:t>
              </w:r>
            </w:ins>
          </w:p>
        </w:tc>
        <w:tc>
          <w:tcPr>
            <w:tcW w:w="1165" w:type="dxa"/>
          </w:tcPr>
          <w:p w14:paraId="24AC20F6" w14:textId="77777777" w:rsidR="0042024B" w:rsidRDefault="0042024B" w:rsidP="005427D0">
            <w:pPr>
              <w:snapToGrid w:val="0"/>
              <w:spacing w:afterLines="50" w:after="156"/>
              <w:rPr>
                <w:ins w:id="377" w:author="wincol" w:date="2016-07-15T18:25:00Z"/>
                <w:rFonts w:ascii="微软雅黑" w:eastAsia="微软雅黑" w:hAnsi="微软雅黑"/>
              </w:rPr>
            </w:pPr>
            <w:ins w:id="378" w:author="wincol" w:date="2016-07-15T18:26:00Z">
              <w:r>
                <w:rPr>
                  <w:rFonts w:ascii="微软雅黑" w:eastAsia="微软雅黑" w:hAnsi="微软雅黑" w:hint="eastAsia"/>
                </w:rPr>
                <w:t>2016</w:t>
              </w:r>
              <w:r>
                <w:rPr>
                  <w:rFonts w:ascii="微软雅黑" w:eastAsia="微软雅黑" w:hAnsi="微软雅黑"/>
                </w:rPr>
                <w:t>/</w:t>
              </w:r>
              <w:r>
                <w:rPr>
                  <w:rFonts w:ascii="微软雅黑" w:eastAsia="微软雅黑" w:hAnsi="微软雅黑" w:hint="eastAsia"/>
                </w:rPr>
                <w:t>07</w:t>
              </w:r>
              <w:r>
                <w:rPr>
                  <w:rFonts w:ascii="微软雅黑" w:eastAsia="微软雅黑" w:hAnsi="微软雅黑"/>
                </w:rPr>
                <w:t>/</w:t>
              </w:r>
              <w:r>
                <w:rPr>
                  <w:rFonts w:ascii="微软雅黑" w:eastAsia="微软雅黑" w:hAnsi="微软雅黑" w:hint="eastAsia"/>
                </w:rPr>
                <w:t>15</w:t>
              </w:r>
            </w:ins>
          </w:p>
        </w:tc>
        <w:tc>
          <w:tcPr>
            <w:tcW w:w="3081" w:type="dxa"/>
          </w:tcPr>
          <w:p w14:paraId="7A7944FF" w14:textId="77777777" w:rsidR="0042024B" w:rsidRPr="0042024B" w:rsidRDefault="0042024B" w:rsidP="0042024B">
            <w:pPr>
              <w:pStyle w:val="tableentry"/>
              <w:spacing w:before="78" w:after="78"/>
              <w:rPr>
                <w:ins w:id="379" w:author="wincol" w:date="2016-06-12T10:03:00Z"/>
                <w:rFonts w:ascii="楷体" w:eastAsia="楷体" w:hAnsi="楷体"/>
                <w:szCs w:val="21"/>
              </w:rPr>
            </w:pPr>
            <w:ins w:id="380" w:author="wincol" w:date="2016-06-02T11:40:00Z">
              <w:r w:rsidRPr="0042024B">
                <w:rPr>
                  <w:rFonts w:ascii="楷体" w:eastAsia="楷体" w:hAnsi="楷体" w:hint="eastAsia"/>
                  <w:szCs w:val="21"/>
                </w:rPr>
                <w:t>1、</w:t>
              </w:r>
            </w:ins>
            <w:ins w:id="381" w:author="wincol" w:date="2016-06-02T11:41:00Z">
              <w:r w:rsidRPr="0042024B">
                <w:rPr>
                  <w:rFonts w:ascii="楷体" w:eastAsia="楷体" w:hAnsi="楷体" w:hint="eastAsia"/>
                  <w:szCs w:val="21"/>
                </w:rPr>
                <w:t>在放款接口说明处</w:t>
              </w:r>
            </w:ins>
            <w:ins w:id="382" w:author="wincol" w:date="2016-06-02T11:40:00Z">
              <w:r w:rsidRPr="0042024B">
                <w:rPr>
                  <w:rFonts w:ascii="楷体" w:eastAsia="楷体" w:hAnsi="楷体" w:hint="eastAsia"/>
                  <w:szCs w:val="21"/>
                </w:rPr>
                <w:t>增加对转让标</w:t>
              </w:r>
            </w:ins>
            <w:ins w:id="383" w:author="wincol" w:date="2016-06-02T11:41:00Z">
              <w:r w:rsidRPr="0042024B">
                <w:rPr>
                  <w:rFonts w:ascii="楷体" w:eastAsia="楷体" w:hAnsi="楷体" w:hint="eastAsia"/>
                  <w:szCs w:val="21"/>
                </w:rPr>
                <w:t>的在放款时不支持收取费用的描述。</w:t>
              </w:r>
            </w:ins>
          </w:p>
          <w:p w14:paraId="1958DD5B" w14:textId="77777777" w:rsidR="0042024B" w:rsidRPr="0042024B" w:rsidRDefault="0042024B" w:rsidP="005427D0">
            <w:pPr>
              <w:pStyle w:val="tableentry"/>
              <w:spacing w:before="78" w:after="78"/>
              <w:rPr>
                <w:ins w:id="384" w:author="wincol" w:date="2016-06-12T16:37:00Z"/>
                <w:rFonts w:ascii="楷体" w:eastAsia="楷体" w:hAnsi="楷体"/>
                <w:szCs w:val="21"/>
              </w:rPr>
            </w:pPr>
            <w:ins w:id="385" w:author="wincol" w:date="2016-06-12T10:03:00Z">
              <w:r w:rsidRPr="0042024B">
                <w:rPr>
                  <w:rFonts w:ascii="楷体" w:eastAsia="楷体" w:hAnsi="楷体" w:hint="eastAsia"/>
                  <w:szCs w:val="21"/>
                </w:rPr>
                <w:t>2、</w:t>
              </w:r>
            </w:ins>
            <w:ins w:id="386" w:author="wincol" w:date="2016-06-12T16:35:00Z">
              <w:r w:rsidRPr="0042024B">
                <w:rPr>
                  <w:rFonts w:ascii="楷体" w:eastAsia="楷体" w:hAnsi="楷体" w:hint="eastAsia"/>
                  <w:szCs w:val="21"/>
                </w:rPr>
                <w:t>把1.7版本</w:t>
              </w:r>
            </w:ins>
            <w:ins w:id="387" w:author="wincol" w:date="2016-06-12T16:36:00Z">
              <w:r w:rsidRPr="0042024B">
                <w:rPr>
                  <w:rFonts w:ascii="楷体" w:eastAsia="楷体" w:hAnsi="楷体" w:hint="eastAsia"/>
                  <w:szCs w:val="21"/>
                </w:rPr>
                <w:t>修改的内容恢复回</w:t>
              </w:r>
            </w:ins>
            <w:ins w:id="388" w:author="wincol" w:date="2016-06-12T16:37:00Z">
              <w:r w:rsidRPr="0042024B">
                <w:rPr>
                  <w:rFonts w:ascii="楷体" w:eastAsia="楷体" w:hAnsi="楷体" w:hint="eastAsia"/>
                  <w:szCs w:val="21"/>
                </w:rPr>
                <w:t>1.6版本的字段传送</w:t>
              </w:r>
            </w:ins>
            <w:ins w:id="389" w:author="wincol" w:date="2016-06-12T16:36:00Z">
              <w:r w:rsidRPr="0042024B">
                <w:rPr>
                  <w:rFonts w:ascii="楷体" w:eastAsia="楷体" w:hAnsi="楷体" w:hint="eastAsia"/>
                  <w:szCs w:val="21"/>
                </w:rPr>
                <w:t>。</w:t>
              </w:r>
            </w:ins>
          </w:p>
          <w:p w14:paraId="0130A323" w14:textId="77777777" w:rsidR="0042024B" w:rsidRPr="0042024B" w:rsidRDefault="0042024B" w:rsidP="005427D0">
            <w:pPr>
              <w:pStyle w:val="tableentry"/>
              <w:spacing w:before="78" w:after="78"/>
              <w:rPr>
                <w:ins w:id="390" w:author="wincol" w:date="2016-06-12T19:22:00Z"/>
                <w:rFonts w:ascii="楷体" w:eastAsia="楷体" w:hAnsi="楷体"/>
                <w:szCs w:val="21"/>
              </w:rPr>
            </w:pPr>
            <w:ins w:id="391" w:author="wincol" w:date="2016-06-12T16:37:00Z">
              <w:r w:rsidRPr="0042024B">
                <w:rPr>
                  <w:rFonts w:ascii="楷体" w:eastAsia="楷体" w:hAnsi="楷体" w:hint="eastAsia"/>
                  <w:szCs w:val="21"/>
                </w:rPr>
                <w:t>3、3.</w:t>
              </w:r>
            </w:ins>
            <w:ins w:id="392" w:author="wincol" w:date="2016-06-12T16:39:00Z">
              <w:r w:rsidRPr="0042024B">
                <w:rPr>
                  <w:rFonts w:ascii="楷体" w:eastAsia="楷体" w:hAnsi="楷体" w:hint="eastAsia"/>
                  <w:szCs w:val="21"/>
                </w:rPr>
                <w:t>8</w:t>
              </w:r>
            </w:ins>
            <w:ins w:id="393" w:author="wincol" w:date="2016-06-12T16:37:00Z">
              <w:r w:rsidRPr="0042024B">
                <w:rPr>
                  <w:rFonts w:ascii="楷体" w:eastAsia="楷体" w:hAnsi="楷体" w:hint="eastAsia"/>
                  <w:szCs w:val="21"/>
                </w:rPr>
                <w:t>章节的报文头的渠道流水</w:t>
              </w:r>
            </w:ins>
            <w:ins w:id="394" w:author="wincol" w:date="2016-06-12T16:39:00Z">
              <w:r w:rsidRPr="0042024B">
                <w:rPr>
                  <w:rFonts w:ascii="楷体" w:eastAsia="楷体" w:hAnsi="楷体" w:hint="eastAsia"/>
                  <w:szCs w:val="21"/>
                </w:rPr>
                <w:t>号</w:t>
              </w:r>
            </w:ins>
            <w:ins w:id="395" w:author="wincol" w:date="2016-06-12T16:40:00Z">
              <w:r w:rsidRPr="0042024B">
                <w:rPr>
                  <w:rFonts w:ascii="楷体" w:eastAsia="楷体" w:hAnsi="楷体" w:hint="eastAsia"/>
                  <w:szCs w:val="21"/>
                </w:rPr>
                <w:t>（channel</w:t>
              </w:r>
              <w:r w:rsidRPr="0042024B">
                <w:rPr>
                  <w:rFonts w:ascii="楷体" w:eastAsia="楷体" w:hAnsi="楷体"/>
                  <w:szCs w:val="21"/>
                </w:rPr>
                <w:t>Flow</w:t>
              </w:r>
              <w:r w:rsidRPr="0042024B">
                <w:rPr>
                  <w:rFonts w:ascii="楷体" w:eastAsia="楷体" w:hAnsi="楷体" w:hint="eastAsia"/>
                  <w:szCs w:val="21"/>
                </w:rPr>
                <w:t>）</w:t>
              </w:r>
            </w:ins>
            <w:ins w:id="396" w:author="wincol" w:date="2016-06-12T16:37:00Z">
              <w:r w:rsidRPr="0042024B">
                <w:rPr>
                  <w:rFonts w:ascii="楷体" w:eastAsia="楷体" w:hAnsi="楷体" w:hint="eastAsia"/>
                  <w:szCs w:val="21"/>
                </w:rPr>
                <w:t>的组成规范化，</w:t>
              </w:r>
            </w:ins>
            <w:ins w:id="397" w:author="wincol" w:date="2016-06-12T16:38:00Z">
              <w:r w:rsidRPr="0042024B">
                <w:rPr>
                  <w:rFonts w:ascii="楷体" w:eastAsia="楷体" w:hAnsi="楷体" w:hint="eastAsia"/>
                  <w:szCs w:val="21"/>
                </w:rPr>
                <w:t>并增长到</w:t>
              </w:r>
            </w:ins>
            <w:ins w:id="398" w:author="wincol" w:date="2016-06-12T19:14:00Z">
              <w:r w:rsidRPr="0042024B">
                <w:rPr>
                  <w:rFonts w:ascii="楷体" w:eastAsia="楷体" w:hAnsi="楷体" w:hint="eastAsia"/>
                  <w:szCs w:val="21"/>
                </w:rPr>
                <w:t>固定长度</w:t>
              </w:r>
            </w:ins>
            <w:ins w:id="399" w:author="wincol" w:date="2016-06-12T16:38:00Z">
              <w:r w:rsidRPr="0042024B">
                <w:rPr>
                  <w:rFonts w:ascii="楷体" w:eastAsia="楷体" w:hAnsi="楷体" w:hint="eastAsia"/>
                  <w:szCs w:val="21"/>
                </w:rPr>
                <w:t>28位。</w:t>
              </w:r>
            </w:ins>
          </w:p>
          <w:p w14:paraId="41EF163C" w14:textId="77777777" w:rsidR="0042024B" w:rsidRPr="0042024B" w:rsidRDefault="0042024B" w:rsidP="005427D0">
            <w:pPr>
              <w:pStyle w:val="tableentry"/>
              <w:spacing w:before="78" w:after="78"/>
              <w:rPr>
                <w:ins w:id="400" w:author="wincol" w:date="2016-06-12T18:09:00Z"/>
                <w:rFonts w:ascii="楷体" w:eastAsia="楷体" w:hAnsi="楷体"/>
                <w:szCs w:val="21"/>
              </w:rPr>
            </w:pPr>
            <w:ins w:id="401" w:author="wincol" w:date="2016-06-12T19:23:00Z">
              <w:r w:rsidRPr="0042024B">
                <w:rPr>
                  <w:rFonts w:ascii="楷体" w:eastAsia="楷体" w:hAnsi="楷体" w:hint="eastAsia"/>
                  <w:szCs w:val="21"/>
                </w:rPr>
                <w:t>4、</w:t>
              </w:r>
            </w:ins>
            <w:ins w:id="402" w:author="wincol" w:date="2016-06-12T19:22:00Z">
              <w:r w:rsidRPr="0042024B">
                <w:rPr>
                  <w:rFonts w:ascii="楷体" w:eastAsia="楷体" w:hAnsi="楷体" w:hint="eastAsia"/>
                  <w:szCs w:val="21"/>
                </w:rPr>
                <w:t xml:space="preserve">账户开立(OGW00042) </w:t>
              </w:r>
            </w:ins>
            <w:ins w:id="403" w:author="wincol" w:date="2016-06-12T20:22:00Z">
              <w:r w:rsidRPr="0042024B">
                <w:rPr>
                  <w:rFonts w:ascii="楷体" w:eastAsia="楷体" w:hAnsi="楷体" w:hint="eastAsia"/>
                  <w:szCs w:val="21"/>
                </w:rPr>
                <w:t>、</w:t>
              </w:r>
            </w:ins>
            <w:ins w:id="404" w:author="wincol" w:date="2016-06-12T19:22:00Z">
              <w:r w:rsidRPr="0042024B">
                <w:rPr>
                  <w:rFonts w:ascii="楷体" w:eastAsia="楷体" w:hAnsi="楷体" w:hint="eastAsia"/>
                  <w:szCs w:val="21"/>
                </w:rPr>
                <w:t>放款(OGW00065)</w:t>
              </w:r>
            </w:ins>
            <w:ins w:id="405" w:author="wincol" w:date="2016-06-12T20:22:00Z">
              <w:r w:rsidRPr="0042024B">
                <w:rPr>
                  <w:rFonts w:ascii="楷体" w:eastAsia="楷体" w:hAnsi="楷体" w:hint="eastAsia"/>
                  <w:szCs w:val="21"/>
                </w:rPr>
                <w:t>、</w:t>
              </w:r>
            </w:ins>
            <w:ins w:id="406" w:author="wincol" w:date="2016-06-12T19:22:00Z">
              <w:r w:rsidRPr="0042024B">
                <w:rPr>
                  <w:rFonts w:ascii="楷体" w:eastAsia="楷体" w:hAnsi="楷体" w:hint="eastAsia"/>
                  <w:szCs w:val="21"/>
                </w:rPr>
                <w:t>放款结果查询 (OGW00066)</w:t>
              </w:r>
            </w:ins>
            <w:ins w:id="407" w:author="wincol" w:date="2016-06-12T20:21:00Z">
              <w:r w:rsidRPr="0042024B">
                <w:rPr>
                  <w:rFonts w:ascii="楷体" w:eastAsia="楷体" w:hAnsi="楷体" w:hint="eastAsia"/>
                  <w:szCs w:val="21"/>
                </w:rPr>
                <w:t>、银行主动单笔撤标(OGW0014T)</w:t>
              </w:r>
            </w:ins>
            <w:ins w:id="408" w:author="wincol" w:date="2016-06-12T19:23:00Z">
              <w:r w:rsidRPr="0042024B">
                <w:rPr>
                  <w:rFonts w:ascii="楷体" w:eastAsia="楷体" w:hAnsi="楷体" w:hint="eastAsia"/>
                  <w:szCs w:val="21"/>
                </w:rPr>
                <w:t>增加示例报文。</w:t>
              </w:r>
            </w:ins>
          </w:p>
          <w:p w14:paraId="0C34CF32" w14:textId="77777777" w:rsidR="0042024B" w:rsidRPr="0042024B" w:rsidRDefault="0042024B" w:rsidP="005427D0">
            <w:pPr>
              <w:pStyle w:val="tableentry"/>
              <w:spacing w:before="78" w:after="78"/>
              <w:rPr>
                <w:ins w:id="409" w:author="wincol" w:date="2016-06-12T19:14:00Z"/>
                <w:rFonts w:ascii="楷体" w:eastAsia="楷体" w:hAnsi="楷体"/>
                <w:szCs w:val="21"/>
              </w:rPr>
            </w:pPr>
            <w:ins w:id="410" w:author="wincol" w:date="2016-06-12T19:23:00Z">
              <w:r w:rsidRPr="0042024B">
                <w:rPr>
                  <w:rFonts w:ascii="楷体" w:eastAsia="楷体" w:hAnsi="楷体" w:hint="eastAsia"/>
                  <w:szCs w:val="21"/>
                </w:rPr>
                <w:t>5</w:t>
              </w:r>
            </w:ins>
            <w:ins w:id="411" w:author="wincol" w:date="2016-06-12T18:09:00Z">
              <w:r w:rsidRPr="0042024B">
                <w:rPr>
                  <w:rFonts w:ascii="楷体" w:eastAsia="楷体" w:hAnsi="楷体" w:hint="eastAsia"/>
                  <w:szCs w:val="21"/>
                </w:rPr>
                <w:t>、</w:t>
              </w:r>
            </w:ins>
            <w:ins w:id="412" w:author="wincol" w:date="2016-06-12T19:14:00Z">
              <w:r w:rsidRPr="0042024B">
                <w:rPr>
                  <w:rFonts w:ascii="楷体" w:eastAsia="楷体" w:hAnsi="楷体" w:hint="eastAsia"/>
                  <w:szCs w:val="21"/>
                </w:rPr>
                <w:t>以下两个接口的字段从原来60位的长度修改为28位</w:t>
              </w:r>
            </w:ins>
          </w:p>
          <w:p w14:paraId="60FD7679" w14:textId="77777777" w:rsidR="0042024B" w:rsidRPr="0042024B" w:rsidRDefault="0042024B" w:rsidP="005427D0">
            <w:pPr>
              <w:pStyle w:val="tableentry"/>
              <w:spacing w:before="78" w:after="78"/>
              <w:rPr>
                <w:ins w:id="413" w:author="wincol" w:date="2016-06-12T19:14:00Z"/>
                <w:rFonts w:ascii="楷体" w:eastAsia="楷体" w:hAnsi="楷体"/>
                <w:szCs w:val="21"/>
              </w:rPr>
            </w:pPr>
            <w:ins w:id="414" w:author="wincol" w:date="2016-06-12T19:14:00Z">
              <w:r w:rsidRPr="0042024B">
                <w:rPr>
                  <w:rFonts w:ascii="楷体" w:eastAsia="楷体" w:hAnsi="楷体" w:hint="eastAsia"/>
                  <w:szCs w:val="21"/>
                </w:rPr>
                <w:t>单笔发标信息通知(OGW00051) 原投标第三方交易流水号</w:t>
              </w:r>
            </w:ins>
          </w:p>
          <w:p w14:paraId="76B6DA78" w14:textId="77777777" w:rsidR="0042024B" w:rsidRPr="0042024B" w:rsidRDefault="0042024B" w:rsidP="005427D0">
            <w:pPr>
              <w:pStyle w:val="tableentry"/>
              <w:spacing w:before="78" w:after="78"/>
              <w:rPr>
                <w:ins w:id="415" w:author="wincol" w:date="2016-06-12T19:14:00Z"/>
                <w:rFonts w:ascii="楷体" w:eastAsia="楷体" w:hAnsi="楷体"/>
                <w:szCs w:val="21"/>
              </w:rPr>
            </w:pPr>
            <w:ins w:id="416" w:author="wincol" w:date="2016-06-12T19:14:00Z">
              <w:r w:rsidRPr="0042024B">
                <w:rPr>
                  <w:rFonts w:ascii="楷体" w:eastAsia="楷体" w:hAnsi="楷体" w:hint="eastAsia"/>
                  <w:szCs w:val="21"/>
                </w:rPr>
                <w:lastRenderedPageBreak/>
                <w:t>流标结果查询 (OGW00064)原流标交易流水号</w:t>
              </w:r>
            </w:ins>
          </w:p>
          <w:p w14:paraId="5FE8179E" w14:textId="77777777" w:rsidR="0042024B" w:rsidRPr="0042024B" w:rsidRDefault="0042024B" w:rsidP="005427D0">
            <w:pPr>
              <w:pStyle w:val="tableentry"/>
              <w:spacing w:before="78" w:after="78"/>
              <w:rPr>
                <w:ins w:id="417" w:author="wincol" w:date="2016-06-12T19:14:00Z"/>
                <w:rFonts w:ascii="楷体" w:eastAsia="楷体" w:hAnsi="楷体"/>
                <w:szCs w:val="21"/>
              </w:rPr>
            </w:pPr>
            <w:ins w:id="418" w:author="wincol" w:date="2016-06-12T19:23:00Z">
              <w:r w:rsidRPr="0042024B">
                <w:rPr>
                  <w:rFonts w:ascii="楷体" w:eastAsia="楷体" w:hAnsi="楷体" w:hint="eastAsia"/>
                  <w:szCs w:val="21"/>
                </w:rPr>
                <w:t>6</w:t>
              </w:r>
            </w:ins>
            <w:ins w:id="419" w:author="wincol" w:date="2016-06-12T19:14:00Z">
              <w:r w:rsidRPr="0042024B">
                <w:rPr>
                  <w:rFonts w:ascii="楷体" w:eastAsia="楷体" w:hAnsi="楷体" w:hint="eastAsia"/>
                  <w:szCs w:val="21"/>
                </w:rPr>
                <w:t>、以下两个接口的字段从原来32位的长度修改为28位</w:t>
              </w:r>
            </w:ins>
          </w:p>
          <w:p w14:paraId="65DEE322" w14:textId="77777777" w:rsidR="0042024B" w:rsidRPr="0042024B" w:rsidRDefault="0042024B" w:rsidP="005427D0">
            <w:pPr>
              <w:pStyle w:val="tableentry"/>
              <w:spacing w:before="78" w:after="78"/>
              <w:rPr>
                <w:ins w:id="420" w:author="wincol" w:date="2016-06-12T19:14:00Z"/>
                <w:rFonts w:ascii="楷体" w:eastAsia="楷体" w:hAnsi="楷体"/>
                <w:szCs w:val="21"/>
              </w:rPr>
            </w:pPr>
            <w:ins w:id="421" w:author="wincol" w:date="2016-06-12T19:14:00Z">
              <w:r w:rsidRPr="0042024B">
                <w:rPr>
                  <w:rFonts w:ascii="楷体" w:eastAsia="楷体" w:hAnsi="楷体" w:hint="eastAsia"/>
                  <w:szCs w:val="21"/>
                </w:rPr>
                <w:t>账户开立(OGW00042)异步返回的"原开户交易流水号";商户回复我行异步的报文的"原开户交易流水号"</w:t>
              </w:r>
            </w:ins>
          </w:p>
          <w:p w14:paraId="32BC8E48" w14:textId="77777777" w:rsidR="0042024B" w:rsidRPr="0042024B" w:rsidRDefault="0042024B" w:rsidP="005427D0">
            <w:pPr>
              <w:pStyle w:val="tableentry"/>
              <w:spacing w:before="78" w:after="78"/>
              <w:rPr>
                <w:ins w:id="422" w:author="wincol" w:date="2016-06-12T19:14:00Z"/>
                <w:rFonts w:ascii="楷体" w:eastAsia="楷体" w:hAnsi="楷体"/>
                <w:szCs w:val="21"/>
              </w:rPr>
            </w:pPr>
            <w:ins w:id="423" w:author="wincol" w:date="2016-06-12T19:14:00Z">
              <w:r w:rsidRPr="0042024B">
                <w:rPr>
                  <w:rFonts w:ascii="楷体" w:eastAsia="楷体" w:hAnsi="楷体" w:hint="eastAsia"/>
                  <w:szCs w:val="21"/>
                </w:rPr>
                <w:t>账户开立结果查询(OGW00043)请求报文"原交易流水号";响应报文"原交易流水号"</w:t>
              </w:r>
            </w:ins>
          </w:p>
          <w:p w14:paraId="06AB2E76" w14:textId="77777777" w:rsidR="0042024B" w:rsidRPr="0042024B" w:rsidRDefault="0042024B" w:rsidP="005427D0">
            <w:pPr>
              <w:pStyle w:val="tableentry"/>
              <w:spacing w:before="78" w:after="78"/>
              <w:rPr>
                <w:ins w:id="424" w:author="wincol" w:date="2016-06-12T19:14:00Z"/>
                <w:rFonts w:ascii="楷体" w:eastAsia="楷体" w:hAnsi="楷体"/>
                <w:szCs w:val="21"/>
              </w:rPr>
            </w:pPr>
            <w:ins w:id="425" w:author="wincol" w:date="2016-06-12T19:14:00Z">
              <w:r w:rsidRPr="0042024B">
                <w:rPr>
                  <w:rFonts w:ascii="楷体" w:eastAsia="楷体" w:hAnsi="楷体" w:hint="eastAsia"/>
                  <w:szCs w:val="21"/>
                </w:rPr>
                <w:t>绑卡(OGW00044)异步返回的"原交易流水号";商户回复我行异步的报文的"原交易流水号"</w:t>
              </w:r>
            </w:ins>
          </w:p>
          <w:p w14:paraId="70221139" w14:textId="77777777" w:rsidR="0042024B" w:rsidRPr="0042024B" w:rsidRDefault="0042024B" w:rsidP="005427D0">
            <w:pPr>
              <w:pStyle w:val="tableentry"/>
              <w:spacing w:before="78" w:after="78"/>
              <w:rPr>
                <w:ins w:id="426" w:author="wincol" w:date="2016-06-12T19:14:00Z"/>
                <w:rFonts w:ascii="楷体" w:eastAsia="楷体" w:hAnsi="楷体"/>
                <w:szCs w:val="21"/>
              </w:rPr>
            </w:pPr>
            <w:ins w:id="427" w:author="wincol" w:date="2016-06-12T19:14:00Z">
              <w:r w:rsidRPr="0042024B">
                <w:rPr>
                  <w:rFonts w:ascii="楷体" w:eastAsia="楷体" w:hAnsi="楷体" w:hint="eastAsia"/>
                  <w:szCs w:val="21"/>
                </w:rPr>
                <w:t>单笔专属账户充值(OGW00045) 异步返回的"原交易流水号";商户回复我行异步的报文的"原交易流水号"</w:t>
              </w:r>
            </w:ins>
          </w:p>
          <w:p w14:paraId="65FBA5ED" w14:textId="77777777" w:rsidR="0042024B" w:rsidRPr="0042024B" w:rsidRDefault="0042024B" w:rsidP="005427D0">
            <w:pPr>
              <w:pStyle w:val="tableentry"/>
              <w:spacing w:before="78" w:after="78"/>
              <w:rPr>
                <w:ins w:id="428" w:author="wincol" w:date="2016-06-12T19:14:00Z"/>
                <w:rFonts w:ascii="楷体" w:eastAsia="楷体" w:hAnsi="楷体"/>
                <w:szCs w:val="21"/>
              </w:rPr>
            </w:pPr>
            <w:ins w:id="429" w:author="wincol" w:date="2016-06-12T19:14:00Z">
              <w:r w:rsidRPr="0042024B">
                <w:rPr>
                  <w:rFonts w:ascii="楷体" w:eastAsia="楷体" w:hAnsi="楷体" w:hint="eastAsia"/>
                  <w:szCs w:val="21"/>
                </w:rPr>
                <w:t>单笔充值结果查询 (OGW00046)请求报文"原充值交易流水号";响应报文"第三方请求流水号"</w:t>
              </w:r>
            </w:ins>
          </w:p>
          <w:p w14:paraId="0219566F" w14:textId="77777777" w:rsidR="0042024B" w:rsidRPr="0042024B" w:rsidRDefault="0042024B" w:rsidP="005427D0">
            <w:pPr>
              <w:pStyle w:val="tableentry"/>
              <w:spacing w:before="78" w:after="78"/>
              <w:rPr>
                <w:ins w:id="430" w:author="wincol" w:date="2016-06-12T19:14:00Z"/>
                <w:rFonts w:ascii="楷体" w:eastAsia="楷体" w:hAnsi="楷体"/>
                <w:szCs w:val="21"/>
              </w:rPr>
            </w:pPr>
            <w:ins w:id="431" w:author="wincol" w:date="2016-06-12T19:14:00Z">
              <w:r w:rsidRPr="0042024B">
                <w:rPr>
                  <w:rFonts w:ascii="楷体" w:eastAsia="楷体" w:hAnsi="楷体" w:hint="eastAsia"/>
                  <w:szCs w:val="21"/>
                </w:rPr>
                <w:t>单笔提现(OGW00047)异步返回的"原交易流水号";商户回复我行异步的报文的"原交易流水号"</w:t>
              </w:r>
            </w:ins>
          </w:p>
          <w:p w14:paraId="211591EE" w14:textId="77777777" w:rsidR="0042024B" w:rsidRPr="0042024B" w:rsidRDefault="0042024B" w:rsidP="005427D0">
            <w:pPr>
              <w:pStyle w:val="tableentry"/>
              <w:spacing w:before="78" w:after="78"/>
              <w:rPr>
                <w:ins w:id="432" w:author="wincol" w:date="2016-06-12T19:14:00Z"/>
                <w:rFonts w:ascii="楷体" w:eastAsia="楷体" w:hAnsi="楷体"/>
                <w:szCs w:val="21"/>
              </w:rPr>
            </w:pPr>
            <w:ins w:id="433" w:author="wincol" w:date="2016-06-12T19:14:00Z">
              <w:r w:rsidRPr="0042024B">
                <w:rPr>
                  <w:rFonts w:ascii="楷体" w:eastAsia="楷体" w:hAnsi="楷体" w:hint="eastAsia"/>
                  <w:szCs w:val="21"/>
                </w:rPr>
                <w:t>单笔提现结果查询(OGW00048)请求报文"原提现交易流水号";响应报文"第三方请求流水号"</w:t>
              </w:r>
            </w:ins>
          </w:p>
          <w:p w14:paraId="538C1461" w14:textId="77777777" w:rsidR="0042024B" w:rsidRPr="0042024B" w:rsidRDefault="0042024B" w:rsidP="005427D0">
            <w:pPr>
              <w:pStyle w:val="tableentry"/>
              <w:spacing w:before="78" w:after="78"/>
              <w:rPr>
                <w:ins w:id="434" w:author="wincol" w:date="2016-06-12T19:14:00Z"/>
                <w:rFonts w:ascii="楷体" w:eastAsia="楷体" w:hAnsi="楷体"/>
                <w:szCs w:val="21"/>
              </w:rPr>
            </w:pPr>
            <w:ins w:id="435" w:author="wincol" w:date="2016-06-12T19:14:00Z">
              <w:r w:rsidRPr="0042024B">
                <w:rPr>
                  <w:rFonts w:ascii="楷体" w:eastAsia="楷体" w:hAnsi="楷体" w:hint="eastAsia"/>
                  <w:szCs w:val="21"/>
                </w:rPr>
                <w:t>单笔投标 (OGW00052)异步返回的"原交易流水号";商户回复我行异步的报文的"原交易流水号"</w:t>
              </w:r>
            </w:ins>
          </w:p>
          <w:p w14:paraId="3FF6B191" w14:textId="77777777" w:rsidR="0042024B" w:rsidRPr="0042024B" w:rsidRDefault="0042024B" w:rsidP="005427D0">
            <w:pPr>
              <w:pStyle w:val="tableentry"/>
              <w:spacing w:before="78" w:after="78"/>
              <w:rPr>
                <w:ins w:id="436" w:author="wincol" w:date="2016-06-12T19:14:00Z"/>
                <w:rFonts w:ascii="楷体" w:eastAsia="楷体" w:hAnsi="楷体"/>
                <w:szCs w:val="21"/>
              </w:rPr>
            </w:pPr>
            <w:ins w:id="437" w:author="wincol" w:date="2016-06-12T19:14:00Z">
              <w:r w:rsidRPr="0042024B">
                <w:rPr>
                  <w:rFonts w:ascii="楷体" w:eastAsia="楷体" w:hAnsi="楷体" w:hint="eastAsia"/>
                  <w:szCs w:val="21"/>
                </w:rPr>
                <w:t>单笔投标结果查询(OGW00053)请求报文"原投标交易流水号";响应报文"投标交易流水号"</w:t>
              </w:r>
            </w:ins>
          </w:p>
          <w:p w14:paraId="7606E9D4" w14:textId="77777777" w:rsidR="0042024B" w:rsidRPr="0042024B" w:rsidRDefault="0042024B" w:rsidP="005427D0">
            <w:pPr>
              <w:pStyle w:val="tableentry"/>
              <w:spacing w:before="78" w:after="78"/>
              <w:rPr>
                <w:ins w:id="438" w:author="wincol" w:date="2016-06-12T19:14:00Z"/>
                <w:rFonts w:ascii="楷体" w:eastAsia="楷体" w:hAnsi="楷体"/>
                <w:szCs w:val="21"/>
              </w:rPr>
            </w:pPr>
            <w:ins w:id="439" w:author="wincol" w:date="2016-06-12T19:14:00Z">
              <w:r w:rsidRPr="0042024B">
                <w:rPr>
                  <w:rFonts w:ascii="楷体" w:eastAsia="楷体" w:hAnsi="楷体" w:hint="eastAsia"/>
                  <w:szCs w:val="21"/>
                </w:rPr>
                <w:t>投标优惠返回（可选）(OGW00054)请求报文的"原投标流水号"</w:t>
              </w:r>
            </w:ins>
          </w:p>
          <w:p w14:paraId="02456846" w14:textId="77777777" w:rsidR="0042024B" w:rsidRPr="0042024B" w:rsidRDefault="0042024B" w:rsidP="005427D0">
            <w:pPr>
              <w:pStyle w:val="tableentry"/>
              <w:spacing w:before="78" w:after="78"/>
              <w:rPr>
                <w:ins w:id="440" w:author="wincol" w:date="2016-06-12T19:14:00Z"/>
                <w:rFonts w:ascii="楷体" w:eastAsia="楷体" w:hAnsi="楷体"/>
                <w:szCs w:val="21"/>
              </w:rPr>
            </w:pPr>
            <w:ins w:id="441" w:author="wincol" w:date="2016-06-12T19:14:00Z">
              <w:r w:rsidRPr="0042024B">
                <w:rPr>
                  <w:rFonts w:ascii="楷体" w:eastAsia="楷体" w:hAnsi="楷体" w:hint="eastAsia"/>
                  <w:szCs w:val="21"/>
                </w:rPr>
                <w:t>投标优惠返回结果查询（可选）(OGW00055)请求报文的"原投标优惠返回交易流水号";响应报文的"原投标流水号"</w:t>
              </w:r>
            </w:ins>
          </w:p>
          <w:p w14:paraId="3BBDFB74" w14:textId="77777777" w:rsidR="0042024B" w:rsidRPr="0042024B" w:rsidRDefault="0042024B" w:rsidP="005427D0">
            <w:pPr>
              <w:pStyle w:val="tableentry"/>
              <w:spacing w:before="78" w:after="78"/>
              <w:rPr>
                <w:ins w:id="442" w:author="wincol" w:date="2016-06-12T19:14:00Z"/>
                <w:rFonts w:ascii="楷体" w:eastAsia="楷体" w:hAnsi="楷体"/>
                <w:szCs w:val="21"/>
              </w:rPr>
            </w:pPr>
            <w:ins w:id="443" w:author="wincol" w:date="2016-06-12T19:14:00Z">
              <w:r w:rsidRPr="0042024B">
                <w:rPr>
                  <w:rFonts w:ascii="楷体" w:eastAsia="楷体" w:hAnsi="楷体" w:hint="eastAsia"/>
                  <w:szCs w:val="21"/>
                </w:rPr>
                <w:t>自动投标授权(OGW00056)异步返回的"原交易流水号";商户回复我行异步的报文的"原交易流水号"</w:t>
              </w:r>
            </w:ins>
          </w:p>
          <w:p w14:paraId="02646990" w14:textId="77777777" w:rsidR="0042024B" w:rsidRPr="0042024B" w:rsidRDefault="0042024B" w:rsidP="005427D0">
            <w:pPr>
              <w:pStyle w:val="tableentry"/>
              <w:spacing w:before="78" w:after="78"/>
              <w:rPr>
                <w:ins w:id="444" w:author="wincol" w:date="2016-06-12T19:14:00Z"/>
                <w:rFonts w:ascii="楷体" w:eastAsia="楷体" w:hAnsi="楷体"/>
                <w:szCs w:val="21"/>
              </w:rPr>
            </w:pPr>
            <w:ins w:id="445" w:author="wincol" w:date="2016-06-12T19:14:00Z">
              <w:r w:rsidRPr="0042024B">
                <w:rPr>
                  <w:rFonts w:ascii="楷体" w:eastAsia="楷体" w:hAnsi="楷体" w:hint="eastAsia"/>
                  <w:szCs w:val="21"/>
                </w:rPr>
                <w:t>自动投标授权结果查询（可选）(OGW00057)请求报文的"原自动投标授权交易流水号";响应报文</w:t>
              </w:r>
              <w:r w:rsidRPr="0042024B">
                <w:rPr>
                  <w:rFonts w:ascii="楷体" w:eastAsia="楷体" w:hAnsi="楷体" w:hint="eastAsia"/>
                  <w:szCs w:val="21"/>
                </w:rPr>
                <w:lastRenderedPageBreak/>
                <w:t>的"原自动投标授权交易流水号"</w:t>
              </w:r>
            </w:ins>
          </w:p>
          <w:p w14:paraId="61326A50" w14:textId="77777777" w:rsidR="0042024B" w:rsidRPr="0042024B" w:rsidRDefault="0042024B" w:rsidP="005427D0">
            <w:pPr>
              <w:pStyle w:val="tableentry"/>
              <w:spacing w:before="78" w:after="78"/>
              <w:rPr>
                <w:ins w:id="446" w:author="wincol" w:date="2016-06-12T19:14:00Z"/>
                <w:rFonts w:ascii="楷体" w:eastAsia="楷体" w:hAnsi="楷体"/>
                <w:szCs w:val="21"/>
              </w:rPr>
            </w:pPr>
            <w:ins w:id="447" w:author="wincol" w:date="2016-06-12T19:14:00Z">
              <w:r w:rsidRPr="0042024B">
                <w:rPr>
                  <w:rFonts w:ascii="楷体" w:eastAsia="楷体" w:hAnsi="楷体" w:hint="eastAsia"/>
                  <w:szCs w:val="21"/>
                </w:rPr>
                <w:t>单笔撤标(OGW00060)请求报文的"原投标流水号"</w:t>
              </w:r>
            </w:ins>
          </w:p>
          <w:p w14:paraId="66257753" w14:textId="77777777" w:rsidR="0042024B" w:rsidRPr="0042024B" w:rsidRDefault="0042024B" w:rsidP="005427D0">
            <w:pPr>
              <w:pStyle w:val="tableentry"/>
              <w:spacing w:before="78" w:after="78"/>
              <w:rPr>
                <w:ins w:id="448" w:author="wincol" w:date="2016-06-12T19:14:00Z"/>
                <w:rFonts w:ascii="楷体" w:eastAsia="楷体" w:hAnsi="楷体"/>
                <w:szCs w:val="21"/>
              </w:rPr>
            </w:pPr>
            <w:ins w:id="449" w:author="wincol" w:date="2016-06-12T19:14:00Z">
              <w:r w:rsidRPr="0042024B">
                <w:rPr>
                  <w:rFonts w:ascii="楷体" w:eastAsia="楷体" w:hAnsi="楷体" w:hint="eastAsia"/>
                  <w:szCs w:val="21"/>
                </w:rPr>
                <w:t>银行主动单笔撤标（必须）(OGW0014T)请求报文的"原投标流水号";响应报文的"原投标流水号"</w:t>
              </w:r>
            </w:ins>
          </w:p>
          <w:p w14:paraId="465F8A16" w14:textId="77777777" w:rsidR="0042024B" w:rsidRPr="0042024B" w:rsidRDefault="0042024B" w:rsidP="005427D0">
            <w:pPr>
              <w:pStyle w:val="tableentry"/>
              <w:spacing w:before="78" w:after="78"/>
              <w:rPr>
                <w:ins w:id="450" w:author="wincol" w:date="2016-06-12T19:14:00Z"/>
                <w:rFonts w:ascii="楷体" w:eastAsia="楷体" w:hAnsi="楷体"/>
                <w:szCs w:val="21"/>
              </w:rPr>
            </w:pPr>
            <w:ins w:id="451" w:author="wincol" w:date="2016-06-12T19:14:00Z">
              <w:r w:rsidRPr="0042024B">
                <w:rPr>
                  <w:rFonts w:ascii="楷体" w:eastAsia="楷体" w:hAnsi="楷体" w:hint="eastAsia"/>
                  <w:szCs w:val="21"/>
                </w:rPr>
                <w:t>债券转让申请(OGW00061)请求报文"原投标流水";我行异步响应的报文"原交易流水号";商户回复我行异步的报文的"原交易流水号"</w:t>
              </w:r>
            </w:ins>
          </w:p>
          <w:p w14:paraId="5A414D26" w14:textId="77777777" w:rsidR="0042024B" w:rsidRPr="0042024B" w:rsidRDefault="0042024B" w:rsidP="005427D0">
            <w:pPr>
              <w:pStyle w:val="tableentry"/>
              <w:spacing w:before="78" w:after="78"/>
              <w:rPr>
                <w:ins w:id="452" w:author="wincol" w:date="2016-06-12T19:14:00Z"/>
                <w:rFonts w:ascii="楷体" w:eastAsia="楷体" w:hAnsi="楷体"/>
                <w:szCs w:val="21"/>
              </w:rPr>
            </w:pPr>
            <w:ins w:id="453" w:author="wincol" w:date="2016-06-12T19:14:00Z">
              <w:r w:rsidRPr="0042024B">
                <w:rPr>
                  <w:rFonts w:ascii="楷体" w:eastAsia="楷体" w:hAnsi="楷体" w:hint="eastAsia"/>
                  <w:szCs w:val="21"/>
                </w:rPr>
                <w:t>债券转让结果查询(OGW00062)请求报文"原债券转让申请流水";响应报文的"原交易流水号"</w:t>
              </w:r>
            </w:ins>
          </w:p>
          <w:p w14:paraId="16399EDF" w14:textId="77777777" w:rsidR="0042024B" w:rsidRPr="0042024B" w:rsidRDefault="0042024B" w:rsidP="005427D0">
            <w:pPr>
              <w:pStyle w:val="tableentry"/>
              <w:spacing w:before="78" w:after="78"/>
              <w:rPr>
                <w:ins w:id="454" w:author="wincol" w:date="2016-06-12T19:14:00Z"/>
                <w:rFonts w:ascii="楷体" w:eastAsia="楷体" w:hAnsi="楷体"/>
                <w:szCs w:val="21"/>
              </w:rPr>
            </w:pPr>
            <w:ins w:id="455" w:author="wincol" w:date="2016-06-12T19:14:00Z">
              <w:r w:rsidRPr="0042024B">
                <w:rPr>
                  <w:rFonts w:ascii="楷体" w:eastAsia="楷体" w:hAnsi="楷体" w:hint="eastAsia"/>
                  <w:szCs w:val="21"/>
                </w:rPr>
                <w:t>流标结果查询 (OGW00064)请求报文的"原流标交易流水号","原投标流水号";响应报文的"原流标交易流水号","投标交易流水号"</w:t>
              </w:r>
            </w:ins>
          </w:p>
          <w:p w14:paraId="3B90925A" w14:textId="77777777" w:rsidR="0042024B" w:rsidRPr="0042024B" w:rsidRDefault="0042024B" w:rsidP="005427D0">
            <w:pPr>
              <w:pStyle w:val="tableentry"/>
              <w:spacing w:before="78" w:after="78"/>
              <w:rPr>
                <w:ins w:id="456" w:author="wincol" w:date="2016-06-12T19:14:00Z"/>
                <w:rFonts w:ascii="楷体" w:eastAsia="楷体" w:hAnsi="楷体"/>
                <w:szCs w:val="21"/>
              </w:rPr>
            </w:pPr>
            <w:ins w:id="457" w:author="wincol" w:date="2016-06-12T19:14:00Z">
              <w:r w:rsidRPr="0042024B">
                <w:rPr>
                  <w:rFonts w:ascii="楷体" w:eastAsia="楷体" w:hAnsi="楷体" w:hint="eastAsia"/>
                  <w:szCs w:val="21"/>
                </w:rPr>
                <w:t>放款结果查询 (OGW00066)请求报文的"原放款交易流水号","原投标流水号";响应报文的"原放款交易流水号","投标交易流水号"</w:t>
              </w:r>
            </w:ins>
          </w:p>
          <w:p w14:paraId="344B4928" w14:textId="77777777" w:rsidR="0042024B" w:rsidRPr="0042024B" w:rsidRDefault="0042024B" w:rsidP="005427D0">
            <w:pPr>
              <w:pStyle w:val="tableentry"/>
              <w:spacing w:before="78" w:after="78"/>
              <w:rPr>
                <w:ins w:id="458" w:author="wincol" w:date="2016-06-12T19:14:00Z"/>
                <w:rFonts w:ascii="楷体" w:eastAsia="楷体" w:hAnsi="楷体"/>
                <w:szCs w:val="21"/>
              </w:rPr>
            </w:pPr>
            <w:ins w:id="459" w:author="wincol" w:date="2016-06-12T19:14:00Z">
              <w:r w:rsidRPr="0042024B">
                <w:rPr>
                  <w:rFonts w:ascii="楷体" w:eastAsia="楷体" w:hAnsi="楷体" w:hint="eastAsia"/>
                  <w:szCs w:val="21"/>
                </w:rPr>
                <w:t>借款人单标还款 (OGW00067)请求报文的"原垫付请求流水号";银行异步响应报文的"原交易流水号";商户回复我行异步的报文的"原交易流水号"</w:t>
              </w:r>
            </w:ins>
          </w:p>
          <w:p w14:paraId="474261CA" w14:textId="77777777" w:rsidR="0042024B" w:rsidRPr="0042024B" w:rsidRDefault="0042024B" w:rsidP="005427D0">
            <w:pPr>
              <w:pStyle w:val="tableentry"/>
              <w:spacing w:before="78" w:after="78"/>
              <w:rPr>
                <w:ins w:id="460" w:author="wincol" w:date="2016-06-12T19:14:00Z"/>
                <w:rFonts w:ascii="楷体" w:eastAsia="楷体" w:hAnsi="楷体"/>
                <w:szCs w:val="21"/>
              </w:rPr>
            </w:pPr>
            <w:ins w:id="461" w:author="wincol" w:date="2016-06-12T19:14:00Z">
              <w:r w:rsidRPr="0042024B">
                <w:rPr>
                  <w:rFonts w:ascii="楷体" w:eastAsia="楷体" w:hAnsi="楷体" w:hint="eastAsia"/>
                  <w:szCs w:val="21"/>
                </w:rPr>
                <w:t>借款人单标还款结果查询(OGW00068)请求报文的"原借款人单标还款交易流水号";响应报文的"还款交易流水号"</w:t>
              </w:r>
            </w:ins>
          </w:p>
          <w:p w14:paraId="58AE6F8D" w14:textId="77777777" w:rsidR="0042024B" w:rsidRPr="0042024B" w:rsidRDefault="0042024B" w:rsidP="005427D0">
            <w:pPr>
              <w:pStyle w:val="tableentry"/>
              <w:spacing w:before="78" w:after="78"/>
              <w:rPr>
                <w:ins w:id="462" w:author="wincol" w:date="2016-06-12T19:14:00Z"/>
                <w:rFonts w:ascii="楷体" w:eastAsia="楷体" w:hAnsi="楷体"/>
                <w:szCs w:val="21"/>
              </w:rPr>
            </w:pPr>
            <w:ins w:id="463" w:author="wincol" w:date="2016-06-12T19:14:00Z">
              <w:r w:rsidRPr="0042024B">
                <w:rPr>
                  <w:rFonts w:ascii="楷体" w:eastAsia="楷体" w:hAnsi="楷体" w:hint="eastAsia"/>
                  <w:szCs w:val="21"/>
                </w:rPr>
                <w:t>自动还款授权 (OGW00069) 银行异步响应报文的"原交易流水号";商户回复我行异步的报文的"交易流水号"</w:t>
              </w:r>
            </w:ins>
          </w:p>
          <w:p w14:paraId="36FA6704" w14:textId="77777777" w:rsidR="0042024B" w:rsidRPr="0042024B" w:rsidRDefault="0042024B" w:rsidP="005427D0">
            <w:pPr>
              <w:pStyle w:val="tableentry"/>
              <w:spacing w:before="78" w:after="78"/>
              <w:rPr>
                <w:ins w:id="464" w:author="wincol" w:date="2016-06-12T19:14:00Z"/>
                <w:rFonts w:ascii="楷体" w:eastAsia="楷体" w:hAnsi="楷体"/>
                <w:szCs w:val="21"/>
              </w:rPr>
            </w:pPr>
            <w:ins w:id="465" w:author="wincol" w:date="2016-06-12T19:14:00Z">
              <w:r w:rsidRPr="0042024B">
                <w:rPr>
                  <w:rFonts w:ascii="楷体" w:eastAsia="楷体" w:hAnsi="楷体" w:hint="eastAsia"/>
                  <w:szCs w:val="21"/>
                </w:rPr>
                <w:t>自动还款授权结果查询（可选）(OGW00070)请求报文的"原自动还款授权交易流水号";响应报文的"原自动还款授权交易流水号"</w:t>
              </w:r>
            </w:ins>
          </w:p>
          <w:p w14:paraId="3F4EC26B" w14:textId="77777777" w:rsidR="0042024B" w:rsidRPr="0042024B" w:rsidRDefault="0042024B" w:rsidP="005427D0">
            <w:pPr>
              <w:pStyle w:val="tableentry"/>
              <w:spacing w:before="78" w:after="78"/>
              <w:rPr>
                <w:ins w:id="466" w:author="wincol" w:date="2016-06-12T19:14:00Z"/>
                <w:rFonts w:ascii="楷体" w:eastAsia="楷体" w:hAnsi="楷体"/>
                <w:szCs w:val="21"/>
              </w:rPr>
            </w:pPr>
            <w:ins w:id="467" w:author="wincol" w:date="2016-06-12T19:14:00Z">
              <w:r w:rsidRPr="0042024B">
                <w:rPr>
                  <w:rFonts w:ascii="楷体" w:eastAsia="楷体" w:hAnsi="楷体" w:hint="eastAsia"/>
                  <w:szCs w:val="21"/>
                </w:rPr>
                <w:t>还款收益明细提交(OGW00074)请求报文的"原还款交易流水号"</w:t>
              </w:r>
            </w:ins>
          </w:p>
          <w:p w14:paraId="4B856507" w14:textId="77777777" w:rsidR="0042024B" w:rsidRPr="0042024B" w:rsidRDefault="0042024B" w:rsidP="005427D0">
            <w:pPr>
              <w:pStyle w:val="tableentry"/>
              <w:spacing w:before="78" w:after="78"/>
              <w:rPr>
                <w:ins w:id="468" w:author="wincol" w:date="2016-06-02T11:40:00Z"/>
                <w:rFonts w:ascii="楷体" w:eastAsia="楷体" w:hAnsi="楷体"/>
                <w:szCs w:val="21"/>
              </w:rPr>
            </w:pPr>
            <w:ins w:id="469" w:author="wincol" w:date="2016-06-12T19:14:00Z">
              <w:r w:rsidRPr="0042024B">
                <w:rPr>
                  <w:rFonts w:ascii="楷体" w:eastAsia="楷体" w:hAnsi="楷体" w:hint="eastAsia"/>
                  <w:szCs w:val="21"/>
                </w:rPr>
                <w:t>还款收益结果查询 (OGW00075)请求报文的"原流水号";响应报文的"还款交易流水号"</w:t>
              </w:r>
            </w:ins>
          </w:p>
        </w:tc>
        <w:tc>
          <w:tcPr>
            <w:tcW w:w="850" w:type="dxa"/>
          </w:tcPr>
          <w:p w14:paraId="5781956F" w14:textId="77777777" w:rsidR="0042024B" w:rsidRDefault="0042024B" w:rsidP="0042024B">
            <w:pPr>
              <w:pStyle w:val="tableentry"/>
              <w:spacing w:before="78" w:after="78"/>
              <w:rPr>
                <w:ins w:id="470" w:author="wincol" w:date="2016-07-15T18:25:00Z"/>
                <w:rFonts w:ascii="微软雅黑" w:eastAsia="微软雅黑" w:hAnsi="微软雅黑"/>
              </w:rPr>
            </w:pPr>
            <w:ins w:id="471" w:author="wincol" w:date="2016-07-15T18:26:00Z">
              <w:r>
                <w:rPr>
                  <w:rFonts w:ascii="微软雅黑" w:eastAsia="微软雅黑" w:hAnsi="微软雅黑" w:hint="eastAsia"/>
                </w:rPr>
                <w:lastRenderedPageBreak/>
                <w:t>赵顺宝</w:t>
              </w:r>
            </w:ins>
          </w:p>
        </w:tc>
        <w:tc>
          <w:tcPr>
            <w:tcW w:w="851" w:type="dxa"/>
            <w:vAlign w:val="center"/>
          </w:tcPr>
          <w:p w14:paraId="214E9FA3" w14:textId="77777777" w:rsidR="0042024B" w:rsidRDefault="0042024B" w:rsidP="005427D0">
            <w:pPr>
              <w:autoSpaceDE w:val="0"/>
              <w:autoSpaceDN w:val="0"/>
              <w:adjustRightInd w:val="0"/>
              <w:snapToGrid w:val="0"/>
              <w:rPr>
                <w:rFonts w:ascii="楷体" w:eastAsia="楷体" w:hAnsi="楷体"/>
                <w:szCs w:val="21"/>
              </w:rPr>
            </w:pPr>
            <w:r>
              <w:rPr>
                <w:rFonts w:ascii="楷体" w:eastAsia="楷体" w:hAnsi="楷体" w:hint="eastAsia"/>
                <w:szCs w:val="21"/>
              </w:rPr>
              <w:t>何原</w:t>
            </w:r>
          </w:p>
        </w:tc>
        <w:tc>
          <w:tcPr>
            <w:tcW w:w="992" w:type="dxa"/>
            <w:vAlign w:val="center"/>
          </w:tcPr>
          <w:p w14:paraId="604F01A9" w14:textId="77777777" w:rsidR="0042024B" w:rsidRDefault="0042024B" w:rsidP="005427D0">
            <w:pPr>
              <w:autoSpaceDE w:val="0"/>
              <w:autoSpaceDN w:val="0"/>
              <w:adjustRightInd w:val="0"/>
              <w:snapToGrid w:val="0"/>
              <w:rPr>
                <w:rFonts w:ascii="楷体" w:eastAsia="楷体" w:hAnsi="楷体"/>
                <w:szCs w:val="21"/>
              </w:rPr>
            </w:pPr>
            <w:r>
              <w:rPr>
                <w:rFonts w:ascii="楷体" w:eastAsia="楷体" w:hAnsi="楷体" w:hint="eastAsia"/>
                <w:szCs w:val="21"/>
              </w:rPr>
              <w:t>修改稿</w:t>
            </w:r>
          </w:p>
        </w:tc>
        <w:tc>
          <w:tcPr>
            <w:tcW w:w="1176" w:type="dxa"/>
            <w:vAlign w:val="center"/>
          </w:tcPr>
          <w:p w14:paraId="51FF9B3E" w14:textId="77777777" w:rsidR="0042024B" w:rsidRDefault="0042024B" w:rsidP="005427D0">
            <w:pPr>
              <w:autoSpaceDE w:val="0"/>
              <w:autoSpaceDN w:val="0"/>
              <w:adjustRightInd w:val="0"/>
              <w:snapToGrid w:val="0"/>
              <w:rPr>
                <w:rFonts w:ascii="楷体" w:eastAsia="楷体" w:hAnsi="楷体"/>
                <w:szCs w:val="21"/>
              </w:rPr>
            </w:pPr>
            <w:r>
              <w:rPr>
                <w:rFonts w:ascii="楷体" w:eastAsia="楷体" w:hAnsi="楷体" w:hint="eastAsia"/>
                <w:szCs w:val="21"/>
              </w:rPr>
              <w:t>华兴银行科技部及商户</w:t>
            </w:r>
          </w:p>
        </w:tc>
      </w:tr>
      <w:tr w:rsidR="0042024B" w14:paraId="1E038B89" w14:textId="77777777" w:rsidTr="005427D0">
        <w:trPr>
          <w:trHeight w:val="293"/>
          <w:jc w:val="center"/>
        </w:trPr>
        <w:tc>
          <w:tcPr>
            <w:tcW w:w="936" w:type="dxa"/>
          </w:tcPr>
          <w:p w14:paraId="77BA4729" w14:textId="77777777" w:rsidR="0042024B" w:rsidRPr="0017468D" w:rsidRDefault="0042024B" w:rsidP="001774D4">
            <w:pPr>
              <w:pStyle w:val="tableentry"/>
              <w:spacing w:before="78" w:after="78"/>
              <w:rPr>
                <w:rFonts w:ascii="微软雅黑" w:eastAsia="微软雅黑" w:hAnsi="微软雅黑"/>
              </w:rPr>
            </w:pPr>
            <w:r>
              <w:rPr>
                <w:rFonts w:ascii="微软雅黑" w:eastAsia="微软雅黑" w:hAnsi="微软雅黑"/>
              </w:rPr>
              <w:lastRenderedPageBreak/>
              <w:t>V</w:t>
            </w:r>
            <w:ins w:id="472" w:author="wincol" w:date="2016-10-25T16:04:00Z">
              <w:r w:rsidR="001774D4">
                <w:rPr>
                  <w:rFonts w:ascii="微软雅黑" w:eastAsia="微软雅黑" w:hAnsi="微软雅黑" w:hint="eastAsia"/>
                </w:rPr>
                <w:t>2.0</w:t>
              </w:r>
            </w:ins>
          </w:p>
        </w:tc>
        <w:tc>
          <w:tcPr>
            <w:tcW w:w="1165" w:type="dxa"/>
          </w:tcPr>
          <w:p w14:paraId="4048ECCD" w14:textId="77777777" w:rsidR="0042024B" w:rsidRPr="0017468D" w:rsidRDefault="0042024B" w:rsidP="001774D4">
            <w:pPr>
              <w:pStyle w:val="tableentry"/>
              <w:spacing w:before="78" w:after="78"/>
              <w:rPr>
                <w:rFonts w:ascii="微软雅黑" w:eastAsia="微软雅黑" w:hAnsi="微软雅黑"/>
              </w:rPr>
            </w:pPr>
            <w:r>
              <w:rPr>
                <w:rFonts w:ascii="微软雅黑" w:eastAsia="微软雅黑" w:hAnsi="微软雅黑" w:hint="eastAsia"/>
              </w:rPr>
              <w:t>2016</w:t>
            </w:r>
            <w:r>
              <w:rPr>
                <w:rFonts w:ascii="微软雅黑" w:eastAsia="微软雅黑" w:hAnsi="微软雅黑"/>
              </w:rPr>
              <w:t>/</w:t>
            </w:r>
            <w:ins w:id="473" w:author="wincol" w:date="2016-10-25T16:04:00Z">
              <w:r w:rsidR="001774D4">
                <w:rPr>
                  <w:rFonts w:ascii="微软雅黑" w:eastAsia="微软雅黑" w:hAnsi="微软雅黑" w:hint="eastAsia"/>
                </w:rPr>
                <w:t>10</w:t>
              </w:r>
            </w:ins>
            <w:r>
              <w:rPr>
                <w:rFonts w:ascii="微软雅黑" w:eastAsia="微软雅黑" w:hAnsi="微软雅黑"/>
              </w:rPr>
              <w:t>/</w:t>
            </w:r>
            <w:ins w:id="474" w:author="wincol" w:date="2016-10-25T16:04:00Z">
              <w:r w:rsidR="001774D4">
                <w:rPr>
                  <w:rFonts w:ascii="微软雅黑" w:eastAsia="微软雅黑" w:hAnsi="微软雅黑" w:hint="eastAsia"/>
                </w:rPr>
                <w:t>25</w:t>
              </w:r>
            </w:ins>
          </w:p>
        </w:tc>
        <w:tc>
          <w:tcPr>
            <w:tcW w:w="3081" w:type="dxa"/>
          </w:tcPr>
          <w:p w14:paraId="48B14685" w14:textId="77777777" w:rsidR="0042024B" w:rsidRDefault="00385F65" w:rsidP="0042024B">
            <w:pPr>
              <w:pStyle w:val="tableentry"/>
              <w:spacing w:before="78" w:after="78"/>
              <w:rPr>
                <w:ins w:id="475" w:author="wincol" w:date="2016-10-25T16:02:00Z"/>
                <w:sz w:val="18"/>
                <w:szCs w:val="18"/>
              </w:rPr>
            </w:pPr>
            <w:ins w:id="476" w:author="wincol" w:date="2016-10-25T16:02:00Z">
              <w:r>
                <w:rPr>
                  <w:rFonts w:ascii="楷体" w:eastAsia="楷体" w:hAnsi="楷体" w:hint="eastAsia"/>
                  <w:szCs w:val="21"/>
                </w:rPr>
                <w:t>1、增加错误码</w:t>
              </w:r>
              <w:r w:rsidRPr="00BB2386">
                <w:rPr>
                  <w:sz w:val="18"/>
                  <w:szCs w:val="18"/>
                </w:rPr>
                <w:t>OGW100200009</w:t>
              </w:r>
              <w:r>
                <w:rPr>
                  <w:rFonts w:hint="eastAsia"/>
                  <w:sz w:val="18"/>
                  <w:szCs w:val="18"/>
                </w:rPr>
                <w:t>。</w:t>
              </w:r>
            </w:ins>
          </w:p>
          <w:p w14:paraId="53EB322F" w14:textId="77777777" w:rsidR="00385F65" w:rsidRDefault="00385F65" w:rsidP="0042024B">
            <w:pPr>
              <w:pStyle w:val="tableentry"/>
              <w:spacing w:before="78" w:after="78"/>
              <w:rPr>
                <w:ins w:id="477" w:author="wincol" w:date="2016-10-25T16:03:00Z"/>
                <w:rFonts w:ascii="楷体" w:eastAsia="楷体" w:hAnsi="楷体"/>
                <w:szCs w:val="21"/>
              </w:rPr>
            </w:pPr>
            <w:ins w:id="478" w:author="wincol" w:date="2016-10-25T16:02:00Z">
              <w:r>
                <w:rPr>
                  <w:rFonts w:ascii="楷体" w:eastAsia="楷体" w:hAnsi="楷体" w:hint="eastAsia"/>
                  <w:szCs w:val="21"/>
                </w:rPr>
                <w:t>2、余额查询接口增加返回</w:t>
              </w:r>
            </w:ins>
            <w:ins w:id="479" w:author="wincol" w:date="2016-10-25T16:03:00Z">
              <w:r>
                <w:rPr>
                  <w:rFonts w:ascii="楷体" w:eastAsia="楷体" w:hAnsi="楷体" w:hint="eastAsia"/>
                  <w:szCs w:val="21"/>
                </w:rPr>
                <w:t>E账号活期户的状态</w:t>
              </w:r>
            </w:ins>
          </w:p>
          <w:p w14:paraId="00F11510" w14:textId="77777777" w:rsidR="00385F65" w:rsidRDefault="00385F65" w:rsidP="0042024B">
            <w:pPr>
              <w:pStyle w:val="tableentry"/>
              <w:spacing w:before="78" w:after="78"/>
              <w:rPr>
                <w:ins w:id="480" w:author="wincol" w:date="2016-10-25T16:07:00Z"/>
                <w:rFonts w:ascii="楷体" w:eastAsia="楷体" w:hAnsi="楷体"/>
                <w:szCs w:val="21"/>
              </w:rPr>
            </w:pPr>
            <w:ins w:id="481" w:author="wincol" w:date="2016-10-25T16:03:00Z">
              <w:r>
                <w:rPr>
                  <w:rFonts w:ascii="楷体" w:eastAsia="楷体" w:hAnsi="楷体" w:hint="eastAsia"/>
                  <w:szCs w:val="21"/>
                </w:rPr>
                <w:t>3、自动还款和单标还款请求报文增加手续费值的非填项。</w:t>
              </w:r>
            </w:ins>
          </w:p>
          <w:p w14:paraId="3BC1AE13" w14:textId="77777777" w:rsidR="00E407CE" w:rsidRDefault="00E407CE" w:rsidP="0042024B">
            <w:pPr>
              <w:pStyle w:val="tableentry"/>
              <w:spacing w:before="78" w:after="78"/>
              <w:rPr>
                <w:ins w:id="482" w:author="wincol" w:date="2016-10-26T20:47:00Z"/>
                <w:rFonts w:ascii="楷体" w:eastAsia="楷体" w:hAnsi="楷体"/>
                <w:szCs w:val="21"/>
              </w:rPr>
            </w:pPr>
            <w:ins w:id="483" w:author="wincol" w:date="2016-10-25T16:07:00Z">
              <w:r>
                <w:rPr>
                  <w:rFonts w:ascii="楷体" w:eastAsia="楷体" w:hAnsi="楷体" w:hint="eastAsia"/>
                  <w:szCs w:val="21"/>
                </w:rPr>
                <w:t>4、开户异步返回的身份证和手机号不作屏蔽处理。</w:t>
              </w:r>
            </w:ins>
          </w:p>
          <w:p w14:paraId="103FEFA4" w14:textId="77777777" w:rsidR="00B30D6A" w:rsidRPr="00385F65" w:rsidRDefault="00B30D6A" w:rsidP="0042024B">
            <w:pPr>
              <w:pStyle w:val="tableentry"/>
              <w:spacing w:before="78" w:after="78"/>
              <w:rPr>
                <w:ins w:id="484" w:author="wincol" w:date="2016-07-15T18:25:00Z"/>
                <w:rFonts w:ascii="楷体" w:eastAsia="楷体" w:hAnsi="楷体"/>
                <w:szCs w:val="21"/>
              </w:rPr>
            </w:pPr>
            <w:ins w:id="485" w:author="wincol" w:date="2016-10-26T20:47:00Z">
              <w:r>
                <w:rPr>
                  <w:rFonts w:ascii="楷体" w:eastAsia="楷体" w:hAnsi="楷体" w:hint="eastAsia"/>
                  <w:szCs w:val="21"/>
                </w:rPr>
                <w:t>5、自动投标授权和自动还款授权接口添加移动端接口。</w:t>
              </w:r>
            </w:ins>
          </w:p>
        </w:tc>
        <w:tc>
          <w:tcPr>
            <w:tcW w:w="850" w:type="dxa"/>
          </w:tcPr>
          <w:p w14:paraId="7FD91242" w14:textId="77777777" w:rsidR="0042024B" w:rsidRPr="0017468D" w:rsidRDefault="00385F65" w:rsidP="0042024B">
            <w:pPr>
              <w:pStyle w:val="tableentry"/>
              <w:spacing w:before="78" w:after="78"/>
              <w:rPr>
                <w:rFonts w:ascii="微软雅黑" w:eastAsia="微软雅黑" w:hAnsi="微软雅黑"/>
              </w:rPr>
            </w:pPr>
            <w:ins w:id="486" w:author="wincol" w:date="2016-10-25T16:02:00Z">
              <w:r>
                <w:rPr>
                  <w:rFonts w:ascii="微软雅黑" w:eastAsia="微软雅黑" w:hAnsi="微软雅黑" w:hint="eastAsia"/>
                </w:rPr>
                <w:t>赵顺宝</w:t>
              </w:r>
            </w:ins>
          </w:p>
        </w:tc>
        <w:tc>
          <w:tcPr>
            <w:tcW w:w="851" w:type="dxa"/>
            <w:vAlign w:val="center"/>
          </w:tcPr>
          <w:p w14:paraId="459E6A35" w14:textId="77777777" w:rsidR="0042024B" w:rsidRDefault="0042024B" w:rsidP="005427D0">
            <w:pPr>
              <w:autoSpaceDE w:val="0"/>
              <w:autoSpaceDN w:val="0"/>
              <w:adjustRightInd w:val="0"/>
              <w:snapToGrid w:val="0"/>
              <w:rPr>
                <w:rFonts w:ascii="楷体" w:eastAsia="楷体" w:hAnsi="楷体"/>
                <w:szCs w:val="21"/>
              </w:rPr>
            </w:pPr>
            <w:r>
              <w:rPr>
                <w:rFonts w:ascii="楷体" w:eastAsia="楷体" w:hAnsi="楷体" w:hint="eastAsia"/>
                <w:szCs w:val="21"/>
              </w:rPr>
              <w:t>何原</w:t>
            </w:r>
          </w:p>
        </w:tc>
        <w:tc>
          <w:tcPr>
            <w:tcW w:w="992" w:type="dxa"/>
            <w:vAlign w:val="center"/>
          </w:tcPr>
          <w:p w14:paraId="695D5362" w14:textId="77777777" w:rsidR="0042024B" w:rsidRDefault="0042024B" w:rsidP="005427D0">
            <w:pPr>
              <w:autoSpaceDE w:val="0"/>
              <w:autoSpaceDN w:val="0"/>
              <w:adjustRightInd w:val="0"/>
              <w:snapToGrid w:val="0"/>
              <w:rPr>
                <w:rFonts w:ascii="楷体" w:eastAsia="楷体" w:hAnsi="楷体"/>
                <w:szCs w:val="21"/>
              </w:rPr>
            </w:pPr>
            <w:r>
              <w:rPr>
                <w:rFonts w:ascii="楷体" w:eastAsia="楷体" w:hAnsi="楷体" w:hint="eastAsia"/>
                <w:szCs w:val="21"/>
              </w:rPr>
              <w:t>修改稿</w:t>
            </w:r>
          </w:p>
        </w:tc>
        <w:tc>
          <w:tcPr>
            <w:tcW w:w="1176" w:type="dxa"/>
            <w:vAlign w:val="center"/>
          </w:tcPr>
          <w:p w14:paraId="3C54D887" w14:textId="77777777" w:rsidR="0042024B" w:rsidRDefault="0042024B" w:rsidP="005427D0">
            <w:pPr>
              <w:autoSpaceDE w:val="0"/>
              <w:autoSpaceDN w:val="0"/>
              <w:adjustRightInd w:val="0"/>
              <w:snapToGrid w:val="0"/>
              <w:rPr>
                <w:rFonts w:ascii="楷体" w:eastAsia="楷体" w:hAnsi="楷体"/>
                <w:szCs w:val="21"/>
              </w:rPr>
            </w:pPr>
            <w:r>
              <w:rPr>
                <w:rFonts w:ascii="楷体" w:eastAsia="楷体" w:hAnsi="楷体" w:hint="eastAsia"/>
                <w:szCs w:val="21"/>
              </w:rPr>
              <w:t>华兴银行科技部及商户</w:t>
            </w:r>
          </w:p>
        </w:tc>
      </w:tr>
      <w:tr w:rsidR="0042024B" w14:paraId="6F2EE632" w14:textId="77777777" w:rsidTr="005427D0">
        <w:trPr>
          <w:trHeight w:val="293"/>
          <w:jc w:val="center"/>
        </w:trPr>
        <w:tc>
          <w:tcPr>
            <w:tcW w:w="936" w:type="dxa"/>
          </w:tcPr>
          <w:p w14:paraId="090CCE1B" w14:textId="77777777" w:rsidR="0042024B" w:rsidRDefault="0042024B" w:rsidP="0042024B">
            <w:pPr>
              <w:pStyle w:val="tableentry"/>
              <w:spacing w:before="78" w:after="78"/>
              <w:rPr>
                <w:rFonts w:ascii="楷体" w:eastAsia="楷体" w:hAnsi="楷体"/>
                <w:szCs w:val="21"/>
              </w:rPr>
            </w:pPr>
          </w:p>
        </w:tc>
        <w:tc>
          <w:tcPr>
            <w:tcW w:w="1165" w:type="dxa"/>
          </w:tcPr>
          <w:p w14:paraId="4B4B9249" w14:textId="77777777" w:rsidR="0042024B" w:rsidRDefault="0042024B" w:rsidP="0042024B">
            <w:pPr>
              <w:pStyle w:val="tableentry"/>
              <w:spacing w:before="78" w:after="78"/>
              <w:rPr>
                <w:rFonts w:ascii="楷体" w:eastAsia="楷体" w:hAnsi="楷体"/>
                <w:szCs w:val="21"/>
              </w:rPr>
            </w:pPr>
          </w:p>
        </w:tc>
        <w:tc>
          <w:tcPr>
            <w:tcW w:w="3081" w:type="dxa"/>
          </w:tcPr>
          <w:p w14:paraId="2D37E85E" w14:textId="77777777" w:rsidR="0042024B" w:rsidRDefault="0042024B" w:rsidP="0042024B">
            <w:pPr>
              <w:pStyle w:val="tableentry"/>
              <w:spacing w:before="78" w:after="78"/>
              <w:ind w:firstLine="540"/>
              <w:rPr>
                <w:rFonts w:ascii="楷体" w:eastAsia="楷体" w:hAnsi="楷体"/>
                <w:b/>
                <w:szCs w:val="21"/>
              </w:rPr>
            </w:pPr>
          </w:p>
        </w:tc>
        <w:tc>
          <w:tcPr>
            <w:tcW w:w="850" w:type="dxa"/>
            <w:vAlign w:val="center"/>
          </w:tcPr>
          <w:p w14:paraId="54DA1C90" w14:textId="77777777" w:rsidR="0042024B" w:rsidRDefault="0042024B" w:rsidP="005427D0">
            <w:pPr>
              <w:autoSpaceDE w:val="0"/>
              <w:autoSpaceDN w:val="0"/>
              <w:adjustRightInd w:val="0"/>
              <w:snapToGrid w:val="0"/>
              <w:ind w:firstLineChars="50" w:firstLine="105"/>
              <w:rPr>
                <w:rFonts w:ascii="楷体" w:eastAsia="楷体" w:hAnsi="楷体"/>
                <w:szCs w:val="21"/>
              </w:rPr>
            </w:pPr>
          </w:p>
        </w:tc>
        <w:tc>
          <w:tcPr>
            <w:tcW w:w="851" w:type="dxa"/>
            <w:vAlign w:val="center"/>
          </w:tcPr>
          <w:p w14:paraId="4E86A5EA" w14:textId="77777777" w:rsidR="0042024B" w:rsidRDefault="0042024B" w:rsidP="005427D0">
            <w:pPr>
              <w:autoSpaceDE w:val="0"/>
              <w:autoSpaceDN w:val="0"/>
              <w:adjustRightInd w:val="0"/>
              <w:snapToGrid w:val="0"/>
              <w:rPr>
                <w:rFonts w:ascii="楷体" w:eastAsia="楷体" w:hAnsi="楷体"/>
                <w:szCs w:val="21"/>
              </w:rPr>
            </w:pPr>
          </w:p>
        </w:tc>
        <w:tc>
          <w:tcPr>
            <w:tcW w:w="992" w:type="dxa"/>
            <w:vAlign w:val="center"/>
          </w:tcPr>
          <w:p w14:paraId="1E97E78A" w14:textId="77777777" w:rsidR="0042024B" w:rsidRDefault="0042024B" w:rsidP="005427D0">
            <w:pPr>
              <w:autoSpaceDE w:val="0"/>
              <w:autoSpaceDN w:val="0"/>
              <w:adjustRightInd w:val="0"/>
              <w:snapToGrid w:val="0"/>
              <w:rPr>
                <w:rFonts w:ascii="楷体" w:eastAsia="楷体" w:hAnsi="楷体"/>
                <w:szCs w:val="21"/>
              </w:rPr>
            </w:pPr>
          </w:p>
        </w:tc>
        <w:tc>
          <w:tcPr>
            <w:tcW w:w="1176" w:type="dxa"/>
            <w:vAlign w:val="center"/>
          </w:tcPr>
          <w:p w14:paraId="449A5154" w14:textId="77777777" w:rsidR="0042024B" w:rsidRDefault="0042024B" w:rsidP="005427D0">
            <w:pPr>
              <w:autoSpaceDE w:val="0"/>
              <w:autoSpaceDN w:val="0"/>
              <w:adjustRightInd w:val="0"/>
              <w:snapToGrid w:val="0"/>
              <w:rPr>
                <w:rFonts w:ascii="楷体" w:eastAsia="楷体" w:hAnsi="楷体"/>
                <w:szCs w:val="21"/>
              </w:rPr>
            </w:pPr>
          </w:p>
        </w:tc>
      </w:tr>
    </w:tbl>
    <w:p w14:paraId="7541EE78" w14:textId="77777777" w:rsidR="00E503D5" w:rsidRDefault="00E503D5">
      <w:pPr>
        <w:widowControl/>
        <w:jc w:val="left"/>
        <w:rPr>
          <w:rFonts w:ascii="微软雅黑" w:eastAsia="微软雅黑" w:hAnsi="微软雅黑"/>
          <w:b/>
          <w:sz w:val="28"/>
          <w:szCs w:val="28"/>
        </w:rPr>
      </w:pPr>
      <w:del w:id="487" w:author="wincol" w:date="2016-04-05T15:23:00Z">
        <w:r w:rsidDel="00A62573">
          <w:rPr>
            <w:rFonts w:ascii="微软雅黑" w:eastAsia="微软雅黑" w:hAnsi="微软雅黑"/>
            <w:b/>
            <w:sz w:val="28"/>
            <w:szCs w:val="28"/>
          </w:rPr>
          <w:br w:type="page"/>
        </w:r>
      </w:del>
    </w:p>
    <w:p w14:paraId="7D66576B" w14:textId="77777777" w:rsidR="007E0CB6" w:rsidRPr="0017468D" w:rsidRDefault="007E0CB6" w:rsidP="007E0CB6">
      <w:pPr>
        <w:spacing w:line="360" w:lineRule="auto"/>
        <w:jc w:val="center"/>
        <w:rPr>
          <w:rFonts w:ascii="微软雅黑" w:eastAsia="微软雅黑" w:hAnsi="微软雅黑"/>
          <w:b/>
          <w:sz w:val="28"/>
          <w:szCs w:val="28"/>
        </w:rPr>
      </w:pPr>
      <w:r w:rsidRPr="0017468D">
        <w:rPr>
          <w:rFonts w:ascii="微软雅黑" w:eastAsia="微软雅黑" w:hAnsi="微软雅黑" w:hint="eastAsia"/>
          <w:b/>
          <w:sz w:val="28"/>
          <w:szCs w:val="28"/>
        </w:rPr>
        <w:t>目  录</w:t>
      </w:r>
    </w:p>
    <w:p w14:paraId="5A349E61" w14:textId="77777777" w:rsidR="00542782" w:rsidRDefault="00583DD8">
      <w:pPr>
        <w:pStyle w:val="10"/>
        <w:tabs>
          <w:tab w:val="left" w:pos="420"/>
          <w:tab w:val="right" w:leader="dot" w:pos="9736"/>
        </w:tabs>
        <w:rPr>
          <w:rFonts w:asciiTheme="minorHAnsi" w:eastAsiaTheme="minorEastAsia" w:hAnsiTheme="minorHAnsi" w:cstheme="minorBidi"/>
          <w:noProof/>
          <w:szCs w:val="22"/>
        </w:rPr>
      </w:pPr>
      <w:r w:rsidRPr="0017468D">
        <w:rPr>
          <w:rFonts w:ascii="微软雅黑" w:eastAsia="微软雅黑" w:hAnsi="微软雅黑"/>
          <w:b/>
          <w:sz w:val="28"/>
          <w:szCs w:val="28"/>
        </w:rPr>
        <w:fldChar w:fldCharType="begin"/>
      </w:r>
      <w:r w:rsidR="007E0CB6" w:rsidRPr="0017468D">
        <w:rPr>
          <w:rFonts w:ascii="微软雅黑" w:eastAsia="微软雅黑" w:hAnsi="微软雅黑" w:hint="eastAsia"/>
          <w:b/>
          <w:sz w:val="28"/>
          <w:szCs w:val="28"/>
        </w:rPr>
        <w:instrText>TOC \o "1-3" \h \z \u</w:instrText>
      </w:r>
      <w:r w:rsidRPr="0017468D">
        <w:rPr>
          <w:rFonts w:ascii="微软雅黑" w:eastAsia="微软雅黑" w:hAnsi="微软雅黑"/>
          <w:b/>
          <w:sz w:val="28"/>
          <w:szCs w:val="28"/>
        </w:rPr>
        <w:fldChar w:fldCharType="separate"/>
      </w:r>
      <w:hyperlink w:anchor="_Toc448760935" w:history="1">
        <w:r w:rsidR="00542782" w:rsidRPr="00E44CD7">
          <w:rPr>
            <w:rStyle w:val="ae"/>
            <w:rFonts w:ascii="微软雅黑" w:eastAsia="微软雅黑" w:hAnsi="微软雅黑"/>
            <w:noProof/>
          </w:rPr>
          <w:t>1</w:t>
        </w:r>
        <w:r w:rsidR="00542782">
          <w:rPr>
            <w:rFonts w:asciiTheme="minorHAnsi" w:eastAsiaTheme="minorEastAsia" w:hAnsiTheme="minorHAnsi" w:cstheme="minorBidi"/>
            <w:noProof/>
            <w:szCs w:val="22"/>
          </w:rPr>
          <w:tab/>
        </w:r>
        <w:r w:rsidR="00542782" w:rsidRPr="00E44CD7">
          <w:rPr>
            <w:rStyle w:val="ae"/>
            <w:rFonts w:ascii="微软雅黑" w:eastAsia="微软雅黑" w:hAnsi="微软雅黑" w:hint="eastAsia"/>
            <w:noProof/>
          </w:rPr>
          <w:t>概述</w:t>
        </w:r>
        <w:r w:rsidR="00542782">
          <w:rPr>
            <w:noProof/>
            <w:webHidden/>
          </w:rPr>
          <w:tab/>
        </w:r>
        <w:r w:rsidR="00542782">
          <w:rPr>
            <w:noProof/>
            <w:webHidden/>
          </w:rPr>
          <w:fldChar w:fldCharType="begin"/>
        </w:r>
        <w:r w:rsidR="00542782">
          <w:rPr>
            <w:noProof/>
            <w:webHidden/>
          </w:rPr>
          <w:instrText xml:space="preserve"> PAGEREF _Toc448760935 \h </w:instrText>
        </w:r>
        <w:r w:rsidR="00542782">
          <w:rPr>
            <w:noProof/>
            <w:webHidden/>
          </w:rPr>
        </w:r>
        <w:r w:rsidR="00542782">
          <w:rPr>
            <w:noProof/>
            <w:webHidden/>
          </w:rPr>
          <w:fldChar w:fldCharType="separate"/>
        </w:r>
        <w:r w:rsidR="00542782">
          <w:rPr>
            <w:noProof/>
            <w:webHidden/>
          </w:rPr>
          <w:t>12</w:t>
        </w:r>
        <w:r w:rsidR="00542782">
          <w:rPr>
            <w:noProof/>
            <w:webHidden/>
          </w:rPr>
          <w:fldChar w:fldCharType="end"/>
        </w:r>
      </w:hyperlink>
    </w:p>
    <w:p w14:paraId="2FACC87B" w14:textId="77777777" w:rsidR="00542782" w:rsidRDefault="000F64D3">
      <w:pPr>
        <w:pStyle w:val="10"/>
        <w:tabs>
          <w:tab w:val="left" w:pos="420"/>
          <w:tab w:val="right" w:leader="dot" w:pos="9736"/>
        </w:tabs>
        <w:rPr>
          <w:rFonts w:asciiTheme="minorHAnsi" w:eastAsiaTheme="minorEastAsia" w:hAnsiTheme="minorHAnsi" w:cstheme="minorBidi"/>
          <w:noProof/>
          <w:szCs w:val="22"/>
        </w:rPr>
      </w:pPr>
      <w:hyperlink w:anchor="_Toc448760936" w:history="1">
        <w:r w:rsidR="00542782" w:rsidRPr="00E44CD7">
          <w:rPr>
            <w:rStyle w:val="ae"/>
            <w:rFonts w:ascii="微软雅黑" w:eastAsia="微软雅黑" w:hAnsi="微软雅黑"/>
            <w:noProof/>
          </w:rPr>
          <w:t>2</w:t>
        </w:r>
        <w:r w:rsidR="00542782">
          <w:rPr>
            <w:rFonts w:asciiTheme="minorHAnsi" w:eastAsiaTheme="minorEastAsia" w:hAnsiTheme="minorHAnsi" w:cstheme="minorBidi"/>
            <w:noProof/>
            <w:szCs w:val="22"/>
          </w:rPr>
          <w:tab/>
        </w:r>
        <w:r w:rsidR="00542782" w:rsidRPr="00E44CD7">
          <w:rPr>
            <w:rStyle w:val="ae"/>
            <w:rFonts w:ascii="微软雅黑" w:eastAsia="微软雅黑" w:hAnsi="微软雅黑" w:hint="eastAsia"/>
            <w:noProof/>
          </w:rPr>
          <w:t>系统交换关系</w:t>
        </w:r>
        <w:r w:rsidR="00542782">
          <w:rPr>
            <w:noProof/>
            <w:webHidden/>
          </w:rPr>
          <w:tab/>
        </w:r>
        <w:r w:rsidR="00542782">
          <w:rPr>
            <w:noProof/>
            <w:webHidden/>
          </w:rPr>
          <w:fldChar w:fldCharType="begin"/>
        </w:r>
        <w:r w:rsidR="00542782">
          <w:rPr>
            <w:noProof/>
            <w:webHidden/>
          </w:rPr>
          <w:instrText xml:space="preserve"> PAGEREF _Toc448760936 \h </w:instrText>
        </w:r>
        <w:r w:rsidR="00542782">
          <w:rPr>
            <w:noProof/>
            <w:webHidden/>
          </w:rPr>
        </w:r>
        <w:r w:rsidR="00542782">
          <w:rPr>
            <w:noProof/>
            <w:webHidden/>
          </w:rPr>
          <w:fldChar w:fldCharType="separate"/>
        </w:r>
        <w:r w:rsidR="00542782">
          <w:rPr>
            <w:noProof/>
            <w:webHidden/>
          </w:rPr>
          <w:t>12</w:t>
        </w:r>
        <w:r w:rsidR="00542782">
          <w:rPr>
            <w:noProof/>
            <w:webHidden/>
          </w:rPr>
          <w:fldChar w:fldCharType="end"/>
        </w:r>
      </w:hyperlink>
    </w:p>
    <w:p w14:paraId="1293D6FA" w14:textId="77777777" w:rsidR="00542782" w:rsidRDefault="000F64D3">
      <w:pPr>
        <w:pStyle w:val="10"/>
        <w:tabs>
          <w:tab w:val="left" w:pos="420"/>
          <w:tab w:val="right" w:leader="dot" w:pos="9736"/>
        </w:tabs>
        <w:rPr>
          <w:rFonts w:asciiTheme="minorHAnsi" w:eastAsiaTheme="minorEastAsia" w:hAnsiTheme="minorHAnsi" w:cstheme="minorBidi"/>
          <w:noProof/>
          <w:szCs w:val="22"/>
        </w:rPr>
      </w:pPr>
      <w:hyperlink w:anchor="_Toc448760937" w:history="1">
        <w:r w:rsidR="00542782" w:rsidRPr="00E44CD7">
          <w:rPr>
            <w:rStyle w:val="ae"/>
            <w:rFonts w:ascii="微软雅黑" w:eastAsia="微软雅黑" w:hAnsi="微软雅黑"/>
            <w:noProof/>
          </w:rPr>
          <w:t>3</w:t>
        </w:r>
        <w:r w:rsidR="00542782">
          <w:rPr>
            <w:rFonts w:asciiTheme="minorHAnsi" w:eastAsiaTheme="minorEastAsia" w:hAnsiTheme="minorHAnsi" w:cstheme="minorBidi"/>
            <w:noProof/>
            <w:szCs w:val="22"/>
          </w:rPr>
          <w:tab/>
        </w:r>
        <w:r w:rsidR="00542782" w:rsidRPr="00E44CD7">
          <w:rPr>
            <w:rStyle w:val="ae"/>
            <w:rFonts w:ascii="微软雅黑" w:eastAsia="微软雅黑" w:hAnsi="微软雅黑" w:hint="eastAsia"/>
            <w:noProof/>
          </w:rPr>
          <w:t>报文说明</w:t>
        </w:r>
        <w:r w:rsidR="00542782">
          <w:rPr>
            <w:noProof/>
            <w:webHidden/>
          </w:rPr>
          <w:tab/>
        </w:r>
        <w:r w:rsidR="00542782">
          <w:rPr>
            <w:noProof/>
            <w:webHidden/>
          </w:rPr>
          <w:fldChar w:fldCharType="begin"/>
        </w:r>
        <w:r w:rsidR="00542782">
          <w:rPr>
            <w:noProof/>
            <w:webHidden/>
          </w:rPr>
          <w:instrText xml:space="preserve"> PAGEREF _Toc448760937 \h </w:instrText>
        </w:r>
        <w:r w:rsidR="00542782">
          <w:rPr>
            <w:noProof/>
            <w:webHidden/>
          </w:rPr>
        </w:r>
        <w:r w:rsidR="00542782">
          <w:rPr>
            <w:noProof/>
            <w:webHidden/>
          </w:rPr>
          <w:fldChar w:fldCharType="separate"/>
        </w:r>
        <w:r w:rsidR="00542782">
          <w:rPr>
            <w:noProof/>
            <w:webHidden/>
          </w:rPr>
          <w:t>12</w:t>
        </w:r>
        <w:r w:rsidR="00542782">
          <w:rPr>
            <w:noProof/>
            <w:webHidden/>
          </w:rPr>
          <w:fldChar w:fldCharType="end"/>
        </w:r>
      </w:hyperlink>
    </w:p>
    <w:p w14:paraId="4CAAE274" w14:textId="77777777" w:rsidR="00542782" w:rsidRDefault="000F64D3">
      <w:pPr>
        <w:pStyle w:val="21"/>
        <w:tabs>
          <w:tab w:val="left" w:pos="1260"/>
          <w:tab w:val="right" w:leader="dot" w:pos="9736"/>
        </w:tabs>
        <w:rPr>
          <w:rFonts w:asciiTheme="minorHAnsi" w:eastAsiaTheme="minorEastAsia" w:hAnsiTheme="minorHAnsi" w:cstheme="minorBidi"/>
          <w:noProof/>
          <w:szCs w:val="22"/>
        </w:rPr>
      </w:pPr>
      <w:hyperlink w:anchor="_Toc448760938" w:history="1">
        <w:r w:rsidR="00542782" w:rsidRPr="00E44CD7">
          <w:rPr>
            <w:rStyle w:val="ae"/>
            <w:rFonts w:ascii="微软雅黑" w:eastAsia="微软雅黑" w:hAnsi="微软雅黑"/>
            <w:noProof/>
          </w:rPr>
          <w:t>3.1</w:t>
        </w:r>
        <w:r w:rsidR="00542782">
          <w:rPr>
            <w:rFonts w:asciiTheme="minorHAnsi" w:eastAsiaTheme="minorEastAsia" w:hAnsiTheme="minorHAnsi" w:cstheme="minorBidi"/>
            <w:noProof/>
            <w:szCs w:val="22"/>
          </w:rPr>
          <w:tab/>
        </w:r>
        <w:r w:rsidR="00542782" w:rsidRPr="00E44CD7">
          <w:rPr>
            <w:rStyle w:val="ae"/>
            <w:rFonts w:ascii="微软雅黑" w:eastAsia="微软雅黑" w:hAnsi="微软雅黑" w:hint="eastAsia"/>
            <w:noProof/>
          </w:rPr>
          <w:t>连接方式</w:t>
        </w:r>
        <w:r w:rsidR="00542782">
          <w:rPr>
            <w:noProof/>
            <w:webHidden/>
          </w:rPr>
          <w:tab/>
        </w:r>
        <w:r w:rsidR="00542782">
          <w:rPr>
            <w:noProof/>
            <w:webHidden/>
          </w:rPr>
          <w:fldChar w:fldCharType="begin"/>
        </w:r>
        <w:r w:rsidR="00542782">
          <w:rPr>
            <w:noProof/>
            <w:webHidden/>
          </w:rPr>
          <w:instrText xml:space="preserve"> PAGEREF _Toc448760938 \h </w:instrText>
        </w:r>
        <w:r w:rsidR="00542782">
          <w:rPr>
            <w:noProof/>
            <w:webHidden/>
          </w:rPr>
        </w:r>
        <w:r w:rsidR="00542782">
          <w:rPr>
            <w:noProof/>
            <w:webHidden/>
          </w:rPr>
          <w:fldChar w:fldCharType="separate"/>
        </w:r>
        <w:r w:rsidR="00542782">
          <w:rPr>
            <w:noProof/>
            <w:webHidden/>
          </w:rPr>
          <w:t>12</w:t>
        </w:r>
        <w:r w:rsidR="00542782">
          <w:rPr>
            <w:noProof/>
            <w:webHidden/>
          </w:rPr>
          <w:fldChar w:fldCharType="end"/>
        </w:r>
      </w:hyperlink>
    </w:p>
    <w:p w14:paraId="52BE475E" w14:textId="77777777" w:rsidR="00542782" w:rsidRDefault="000F64D3">
      <w:pPr>
        <w:pStyle w:val="21"/>
        <w:tabs>
          <w:tab w:val="left" w:pos="1260"/>
          <w:tab w:val="right" w:leader="dot" w:pos="9736"/>
        </w:tabs>
        <w:rPr>
          <w:rFonts w:asciiTheme="minorHAnsi" w:eastAsiaTheme="minorEastAsia" w:hAnsiTheme="minorHAnsi" w:cstheme="minorBidi"/>
          <w:noProof/>
          <w:szCs w:val="22"/>
        </w:rPr>
      </w:pPr>
      <w:hyperlink w:anchor="_Toc448760939" w:history="1">
        <w:r w:rsidR="00542782" w:rsidRPr="00E44CD7">
          <w:rPr>
            <w:rStyle w:val="ae"/>
            <w:rFonts w:ascii="微软雅黑" w:eastAsia="微软雅黑" w:hAnsi="微软雅黑"/>
            <w:noProof/>
          </w:rPr>
          <w:t>3.2</w:t>
        </w:r>
        <w:r w:rsidR="00542782">
          <w:rPr>
            <w:rFonts w:asciiTheme="minorHAnsi" w:eastAsiaTheme="minorEastAsia" w:hAnsiTheme="minorHAnsi" w:cstheme="minorBidi"/>
            <w:noProof/>
            <w:szCs w:val="22"/>
          </w:rPr>
          <w:tab/>
        </w:r>
        <w:r w:rsidR="00542782" w:rsidRPr="00E44CD7">
          <w:rPr>
            <w:rStyle w:val="ae"/>
            <w:rFonts w:ascii="微软雅黑" w:eastAsia="微软雅黑" w:hAnsi="微软雅黑"/>
            <w:noProof/>
          </w:rPr>
          <w:t>HTTP</w:t>
        </w:r>
        <w:r w:rsidR="00542782" w:rsidRPr="00E44CD7">
          <w:rPr>
            <w:rStyle w:val="ae"/>
            <w:rFonts w:ascii="微软雅黑" w:eastAsia="微软雅黑" w:hAnsi="微软雅黑" w:hint="eastAsia"/>
            <w:noProof/>
          </w:rPr>
          <w:t>消息头要求</w:t>
        </w:r>
        <w:r w:rsidR="00542782">
          <w:rPr>
            <w:noProof/>
            <w:webHidden/>
          </w:rPr>
          <w:tab/>
        </w:r>
        <w:r w:rsidR="00542782">
          <w:rPr>
            <w:noProof/>
            <w:webHidden/>
          </w:rPr>
          <w:fldChar w:fldCharType="begin"/>
        </w:r>
        <w:r w:rsidR="00542782">
          <w:rPr>
            <w:noProof/>
            <w:webHidden/>
          </w:rPr>
          <w:instrText xml:space="preserve"> PAGEREF _Toc448760939 \h </w:instrText>
        </w:r>
        <w:r w:rsidR="00542782">
          <w:rPr>
            <w:noProof/>
            <w:webHidden/>
          </w:rPr>
        </w:r>
        <w:r w:rsidR="00542782">
          <w:rPr>
            <w:noProof/>
            <w:webHidden/>
          </w:rPr>
          <w:fldChar w:fldCharType="separate"/>
        </w:r>
        <w:r w:rsidR="00542782">
          <w:rPr>
            <w:noProof/>
            <w:webHidden/>
          </w:rPr>
          <w:t>12</w:t>
        </w:r>
        <w:r w:rsidR="00542782">
          <w:rPr>
            <w:noProof/>
            <w:webHidden/>
          </w:rPr>
          <w:fldChar w:fldCharType="end"/>
        </w:r>
      </w:hyperlink>
    </w:p>
    <w:p w14:paraId="68C4C912" w14:textId="77777777" w:rsidR="00542782" w:rsidRDefault="000F64D3">
      <w:pPr>
        <w:pStyle w:val="21"/>
        <w:tabs>
          <w:tab w:val="left" w:pos="1260"/>
          <w:tab w:val="right" w:leader="dot" w:pos="9736"/>
        </w:tabs>
        <w:rPr>
          <w:rFonts w:asciiTheme="minorHAnsi" w:eastAsiaTheme="minorEastAsia" w:hAnsiTheme="minorHAnsi" w:cstheme="minorBidi"/>
          <w:noProof/>
          <w:szCs w:val="22"/>
        </w:rPr>
      </w:pPr>
      <w:hyperlink w:anchor="_Toc448760940" w:history="1">
        <w:r w:rsidR="00542782" w:rsidRPr="00E44CD7">
          <w:rPr>
            <w:rStyle w:val="ae"/>
            <w:rFonts w:ascii="微软雅黑" w:eastAsia="微软雅黑" w:hAnsi="微软雅黑"/>
            <w:noProof/>
          </w:rPr>
          <w:t>3.3</w:t>
        </w:r>
        <w:r w:rsidR="00542782">
          <w:rPr>
            <w:rFonts w:asciiTheme="minorHAnsi" w:eastAsiaTheme="minorEastAsia" w:hAnsiTheme="minorHAnsi" w:cstheme="minorBidi"/>
            <w:noProof/>
            <w:szCs w:val="22"/>
          </w:rPr>
          <w:tab/>
        </w:r>
        <w:r w:rsidR="00542782" w:rsidRPr="00E44CD7">
          <w:rPr>
            <w:rStyle w:val="ae"/>
            <w:rFonts w:ascii="微软雅黑" w:eastAsia="微软雅黑" w:hAnsi="微软雅黑" w:hint="eastAsia"/>
            <w:noProof/>
          </w:rPr>
          <w:t>报文数据类型约定</w:t>
        </w:r>
        <w:r w:rsidR="00542782">
          <w:rPr>
            <w:noProof/>
            <w:webHidden/>
          </w:rPr>
          <w:tab/>
        </w:r>
        <w:r w:rsidR="00542782">
          <w:rPr>
            <w:noProof/>
            <w:webHidden/>
          </w:rPr>
          <w:fldChar w:fldCharType="begin"/>
        </w:r>
        <w:r w:rsidR="00542782">
          <w:rPr>
            <w:noProof/>
            <w:webHidden/>
          </w:rPr>
          <w:instrText xml:space="preserve"> PAGEREF _Toc448760940 \h </w:instrText>
        </w:r>
        <w:r w:rsidR="00542782">
          <w:rPr>
            <w:noProof/>
            <w:webHidden/>
          </w:rPr>
        </w:r>
        <w:r w:rsidR="00542782">
          <w:rPr>
            <w:noProof/>
            <w:webHidden/>
          </w:rPr>
          <w:fldChar w:fldCharType="separate"/>
        </w:r>
        <w:r w:rsidR="00542782">
          <w:rPr>
            <w:noProof/>
            <w:webHidden/>
          </w:rPr>
          <w:t>13</w:t>
        </w:r>
        <w:r w:rsidR="00542782">
          <w:rPr>
            <w:noProof/>
            <w:webHidden/>
          </w:rPr>
          <w:fldChar w:fldCharType="end"/>
        </w:r>
      </w:hyperlink>
    </w:p>
    <w:p w14:paraId="6062B544" w14:textId="77777777" w:rsidR="00542782" w:rsidRDefault="000F64D3">
      <w:pPr>
        <w:pStyle w:val="21"/>
        <w:tabs>
          <w:tab w:val="left" w:pos="1260"/>
          <w:tab w:val="right" w:leader="dot" w:pos="9736"/>
        </w:tabs>
        <w:rPr>
          <w:rFonts w:asciiTheme="minorHAnsi" w:eastAsiaTheme="minorEastAsia" w:hAnsiTheme="minorHAnsi" w:cstheme="minorBidi"/>
          <w:noProof/>
          <w:szCs w:val="22"/>
        </w:rPr>
      </w:pPr>
      <w:hyperlink w:anchor="_Toc448760941" w:history="1">
        <w:r w:rsidR="00542782" w:rsidRPr="00E44CD7">
          <w:rPr>
            <w:rStyle w:val="ae"/>
            <w:rFonts w:ascii="微软雅黑" w:eastAsia="微软雅黑" w:hAnsi="微软雅黑"/>
            <w:noProof/>
          </w:rPr>
          <w:t>3.4</w:t>
        </w:r>
        <w:r w:rsidR="00542782">
          <w:rPr>
            <w:rFonts w:asciiTheme="minorHAnsi" w:eastAsiaTheme="minorEastAsia" w:hAnsiTheme="minorHAnsi" w:cstheme="minorBidi"/>
            <w:noProof/>
            <w:szCs w:val="22"/>
          </w:rPr>
          <w:tab/>
        </w:r>
        <w:r w:rsidR="00542782" w:rsidRPr="00E44CD7">
          <w:rPr>
            <w:rStyle w:val="ae"/>
            <w:rFonts w:ascii="微软雅黑" w:eastAsia="微软雅黑" w:hAnsi="微软雅黑" w:hint="eastAsia"/>
            <w:noProof/>
          </w:rPr>
          <w:t>报文协议</w:t>
        </w:r>
        <w:r w:rsidR="00542782">
          <w:rPr>
            <w:noProof/>
            <w:webHidden/>
          </w:rPr>
          <w:tab/>
        </w:r>
        <w:r w:rsidR="00542782">
          <w:rPr>
            <w:noProof/>
            <w:webHidden/>
          </w:rPr>
          <w:fldChar w:fldCharType="begin"/>
        </w:r>
        <w:r w:rsidR="00542782">
          <w:rPr>
            <w:noProof/>
            <w:webHidden/>
          </w:rPr>
          <w:instrText xml:space="preserve"> PAGEREF _Toc448760941 \h </w:instrText>
        </w:r>
        <w:r w:rsidR="00542782">
          <w:rPr>
            <w:noProof/>
            <w:webHidden/>
          </w:rPr>
        </w:r>
        <w:r w:rsidR="00542782">
          <w:rPr>
            <w:noProof/>
            <w:webHidden/>
          </w:rPr>
          <w:fldChar w:fldCharType="separate"/>
        </w:r>
        <w:r w:rsidR="00542782">
          <w:rPr>
            <w:noProof/>
            <w:webHidden/>
          </w:rPr>
          <w:t>14</w:t>
        </w:r>
        <w:r w:rsidR="00542782">
          <w:rPr>
            <w:noProof/>
            <w:webHidden/>
          </w:rPr>
          <w:fldChar w:fldCharType="end"/>
        </w:r>
      </w:hyperlink>
    </w:p>
    <w:p w14:paraId="45D0E9F7" w14:textId="77777777" w:rsidR="00542782" w:rsidRDefault="000F64D3">
      <w:pPr>
        <w:pStyle w:val="21"/>
        <w:tabs>
          <w:tab w:val="left" w:pos="1260"/>
          <w:tab w:val="right" w:leader="dot" w:pos="9736"/>
        </w:tabs>
        <w:rPr>
          <w:rFonts w:asciiTheme="minorHAnsi" w:eastAsiaTheme="minorEastAsia" w:hAnsiTheme="minorHAnsi" w:cstheme="minorBidi"/>
          <w:noProof/>
          <w:szCs w:val="22"/>
        </w:rPr>
      </w:pPr>
      <w:hyperlink w:anchor="_Toc448760942" w:history="1">
        <w:r w:rsidR="00542782" w:rsidRPr="00E44CD7">
          <w:rPr>
            <w:rStyle w:val="ae"/>
            <w:rFonts w:ascii="微软雅黑" w:eastAsia="微软雅黑" w:hAnsi="微软雅黑"/>
            <w:noProof/>
          </w:rPr>
          <w:t>3.5</w:t>
        </w:r>
        <w:r w:rsidR="00542782">
          <w:rPr>
            <w:rFonts w:asciiTheme="minorHAnsi" w:eastAsiaTheme="minorEastAsia" w:hAnsiTheme="minorHAnsi" w:cstheme="minorBidi"/>
            <w:noProof/>
            <w:szCs w:val="22"/>
          </w:rPr>
          <w:tab/>
        </w:r>
        <w:r w:rsidR="00542782" w:rsidRPr="00E44CD7">
          <w:rPr>
            <w:rStyle w:val="ae"/>
            <w:rFonts w:ascii="微软雅黑" w:eastAsia="微软雅黑" w:hAnsi="微软雅黑" w:hint="eastAsia"/>
            <w:noProof/>
          </w:rPr>
          <w:t>报文结构</w:t>
        </w:r>
        <w:r w:rsidR="00542782">
          <w:rPr>
            <w:noProof/>
            <w:webHidden/>
          </w:rPr>
          <w:tab/>
        </w:r>
        <w:r w:rsidR="00542782">
          <w:rPr>
            <w:noProof/>
            <w:webHidden/>
          </w:rPr>
          <w:fldChar w:fldCharType="begin"/>
        </w:r>
        <w:r w:rsidR="00542782">
          <w:rPr>
            <w:noProof/>
            <w:webHidden/>
          </w:rPr>
          <w:instrText xml:space="preserve"> PAGEREF _Toc448760942 \h </w:instrText>
        </w:r>
        <w:r w:rsidR="00542782">
          <w:rPr>
            <w:noProof/>
            <w:webHidden/>
          </w:rPr>
        </w:r>
        <w:r w:rsidR="00542782">
          <w:rPr>
            <w:noProof/>
            <w:webHidden/>
          </w:rPr>
          <w:fldChar w:fldCharType="separate"/>
        </w:r>
        <w:r w:rsidR="00542782">
          <w:rPr>
            <w:noProof/>
            <w:webHidden/>
          </w:rPr>
          <w:t>14</w:t>
        </w:r>
        <w:r w:rsidR="00542782">
          <w:rPr>
            <w:noProof/>
            <w:webHidden/>
          </w:rPr>
          <w:fldChar w:fldCharType="end"/>
        </w:r>
      </w:hyperlink>
    </w:p>
    <w:p w14:paraId="7AAC70A9" w14:textId="77777777" w:rsidR="00542782" w:rsidRDefault="000F64D3">
      <w:pPr>
        <w:pStyle w:val="21"/>
        <w:tabs>
          <w:tab w:val="left" w:pos="1260"/>
          <w:tab w:val="right" w:leader="dot" w:pos="9736"/>
        </w:tabs>
        <w:rPr>
          <w:rFonts w:asciiTheme="minorHAnsi" w:eastAsiaTheme="minorEastAsia" w:hAnsiTheme="minorHAnsi" w:cstheme="minorBidi"/>
          <w:noProof/>
          <w:szCs w:val="22"/>
        </w:rPr>
      </w:pPr>
      <w:hyperlink w:anchor="_Toc448760943" w:history="1">
        <w:r w:rsidR="00542782" w:rsidRPr="00E44CD7">
          <w:rPr>
            <w:rStyle w:val="ae"/>
            <w:rFonts w:ascii="微软雅黑" w:eastAsia="微软雅黑" w:hAnsi="微软雅黑"/>
            <w:noProof/>
          </w:rPr>
          <w:t>3.6</w:t>
        </w:r>
        <w:r w:rsidR="00542782">
          <w:rPr>
            <w:rFonts w:asciiTheme="minorHAnsi" w:eastAsiaTheme="minorEastAsia" w:hAnsiTheme="minorHAnsi" w:cstheme="minorBidi"/>
            <w:noProof/>
            <w:szCs w:val="22"/>
          </w:rPr>
          <w:tab/>
        </w:r>
        <w:r w:rsidR="00542782" w:rsidRPr="00E44CD7">
          <w:rPr>
            <w:rStyle w:val="ae"/>
            <w:rFonts w:ascii="微软雅黑" w:eastAsia="微软雅黑" w:hAnsi="微软雅黑" w:hint="eastAsia"/>
            <w:noProof/>
          </w:rPr>
          <w:t>报文头</w:t>
        </w:r>
        <w:r w:rsidR="00542782">
          <w:rPr>
            <w:noProof/>
            <w:webHidden/>
          </w:rPr>
          <w:tab/>
        </w:r>
        <w:r w:rsidR="00542782">
          <w:rPr>
            <w:noProof/>
            <w:webHidden/>
          </w:rPr>
          <w:fldChar w:fldCharType="begin"/>
        </w:r>
        <w:r w:rsidR="00542782">
          <w:rPr>
            <w:noProof/>
            <w:webHidden/>
          </w:rPr>
          <w:instrText xml:space="preserve"> PAGEREF _Toc448760943 \h </w:instrText>
        </w:r>
        <w:r w:rsidR="00542782">
          <w:rPr>
            <w:noProof/>
            <w:webHidden/>
          </w:rPr>
        </w:r>
        <w:r w:rsidR="00542782">
          <w:rPr>
            <w:noProof/>
            <w:webHidden/>
          </w:rPr>
          <w:fldChar w:fldCharType="separate"/>
        </w:r>
        <w:r w:rsidR="00542782">
          <w:rPr>
            <w:noProof/>
            <w:webHidden/>
          </w:rPr>
          <w:t>14</w:t>
        </w:r>
        <w:r w:rsidR="00542782">
          <w:rPr>
            <w:noProof/>
            <w:webHidden/>
          </w:rPr>
          <w:fldChar w:fldCharType="end"/>
        </w:r>
      </w:hyperlink>
    </w:p>
    <w:p w14:paraId="446AEB9F" w14:textId="77777777" w:rsidR="00542782" w:rsidRDefault="000F64D3">
      <w:pPr>
        <w:pStyle w:val="21"/>
        <w:tabs>
          <w:tab w:val="left" w:pos="1260"/>
          <w:tab w:val="right" w:leader="dot" w:pos="9736"/>
        </w:tabs>
        <w:rPr>
          <w:rFonts w:asciiTheme="minorHAnsi" w:eastAsiaTheme="minorEastAsia" w:hAnsiTheme="minorHAnsi" w:cstheme="minorBidi"/>
          <w:noProof/>
          <w:szCs w:val="22"/>
        </w:rPr>
      </w:pPr>
      <w:hyperlink w:anchor="_Toc448760944" w:history="1">
        <w:r w:rsidR="00542782" w:rsidRPr="00E44CD7">
          <w:rPr>
            <w:rStyle w:val="ae"/>
            <w:rFonts w:ascii="微软雅黑" w:eastAsia="微软雅黑" w:hAnsi="微软雅黑"/>
            <w:noProof/>
          </w:rPr>
          <w:t>3.7</w:t>
        </w:r>
        <w:r w:rsidR="00542782">
          <w:rPr>
            <w:rFonts w:asciiTheme="minorHAnsi" w:eastAsiaTheme="minorEastAsia" w:hAnsiTheme="minorHAnsi" w:cstheme="minorBidi"/>
            <w:noProof/>
            <w:szCs w:val="22"/>
          </w:rPr>
          <w:tab/>
        </w:r>
        <w:r w:rsidR="00542782" w:rsidRPr="00E44CD7">
          <w:rPr>
            <w:rStyle w:val="ae"/>
            <w:rFonts w:ascii="微软雅黑" w:eastAsia="微软雅黑" w:hAnsi="微软雅黑" w:hint="eastAsia"/>
            <w:noProof/>
          </w:rPr>
          <w:t>安全域</w:t>
        </w:r>
        <w:r w:rsidR="00542782">
          <w:rPr>
            <w:noProof/>
            <w:webHidden/>
          </w:rPr>
          <w:tab/>
        </w:r>
        <w:r w:rsidR="00542782">
          <w:rPr>
            <w:noProof/>
            <w:webHidden/>
          </w:rPr>
          <w:fldChar w:fldCharType="begin"/>
        </w:r>
        <w:r w:rsidR="00542782">
          <w:rPr>
            <w:noProof/>
            <w:webHidden/>
          </w:rPr>
          <w:instrText xml:space="preserve"> PAGEREF _Toc448760944 \h </w:instrText>
        </w:r>
        <w:r w:rsidR="00542782">
          <w:rPr>
            <w:noProof/>
            <w:webHidden/>
          </w:rPr>
        </w:r>
        <w:r w:rsidR="00542782">
          <w:rPr>
            <w:noProof/>
            <w:webHidden/>
          </w:rPr>
          <w:fldChar w:fldCharType="separate"/>
        </w:r>
        <w:r w:rsidR="00542782">
          <w:rPr>
            <w:noProof/>
            <w:webHidden/>
          </w:rPr>
          <w:t>14</w:t>
        </w:r>
        <w:r w:rsidR="00542782">
          <w:rPr>
            <w:noProof/>
            <w:webHidden/>
          </w:rPr>
          <w:fldChar w:fldCharType="end"/>
        </w:r>
      </w:hyperlink>
    </w:p>
    <w:p w14:paraId="54DDFFB6" w14:textId="77777777" w:rsidR="00542782" w:rsidRDefault="000F64D3">
      <w:pPr>
        <w:pStyle w:val="21"/>
        <w:tabs>
          <w:tab w:val="left" w:pos="1260"/>
          <w:tab w:val="right" w:leader="dot" w:pos="9736"/>
        </w:tabs>
        <w:rPr>
          <w:rFonts w:asciiTheme="minorHAnsi" w:eastAsiaTheme="minorEastAsia" w:hAnsiTheme="minorHAnsi" w:cstheme="minorBidi"/>
          <w:noProof/>
          <w:szCs w:val="22"/>
        </w:rPr>
      </w:pPr>
      <w:hyperlink w:anchor="_Toc448760945" w:history="1">
        <w:r w:rsidR="00542782" w:rsidRPr="00E44CD7">
          <w:rPr>
            <w:rStyle w:val="ae"/>
            <w:rFonts w:ascii="微软雅黑" w:eastAsia="微软雅黑" w:hAnsi="微软雅黑"/>
            <w:noProof/>
          </w:rPr>
          <w:t>3.8</w:t>
        </w:r>
        <w:r w:rsidR="00542782">
          <w:rPr>
            <w:rFonts w:asciiTheme="minorHAnsi" w:eastAsiaTheme="minorEastAsia" w:hAnsiTheme="minorHAnsi" w:cstheme="minorBidi"/>
            <w:noProof/>
            <w:szCs w:val="22"/>
          </w:rPr>
          <w:tab/>
        </w:r>
        <w:r w:rsidR="00542782" w:rsidRPr="00E44CD7">
          <w:rPr>
            <w:rStyle w:val="ae"/>
            <w:rFonts w:ascii="微软雅黑" w:eastAsia="微软雅黑" w:hAnsi="微软雅黑" w:hint="eastAsia"/>
            <w:noProof/>
          </w:rPr>
          <w:t>报文内容</w:t>
        </w:r>
        <w:r w:rsidR="00542782">
          <w:rPr>
            <w:noProof/>
            <w:webHidden/>
          </w:rPr>
          <w:tab/>
        </w:r>
        <w:r w:rsidR="00542782">
          <w:rPr>
            <w:noProof/>
            <w:webHidden/>
          </w:rPr>
          <w:fldChar w:fldCharType="begin"/>
        </w:r>
        <w:r w:rsidR="00542782">
          <w:rPr>
            <w:noProof/>
            <w:webHidden/>
          </w:rPr>
          <w:instrText xml:space="preserve"> PAGEREF _Toc448760945 \h </w:instrText>
        </w:r>
        <w:r w:rsidR="00542782">
          <w:rPr>
            <w:noProof/>
            <w:webHidden/>
          </w:rPr>
        </w:r>
        <w:r w:rsidR="00542782">
          <w:rPr>
            <w:noProof/>
            <w:webHidden/>
          </w:rPr>
          <w:fldChar w:fldCharType="separate"/>
        </w:r>
        <w:r w:rsidR="00542782">
          <w:rPr>
            <w:noProof/>
            <w:webHidden/>
          </w:rPr>
          <w:t>15</w:t>
        </w:r>
        <w:r w:rsidR="00542782">
          <w:rPr>
            <w:noProof/>
            <w:webHidden/>
          </w:rPr>
          <w:fldChar w:fldCharType="end"/>
        </w:r>
      </w:hyperlink>
    </w:p>
    <w:p w14:paraId="63A7D7DC" w14:textId="77777777" w:rsidR="00542782" w:rsidRDefault="000F64D3">
      <w:pPr>
        <w:pStyle w:val="21"/>
        <w:tabs>
          <w:tab w:val="left" w:pos="1260"/>
          <w:tab w:val="right" w:leader="dot" w:pos="9736"/>
        </w:tabs>
        <w:rPr>
          <w:rFonts w:asciiTheme="minorHAnsi" w:eastAsiaTheme="minorEastAsia" w:hAnsiTheme="minorHAnsi" w:cstheme="minorBidi"/>
          <w:noProof/>
          <w:szCs w:val="22"/>
        </w:rPr>
      </w:pPr>
      <w:hyperlink w:anchor="_Toc448760946" w:history="1">
        <w:r w:rsidR="00542782" w:rsidRPr="00E44CD7">
          <w:rPr>
            <w:rStyle w:val="ae"/>
            <w:rFonts w:ascii="微软雅黑" w:eastAsia="微软雅黑" w:hAnsi="微软雅黑"/>
            <w:noProof/>
          </w:rPr>
          <w:t>3.9</w:t>
        </w:r>
        <w:r w:rsidR="00542782">
          <w:rPr>
            <w:rFonts w:asciiTheme="minorHAnsi" w:eastAsiaTheme="minorEastAsia" w:hAnsiTheme="minorHAnsi" w:cstheme="minorBidi"/>
            <w:noProof/>
            <w:szCs w:val="22"/>
          </w:rPr>
          <w:tab/>
        </w:r>
        <w:r w:rsidR="00542782" w:rsidRPr="00E44CD7">
          <w:rPr>
            <w:rStyle w:val="ae"/>
            <w:rFonts w:ascii="微软雅黑" w:eastAsia="微软雅黑" w:hAnsi="微软雅黑" w:hint="eastAsia"/>
            <w:noProof/>
          </w:rPr>
          <w:t>测试环境</w:t>
        </w:r>
        <w:r w:rsidR="00542782">
          <w:rPr>
            <w:noProof/>
            <w:webHidden/>
          </w:rPr>
          <w:tab/>
        </w:r>
        <w:r w:rsidR="00542782">
          <w:rPr>
            <w:noProof/>
            <w:webHidden/>
          </w:rPr>
          <w:fldChar w:fldCharType="begin"/>
        </w:r>
        <w:r w:rsidR="00542782">
          <w:rPr>
            <w:noProof/>
            <w:webHidden/>
          </w:rPr>
          <w:instrText xml:space="preserve"> PAGEREF _Toc448760946 \h </w:instrText>
        </w:r>
        <w:r w:rsidR="00542782">
          <w:rPr>
            <w:noProof/>
            <w:webHidden/>
          </w:rPr>
        </w:r>
        <w:r w:rsidR="00542782">
          <w:rPr>
            <w:noProof/>
            <w:webHidden/>
          </w:rPr>
          <w:fldChar w:fldCharType="separate"/>
        </w:r>
        <w:r w:rsidR="00542782">
          <w:rPr>
            <w:noProof/>
            <w:webHidden/>
          </w:rPr>
          <w:t>16</w:t>
        </w:r>
        <w:r w:rsidR="00542782">
          <w:rPr>
            <w:noProof/>
            <w:webHidden/>
          </w:rPr>
          <w:fldChar w:fldCharType="end"/>
        </w:r>
      </w:hyperlink>
    </w:p>
    <w:p w14:paraId="3910FE98" w14:textId="77777777" w:rsidR="00542782" w:rsidRDefault="000F64D3">
      <w:pPr>
        <w:pStyle w:val="10"/>
        <w:tabs>
          <w:tab w:val="left" w:pos="420"/>
          <w:tab w:val="right" w:leader="dot" w:pos="9736"/>
        </w:tabs>
        <w:rPr>
          <w:rFonts w:asciiTheme="minorHAnsi" w:eastAsiaTheme="minorEastAsia" w:hAnsiTheme="minorHAnsi" w:cstheme="minorBidi"/>
          <w:noProof/>
          <w:szCs w:val="22"/>
        </w:rPr>
      </w:pPr>
      <w:hyperlink w:anchor="_Toc448760947" w:history="1">
        <w:r w:rsidR="00542782" w:rsidRPr="00E44CD7">
          <w:rPr>
            <w:rStyle w:val="ae"/>
            <w:rFonts w:ascii="微软雅黑" w:eastAsia="微软雅黑" w:hAnsi="微软雅黑"/>
            <w:noProof/>
          </w:rPr>
          <w:t>4</w:t>
        </w:r>
        <w:r w:rsidR="00542782">
          <w:rPr>
            <w:rFonts w:asciiTheme="minorHAnsi" w:eastAsiaTheme="minorEastAsia" w:hAnsiTheme="minorHAnsi" w:cstheme="minorBidi"/>
            <w:noProof/>
            <w:szCs w:val="22"/>
          </w:rPr>
          <w:tab/>
        </w:r>
        <w:r w:rsidR="00542782" w:rsidRPr="00E44CD7">
          <w:rPr>
            <w:rStyle w:val="ae"/>
            <w:rFonts w:ascii="微软雅黑" w:eastAsia="微软雅黑" w:hAnsi="微软雅黑" w:hint="eastAsia"/>
            <w:noProof/>
          </w:rPr>
          <w:t>报文安全</w:t>
        </w:r>
        <w:r w:rsidR="00542782">
          <w:rPr>
            <w:noProof/>
            <w:webHidden/>
          </w:rPr>
          <w:tab/>
        </w:r>
        <w:r w:rsidR="00542782">
          <w:rPr>
            <w:noProof/>
            <w:webHidden/>
          </w:rPr>
          <w:fldChar w:fldCharType="begin"/>
        </w:r>
        <w:r w:rsidR="00542782">
          <w:rPr>
            <w:noProof/>
            <w:webHidden/>
          </w:rPr>
          <w:instrText xml:space="preserve"> PAGEREF _Toc448760947 \h </w:instrText>
        </w:r>
        <w:r w:rsidR="00542782">
          <w:rPr>
            <w:noProof/>
            <w:webHidden/>
          </w:rPr>
        </w:r>
        <w:r w:rsidR="00542782">
          <w:rPr>
            <w:noProof/>
            <w:webHidden/>
          </w:rPr>
          <w:fldChar w:fldCharType="separate"/>
        </w:r>
        <w:r w:rsidR="00542782">
          <w:rPr>
            <w:noProof/>
            <w:webHidden/>
          </w:rPr>
          <w:t>17</w:t>
        </w:r>
        <w:r w:rsidR="00542782">
          <w:rPr>
            <w:noProof/>
            <w:webHidden/>
          </w:rPr>
          <w:fldChar w:fldCharType="end"/>
        </w:r>
      </w:hyperlink>
    </w:p>
    <w:p w14:paraId="5C03E7BB" w14:textId="77777777" w:rsidR="00542782" w:rsidRDefault="000F64D3">
      <w:pPr>
        <w:pStyle w:val="21"/>
        <w:tabs>
          <w:tab w:val="left" w:pos="1260"/>
          <w:tab w:val="right" w:leader="dot" w:pos="9736"/>
        </w:tabs>
        <w:rPr>
          <w:rFonts w:asciiTheme="minorHAnsi" w:eastAsiaTheme="minorEastAsia" w:hAnsiTheme="minorHAnsi" w:cstheme="minorBidi"/>
          <w:noProof/>
          <w:szCs w:val="22"/>
        </w:rPr>
      </w:pPr>
      <w:hyperlink w:anchor="_Toc448760948" w:history="1">
        <w:r w:rsidR="00542782" w:rsidRPr="00E44CD7">
          <w:rPr>
            <w:rStyle w:val="ae"/>
            <w:rFonts w:ascii="微软雅黑" w:eastAsia="微软雅黑" w:hAnsi="微软雅黑"/>
            <w:noProof/>
          </w:rPr>
          <w:t>4.1</w:t>
        </w:r>
        <w:r w:rsidR="00542782">
          <w:rPr>
            <w:rFonts w:asciiTheme="minorHAnsi" w:eastAsiaTheme="minorEastAsia" w:hAnsiTheme="minorHAnsi" w:cstheme="minorBidi"/>
            <w:noProof/>
            <w:szCs w:val="22"/>
          </w:rPr>
          <w:tab/>
        </w:r>
        <w:r w:rsidR="00542782" w:rsidRPr="00E44CD7">
          <w:rPr>
            <w:rStyle w:val="ae"/>
            <w:rFonts w:ascii="微软雅黑" w:eastAsia="微软雅黑" w:hAnsi="微软雅黑" w:hint="eastAsia"/>
            <w:noProof/>
          </w:rPr>
          <w:t>报文加密处理</w:t>
        </w:r>
        <w:r w:rsidR="00542782">
          <w:rPr>
            <w:noProof/>
            <w:webHidden/>
          </w:rPr>
          <w:tab/>
        </w:r>
        <w:r w:rsidR="00542782">
          <w:rPr>
            <w:noProof/>
            <w:webHidden/>
          </w:rPr>
          <w:fldChar w:fldCharType="begin"/>
        </w:r>
        <w:r w:rsidR="00542782">
          <w:rPr>
            <w:noProof/>
            <w:webHidden/>
          </w:rPr>
          <w:instrText xml:space="preserve"> PAGEREF _Toc448760948 \h </w:instrText>
        </w:r>
        <w:r w:rsidR="00542782">
          <w:rPr>
            <w:noProof/>
            <w:webHidden/>
          </w:rPr>
        </w:r>
        <w:r w:rsidR="00542782">
          <w:rPr>
            <w:noProof/>
            <w:webHidden/>
          </w:rPr>
          <w:fldChar w:fldCharType="separate"/>
        </w:r>
        <w:r w:rsidR="00542782">
          <w:rPr>
            <w:noProof/>
            <w:webHidden/>
          </w:rPr>
          <w:t>17</w:t>
        </w:r>
        <w:r w:rsidR="00542782">
          <w:rPr>
            <w:noProof/>
            <w:webHidden/>
          </w:rPr>
          <w:fldChar w:fldCharType="end"/>
        </w:r>
      </w:hyperlink>
    </w:p>
    <w:p w14:paraId="1CDDDAF6" w14:textId="77777777" w:rsidR="00542782" w:rsidRDefault="000F64D3">
      <w:pPr>
        <w:pStyle w:val="21"/>
        <w:tabs>
          <w:tab w:val="left" w:pos="1260"/>
          <w:tab w:val="right" w:leader="dot" w:pos="9736"/>
        </w:tabs>
        <w:rPr>
          <w:rFonts w:asciiTheme="minorHAnsi" w:eastAsiaTheme="minorEastAsia" w:hAnsiTheme="minorHAnsi" w:cstheme="minorBidi"/>
          <w:noProof/>
          <w:szCs w:val="22"/>
        </w:rPr>
      </w:pPr>
      <w:hyperlink w:anchor="_Toc448760949" w:history="1">
        <w:r w:rsidR="00542782" w:rsidRPr="00E44CD7">
          <w:rPr>
            <w:rStyle w:val="ae"/>
            <w:rFonts w:ascii="微软雅黑" w:eastAsia="微软雅黑" w:hAnsi="微软雅黑"/>
            <w:noProof/>
          </w:rPr>
          <w:t>4.2</w:t>
        </w:r>
        <w:r w:rsidR="00542782">
          <w:rPr>
            <w:rFonts w:asciiTheme="minorHAnsi" w:eastAsiaTheme="minorEastAsia" w:hAnsiTheme="minorHAnsi" w:cstheme="minorBidi"/>
            <w:noProof/>
            <w:szCs w:val="22"/>
          </w:rPr>
          <w:tab/>
        </w:r>
        <w:r w:rsidR="00542782" w:rsidRPr="00E44CD7">
          <w:rPr>
            <w:rStyle w:val="ae"/>
            <w:rFonts w:ascii="微软雅黑" w:eastAsia="微软雅黑" w:hAnsi="微软雅黑" w:hint="eastAsia"/>
            <w:noProof/>
          </w:rPr>
          <w:t>报文签名处理</w:t>
        </w:r>
        <w:r w:rsidR="00542782">
          <w:rPr>
            <w:noProof/>
            <w:webHidden/>
          </w:rPr>
          <w:tab/>
        </w:r>
        <w:r w:rsidR="00542782">
          <w:rPr>
            <w:noProof/>
            <w:webHidden/>
          </w:rPr>
          <w:fldChar w:fldCharType="begin"/>
        </w:r>
        <w:r w:rsidR="00542782">
          <w:rPr>
            <w:noProof/>
            <w:webHidden/>
          </w:rPr>
          <w:instrText xml:space="preserve"> PAGEREF _Toc448760949 \h </w:instrText>
        </w:r>
        <w:r w:rsidR="00542782">
          <w:rPr>
            <w:noProof/>
            <w:webHidden/>
          </w:rPr>
        </w:r>
        <w:r w:rsidR="00542782">
          <w:rPr>
            <w:noProof/>
            <w:webHidden/>
          </w:rPr>
          <w:fldChar w:fldCharType="separate"/>
        </w:r>
        <w:r w:rsidR="00542782">
          <w:rPr>
            <w:noProof/>
            <w:webHidden/>
          </w:rPr>
          <w:t>18</w:t>
        </w:r>
        <w:r w:rsidR="00542782">
          <w:rPr>
            <w:noProof/>
            <w:webHidden/>
          </w:rPr>
          <w:fldChar w:fldCharType="end"/>
        </w:r>
      </w:hyperlink>
    </w:p>
    <w:p w14:paraId="0625C3AC" w14:textId="77777777" w:rsidR="00542782" w:rsidRDefault="000F64D3">
      <w:pPr>
        <w:pStyle w:val="21"/>
        <w:tabs>
          <w:tab w:val="left" w:pos="1260"/>
          <w:tab w:val="right" w:leader="dot" w:pos="9736"/>
        </w:tabs>
        <w:rPr>
          <w:rFonts w:asciiTheme="minorHAnsi" w:eastAsiaTheme="minorEastAsia" w:hAnsiTheme="minorHAnsi" w:cstheme="minorBidi"/>
          <w:noProof/>
          <w:szCs w:val="22"/>
        </w:rPr>
      </w:pPr>
      <w:hyperlink w:anchor="_Toc448760950" w:history="1">
        <w:r w:rsidR="00542782" w:rsidRPr="00E44CD7">
          <w:rPr>
            <w:rStyle w:val="ae"/>
            <w:rFonts w:ascii="微软雅黑" w:eastAsia="微软雅黑" w:hAnsi="微软雅黑"/>
            <w:noProof/>
          </w:rPr>
          <w:t>4.3</w:t>
        </w:r>
        <w:r w:rsidR="00542782">
          <w:rPr>
            <w:rFonts w:asciiTheme="minorHAnsi" w:eastAsiaTheme="minorEastAsia" w:hAnsiTheme="minorHAnsi" w:cstheme="minorBidi"/>
            <w:noProof/>
            <w:szCs w:val="22"/>
          </w:rPr>
          <w:tab/>
        </w:r>
        <w:r w:rsidR="00542782" w:rsidRPr="00E44CD7">
          <w:rPr>
            <w:rStyle w:val="ae"/>
            <w:rFonts w:ascii="微软雅黑" w:eastAsia="微软雅黑" w:hAnsi="微软雅黑" w:hint="eastAsia"/>
            <w:noProof/>
          </w:rPr>
          <w:t>报文验签处理</w:t>
        </w:r>
        <w:r w:rsidR="00542782">
          <w:rPr>
            <w:noProof/>
            <w:webHidden/>
          </w:rPr>
          <w:tab/>
        </w:r>
        <w:r w:rsidR="00542782">
          <w:rPr>
            <w:noProof/>
            <w:webHidden/>
          </w:rPr>
          <w:fldChar w:fldCharType="begin"/>
        </w:r>
        <w:r w:rsidR="00542782">
          <w:rPr>
            <w:noProof/>
            <w:webHidden/>
          </w:rPr>
          <w:instrText xml:space="preserve"> PAGEREF _Toc448760950 \h </w:instrText>
        </w:r>
        <w:r w:rsidR="00542782">
          <w:rPr>
            <w:noProof/>
            <w:webHidden/>
          </w:rPr>
        </w:r>
        <w:r w:rsidR="00542782">
          <w:rPr>
            <w:noProof/>
            <w:webHidden/>
          </w:rPr>
          <w:fldChar w:fldCharType="separate"/>
        </w:r>
        <w:r w:rsidR="00542782">
          <w:rPr>
            <w:noProof/>
            <w:webHidden/>
          </w:rPr>
          <w:t>18</w:t>
        </w:r>
        <w:r w:rsidR="00542782">
          <w:rPr>
            <w:noProof/>
            <w:webHidden/>
          </w:rPr>
          <w:fldChar w:fldCharType="end"/>
        </w:r>
      </w:hyperlink>
    </w:p>
    <w:p w14:paraId="71D048B7" w14:textId="77777777" w:rsidR="00542782" w:rsidRDefault="000F64D3">
      <w:pPr>
        <w:pStyle w:val="21"/>
        <w:tabs>
          <w:tab w:val="left" w:pos="1260"/>
          <w:tab w:val="right" w:leader="dot" w:pos="9736"/>
        </w:tabs>
        <w:rPr>
          <w:rFonts w:asciiTheme="minorHAnsi" w:eastAsiaTheme="minorEastAsia" w:hAnsiTheme="minorHAnsi" w:cstheme="minorBidi"/>
          <w:noProof/>
          <w:szCs w:val="22"/>
        </w:rPr>
      </w:pPr>
      <w:hyperlink w:anchor="_Toc448760951" w:history="1">
        <w:r w:rsidR="00542782" w:rsidRPr="00E44CD7">
          <w:rPr>
            <w:rStyle w:val="ae"/>
            <w:rFonts w:ascii="微软雅黑" w:eastAsia="微软雅黑" w:hAnsi="微软雅黑"/>
            <w:noProof/>
          </w:rPr>
          <w:t>4.4</w:t>
        </w:r>
        <w:r w:rsidR="00542782">
          <w:rPr>
            <w:rFonts w:asciiTheme="minorHAnsi" w:eastAsiaTheme="minorEastAsia" w:hAnsiTheme="minorHAnsi" w:cstheme="minorBidi"/>
            <w:noProof/>
            <w:szCs w:val="22"/>
          </w:rPr>
          <w:tab/>
        </w:r>
        <w:r w:rsidR="00542782" w:rsidRPr="00E44CD7">
          <w:rPr>
            <w:rStyle w:val="ae"/>
            <w:rFonts w:ascii="微软雅黑" w:eastAsia="微软雅黑" w:hAnsi="微软雅黑" w:hint="eastAsia"/>
            <w:noProof/>
          </w:rPr>
          <w:t>报文解密处理</w:t>
        </w:r>
        <w:r w:rsidR="00542782">
          <w:rPr>
            <w:noProof/>
            <w:webHidden/>
          </w:rPr>
          <w:tab/>
        </w:r>
        <w:r w:rsidR="00542782">
          <w:rPr>
            <w:noProof/>
            <w:webHidden/>
          </w:rPr>
          <w:fldChar w:fldCharType="begin"/>
        </w:r>
        <w:r w:rsidR="00542782">
          <w:rPr>
            <w:noProof/>
            <w:webHidden/>
          </w:rPr>
          <w:instrText xml:space="preserve"> PAGEREF _Toc448760951 \h </w:instrText>
        </w:r>
        <w:r w:rsidR="00542782">
          <w:rPr>
            <w:noProof/>
            <w:webHidden/>
          </w:rPr>
        </w:r>
        <w:r w:rsidR="00542782">
          <w:rPr>
            <w:noProof/>
            <w:webHidden/>
          </w:rPr>
          <w:fldChar w:fldCharType="separate"/>
        </w:r>
        <w:r w:rsidR="00542782">
          <w:rPr>
            <w:noProof/>
            <w:webHidden/>
          </w:rPr>
          <w:t>19</w:t>
        </w:r>
        <w:r w:rsidR="00542782">
          <w:rPr>
            <w:noProof/>
            <w:webHidden/>
          </w:rPr>
          <w:fldChar w:fldCharType="end"/>
        </w:r>
      </w:hyperlink>
    </w:p>
    <w:p w14:paraId="5E828D43" w14:textId="77777777" w:rsidR="00542782" w:rsidRDefault="000F64D3">
      <w:pPr>
        <w:pStyle w:val="10"/>
        <w:tabs>
          <w:tab w:val="left" w:pos="420"/>
          <w:tab w:val="right" w:leader="dot" w:pos="9736"/>
        </w:tabs>
        <w:rPr>
          <w:rFonts w:asciiTheme="minorHAnsi" w:eastAsiaTheme="minorEastAsia" w:hAnsiTheme="minorHAnsi" w:cstheme="minorBidi"/>
          <w:noProof/>
          <w:szCs w:val="22"/>
        </w:rPr>
      </w:pPr>
      <w:hyperlink w:anchor="_Toc448760952" w:history="1">
        <w:r w:rsidR="00542782" w:rsidRPr="00E44CD7">
          <w:rPr>
            <w:rStyle w:val="ae"/>
            <w:rFonts w:ascii="微软雅黑" w:eastAsia="微软雅黑" w:hAnsi="微软雅黑"/>
            <w:noProof/>
          </w:rPr>
          <w:t>5</w:t>
        </w:r>
        <w:r w:rsidR="00542782">
          <w:rPr>
            <w:rFonts w:asciiTheme="minorHAnsi" w:eastAsiaTheme="minorEastAsia" w:hAnsiTheme="minorHAnsi" w:cstheme="minorBidi"/>
            <w:noProof/>
            <w:szCs w:val="22"/>
          </w:rPr>
          <w:tab/>
        </w:r>
        <w:r w:rsidR="00542782" w:rsidRPr="00E44CD7">
          <w:rPr>
            <w:rStyle w:val="ae"/>
            <w:rFonts w:ascii="微软雅黑" w:eastAsia="微软雅黑" w:hAnsi="微软雅黑" w:hint="eastAsia"/>
            <w:noProof/>
          </w:rPr>
          <w:t>报文示例</w:t>
        </w:r>
        <w:r w:rsidR="00542782">
          <w:rPr>
            <w:noProof/>
            <w:webHidden/>
          </w:rPr>
          <w:tab/>
        </w:r>
        <w:r w:rsidR="00542782">
          <w:rPr>
            <w:noProof/>
            <w:webHidden/>
          </w:rPr>
          <w:fldChar w:fldCharType="begin"/>
        </w:r>
        <w:r w:rsidR="00542782">
          <w:rPr>
            <w:noProof/>
            <w:webHidden/>
          </w:rPr>
          <w:instrText xml:space="preserve"> PAGEREF _Toc448760952 \h </w:instrText>
        </w:r>
        <w:r w:rsidR="00542782">
          <w:rPr>
            <w:noProof/>
            <w:webHidden/>
          </w:rPr>
        </w:r>
        <w:r w:rsidR="00542782">
          <w:rPr>
            <w:noProof/>
            <w:webHidden/>
          </w:rPr>
          <w:fldChar w:fldCharType="separate"/>
        </w:r>
        <w:r w:rsidR="00542782">
          <w:rPr>
            <w:noProof/>
            <w:webHidden/>
          </w:rPr>
          <w:t>19</w:t>
        </w:r>
        <w:r w:rsidR="00542782">
          <w:rPr>
            <w:noProof/>
            <w:webHidden/>
          </w:rPr>
          <w:fldChar w:fldCharType="end"/>
        </w:r>
      </w:hyperlink>
    </w:p>
    <w:p w14:paraId="51723C0C" w14:textId="77777777" w:rsidR="00542782" w:rsidRDefault="000F64D3">
      <w:pPr>
        <w:pStyle w:val="21"/>
        <w:tabs>
          <w:tab w:val="left" w:pos="1260"/>
          <w:tab w:val="right" w:leader="dot" w:pos="9736"/>
        </w:tabs>
        <w:rPr>
          <w:rFonts w:asciiTheme="minorHAnsi" w:eastAsiaTheme="minorEastAsia" w:hAnsiTheme="minorHAnsi" w:cstheme="minorBidi"/>
          <w:noProof/>
          <w:szCs w:val="22"/>
        </w:rPr>
      </w:pPr>
      <w:hyperlink w:anchor="_Toc448760953" w:history="1">
        <w:r w:rsidR="00542782" w:rsidRPr="00E44CD7">
          <w:rPr>
            <w:rStyle w:val="ae"/>
            <w:rFonts w:ascii="微软雅黑" w:eastAsia="微软雅黑" w:hAnsi="微软雅黑"/>
            <w:noProof/>
          </w:rPr>
          <w:t>5.1</w:t>
        </w:r>
        <w:r w:rsidR="00542782">
          <w:rPr>
            <w:rFonts w:asciiTheme="minorHAnsi" w:eastAsiaTheme="minorEastAsia" w:hAnsiTheme="minorHAnsi" w:cstheme="minorBidi"/>
            <w:noProof/>
            <w:szCs w:val="22"/>
          </w:rPr>
          <w:tab/>
        </w:r>
        <w:r w:rsidR="00542782" w:rsidRPr="00E44CD7">
          <w:rPr>
            <w:rStyle w:val="ae"/>
            <w:rFonts w:ascii="微软雅黑" w:eastAsia="微软雅黑" w:hAnsi="微软雅黑" w:hint="eastAsia"/>
            <w:noProof/>
          </w:rPr>
          <w:t>无加密</w:t>
        </w:r>
        <w:r w:rsidR="00542782" w:rsidRPr="00E44CD7">
          <w:rPr>
            <w:rStyle w:val="ae"/>
            <w:rFonts w:ascii="微软雅黑" w:eastAsia="微软雅黑" w:hAnsi="微软雅黑"/>
            <w:noProof/>
          </w:rPr>
          <w:t>(P2P</w:t>
        </w:r>
        <w:r w:rsidR="00542782" w:rsidRPr="00E44CD7">
          <w:rPr>
            <w:rStyle w:val="ae"/>
            <w:rFonts w:ascii="微软雅黑" w:eastAsia="微软雅黑" w:hAnsi="微软雅黑" w:hint="eastAsia"/>
            <w:noProof/>
          </w:rPr>
          <w:t>请参照</w:t>
        </w:r>
        <w:r w:rsidR="00542782" w:rsidRPr="00E44CD7">
          <w:rPr>
            <w:rStyle w:val="ae"/>
            <w:rFonts w:ascii="微软雅黑" w:eastAsia="微软雅黑" w:hAnsi="微软雅黑"/>
            <w:noProof/>
          </w:rPr>
          <w:t>5.2)</w:t>
        </w:r>
        <w:r w:rsidR="00542782">
          <w:rPr>
            <w:noProof/>
            <w:webHidden/>
          </w:rPr>
          <w:tab/>
        </w:r>
        <w:r w:rsidR="00542782">
          <w:rPr>
            <w:noProof/>
            <w:webHidden/>
          </w:rPr>
          <w:fldChar w:fldCharType="begin"/>
        </w:r>
        <w:r w:rsidR="00542782">
          <w:rPr>
            <w:noProof/>
            <w:webHidden/>
          </w:rPr>
          <w:instrText xml:space="preserve"> PAGEREF _Toc448760953 \h </w:instrText>
        </w:r>
        <w:r w:rsidR="00542782">
          <w:rPr>
            <w:noProof/>
            <w:webHidden/>
          </w:rPr>
        </w:r>
        <w:r w:rsidR="00542782">
          <w:rPr>
            <w:noProof/>
            <w:webHidden/>
          </w:rPr>
          <w:fldChar w:fldCharType="separate"/>
        </w:r>
        <w:r w:rsidR="00542782">
          <w:rPr>
            <w:noProof/>
            <w:webHidden/>
          </w:rPr>
          <w:t>19</w:t>
        </w:r>
        <w:r w:rsidR="00542782">
          <w:rPr>
            <w:noProof/>
            <w:webHidden/>
          </w:rPr>
          <w:fldChar w:fldCharType="end"/>
        </w:r>
      </w:hyperlink>
    </w:p>
    <w:p w14:paraId="26768A1A" w14:textId="77777777" w:rsidR="00542782" w:rsidRDefault="000F64D3">
      <w:pPr>
        <w:pStyle w:val="31"/>
        <w:tabs>
          <w:tab w:val="right" w:leader="dot" w:pos="9736"/>
        </w:tabs>
        <w:rPr>
          <w:rFonts w:asciiTheme="minorHAnsi" w:eastAsiaTheme="minorEastAsia" w:hAnsiTheme="minorHAnsi" w:cstheme="minorBidi"/>
          <w:noProof/>
          <w:szCs w:val="22"/>
        </w:rPr>
      </w:pPr>
      <w:hyperlink w:anchor="_Toc448760954" w:history="1">
        <w:r w:rsidR="00542782" w:rsidRPr="00E44CD7">
          <w:rPr>
            <w:rStyle w:val="ae"/>
            <w:rFonts w:ascii="微软雅黑" w:eastAsia="微软雅黑" w:hAnsi="微软雅黑" w:hint="eastAsia"/>
            <w:noProof/>
          </w:rPr>
          <w:t>请求报文</w:t>
        </w:r>
        <w:r w:rsidR="00542782">
          <w:rPr>
            <w:noProof/>
            <w:webHidden/>
          </w:rPr>
          <w:tab/>
        </w:r>
        <w:r w:rsidR="00542782">
          <w:rPr>
            <w:noProof/>
            <w:webHidden/>
          </w:rPr>
          <w:fldChar w:fldCharType="begin"/>
        </w:r>
        <w:r w:rsidR="00542782">
          <w:rPr>
            <w:noProof/>
            <w:webHidden/>
          </w:rPr>
          <w:instrText xml:space="preserve"> PAGEREF _Toc448760954 \h </w:instrText>
        </w:r>
        <w:r w:rsidR="00542782">
          <w:rPr>
            <w:noProof/>
            <w:webHidden/>
          </w:rPr>
        </w:r>
        <w:r w:rsidR="00542782">
          <w:rPr>
            <w:noProof/>
            <w:webHidden/>
          </w:rPr>
          <w:fldChar w:fldCharType="separate"/>
        </w:r>
        <w:r w:rsidR="00542782">
          <w:rPr>
            <w:noProof/>
            <w:webHidden/>
          </w:rPr>
          <w:t>19</w:t>
        </w:r>
        <w:r w:rsidR="00542782">
          <w:rPr>
            <w:noProof/>
            <w:webHidden/>
          </w:rPr>
          <w:fldChar w:fldCharType="end"/>
        </w:r>
      </w:hyperlink>
    </w:p>
    <w:p w14:paraId="2C9CD6F2" w14:textId="77777777" w:rsidR="00542782" w:rsidRDefault="000F64D3">
      <w:pPr>
        <w:pStyle w:val="31"/>
        <w:tabs>
          <w:tab w:val="right" w:leader="dot" w:pos="9736"/>
        </w:tabs>
        <w:rPr>
          <w:rFonts w:asciiTheme="minorHAnsi" w:eastAsiaTheme="minorEastAsia" w:hAnsiTheme="minorHAnsi" w:cstheme="minorBidi"/>
          <w:noProof/>
          <w:szCs w:val="22"/>
        </w:rPr>
      </w:pPr>
      <w:hyperlink w:anchor="_Toc448760955" w:history="1">
        <w:r w:rsidR="00542782" w:rsidRPr="00E44CD7">
          <w:rPr>
            <w:rStyle w:val="ae"/>
            <w:rFonts w:ascii="微软雅黑" w:eastAsia="微软雅黑" w:hAnsi="微软雅黑" w:hint="eastAsia"/>
            <w:noProof/>
          </w:rPr>
          <w:t>应答报文</w:t>
        </w:r>
        <w:r w:rsidR="00542782">
          <w:rPr>
            <w:noProof/>
            <w:webHidden/>
          </w:rPr>
          <w:tab/>
        </w:r>
        <w:r w:rsidR="00542782">
          <w:rPr>
            <w:noProof/>
            <w:webHidden/>
          </w:rPr>
          <w:fldChar w:fldCharType="begin"/>
        </w:r>
        <w:r w:rsidR="00542782">
          <w:rPr>
            <w:noProof/>
            <w:webHidden/>
          </w:rPr>
          <w:instrText xml:space="preserve"> PAGEREF _Toc448760955 \h </w:instrText>
        </w:r>
        <w:r w:rsidR="00542782">
          <w:rPr>
            <w:noProof/>
            <w:webHidden/>
          </w:rPr>
        </w:r>
        <w:r w:rsidR="00542782">
          <w:rPr>
            <w:noProof/>
            <w:webHidden/>
          </w:rPr>
          <w:fldChar w:fldCharType="separate"/>
        </w:r>
        <w:r w:rsidR="00542782">
          <w:rPr>
            <w:noProof/>
            <w:webHidden/>
          </w:rPr>
          <w:t>19</w:t>
        </w:r>
        <w:r w:rsidR="00542782">
          <w:rPr>
            <w:noProof/>
            <w:webHidden/>
          </w:rPr>
          <w:fldChar w:fldCharType="end"/>
        </w:r>
      </w:hyperlink>
    </w:p>
    <w:p w14:paraId="17EED10B" w14:textId="77777777" w:rsidR="00542782" w:rsidRDefault="000F64D3">
      <w:pPr>
        <w:pStyle w:val="21"/>
        <w:tabs>
          <w:tab w:val="left" w:pos="1260"/>
          <w:tab w:val="right" w:leader="dot" w:pos="9736"/>
        </w:tabs>
        <w:rPr>
          <w:rFonts w:asciiTheme="minorHAnsi" w:eastAsiaTheme="minorEastAsia" w:hAnsiTheme="minorHAnsi" w:cstheme="minorBidi"/>
          <w:noProof/>
          <w:szCs w:val="22"/>
        </w:rPr>
      </w:pPr>
      <w:hyperlink w:anchor="_Toc448760956" w:history="1">
        <w:r w:rsidR="00542782" w:rsidRPr="00E44CD7">
          <w:rPr>
            <w:rStyle w:val="ae"/>
            <w:rFonts w:ascii="微软雅黑" w:eastAsia="微软雅黑" w:hAnsi="微软雅黑"/>
            <w:noProof/>
          </w:rPr>
          <w:t>5.2</w:t>
        </w:r>
        <w:r w:rsidR="00542782">
          <w:rPr>
            <w:rFonts w:asciiTheme="minorHAnsi" w:eastAsiaTheme="minorEastAsia" w:hAnsiTheme="minorHAnsi" w:cstheme="minorBidi"/>
            <w:noProof/>
            <w:szCs w:val="22"/>
          </w:rPr>
          <w:tab/>
        </w:r>
        <w:r w:rsidR="00542782" w:rsidRPr="00E44CD7">
          <w:rPr>
            <w:rStyle w:val="ae"/>
            <w:rFonts w:ascii="微软雅黑" w:eastAsia="微软雅黑" w:hAnsi="微软雅黑" w:hint="eastAsia"/>
            <w:noProof/>
          </w:rPr>
          <w:t>有加密</w:t>
        </w:r>
        <w:r w:rsidR="00542782">
          <w:rPr>
            <w:noProof/>
            <w:webHidden/>
          </w:rPr>
          <w:tab/>
        </w:r>
        <w:r w:rsidR="00542782">
          <w:rPr>
            <w:noProof/>
            <w:webHidden/>
          </w:rPr>
          <w:fldChar w:fldCharType="begin"/>
        </w:r>
        <w:r w:rsidR="00542782">
          <w:rPr>
            <w:noProof/>
            <w:webHidden/>
          </w:rPr>
          <w:instrText xml:space="preserve"> PAGEREF _Toc448760956 \h </w:instrText>
        </w:r>
        <w:r w:rsidR="00542782">
          <w:rPr>
            <w:noProof/>
            <w:webHidden/>
          </w:rPr>
        </w:r>
        <w:r w:rsidR="00542782">
          <w:rPr>
            <w:noProof/>
            <w:webHidden/>
          </w:rPr>
          <w:fldChar w:fldCharType="separate"/>
        </w:r>
        <w:r w:rsidR="00542782">
          <w:rPr>
            <w:noProof/>
            <w:webHidden/>
          </w:rPr>
          <w:t>19</w:t>
        </w:r>
        <w:r w:rsidR="00542782">
          <w:rPr>
            <w:noProof/>
            <w:webHidden/>
          </w:rPr>
          <w:fldChar w:fldCharType="end"/>
        </w:r>
      </w:hyperlink>
    </w:p>
    <w:p w14:paraId="3FD63F47" w14:textId="77777777" w:rsidR="00542782" w:rsidRDefault="000F64D3">
      <w:pPr>
        <w:pStyle w:val="31"/>
        <w:tabs>
          <w:tab w:val="right" w:leader="dot" w:pos="9736"/>
        </w:tabs>
        <w:rPr>
          <w:rFonts w:asciiTheme="minorHAnsi" w:eastAsiaTheme="minorEastAsia" w:hAnsiTheme="minorHAnsi" w:cstheme="minorBidi"/>
          <w:noProof/>
          <w:szCs w:val="22"/>
        </w:rPr>
      </w:pPr>
      <w:hyperlink w:anchor="_Toc448760957" w:history="1">
        <w:r w:rsidR="00542782" w:rsidRPr="00E44CD7">
          <w:rPr>
            <w:rStyle w:val="ae"/>
            <w:rFonts w:ascii="微软雅黑" w:eastAsia="微软雅黑" w:hAnsi="微软雅黑" w:hint="eastAsia"/>
            <w:noProof/>
          </w:rPr>
          <w:t>请求报文</w:t>
        </w:r>
        <w:r w:rsidR="00542782">
          <w:rPr>
            <w:noProof/>
            <w:webHidden/>
          </w:rPr>
          <w:tab/>
        </w:r>
        <w:r w:rsidR="00542782">
          <w:rPr>
            <w:noProof/>
            <w:webHidden/>
          </w:rPr>
          <w:fldChar w:fldCharType="begin"/>
        </w:r>
        <w:r w:rsidR="00542782">
          <w:rPr>
            <w:noProof/>
            <w:webHidden/>
          </w:rPr>
          <w:instrText xml:space="preserve"> PAGEREF _Toc448760957 \h </w:instrText>
        </w:r>
        <w:r w:rsidR="00542782">
          <w:rPr>
            <w:noProof/>
            <w:webHidden/>
          </w:rPr>
        </w:r>
        <w:r w:rsidR="00542782">
          <w:rPr>
            <w:noProof/>
            <w:webHidden/>
          </w:rPr>
          <w:fldChar w:fldCharType="separate"/>
        </w:r>
        <w:r w:rsidR="00542782">
          <w:rPr>
            <w:noProof/>
            <w:webHidden/>
          </w:rPr>
          <w:t>19</w:t>
        </w:r>
        <w:r w:rsidR="00542782">
          <w:rPr>
            <w:noProof/>
            <w:webHidden/>
          </w:rPr>
          <w:fldChar w:fldCharType="end"/>
        </w:r>
      </w:hyperlink>
    </w:p>
    <w:p w14:paraId="19466E0C" w14:textId="77777777" w:rsidR="00542782" w:rsidRDefault="000F64D3">
      <w:pPr>
        <w:pStyle w:val="31"/>
        <w:tabs>
          <w:tab w:val="right" w:leader="dot" w:pos="9736"/>
        </w:tabs>
        <w:rPr>
          <w:rFonts w:asciiTheme="minorHAnsi" w:eastAsiaTheme="minorEastAsia" w:hAnsiTheme="minorHAnsi" w:cstheme="minorBidi"/>
          <w:noProof/>
          <w:szCs w:val="22"/>
        </w:rPr>
      </w:pPr>
      <w:hyperlink w:anchor="_Toc448760958" w:history="1">
        <w:r w:rsidR="00542782" w:rsidRPr="00E44CD7">
          <w:rPr>
            <w:rStyle w:val="ae"/>
            <w:rFonts w:ascii="微软雅黑" w:eastAsia="微软雅黑" w:hAnsi="微软雅黑" w:hint="eastAsia"/>
            <w:noProof/>
          </w:rPr>
          <w:t>应答报文</w:t>
        </w:r>
        <w:r w:rsidR="00542782">
          <w:rPr>
            <w:noProof/>
            <w:webHidden/>
          </w:rPr>
          <w:tab/>
        </w:r>
        <w:r w:rsidR="00542782">
          <w:rPr>
            <w:noProof/>
            <w:webHidden/>
          </w:rPr>
          <w:fldChar w:fldCharType="begin"/>
        </w:r>
        <w:r w:rsidR="00542782">
          <w:rPr>
            <w:noProof/>
            <w:webHidden/>
          </w:rPr>
          <w:instrText xml:space="preserve"> PAGEREF _Toc448760958 \h </w:instrText>
        </w:r>
        <w:r w:rsidR="00542782">
          <w:rPr>
            <w:noProof/>
            <w:webHidden/>
          </w:rPr>
        </w:r>
        <w:r w:rsidR="00542782">
          <w:rPr>
            <w:noProof/>
            <w:webHidden/>
          </w:rPr>
          <w:fldChar w:fldCharType="separate"/>
        </w:r>
        <w:r w:rsidR="00542782">
          <w:rPr>
            <w:noProof/>
            <w:webHidden/>
          </w:rPr>
          <w:t>20</w:t>
        </w:r>
        <w:r w:rsidR="00542782">
          <w:rPr>
            <w:noProof/>
            <w:webHidden/>
          </w:rPr>
          <w:fldChar w:fldCharType="end"/>
        </w:r>
      </w:hyperlink>
    </w:p>
    <w:p w14:paraId="3DF88160" w14:textId="77777777" w:rsidR="00542782" w:rsidRDefault="000F64D3">
      <w:pPr>
        <w:pStyle w:val="21"/>
        <w:tabs>
          <w:tab w:val="left" w:pos="1260"/>
          <w:tab w:val="right" w:leader="dot" w:pos="9736"/>
        </w:tabs>
        <w:rPr>
          <w:rFonts w:asciiTheme="minorHAnsi" w:eastAsiaTheme="minorEastAsia" w:hAnsiTheme="minorHAnsi" w:cstheme="minorBidi"/>
          <w:noProof/>
          <w:szCs w:val="22"/>
        </w:rPr>
      </w:pPr>
      <w:hyperlink w:anchor="_Toc448760959" w:history="1">
        <w:r w:rsidR="00542782" w:rsidRPr="00E44CD7">
          <w:rPr>
            <w:rStyle w:val="ae"/>
            <w:rFonts w:ascii="微软雅黑" w:eastAsia="微软雅黑" w:hAnsi="微软雅黑"/>
            <w:noProof/>
          </w:rPr>
          <w:t>5.3</w:t>
        </w:r>
        <w:r w:rsidR="00542782">
          <w:rPr>
            <w:rFonts w:asciiTheme="minorHAnsi" w:eastAsiaTheme="minorEastAsia" w:hAnsiTheme="minorHAnsi" w:cstheme="minorBidi"/>
            <w:noProof/>
            <w:szCs w:val="22"/>
          </w:rPr>
          <w:tab/>
        </w:r>
        <w:r w:rsidR="00542782" w:rsidRPr="00E44CD7">
          <w:rPr>
            <w:rStyle w:val="ae"/>
            <w:rFonts w:ascii="微软雅黑" w:eastAsia="微软雅黑" w:hAnsi="微软雅黑" w:hint="eastAsia"/>
            <w:noProof/>
          </w:rPr>
          <w:t>错误应答</w:t>
        </w:r>
        <w:r w:rsidR="00542782">
          <w:rPr>
            <w:noProof/>
            <w:webHidden/>
          </w:rPr>
          <w:tab/>
        </w:r>
        <w:r w:rsidR="00542782">
          <w:rPr>
            <w:noProof/>
            <w:webHidden/>
          </w:rPr>
          <w:fldChar w:fldCharType="begin"/>
        </w:r>
        <w:r w:rsidR="00542782">
          <w:rPr>
            <w:noProof/>
            <w:webHidden/>
          </w:rPr>
          <w:instrText xml:space="preserve"> PAGEREF _Toc448760959 \h </w:instrText>
        </w:r>
        <w:r w:rsidR="00542782">
          <w:rPr>
            <w:noProof/>
            <w:webHidden/>
          </w:rPr>
        </w:r>
        <w:r w:rsidR="00542782">
          <w:rPr>
            <w:noProof/>
            <w:webHidden/>
          </w:rPr>
          <w:fldChar w:fldCharType="separate"/>
        </w:r>
        <w:r w:rsidR="00542782">
          <w:rPr>
            <w:noProof/>
            <w:webHidden/>
          </w:rPr>
          <w:t>20</w:t>
        </w:r>
        <w:r w:rsidR="00542782">
          <w:rPr>
            <w:noProof/>
            <w:webHidden/>
          </w:rPr>
          <w:fldChar w:fldCharType="end"/>
        </w:r>
      </w:hyperlink>
    </w:p>
    <w:p w14:paraId="01881081" w14:textId="77777777" w:rsidR="00542782" w:rsidRDefault="000F64D3">
      <w:pPr>
        <w:pStyle w:val="21"/>
        <w:tabs>
          <w:tab w:val="left" w:pos="1260"/>
          <w:tab w:val="right" w:leader="dot" w:pos="9736"/>
        </w:tabs>
        <w:rPr>
          <w:rFonts w:asciiTheme="minorHAnsi" w:eastAsiaTheme="minorEastAsia" w:hAnsiTheme="minorHAnsi" w:cstheme="minorBidi"/>
          <w:noProof/>
          <w:szCs w:val="22"/>
        </w:rPr>
      </w:pPr>
      <w:hyperlink w:anchor="_Toc448760960" w:history="1">
        <w:r w:rsidR="00542782" w:rsidRPr="00E44CD7">
          <w:rPr>
            <w:rStyle w:val="ae"/>
            <w:rFonts w:ascii="微软雅黑" w:eastAsia="微软雅黑" w:hAnsi="微软雅黑"/>
            <w:noProof/>
          </w:rPr>
          <w:t>5.4</w:t>
        </w:r>
        <w:r w:rsidR="00542782">
          <w:rPr>
            <w:rFonts w:asciiTheme="minorHAnsi" w:eastAsiaTheme="minorEastAsia" w:hAnsiTheme="minorHAnsi" w:cstheme="minorBidi"/>
            <w:noProof/>
            <w:szCs w:val="22"/>
          </w:rPr>
          <w:tab/>
        </w:r>
        <w:r w:rsidR="00542782" w:rsidRPr="00E44CD7">
          <w:rPr>
            <w:rStyle w:val="ae"/>
            <w:rFonts w:ascii="微软雅黑" w:eastAsia="微软雅黑" w:hAnsi="微软雅黑" w:hint="eastAsia"/>
            <w:noProof/>
          </w:rPr>
          <w:t>报文组包过程</w:t>
        </w:r>
        <w:r w:rsidR="00542782">
          <w:rPr>
            <w:noProof/>
            <w:webHidden/>
          </w:rPr>
          <w:tab/>
        </w:r>
        <w:r w:rsidR="00542782">
          <w:rPr>
            <w:noProof/>
            <w:webHidden/>
          </w:rPr>
          <w:fldChar w:fldCharType="begin"/>
        </w:r>
        <w:r w:rsidR="00542782">
          <w:rPr>
            <w:noProof/>
            <w:webHidden/>
          </w:rPr>
          <w:instrText xml:space="preserve"> PAGEREF _Toc448760960 \h </w:instrText>
        </w:r>
        <w:r w:rsidR="00542782">
          <w:rPr>
            <w:noProof/>
            <w:webHidden/>
          </w:rPr>
        </w:r>
        <w:r w:rsidR="00542782">
          <w:rPr>
            <w:noProof/>
            <w:webHidden/>
          </w:rPr>
          <w:fldChar w:fldCharType="separate"/>
        </w:r>
        <w:r w:rsidR="00542782">
          <w:rPr>
            <w:noProof/>
            <w:webHidden/>
          </w:rPr>
          <w:t>20</w:t>
        </w:r>
        <w:r w:rsidR="00542782">
          <w:rPr>
            <w:noProof/>
            <w:webHidden/>
          </w:rPr>
          <w:fldChar w:fldCharType="end"/>
        </w:r>
      </w:hyperlink>
    </w:p>
    <w:p w14:paraId="5BEDC30F" w14:textId="77777777" w:rsidR="00542782" w:rsidRDefault="000F64D3">
      <w:pPr>
        <w:pStyle w:val="21"/>
        <w:tabs>
          <w:tab w:val="left" w:pos="1260"/>
          <w:tab w:val="right" w:leader="dot" w:pos="9736"/>
        </w:tabs>
        <w:rPr>
          <w:rFonts w:asciiTheme="minorHAnsi" w:eastAsiaTheme="minorEastAsia" w:hAnsiTheme="minorHAnsi" w:cstheme="minorBidi"/>
          <w:noProof/>
          <w:szCs w:val="22"/>
        </w:rPr>
      </w:pPr>
      <w:hyperlink w:anchor="_Toc448760961" w:history="1">
        <w:r w:rsidR="00542782" w:rsidRPr="00E44CD7">
          <w:rPr>
            <w:rStyle w:val="ae"/>
            <w:rFonts w:ascii="微软雅黑" w:eastAsia="微软雅黑" w:hAnsi="微软雅黑"/>
            <w:noProof/>
          </w:rPr>
          <w:t>5.5</w:t>
        </w:r>
        <w:r w:rsidR="00542782">
          <w:rPr>
            <w:rFonts w:asciiTheme="minorHAnsi" w:eastAsiaTheme="minorEastAsia" w:hAnsiTheme="minorHAnsi" w:cstheme="minorBidi"/>
            <w:noProof/>
            <w:szCs w:val="22"/>
          </w:rPr>
          <w:tab/>
        </w:r>
        <w:r w:rsidR="00542782" w:rsidRPr="00E44CD7">
          <w:rPr>
            <w:rStyle w:val="ae"/>
            <w:rFonts w:ascii="微软雅黑" w:eastAsia="微软雅黑" w:hAnsi="微软雅黑" w:hint="eastAsia"/>
            <w:noProof/>
          </w:rPr>
          <w:t>报文验签过程</w:t>
        </w:r>
        <w:r w:rsidR="00542782">
          <w:rPr>
            <w:noProof/>
            <w:webHidden/>
          </w:rPr>
          <w:tab/>
        </w:r>
        <w:r w:rsidR="00542782">
          <w:rPr>
            <w:noProof/>
            <w:webHidden/>
          </w:rPr>
          <w:fldChar w:fldCharType="begin"/>
        </w:r>
        <w:r w:rsidR="00542782">
          <w:rPr>
            <w:noProof/>
            <w:webHidden/>
          </w:rPr>
          <w:instrText xml:space="preserve"> PAGEREF _Toc448760961 \h </w:instrText>
        </w:r>
        <w:r w:rsidR="00542782">
          <w:rPr>
            <w:noProof/>
            <w:webHidden/>
          </w:rPr>
        </w:r>
        <w:r w:rsidR="00542782">
          <w:rPr>
            <w:noProof/>
            <w:webHidden/>
          </w:rPr>
          <w:fldChar w:fldCharType="separate"/>
        </w:r>
        <w:r w:rsidR="00542782">
          <w:rPr>
            <w:noProof/>
            <w:webHidden/>
          </w:rPr>
          <w:t>22</w:t>
        </w:r>
        <w:r w:rsidR="00542782">
          <w:rPr>
            <w:noProof/>
            <w:webHidden/>
          </w:rPr>
          <w:fldChar w:fldCharType="end"/>
        </w:r>
      </w:hyperlink>
    </w:p>
    <w:p w14:paraId="4B60F802" w14:textId="77777777" w:rsidR="00542782" w:rsidRDefault="000F64D3">
      <w:pPr>
        <w:pStyle w:val="10"/>
        <w:tabs>
          <w:tab w:val="left" w:pos="420"/>
          <w:tab w:val="right" w:leader="dot" w:pos="9736"/>
        </w:tabs>
        <w:rPr>
          <w:rFonts w:asciiTheme="minorHAnsi" w:eastAsiaTheme="minorEastAsia" w:hAnsiTheme="minorHAnsi" w:cstheme="minorBidi"/>
          <w:noProof/>
          <w:szCs w:val="22"/>
        </w:rPr>
      </w:pPr>
      <w:hyperlink w:anchor="_Toc448760962" w:history="1">
        <w:r w:rsidR="00542782" w:rsidRPr="00E44CD7">
          <w:rPr>
            <w:rStyle w:val="ae"/>
            <w:rFonts w:ascii="微软雅黑" w:eastAsia="微软雅黑" w:hAnsi="微软雅黑"/>
            <w:noProof/>
          </w:rPr>
          <w:t>6</w:t>
        </w:r>
        <w:r w:rsidR="00542782">
          <w:rPr>
            <w:rFonts w:asciiTheme="minorHAnsi" w:eastAsiaTheme="minorEastAsia" w:hAnsiTheme="minorHAnsi" w:cstheme="minorBidi"/>
            <w:noProof/>
            <w:szCs w:val="22"/>
          </w:rPr>
          <w:tab/>
        </w:r>
        <w:r w:rsidR="00542782" w:rsidRPr="00E44CD7">
          <w:rPr>
            <w:rStyle w:val="ae"/>
            <w:rFonts w:ascii="微软雅黑" w:eastAsia="微软雅黑" w:hAnsi="微软雅黑" w:hint="eastAsia"/>
            <w:noProof/>
          </w:rPr>
          <w:t>接口列表</w:t>
        </w:r>
        <w:r w:rsidR="00542782">
          <w:rPr>
            <w:noProof/>
            <w:webHidden/>
          </w:rPr>
          <w:tab/>
        </w:r>
        <w:r w:rsidR="00542782">
          <w:rPr>
            <w:noProof/>
            <w:webHidden/>
          </w:rPr>
          <w:fldChar w:fldCharType="begin"/>
        </w:r>
        <w:r w:rsidR="00542782">
          <w:rPr>
            <w:noProof/>
            <w:webHidden/>
          </w:rPr>
          <w:instrText xml:space="preserve"> PAGEREF _Toc448760962 \h </w:instrText>
        </w:r>
        <w:r w:rsidR="00542782">
          <w:rPr>
            <w:noProof/>
            <w:webHidden/>
          </w:rPr>
        </w:r>
        <w:r w:rsidR="00542782">
          <w:rPr>
            <w:noProof/>
            <w:webHidden/>
          </w:rPr>
          <w:fldChar w:fldCharType="separate"/>
        </w:r>
        <w:r w:rsidR="00542782">
          <w:rPr>
            <w:noProof/>
            <w:webHidden/>
          </w:rPr>
          <w:t>22</w:t>
        </w:r>
        <w:r w:rsidR="00542782">
          <w:rPr>
            <w:noProof/>
            <w:webHidden/>
          </w:rPr>
          <w:fldChar w:fldCharType="end"/>
        </w:r>
      </w:hyperlink>
    </w:p>
    <w:p w14:paraId="621736B2" w14:textId="77777777" w:rsidR="00542782" w:rsidRDefault="000F64D3">
      <w:pPr>
        <w:pStyle w:val="21"/>
        <w:tabs>
          <w:tab w:val="left" w:pos="1260"/>
          <w:tab w:val="right" w:leader="dot" w:pos="9736"/>
        </w:tabs>
        <w:rPr>
          <w:rFonts w:asciiTheme="minorHAnsi" w:eastAsiaTheme="minorEastAsia" w:hAnsiTheme="minorHAnsi" w:cstheme="minorBidi"/>
          <w:noProof/>
          <w:szCs w:val="22"/>
        </w:rPr>
      </w:pPr>
      <w:hyperlink w:anchor="_Toc448760963" w:history="1">
        <w:r w:rsidR="00542782" w:rsidRPr="00E44CD7">
          <w:rPr>
            <w:rStyle w:val="ae"/>
            <w:rFonts w:ascii="微软雅黑" w:eastAsia="微软雅黑" w:hAnsi="微软雅黑"/>
            <w:noProof/>
          </w:rPr>
          <w:t>6.1</w:t>
        </w:r>
        <w:r w:rsidR="00542782">
          <w:rPr>
            <w:rFonts w:asciiTheme="minorHAnsi" w:eastAsiaTheme="minorEastAsia" w:hAnsiTheme="minorHAnsi" w:cstheme="minorBidi"/>
            <w:noProof/>
            <w:szCs w:val="22"/>
          </w:rPr>
          <w:tab/>
        </w:r>
        <w:r w:rsidR="00542782" w:rsidRPr="00E44CD7">
          <w:rPr>
            <w:rStyle w:val="ae"/>
            <w:rFonts w:ascii="微软雅黑" w:eastAsia="微软雅黑" w:hAnsi="微软雅黑" w:hint="eastAsia"/>
            <w:noProof/>
          </w:rPr>
          <w:t>获取短信验证码</w:t>
        </w:r>
        <w:r w:rsidR="00542782" w:rsidRPr="00E44CD7">
          <w:rPr>
            <w:rStyle w:val="ae"/>
            <w:rFonts w:ascii="微软雅黑" w:eastAsia="微软雅黑" w:hAnsi="微软雅黑"/>
            <w:noProof/>
          </w:rPr>
          <w:t>(OGW00041)</w:t>
        </w:r>
        <w:r w:rsidR="00542782">
          <w:rPr>
            <w:noProof/>
            <w:webHidden/>
          </w:rPr>
          <w:tab/>
        </w:r>
        <w:r w:rsidR="00542782">
          <w:rPr>
            <w:noProof/>
            <w:webHidden/>
          </w:rPr>
          <w:fldChar w:fldCharType="begin"/>
        </w:r>
        <w:r w:rsidR="00542782">
          <w:rPr>
            <w:noProof/>
            <w:webHidden/>
          </w:rPr>
          <w:instrText xml:space="preserve"> PAGEREF _Toc448760963 \h </w:instrText>
        </w:r>
        <w:r w:rsidR="00542782">
          <w:rPr>
            <w:noProof/>
            <w:webHidden/>
          </w:rPr>
        </w:r>
        <w:r w:rsidR="00542782">
          <w:rPr>
            <w:noProof/>
            <w:webHidden/>
          </w:rPr>
          <w:fldChar w:fldCharType="separate"/>
        </w:r>
        <w:r w:rsidR="00542782">
          <w:rPr>
            <w:noProof/>
            <w:webHidden/>
          </w:rPr>
          <w:t>22</w:t>
        </w:r>
        <w:r w:rsidR="00542782">
          <w:rPr>
            <w:noProof/>
            <w:webHidden/>
          </w:rPr>
          <w:fldChar w:fldCharType="end"/>
        </w:r>
      </w:hyperlink>
    </w:p>
    <w:p w14:paraId="2F9A3FEE" w14:textId="77777777" w:rsidR="00542782" w:rsidRDefault="000F64D3">
      <w:pPr>
        <w:pStyle w:val="31"/>
        <w:tabs>
          <w:tab w:val="right" w:leader="dot" w:pos="9736"/>
        </w:tabs>
        <w:rPr>
          <w:rFonts w:asciiTheme="minorHAnsi" w:eastAsiaTheme="minorEastAsia" w:hAnsiTheme="minorHAnsi" w:cstheme="minorBidi"/>
          <w:noProof/>
          <w:szCs w:val="22"/>
        </w:rPr>
      </w:pPr>
      <w:hyperlink w:anchor="_Toc448760964" w:history="1">
        <w:r w:rsidR="00542782" w:rsidRPr="00E44CD7">
          <w:rPr>
            <w:rStyle w:val="ae"/>
            <w:rFonts w:ascii="微软雅黑" w:eastAsia="微软雅黑" w:hAnsi="微软雅黑" w:hint="eastAsia"/>
            <w:noProof/>
          </w:rPr>
          <w:t>请求报文说明</w:t>
        </w:r>
        <w:r w:rsidR="00542782">
          <w:rPr>
            <w:noProof/>
            <w:webHidden/>
          </w:rPr>
          <w:tab/>
        </w:r>
        <w:r w:rsidR="00542782">
          <w:rPr>
            <w:noProof/>
            <w:webHidden/>
          </w:rPr>
          <w:fldChar w:fldCharType="begin"/>
        </w:r>
        <w:r w:rsidR="00542782">
          <w:rPr>
            <w:noProof/>
            <w:webHidden/>
          </w:rPr>
          <w:instrText xml:space="preserve"> PAGEREF _Toc448760964 \h </w:instrText>
        </w:r>
        <w:r w:rsidR="00542782">
          <w:rPr>
            <w:noProof/>
            <w:webHidden/>
          </w:rPr>
        </w:r>
        <w:r w:rsidR="00542782">
          <w:rPr>
            <w:noProof/>
            <w:webHidden/>
          </w:rPr>
          <w:fldChar w:fldCharType="separate"/>
        </w:r>
        <w:r w:rsidR="00542782">
          <w:rPr>
            <w:noProof/>
            <w:webHidden/>
          </w:rPr>
          <w:t>23</w:t>
        </w:r>
        <w:r w:rsidR="00542782">
          <w:rPr>
            <w:noProof/>
            <w:webHidden/>
          </w:rPr>
          <w:fldChar w:fldCharType="end"/>
        </w:r>
      </w:hyperlink>
    </w:p>
    <w:p w14:paraId="4B934B34" w14:textId="77777777" w:rsidR="00542782" w:rsidRDefault="000F64D3">
      <w:pPr>
        <w:pStyle w:val="31"/>
        <w:tabs>
          <w:tab w:val="right" w:leader="dot" w:pos="9736"/>
        </w:tabs>
        <w:rPr>
          <w:rFonts w:asciiTheme="minorHAnsi" w:eastAsiaTheme="minorEastAsia" w:hAnsiTheme="minorHAnsi" w:cstheme="minorBidi"/>
          <w:noProof/>
          <w:szCs w:val="22"/>
        </w:rPr>
      </w:pPr>
      <w:hyperlink w:anchor="_Toc448760965" w:history="1">
        <w:r w:rsidR="00542782" w:rsidRPr="00E44CD7">
          <w:rPr>
            <w:rStyle w:val="ae"/>
            <w:rFonts w:ascii="微软雅黑" w:eastAsia="微软雅黑" w:hAnsi="微软雅黑" w:hint="eastAsia"/>
            <w:noProof/>
          </w:rPr>
          <w:t>响应报文说明</w:t>
        </w:r>
        <w:r w:rsidR="00542782">
          <w:rPr>
            <w:noProof/>
            <w:webHidden/>
          </w:rPr>
          <w:tab/>
        </w:r>
        <w:r w:rsidR="00542782">
          <w:rPr>
            <w:noProof/>
            <w:webHidden/>
          </w:rPr>
          <w:fldChar w:fldCharType="begin"/>
        </w:r>
        <w:r w:rsidR="00542782">
          <w:rPr>
            <w:noProof/>
            <w:webHidden/>
          </w:rPr>
          <w:instrText xml:space="preserve"> PAGEREF _Toc448760965 \h </w:instrText>
        </w:r>
        <w:r w:rsidR="00542782">
          <w:rPr>
            <w:noProof/>
            <w:webHidden/>
          </w:rPr>
        </w:r>
        <w:r w:rsidR="00542782">
          <w:rPr>
            <w:noProof/>
            <w:webHidden/>
          </w:rPr>
          <w:fldChar w:fldCharType="separate"/>
        </w:r>
        <w:r w:rsidR="00542782">
          <w:rPr>
            <w:noProof/>
            <w:webHidden/>
          </w:rPr>
          <w:t>23</w:t>
        </w:r>
        <w:r w:rsidR="00542782">
          <w:rPr>
            <w:noProof/>
            <w:webHidden/>
          </w:rPr>
          <w:fldChar w:fldCharType="end"/>
        </w:r>
      </w:hyperlink>
    </w:p>
    <w:p w14:paraId="6CB8D724" w14:textId="77777777" w:rsidR="00542782" w:rsidRDefault="000F64D3">
      <w:pPr>
        <w:pStyle w:val="21"/>
        <w:tabs>
          <w:tab w:val="left" w:pos="1260"/>
          <w:tab w:val="right" w:leader="dot" w:pos="9736"/>
        </w:tabs>
        <w:rPr>
          <w:rFonts w:asciiTheme="minorHAnsi" w:eastAsiaTheme="minorEastAsia" w:hAnsiTheme="minorHAnsi" w:cstheme="minorBidi"/>
          <w:noProof/>
          <w:szCs w:val="22"/>
        </w:rPr>
      </w:pPr>
      <w:hyperlink w:anchor="_Toc448760966" w:history="1">
        <w:r w:rsidR="00542782" w:rsidRPr="00E44CD7">
          <w:rPr>
            <w:rStyle w:val="ae"/>
            <w:rFonts w:ascii="微软雅黑" w:eastAsia="微软雅黑" w:hAnsi="微软雅黑"/>
            <w:noProof/>
          </w:rPr>
          <w:t>6.2</w:t>
        </w:r>
        <w:r w:rsidR="00542782">
          <w:rPr>
            <w:rFonts w:asciiTheme="minorHAnsi" w:eastAsiaTheme="minorEastAsia" w:hAnsiTheme="minorHAnsi" w:cstheme="minorBidi"/>
            <w:noProof/>
            <w:szCs w:val="22"/>
          </w:rPr>
          <w:tab/>
        </w:r>
        <w:r w:rsidR="00542782" w:rsidRPr="00E44CD7">
          <w:rPr>
            <w:rStyle w:val="ae"/>
            <w:rFonts w:ascii="微软雅黑" w:eastAsia="微软雅黑" w:hAnsi="微软雅黑" w:hint="eastAsia"/>
            <w:noProof/>
          </w:rPr>
          <w:t>账户开立</w:t>
        </w:r>
        <w:r w:rsidR="00542782" w:rsidRPr="00E44CD7">
          <w:rPr>
            <w:rStyle w:val="ae"/>
            <w:rFonts w:ascii="微软雅黑" w:eastAsia="微软雅黑" w:hAnsi="微软雅黑"/>
            <w:noProof/>
          </w:rPr>
          <w:t xml:space="preserve">(OGW00042) </w:t>
        </w:r>
        <w:r w:rsidR="00542782" w:rsidRPr="00E44CD7">
          <w:rPr>
            <w:rStyle w:val="ae"/>
            <w:rFonts w:ascii="微软雅黑" w:eastAsia="微软雅黑" w:hAnsi="微软雅黑" w:hint="eastAsia"/>
            <w:noProof/>
          </w:rPr>
          <w:t>（必选，跳转我行页面处理）</w:t>
        </w:r>
        <w:r w:rsidR="00542782">
          <w:rPr>
            <w:noProof/>
            <w:webHidden/>
          </w:rPr>
          <w:tab/>
        </w:r>
        <w:r w:rsidR="00542782">
          <w:rPr>
            <w:noProof/>
            <w:webHidden/>
          </w:rPr>
          <w:fldChar w:fldCharType="begin"/>
        </w:r>
        <w:r w:rsidR="00542782">
          <w:rPr>
            <w:noProof/>
            <w:webHidden/>
          </w:rPr>
          <w:instrText xml:space="preserve"> PAGEREF _Toc448760966 \h </w:instrText>
        </w:r>
        <w:r w:rsidR="00542782">
          <w:rPr>
            <w:noProof/>
            <w:webHidden/>
          </w:rPr>
        </w:r>
        <w:r w:rsidR="00542782">
          <w:rPr>
            <w:noProof/>
            <w:webHidden/>
          </w:rPr>
          <w:fldChar w:fldCharType="separate"/>
        </w:r>
        <w:r w:rsidR="00542782">
          <w:rPr>
            <w:noProof/>
            <w:webHidden/>
          </w:rPr>
          <w:t>23</w:t>
        </w:r>
        <w:r w:rsidR="00542782">
          <w:rPr>
            <w:noProof/>
            <w:webHidden/>
          </w:rPr>
          <w:fldChar w:fldCharType="end"/>
        </w:r>
      </w:hyperlink>
    </w:p>
    <w:p w14:paraId="0A226456" w14:textId="77777777" w:rsidR="00542782" w:rsidRDefault="000F64D3">
      <w:pPr>
        <w:pStyle w:val="31"/>
        <w:tabs>
          <w:tab w:val="right" w:leader="dot" w:pos="9736"/>
        </w:tabs>
        <w:rPr>
          <w:rFonts w:asciiTheme="minorHAnsi" w:eastAsiaTheme="minorEastAsia" w:hAnsiTheme="minorHAnsi" w:cstheme="minorBidi"/>
          <w:noProof/>
          <w:szCs w:val="22"/>
        </w:rPr>
      </w:pPr>
      <w:hyperlink w:anchor="_Toc448760967" w:history="1">
        <w:r w:rsidR="00542782" w:rsidRPr="00E44CD7">
          <w:rPr>
            <w:rStyle w:val="ae"/>
            <w:rFonts w:ascii="微软雅黑" w:eastAsia="微软雅黑" w:hAnsi="微软雅黑" w:hint="eastAsia"/>
            <w:noProof/>
          </w:rPr>
          <w:t>请求报文说明</w:t>
        </w:r>
        <w:r w:rsidR="00542782">
          <w:rPr>
            <w:noProof/>
            <w:webHidden/>
          </w:rPr>
          <w:tab/>
        </w:r>
        <w:r w:rsidR="00542782">
          <w:rPr>
            <w:noProof/>
            <w:webHidden/>
          </w:rPr>
          <w:fldChar w:fldCharType="begin"/>
        </w:r>
        <w:r w:rsidR="00542782">
          <w:rPr>
            <w:noProof/>
            <w:webHidden/>
          </w:rPr>
          <w:instrText xml:space="preserve"> PAGEREF _Toc448760967 \h </w:instrText>
        </w:r>
        <w:r w:rsidR="00542782">
          <w:rPr>
            <w:noProof/>
            <w:webHidden/>
          </w:rPr>
        </w:r>
        <w:r w:rsidR="00542782">
          <w:rPr>
            <w:noProof/>
            <w:webHidden/>
          </w:rPr>
          <w:fldChar w:fldCharType="separate"/>
        </w:r>
        <w:r w:rsidR="00542782">
          <w:rPr>
            <w:noProof/>
            <w:webHidden/>
          </w:rPr>
          <w:t>24</w:t>
        </w:r>
        <w:r w:rsidR="00542782">
          <w:rPr>
            <w:noProof/>
            <w:webHidden/>
          </w:rPr>
          <w:fldChar w:fldCharType="end"/>
        </w:r>
      </w:hyperlink>
    </w:p>
    <w:p w14:paraId="646FEC37" w14:textId="77777777" w:rsidR="00542782" w:rsidRDefault="000F64D3">
      <w:pPr>
        <w:pStyle w:val="31"/>
        <w:tabs>
          <w:tab w:val="right" w:leader="dot" w:pos="9736"/>
        </w:tabs>
        <w:rPr>
          <w:rFonts w:asciiTheme="minorHAnsi" w:eastAsiaTheme="minorEastAsia" w:hAnsiTheme="minorHAnsi" w:cstheme="minorBidi"/>
          <w:noProof/>
          <w:szCs w:val="22"/>
        </w:rPr>
      </w:pPr>
      <w:hyperlink w:anchor="_Toc448760968" w:history="1">
        <w:r w:rsidR="00542782" w:rsidRPr="00E44CD7">
          <w:rPr>
            <w:rStyle w:val="ae"/>
            <w:rFonts w:ascii="微软雅黑" w:eastAsia="微软雅黑" w:hAnsi="微软雅黑" w:hint="eastAsia"/>
            <w:noProof/>
          </w:rPr>
          <w:t>异步应答</w:t>
        </w:r>
        <w:r w:rsidR="00542782">
          <w:rPr>
            <w:noProof/>
            <w:webHidden/>
          </w:rPr>
          <w:tab/>
        </w:r>
        <w:r w:rsidR="00542782">
          <w:rPr>
            <w:noProof/>
            <w:webHidden/>
          </w:rPr>
          <w:fldChar w:fldCharType="begin"/>
        </w:r>
        <w:r w:rsidR="00542782">
          <w:rPr>
            <w:noProof/>
            <w:webHidden/>
          </w:rPr>
          <w:instrText xml:space="preserve"> PAGEREF _Toc448760968 \h </w:instrText>
        </w:r>
        <w:r w:rsidR="00542782">
          <w:rPr>
            <w:noProof/>
            <w:webHidden/>
          </w:rPr>
        </w:r>
        <w:r w:rsidR="00542782">
          <w:rPr>
            <w:noProof/>
            <w:webHidden/>
          </w:rPr>
          <w:fldChar w:fldCharType="separate"/>
        </w:r>
        <w:r w:rsidR="00542782">
          <w:rPr>
            <w:noProof/>
            <w:webHidden/>
          </w:rPr>
          <w:t>24</w:t>
        </w:r>
        <w:r w:rsidR="00542782">
          <w:rPr>
            <w:noProof/>
            <w:webHidden/>
          </w:rPr>
          <w:fldChar w:fldCharType="end"/>
        </w:r>
      </w:hyperlink>
    </w:p>
    <w:p w14:paraId="34C5E3EE" w14:textId="77777777" w:rsidR="00542782" w:rsidRDefault="000F64D3">
      <w:pPr>
        <w:pStyle w:val="21"/>
        <w:tabs>
          <w:tab w:val="left" w:pos="1260"/>
          <w:tab w:val="right" w:leader="dot" w:pos="9736"/>
        </w:tabs>
        <w:rPr>
          <w:rFonts w:asciiTheme="minorHAnsi" w:eastAsiaTheme="minorEastAsia" w:hAnsiTheme="minorHAnsi" w:cstheme="minorBidi"/>
          <w:noProof/>
          <w:szCs w:val="22"/>
        </w:rPr>
      </w:pPr>
      <w:hyperlink w:anchor="_Toc448760969" w:history="1">
        <w:r w:rsidR="00542782" w:rsidRPr="00E44CD7">
          <w:rPr>
            <w:rStyle w:val="ae"/>
            <w:rFonts w:ascii="微软雅黑" w:eastAsia="微软雅黑" w:hAnsi="微软雅黑"/>
            <w:noProof/>
          </w:rPr>
          <w:t>6.3</w:t>
        </w:r>
        <w:r w:rsidR="00542782">
          <w:rPr>
            <w:rFonts w:asciiTheme="minorHAnsi" w:eastAsiaTheme="minorEastAsia" w:hAnsiTheme="minorHAnsi" w:cstheme="minorBidi"/>
            <w:noProof/>
            <w:szCs w:val="22"/>
          </w:rPr>
          <w:tab/>
        </w:r>
        <w:r w:rsidR="00542782" w:rsidRPr="00E44CD7">
          <w:rPr>
            <w:rStyle w:val="ae"/>
            <w:rFonts w:ascii="微软雅黑" w:eastAsia="微软雅黑" w:hAnsi="微软雅黑" w:hint="eastAsia"/>
            <w:noProof/>
          </w:rPr>
          <w:t>账户开立结果查询</w:t>
        </w:r>
        <w:r w:rsidR="00542782" w:rsidRPr="00E44CD7">
          <w:rPr>
            <w:rStyle w:val="ae"/>
            <w:rFonts w:ascii="微软雅黑" w:eastAsia="微软雅黑" w:hAnsi="微软雅黑"/>
            <w:noProof/>
          </w:rPr>
          <w:t>(OGW00043)</w:t>
        </w:r>
        <w:r w:rsidR="00542782">
          <w:rPr>
            <w:noProof/>
            <w:webHidden/>
          </w:rPr>
          <w:tab/>
        </w:r>
        <w:r w:rsidR="00542782">
          <w:rPr>
            <w:noProof/>
            <w:webHidden/>
          </w:rPr>
          <w:fldChar w:fldCharType="begin"/>
        </w:r>
        <w:r w:rsidR="00542782">
          <w:rPr>
            <w:noProof/>
            <w:webHidden/>
          </w:rPr>
          <w:instrText xml:space="preserve"> PAGEREF _Toc448760969 \h </w:instrText>
        </w:r>
        <w:r w:rsidR="00542782">
          <w:rPr>
            <w:noProof/>
            <w:webHidden/>
          </w:rPr>
        </w:r>
        <w:r w:rsidR="00542782">
          <w:rPr>
            <w:noProof/>
            <w:webHidden/>
          </w:rPr>
          <w:fldChar w:fldCharType="separate"/>
        </w:r>
        <w:r w:rsidR="00542782">
          <w:rPr>
            <w:noProof/>
            <w:webHidden/>
          </w:rPr>
          <w:t>25</w:t>
        </w:r>
        <w:r w:rsidR="00542782">
          <w:rPr>
            <w:noProof/>
            <w:webHidden/>
          </w:rPr>
          <w:fldChar w:fldCharType="end"/>
        </w:r>
      </w:hyperlink>
    </w:p>
    <w:p w14:paraId="26C5F528" w14:textId="77777777" w:rsidR="00542782" w:rsidRDefault="000F64D3">
      <w:pPr>
        <w:pStyle w:val="31"/>
        <w:tabs>
          <w:tab w:val="right" w:leader="dot" w:pos="9736"/>
        </w:tabs>
        <w:rPr>
          <w:rFonts w:asciiTheme="minorHAnsi" w:eastAsiaTheme="minorEastAsia" w:hAnsiTheme="minorHAnsi" w:cstheme="minorBidi"/>
          <w:noProof/>
          <w:szCs w:val="22"/>
        </w:rPr>
      </w:pPr>
      <w:hyperlink w:anchor="_Toc448760970" w:history="1">
        <w:r w:rsidR="00542782" w:rsidRPr="00E44CD7">
          <w:rPr>
            <w:rStyle w:val="ae"/>
            <w:rFonts w:ascii="微软雅黑" w:eastAsia="微软雅黑" w:hAnsi="微软雅黑" w:hint="eastAsia"/>
            <w:noProof/>
          </w:rPr>
          <w:t>请求报文说明</w:t>
        </w:r>
        <w:r w:rsidR="00542782">
          <w:rPr>
            <w:noProof/>
            <w:webHidden/>
          </w:rPr>
          <w:tab/>
        </w:r>
        <w:r w:rsidR="00542782">
          <w:rPr>
            <w:noProof/>
            <w:webHidden/>
          </w:rPr>
          <w:fldChar w:fldCharType="begin"/>
        </w:r>
        <w:r w:rsidR="00542782">
          <w:rPr>
            <w:noProof/>
            <w:webHidden/>
          </w:rPr>
          <w:instrText xml:space="preserve"> PAGEREF _Toc448760970 \h </w:instrText>
        </w:r>
        <w:r w:rsidR="00542782">
          <w:rPr>
            <w:noProof/>
            <w:webHidden/>
          </w:rPr>
        </w:r>
        <w:r w:rsidR="00542782">
          <w:rPr>
            <w:noProof/>
            <w:webHidden/>
          </w:rPr>
          <w:fldChar w:fldCharType="separate"/>
        </w:r>
        <w:r w:rsidR="00542782">
          <w:rPr>
            <w:noProof/>
            <w:webHidden/>
          </w:rPr>
          <w:t>25</w:t>
        </w:r>
        <w:r w:rsidR="00542782">
          <w:rPr>
            <w:noProof/>
            <w:webHidden/>
          </w:rPr>
          <w:fldChar w:fldCharType="end"/>
        </w:r>
      </w:hyperlink>
    </w:p>
    <w:p w14:paraId="135AD541" w14:textId="77777777" w:rsidR="00542782" w:rsidRDefault="000F64D3">
      <w:pPr>
        <w:pStyle w:val="31"/>
        <w:tabs>
          <w:tab w:val="right" w:leader="dot" w:pos="9736"/>
        </w:tabs>
        <w:rPr>
          <w:rFonts w:asciiTheme="minorHAnsi" w:eastAsiaTheme="minorEastAsia" w:hAnsiTheme="minorHAnsi" w:cstheme="minorBidi"/>
          <w:noProof/>
          <w:szCs w:val="22"/>
        </w:rPr>
      </w:pPr>
      <w:hyperlink w:anchor="_Toc448760971" w:history="1">
        <w:r w:rsidR="00542782" w:rsidRPr="00E44CD7">
          <w:rPr>
            <w:rStyle w:val="ae"/>
            <w:rFonts w:ascii="微软雅黑" w:eastAsia="微软雅黑" w:hAnsi="微软雅黑" w:hint="eastAsia"/>
            <w:noProof/>
          </w:rPr>
          <w:t>响应报文说明</w:t>
        </w:r>
        <w:r w:rsidR="00542782">
          <w:rPr>
            <w:noProof/>
            <w:webHidden/>
          </w:rPr>
          <w:tab/>
        </w:r>
        <w:r w:rsidR="00542782">
          <w:rPr>
            <w:noProof/>
            <w:webHidden/>
          </w:rPr>
          <w:fldChar w:fldCharType="begin"/>
        </w:r>
        <w:r w:rsidR="00542782">
          <w:rPr>
            <w:noProof/>
            <w:webHidden/>
          </w:rPr>
          <w:instrText xml:space="preserve"> PAGEREF _Toc448760971 \h </w:instrText>
        </w:r>
        <w:r w:rsidR="00542782">
          <w:rPr>
            <w:noProof/>
            <w:webHidden/>
          </w:rPr>
        </w:r>
        <w:r w:rsidR="00542782">
          <w:rPr>
            <w:noProof/>
            <w:webHidden/>
          </w:rPr>
          <w:fldChar w:fldCharType="separate"/>
        </w:r>
        <w:r w:rsidR="00542782">
          <w:rPr>
            <w:noProof/>
            <w:webHidden/>
          </w:rPr>
          <w:t>26</w:t>
        </w:r>
        <w:r w:rsidR="00542782">
          <w:rPr>
            <w:noProof/>
            <w:webHidden/>
          </w:rPr>
          <w:fldChar w:fldCharType="end"/>
        </w:r>
      </w:hyperlink>
    </w:p>
    <w:p w14:paraId="1EB3CA4D" w14:textId="77777777" w:rsidR="00542782" w:rsidRDefault="000F64D3">
      <w:pPr>
        <w:pStyle w:val="21"/>
        <w:tabs>
          <w:tab w:val="left" w:pos="1260"/>
          <w:tab w:val="right" w:leader="dot" w:pos="9736"/>
        </w:tabs>
        <w:rPr>
          <w:rFonts w:asciiTheme="minorHAnsi" w:eastAsiaTheme="minorEastAsia" w:hAnsiTheme="minorHAnsi" w:cstheme="minorBidi"/>
          <w:noProof/>
          <w:szCs w:val="22"/>
        </w:rPr>
      </w:pPr>
      <w:hyperlink w:anchor="_Toc448760972" w:history="1">
        <w:r w:rsidR="00542782" w:rsidRPr="00E44CD7">
          <w:rPr>
            <w:rStyle w:val="ae"/>
            <w:rFonts w:ascii="微软雅黑" w:eastAsia="微软雅黑" w:hAnsi="微软雅黑"/>
            <w:noProof/>
          </w:rPr>
          <w:t>6.4</w:t>
        </w:r>
        <w:r w:rsidR="00542782">
          <w:rPr>
            <w:rFonts w:asciiTheme="minorHAnsi" w:eastAsiaTheme="minorEastAsia" w:hAnsiTheme="minorHAnsi" w:cstheme="minorBidi"/>
            <w:noProof/>
            <w:szCs w:val="22"/>
          </w:rPr>
          <w:tab/>
        </w:r>
        <w:r w:rsidR="00542782" w:rsidRPr="00E44CD7">
          <w:rPr>
            <w:rStyle w:val="ae"/>
            <w:rFonts w:ascii="微软雅黑" w:eastAsia="微软雅黑" w:hAnsi="微软雅黑" w:hint="eastAsia"/>
            <w:noProof/>
          </w:rPr>
          <w:t>绑卡</w:t>
        </w:r>
        <w:r w:rsidR="00542782" w:rsidRPr="00E44CD7">
          <w:rPr>
            <w:rStyle w:val="ae"/>
            <w:rFonts w:ascii="微软雅黑" w:eastAsia="微软雅黑" w:hAnsi="微软雅黑"/>
            <w:noProof/>
          </w:rPr>
          <w:t>(OGW00044)</w:t>
        </w:r>
        <w:r w:rsidR="00542782" w:rsidRPr="00E44CD7">
          <w:rPr>
            <w:rStyle w:val="ae"/>
            <w:rFonts w:ascii="微软雅黑" w:eastAsia="微软雅黑" w:hAnsi="微软雅黑" w:hint="eastAsia"/>
            <w:noProof/>
          </w:rPr>
          <w:t>（可选，跳转我行页面处理）</w:t>
        </w:r>
        <w:r w:rsidR="00542782">
          <w:rPr>
            <w:noProof/>
            <w:webHidden/>
          </w:rPr>
          <w:tab/>
        </w:r>
        <w:r w:rsidR="00542782">
          <w:rPr>
            <w:noProof/>
            <w:webHidden/>
          </w:rPr>
          <w:fldChar w:fldCharType="begin"/>
        </w:r>
        <w:r w:rsidR="00542782">
          <w:rPr>
            <w:noProof/>
            <w:webHidden/>
          </w:rPr>
          <w:instrText xml:space="preserve"> PAGEREF _Toc448760972 \h </w:instrText>
        </w:r>
        <w:r w:rsidR="00542782">
          <w:rPr>
            <w:noProof/>
            <w:webHidden/>
          </w:rPr>
        </w:r>
        <w:r w:rsidR="00542782">
          <w:rPr>
            <w:noProof/>
            <w:webHidden/>
          </w:rPr>
          <w:fldChar w:fldCharType="separate"/>
        </w:r>
        <w:r w:rsidR="00542782">
          <w:rPr>
            <w:noProof/>
            <w:webHidden/>
          </w:rPr>
          <w:t>26</w:t>
        </w:r>
        <w:r w:rsidR="00542782">
          <w:rPr>
            <w:noProof/>
            <w:webHidden/>
          </w:rPr>
          <w:fldChar w:fldCharType="end"/>
        </w:r>
      </w:hyperlink>
    </w:p>
    <w:p w14:paraId="72649B79" w14:textId="77777777" w:rsidR="00542782" w:rsidRDefault="000F64D3">
      <w:pPr>
        <w:pStyle w:val="31"/>
        <w:tabs>
          <w:tab w:val="right" w:leader="dot" w:pos="9736"/>
        </w:tabs>
        <w:rPr>
          <w:rFonts w:asciiTheme="minorHAnsi" w:eastAsiaTheme="minorEastAsia" w:hAnsiTheme="minorHAnsi" w:cstheme="minorBidi"/>
          <w:noProof/>
          <w:szCs w:val="22"/>
        </w:rPr>
      </w:pPr>
      <w:hyperlink w:anchor="_Toc448760973" w:history="1">
        <w:r w:rsidR="00542782" w:rsidRPr="00E44CD7">
          <w:rPr>
            <w:rStyle w:val="ae"/>
            <w:rFonts w:ascii="微软雅黑" w:eastAsia="微软雅黑" w:hAnsi="微软雅黑" w:hint="eastAsia"/>
            <w:noProof/>
          </w:rPr>
          <w:t>请求报文说明</w:t>
        </w:r>
        <w:r w:rsidR="00542782">
          <w:rPr>
            <w:noProof/>
            <w:webHidden/>
          </w:rPr>
          <w:tab/>
        </w:r>
        <w:r w:rsidR="00542782">
          <w:rPr>
            <w:noProof/>
            <w:webHidden/>
          </w:rPr>
          <w:fldChar w:fldCharType="begin"/>
        </w:r>
        <w:r w:rsidR="00542782">
          <w:rPr>
            <w:noProof/>
            <w:webHidden/>
          </w:rPr>
          <w:instrText xml:space="preserve"> PAGEREF _Toc448760973 \h </w:instrText>
        </w:r>
        <w:r w:rsidR="00542782">
          <w:rPr>
            <w:noProof/>
            <w:webHidden/>
          </w:rPr>
        </w:r>
        <w:r w:rsidR="00542782">
          <w:rPr>
            <w:noProof/>
            <w:webHidden/>
          </w:rPr>
          <w:fldChar w:fldCharType="separate"/>
        </w:r>
        <w:r w:rsidR="00542782">
          <w:rPr>
            <w:noProof/>
            <w:webHidden/>
          </w:rPr>
          <w:t>26</w:t>
        </w:r>
        <w:r w:rsidR="00542782">
          <w:rPr>
            <w:noProof/>
            <w:webHidden/>
          </w:rPr>
          <w:fldChar w:fldCharType="end"/>
        </w:r>
      </w:hyperlink>
    </w:p>
    <w:p w14:paraId="18AD774E" w14:textId="77777777" w:rsidR="00542782" w:rsidRDefault="000F64D3">
      <w:pPr>
        <w:pStyle w:val="31"/>
        <w:tabs>
          <w:tab w:val="right" w:leader="dot" w:pos="9736"/>
        </w:tabs>
        <w:rPr>
          <w:rFonts w:asciiTheme="minorHAnsi" w:eastAsiaTheme="minorEastAsia" w:hAnsiTheme="minorHAnsi" w:cstheme="minorBidi"/>
          <w:noProof/>
          <w:szCs w:val="22"/>
        </w:rPr>
      </w:pPr>
      <w:hyperlink w:anchor="_Toc448760974" w:history="1">
        <w:r w:rsidR="00542782" w:rsidRPr="00E44CD7">
          <w:rPr>
            <w:rStyle w:val="ae"/>
            <w:rFonts w:ascii="微软雅黑" w:eastAsia="微软雅黑" w:hAnsi="微软雅黑" w:hint="eastAsia"/>
            <w:noProof/>
          </w:rPr>
          <w:t>异步应答</w:t>
        </w:r>
        <w:r w:rsidR="00542782">
          <w:rPr>
            <w:noProof/>
            <w:webHidden/>
          </w:rPr>
          <w:tab/>
        </w:r>
        <w:r w:rsidR="00542782">
          <w:rPr>
            <w:noProof/>
            <w:webHidden/>
          </w:rPr>
          <w:fldChar w:fldCharType="begin"/>
        </w:r>
        <w:r w:rsidR="00542782">
          <w:rPr>
            <w:noProof/>
            <w:webHidden/>
          </w:rPr>
          <w:instrText xml:space="preserve"> PAGEREF _Toc448760974 \h </w:instrText>
        </w:r>
        <w:r w:rsidR="00542782">
          <w:rPr>
            <w:noProof/>
            <w:webHidden/>
          </w:rPr>
        </w:r>
        <w:r w:rsidR="00542782">
          <w:rPr>
            <w:noProof/>
            <w:webHidden/>
          </w:rPr>
          <w:fldChar w:fldCharType="separate"/>
        </w:r>
        <w:r w:rsidR="00542782">
          <w:rPr>
            <w:noProof/>
            <w:webHidden/>
          </w:rPr>
          <w:t>27</w:t>
        </w:r>
        <w:r w:rsidR="00542782">
          <w:rPr>
            <w:noProof/>
            <w:webHidden/>
          </w:rPr>
          <w:fldChar w:fldCharType="end"/>
        </w:r>
      </w:hyperlink>
    </w:p>
    <w:p w14:paraId="51C6B909" w14:textId="77777777" w:rsidR="00542782" w:rsidRDefault="000F64D3">
      <w:pPr>
        <w:pStyle w:val="21"/>
        <w:tabs>
          <w:tab w:val="left" w:pos="1260"/>
          <w:tab w:val="right" w:leader="dot" w:pos="9736"/>
        </w:tabs>
        <w:rPr>
          <w:rFonts w:asciiTheme="minorHAnsi" w:eastAsiaTheme="minorEastAsia" w:hAnsiTheme="minorHAnsi" w:cstheme="minorBidi"/>
          <w:noProof/>
          <w:szCs w:val="22"/>
        </w:rPr>
      </w:pPr>
      <w:hyperlink w:anchor="_Toc448760975" w:history="1">
        <w:r w:rsidR="00542782" w:rsidRPr="00E44CD7">
          <w:rPr>
            <w:rStyle w:val="ae"/>
            <w:rFonts w:ascii="微软雅黑" w:eastAsia="微软雅黑" w:hAnsi="微软雅黑"/>
            <w:noProof/>
          </w:rPr>
          <w:t>6.5</w:t>
        </w:r>
        <w:r w:rsidR="00542782">
          <w:rPr>
            <w:rFonts w:asciiTheme="minorHAnsi" w:eastAsiaTheme="minorEastAsia" w:hAnsiTheme="minorHAnsi" w:cstheme="minorBidi"/>
            <w:noProof/>
            <w:szCs w:val="22"/>
          </w:rPr>
          <w:tab/>
        </w:r>
        <w:r w:rsidR="00542782" w:rsidRPr="00E44CD7">
          <w:rPr>
            <w:rStyle w:val="ae"/>
            <w:rFonts w:ascii="微软雅黑" w:eastAsia="微软雅黑" w:hAnsi="微软雅黑" w:hint="eastAsia"/>
            <w:noProof/>
          </w:rPr>
          <w:t>单笔专属账户充值</w:t>
        </w:r>
        <w:r w:rsidR="00542782" w:rsidRPr="00E44CD7">
          <w:rPr>
            <w:rStyle w:val="ae"/>
            <w:rFonts w:ascii="微软雅黑" w:eastAsia="微软雅黑" w:hAnsi="微软雅黑"/>
            <w:noProof/>
          </w:rPr>
          <w:t xml:space="preserve">(OGW00045) </w:t>
        </w:r>
        <w:r w:rsidR="00542782" w:rsidRPr="00E44CD7">
          <w:rPr>
            <w:rStyle w:val="ae"/>
            <w:rFonts w:ascii="微软雅黑" w:eastAsia="微软雅黑" w:hAnsi="微软雅黑" w:hint="eastAsia"/>
            <w:noProof/>
          </w:rPr>
          <w:t>（跳转我行页面处理）</w:t>
        </w:r>
        <w:r w:rsidR="00542782">
          <w:rPr>
            <w:noProof/>
            <w:webHidden/>
          </w:rPr>
          <w:tab/>
        </w:r>
        <w:r w:rsidR="00542782">
          <w:rPr>
            <w:noProof/>
            <w:webHidden/>
          </w:rPr>
          <w:fldChar w:fldCharType="begin"/>
        </w:r>
        <w:r w:rsidR="00542782">
          <w:rPr>
            <w:noProof/>
            <w:webHidden/>
          </w:rPr>
          <w:instrText xml:space="preserve"> PAGEREF _Toc448760975 \h </w:instrText>
        </w:r>
        <w:r w:rsidR="00542782">
          <w:rPr>
            <w:noProof/>
            <w:webHidden/>
          </w:rPr>
        </w:r>
        <w:r w:rsidR="00542782">
          <w:rPr>
            <w:noProof/>
            <w:webHidden/>
          </w:rPr>
          <w:fldChar w:fldCharType="separate"/>
        </w:r>
        <w:r w:rsidR="00542782">
          <w:rPr>
            <w:noProof/>
            <w:webHidden/>
          </w:rPr>
          <w:t>28</w:t>
        </w:r>
        <w:r w:rsidR="00542782">
          <w:rPr>
            <w:noProof/>
            <w:webHidden/>
          </w:rPr>
          <w:fldChar w:fldCharType="end"/>
        </w:r>
      </w:hyperlink>
    </w:p>
    <w:p w14:paraId="4FB575F8" w14:textId="77777777" w:rsidR="00542782" w:rsidRDefault="000F64D3">
      <w:pPr>
        <w:pStyle w:val="31"/>
        <w:tabs>
          <w:tab w:val="right" w:leader="dot" w:pos="9736"/>
        </w:tabs>
        <w:rPr>
          <w:rFonts w:asciiTheme="minorHAnsi" w:eastAsiaTheme="minorEastAsia" w:hAnsiTheme="minorHAnsi" w:cstheme="minorBidi"/>
          <w:noProof/>
          <w:szCs w:val="22"/>
        </w:rPr>
      </w:pPr>
      <w:hyperlink w:anchor="_Toc448760976" w:history="1">
        <w:r w:rsidR="00542782" w:rsidRPr="00E44CD7">
          <w:rPr>
            <w:rStyle w:val="ae"/>
            <w:rFonts w:ascii="微软雅黑" w:eastAsia="微软雅黑" w:hAnsi="微软雅黑" w:hint="eastAsia"/>
            <w:noProof/>
          </w:rPr>
          <w:t>请求报文说明</w:t>
        </w:r>
        <w:r w:rsidR="00542782">
          <w:rPr>
            <w:noProof/>
            <w:webHidden/>
          </w:rPr>
          <w:tab/>
        </w:r>
        <w:r w:rsidR="00542782">
          <w:rPr>
            <w:noProof/>
            <w:webHidden/>
          </w:rPr>
          <w:fldChar w:fldCharType="begin"/>
        </w:r>
        <w:r w:rsidR="00542782">
          <w:rPr>
            <w:noProof/>
            <w:webHidden/>
          </w:rPr>
          <w:instrText xml:space="preserve"> PAGEREF _Toc448760976 \h </w:instrText>
        </w:r>
        <w:r w:rsidR="00542782">
          <w:rPr>
            <w:noProof/>
            <w:webHidden/>
          </w:rPr>
        </w:r>
        <w:r w:rsidR="00542782">
          <w:rPr>
            <w:noProof/>
            <w:webHidden/>
          </w:rPr>
          <w:fldChar w:fldCharType="separate"/>
        </w:r>
        <w:r w:rsidR="00542782">
          <w:rPr>
            <w:noProof/>
            <w:webHidden/>
          </w:rPr>
          <w:t>28</w:t>
        </w:r>
        <w:r w:rsidR="00542782">
          <w:rPr>
            <w:noProof/>
            <w:webHidden/>
          </w:rPr>
          <w:fldChar w:fldCharType="end"/>
        </w:r>
      </w:hyperlink>
    </w:p>
    <w:p w14:paraId="7F7B93EA" w14:textId="77777777" w:rsidR="00542782" w:rsidRDefault="000F64D3">
      <w:pPr>
        <w:pStyle w:val="31"/>
        <w:tabs>
          <w:tab w:val="right" w:leader="dot" w:pos="9736"/>
        </w:tabs>
        <w:rPr>
          <w:rFonts w:asciiTheme="minorHAnsi" w:eastAsiaTheme="minorEastAsia" w:hAnsiTheme="minorHAnsi" w:cstheme="minorBidi"/>
          <w:noProof/>
          <w:szCs w:val="22"/>
        </w:rPr>
      </w:pPr>
      <w:hyperlink w:anchor="_Toc448760977" w:history="1">
        <w:r w:rsidR="00542782" w:rsidRPr="00E44CD7">
          <w:rPr>
            <w:rStyle w:val="ae"/>
            <w:rFonts w:ascii="微软雅黑" w:eastAsia="微软雅黑" w:hAnsi="微软雅黑" w:hint="eastAsia"/>
            <w:noProof/>
          </w:rPr>
          <w:t>异步应答</w:t>
        </w:r>
        <w:r w:rsidR="00542782">
          <w:rPr>
            <w:noProof/>
            <w:webHidden/>
          </w:rPr>
          <w:tab/>
        </w:r>
        <w:r w:rsidR="00542782">
          <w:rPr>
            <w:noProof/>
            <w:webHidden/>
          </w:rPr>
          <w:fldChar w:fldCharType="begin"/>
        </w:r>
        <w:r w:rsidR="00542782">
          <w:rPr>
            <w:noProof/>
            <w:webHidden/>
          </w:rPr>
          <w:instrText xml:space="preserve"> PAGEREF _Toc448760977 \h </w:instrText>
        </w:r>
        <w:r w:rsidR="00542782">
          <w:rPr>
            <w:noProof/>
            <w:webHidden/>
          </w:rPr>
        </w:r>
        <w:r w:rsidR="00542782">
          <w:rPr>
            <w:noProof/>
            <w:webHidden/>
          </w:rPr>
          <w:fldChar w:fldCharType="separate"/>
        </w:r>
        <w:r w:rsidR="00542782">
          <w:rPr>
            <w:noProof/>
            <w:webHidden/>
          </w:rPr>
          <w:t>29</w:t>
        </w:r>
        <w:r w:rsidR="00542782">
          <w:rPr>
            <w:noProof/>
            <w:webHidden/>
          </w:rPr>
          <w:fldChar w:fldCharType="end"/>
        </w:r>
      </w:hyperlink>
    </w:p>
    <w:p w14:paraId="42E67CA2" w14:textId="77777777" w:rsidR="00542782" w:rsidRDefault="000F64D3">
      <w:pPr>
        <w:pStyle w:val="21"/>
        <w:tabs>
          <w:tab w:val="left" w:pos="1260"/>
          <w:tab w:val="right" w:leader="dot" w:pos="9736"/>
        </w:tabs>
        <w:rPr>
          <w:rFonts w:asciiTheme="minorHAnsi" w:eastAsiaTheme="minorEastAsia" w:hAnsiTheme="minorHAnsi" w:cstheme="minorBidi"/>
          <w:noProof/>
          <w:szCs w:val="22"/>
        </w:rPr>
      </w:pPr>
      <w:hyperlink w:anchor="_Toc448760978" w:history="1">
        <w:r w:rsidR="00542782" w:rsidRPr="00E44CD7">
          <w:rPr>
            <w:rStyle w:val="ae"/>
            <w:rFonts w:ascii="微软雅黑" w:eastAsia="微软雅黑" w:hAnsi="微软雅黑"/>
            <w:noProof/>
          </w:rPr>
          <w:t>6.6</w:t>
        </w:r>
        <w:r w:rsidR="00542782">
          <w:rPr>
            <w:rFonts w:asciiTheme="minorHAnsi" w:eastAsiaTheme="minorEastAsia" w:hAnsiTheme="minorHAnsi" w:cstheme="minorBidi"/>
            <w:noProof/>
            <w:szCs w:val="22"/>
          </w:rPr>
          <w:tab/>
        </w:r>
        <w:r w:rsidR="00542782" w:rsidRPr="00E44CD7">
          <w:rPr>
            <w:rStyle w:val="ae"/>
            <w:rFonts w:ascii="微软雅黑" w:eastAsia="微软雅黑" w:hAnsi="微软雅黑" w:hint="eastAsia"/>
            <w:noProof/>
          </w:rPr>
          <w:t>单笔充值结果查询</w:t>
        </w:r>
        <w:r w:rsidR="00542782" w:rsidRPr="00E44CD7">
          <w:rPr>
            <w:rStyle w:val="ae"/>
            <w:rFonts w:ascii="微软雅黑" w:eastAsia="微软雅黑" w:hAnsi="微软雅黑"/>
            <w:noProof/>
          </w:rPr>
          <w:t xml:space="preserve"> (OGW00046)</w:t>
        </w:r>
        <w:r w:rsidR="00542782">
          <w:rPr>
            <w:noProof/>
            <w:webHidden/>
          </w:rPr>
          <w:tab/>
        </w:r>
        <w:r w:rsidR="00542782">
          <w:rPr>
            <w:noProof/>
            <w:webHidden/>
          </w:rPr>
          <w:fldChar w:fldCharType="begin"/>
        </w:r>
        <w:r w:rsidR="00542782">
          <w:rPr>
            <w:noProof/>
            <w:webHidden/>
          </w:rPr>
          <w:instrText xml:space="preserve"> PAGEREF _Toc448760978 \h </w:instrText>
        </w:r>
        <w:r w:rsidR="00542782">
          <w:rPr>
            <w:noProof/>
            <w:webHidden/>
          </w:rPr>
        </w:r>
        <w:r w:rsidR="00542782">
          <w:rPr>
            <w:noProof/>
            <w:webHidden/>
          </w:rPr>
          <w:fldChar w:fldCharType="separate"/>
        </w:r>
        <w:r w:rsidR="00542782">
          <w:rPr>
            <w:noProof/>
            <w:webHidden/>
          </w:rPr>
          <w:t>29</w:t>
        </w:r>
        <w:r w:rsidR="00542782">
          <w:rPr>
            <w:noProof/>
            <w:webHidden/>
          </w:rPr>
          <w:fldChar w:fldCharType="end"/>
        </w:r>
      </w:hyperlink>
    </w:p>
    <w:p w14:paraId="1F4819D0" w14:textId="77777777" w:rsidR="00542782" w:rsidRDefault="000F64D3">
      <w:pPr>
        <w:pStyle w:val="31"/>
        <w:tabs>
          <w:tab w:val="right" w:leader="dot" w:pos="9736"/>
        </w:tabs>
        <w:rPr>
          <w:rFonts w:asciiTheme="minorHAnsi" w:eastAsiaTheme="minorEastAsia" w:hAnsiTheme="minorHAnsi" w:cstheme="minorBidi"/>
          <w:noProof/>
          <w:szCs w:val="22"/>
        </w:rPr>
      </w:pPr>
      <w:hyperlink w:anchor="_Toc448760979" w:history="1">
        <w:r w:rsidR="00542782" w:rsidRPr="00E44CD7">
          <w:rPr>
            <w:rStyle w:val="ae"/>
            <w:rFonts w:ascii="微软雅黑" w:eastAsia="微软雅黑" w:hAnsi="微软雅黑" w:hint="eastAsia"/>
            <w:noProof/>
          </w:rPr>
          <w:t>请求报文说明</w:t>
        </w:r>
        <w:r w:rsidR="00542782">
          <w:rPr>
            <w:noProof/>
            <w:webHidden/>
          </w:rPr>
          <w:tab/>
        </w:r>
        <w:r w:rsidR="00542782">
          <w:rPr>
            <w:noProof/>
            <w:webHidden/>
          </w:rPr>
          <w:fldChar w:fldCharType="begin"/>
        </w:r>
        <w:r w:rsidR="00542782">
          <w:rPr>
            <w:noProof/>
            <w:webHidden/>
          </w:rPr>
          <w:instrText xml:space="preserve"> PAGEREF _Toc448760979 \h </w:instrText>
        </w:r>
        <w:r w:rsidR="00542782">
          <w:rPr>
            <w:noProof/>
            <w:webHidden/>
          </w:rPr>
        </w:r>
        <w:r w:rsidR="00542782">
          <w:rPr>
            <w:noProof/>
            <w:webHidden/>
          </w:rPr>
          <w:fldChar w:fldCharType="separate"/>
        </w:r>
        <w:r w:rsidR="00542782">
          <w:rPr>
            <w:noProof/>
            <w:webHidden/>
          </w:rPr>
          <w:t>29</w:t>
        </w:r>
        <w:r w:rsidR="00542782">
          <w:rPr>
            <w:noProof/>
            <w:webHidden/>
          </w:rPr>
          <w:fldChar w:fldCharType="end"/>
        </w:r>
      </w:hyperlink>
    </w:p>
    <w:p w14:paraId="2C12F490" w14:textId="77777777" w:rsidR="00542782" w:rsidRDefault="000F64D3">
      <w:pPr>
        <w:pStyle w:val="31"/>
        <w:tabs>
          <w:tab w:val="right" w:leader="dot" w:pos="9736"/>
        </w:tabs>
        <w:rPr>
          <w:rFonts w:asciiTheme="minorHAnsi" w:eastAsiaTheme="minorEastAsia" w:hAnsiTheme="minorHAnsi" w:cstheme="minorBidi"/>
          <w:noProof/>
          <w:szCs w:val="22"/>
        </w:rPr>
      </w:pPr>
      <w:hyperlink w:anchor="_Toc448760980" w:history="1">
        <w:r w:rsidR="00542782" w:rsidRPr="00E44CD7">
          <w:rPr>
            <w:rStyle w:val="ae"/>
            <w:rFonts w:ascii="微软雅黑" w:eastAsia="微软雅黑" w:hAnsi="微软雅黑" w:hint="eastAsia"/>
            <w:noProof/>
          </w:rPr>
          <w:t>响应报文说明</w:t>
        </w:r>
        <w:r w:rsidR="00542782">
          <w:rPr>
            <w:noProof/>
            <w:webHidden/>
          </w:rPr>
          <w:tab/>
        </w:r>
        <w:r w:rsidR="00542782">
          <w:rPr>
            <w:noProof/>
            <w:webHidden/>
          </w:rPr>
          <w:fldChar w:fldCharType="begin"/>
        </w:r>
        <w:r w:rsidR="00542782">
          <w:rPr>
            <w:noProof/>
            <w:webHidden/>
          </w:rPr>
          <w:instrText xml:space="preserve"> PAGEREF _Toc448760980 \h </w:instrText>
        </w:r>
        <w:r w:rsidR="00542782">
          <w:rPr>
            <w:noProof/>
            <w:webHidden/>
          </w:rPr>
        </w:r>
        <w:r w:rsidR="00542782">
          <w:rPr>
            <w:noProof/>
            <w:webHidden/>
          </w:rPr>
          <w:fldChar w:fldCharType="separate"/>
        </w:r>
        <w:r w:rsidR="00542782">
          <w:rPr>
            <w:noProof/>
            <w:webHidden/>
          </w:rPr>
          <w:t>30</w:t>
        </w:r>
        <w:r w:rsidR="00542782">
          <w:rPr>
            <w:noProof/>
            <w:webHidden/>
          </w:rPr>
          <w:fldChar w:fldCharType="end"/>
        </w:r>
      </w:hyperlink>
    </w:p>
    <w:p w14:paraId="6E3D1466" w14:textId="77777777" w:rsidR="00542782" w:rsidRDefault="000F64D3">
      <w:pPr>
        <w:pStyle w:val="21"/>
        <w:tabs>
          <w:tab w:val="left" w:pos="1260"/>
          <w:tab w:val="right" w:leader="dot" w:pos="9736"/>
        </w:tabs>
        <w:rPr>
          <w:rFonts w:asciiTheme="minorHAnsi" w:eastAsiaTheme="minorEastAsia" w:hAnsiTheme="minorHAnsi" w:cstheme="minorBidi"/>
          <w:noProof/>
          <w:szCs w:val="22"/>
        </w:rPr>
      </w:pPr>
      <w:hyperlink w:anchor="_Toc448760981" w:history="1">
        <w:r w:rsidR="00542782" w:rsidRPr="00E44CD7">
          <w:rPr>
            <w:rStyle w:val="ae"/>
            <w:rFonts w:ascii="微软雅黑" w:eastAsia="微软雅黑" w:hAnsi="微软雅黑"/>
            <w:noProof/>
          </w:rPr>
          <w:t>6.7</w:t>
        </w:r>
        <w:r w:rsidR="00542782">
          <w:rPr>
            <w:rFonts w:asciiTheme="minorHAnsi" w:eastAsiaTheme="minorEastAsia" w:hAnsiTheme="minorHAnsi" w:cstheme="minorBidi"/>
            <w:noProof/>
            <w:szCs w:val="22"/>
          </w:rPr>
          <w:tab/>
        </w:r>
        <w:r w:rsidR="00542782" w:rsidRPr="00E44CD7">
          <w:rPr>
            <w:rStyle w:val="ae"/>
            <w:rFonts w:ascii="微软雅黑" w:eastAsia="微软雅黑" w:hAnsi="微软雅黑" w:hint="eastAsia"/>
            <w:noProof/>
          </w:rPr>
          <w:t>单笔提现</w:t>
        </w:r>
        <w:r w:rsidR="00542782" w:rsidRPr="00E44CD7">
          <w:rPr>
            <w:rStyle w:val="ae"/>
            <w:rFonts w:ascii="微软雅黑" w:eastAsia="微软雅黑" w:hAnsi="微软雅黑"/>
            <w:noProof/>
          </w:rPr>
          <w:t xml:space="preserve">(OGW00047) </w:t>
        </w:r>
        <w:r w:rsidR="00542782" w:rsidRPr="00E44CD7">
          <w:rPr>
            <w:rStyle w:val="ae"/>
            <w:rFonts w:ascii="微软雅黑" w:eastAsia="微软雅黑" w:hAnsi="微软雅黑" w:hint="eastAsia"/>
            <w:noProof/>
          </w:rPr>
          <w:t>（跳转我行页面处理）</w:t>
        </w:r>
        <w:r w:rsidR="00542782">
          <w:rPr>
            <w:noProof/>
            <w:webHidden/>
          </w:rPr>
          <w:tab/>
        </w:r>
        <w:r w:rsidR="00542782">
          <w:rPr>
            <w:noProof/>
            <w:webHidden/>
          </w:rPr>
          <w:fldChar w:fldCharType="begin"/>
        </w:r>
        <w:r w:rsidR="00542782">
          <w:rPr>
            <w:noProof/>
            <w:webHidden/>
          </w:rPr>
          <w:instrText xml:space="preserve"> PAGEREF _Toc448760981 \h </w:instrText>
        </w:r>
        <w:r w:rsidR="00542782">
          <w:rPr>
            <w:noProof/>
            <w:webHidden/>
          </w:rPr>
        </w:r>
        <w:r w:rsidR="00542782">
          <w:rPr>
            <w:noProof/>
            <w:webHidden/>
          </w:rPr>
          <w:fldChar w:fldCharType="separate"/>
        </w:r>
        <w:r w:rsidR="00542782">
          <w:rPr>
            <w:noProof/>
            <w:webHidden/>
          </w:rPr>
          <w:t>31</w:t>
        </w:r>
        <w:r w:rsidR="00542782">
          <w:rPr>
            <w:noProof/>
            <w:webHidden/>
          </w:rPr>
          <w:fldChar w:fldCharType="end"/>
        </w:r>
      </w:hyperlink>
    </w:p>
    <w:p w14:paraId="38446FF6" w14:textId="77777777" w:rsidR="00542782" w:rsidRDefault="000F64D3">
      <w:pPr>
        <w:pStyle w:val="31"/>
        <w:tabs>
          <w:tab w:val="right" w:leader="dot" w:pos="9736"/>
        </w:tabs>
        <w:rPr>
          <w:rFonts w:asciiTheme="minorHAnsi" w:eastAsiaTheme="minorEastAsia" w:hAnsiTheme="minorHAnsi" w:cstheme="minorBidi"/>
          <w:noProof/>
          <w:szCs w:val="22"/>
        </w:rPr>
      </w:pPr>
      <w:hyperlink w:anchor="_Toc448760982" w:history="1">
        <w:r w:rsidR="00542782" w:rsidRPr="00E44CD7">
          <w:rPr>
            <w:rStyle w:val="ae"/>
            <w:rFonts w:ascii="微软雅黑" w:eastAsia="微软雅黑" w:hAnsi="微软雅黑" w:hint="eastAsia"/>
            <w:noProof/>
          </w:rPr>
          <w:t>请求报文说明</w:t>
        </w:r>
        <w:r w:rsidR="00542782">
          <w:rPr>
            <w:noProof/>
            <w:webHidden/>
          </w:rPr>
          <w:tab/>
        </w:r>
        <w:r w:rsidR="00542782">
          <w:rPr>
            <w:noProof/>
            <w:webHidden/>
          </w:rPr>
          <w:fldChar w:fldCharType="begin"/>
        </w:r>
        <w:r w:rsidR="00542782">
          <w:rPr>
            <w:noProof/>
            <w:webHidden/>
          </w:rPr>
          <w:instrText xml:space="preserve"> PAGEREF _Toc448760982 \h </w:instrText>
        </w:r>
        <w:r w:rsidR="00542782">
          <w:rPr>
            <w:noProof/>
            <w:webHidden/>
          </w:rPr>
        </w:r>
        <w:r w:rsidR="00542782">
          <w:rPr>
            <w:noProof/>
            <w:webHidden/>
          </w:rPr>
          <w:fldChar w:fldCharType="separate"/>
        </w:r>
        <w:r w:rsidR="00542782">
          <w:rPr>
            <w:noProof/>
            <w:webHidden/>
          </w:rPr>
          <w:t>31</w:t>
        </w:r>
        <w:r w:rsidR="00542782">
          <w:rPr>
            <w:noProof/>
            <w:webHidden/>
          </w:rPr>
          <w:fldChar w:fldCharType="end"/>
        </w:r>
      </w:hyperlink>
    </w:p>
    <w:p w14:paraId="34880137" w14:textId="77777777" w:rsidR="00542782" w:rsidRDefault="000F64D3">
      <w:pPr>
        <w:pStyle w:val="31"/>
        <w:tabs>
          <w:tab w:val="right" w:leader="dot" w:pos="9736"/>
        </w:tabs>
        <w:rPr>
          <w:rFonts w:asciiTheme="minorHAnsi" w:eastAsiaTheme="minorEastAsia" w:hAnsiTheme="minorHAnsi" w:cstheme="minorBidi"/>
          <w:noProof/>
          <w:szCs w:val="22"/>
        </w:rPr>
      </w:pPr>
      <w:hyperlink w:anchor="_Toc448760983" w:history="1">
        <w:r w:rsidR="00542782" w:rsidRPr="00E44CD7">
          <w:rPr>
            <w:rStyle w:val="ae"/>
            <w:rFonts w:ascii="微软雅黑" w:eastAsia="微软雅黑" w:hAnsi="微软雅黑" w:hint="eastAsia"/>
            <w:noProof/>
          </w:rPr>
          <w:t>异步应答</w:t>
        </w:r>
        <w:r w:rsidR="00542782">
          <w:rPr>
            <w:noProof/>
            <w:webHidden/>
          </w:rPr>
          <w:tab/>
        </w:r>
        <w:r w:rsidR="00542782">
          <w:rPr>
            <w:noProof/>
            <w:webHidden/>
          </w:rPr>
          <w:fldChar w:fldCharType="begin"/>
        </w:r>
        <w:r w:rsidR="00542782">
          <w:rPr>
            <w:noProof/>
            <w:webHidden/>
          </w:rPr>
          <w:instrText xml:space="preserve"> PAGEREF _Toc448760983 \h </w:instrText>
        </w:r>
        <w:r w:rsidR="00542782">
          <w:rPr>
            <w:noProof/>
            <w:webHidden/>
          </w:rPr>
        </w:r>
        <w:r w:rsidR="00542782">
          <w:rPr>
            <w:noProof/>
            <w:webHidden/>
          </w:rPr>
          <w:fldChar w:fldCharType="separate"/>
        </w:r>
        <w:r w:rsidR="00542782">
          <w:rPr>
            <w:noProof/>
            <w:webHidden/>
          </w:rPr>
          <w:t>32</w:t>
        </w:r>
        <w:r w:rsidR="00542782">
          <w:rPr>
            <w:noProof/>
            <w:webHidden/>
          </w:rPr>
          <w:fldChar w:fldCharType="end"/>
        </w:r>
      </w:hyperlink>
    </w:p>
    <w:p w14:paraId="60A37471" w14:textId="77777777" w:rsidR="00542782" w:rsidRDefault="000F64D3">
      <w:pPr>
        <w:pStyle w:val="21"/>
        <w:tabs>
          <w:tab w:val="left" w:pos="1260"/>
          <w:tab w:val="right" w:leader="dot" w:pos="9736"/>
        </w:tabs>
        <w:rPr>
          <w:rFonts w:asciiTheme="minorHAnsi" w:eastAsiaTheme="minorEastAsia" w:hAnsiTheme="minorHAnsi" w:cstheme="minorBidi"/>
          <w:noProof/>
          <w:szCs w:val="22"/>
        </w:rPr>
      </w:pPr>
      <w:hyperlink w:anchor="_Toc448760984" w:history="1">
        <w:r w:rsidR="00542782" w:rsidRPr="00E44CD7">
          <w:rPr>
            <w:rStyle w:val="ae"/>
            <w:rFonts w:ascii="微软雅黑" w:eastAsia="微软雅黑" w:hAnsi="微软雅黑"/>
            <w:noProof/>
          </w:rPr>
          <w:t>6.8</w:t>
        </w:r>
        <w:r w:rsidR="00542782">
          <w:rPr>
            <w:rFonts w:asciiTheme="minorHAnsi" w:eastAsiaTheme="minorEastAsia" w:hAnsiTheme="minorHAnsi" w:cstheme="minorBidi"/>
            <w:noProof/>
            <w:szCs w:val="22"/>
          </w:rPr>
          <w:tab/>
        </w:r>
        <w:r w:rsidR="00542782" w:rsidRPr="00E44CD7">
          <w:rPr>
            <w:rStyle w:val="ae"/>
            <w:rFonts w:ascii="微软雅黑" w:eastAsia="微软雅黑" w:hAnsi="微软雅黑" w:hint="eastAsia"/>
            <w:noProof/>
          </w:rPr>
          <w:t>单笔提现结果查询</w:t>
        </w:r>
        <w:r w:rsidR="00542782" w:rsidRPr="00E44CD7">
          <w:rPr>
            <w:rStyle w:val="ae"/>
            <w:rFonts w:ascii="微软雅黑" w:eastAsia="微软雅黑" w:hAnsi="微软雅黑"/>
            <w:noProof/>
          </w:rPr>
          <w:t>(OGW00048)</w:t>
        </w:r>
        <w:r w:rsidR="00542782">
          <w:rPr>
            <w:noProof/>
            <w:webHidden/>
          </w:rPr>
          <w:tab/>
        </w:r>
        <w:r w:rsidR="00542782">
          <w:rPr>
            <w:noProof/>
            <w:webHidden/>
          </w:rPr>
          <w:fldChar w:fldCharType="begin"/>
        </w:r>
        <w:r w:rsidR="00542782">
          <w:rPr>
            <w:noProof/>
            <w:webHidden/>
          </w:rPr>
          <w:instrText xml:space="preserve"> PAGEREF _Toc448760984 \h </w:instrText>
        </w:r>
        <w:r w:rsidR="00542782">
          <w:rPr>
            <w:noProof/>
            <w:webHidden/>
          </w:rPr>
        </w:r>
        <w:r w:rsidR="00542782">
          <w:rPr>
            <w:noProof/>
            <w:webHidden/>
          </w:rPr>
          <w:fldChar w:fldCharType="separate"/>
        </w:r>
        <w:r w:rsidR="00542782">
          <w:rPr>
            <w:noProof/>
            <w:webHidden/>
          </w:rPr>
          <w:t>32</w:t>
        </w:r>
        <w:r w:rsidR="00542782">
          <w:rPr>
            <w:noProof/>
            <w:webHidden/>
          </w:rPr>
          <w:fldChar w:fldCharType="end"/>
        </w:r>
      </w:hyperlink>
    </w:p>
    <w:p w14:paraId="79B70E9B" w14:textId="77777777" w:rsidR="00542782" w:rsidRDefault="000F64D3">
      <w:pPr>
        <w:pStyle w:val="31"/>
        <w:tabs>
          <w:tab w:val="right" w:leader="dot" w:pos="9736"/>
        </w:tabs>
        <w:rPr>
          <w:rFonts w:asciiTheme="minorHAnsi" w:eastAsiaTheme="minorEastAsia" w:hAnsiTheme="minorHAnsi" w:cstheme="minorBidi"/>
          <w:noProof/>
          <w:szCs w:val="22"/>
        </w:rPr>
      </w:pPr>
      <w:hyperlink w:anchor="_Toc448760985" w:history="1">
        <w:r w:rsidR="00542782" w:rsidRPr="00E44CD7">
          <w:rPr>
            <w:rStyle w:val="ae"/>
            <w:rFonts w:ascii="微软雅黑" w:eastAsia="微软雅黑" w:hAnsi="微软雅黑" w:hint="eastAsia"/>
            <w:noProof/>
          </w:rPr>
          <w:t>请求报文说明</w:t>
        </w:r>
        <w:r w:rsidR="00542782">
          <w:rPr>
            <w:noProof/>
            <w:webHidden/>
          </w:rPr>
          <w:tab/>
        </w:r>
        <w:r w:rsidR="00542782">
          <w:rPr>
            <w:noProof/>
            <w:webHidden/>
          </w:rPr>
          <w:fldChar w:fldCharType="begin"/>
        </w:r>
        <w:r w:rsidR="00542782">
          <w:rPr>
            <w:noProof/>
            <w:webHidden/>
          </w:rPr>
          <w:instrText xml:space="preserve"> PAGEREF _Toc448760985 \h </w:instrText>
        </w:r>
        <w:r w:rsidR="00542782">
          <w:rPr>
            <w:noProof/>
            <w:webHidden/>
          </w:rPr>
        </w:r>
        <w:r w:rsidR="00542782">
          <w:rPr>
            <w:noProof/>
            <w:webHidden/>
          </w:rPr>
          <w:fldChar w:fldCharType="separate"/>
        </w:r>
        <w:r w:rsidR="00542782">
          <w:rPr>
            <w:noProof/>
            <w:webHidden/>
          </w:rPr>
          <w:t>32</w:t>
        </w:r>
        <w:r w:rsidR="00542782">
          <w:rPr>
            <w:noProof/>
            <w:webHidden/>
          </w:rPr>
          <w:fldChar w:fldCharType="end"/>
        </w:r>
      </w:hyperlink>
    </w:p>
    <w:p w14:paraId="7EB83E4D" w14:textId="77777777" w:rsidR="00542782" w:rsidRDefault="000F64D3">
      <w:pPr>
        <w:pStyle w:val="31"/>
        <w:tabs>
          <w:tab w:val="right" w:leader="dot" w:pos="9736"/>
        </w:tabs>
        <w:rPr>
          <w:rFonts w:asciiTheme="minorHAnsi" w:eastAsiaTheme="minorEastAsia" w:hAnsiTheme="minorHAnsi" w:cstheme="minorBidi"/>
          <w:noProof/>
          <w:szCs w:val="22"/>
        </w:rPr>
      </w:pPr>
      <w:hyperlink w:anchor="_Toc448760986" w:history="1">
        <w:r w:rsidR="00542782" w:rsidRPr="00E44CD7">
          <w:rPr>
            <w:rStyle w:val="ae"/>
            <w:rFonts w:ascii="微软雅黑" w:eastAsia="微软雅黑" w:hAnsi="微软雅黑" w:hint="eastAsia"/>
            <w:noProof/>
          </w:rPr>
          <w:t>响应报文说明</w:t>
        </w:r>
        <w:r w:rsidR="00542782">
          <w:rPr>
            <w:noProof/>
            <w:webHidden/>
          </w:rPr>
          <w:tab/>
        </w:r>
        <w:r w:rsidR="00542782">
          <w:rPr>
            <w:noProof/>
            <w:webHidden/>
          </w:rPr>
          <w:fldChar w:fldCharType="begin"/>
        </w:r>
        <w:r w:rsidR="00542782">
          <w:rPr>
            <w:noProof/>
            <w:webHidden/>
          </w:rPr>
          <w:instrText xml:space="preserve"> PAGEREF _Toc448760986 \h </w:instrText>
        </w:r>
        <w:r w:rsidR="00542782">
          <w:rPr>
            <w:noProof/>
            <w:webHidden/>
          </w:rPr>
        </w:r>
        <w:r w:rsidR="00542782">
          <w:rPr>
            <w:noProof/>
            <w:webHidden/>
          </w:rPr>
          <w:fldChar w:fldCharType="separate"/>
        </w:r>
        <w:r w:rsidR="00542782">
          <w:rPr>
            <w:noProof/>
            <w:webHidden/>
          </w:rPr>
          <w:t>33</w:t>
        </w:r>
        <w:r w:rsidR="00542782">
          <w:rPr>
            <w:noProof/>
            <w:webHidden/>
          </w:rPr>
          <w:fldChar w:fldCharType="end"/>
        </w:r>
      </w:hyperlink>
    </w:p>
    <w:p w14:paraId="7D3B02AF" w14:textId="77777777" w:rsidR="00542782" w:rsidRDefault="000F64D3">
      <w:pPr>
        <w:pStyle w:val="21"/>
        <w:tabs>
          <w:tab w:val="left" w:pos="1260"/>
          <w:tab w:val="right" w:leader="dot" w:pos="9736"/>
        </w:tabs>
        <w:rPr>
          <w:rFonts w:asciiTheme="minorHAnsi" w:eastAsiaTheme="minorEastAsia" w:hAnsiTheme="minorHAnsi" w:cstheme="minorBidi"/>
          <w:noProof/>
          <w:szCs w:val="22"/>
        </w:rPr>
      </w:pPr>
      <w:hyperlink w:anchor="_Toc448760987" w:history="1">
        <w:r w:rsidR="00542782" w:rsidRPr="00E44CD7">
          <w:rPr>
            <w:rStyle w:val="ae"/>
            <w:rFonts w:ascii="微软雅黑" w:eastAsia="微软雅黑" w:hAnsi="微软雅黑"/>
            <w:noProof/>
          </w:rPr>
          <w:t>6.9</w:t>
        </w:r>
        <w:r w:rsidR="00542782">
          <w:rPr>
            <w:rFonts w:asciiTheme="minorHAnsi" w:eastAsiaTheme="minorEastAsia" w:hAnsiTheme="minorHAnsi" w:cstheme="minorBidi"/>
            <w:noProof/>
            <w:szCs w:val="22"/>
          </w:rPr>
          <w:tab/>
        </w:r>
        <w:r w:rsidR="00542782" w:rsidRPr="00E44CD7">
          <w:rPr>
            <w:rStyle w:val="ae"/>
            <w:rFonts w:ascii="微软雅黑" w:eastAsia="微软雅黑" w:hAnsi="微软雅黑" w:hint="eastAsia"/>
            <w:noProof/>
          </w:rPr>
          <w:t>账户余额查询</w:t>
        </w:r>
        <w:r w:rsidR="00542782" w:rsidRPr="00E44CD7">
          <w:rPr>
            <w:rStyle w:val="ae"/>
            <w:rFonts w:ascii="微软雅黑" w:eastAsia="微软雅黑" w:hAnsi="微软雅黑"/>
            <w:noProof/>
          </w:rPr>
          <w:t>(OGW00049)</w:t>
        </w:r>
        <w:r w:rsidR="00542782">
          <w:rPr>
            <w:noProof/>
            <w:webHidden/>
          </w:rPr>
          <w:tab/>
        </w:r>
        <w:r w:rsidR="00542782">
          <w:rPr>
            <w:noProof/>
            <w:webHidden/>
          </w:rPr>
          <w:fldChar w:fldCharType="begin"/>
        </w:r>
        <w:r w:rsidR="00542782">
          <w:rPr>
            <w:noProof/>
            <w:webHidden/>
          </w:rPr>
          <w:instrText xml:space="preserve"> PAGEREF _Toc448760987 \h </w:instrText>
        </w:r>
        <w:r w:rsidR="00542782">
          <w:rPr>
            <w:noProof/>
            <w:webHidden/>
          </w:rPr>
        </w:r>
        <w:r w:rsidR="00542782">
          <w:rPr>
            <w:noProof/>
            <w:webHidden/>
          </w:rPr>
          <w:fldChar w:fldCharType="separate"/>
        </w:r>
        <w:r w:rsidR="00542782">
          <w:rPr>
            <w:noProof/>
            <w:webHidden/>
          </w:rPr>
          <w:t>34</w:t>
        </w:r>
        <w:r w:rsidR="00542782">
          <w:rPr>
            <w:noProof/>
            <w:webHidden/>
          </w:rPr>
          <w:fldChar w:fldCharType="end"/>
        </w:r>
      </w:hyperlink>
    </w:p>
    <w:p w14:paraId="5BE2F75F" w14:textId="77777777" w:rsidR="00542782" w:rsidRDefault="000F64D3">
      <w:pPr>
        <w:pStyle w:val="31"/>
        <w:tabs>
          <w:tab w:val="right" w:leader="dot" w:pos="9736"/>
        </w:tabs>
        <w:rPr>
          <w:rFonts w:asciiTheme="minorHAnsi" w:eastAsiaTheme="minorEastAsia" w:hAnsiTheme="minorHAnsi" w:cstheme="minorBidi"/>
          <w:noProof/>
          <w:szCs w:val="22"/>
        </w:rPr>
      </w:pPr>
      <w:hyperlink w:anchor="_Toc448760988" w:history="1">
        <w:r w:rsidR="00542782" w:rsidRPr="00E44CD7">
          <w:rPr>
            <w:rStyle w:val="ae"/>
            <w:rFonts w:ascii="微软雅黑" w:eastAsia="微软雅黑" w:hAnsi="微软雅黑" w:hint="eastAsia"/>
            <w:noProof/>
          </w:rPr>
          <w:t>请求报文说明</w:t>
        </w:r>
        <w:r w:rsidR="00542782">
          <w:rPr>
            <w:noProof/>
            <w:webHidden/>
          </w:rPr>
          <w:tab/>
        </w:r>
        <w:r w:rsidR="00542782">
          <w:rPr>
            <w:noProof/>
            <w:webHidden/>
          </w:rPr>
          <w:fldChar w:fldCharType="begin"/>
        </w:r>
        <w:r w:rsidR="00542782">
          <w:rPr>
            <w:noProof/>
            <w:webHidden/>
          </w:rPr>
          <w:instrText xml:space="preserve"> PAGEREF _Toc448760988 \h </w:instrText>
        </w:r>
        <w:r w:rsidR="00542782">
          <w:rPr>
            <w:noProof/>
            <w:webHidden/>
          </w:rPr>
        </w:r>
        <w:r w:rsidR="00542782">
          <w:rPr>
            <w:noProof/>
            <w:webHidden/>
          </w:rPr>
          <w:fldChar w:fldCharType="separate"/>
        </w:r>
        <w:r w:rsidR="00542782">
          <w:rPr>
            <w:noProof/>
            <w:webHidden/>
          </w:rPr>
          <w:t>34</w:t>
        </w:r>
        <w:r w:rsidR="00542782">
          <w:rPr>
            <w:noProof/>
            <w:webHidden/>
          </w:rPr>
          <w:fldChar w:fldCharType="end"/>
        </w:r>
      </w:hyperlink>
    </w:p>
    <w:p w14:paraId="2D38E4D5" w14:textId="77777777" w:rsidR="00542782" w:rsidRDefault="000F64D3">
      <w:pPr>
        <w:pStyle w:val="31"/>
        <w:tabs>
          <w:tab w:val="right" w:leader="dot" w:pos="9736"/>
        </w:tabs>
        <w:rPr>
          <w:rFonts w:asciiTheme="minorHAnsi" w:eastAsiaTheme="minorEastAsia" w:hAnsiTheme="minorHAnsi" w:cstheme="minorBidi"/>
          <w:noProof/>
          <w:szCs w:val="22"/>
        </w:rPr>
      </w:pPr>
      <w:hyperlink w:anchor="_Toc448760989" w:history="1">
        <w:r w:rsidR="00542782" w:rsidRPr="00E44CD7">
          <w:rPr>
            <w:rStyle w:val="ae"/>
            <w:rFonts w:ascii="微软雅黑" w:eastAsia="微软雅黑" w:hAnsi="微软雅黑" w:hint="eastAsia"/>
            <w:noProof/>
          </w:rPr>
          <w:t>响应报文说明</w:t>
        </w:r>
        <w:r w:rsidR="00542782">
          <w:rPr>
            <w:noProof/>
            <w:webHidden/>
          </w:rPr>
          <w:tab/>
        </w:r>
        <w:r w:rsidR="00542782">
          <w:rPr>
            <w:noProof/>
            <w:webHidden/>
          </w:rPr>
          <w:fldChar w:fldCharType="begin"/>
        </w:r>
        <w:r w:rsidR="00542782">
          <w:rPr>
            <w:noProof/>
            <w:webHidden/>
          </w:rPr>
          <w:instrText xml:space="preserve"> PAGEREF _Toc448760989 \h </w:instrText>
        </w:r>
        <w:r w:rsidR="00542782">
          <w:rPr>
            <w:noProof/>
            <w:webHidden/>
          </w:rPr>
        </w:r>
        <w:r w:rsidR="00542782">
          <w:rPr>
            <w:noProof/>
            <w:webHidden/>
          </w:rPr>
          <w:fldChar w:fldCharType="separate"/>
        </w:r>
        <w:r w:rsidR="00542782">
          <w:rPr>
            <w:noProof/>
            <w:webHidden/>
          </w:rPr>
          <w:t>34</w:t>
        </w:r>
        <w:r w:rsidR="00542782">
          <w:rPr>
            <w:noProof/>
            <w:webHidden/>
          </w:rPr>
          <w:fldChar w:fldCharType="end"/>
        </w:r>
      </w:hyperlink>
    </w:p>
    <w:p w14:paraId="7AAF99BD" w14:textId="77777777" w:rsidR="00542782" w:rsidRDefault="000F64D3">
      <w:pPr>
        <w:pStyle w:val="21"/>
        <w:tabs>
          <w:tab w:val="left" w:pos="1260"/>
          <w:tab w:val="right" w:leader="dot" w:pos="9736"/>
        </w:tabs>
        <w:rPr>
          <w:rFonts w:asciiTheme="minorHAnsi" w:eastAsiaTheme="minorEastAsia" w:hAnsiTheme="minorHAnsi" w:cstheme="minorBidi"/>
          <w:noProof/>
          <w:szCs w:val="22"/>
        </w:rPr>
      </w:pPr>
      <w:hyperlink w:anchor="_Toc448760990" w:history="1">
        <w:r w:rsidR="00542782" w:rsidRPr="00E44CD7">
          <w:rPr>
            <w:rStyle w:val="ae"/>
            <w:rFonts w:ascii="微软雅黑" w:eastAsia="微软雅黑" w:hAnsi="微软雅黑"/>
            <w:noProof/>
          </w:rPr>
          <w:t>6.10</w:t>
        </w:r>
        <w:r w:rsidR="00542782">
          <w:rPr>
            <w:rFonts w:asciiTheme="minorHAnsi" w:eastAsiaTheme="minorEastAsia" w:hAnsiTheme="minorHAnsi" w:cstheme="minorBidi"/>
            <w:noProof/>
            <w:szCs w:val="22"/>
          </w:rPr>
          <w:tab/>
        </w:r>
        <w:r w:rsidR="00542782" w:rsidRPr="00E44CD7">
          <w:rPr>
            <w:rStyle w:val="ae"/>
            <w:rFonts w:ascii="微软雅黑" w:eastAsia="微软雅黑" w:hAnsi="微软雅黑" w:hint="eastAsia"/>
            <w:noProof/>
          </w:rPr>
          <w:t>账户余额校检</w:t>
        </w:r>
        <w:r w:rsidR="00542782" w:rsidRPr="00E44CD7">
          <w:rPr>
            <w:rStyle w:val="ae"/>
            <w:rFonts w:ascii="微软雅黑" w:eastAsia="微软雅黑" w:hAnsi="微软雅黑"/>
            <w:noProof/>
          </w:rPr>
          <w:t>(OGW00050)</w:t>
        </w:r>
        <w:r w:rsidR="00542782">
          <w:rPr>
            <w:noProof/>
            <w:webHidden/>
          </w:rPr>
          <w:tab/>
        </w:r>
        <w:r w:rsidR="00542782">
          <w:rPr>
            <w:noProof/>
            <w:webHidden/>
          </w:rPr>
          <w:fldChar w:fldCharType="begin"/>
        </w:r>
        <w:r w:rsidR="00542782">
          <w:rPr>
            <w:noProof/>
            <w:webHidden/>
          </w:rPr>
          <w:instrText xml:space="preserve"> PAGEREF _Toc448760990 \h </w:instrText>
        </w:r>
        <w:r w:rsidR="00542782">
          <w:rPr>
            <w:noProof/>
            <w:webHidden/>
          </w:rPr>
        </w:r>
        <w:r w:rsidR="00542782">
          <w:rPr>
            <w:noProof/>
            <w:webHidden/>
          </w:rPr>
          <w:fldChar w:fldCharType="separate"/>
        </w:r>
        <w:r w:rsidR="00542782">
          <w:rPr>
            <w:noProof/>
            <w:webHidden/>
          </w:rPr>
          <w:t>35</w:t>
        </w:r>
        <w:r w:rsidR="00542782">
          <w:rPr>
            <w:noProof/>
            <w:webHidden/>
          </w:rPr>
          <w:fldChar w:fldCharType="end"/>
        </w:r>
      </w:hyperlink>
    </w:p>
    <w:p w14:paraId="3DA9EA1C" w14:textId="77777777" w:rsidR="00542782" w:rsidRDefault="000F64D3">
      <w:pPr>
        <w:pStyle w:val="31"/>
        <w:tabs>
          <w:tab w:val="right" w:leader="dot" w:pos="9736"/>
        </w:tabs>
        <w:rPr>
          <w:rFonts w:asciiTheme="minorHAnsi" w:eastAsiaTheme="minorEastAsia" w:hAnsiTheme="minorHAnsi" w:cstheme="minorBidi"/>
          <w:noProof/>
          <w:szCs w:val="22"/>
        </w:rPr>
      </w:pPr>
      <w:hyperlink w:anchor="_Toc448760991" w:history="1">
        <w:r w:rsidR="00542782" w:rsidRPr="00E44CD7">
          <w:rPr>
            <w:rStyle w:val="ae"/>
            <w:rFonts w:ascii="微软雅黑" w:eastAsia="微软雅黑" w:hAnsi="微软雅黑" w:hint="eastAsia"/>
            <w:noProof/>
          </w:rPr>
          <w:t>请求报文说明</w:t>
        </w:r>
        <w:r w:rsidR="00542782">
          <w:rPr>
            <w:noProof/>
            <w:webHidden/>
          </w:rPr>
          <w:tab/>
        </w:r>
        <w:r w:rsidR="00542782">
          <w:rPr>
            <w:noProof/>
            <w:webHidden/>
          </w:rPr>
          <w:fldChar w:fldCharType="begin"/>
        </w:r>
        <w:r w:rsidR="00542782">
          <w:rPr>
            <w:noProof/>
            <w:webHidden/>
          </w:rPr>
          <w:instrText xml:space="preserve"> PAGEREF _Toc448760991 \h </w:instrText>
        </w:r>
        <w:r w:rsidR="00542782">
          <w:rPr>
            <w:noProof/>
            <w:webHidden/>
          </w:rPr>
        </w:r>
        <w:r w:rsidR="00542782">
          <w:rPr>
            <w:noProof/>
            <w:webHidden/>
          </w:rPr>
          <w:fldChar w:fldCharType="separate"/>
        </w:r>
        <w:r w:rsidR="00542782">
          <w:rPr>
            <w:noProof/>
            <w:webHidden/>
          </w:rPr>
          <w:t>35</w:t>
        </w:r>
        <w:r w:rsidR="00542782">
          <w:rPr>
            <w:noProof/>
            <w:webHidden/>
          </w:rPr>
          <w:fldChar w:fldCharType="end"/>
        </w:r>
      </w:hyperlink>
    </w:p>
    <w:p w14:paraId="3A871727" w14:textId="77777777" w:rsidR="00542782" w:rsidRDefault="000F64D3">
      <w:pPr>
        <w:pStyle w:val="31"/>
        <w:tabs>
          <w:tab w:val="right" w:leader="dot" w:pos="9736"/>
        </w:tabs>
        <w:rPr>
          <w:rFonts w:asciiTheme="minorHAnsi" w:eastAsiaTheme="minorEastAsia" w:hAnsiTheme="minorHAnsi" w:cstheme="minorBidi"/>
          <w:noProof/>
          <w:szCs w:val="22"/>
        </w:rPr>
      </w:pPr>
      <w:hyperlink w:anchor="_Toc448760992" w:history="1">
        <w:r w:rsidR="00542782" w:rsidRPr="00E44CD7">
          <w:rPr>
            <w:rStyle w:val="ae"/>
            <w:rFonts w:ascii="微软雅黑" w:eastAsia="微软雅黑" w:hAnsi="微软雅黑" w:hint="eastAsia"/>
            <w:noProof/>
          </w:rPr>
          <w:t>响应报文说明</w:t>
        </w:r>
        <w:r w:rsidR="00542782">
          <w:rPr>
            <w:noProof/>
            <w:webHidden/>
          </w:rPr>
          <w:tab/>
        </w:r>
        <w:r w:rsidR="00542782">
          <w:rPr>
            <w:noProof/>
            <w:webHidden/>
          </w:rPr>
          <w:fldChar w:fldCharType="begin"/>
        </w:r>
        <w:r w:rsidR="00542782">
          <w:rPr>
            <w:noProof/>
            <w:webHidden/>
          </w:rPr>
          <w:instrText xml:space="preserve"> PAGEREF _Toc448760992 \h </w:instrText>
        </w:r>
        <w:r w:rsidR="00542782">
          <w:rPr>
            <w:noProof/>
            <w:webHidden/>
          </w:rPr>
        </w:r>
        <w:r w:rsidR="00542782">
          <w:rPr>
            <w:noProof/>
            <w:webHidden/>
          </w:rPr>
          <w:fldChar w:fldCharType="separate"/>
        </w:r>
        <w:r w:rsidR="00542782">
          <w:rPr>
            <w:noProof/>
            <w:webHidden/>
          </w:rPr>
          <w:t>35</w:t>
        </w:r>
        <w:r w:rsidR="00542782">
          <w:rPr>
            <w:noProof/>
            <w:webHidden/>
          </w:rPr>
          <w:fldChar w:fldCharType="end"/>
        </w:r>
      </w:hyperlink>
    </w:p>
    <w:p w14:paraId="6B900AFB" w14:textId="77777777" w:rsidR="00542782" w:rsidRDefault="000F64D3">
      <w:pPr>
        <w:pStyle w:val="21"/>
        <w:tabs>
          <w:tab w:val="left" w:pos="1260"/>
          <w:tab w:val="right" w:leader="dot" w:pos="9736"/>
        </w:tabs>
        <w:rPr>
          <w:rFonts w:asciiTheme="minorHAnsi" w:eastAsiaTheme="minorEastAsia" w:hAnsiTheme="minorHAnsi" w:cstheme="minorBidi"/>
          <w:noProof/>
          <w:szCs w:val="22"/>
        </w:rPr>
      </w:pPr>
      <w:hyperlink w:anchor="_Toc448760993" w:history="1">
        <w:r w:rsidR="00542782" w:rsidRPr="00E44CD7">
          <w:rPr>
            <w:rStyle w:val="ae"/>
            <w:rFonts w:ascii="微软雅黑" w:eastAsia="微软雅黑" w:hAnsi="微软雅黑"/>
            <w:noProof/>
          </w:rPr>
          <w:t>6.11</w:t>
        </w:r>
        <w:r w:rsidR="00542782">
          <w:rPr>
            <w:rFonts w:asciiTheme="minorHAnsi" w:eastAsiaTheme="minorEastAsia" w:hAnsiTheme="minorHAnsi" w:cstheme="minorBidi"/>
            <w:noProof/>
            <w:szCs w:val="22"/>
          </w:rPr>
          <w:tab/>
        </w:r>
        <w:r w:rsidR="00542782" w:rsidRPr="00E44CD7">
          <w:rPr>
            <w:rStyle w:val="ae"/>
            <w:rFonts w:ascii="微软雅黑" w:eastAsia="微软雅黑" w:hAnsi="微软雅黑" w:hint="eastAsia"/>
            <w:noProof/>
          </w:rPr>
          <w:t>单笔发标信息通知</w:t>
        </w:r>
        <w:r w:rsidR="00542782" w:rsidRPr="00E44CD7">
          <w:rPr>
            <w:rStyle w:val="ae"/>
            <w:rFonts w:ascii="微软雅黑" w:eastAsia="微软雅黑" w:hAnsi="微软雅黑"/>
            <w:noProof/>
          </w:rPr>
          <w:t>(OGW00051)</w:t>
        </w:r>
        <w:r w:rsidR="00542782">
          <w:rPr>
            <w:noProof/>
            <w:webHidden/>
          </w:rPr>
          <w:tab/>
        </w:r>
        <w:r w:rsidR="00542782">
          <w:rPr>
            <w:noProof/>
            <w:webHidden/>
          </w:rPr>
          <w:fldChar w:fldCharType="begin"/>
        </w:r>
        <w:r w:rsidR="00542782">
          <w:rPr>
            <w:noProof/>
            <w:webHidden/>
          </w:rPr>
          <w:instrText xml:space="preserve"> PAGEREF _Toc448760993 \h </w:instrText>
        </w:r>
        <w:r w:rsidR="00542782">
          <w:rPr>
            <w:noProof/>
            <w:webHidden/>
          </w:rPr>
        </w:r>
        <w:r w:rsidR="00542782">
          <w:rPr>
            <w:noProof/>
            <w:webHidden/>
          </w:rPr>
          <w:fldChar w:fldCharType="separate"/>
        </w:r>
        <w:r w:rsidR="00542782">
          <w:rPr>
            <w:noProof/>
            <w:webHidden/>
          </w:rPr>
          <w:t>36</w:t>
        </w:r>
        <w:r w:rsidR="00542782">
          <w:rPr>
            <w:noProof/>
            <w:webHidden/>
          </w:rPr>
          <w:fldChar w:fldCharType="end"/>
        </w:r>
      </w:hyperlink>
    </w:p>
    <w:p w14:paraId="10023AE5" w14:textId="77777777" w:rsidR="00542782" w:rsidRDefault="000F64D3">
      <w:pPr>
        <w:pStyle w:val="31"/>
        <w:tabs>
          <w:tab w:val="right" w:leader="dot" w:pos="9736"/>
        </w:tabs>
        <w:rPr>
          <w:rFonts w:asciiTheme="minorHAnsi" w:eastAsiaTheme="minorEastAsia" w:hAnsiTheme="minorHAnsi" w:cstheme="minorBidi"/>
          <w:noProof/>
          <w:szCs w:val="22"/>
        </w:rPr>
      </w:pPr>
      <w:hyperlink w:anchor="_Toc448760994" w:history="1">
        <w:r w:rsidR="00542782" w:rsidRPr="00E44CD7">
          <w:rPr>
            <w:rStyle w:val="ae"/>
            <w:rFonts w:ascii="微软雅黑" w:eastAsia="微软雅黑" w:hAnsi="微软雅黑" w:hint="eastAsia"/>
            <w:noProof/>
          </w:rPr>
          <w:t>请求报文说明</w:t>
        </w:r>
        <w:r w:rsidR="00542782">
          <w:rPr>
            <w:noProof/>
            <w:webHidden/>
          </w:rPr>
          <w:tab/>
        </w:r>
        <w:r w:rsidR="00542782">
          <w:rPr>
            <w:noProof/>
            <w:webHidden/>
          </w:rPr>
          <w:fldChar w:fldCharType="begin"/>
        </w:r>
        <w:r w:rsidR="00542782">
          <w:rPr>
            <w:noProof/>
            <w:webHidden/>
          </w:rPr>
          <w:instrText xml:space="preserve"> PAGEREF _Toc448760994 \h </w:instrText>
        </w:r>
        <w:r w:rsidR="00542782">
          <w:rPr>
            <w:noProof/>
            <w:webHidden/>
          </w:rPr>
        </w:r>
        <w:r w:rsidR="00542782">
          <w:rPr>
            <w:noProof/>
            <w:webHidden/>
          </w:rPr>
          <w:fldChar w:fldCharType="separate"/>
        </w:r>
        <w:r w:rsidR="00542782">
          <w:rPr>
            <w:noProof/>
            <w:webHidden/>
          </w:rPr>
          <w:t>36</w:t>
        </w:r>
        <w:r w:rsidR="00542782">
          <w:rPr>
            <w:noProof/>
            <w:webHidden/>
          </w:rPr>
          <w:fldChar w:fldCharType="end"/>
        </w:r>
      </w:hyperlink>
    </w:p>
    <w:p w14:paraId="409A1279" w14:textId="77777777" w:rsidR="00542782" w:rsidRDefault="000F64D3">
      <w:pPr>
        <w:pStyle w:val="31"/>
        <w:tabs>
          <w:tab w:val="right" w:leader="dot" w:pos="9736"/>
        </w:tabs>
        <w:rPr>
          <w:rFonts w:asciiTheme="minorHAnsi" w:eastAsiaTheme="minorEastAsia" w:hAnsiTheme="minorHAnsi" w:cstheme="minorBidi"/>
          <w:noProof/>
          <w:szCs w:val="22"/>
        </w:rPr>
      </w:pPr>
      <w:hyperlink w:anchor="_Toc448760995" w:history="1">
        <w:r w:rsidR="00542782" w:rsidRPr="00E44CD7">
          <w:rPr>
            <w:rStyle w:val="ae"/>
            <w:rFonts w:ascii="微软雅黑" w:eastAsia="微软雅黑" w:hAnsi="微软雅黑" w:hint="eastAsia"/>
            <w:noProof/>
          </w:rPr>
          <w:t>响应报文说明</w:t>
        </w:r>
        <w:r w:rsidR="00542782">
          <w:rPr>
            <w:noProof/>
            <w:webHidden/>
          </w:rPr>
          <w:tab/>
        </w:r>
        <w:r w:rsidR="00542782">
          <w:rPr>
            <w:noProof/>
            <w:webHidden/>
          </w:rPr>
          <w:fldChar w:fldCharType="begin"/>
        </w:r>
        <w:r w:rsidR="00542782">
          <w:rPr>
            <w:noProof/>
            <w:webHidden/>
          </w:rPr>
          <w:instrText xml:space="preserve"> PAGEREF _Toc448760995 \h </w:instrText>
        </w:r>
        <w:r w:rsidR="00542782">
          <w:rPr>
            <w:noProof/>
            <w:webHidden/>
          </w:rPr>
        </w:r>
        <w:r w:rsidR="00542782">
          <w:rPr>
            <w:noProof/>
            <w:webHidden/>
          </w:rPr>
          <w:fldChar w:fldCharType="separate"/>
        </w:r>
        <w:r w:rsidR="00542782">
          <w:rPr>
            <w:noProof/>
            <w:webHidden/>
          </w:rPr>
          <w:t>37</w:t>
        </w:r>
        <w:r w:rsidR="00542782">
          <w:rPr>
            <w:noProof/>
            <w:webHidden/>
          </w:rPr>
          <w:fldChar w:fldCharType="end"/>
        </w:r>
      </w:hyperlink>
    </w:p>
    <w:p w14:paraId="71C37708" w14:textId="77777777" w:rsidR="00542782" w:rsidRDefault="000F64D3">
      <w:pPr>
        <w:pStyle w:val="21"/>
        <w:tabs>
          <w:tab w:val="left" w:pos="1260"/>
          <w:tab w:val="right" w:leader="dot" w:pos="9736"/>
        </w:tabs>
        <w:rPr>
          <w:rFonts w:asciiTheme="minorHAnsi" w:eastAsiaTheme="minorEastAsia" w:hAnsiTheme="minorHAnsi" w:cstheme="minorBidi"/>
          <w:noProof/>
          <w:szCs w:val="22"/>
        </w:rPr>
      </w:pPr>
      <w:hyperlink w:anchor="_Toc448760996" w:history="1">
        <w:r w:rsidR="00542782" w:rsidRPr="00E44CD7">
          <w:rPr>
            <w:rStyle w:val="ae"/>
            <w:rFonts w:ascii="微软雅黑" w:eastAsia="微软雅黑" w:hAnsi="微软雅黑"/>
            <w:noProof/>
          </w:rPr>
          <w:t>6.12</w:t>
        </w:r>
        <w:r w:rsidR="00542782">
          <w:rPr>
            <w:rFonts w:asciiTheme="minorHAnsi" w:eastAsiaTheme="minorEastAsia" w:hAnsiTheme="minorHAnsi" w:cstheme="minorBidi"/>
            <w:noProof/>
            <w:szCs w:val="22"/>
          </w:rPr>
          <w:tab/>
        </w:r>
        <w:r w:rsidR="00542782" w:rsidRPr="00E44CD7">
          <w:rPr>
            <w:rStyle w:val="ae"/>
            <w:rFonts w:ascii="微软雅黑" w:eastAsia="微软雅黑" w:hAnsi="微软雅黑" w:hint="eastAsia"/>
            <w:noProof/>
          </w:rPr>
          <w:t>单笔投标</w:t>
        </w:r>
        <w:r w:rsidR="00542782" w:rsidRPr="00E44CD7">
          <w:rPr>
            <w:rStyle w:val="ae"/>
            <w:rFonts w:ascii="微软雅黑" w:eastAsia="微软雅黑" w:hAnsi="微软雅黑"/>
            <w:noProof/>
          </w:rPr>
          <w:t xml:space="preserve"> (OGW00052)</w:t>
        </w:r>
        <w:r w:rsidR="00542782" w:rsidRPr="00E44CD7">
          <w:rPr>
            <w:rStyle w:val="ae"/>
            <w:rFonts w:ascii="微软雅黑" w:eastAsia="微软雅黑" w:hAnsi="微软雅黑" w:hint="eastAsia"/>
            <w:noProof/>
          </w:rPr>
          <w:t>（跳转我行页面处理）</w:t>
        </w:r>
        <w:r w:rsidR="00542782">
          <w:rPr>
            <w:noProof/>
            <w:webHidden/>
          </w:rPr>
          <w:tab/>
        </w:r>
        <w:r w:rsidR="00542782">
          <w:rPr>
            <w:noProof/>
            <w:webHidden/>
          </w:rPr>
          <w:fldChar w:fldCharType="begin"/>
        </w:r>
        <w:r w:rsidR="00542782">
          <w:rPr>
            <w:noProof/>
            <w:webHidden/>
          </w:rPr>
          <w:instrText xml:space="preserve"> PAGEREF _Toc448760996 \h </w:instrText>
        </w:r>
        <w:r w:rsidR="00542782">
          <w:rPr>
            <w:noProof/>
            <w:webHidden/>
          </w:rPr>
        </w:r>
        <w:r w:rsidR="00542782">
          <w:rPr>
            <w:noProof/>
            <w:webHidden/>
          </w:rPr>
          <w:fldChar w:fldCharType="separate"/>
        </w:r>
        <w:r w:rsidR="00542782">
          <w:rPr>
            <w:noProof/>
            <w:webHidden/>
          </w:rPr>
          <w:t>38</w:t>
        </w:r>
        <w:r w:rsidR="00542782">
          <w:rPr>
            <w:noProof/>
            <w:webHidden/>
          </w:rPr>
          <w:fldChar w:fldCharType="end"/>
        </w:r>
      </w:hyperlink>
    </w:p>
    <w:p w14:paraId="72BA6E41" w14:textId="77777777" w:rsidR="00542782" w:rsidRDefault="000F64D3">
      <w:pPr>
        <w:pStyle w:val="31"/>
        <w:tabs>
          <w:tab w:val="right" w:leader="dot" w:pos="9736"/>
        </w:tabs>
        <w:rPr>
          <w:rFonts w:asciiTheme="minorHAnsi" w:eastAsiaTheme="minorEastAsia" w:hAnsiTheme="minorHAnsi" w:cstheme="minorBidi"/>
          <w:noProof/>
          <w:szCs w:val="22"/>
        </w:rPr>
      </w:pPr>
      <w:hyperlink w:anchor="_Toc448760997" w:history="1">
        <w:r w:rsidR="00542782" w:rsidRPr="00E44CD7">
          <w:rPr>
            <w:rStyle w:val="ae"/>
            <w:rFonts w:ascii="微软雅黑" w:eastAsia="微软雅黑" w:hAnsi="微软雅黑" w:hint="eastAsia"/>
            <w:noProof/>
          </w:rPr>
          <w:t>请求报文说明</w:t>
        </w:r>
        <w:r w:rsidR="00542782">
          <w:rPr>
            <w:noProof/>
            <w:webHidden/>
          </w:rPr>
          <w:tab/>
        </w:r>
        <w:r w:rsidR="00542782">
          <w:rPr>
            <w:noProof/>
            <w:webHidden/>
          </w:rPr>
          <w:fldChar w:fldCharType="begin"/>
        </w:r>
        <w:r w:rsidR="00542782">
          <w:rPr>
            <w:noProof/>
            <w:webHidden/>
          </w:rPr>
          <w:instrText xml:space="preserve"> PAGEREF _Toc448760997 \h </w:instrText>
        </w:r>
        <w:r w:rsidR="00542782">
          <w:rPr>
            <w:noProof/>
            <w:webHidden/>
          </w:rPr>
        </w:r>
        <w:r w:rsidR="00542782">
          <w:rPr>
            <w:noProof/>
            <w:webHidden/>
          </w:rPr>
          <w:fldChar w:fldCharType="separate"/>
        </w:r>
        <w:r w:rsidR="00542782">
          <w:rPr>
            <w:noProof/>
            <w:webHidden/>
          </w:rPr>
          <w:t>38</w:t>
        </w:r>
        <w:r w:rsidR="00542782">
          <w:rPr>
            <w:noProof/>
            <w:webHidden/>
          </w:rPr>
          <w:fldChar w:fldCharType="end"/>
        </w:r>
      </w:hyperlink>
    </w:p>
    <w:p w14:paraId="7524B9A8" w14:textId="77777777" w:rsidR="00542782" w:rsidRDefault="000F64D3">
      <w:pPr>
        <w:pStyle w:val="31"/>
        <w:tabs>
          <w:tab w:val="right" w:leader="dot" w:pos="9736"/>
        </w:tabs>
        <w:rPr>
          <w:rFonts w:asciiTheme="minorHAnsi" w:eastAsiaTheme="minorEastAsia" w:hAnsiTheme="minorHAnsi" w:cstheme="minorBidi"/>
          <w:noProof/>
          <w:szCs w:val="22"/>
        </w:rPr>
      </w:pPr>
      <w:hyperlink w:anchor="_Toc448760998" w:history="1">
        <w:r w:rsidR="00542782" w:rsidRPr="00E44CD7">
          <w:rPr>
            <w:rStyle w:val="ae"/>
            <w:rFonts w:ascii="微软雅黑" w:eastAsia="微软雅黑" w:hAnsi="微软雅黑" w:hint="eastAsia"/>
            <w:noProof/>
          </w:rPr>
          <w:t>异步应答</w:t>
        </w:r>
        <w:r w:rsidR="00542782">
          <w:rPr>
            <w:noProof/>
            <w:webHidden/>
          </w:rPr>
          <w:tab/>
        </w:r>
        <w:r w:rsidR="00542782">
          <w:rPr>
            <w:noProof/>
            <w:webHidden/>
          </w:rPr>
          <w:fldChar w:fldCharType="begin"/>
        </w:r>
        <w:r w:rsidR="00542782">
          <w:rPr>
            <w:noProof/>
            <w:webHidden/>
          </w:rPr>
          <w:instrText xml:space="preserve"> PAGEREF _Toc448760998 \h </w:instrText>
        </w:r>
        <w:r w:rsidR="00542782">
          <w:rPr>
            <w:noProof/>
            <w:webHidden/>
          </w:rPr>
        </w:r>
        <w:r w:rsidR="00542782">
          <w:rPr>
            <w:noProof/>
            <w:webHidden/>
          </w:rPr>
          <w:fldChar w:fldCharType="separate"/>
        </w:r>
        <w:r w:rsidR="00542782">
          <w:rPr>
            <w:noProof/>
            <w:webHidden/>
          </w:rPr>
          <w:t>39</w:t>
        </w:r>
        <w:r w:rsidR="00542782">
          <w:rPr>
            <w:noProof/>
            <w:webHidden/>
          </w:rPr>
          <w:fldChar w:fldCharType="end"/>
        </w:r>
      </w:hyperlink>
    </w:p>
    <w:p w14:paraId="1CF36096" w14:textId="77777777" w:rsidR="00542782" w:rsidRDefault="000F64D3">
      <w:pPr>
        <w:pStyle w:val="21"/>
        <w:tabs>
          <w:tab w:val="left" w:pos="1260"/>
          <w:tab w:val="right" w:leader="dot" w:pos="9736"/>
        </w:tabs>
        <w:rPr>
          <w:rFonts w:asciiTheme="minorHAnsi" w:eastAsiaTheme="minorEastAsia" w:hAnsiTheme="minorHAnsi" w:cstheme="minorBidi"/>
          <w:noProof/>
          <w:szCs w:val="22"/>
        </w:rPr>
      </w:pPr>
      <w:hyperlink w:anchor="_Toc448760999" w:history="1">
        <w:r w:rsidR="00542782" w:rsidRPr="00E44CD7">
          <w:rPr>
            <w:rStyle w:val="ae"/>
            <w:rFonts w:ascii="微软雅黑" w:eastAsia="微软雅黑" w:hAnsi="微软雅黑"/>
            <w:noProof/>
          </w:rPr>
          <w:t>6.13</w:t>
        </w:r>
        <w:r w:rsidR="00542782">
          <w:rPr>
            <w:rFonts w:asciiTheme="minorHAnsi" w:eastAsiaTheme="minorEastAsia" w:hAnsiTheme="minorHAnsi" w:cstheme="minorBidi"/>
            <w:noProof/>
            <w:szCs w:val="22"/>
          </w:rPr>
          <w:tab/>
        </w:r>
        <w:r w:rsidR="00542782" w:rsidRPr="00E44CD7">
          <w:rPr>
            <w:rStyle w:val="ae"/>
            <w:rFonts w:ascii="微软雅黑" w:eastAsia="微软雅黑" w:hAnsi="微软雅黑" w:hint="eastAsia"/>
            <w:noProof/>
          </w:rPr>
          <w:t>单笔投标结果查询</w:t>
        </w:r>
        <w:r w:rsidR="00542782" w:rsidRPr="00E44CD7">
          <w:rPr>
            <w:rStyle w:val="ae"/>
            <w:rFonts w:ascii="微软雅黑" w:eastAsia="微软雅黑" w:hAnsi="微软雅黑"/>
            <w:noProof/>
          </w:rPr>
          <w:t>(OGW00053)</w:t>
        </w:r>
        <w:r w:rsidR="00542782">
          <w:rPr>
            <w:noProof/>
            <w:webHidden/>
          </w:rPr>
          <w:tab/>
        </w:r>
        <w:r w:rsidR="00542782">
          <w:rPr>
            <w:noProof/>
            <w:webHidden/>
          </w:rPr>
          <w:fldChar w:fldCharType="begin"/>
        </w:r>
        <w:r w:rsidR="00542782">
          <w:rPr>
            <w:noProof/>
            <w:webHidden/>
          </w:rPr>
          <w:instrText xml:space="preserve"> PAGEREF _Toc448760999 \h </w:instrText>
        </w:r>
        <w:r w:rsidR="00542782">
          <w:rPr>
            <w:noProof/>
            <w:webHidden/>
          </w:rPr>
        </w:r>
        <w:r w:rsidR="00542782">
          <w:rPr>
            <w:noProof/>
            <w:webHidden/>
          </w:rPr>
          <w:fldChar w:fldCharType="separate"/>
        </w:r>
        <w:r w:rsidR="00542782">
          <w:rPr>
            <w:noProof/>
            <w:webHidden/>
          </w:rPr>
          <w:t>40</w:t>
        </w:r>
        <w:r w:rsidR="00542782">
          <w:rPr>
            <w:noProof/>
            <w:webHidden/>
          </w:rPr>
          <w:fldChar w:fldCharType="end"/>
        </w:r>
      </w:hyperlink>
    </w:p>
    <w:p w14:paraId="3FCD2C64" w14:textId="77777777" w:rsidR="00542782" w:rsidRDefault="000F64D3">
      <w:pPr>
        <w:pStyle w:val="31"/>
        <w:tabs>
          <w:tab w:val="right" w:leader="dot" w:pos="9736"/>
        </w:tabs>
        <w:rPr>
          <w:rFonts w:asciiTheme="minorHAnsi" w:eastAsiaTheme="minorEastAsia" w:hAnsiTheme="minorHAnsi" w:cstheme="minorBidi"/>
          <w:noProof/>
          <w:szCs w:val="22"/>
        </w:rPr>
      </w:pPr>
      <w:hyperlink w:anchor="_Toc448761000" w:history="1">
        <w:r w:rsidR="00542782" w:rsidRPr="00E44CD7">
          <w:rPr>
            <w:rStyle w:val="ae"/>
            <w:rFonts w:ascii="微软雅黑" w:eastAsia="微软雅黑" w:hAnsi="微软雅黑" w:hint="eastAsia"/>
            <w:noProof/>
          </w:rPr>
          <w:t>请求报文说明</w:t>
        </w:r>
        <w:r w:rsidR="00542782">
          <w:rPr>
            <w:noProof/>
            <w:webHidden/>
          </w:rPr>
          <w:tab/>
        </w:r>
        <w:r w:rsidR="00542782">
          <w:rPr>
            <w:noProof/>
            <w:webHidden/>
          </w:rPr>
          <w:fldChar w:fldCharType="begin"/>
        </w:r>
        <w:r w:rsidR="00542782">
          <w:rPr>
            <w:noProof/>
            <w:webHidden/>
          </w:rPr>
          <w:instrText xml:space="preserve"> PAGEREF _Toc448761000 \h </w:instrText>
        </w:r>
        <w:r w:rsidR="00542782">
          <w:rPr>
            <w:noProof/>
            <w:webHidden/>
          </w:rPr>
        </w:r>
        <w:r w:rsidR="00542782">
          <w:rPr>
            <w:noProof/>
            <w:webHidden/>
          </w:rPr>
          <w:fldChar w:fldCharType="separate"/>
        </w:r>
        <w:r w:rsidR="00542782">
          <w:rPr>
            <w:noProof/>
            <w:webHidden/>
          </w:rPr>
          <w:t>40</w:t>
        </w:r>
        <w:r w:rsidR="00542782">
          <w:rPr>
            <w:noProof/>
            <w:webHidden/>
          </w:rPr>
          <w:fldChar w:fldCharType="end"/>
        </w:r>
      </w:hyperlink>
    </w:p>
    <w:p w14:paraId="3D2CC043" w14:textId="77777777" w:rsidR="00542782" w:rsidRDefault="000F64D3">
      <w:pPr>
        <w:pStyle w:val="31"/>
        <w:tabs>
          <w:tab w:val="right" w:leader="dot" w:pos="9736"/>
        </w:tabs>
        <w:rPr>
          <w:rFonts w:asciiTheme="minorHAnsi" w:eastAsiaTheme="minorEastAsia" w:hAnsiTheme="minorHAnsi" w:cstheme="minorBidi"/>
          <w:noProof/>
          <w:szCs w:val="22"/>
        </w:rPr>
      </w:pPr>
      <w:hyperlink w:anchor="_Toc448761001" w:history="1">
        <w:r w:rsidR="00542782" w:rsidRPr="00E44CD7">
          <w:rPr>
            <w:rStyle w:val="ae"/>
            <w:rFonts w:ascii="微软雅黑" w:eastAsia="微软雅黑" w:hAnsi="微软雅黑" w:hint="eastAsia"/>
            <w:noProof/>
          </w:rPr>
          <w:t>响应报文说明</w:t>
        </w:r>
        <w:r w:rsidR="00542782">
          <w:rPr>
            <w:noProof/>
            <w:webHidden/>
          </w:rPr>
          <w:tab/>
        </w:r>
        <w:r w:rsidR="00542782">
          <w:rPr>
            <w:noProof/>
            <w:webHidden/>
          </w:rPr>
          <w:fldChar w:fldCharType="begin"/>
        </w:r>
        <w:r w:rsidR="00542782">
          <w:rPr>
            <w:noProof/>
            <w:webHidden/>
          </w:rPr>
          <w:instrText xml:space="preserve"> PAGEREF _Toc448761001 \h </w:instrText>
        </w:r>
        <w:r w:rsidR="00542782">
          <w:rPr>
            <w:noProof/>
            <w:webHidden/>
          </w:rPr>
        </w:r>
        <w:r w:rsidR="00542782">
          <w:rPr>
            <w:noProof/>
            <w:webHidden/>
          </w:rPr>
          <w:fldChar w:fldCharType="separate"/>
        </w:r>
        <w:r w:rsidR="00542782">
          <w:rPr>
            <w:noProof/>
            <w:webHidden/>
          </w:rPr>
          <w:t>40</w:t>
        </w:r>
        <w:r w:rsidR="00542782">
          <w:rPr>
            <w:noProof/>
            <w:webHidden/>
          </w:rPr>
          <w:fldChar w:fldCharType="end"/>
        </w:r>
      </w:hyperlink>
    </w:p>
    <w:p w14:paraId="78D88C33" w14:textId="77777777" w:rsidR="00542782" w:rsidRDefault="000F64D3">
      <w:pPr>
        <w:pStyle w:val="21"/>
        <w:tabs>
          <w:tab w:val="left" w:pos="1260"/>
          <w:tab w:val="right" w:leader="dot" w:pos="9736"/>
        </w:tabs>
        <w:rPr>
          <w:rFonts w:asciiTheme="minorHAnsi" w:eastAsiaTheme="minorEastAsia" w:hAnsiTheme="minorHAnsi" w:cstheme="minorBidi"/>
          <w:noProof/>
          <w:szCs w:val="22"/>
        </w:rPr>
      </w:pPr>
      <w:hyperlink w:anchor="_Toc448761002" w:history="1">
        <w:r w:rsidR="00542782" w:rsidRPr="00E44CD7">
          <w:rPr>
            <w:rStyle w:val="ae"/>
            <w:rFonts w:ascii="微软雅黑" w:eastAsia="微软雅黑" w:hAnsi="微软雅黑"/>
            <w:noProof/>
          </w:rPr>
          <w:t>6.14</w:t>
        </w:r>
        <w:r w:rsidR="00542782">
          <w:rPr>
            <w:rFonts w:asciiTheme="minorHAnsi" w:eastAsiaTheme="minorEastAsia" w:hAnsiTheme="minorHAnsi" w:cstheme="minorBidi"/>
            <w:noProof/>
            <w:szCs w:val="22"/>
          </w:rPr>
          <w:tab/>
        </w:r>
        <w:r w:rsidR="00542782" w:rsidRPr="00E44CD7">
          <w:rPr>
            <w:rStyle w:val="ae"/>
            <w:rFonts w:ascii="微软雅黑" w:eastAsia="微软雅黑" w:hAnsi="微软雅黑" w:hint="eastAsia"/>
            <w:noProof/>
          </w:rPr>
          <w:t>投标优惠返回（可选）</w:t>
        </w:r>
        <w:r w:rsidR="00542782" w:rsidRPr="00E44CD7">
          <w:rPr>
            <w:rStyle w:val="ae"/>
            <w:rFonts w:ascii="微软雅黑" w:eastAsia="微软雅黑" w:hAnsi="微软雅黑"/>
            <w:noProof/>
          </w:rPr>
          <w:t>(OGW00054)</w:t>
        </w:r>
        <w:r w:rsidR="00542782">
          <w:rPr>
            <w:noProof/>
            <w:webHidden/>
          </w:rPr>
          <w:tab/>
        </w:r>
        <w:r w:rsidR="00542782">
          <w:rPr>
            <w:noProof/>
            <w:webHidden/>
          </w:rPr>
          <w:fldChar w:fldCharType="begin"/>
        </w:r>
        <w:r w:rsidR="00542782">
          <w:rPr>
            <w:noProof/>
            <w:webHidden/>
          </w:rPr>
          <w:instrText xml:space="preserve"> PAGEREF _Toc448761002 \h </w:instrText>
        </w:r>
        <w:r w:rsidR="00542782">
          <w:rPr>
            <w:noProof/>
            <w:webHidden/>
          </w:rPr>
        </w:r>
        <w:r w:rsidR="00542782">
          <w:rPr>
            <w:noProof/>
            <w:webHidden/>
          </w:rPr>
          <w:fldChar w:fldCharType="separate"/>
        </w:r>
        <w:r w:rsidR="00542782">
          <w:rPr>
            <w:noProof/>
            <w:webHidden/>
          </w:rPr>
          <w:t>41</w:t>
        </w:r>
        <w:r w:rsidR="00542782">
          <w:rPr>
            <w:noProof/>
            <w:webHidden/>
          </w:rPr>
          <w:fldChar w:fldCharType="end"/>
        </w:r>
      </w:hyperlink>
    </w:p>
    <w:p w14:paraId="268773C5" w14:textId="77777777" w:rsidR="00542782" w:rsidRDefault="000F64D3">
      <w:pPr>
        <w:pStyle w:val="31"/>
        <w:tabs>
          <w:tab w:val="right" w:leader="dot" w:pos="9736"/>
        </w:tabs>
        <w:rPr>
          <w:rFonts w:asciiTheme="minorHAnsi" w:eastAsiaTheme="minorEastAsia" w:hAnsiTheme="minorHAnsi" w:cstheme="minorBidi"/>
          <w:noProof/>
          <w:szCs w:val="22"/>
        </w:rPr>
      </w:pPr>
      <w:hyperlink w:anchor="_Toc448761003" w:history="1">
        <w:r w:rsidR="00542782" w:rsidRPr="00E44CD7">
          <w:rPr>
            <w:rStyle w:val="ae"/>
            <w:rFonts w:ascii="微软雅黑" w:eastAsia="微软雅黑" w:hAnsi="微软雅黑" w:hint="eastAsia"/>
            <w:noProof/>
          </w:rPr>
          <w:t>请求报文说明</w:t>
        </w:r>
        <w:r w:rsidR="00542782">
          <w:rPr>
            <w:noProof/>
            <w:webHidden/>
          </w:rPr>
          <w:tab/>
        </w:r>
        <w:r w:rsidR="00542782">
          <w:rPr>
            <w:noProof/>
            <w:webHidden/>
          </w:rPr>
          <w:fldChar w:fldCharType="begin"/>
        </w:r>
        <w:r w:rsidR="00542782">
          <w:rPr>
            <w:noProof/>
            <w:webHidden/>
          </w:rPr>
          <w:instrText xml:space="preserve"> PAGEREF _Toc448761003 \h </w:instrText>
        </w:r>
        <w:r w:rsidR="00542782">
          <w:rPr>
            <w:noProof/>
            <w:webHidden/>
          </w:rPr>
        </w:r>
        <w:r w:rsidR="00542782">
          <w:rPr>
            <w:noProof/>
            <w:webHidden/>
          </w:rPr>
          <w:fldChar w:fldCharType="separate"/>
        </w:r>
        <w:r w:rsidR="00542782">
          <w:rPr>
            <w:noProof/>
            <w:webHidden/>
          </w:rPr>
          <w:t>41</w:t>
        </w:r>
        <w:r w:rsidR="00542782">
          <w:rPr>
            <w:noProof/>
            <w:webHidden/>
          </w:rPr>
          <w:fldChar w:fldCharType="end"/>
        </w:r>
      </w:hyperlink>
    </w:p>
    <w:p w14:paraId="35710E21" w14:textId="77777777" w:rsidR="00542782" w:rsidRDefault="000F64D3">
      <w:pPr>
        <w:pStyle w:val="31"/>
        <w:tabs>
          <w:tab w:val="right" w:leader="dot" w:pos="9736"/>
        </w:tabs>
        <w:rPr>
          <w:rFonts w:asciiTheme="minorHAnsi" w:eastAsiaTheme="minorEastAsia" w:hAnsiTheme="minorHAnsi" w:cstheme="minorBidi"/>
          <w:noProof/>
          <w:szCs w:val="22"/>
        </w:rPr>
      </w:pPr>
      <w:hyperlink w:anchor="_Toc448761004" w:history="1">
        <w:r w:rsidR="00542782" w:rsidRPr="00E44CD7">
          <w:rPr>
            <w:rStyle w:val="ae"/>
            <w:rFonts w:ascii="微软雅黑" w:eastAsia="微软雅黑" w:hAnsi="微软雅黑" w:hint="eastAsia"/>
            <w:noProof/>
          </w:rPr>
          <w:t>响应报文说明</w:t>
        </w:r>
        <w:r w:rsidR="00542782">
          <w:rPr>
            <w:noProof/>
            <w:webHidden/>
          </w:rPr>
          <w:tab/>
        </w:r>
        <w:r w:rsidR="00542782">
          <w:rPr>
            <w:noProof/>
            <w:webHidden/>
          </w:rPr>
          <w:fldChar w:fldCharType="begin"/>
        </w:r>
        <w:r w:rsidR="00542782">
          <w:rPr>
            <w:noProof/>
            <w:webHidden/>
          </w:rPr>
          <w:instrText xml:space="preserve"> PAGEREF _Toc448761004 \h </w:instrText>
        </w:r>
        <w:r w:rsidR="00542782">
          <w:rPr>
            <w:noProof/>
            <w:webHidden/>
          </w:rPr>
        </w:r>
        <w:r w:rsidR="00542782">
          <w:rPr>
            <w:noProof/>
            <w:webHidden/>
          </w:rPr>
          <w:fldChar w:fldCharType="separate"/>
        </w:r>
        <w:r w:rsidR="00542782">
          <w:rPr>
            <w:noProof/>
            <w:webHidden/>
          </w:rPr>
          <w:t>42</w:t>
        </w:r>
        <w:r w:rsidR="00542782">
          <w:rPr>
            <w:noProof/>
            <w:webHidden/>
          </w:rPr>
          <w:fldChar w:fldCharType="end"/>
        </w:r>
      </w:hyperlink>
    </w:p>
    <w:p w14:paraId="4D37DF5B" w14:textId="77777777" w:rsidR="00542782" w:rsidRDefault="000F64D3">
      <w:pPr>
        <w:pStyle w:val="21"/>
        <w:tabs>
          <w:tab w:val="left" w:pos="1260"/>
          <w:tab w:val="right" w:leader="dot" w:pos="9736"/>
        </w:tabs>
        <w:rPr>
          <w:rFonts w:asciiTheme="minorHAnsi" w:eastAsiaTheme="minorEastAsia" w:hAnsiTheme="minorHAnsi" w:cstheme="minorBidi"/>
          <w:noProof/>
          <w:szCs w:val="22"/>
        </w:rPr>
      </w:pPr>
      <w:hyperlink w:anchor="_Toc448761005" w:history="1">
        <w:r w:rsidR="00542782" w:rsidRPr="00E44CD7">
          <w:rPr>
            <w:rStyle w:val="ae"/>
            <w:rFonts w:ascii="微软雅黑" w:eastAsia="微软雅黑" w:hAnsi="微软雅黑"/>
            <w:noProof/>
          </w:rPr>
          <w:t>6.15</w:t>
        </w:r>
        <w:r w:rsidR="00542782">
          <w:rPr>
            <w:rFonts w:asciiTheme="minorHAnsi" w:eastAsiaTheme="minorEastAsia" w:hAnsiTheme="minorHAnsi" w:cstheme="minorBidi"/>
            <w:noProof/>
            <w:szCs w:val="22"/>
          </w:rPr>
          <w:tab/>
        </w:r>
        <w:r w:rsidR="00542782" w:rsidRPr="00E44CD7">
          <w:rPr>
            <w:rStyle w:val="ae"/>
            <w:rFonts w:ascii="微软雅黑" w:eastAsia="微软雅黑" w:hAnsi="微软雅黑" w:hint="eastAsia"/>
            <w:noProof/>
          </w:rPr>
          <w:t>投标优惠返回结果查询（可选）</w:t>
        </w:r>
        <w:r w:rsidR="00542782" w:rsidRPr="00E44CD7">
          <w:rPr>
            <w:rStyle w:val="ae"/>
            <w:rFonts w:ascii="微软雅黑" w:eastAsia="微软雅黑" w:hAnsi="微软雅黑"/>
            <w:noProof/>
          </w:rPr>
          <w:t>(OGW00055)</w:t>
        </w:r>
        <w:r w:rsidR="00542782">
          <w:rPr>
            <w:noProof/>
            <w:webHidden/>
          </w:rPr>
          <w:tab/>
        </w:r>
        <w:r w:rsidR="00542782">
          <w:rPr>
            <w:noProof/>
            <w:webHidden/>
          </w:rPr>
          <w:fldChar w:fldCharType="begin"/>
        </w:r>
        <w:r w:rsidR="00542782">
          <w:rPr>
            <w:noProof/>
            <w:webHidden/>
          </w:rPr>
          <w:instrText xml:space="preserve"> PAGEREF _Toc448761005 \h </w:instrText>
        </w:r>
        <w:r w:rsidR="00542782">
          <w:rPr>
            <w:noProof/>
            <w:webHidden/>
          </w:rPr>
        </w:r>
        <w:r w:rsidR="00542782">
          <w:rPr>
            <w:noProof/>
            <w:webHidden/>
          </w:rPr>
          <w:fldChar w:fldCharType="separate"/>
        </w:r>
        <w:r w:rsidR="00542782">
          <w:rPr>
            <w:noProof/>
            <w:webHidden/>
          </w:rPr>
          <w:t>42</w:t>
        </w:r>
        <w:r w:rsidR="00542782">
          <w:rPr>
            <w:noProof/>
            <w:webHidden/>
          </w:rPr>
          <w:fldChar w:fldCharType="end"/>
        </w:r>
      </w:hyperlink>
    </w:p>
    <w:p w14:paraId="738077F4" w14:textId="77777777" w:rsidR="00542782" w:rsidRDefault="000F64D3">
      <w:pPr>
        <w:pStyle w:val="31"/>
        <w:tabs>
          <w:tab w:val="right" w:leader="dot" w:pos="9736"/>
        </w:tabs>
        <w:rPr>
          <w:rFonts w:asciiTheme="minorHAnsi" w:eastAsiaTheme="minorEastAsia" w:hAnsiTheme="minorHAnsi" w:cstheme="minorBidi"/>
          <w:noProof/>
          <w:szCs w:val="22"/>
        </w:rPr>
      </w:pPr>
      <w:hyperlink w:anchor="_Toc448761006" w:history="1">
        <w:r w:rsidR="00542782" w:rsidRPr="00E44CD7">
          <w:rPr>
            <w:rStyle w:val="ae"/>
            <w:rFonts w:ascii="微软雅黑" w:eastAsia="微软雅黑" w:hAnsi="微软雅黑" w:hint="eastAsia"/>
            <w:noProof/>
          </w:rPr>
          <w:t>请求报文说明</w:t>
        </w:r>
        <w:r w:rsidR="00542782">
          <w:rPr>
            <w:noProof/>
            <w:webHidden/>
          </w:rPr>
          <w:tab/>
        </w:r>
        <w:r w:rsidR="00542782">
          <w:rPr>
            <w:noProof/>
            <w:webHidden/>
          </w:rPr>
          <w:fldChar w:fldCharType="begin"/>
        </w:r>
        <w:r w:rsidR="00542782">
          <w:rPr>
            <w:noProof/>
            <w:webHidden/>
          </w:rPr>
          <w:instrText xml:space="preserve"> PAGEREF _Toc448761006 \h </w:instrText>
        </w:r>
        <w:r w:rsidR="00542782">
          <w:rPr>
            <w:noProof/>
            <w:webHidden/>
          </w:rPr>
        </w:r>
        <w:r w:rsidR="00542782">
          <w:rPr>
            <w:noProof/>
            <w:webHidden/>
          </w:rPr>
          <w:fldChar w:fldCharType="separate"/>
        </w:r>
        <w:r w:rsidR="00542782">
          <w:rPr>
            <w:noProof/>
            <w:webHidden/>
          </w:rPr>
          <w:t>42</w:t>
        </w:r>
        <w:r w:rsidR="00542782">
          <w:rPr>
            <w:noProof/>
            <w:webHidden/>
          </w:rPr>
          <w:fldChar w:fldCharType="end"/>
        </w:r>
      </w:hyperlink>
    </w:p>
    <w:p w14:paraId="2286B9F0" w14:textId="77777777" w:rsidR="00542782" w:rsidRDefault="000F64D3">
      <w:pPr>
        <w:pStyle w:val="31"/>
        <w:tabs>
          <w:tab w:val="right" w:leader="dot" w:pos="9736"/>
        </w:tabs>
        <w:rPr>
          <w:rFonts w:asciiTheme="minorHAnsi" w:eastAsiaTheme="minorEastAsia" w:hAnsiTheme="minorHAnsi" w:cstheme="minorBidi"/>
          <w:noProof/>
          <w:szCs w:val="22"/>
        </w:rPr>
      </w:pPr>
      <w:hyperlink w:anchor="_Toc448761007" w:history="1">
        <w:r w:rsidR="00542782" w:rsidRPr="00E44CD7">
          <w:rPr>
            <w:rStyle w:val="ae"/>
            <w:rFonts w:ascii="微软雅黑" w:eastAsia="微软雅黑" w:hAnsi="微软雅黑" w:hint="eastAsia"/>
            <w:noProof/>
          </w:rPr>
          <w:t>响应报文说明</w:t>
        </w:r>
        <w:r w:rsidR="00542782">
          <w:rPr>
            <w:noProof/>
            <w:webHidden/>
          </w:rPr>
          <w:tab/>
        </w:r>
        <w:r w:rsidR="00542782">
          <w:rPr>
            <w:noProof/>
            <w:webHidden/>
          </w:rPr>
          <w:fldChar w:fldCharType="begin"/>
        </w:r>
        <w:r w:rsidR="00542782">
          <w:rPr>
            <w:noProof/>
            <w:webHidden/>
          </w:rPr>
          <w:instrText xml:space="preserve"> PAGEREF _Toc448761007 \h </w:instrText>
        </w:r>
        <w:r w:rsidR="00542782">
          <w:rPr>
            <w:noProof/>
            <w:webHidden/>
          </w:rPr>
        </w:r>
        <w:r w:rsidR="00542782">
          <w:rPr>
            <w:noProof/>
            <w:webHidden/>
          </w:rPr>
          <w:fldChar w:fldCharType="separate"/>
        </w:r>
        <w:r w:rsidR="00542782">
          <w:rPr>
            <w:noProof/>
            <w:webHidden/>
          </w:rPr>
          <w:t>43</w:t>
        </w:r>
        <w:r w:rsidR="00542782">
          <w:rPr>
            <w:noProof/>
            <w:webHidden/>
          </w:rPr>
          <w:fldChar w:fldCharType="end"/>
        </w:r>
      </w:hyperlink>
    </w:p>
    <w:p w14:paraId="2597EE0D" w14:textId="77777777" w:rsidR="00542782" w:rsidRDefault="000F64D3">
      <w:pPr>
        <w:pStyle w:val="21"/>
        <w:tabs>
          <w:tab w:val="left" w:pos="1260"/>
          <w:tab w:val="right" w:leader="dot" w:pos="9736"/>
        </w:tabs>
        <w:rPr>
          <w:rFonts w:asciiTheme="minorHAnsi" w:eastAsiaTheme="minorEastAsia" w:hAnsiTheme="minorHAnsi" w:cstheme="minorBidi"/>
          <w:noProof/>
          <w:szCs w:val="22"/>
        </w:rPr>
      </w:pPr>
      <w:hyperlink w:anchor="_Toc448761008" w:history="1">
        <w:r w:rsidR="00542782" w:rsidRPr="00E44CD7">
          <w:rPr>
            <w:rStyle w:val="ae"/>
            <w:rFonts w:ascii="微软雅黑" w:eastAsia="微软雅黑" w:hAnsi="微软雅黑"/>
            <w:noProof/>
          </w:rPr>
          <w:t>6.16</w:t>
        </w:r>
        <w:r w:rsidR="00542782">
          <w:rPr>
            <w:rFonts w:asciiTheme="minorHAnsi" w:eastAsiaTheme="minorEastAsia" w:hAnsiTheme="minorHAnsi" w:cstheme="minorBidi"/>
            <w:noProof/>
            <w:szCs w:val="22"/>
          </w:rPr>
          <w:tab/>
        </w:r>
        <w:r w:rsidR="00542782" w:rsidRPr="00E44CD7">
          <w:rPr>
            <w:rStyle w:val="ae"/>
            <w:rFonts w:ascii="微软雅黑" w:eastAsia="微软雅黑" w:hAnsi="微软雅黑" w:hint="eastAsia"/>
            <w:noProof/>
          </w:rPr>
          <w:t>自动投标授权</w:t>
        </w:r>
        <w:r w:rsidR="00542782" w:rsidRPr="00E44CD7">
          <w:rPr>
            <w:rStyle w:val="ae"/>
            <w:rFonts w:ascii="微软雅黑" w:eastAsia="微软雅黑" w:hAnsi="微软雅黑"/>
            <w:noProof/>
          </w:rPr>
          <w:t xml:space="preserve">(OGW00056) </w:t>
        </w:r>
        <w:r w:rsidR="00542782" w:rsidRPr="00E44CD7">
          <w:rPr>
            <w:rStyle w:val="ae"/>
            <w:rFonts w:ascii="微软雅黑" w:eastAsia="微软雅黑" w:hAnsi="微软雅黑" w:hint="eastAsia"/>
            <w:noProof/>
          </w:rPr>
          <w:t>（可选，跳转我行页面处理）</w:t>
        </w:r>
        <w:r w:rsidR="00542782">
          <w:rPr>
            <w:noProof/>
            <w:webHidden/>
          </w:rPr>
          <w:tab/>
        </w:r>
        <w:r w:rsidR="00542782">
          <w:rPr>
            <w:noProof/>
            <w:webHidden/>
          </w:rPr>
          <w:fldChar w:fldCharType="begin"/>
        </w:r>
        <w:r w:rsidR="00542782">
          <w:rPr>
            <w:noProof/>
            <w:webHidden/>
          </w:rPr>
          <w:instrText xml:space="preserve"> PAGEREF _Toc448761008 \h </w:instrText>
        </w:r>
        <w:r w:rsidR="00542782">
          <w:rPr>
            <w:noProof/>
            <w:webHidden/>
          </w:rPr>
        </w:r>
        <w:r w:rsidR="00542782">
          <w:rPr>
            <w:noProof/>
            <w:webHidden/>
          </w:rPr>
          <w:fldChar w:fldCharType="separate"/>
        </w:r>
        <w:r w:rsidR="00542782">
          <w:rPr>
            <w:noProof/>
            <w:webHidden/>
          </w:rPr>
          <w:t>43</w:t>
        </w:r>
        <w:r w:rsidR="00542782">
          <w:rPr>
            <w:noProof/>
            <w:webHidden/>
          </w:rPr>
          <w:fldChar w:fldCharType="end"/>
        </w:r>
      </w:hyperlink>
    </w:p>
    <w:p w14:paraId="50943599" w14:textId="77777777" w:rsidR="00542782" w:rsidRDefault="000F64D3">
      <w:pPr>
        <w:pStyle w:val="31"/>
        <w:tabs>
          <w:tab w:val="right" w:leader="dot" w:pos="9736"/>
        </w:tabs>
        <w:rPr>
          <w:rFonts w:asciiTheme="minorHAnsi" w:eastAsiaTheme="minorEastAsia" w:hAnsiTheme="minorHAnsi" w:cstheme="minorBidi"/>
          <w:noProof/>
          <w:szCs w:val="22"/>
        </w:rPr>
      </w:pPr>
      <w:hyperlink w:anchor="_Toc448761009" w:history="1">
        <w:r w:rsidR="00542782" w:rsidRPr="00E44CD7">
          <w:rPr>
            <w:rStyle w:val="ae"/>
            <w:rFonts w:ascii="微软雅黑" w:eastAsia="微软雅黑" w:hAnsi="微软雅黑" w:hint="eastAsia"/>
            <w:noProof/>
          </w:rPr>
          <w:t>请求报文说明</w:t>
        </w:r>
        <w:r w:rsidR="00542782">
          <w:rPr>
            <w:noProof/>
            <w:webHidden/>
          </w:rPr>
          <w:tab/>
        </w:r>
        <w:r w:rsidR="00542782">
          <w:rPr>
            <w:noProof/>
            <w:webHidden/>
          </w:rPr>
          <w:fldChar w:fldCharType="begin"/>
        </w:r>
        <w:r w:rsidR="00542782">
          <w:rPr>
            <w:noProof/>
            <w:webHidden/>
          </w:rPr>
          <w:instrText xml:space="preserve"> PAGEREF _Toc448761009 \h </w:instrText>
        </w:r>
        <w:r w:rsidR="00542782">
          <w:rPr>
            <w:noProof/>
            <w:webHidden/>
          </w:rPr>
        </w:r>
        <w:r w:rsidR="00542782">
          <w:rPr>
            <w:noProof/>
            <w:webHidden/>
          </w:rPr>
          <w:fldChar w:fldCharType="separate"/>
        </w:r>
        <w:r w:rsidR="00542782">
          <w:rPr>
            <w:noProof/>
            <w:webHidden/>
          </w:rPr>
          <w:t>44</w:t>
        </w:r>
        <w:r w:rsidR="00542782">
          <w:rPr>
            <w:noProof/>
            <w:webHidden/>
          </w:rPr>
          <w:fldChar w:fldCharType="end"/>
        </w:r>
      </w:hyperlink>
    </w:p>
    <w:p w14:paraId="60D9165B" w14:textId="77777777" w:rsidR="00542782" w:rsidRDefault="000F64D3">
      <w:pPr>
        <w:pStyle w:val="31"/>
        <w:tabs>
          <w:tab w:val="right" w:leader="dot" w:pos="9736"/>
        </w:tabs>
        <w:rPr>
          <w:rFonts w:asciiTheme="minorHAnsi" w:eastAsiaTheme="minorEastAsia" w:hAnsiTheme="minorHAnsi" w:cstheme="minorBidi"/>
          <w:noProof/>
          <w:szCs w:val="22"/>
        </w:rPr>
      </w:pPr>
      <w:hyperlink w:anchor="_Toc448761010" w:history="1">
        <w:r w:rsidR="00542782" w:rsidRPr="00E44CD7">
          <w:rPr>
            <w:rStyle w:val="ae"/>
            <w:rFonts w:ascii="微软雅黑" w:eastAsia="微软雅黑" w:hAnsi="微软雅黑" w:hint="eastAsia"/>
            <w:noProof/>
          </w:rPr>
          <w:t>异步应答</w:t>
        </w:r>
        <w:r w:rsidR="00542782">
          <w:rPr>
            <w:noProof/>
            <w:webHidden/>
          </w:rPr>
          <w:tab/>
        </w:r>
        <w:r w:rsidR="00542782">
          <w:rPr>
            <w:noProof/>
            <w:webHidden/>
          </w:rPr>
          <w:fldChar w:fldCharType="begin"/>
        </w:r>
        <w:r w:rsidR="00542782">
          <w:rPr>
            <w:noProof/>
            <w:webHidden/>
          </w:rPr>
          <w:instrText xml:space="preserve"> PAGEREF _Toc448761010 \h </w:instrText>
        </w:r>
        <w:r w:rsidR="00542782">
          <w:rPr>
            <w:noProof/>
            <w:webHidden/>
          </w:rPr>
        </w:r>
        <w:r w:rsidR="00542782">
          <w:rPr>
            <w:noProof/>
            <w:webHidden/>
          </w:rPr>
          <w:fldChar w:fldCharType="separate"/>
        </w:r>
        <w:r w:rsidR="00542782">
          <w:rPr>
            <w:noProof/>
            <w:webHidden/>
          </w:rPr>
          <w:t>45</w:t>
        </w:r>
        <w:r w:rsidR="00542782">
          <w:rPr>
            <w:noProof/>
            <w:webHidden/>
          </w:rPr>
          <w:fldChar w:fldCharType="end"/>
        </w:r>
      </w:hyperlink>
    </w:p>
    <w:p w14:paraId="033B90DB" w14:textId="77777777" w:rsidR="00542782" w:rsidRDefault="000F64D3">
      <w:pPr>
        <w:pStyle w:val="21"/>
        <w:tabs>
          <w:tab w:val="left" w:pos="1260"/>
          <w:tab w:val="right" w:leader="dot" w:pos="9736"/>
        </w:tabs>
        <w:rPr>
          <w:rFonts w:asciiTheme="minorHAnsi" w:eastAsiaTheme="minorEastAsia" w:hAnsiTheme="minorHAnsi" w:cstheme="minorBidi"/>
          <w:noProof/>
          <w:szCs w:val="22"/>
        </w:rPr>
      </w:pPr>
      <w:hyperlink w:anchor="_Toc448761011" w:history="1">
        <w:r w:rsidR="00542782" w:rsidRPr="00E44CD7">
          <w:rPr>
            <w:rStyle w:val="ae"/>
            <w:rFonts w:ascii="微软雅黑" w:eastAsia="微软雅黑" w:hAnsi="微软雅黑"/>
            <w:noProof/>
          </w:rPr>
          <w:t>6.17</w:t>
        </w:r>
        <w:r w:rsidR="00542782">
          <w:rPr>
            <w:rFonts w:asciiTheme="minorHAnsi" w:eastAsiaTheme="minorEastAsia" w:hAnsiTheme="minorHAnsi" w:cstheme="minorBidi"/>
            <w:noProof/>
            <w:szCs w:val="22"/>
          </w:rPr>
          <w:tab/>
        </w:r>
        <w:r w:rsidR="00542782" w:rsidRPr="00E44CD7">
          <w:rPr>
            <w:rStyle w:val="ae"/>
            <w:rFonts w:ascii="微软雅黑" w:eastAsia="微软雅黑" w:hAnsi="微软雅黑" w:hint="eastAsia"/>
            <w:noProof/>
          </w:rPr>
          <w:t>自动投标授权结果查询（可选）</w:t>
        </w:r>
        <w:r w:rsidR="00542782" w:rsidRPr="00E44CD7">
          <w:rPr>
            <w:rStyle w:val="ae"/>
            <w:rFonts w:ascii="微软雅黑" w:eastAsia="微软雅黑" w:hAnsi="微软雅黑"/>
            <w:noProof/>
          </w:rPr>
          <w:t>(OGW00057)</w:t>
        </w:r>
        <w:r w:rsidR="00542782">
          <w:rPr>
            <w:noProof/>
            <w:webHidden/>
          </w:rPr>
          <w:tab/>
        </w:r>
        <w:r w:rsidR="00542782">
          <w:rPr>
            <w:noProof/>
            <w:webHidden/>
          </w:rPr>
          <w:fldChar w:fldCharType="begin"/>
        </w:r>
        <w:r w:rsidR="00542782">
          <w:rPr>
            <w:noProof/>
            <w:webHidden/>
          </w:rPr>
          <w:instrText xml:space="preserve"> PAGEREF _Toc448761011 \h </w:instrText>
        </w:r>
        <w:r w:rsidR="00542782">
          <w:rPr>
            <w:noProof/>
            <w:webHidden/>
          </w:rPr>
        </w:r>
        <w:r w:rsidR="00542782">
          <w:rPr>
            <w:noProof/>
            <w:webHidden/>
          </w:rPr>
          <w:fldChar w:fldCharType="separate"/>
        </w:r>
        <w:r w:rsidR="00542782">
          <w:rPr>
            <w:noProof/>
            <w:webHidden/>
          </w:rPr>
          <w:t>45</w:t>
        </w:r>
        <w:r w:rsidR="00542782">
          <w:rPr>
            <w:noProof/>
            <w:webHidden/>
          </w:rPr>
          <w:fldChar w:fldCharType="end"/>
        </w:r>
      </w:hyperlink>
    </w:p>
    <w:p w14:paraId="1F30D556" w14:textId="77777777" w:rsidR="00542782" w:rsidRDefault="000F64D3">
      <w:pPr>
        <w:pStyle w:val="31"/>
        <w:tabs>
          <w:tab w:val="right" w:leader="dot" w:pos="9736"/>
        </w:tabs>
        <w:rPr>
          <w:rFonts w:asciiTheme="minorHAnsi" w:eastAsiaTheme="minorEastAsia" w:hAnsiTheme="minorHAnsi" w:cstheme="minorBidi"/>
          <w:noProof/>
          <w:szCs w:val="22"/>
        </w:rPr>
      </w:pPr>
      <w:hyperlink w:anchor="_Toc448761012" w:history="1">
        <w:r w:rsidR="00542782" w:rsidRPr="00E44CD7">
          <w:rPr>
            <w:rStyle w:val="ae"/>
            <w:rFonts w:ascii="微软雅黑" w:eastAsia="微软雅黑" w:hAnsi="微软雅黑" w:hint="eastAsia"/>
            <w:noProof/>
          </w:rPr>
          <w:t>请求报文说明</w:t>
        </w:r>
        <w:r w:rsidR="00542782">
          <w:rPr>
            <w:noProof/>
            <w:webHidden/>
          </w:rPr>
          <w:tab/>
        </w:r>
        <w:r w:rsidR="00542782">
          <w:rPr>
            <w:noProof/>
            <w:webHidden/>
          </w:rPr>
          <w:fldChar w:fldCharType="begin"/>
        </w:r>
        <w:r w:rsidR="00542782">
          <w:rPr>
            <w:noProof/>
            <w:webHidden/>
          </w:rPr>
          <w:instrText xml:space="preserve"> PAGEREF _Toc448761012 \h </w:instrText>
        </w:r>
        <w:r w:rsidR="00542782">
          <w:rPr>
            <w:noProof/>
            <w:webHidden/>
          </w:rPr>
        </w:r>
        <w:r w:rsidR="00542782">
          <w:rPr>
            <w:noProof/>
            <w:webHidden/>
          </w:rPr>
          <w:fldChar w:fldCharType="separate"/>
        </w:r>
        <w:r w:rsidR="00542782">
          <w:rPr>
            <w:noProof/>
            <w:webHidden/>
          </w:rPr>
          <w:t>45</w:t>
        </w:r>
        <w:r w:rsidR="00542782">
          <w:rPr>
            <w:noProof/>
            <w:webHidden/>
          </w:rPr>
          <w:fldChar w:fldCharType="end"/>
        </w:r>
      </w:hyperlink>
    </w:p>
    <w:p w14:paraId="2F750B6E" w14:textId="77777777" w:rsidR="00542782" w:rsidRDefault="000F64D3">
      <w:pPr>
        <w:pStyle w:val="31"/>
        <w:tabs>
          <w:tab w:val="right" w:leader="dot" w:pos="9736"/>
        </w:tabs>
        <w:rPr>
          <w:rFonts w:asciiTheme="minorHAnsi" w:eastAsiaTheme="minorEastAsia" w:hAnsiTheme="minorHAnsi" w:cstheme="minorBidi"/>
          <w:noProof/>
          <w:szCs w:val="22"/>
        </w:rPr>
      </w:pPr>
      <w:hyperlink w:anchor="_Toc448761013" w:history="1">
        <w:r w:rsidR="00542782" w:rsidRPr="00E44CD7">
          <w:rPr>
            <w:rStyle w:val="ae"/>
            <w:rFonts w:ascii="微软雅黑" w:eastAsia="微软雅黑" w:hAnsi="微软雅黑" w:hint="eastAsia"/>
            <w:noProof/>
          </w:rPr>
          <w:t>响应报文说明</w:t>
        </w:r>
        <w:r w:rsidR="00542782">
          <w:rPr>
            <w:noProof/>
            <w:webHidden/>
          </w:rPr>
          <w:tab/>
        </w:r>
        <w:r w:rsidR="00542782">
          <w:rPr>
            <w:noProof/>
            <w:webHidden/>
          </w:rPr>
          <w:fldChar w:fldCharType="begin"/>
        </w:r>
        <w:r w:rsidR="00542782">
          <w:rPr>
            <w:noProof/>
            <w:webHidden/>
          </w:rPr>
          <w:instrText xml:space="preserve"> PAGEREF _Toc448761013 \h </w:instrText>
        </w:r>
        <w:r w:rsidR="00542782">
          <w:rPr>
            <w:noProof/>
            <w:webHidden/>
          </w:rPr>
        </w:r>
        <w:r w:rsidR="00542782">
          <w:rPr>
            <w:noProof/>
            <w:webHidden/>
          </w:rPr>
          <w:fldChar w:fldCharType="separate"/>
        </w:r>
        <w:r w:rsidR="00542782">
          <w:rPr>
            <w:noProof/>
            <w:webHidden/>
          </w:rPr>
          <w:t>46</w:t>
        </w:r>
        <w:r w:rsidR="00542782">
          <w:rPr>
            <w:noProof/>
            <w:webHidden/>
          </w:rPr>
          <w:fldChar w:fldCharType="end"/>
        </w:r>
      </w:hyperlink>
    </w:p>
    <w:p w14:paraId="38443482" w14:textId="77777777" w:rsidR="00542782" w:rsidRDefault="000F64D3">
      <w:pPr>
        <w:pStyle w:val="21"/>
        <w:tabs>
          <w:tab w:val="left" w:pos="1260"/>
          <w:tab w:val="right" w:leader="dot" w:pos="9736"/>
        </w:tabs>
        <w:rPr>
          <w:rFonts w:asciiTheme="minorHAnsi" w:eastAsiaTheme="minorEastAsia" w:hAnsiTheme="minorHAnsi" w:cstheme="minorBidi"/>
          <w:noProof/>
          <w:szCs w:val="22"/>
        </w:rPr>
      </w:pPr>
      <w:hyperlink w:anchor="_Toc448761014" w:history="1">
        <w:r w:rsidR="00542782" w:rsidRPr="00E44CD7">
          <w:rPr>
            <w:rStyle w:val="ae"/>
            <w:rFonts w:ascii="微软雅黑" w:eastAsia="微软雅黑" w:hAnsi="微软雅黑"/>
            <w:noProof/>
          </w:rPr>
          <w:t>6.18</w:t>
        </w:r>
        <w:r w:rsidR="00542782">
          <w:rPr>
            <w:rFonts w:asciiTheme="minorHAnsi" w:eastAsiaTheme="minorEastAsia" w:hAnsiTheme="minorHAnsi" w:cstheme="minorBidi"/>
            <w:noProof/>
            <w:szCs w:val="22"/>
          </w:rPr>
          <w:tab/>
        </w:r>
        <w:r w:rsidR="00542782" w:rsidRPr="00E44CD7">
          <w:rPr>
            <w:rStyle w:val="ae"/>
            <w:rFonts w:ascii="微软雅黑" w:eastAsia="微软雅黑" w:hAnsi="微软雅黑" w:hint="eastAsia"/>
            <w:noProof/>
          </w:rPr>
          <w:t>自动投标授权撤销（可选）</w:t>
        </w:r>
        <w:r w:rsidR="00542782" w:rsidRPr="00E44CD7">
          <w:rPr>
            <w:rStyle w:val="ae"/>
            <w:rFonts w:ascii="微软雅黑" w:eastAsia="微软雅黑" w:hAnsi="微软雅黑"/>
            <w:noProof/>
          </w:rPr>
          <w:t>(OGW00058)</w:t>
        </w:r>
        <w:r w:rsidR="00542782">
          <w:rPr>
            <w:noProof/>
            <w:webHidden/>
          </w:rPr>
          <w:tab/>
        </w:r>
        <w:r w:rsidR="00542782">
          <w:rPr>
            <w:noProof/>
            <w:webHidden/>
          </w:rPr>
          <w:fldChar w:fldCharType="begin"/>
        </w:r>
        <w:r w:rsidR="00542782">
          <w:rPr>
            <w:noProof/>
            <w:webHidden/>
          </w:rPr>
          <w:instrText xml:space="preserve"> PAGEREF _Toc448761014 \h </w:instrText>
        </w:r>
        <w:r w:rsidR="00542782">
          <w:rPr>
            <w:noProof/>
            <w:webHidden/>
          </w:rPr>
        </w:r>
        <w:r w:rsidR="00542782">
          <w:rPr>
            <w:noProof/>
            <w:webHidden/>
          </w:rPr>
          <w:fldChar w:fldCharType="separate"/>
        </w:r>
        <w:r w:rsidR="00542782">
          <w:rPr>
            <w:noProof/>
            <w:webHidden/>
          </w:rPr>
          <w:t>46</w:t>
        </w:r>
        <w:r w:rsidR="00542782">
          <w:rPr>
            <w:noProof/>
            <w:webHidden/>
          </w:rPr>
          <w:fldChar w:fldCharType="end"/>
        </w:r>
      </w:hyperlink>
    </w:p>
    <w:p w14:paraId="2B9F25E3" w14:textId="77777777" w:rsidR="00542782" w:rsidRDefault="000F64D3">
      <w:pPr>
        <w:pStyle w:val="31"/>
        <w:tabs>
          <w:tab w:val="right" w:leader="dot" w:pos="9736"/>
        </w:tabs>
        <w:rPr>
          <w:rFonts w:asciiTheme="minorHAnsi" w:eastAsiaTheme="minorEastAsia" w:hAnsiTheme="minorHAnsi" w:cstheme="minorBidi"/>
          <w:noProof/>
          <w:szCs w:val="22"/>
        </w:rPr>
      </w:pPr>
      <w:hyperlink w:anchor="_Toc448761015" w:history="1">
        <w:r w:rsidR="00542782" w:rsidRPr="00E44CD7">
          <w:rPr>
            <w:rStyle w:val="ae"/>
            <w:rFonts w:ascii="微软雅黑" w:eastAsia="微软雅黑" w:hAnsi="微软雅黑" w:hint="eastAsia"/>
            <w:noProof/>
          </w:rPr>
          <w:t>请求报文说明</w:t>
        </w:r>
        <w:r w:rsidR="00542782">
          <w:rPr>
            <w:noProof/>
            <w:webHidden/>
          </w:rPr>
          <w:tab/>
        </w:r>
        <w:r w:rsidR="00542782">
          <w:rPr>
            <w:noProof/>
            <w:webHidden/>
          </w:rPr>
          <w:fldChar w:fldCharType="begin"/>
        </w:r>
        <w:r w:rsidR="00542782">
          <w:rPr>
            <w:noProof/>
            <w:webHidden/>
          </w:rPr>
          <w:instrText xml:space="preserve"> PAGEREF _Toc448761015 \h </w:instrText>
        </w:r>
        <w:r w:rsidR="00542782">
          <w:rPr>
            <w:noProof/>
            <w:webHidden/>
          </w:rPr>
        </w:r>
        <w:r w:rsidR="00542782">
          <w:rPr>
            <w:noProof/>
            <w:webHidden/>
          </w:rPr>
          <w:fldChar w:fldCharType="separate"/>
        </w:r>
        <w:r w:rsidR="00542782">
          <w:rPr>
            <w:noProof/>
            <w:webHidden/>
          </w:rPr>
          <w:t>47</w:t>
        </w:r>
        <w:r w:rsidR="00542782">
          <w:rPr>
            <w:noProof/>
            <w:webHidden/>
          </w:rPr>
          <w:fldChar w:fldCharType="end"/>
        </w:r>
      </w:hyperlink>
    </w:p>
    <w:p w14:paraId="137D33F5" w14:textId="77777777" w:rsidR="00542782" w:rsidRDefault="000F64D3">
      <w:pPr>
        <w:pStyle w:val="31"/>
        <w:tabs>
          <w:tab w:val="right" w:leader="dot" w:pos="9736"/>
        </w:tabs>
        <w:rPr>
          <w:rFonts w:asciiTheme="minorHAnsi" w:eastAsiaTheme="minorEastAsia" w:hAnsiTheme="minorHAnsi" w:cstheme="minorBidi"/>
          <w:noProof/>
          <w:szCs w:val="22"/>
        </w:rPr>
      </w:pPr>
      <w:hyperlink w:anchor="_Toc448761016" w:history="1">
        <w:r w:rsidR="00542782" w:rsidRPr="00E44CD7">
          <w:rPr>
            <w:rStyle w:val="ae"/>
            <w:rFonts w:ascii="微软雅黑" w:eastAsia="微软雅黑" w:hAnsi="微软雅黑" w:hint="eastAsia"/>
            <w:noProof/>
          </w:rPr>
          <w:t>响应报文说明</w:t>
        </w:r>
        <w:r w:rsidR="00542782">
          <w:rPr>
            <w:noProof/>
            <w:webHidden/>
          </w:rPr>
          <w:tab/>
        </w:r>
        <w:r w:rsidR="00542782">
          <w:rPr>
            <w:noProof/>
            <w:webHidden/>
          </w:rPr>
          <w:fldChar w:fldCharType="begin"/>
        </w:r>
        <w:r w:rsidR="00542782">
          <w:rPr>
            <w:noProof/>
            <w:webHidden/>
          </w:rPr>
          <w:instrText xml:space="preserve"> PAGEREF _Toc448761016 \h </w:instrText>
        </w:r>
        <w:r w:rsidR="00542782">
          <w:rPr>
            <w:noProof/>
            <w:webHidden/>
          </w:rPr>
        </w:r>
        <w:r w:rsidR="00542782">
          <w:rPr>
            <w:noProof/>
            <w:webHidden/>
          </w:rPr>
          <w:fldChar w:fldCharType="separate"/>
        </w:r>
        <w:r w:rsidR="00542782">
          <w:rPr>
            <w:noProof/>
            <w:webHidden/>
          </w:rPr>
          <w:t>47</w:t>
        </w:r>
        <w:r w:rsidR="00542782">
          <w:rPr>
            <w:noProof/>
            <w:webHidden/>
          </w:rPr>
          <w:fldChar w:fldCharType="end"/>
        </w:r>
      </w:hyperlink>
    </w:p>
    <w:p w14:paraId="453F0436" w14:textId="77777777" w:rsidR="00542782" w:rsidRDefault="000F64D3">
      <w:pPr>
        <w:pStyle w:val="21"/>
        <w:tabs>
          <w:tab w:val="left" w:pos="1260"/>
          <w:tab w:val="right" w:leader="dot" w:pos="9736"/>
        </w:tabs>
        <w:rPr>
          <w:rFonts w:asciiTheme="minorHAnsi" w:eastAsiaTheme="minorEastAsia" w:hAnsiTheme="minorHAnsi" w:cstheme="minorBidi"/>
          <w:noProof/>
          <w:szCs w:val="22"/>
        </w:rPr>
      </w:pPr>
      <w:hyperlink w:anchor="_Toc448761017" w:history="1">
        <w:r w:rsidR="00542782" w:rsidRPr="00E44CD7">
          <w:rPr>
            <w:rStyle w:val="ae"/>
            <w:rFonts w:ascii="微软雅黑" w:eastAsia="微软雅黑" w:hAnsi="微软雅黑"/>
            <w:noProof/>
          </w:rPr>
          <w:t>6.19</w:t>
        </w:r>
        <w:r w:rsidR="00542782">
          <w:rPr>
            <w:rFonts w:asciiTheme="minorHAnsi" w:eastAsiaTheme="minorEastAsia" w:hAnsiTheme="minorHAnsi" w:cstheme="minorBidi"/>
            <w:noProof/>
            <w:szCs w:val="22"/>
          </w:rPr>
          <w:tab/>
        </w:r>
        <w:r w:rsidR="00542782" w:rsidRPr="00E44CD7">
          <w:rPr>
            <w:rStyle w:val="ae"/>
            <w:rFonts w:ascii="微软雅黑" w:eastAsia="微软雅黑" w:hAnsi="微软雅黑" w:hint="eastAsia"/>
            <w:noProof/>
          </w:rPr>
          <w:t>自动单笔投标（可选）</w:t>
        </w:r>
        <w:r w:rsidR="00542782" w:rsidRPr="00E44CD7">
          <w:rPr>
            <w:rStyle w:val="ae"/>
            <w:rFonts w:ascii="微软雅黑" w:eastAsia="微软雅黑" w:hAnsi="微软雅黑"/>
            <w:noProof/>
          </w:rPr>
          <w:t>(OGW00059)</w:t>
        </w:r>
        <w:r w:rsidR="00542782">
          <w:rPr>
            <w:noProof/>
            <w:webHidden/>
          </w:rPr>
          <w:tab/>
        </w:r>
        <w:r w:rsidR="00542782">
          <w:rPr>
            <w:noProof/>
            <w:webHidden/>
          </w:rPr>
          <w:fldChar w:fldCharType="begin"/>
        </w:r>
        <w:r w:rsidR="00542782">
          <w:rPr>
            <w:noProof/>
            <w:webHidden/>
          </w:rPr>
          <w:instrText xml:space="preserve"> PAGEREF _Toc448761017 \h </w:instrText>
        </w:r>
        <w:r w:rsidR="00542782">
          <w:rPr>
            <w:noProof/>
            <w:webHidden/>
          </w:rPr>
        </w:r>
        <w:r w:rsidR="00542782">
          <w:rPr>
            <w:noProof/>
            <w:webHidden/>
          </w:rPr>
          <w:fldChar w:fldCharType="separate"/>
        </w:r>
        <w:r w:rsidR="00542782">
          <w:rPr>
            <w:noProof/>
            <w:webHidden/>
          </w:rPr>
          <w:t>48</w:t>
        </w:r>
        <w:r w:rsidR="00542782">
          <w:rPr>
            <w:noProof/>
            <w:webHidden/>
          </w:rPr>
          <w:fldChar w:fldCharType="end"/>
        </w:r>
      </w:hyperlink>
    </w:p>
    <w:p w14:paraId="1D916D07" w14:textId="77777777" w:rsidR="00542782" w:rsidRDefault="000F64D3">
      <w:pPr>
        <w:pStyle w:val="31"/>
        <w:tabs>
          <w:tab w:val="right" w:leader="dot" w:pos="9736"/>
        </w:tabs>
        <w:rPr>
          <w:rFonts w:asciiTheme="minorHAnsi" w:eastAsiaTheme="minorEastAsia" w:hAnsiTheme="minorHAnsi" w:cstheme="minorBidi"/>
          <w:noProof/>
          <w:szCs w:val="22"/>
        </w:rPr>
      </w:pPr>
      <w:hyperlink w:anchor="_Toc448761018" w:history="1">
        <w:r w:rsidR="00542782" w:rsidRPr="00E44CD7">
          <w:rPr>
            <w:rStyle w:val="ae"/>
            <w:rFonts w:ascii="微软雅黑" w:eastAsia="微软雅黑" w:hAnsi="微软雅黑" w:hint="eastAsia"/>
            <w:noProof/>
          </w:rPr>
          <w:t>请求报文说明</w:t>
        </w:r>
        <w:r w:rsidR="00542782">
          <w:rPr>
            <w:noProof/>
            <w:webHidden/>
          </w:rPr>
          <w:tab/>
        </w:r>
        <w:r w:rsidR="00542782">
          <w:rPr>
            <w:noProof/>
            <w:webHidden/>
          </w:rPr>
          <w:fldChar w:fldCharType="begin"/>
        </w:r>
        <w:r w:rsidR="00542782">
          <w:rPr>
            <w:noProof/>
            <w:webHidden/>
          </w:rPr>
          <w:instrText xml:space="preserve"> PAGEREF _Toc448761018 \h </w:instrText>
        </w:r>
        <w:r w:rsidR="00542782">
          <w:rPr>
            <w:noProof/>
            <w:webHidden/>
          </w:rPr>
        </w:r>
        <w:r w:rsidR="00542782">
          <w:rPr>
            <w:noProof/>
            <w:webHidden/>
          </w:rPr>
          <w:fldChar w:fldCharType="separate"/>
        </w:r>
        <w:r w:rsidR="00542782">
          <w:rPr>
            <w:noProof/>
            <w:webHidden/>
          </w:rPr>
          <w:t>48</w:t>
        </w:r>
        <w:r w:rsidR="00542782">
          <w:rPr>
            <w:noProof/>
            <w:webHidden/>
          </w:rPr>
          <w:fldChar w:fldCharType="end"/>
        </w:r>
      </w:hyperlink>
    </w:p>
    <w:p w14:paraId="6F105E1C" w14:textId="77777777" w:rsidR="00542782" w:rsidRDefault="000F64D3">
      <w:pPr>
        <w:pStyle w:val="31"/>
        <w:tabs>
          <w:tab w:val="right" w:leader="dot" w:pos="9736"/>
        </w:tabs>
        <w:rPr>
          <w:rFonts w:asciiTheme="minorHAnsi" w:eastAsiaTheme="minorEastAsia" w:hAnsiTheme="minorHAnsi" w:cstheme="minorBidi"/>
          <w:noProof/>
          <w:szCs w:val="22"/>
        </w:rPr>
      </w:pPr>
      <w:hyperlink w:anchor="_Toc448761019" w:history="1">
        <w:r w:rsidR="00542782" w:rsidRPr="00E44CD7">
          <w:rPr>
            <w:rStyle w:val="ae"/>
            <w:rFonts w:ascii="微软雅黑" w:eastAsia="微软雅黑" w:hAnsi="微软雅黑" w:hint="eastAsia"/>
            <w:noProof/>
          </w:rPr>
          <w:t>响应报文说明</w:t>
        </w:r>
        <w:r w:rsidR="00542782">
          <w:rPr>
            <w:noProof/>
            <w:webHidden/>
          </w:rPr>
          <w:tab/>
        </w:r>
        <w:r w:rsidR="00542782">
          <w:rPr>
            <w:noProof/>
            <w:webHidden/>
          </w:rPr>
          <w:fldChar w:fldCharType="begin"/>
        </w:r>
        <w:r w:rsidR="00542782">
          <w:rPr>
            <w:noProof/>
            <w:webHidden/>
          </w:rPr>
          <w:instrText xml:space="preserve"> PAGEREF _Toc448761019 \h </w:instrText>
        </w:r>
        <w:r w:rsidR="00542782">
          <w:rPr>
            <w:noProof/>
            <w:webHidden/>
          </w:rPr>
        </w:r>
        <w:r w:rsidR="00542782">
          <w:rPr>
            <w:noProof/>
            <w:webHidden/>
          </w:rPr>
          <w:fldChar w:fldCharType="separate"/>
        </w:r>
        <w:r w:rsidR="00542782">
          <w:rPr>
            <w:noProof/>
            <w:webHidden/>
          </w:rPr>
          <w:t>48</w:t>
        </w:r>
        <w:r w:rsidR="00542782">
          <w:rPr>
            <w:noProof/>
            <w:webHidden/>
          </w:rPr>
          <w:fldChar w:fldCharType="end"/>
        </w:r>
      </w:hyperlink>
    </w:p>
    <w:p w14:paraId="61F75DB1" w14:textId="77777777" w:rsidR="00542782" w:rsidRDefault="000F64D3">
      <w:pPr>
        <w:pStyle w:val="21"/>
        <w:tabs>
          <w:tab w:val="left" w:pos="1260"/>
          <w:tab w:val="right" w:leader="dot" w:pos="9736"/>
        </w:tabs>
        <w:rPr>
          <w:rFonts w:asciiTheme="minorHAnsi" w:eastAsiaTheme="minorEastAsia" w:hAnsiTheme="minorHAnsi" w:cstheme="minorBidi"/>
          <w:noProof/>
          <w:szCs w:val="22"/>
        </w:rPr>
      </w:pPr>
      <w:hyperlink w:anchor="_Toc448761020" w:history="1">
        <w:r w:rsidR="00542782" w:rsidRPr="00E44CD7">
          <w:rPr>
            <w:rStyle w:val="ae"/>
            <w:rFonts w:ascii="微软雅黑" w:eastAsia="微软雅黑" w:hAnsi="微软雅黑"/>
            <w:noProof/>
          </w:rPr>
          <w:t>6.20</w:t>
        </w:r>
        <w:r w:rsidR="00542782">
          <w:rPr>
            <w:rFonts w:asciiTheme="minorHAnsi" w:eastAsiaTheme="minorEastAsia" w:hAnsiTheme="minorHAnsi" w:cstheme="minorBidi"/>
            <w:noProof/>
            <w:szCs w:val="22"/>
          </w:rPr>
          <w:tab/>
        </w:r>
        <w:r w:rsidR="00542782" w:rsidRPr="00E44CD7">
          <w:rPr>
            <w:rStyle w:val="ae"/>
            <w:rFonts w:ascii="微软雅黑" w:eastAsia="微软雅黑" w:hAnsi="微软雅黑" w:hint="eastAsia"/>
            <w:noProof/>
          </w:rPr>
          <w:t>单笔撤标</w:t>
        </w:r>
        <w:r w:rsidR="00542782" w:rsidRPr="00E44CD7">
          <w:rPr>
            <w:rStyle w:val="ae"/>
            <w:rFonts w:ascii="微软雅黑" w:eastAsia="微软雅黑" w:hAnsi="微软雅黑"/>
            <w:noProof/>
          </w:rPr>
          <w:t>(OGW00060)</w:t>
        </w:r>
        <w:r w:rsidR="00542782">
          <w:rPr>
            <w:noProof/>
            <w:webHidden/>
          </w:rPr>
          <w:tab/>
        </w:r>
        <w:r w:rsidR="00542782">
          <w:rPr>
            <w:noProof/>
            <w:webHidden/>
          </w:rPr>
          <w:fldChar w:fldCharType="begin"/>
        </w:r>
        <w:r w:rsidR="00542782">
          <w:rPr>
            <w:noProof/>
            <w:webHidden/>
          </w:rPr>
          <w:instrText xml:space="preserve"> PAGEREF _Toc448761020 \h </w:instrText>
        </w:r>
        <w:r w:rsidR="00542782">
          <w:rPr>
            <w:noProof/>
            <w:webHidden/>
          </w:rPr>
        </w:r>
        <w:r w:rsidR="00542782">
          <w:rPr>
            <w:noProof/>
            <w:webHidden/>
          </w:rPr>
          <w:fldChar w:fldCharType="separate"/>
        </w:r>
        <w:r w:rsidR="00542782">
          <w:rPr>
            <w:noProof/>
            <w:webHidden/>
          </w:rPr>
          <w:t>49</w:t>
        </w:r>
        <w:r w:rsidR="00542782">
          <w:rPr>
            <w:noProof/>
            <w:webHidden/>
          </w:rPr>
          <w:fldChar w:fldCharType="end"/>
        </w:r>
      </w:hyperlink>
    </w:p>
    <w:p w14:paraId="69D24383" w14:textId="77777777" w:rsidR="00542782" w:rsidRDefault="000F64D3">
      <w:pPr>
        <w:pStyle w:val="31"/>
        <w:tabs>
          <w:tab w:val="right" w:leader="dot" w:pos="9736"/>
        </w:tabs>
        <w:rPr>
          <w:rFonts w:asciiTheme="minorHAnsi" w:eastAsiaTheme="minorEastAsia" w:hAnsiTheme="minorHAnsi" w:cstheme="minorBidi"/>
          <w:noProof/>
          <w:szCs w:val="22"/>
        </w:rPr>
      </w:pPr>
      <w:hyperlink w:anchor="_Toc448761021" w:history="1">
        <w:r w:rsidR="00542782" w:rsidRPr="00E44CD7">
          <w:rPr>
            <w:rStyle w:val="ae"/>
            <w:rFonts w:ascii="微软雅黑" w:eastAsia="微软雅黑" w:hAnsi="微软雅黑" w:hint="eastAsia"/>
            <w:noProof/>
          </w:rPr>
          <w:t>请求报文说明</w:t>
        </w:r>
        <w:r w:rsidR="00542782">
          <w:rPr>
            <w:noProof/>
            <w:webHidden/>
          </w:rPr>
          <w:tab/>
        </w:r>
        <w:r w:rsidR="00542782">
          <w:rPr>
            <w:noProof/>
            <w:webHidden/>
          </w:rPr>
          <w:fldChar w:fldCharType="begin"/>
        </w:r>
        <w:r w:rsidR="00542782">
          <w:rPr>
            <w:noProof/>
            <w:webHidden/>
          </w:rPr>
          <w:instrText xml:space="preserve"> PAGEREF _Toc448761021 \h </w:instrText>
        </w:r>
        <w:r w:rsidR="00542782">
          <w:rPr>
            <w:noProof/>
            <w:webHidden/>
          </w:rPr>
        </w:r>
        <w:r w:rsidR="00542782">
          <w:rPr>
            <w:noProof/>
            <w:webHidden/>
          </w:rPr>
          <w:fldChar w:fldCharType="separate"/>
        </w:r>
        <w:r w:rsidR="00542782">
          <w:rPr>
            <w:noProof/>
            <w:webHidden/>
          </w:rPr>
          <w:t>49</w:t>
        </w:r>
        <w:r w:rsidR="00542782">
          <w:rPr>
            <w:noProof/>
            <w:webHidden/>
          </w:rPr>
          <w:fldChar w:fldCharType="end"/>
        </w:r>
      </w:hyperlink>
    </w:p>
    <w:p w14:paraId="4274EE3A" w14:textId="77777777" w:rsidR="00542782" w:rsidRDefault="000F64D3">
      <w:pPr>
        <w:pStyle w:val="31"/>
        <w:tabs>
          <w:tab w:val="right" w:leader="dot" w:pos="9736"/>
        </w:tabs>
        <w:rPr>
          <w:rFonts w:asciiTheme="minorHAnsi" w:eastAsiaTheme="minorEastAsia" w:hAnsiTheme="minorHAnsi" w:cstheme="minorBidi"/>
          <w:noProof/>
          <w:szCs w:val="22"/>
        </w:rPr>
      </w:pPr>
      <w:hyperlink w:anchor="_Toc448761022" w:history="1">
        <w:r w:rsidR="00542782" w:rsidRPr="00E44CD7">
          <w:rPr>
            <w:rStyle w:val="ae"/>
            <w:rFonts w:ascii="微软雅黑" w:eastAsia="微软雅黑" w:hAnsi="微软雅黑" w:hint="eastAsia"/>
            <w:noProof/>
          </w:rPr>
          <w:t>响应报文说明</w:t>
        </w:r>
        <w:r w:rsidR="00542782">
          <w:rPr>
            <w:noProof/>
            <w:webHidden/>
          </w:rPr>
          <w:tab/>
        </w:r>
        <w:r w:rsidR="00542782">
          <w:rPr>
            <w:noProof/>
            <w:webHidden/>
          </w:rPr>
          <w:fldChar w:fldCharType="begin"/>
        </w:r>
        <w:r w:rsidR="00542782">
          <w:rPr>
            <w:noProof/>
            <w:webHidden/>
          </w:rPr>
          <w:instrText xml:space="preserve"> PAGEREF _Toc448761022 \h </w:instrText>
        </w:r>
        <w:r w:rsidR="00542782">
          <w:rPr>
            <w:noProof/>
            <w:webHidden/>
          </w:rPr>
        </w:r>
        <w:r w:rsidR="00542782">
          <w:rPr>
            <w:noProof/>
            <w:webHidden/>
          </w:rPr>
          <w:fldChar w:fldCharType="separate"/>
        </w:r>
        <w:r w:rsidR="00542782">
          <w:rPr>
            <w:noProof/>
            <w:webHidden/>
          </w:rPr>
          <w:t>49</w:t>
        </w:r>
        <w:r w:rsidR="00542782">
          <w:rPr>
            <w:noProof/>
            <w:webHidden/>
          </w:rPr>
          <w:fldChar w:fldCharType="end"/>
        </w:r>
      </w:hyperlink>
    </w:p>
    <w:p w14:paraId="1AE407A8" w14:textId="77777777" w:rsidR="00542782" w:rsidRDefault="000F64D3">
      <w:pPr>
        <w:pStyle w:val="21"/>
        <w:tabs>
          <w:tab w:val="left" w:pos="1260"/>
          <w:tab w:val="right" w:leader="dot" w:pos="9736"/>
        </w:tabs>
        <w:rPr>
          <w:rFonts w:asciiTheme="minorHAnsi" w:eastAsiaTheme="minorEastAsia" w:hAnsiTheme="minorHAnsi" w:cstheme="minorBidi"/>
          <w:noProof/>
          <w:szCs w:val="22"/>
        </w:rPr>
      </w:pPr>
      <w:hyperlink w:anchor="_Toc448761023" w:history="1">
        <w:r w:rsidR="00542782" w:rsidRPr="00E44CD7">
          <w:rPr>
            <w:rStyle w:val="ae"/>
            <w:rFonts w:ascii="微软雅黑" w:eastAsia="微软雅黑" w:hAnsi="微软雅黑"/>
            <w:noProof/>
          </w:rPr>
          <w:t>6.21</w:t>
        </w:r>
        <w:r w:rsidR="00542782">
          <w:rPr>
            <w:rFonts w:asciiTheme="minorHAnsi" w:eastAsiaTheme="minorEastAsia" w:hAnsiTheme="minorHAnsi" w:cstheme="minorBidi"/>
            <w:noProof/>
            <w:szCs w:val="22"/>
          </w:rPr>
          <w:tab/>
        </w:r>
        <w:r w:rsidR="00542782" w:rsidRPr="00E44CD7">
          <w:rPr>
            <w:rStyle w:val="ae"/>
            <w:rFonts w:ascii="微软雅黑" w:eastAsia="微软雅黑" w:hAnsi="微软雅黑" w:hint="eastAsia"/>
            <w:noProof/>
          </w:rPr>
          <w:t>银行主动单笔撤标（必须）</w:t>
        </w:r>
        <w:r w:rsidR="00542782" w:rsidRPr="00E44CD7">
          <w:rPr>
            <w:rStyle w:val="ae"/>
            <w:rFonts w:ascii="微软雅黑" w:eastAsia="微软雅黑" w:hAnsi="微软雅黑"/>
            <w:noProof/>
          </w:rPr>
          <w:t>(OGWR0009)</w:t>
        </w:r>
        <w:r w:rsidR="00542782">
          <w:rPr>
            <w:noProof/>
            <w:webHidden/>
          </w:rPr>
          <w:tab/>
        </w:r>
        <w:r w:rsidR="00542782">
          <w:rPr>
            <w:noProof/>
            <w:webHidden/>
          </w:rPr>
          <w:fldChar w:fldCharType="begin"/>
        </w:r>
        <w:r w:rsidR="00542782">
          <w:rPr>
            <w:noProof/>
            <w:webHidden/>
          </w:rPr>
          <w:instrText xml:space="preserve"> PAGEREF _Toc448761023 \h </w:instrText>
        </w:r>
        <w:r w:rsidR="00542782">
          <w:rPr>
            <w:noProof/>
            <w:webHidden/>
          </w:rPr>
        </w:r>
        <w:r w:rsidR="00542782">
          <w:rPr>
            <w:noProof/>
            <w:webHidden/>
          </w:rPr>
          <w:fldChar w:fldCharType="separate"/>
        </w:r>
        <w:r w:rsidR="00542782">
          <w:rPr>
            <w:noProof/>
            <w:webHidden/>
          </w:rPr>
          <w:t>50</w:t>
        </w:r>
        <w:r w:rsidR="00542782">
          <w:rPr>
            <w:noProof/>
            <w:webHidden/>
          </w:rPr>
          <w:fldChar w:fldCharType="end"/>
        </w:r>
      </w:hyperlink>
    </w:p>
    <w:p w14:paraId="390670AE" w14:textId="77777777" w:rsidR="00542782" w:rsidRDefault="000F64D3">
      <w:pPr>
        <w:pStyle w:val="31"/>
        <w:tabs>
          <w:tab w:val="right" w:leader="dot" w:pos="9736"/>
        </w:tabs>
        <w:rPr>
          <w:rFonts w:asciiTheme="minorHAnsi" w:eastAsiaTheme="minorEastAsia" w:hAnsiTheme="minorHAnsi" w:cstheme="minorBidi"/>
          <w:noProof/>
          <w:szCs w:val="22"/>
        </w:rPr>
      </w:pPr>
      <w:hyperlink w:anchor="_Toc448761024" w:history="1">
        <w:r w:rsidR="00542782" w:rsidRPr="00E44CD7">
          <w:rPr>
            <w:rStyle w:val="ae"/>
            <w:rFonts w:ascii="微软雅黑" w:eastAsia="微软雅黑" w:hAnsi="微软雅黑" w:hint="eastAsia"/>
            <w:noProof/>
          </w:rPr>
          <w:t>请求报文说明</w:t>
        </w:r>
        <w:r w:rsidR="00542782">
          <w:rPr>
            <w:noProof/>
            <w:webHidden/>
          </w:rPr>
          <w:tab/>
        </w:r>
        <w:r w:rsidR="00542782">
          <w:rPr>
            <w:noProof/>
            <w:webHidden/>
          </w:rPr>
          <w:fldChar w:fldCharType="begin"/>
        </w:r>
        <w:r w:rsidR="00542782">
          <w:rPr>
            <w:noProof/>
            <w:webHidden/>
          </w:rPr>
          <w:instrText xml:space="preserve"> PAGEREF _Toc448761024 \h </w:instrText>
        </w:r>
        <w:r w:rsidR="00542782">
          <w:rPr>
            <w:noProof/>
            <w:webHidden/>
          </w:rPr>
        </w:r>
        <w:r w:rsidR="00542782">
          <w:rPr>
            <w:noProof/>
            <w:webHidden/>
          </w:rPr>
          <w:fldChar w:fldCharType="separate"/>
        </w:r>
        <w:r w:rsidR="00542782">
          <w:rPr>
            <w:noProof/>
            <w:webHidden/>
          </w:rPr>
          <w:t>50</w:t>
        </w:r>
        <w:r w:rsidR="00542782">
          <w:rPr>
            <w:noProof/>
            <w:webHidden/>
          </w:rPr>
          <w:fldChar w:fldCharType="end"/>
        </w:r>
      </w:hyperlink>
    </w:p>
    <w:p w14:paraId="471D82FA" w14:textId="77777777" w:rsidR="00542782" w:rsidRDefault="000F64D3">
      <w:pPr>
        <w:pStyle w:val="31"/>
        <w:tabs>
          <w:tab w:val="right" w:leader="dot" w:pos="9736"/>
        </w:tabs>
        <w:rPr>
          <w:rFonts w:asciiTheme="minorHAnsi" w:eastAsiaTheme="minorEastAsia" w:hAnsiTheme="minorHAnsi" w:cstheme="minorBidi"/>
          <w:noProof/>
          <w:szCs w:val="22"/>
        </w:rPr>
      </w:pPr>
      <w:hyperlink w:anchor="_Toc448761025" w:history="1">
        <w:r w:rsidR="00542782" w:rsidRPr="00E44CD7">
          <w:rPr>
            <w:rStyle w:val="ae"/>
            <w:rFonts w:ascii="微软雅黑" w:eastAsia="微软雅黑" w:hAnsi="微软雅黑" w:hint="eastAsia"/>
            <w:noProof/>
          </w:rPr>
          <w:t>响应报文说明</w:t>
        </w:r>
        <w:r w:rsidR="00542782">
          <w:rPr>
            <w:noProof/>
            <w:webHidden/>
          </w:rPr>
          <w:tab/>
        </w:r>
        <w:r w:rsidR="00542782">
          <w:rPr>
            <w:noProof/>
            <w:webHidden/>
          </w:rPr>
          <w:fldChar w:fldCharType="begin"/>
        </w:r>
        <w:r w:rsidR="00542782">
          <w:rPr>
            <w:noProof/>
            <w:webHidden/>
          </w:rPr>
          <w:instrText xml:space="preserve"> PAGEREF _Toc448761025 \h </w:instrText>
        </w:r>
        <w:r w:rsidR="00542782">
          <w:rPr>
            <w:noProof/>
            <w:webHidden/>
          </w:rPr>
        </w:r>
        <w:r w:rsidR="00542782">
          <w:rPr>
            <w:noProof/>
            <w:webHidden/>
          </w:rPr>
          <w:fldChar w:fldCharType="separate"/>
        </w:r>
        <w:r w:rsidR="00542782">
          <w:rPr>
            <w:noProof/>
            <w:webHidden/>
          </w:rPr>
          <w:t>50</w:t>
        </w:r>
        <w:r w:rsidR="00542782">
          <w:rPr>
            <w:noProof/>
            <w:webHidden/>
          </w:rPr>
          <w:fldChar w:fldCharType="end"/>
        </w:r>
      </w:hyperlink>
    </w:p>
    <w:p w14:paraId="52367A66" w14:textId="77777777" w:rsidR="00542782" w:rsidRDefault="000F64D3">
      <w:pPr>
        <w:pStyle w:val="21"/>
        <w:tabs>
          <w:tab w:val="left" w:pos="1260"/>
          <w:tab w:val="right" w:leader="dot" w:pos="9736"/>
        </w:tabs>
        <w:rPr>
          <w:rFonts w:asciiTheme="minorHAnsi" w:eastAsiaTheme="minorEastAsia" w:hAnsiTheme="minorHAnsi" w:cstheme="minorBidi"/>
          <w:noProof/>
          <w:szCs w:val="22"/>
        </w:rPr>
      </w:pPr>
      <w:hyperlink w:anchor="_Toc448761026" w:history="1">
        <w:r w:rsidR="00542782" w:rsidRPr="00E44CD7">
          <w:rPr>
            <w:rStyle w:val="ae"/>
            <w:rFonts w:ascii="微软雅黑" w:eastAsia="微软雅黑" w:hAnsi="微软雅黑"/>
            <w:noProof/>
          </w:rPr>
          <w:t>6.22</w:t>
        </w:r>
        <w:r w:rsidR="00542782">
          <w:rPr>
            <w:rFonts w:asciiTheme="minorHAnsi" w:eastAsiaTheme="minorEastAsia" w:hAnsiTheme="minorHAnsi" w:cstheme="minorBidi"/>
            <w:noProof/>
            <w:szCs w:val="22"/>
          </w:rPr>
          <w:tab/>
        </w:r>
        <w:r w:rsidR="00542782" w:rsidRPr="00E44CD7">
          <w:rPr>
            <w:rStyle w:val="ae"/>
            <w:rFonts w:ascii="微软雅黑" w:eastAsia="微软雅黑" w:hAnsi="微软雅黑" w:hint="eastAsia"/>
            <w:noProof/>
          </w:rPr>
          <w:t>债券转让申请</w:t>
        </w:r>
        <w:r w:rsidR="00542782" w:rsidRPr="00E44CD7">
          <w:rPr>
            <w:rStyle w:val="ae"/>
            <w:rFonts w:ascii="微软雅黑" w:eastAsia="微软雅黑" w:hAnsi="微软雅黑"/>
            <w:noProof/>
          </w:rPr>
          <w:t xml:space="preserve">(OGW00061) </w:t>
        </w:r>
        <w:r w:rsidR="00542782" w:rsidRPr="00E44CD7">
          <w:rPr>
            <w:rStyle w:val="ae"/>
            <w:rFonts w:ascii="微软雅黑" w:eastAsia="微软雅黑" w:hAnsi="微软雅黑" w:hint="eastAsia"/>
            <w:noProof/>
          </w:rPr>
          <w:t>（可选，跳转我行页面处理）</w:t>
        </w:r>
        <w:r w:rsidR="00542782">
          <w:rPr>
            <w:noProof/>
            <w:webHidden/>
          </w:rPr>
          <w:tab/>
        </w:r>
        <w:r w:rsidR="00542782">
          <w:rPr>
            <w:noProof/>
            <w:webHidden/>
          </w:rPr>
          <w:fldChar w:fldCharType="begin"/>
        </w:r>
        <w:r w:rsidR="00542782">
          <w:rPr>
            <w:noProof/>
            <w:webHidden/>
          </w:rPr>
          <w:instrText xml:space="preserve"> PAGEREF _Toc448761026 \h </w:instrText>
        </w:r>
        <w:r w:rsidR="00542782">
          <w:rPr>
            <w:noProof/>
            <w:webHidden/>
          </w:rPr>
        </w:r>
        <w:r w:rsidR="00542782">
          <w:rPr>
            <w:noProof/>
            <w:webHidden/>
          </w:rPr>
          <w:fldChar w:fldCharType="separate"/>
        </w:r>
        <w:r w:rsidR="00542782">
          <w:rPr>
            <w:noProof/>
            <w:webHidden/>
          </w:rPr>
          <w:t>51</w:t>
        </w:r>
        <w:r w:rsidR="00542782">
          <w:rPr>
            <w:noProof/>
            <w:webHidden/>
          </w:rPr>
          <w:fldChar w:fldCharType="end"/>
        </w:r>
      </w:hyperlink>
    </w:p>
    <w:p w14:paraId="0F028322" w14:textId="77777777" w:rsidR="00542782" w:rsidRDefault="000F64D3">
      <w:pPr>
        <w:pStyle w:val="31"/>
        <w:tabs>
          <w:tab w:val="right" w:leader="dot" w:pos="9736"/>
        </w:tabs>
        <w:rPr>
          <w:rFonts w:asciiTheme="minorHAnsi" w:eastAsiaTheme="minorEastAsia" w:hAnsiTheme="minorHAnsi" w:cstheme="minorBidi"/>
          <w:noProof/>
          <w:szCs w:val="22"/>
        </w:rPr>
      </w:pPr>
      <w:hyperlink w:anchor="_Toc448761027" w:history="1">
        <w:r w:rsidR="00542782" w:rsidRPr="00E44CD7">
          <w:rPr>
            <w:rStyle w:val="ae"/>
            <w:rFonts w:ascii="微软雅黑" w:eastAsia="微软雅黑" w:hAnsi="微软雅黑" w:hint="eastAsia"/>
            <w:noProof/>
          </w:rPr>
          <w:t>请求报文说明</w:t>
        </w:r>
        <w:r w:rsidR="00542782">
          <w:rPr>
            <w:noProof/>
            <w:webHidden/>
          </w:rPr>
          <w:tab/>
        </w:r>
        <w:r w:rsidR="00542782">
          <w:rPr>
            <w:noProof/>
            <w:webHidden/>
          </w:rPr>
          <w:fldChar w:fldCharType="begin"/>
        </w:r>
        <w:r w:rsidR="00542782">
          <w:rPr>
            <w:noProof/>
            <w:webHidden/>
          </w:rPr>
          <w:instrText xml:space="preserve"> PAGEREF _Toc448761027 \h </w:instrText>
        </w:r>
        <w:r w:rsidR="00542782">
          <w:rPr>
            <w:noProof/>
            <w:webHidden/>
          </w:rPr>
        </w:r>
        <w:r w:rsidR="00542782">
          <w:rPr>
            <w:noProof/>
            <w:webHidden/>
          </w:rPr>
          <w:fldChar w:fldCharType="separate"/>
        </w:r>
        <w:r w:rsidR="00542782">
          <w:rPr>
            <w:noProof/>
            <w:webHidden/>
          </w:rPr>
          <w:t>51</w:t>
        </w:r>
        <w:r w:rsidR="00542782">
          <w:rPr>
            <w:noProof/>
            <w:webHidden/>
          </w:rPr>
          <w:fldChar w:fldCharType="end"/>
        </w:r>
      </w:hyperlink>
    </w:p>
    <w:p w14:paraId="6E6D6E4A" w14:textId="77777777" w:rsidR="00542782" w:rsidRDefault="000F64D3">
      <w:pPr>
        <w:pStyle w:val="31"/>
        <w:tabs>
          <w:tab w:val="right" w:leader="dot" w:pos="9736"/>
        </w:tabs>
        <w:rPr>
          <w:rFonts w:asciiTheme="minorHAnsi" w:eastAsiaTheme="minorEastAsia" w:hAnsiTheme="minorHAnsi" w:cstheme="minorBidi"/>
          <w:noProof/>
          <w:szCs w:val="22"/>
        </w:rPr>
      </w:pPr>
      <w:hyperlink w:anchor="_Toc448761028" w:history="1">
        <w:r w:rsidR="00542782" w:rsidRPr="00E44CD7">
          <w:rPr>
            <w:rStyle w:val="ae"/>
            <w:rFonts w:ascii="微软雅黑" w:eastAsia="微软雅黑" w:hAnsi="微软雅黑" w:hint="eastAsia"/>
            <w:noProof/>
          </w:rPr>
          <w:t>异步应答</w:t>
        </w:r>
        <w:r w:rsidR="00542782">
          <w:rPr>
            <w:noProof/>
            <w:webHidden/>
          </w:rPr>
          <w:tab/>
        </w:r>
        <w:r w:rsidR="00542782">
          <w:rPr>
            <w:noProof/>
            <w:webHidden/>
          </w:rPr>
          <w:fldChar w:fldCharType="begin"/>
        </w:r>
        <w:r w:rsidR="00542782">
          <w:rPr>
            <w:noProof/>
            <w:webHidden/>
          </w:rPr>
          <w:instrText xml:space="preserve"> PAGEREF _Toc448761028 \h </w:instrText>
        </w:r>
        <w:r w:rsidR="00542782">
          <w:rPr>
            <w:noProof/>
            <w:webHidden/>
          </w:rPr>
        </w:r>
        <w:r w:rsidR="00542782">
          <w:rPr>
            <w:noProof/>
            <w:webHidden/>
          </w:rPr>
          <w:fldChar w:fldCharType="separate"/>
        </w:r>
        <w:r w:rsidR="00542782">
          <w:rPr>
            <w:noProof/>
            <w:webHidden/>
          </w:rPr>
          <w:t>52</w:t>
        </w:r>
        <w:r w:rsidR="00542782">
          <w:rPr>
            <w:noProof/>
            <w:webHidden/>
          </w:rPr>
          <w:fldChar w:fldCharType="end"/>
        </w:r>
      </w:hyperlink>
    </w:p>
    <w:p w14:paraId="772CFCE6" w14:textId="77777777" w:rsidR="00542782" w:rsidRDefault="000F64D3">
      <w:pPr>
        <w:pStyle w:val="21"/>
        <w:tabs>
          <w:tab w:val="left" w:pos="1260"/>
          <w:tab w:val="right" w:leader="dot" w:pos="9736"/>
        </w:tabs>
        <w:rPr>
          <w:rFonts w:asciiTheme="minorHAnsi" w:eastAsiaTheme="minorEastAsia" w:hAnsiTheme="minorHAnsi" w:cstheme="minorBidi"/>
          <w:noProof/>
          <w:szCs w:val="22"/>
        </w:rPr>
      </w:pPr>
      <w:hyperlink w:anchor="_Toc448761029" w:history="1">
        <w:r w:rsidR="00542782" w:rsidRPr="00E44CD7">
          <w:rPr>
            <w:rStyle w:val="ae"/>
            <w:rFonts w:ascii="微软雅黑" w:eastAsia="微软雅黑" w:hAnsi="微软雅黑"/>
            <w:noProof/>
          </w:rPr>
          <w:t>6.23</w:t>
        </w:r>
        <w:r w:rsidR="00542782">
          <w:rPr>
            <w:rFonts w:asciiTheme="minorHAnsi" w:eastAsiaTheme="minorEastAsia" w:hAnsiTheme="minorHAnsi" w:cstheme="minorBidi"/>
            <w:noProof/>
            <w:szCs w:val="22"/>
          </w:rPr>
          <w:tab/>
        </w:r>
        <w:r w:rsidR="00542782" w:rsidRPr="00E44CD7">
          <w:rPr>
            <w:rStyle w:val="ae"/>
            <w:rFonts w:ascii="微软雅黑" w:eastAsia="微软雅黑" w:hAnsi="微软雅黑" w:hint="eastAsia"/>
            <w:noProof/>
          </w:rPr>
          <w:t>债券转让结果查询</w:t>
        </w:r>
        <w:r w:rsidR="00542782" w:rsidRPr="00E44CD7">
          <w:rPr>
            <w:rStyle w:val="ae"/>
            <w:rFonts w:ascii="微软雅黑" w:eastAsia="微软雅黑" w:hAnsi="微软雅黑"/>
            <w:noProof/>
          </w:rPr>
          <w:t>(OGW00062)</w:t>
        </w:r>
        <w:r w:rsidR="00542782">
          <w:rPr>
            <w:noProof/>
            <w:webHidden/>
          </w:rPr>
          <w:tab/>
        </w:r>
        <w:r w:rsidR="00542782">
          <w:rPr>
            <w:noProof/>
            <w:webHidden/>
          </w:rPr>
          <w:fldChar w:fldCharType="begin"/>
        </w:r>
        <w:r w:rsidR="00542782">
          <w:rPr>
            <w:noProof/>
            <w:webHidden/>
          </w:rPr>
          <w:instrText xml:space="preserve"> PAGEREF _Toc448761029 \h </w:instrText>
        </w:r>
        <w:r w:rsidR="00542782">
          <w:rPr>
            <w:noProof/>
            <w:webHidden/>
          </w:rPr>
        </w:r>
        <w:r w:rsidR="00542782">
          <w:rPr>
            <w:noProof/>
            <w:webHidden/>
          </w:rPr>
          <w:fldChar w:fldCharType="separate"/>
        </w:r>
        <w:r w:rsidR="00542782">
          <w:rPr>
            <w:noProof/>
            <w:webHidden/>
          </w:rPr>
          <w:t>53</w:t>
        </w:r>
        <w:r w:rsidR="00542782">
          <w:rPr>
            <w:noProof/>
            <w:webHidden/>
          </w:rPr>
          <w:fldChar w:fldCharType="end"/>
        </w:r>
      </w:hyperlink>
    </w:p>
    <w:p w14:paraId="13EEF2AD" w14:textId="77777777" w:rsidR="00542782" w:rsidRDefault="000F64D3">
      <w:pPr>
        <w:pStyle w:val="31"/>
        <w:tabs>
          <w:tab w:val="right" w:leader="dot" w:pos="9736"/>
        </w:tabs>
        <w:rPr>
          <w:rFonts w:asciiTheme="minorHAnsi" w:eastAsiaTheme="minorEastAsia" w:hAnsiTheme="minorHAnsi" w:cstheme="minorBidi"/>
          <w:noProof/>
          <w:szCs w:val="22"/>
        </w:rPr>
      </w:pPr>
      <w:hyperlink w:anchor="_Toc448761030" w:history="1">
        <w:r w:rsidR="00542782" w:rsidRPr="00E44CD7">
          <w:rPr>
            <w:rStyle w:val="ae"/>
            <w:rFonts w:ascii="微软雅黑" w:eastAsia="微软雅黑" w:hAnsi="微软雅黑" w:hint="eastAsia"/>
            <w:noProof/>
          </w:rPr>
          <w:t>请求报文说明</w:t>
        </w:r>
        <w:r w:rsidR="00542782">
          <w:rPr>
            <w:noProof/>
            <w:webHidden/>
          </w:rPr>
          <w:tab/>
        </w:r>
        <w:r w:rsidR="00542782">
          <w:rPr>
            <w:noProof/>
            <w:webHidden/>
          </w:rPr>
          <w:fldChar w:fldCharType="begin"/>
        </w:r>
        <w:r w:rsidR="00542782">
          <w:rPr>
            <w:noProof/>
            <w:webHidden/>
          </w:rPr>
          <w:instrText xml:space="preserve"> PAGEREF _Toc448761030 \h </w:instrText>
        </w:r>
        <w:r w:rsidR="00542782">
          <w:rPr>
            <w:noProof/>
            <w:webHidden/>
          </w:rPr>
        </w:r>
        <w:r w:rsidR="00542782">
          <w:rPr>
            <w:noProof/>
            <w:webHidden/>
          </w:rPr>
          <w:fldChar w:fldCharType="separate"/>
        </w:r>
        <w:r w:rsidR="00542782">
          <w:rPr>
            <w:noProof/>
            <w:webHidden/>
          </w:rPr>
          <w:t>53</w:t>
        </w:r>
        <w:r w:rsidR="00542782">
          <w:rPr>
            <w:noProof/>
            <w:webHidden/>
          </w:rPr>
          <w:fldChar w:fldCharType="end"/>
        </w:r>
      </w:hyperlink>
    </w:p>
    <w:p w14:paraId="50E098B5" w14:textId="77777777" w:rsidR="00542782" w:rsidRDefault="000F64D3">
      <w:pPr>
        <w:pStyle w:val="31"/>
        <w:tabs>
          <w:tab w:val="right" w:leader="dot" w:pos="9736"/>
        </w:tabs>
        <w:rPr>
          <w:rFonts w:asciiTheme="minorHAnsi" w:eastAsiaTheme="minorEastAsia" w:hAnsiTheme="minorHAnsi" w:cstheme="minorBidi"/>
          <w:noProof/>
          <w:szCs w:val="22"/>
        </w:rPr>
      </w:pPr>
      <w:hyperlink w:anchor="_Toc448761031" w:history="1">
        <w:r w:rsidR="00542782" w:rsidRPr="00E44CD7">
          <w:rPr>
            <w:rStyle w:val="ae"/>
            <w:rFonts w:ascii="微软雅黑" w:eastAsia="微软雅黑" w:hAnsi="微软雅黑" w:hint="eastAsia"/>
            <w:noProof/>
          </w:rPr>
          <w:t>响应报文说明</w:t>
        </w:r>
        <w:r w:rsidR="00542782">
          <w:rPr>
            <w:noProof/>
            <w:webHidden/>
          </w:rPr>
          <w:tab/>
        </w:r>
        <w:r w:rsidR="00542782">
          <w:rPr>
            <w:noProof/>
            <w:webHidden/>
          </w:rPr>
          <w:fldChar w:fldCharType="begin"/>
        </w:r>
        <w:r w:rsidR="00542782">
          <w:rPr>
            <w:noProof/>
            <w:webHidden/>
          </w:rPr>
          <w:instrText xml:space="preserve"> PAGEREF _Toc448761031 \h </w:instrText>
        </w:r>
        <w:r w:rsidR="00542782">
          <w:rPr>
            <w:noProof/>
            <w:webHidden/>
          </w:rPr>
        </w:r>
        <w:r w:rsidR="00542782">
          <w:rPr>
            <w:noProof/>
            <w:webHidden/>
          </w:rPr>
          <w:fldChar w:fldCharType="separate"/>
        </w:r>
        <w:r w:rsidR="00542782">
          <w:rPr>
            <w:noProof/>
            <w:webHidden/>
          </w:rPr>
          <w:t>54</w:t>
        </w:r>
        <w:r w:rsidR="00542782">
          <w:rPr>
            <w:noProof/>
            <w:webHidden/>
          </w:rPr>
          <w:fldChar w:fldCharType="end"/>
        </w:r>
      </w:hyperlink>
    </w:p>
    <w:p w14:paraId="534F4AFE" w14:textId="77777777" w:rsidR="00542782" w:rsidRDefault="000F64D3">
      <w:pPr>
        <w:pStyle w:val="21"/>
        <w:tabs>
          <w:tab w:val="left" w:pos="1260"/>
          <w:tab w:val="right" w:leader="dot" w:pos="9736"/>
        </w:tabs>
        <w:rPr>
          <w:rFonts w:asciiTheme="minorHAnsi" w:eastAsiaTheme="minorEastAsia" w:hAnsiTheme="minorHAnsi" w:cstheme="minorBidi"/>
          <w:noProof/>
          <w:szCs w:val="22"/>
        </w:rPr>
      </w:pPr>
      <w:hyperlink w:anchor="_Toc448761032" w:history="1">
        <w:r w:rsidR="00542782" w:rsidRPr="00E44CD7">
          <w:rPr>
            <w:rStyle w:val="ae"/>
            <w:rFonts w:ascii="微软雅黑" w:eastAsia="微软雅黑" w:hAnsi="微软雅黑"/>
            <w:noProof/>
          </w:rPr>
          <w:t>6.24</w:t>
        </w:r>
        <w:r w:rsidR="00542782">
          <w:rPr>
            <w:rFonts w:asciiTheme="minorHAnsi" w:eastAsiaTheme="minorEastAsia" w:hAnsiTheme="minorHAnsi" w:cstheme="minorBidi"/>
            <w:noProof/>
            <w:szCs w:val="22"/>
          </w:rPr>
          <w:tab/>
        </w:r>
        <w:r w:rsidR="00542782" w:rsidRPr="00E44CD7">
          <w:rPr>
            <w:rStyle w:val="ae"/>
            <w:rFonts w:ascii="微软雅黑" w:eastAsia="微软雅黑" w:hAnsi="微软雅黑" w:hint="eastAsia"/>
            <w:noProof/>
          </w:rPr>
          <w:t>流标</w:t>
        </w:r>
        <w:r w:rsidR="00542782" w:rsidRPr="00E44CD7">
          <w:rPr>
            <w:rStyle w:val="ae"/>
            <w:rFonts w:ascii="微软雅黑" w:eastAsia="微软雅黑" w:hAnsi="微软雅黑"/>
            <w:noProof/>
          </w:rPr>
          <w:t>(OGW00063)</w:t>
        </w:r>
        <w:r w:rsidR="00542782">
          <w:rPr>
            <w:noProof/>
            <w:webHidden/>
          </w:rPr>
          <w:tab/>
        </w:r>
        <w:r w:rsidR="00542782">
          <w:rPr>
            <w:noProof/>
            <w:webHidden/>
          </w:rPr>
          <w:fldChar w:fldCharType="begin"/>
        </w:r>
        <w:r w:rsidR="00542782">
          <w:rPr>
            <w:noProof/>
            <w:webHidden/>
          </w:rPr>
          <w:instrText xml:space="preserve"> PAGEREF _Toc448761032 \h </w:instrText>
        </w:r>
        <w:r w:rsidR="00542782">
          <w:rPr>
            <w:noProof/>
            <w:webHidden/>
          </w:rPr>
        </w:r>
        <w:r w:rsidR="00542782">
          <w:rPr>
            <w:noProof/>
            <w:webHidden/>
          </w:rPr>
          <w:fldChar w:fldCharType="separate"/>
        </w:r>
        <w:r w:rsidR="00542782">
          <w:rPr>
            <w:noProof/>
            <w:webHidden/>
          </w:rPr>
          <w:t>54</w:t>
        </w:r>
        <w:r w:rsidR="00542782">
          <w:rPr>
            <w:noProof/>
            <w:webHidden/>
          </w:rPr>
          <w:fldChar w:fldCharType="end"/>
        </w:r>
      </w:hyperlink>
    </w:p>
    <w:p w14:paraId="23FCDA0D" w14:textId="77777777" w:rsidR="00542782" w:rsidRDefault="000F64D3">
      <w:pPr>
        <w:pStyle w:val="31"/>
        <w:tabs>
          <w:tab w:val="right" w:leader="dot" w:pos="9736"/>
        </w:tabs>
        <w:rPr>
          <w:rFonts w:asciiTheme="minorHAnsi" w:eastAsiaTheme="minorEastAsia" w:hAnsiTheme="minorHAnsi" w:cstheme="minorBidi"/>
          <w:noProof/>
          <w:szCs w:val="22"/>
        </w:rPr>
      </w:pPr>
      <w:hyperlink w:anchor="_Toc448761033" w:history="1">
        <w:r w:rsidR="00542782" w:rsidRPr="00E44CD7">
          <w:rPr>
            <w:rStyle w:val="ae"/>
            <w:rFonts w:ascii="微软雅黑" w:eastAsia="微软雅黑" w:hAnsi="微软雅黑" w:hint="eastAsia"/>
            <w:noProof/>
          </w:rPr>
          <w:t>请求报文说明</w:t>
        </w:r>
        <w:r w:rsidR="00542782">
          <w:rPr>
            <w:noProof/>
            <w:webHidden/>
          </w:rPr>
          <w:tab/>
        </w:r>
        <w:r w:rsidR="00542782">
          <w:rPr>
            <w:noProof/>
            <w:webHidden/>
          </w:rPr>
          <w:fldChar w:fldCharType="begin"/>
        </w:r>
        <w:r w:rsidR="00542782">
          <w:rPr>
            <w:noProof/>
            <w:webHidden/>
          </w:rPr>
          <w:instrText xml:space="preserve"> PAGEREF _Toc448761033 \h </w:instrText>
        </w:r>
        <w:r w:rsidR="00542782">
          <w:rPr>
            <w:noProof/>
            <w:webHidden/>
          </w:rPr>
        </w:r>
        <w:r w:rsidR="00542782">
          <w:rPr>
            <w:noProof/>
            <w:webHidden/>
          </w:rPr>
          <w:fldChar w:fldCharType="separate"/>
        </w:r>
        <w:r w:rsidR="00542782">
          <w:rPr>
            <w:noProof/>
            <w:webHidden/>
          </w:rPr>
          <w:t>54</w:t>
        </w:r>
        <w:r w:rsidR="00542782">
          <w:rPr>
            <w:noProof/>
            <w:webHidden/>
          </w:rPr>
          <w:fldChar w:fldCharType="end"/>
        </w:r>
      </w:hyperlink>
    </w:p>
    <w:p w14:paraId="3645EE27" w14:textId="77777777" w:rsidR="00542782" w:rsidRDefault="000F64D3">
      <w:pPr>
        <w:pStyle w:val="31"/>
        <w:tabs>
          <w:tab w:val="right" w:leader="dot" w:pos="9736"/>
        </w:tabs>
        <w:rPr>
          <w:rFonts w:asciiTheme="minorHAnsi" w:eastAsiaTheme="minorEastAsia" w:hAnsiTheme="minorHAnsi" w:cstheme="minorBidi"/>
          <w:noProof/>
          <w:szCs w:val="22"/>
        </w:rPr>
      </w:pPr>
      <w:hyperlink w:anchor="_Toc448761034" w:history="1">
        <w:r w:rsidR="00542782" w:rsidRPr="00E44CD7">
          <w:rPr>
            <w:rStyle w:val="ae"/>
            <w:rFonts w:ascii="微软雅黑" w:eastAsia="微软雅黑" w:hAnsi="微软雅黑" w:hint="eastAsia"/>
            <w:noProof/>
          </w:rPr>
          <w:t>响应报文说明</w:t>
        </w:r>
        <w:r w:rsidR="00542782">
          <w:rPr>
            <w:noProof/>
            <w:webHidden/>
          </w:rPr>
          <w:tab/>
        </w:r>
        <w:r w:rsidR="00542782">
          <w:rPr>
            <w:noProof/>
            <w:webHidden/>
          </w:rPr>
          <w:fldChar w:fldCharType="begin"/>
        </w:r>
        <w:r w:rsidR="00542782">
          <w:rPr>
            <w:noProof/>
            <w:webHidden/>
          </w:rPr>
          <w:instrText xml:space="preserve"> PAGEREF _Toc448761034 \h </w:instrText>
        </w:r>
        <w:r w:rsidR="00542782">
          <w:rPr>
            <w:noProof/>
            <w:webHidden/>
          </w:rPr>
        </w:r>
        <w:r w:rsidR="00542782">
          <w:rPr>
            <w:noProof/>
            <w:webHidden/>
          </w:rPr>
          <w:fldChar w:fldCharType="separate"/>
        </w:r>
        <w:r w:rsidR="00542782">
          <w:rPr>
            <w:noProof/>
            <w:webHidden/>
          </w:rPr>
          <w:t>55</w:t>
        </w:r>
        <w:r w:rsidR="00542782">
          <w:rPr>
            <w:noProof/>
            <w:webHidden/>
          </w:rPr>
          <w:fldChar w:fldCharType="end"/>
        </w:r>
      </w:hyperlink>
    </w:p>
    <w:p w14:paraId="33CE284F" w14:textId="77777777" w:rsidR="00542782" w:rsidRDefault="000F64D3">
      <w:pPr>
        <w:pStyle w:val="21"/>
        <w:tabs>
          <w:tab w:val="left" w:pos="1260"/>
          <w:tab w:val="right" w:leader="dot" w:pos="9736"/>
        </w:tabs>
        <w:rPr>
          <w:rFonts w:asciiTheme="minorHAnsi" w:eastAsiaTheme="minorEastAsia" w:hAnsiTheme="minorHAnsi" w:cstheme="minorBidi"/>
          <w:noProof/>
          <w:szCs w:val="22"/>
        </w:rPr>
      </w:pPr>
      <w:hyperlink w:anchor="_Toc448761035" w:history="1">
        <w:r w:rsidR="00542782" w:rsidRPr="00E44CD7">
          <w:rPr>
            <w:rStyle w:val="ae"/>
            <w:rFonts w:ascii="微软雅黑" w:eastAsia="微软雅黑" w:hAnsi="微软雅黑"/>
            <w:noProof/>
          </w:rPr>
          <w:t>6.25</w:t>
        </w:r>
        <w:r w:rsidR="00542782">
          <w:rPr>
            <w:rFonts w:asciiTheme="minorHAnsi" w:eastAsiaTheme="minorEastAsia" w:hAnsiTheme="minorHAnsi" w:cstheme="minorBidi"/>
            <w:noProof/>
            <w:szCs w:val="22"/>
          </w:rPr>
          <w:tab/>
        </w:r>
        <w:r w:rsidR="00542782" w:rsidRPr="00E44CD7">
          <w:rPr>
            <w:rStyle w:val="ae"/>
            <w:rFonts w:ascii="微软雅黑" w:eastAsia="微软雅黑" w:hAnsi="微软雅黑" w:hint="eastAsia"/>
            <w:noProof/>
          </w:rPr>
          <w:t>银行主动流标（必须）</w:t>
        </w:r>
        <w:r w:rsidR="00542782" w:rsidRPr="00E44CD7">
          <w:rPr>
            <w:rStyle w:val="ae"/>
            <w:rFonts w:ascii="微软雅黑" w:eastAsia="微软雅黑" w:hAnsi="微软雅黑"/>
            <w:noProof/>
          </w:rPr>
          <w:t>(OGWR0010)</w:t>
        </w:r>
        <w:r w:rsidR="00542782">
          <w:rPr>
            <w:noProof/>
            <w:webHidden/>
          </w:rPr>
          <w:tab/>
        </w:r>
        <w:r w:rsidR="00542782">
          <w:rPr>
            <w:noProof/>
            <w:webHidden/>
          </w:rPr>
          <w:fldChar w:fldCharType="begin"/>
        </w:r>
        <w:r w:rsidR="00542782">
          <w:rPr>
            <w:noProof/>
            <w:webHidden/>
          </w:rPr>
          <w:instrText xml:space="preserve"> PAGEREF _Toc448761035 \h </w:instrText>
        </w:r>
        <w:r w:rsidR="00542782">
          <w:rPr>
            <w:noProof/>
            <w:webHidden/>
          </w:rPr>
        </w:r>
        <w:r w:rsidR="00542782">
          <w:rPr>
            <w:noProof/>
            <w:webHidden/>
          </w:rPr>
          <w:fldChar w:fldCharType="separate"/>
        </w:r>
        <w:r w:rsidR="00542782">
          <w:rPr>
            <w:noProof/>
            <w:webHidden/>
          </w:rPr>
          <w:t>55</w:t>
        </w:r>
        <w:r w:rsidR="00542782">
          <w:rPr>
            <w:noProof/>
            <w:webHidden/>
          </w:rPr>
          <w:fldChar w:fldCharType="end"/>
        </w:r>
      </w:hyperlink>
    </w:p>
    <w:p w14:paraId="06ED25E3" w14:textId="77777777" w:rsidR="00542782" w:rsidRDefault="000F64D3">
      <w:pPr>
        <w:pStyle w:val="31"/>
        <w:tabs>
          <w:tab w:val="right" w:leader="dot" w:pos="9736"/>
        </w:tabs>
        <w:rPr>
          <w:rFonts w:asciiTheme="minorHAnsi" w:eastAsiaTheme="minorEastAsia" w:hAnsiTheme="minorHAnsi" w:cstheme="minorBidi"/>
          <w:noProof/>
          <w:szCs w:val="22"/>
        </w:rPr>
      </w:pPr>
      <w:hyperlink w:anchor="_Toc448761036" w:history="1">
        <w:r w:rsidR="00542782" w:rsidRPr="00E44CD7">
          <w:rPr>
            <w:rStyle w:val="ae"/>
            <w:rFonts w:ascii="微软雅黑" w:eastAsia="微软雅黑" w:hAnsi="微软雅黑" w:hint="eastAsia"/>
            <w:noProof/>
          </w:rPr>
          <w:t>请求报文说明</w:t>
        </w:r>
        <w:r w:rsidR="00542782">
          <w:rPr>
            <w:noProof/>
            <w:webHidden/>
          </w:rPr>
          <w:tab/>
        </w:r>
        <w:r w:rsidR="00542782">
          <w:rPr>
            <w:noProof/>
            <w:webHidden/>
          </w:rPr>
          <w:fldChar w:fldCharType="begin"/>
        </w:r>
        <w:r w:rsidR="00542782">
          <w:rPr>
            <w:noProof/>
            <w:webHidden/>
          </w:rPr>
          <w:instrText xml:space="preserve"> PAGEREF _Toc448761036 \h </w:instrText>
        </w:r>
        <w:r w:rsidR="00542782">
          <w:rPr>
            <w:noProof/>
            <w:webHidden/>
          </w:rPr>
        </w:r>
        <w:r w:rsidR="00542782">
          <w:rPr>
            <w:noProof/>
            <w:webHidden/>
          </w:rPr>
          <w:fldChar w:fldCharType="separate"/>
        </w:r>
        <w:r w:rsidR="00542782">
          <w:rPr>
            <w:noProof/>
            <w:webHidden/>
          </w:rPr>
          <w:t>55</w:t>
        </w:r>
        <w:r w:rsidR="00542782">
          <w:rPr>
            <w:noProof/>
            <w:webHidden/>
          </w:rPr>
          <w:fldChar w:fldCharType="end"/>
        </w:r>
      </w:hyperlink>
    </w:p>
    <w:p w14:paraId="52D31802" w14:textId="77777777" w:rsidR="00542782" w:rsidRDefault="000F64D3">
      <w:pPr>
        <w:pStyle w:val="31"/>
        <w:tabs>
          <w:tab w:val="right" w:leader="dot" w:pos="9736"/>
        </w:tabs>
        <w:rPr>
          <w:rFonts w:asciiTheme="minorHAnsi" w:eastAsiaTheme="minorEastAsia" w:hAnsiTheme="minorHAnsi" w:cstheme="minorBidi"/>
          <w:noProof/>
          <w:szCs w:val="22"/>
        </w:rPr>
      </w:pPr>
      <w:hyperlink w:anchor="_Toc448761037" w:history="1">
        <w:r w:rsidR="00542782" w:rsidRPr="00E44CD7">
          <w:rPr>
            <w:rStyle w:val="ae"/>
            <w:rFonts w:ascii="微软雅黑" w:eastAsia="微软雅黑" w:hAnsi="微软雅黑" w:hint="eastAsia"/>
            <w:noProof/>
          </w:rPr>
          <w:t>响应报文说明</w:t>
        </w:r>
        <w:r w:rsidR="00542782">
          <w:rPr>
            <w:noProof/>
            <w:webHidden/>
          </w:rPr>
          <w:tab/>
        </w:r>
        <w:r w:rsidR="00542782">
          <w:rPr>
            <w:noProof/>
            <w:webHidden/>
          </w:rPr>
          <w:fldChar w:fldCharType="begin"/>
        </w:r>
        <w:r w:rsidR="00542782">
          <w:rPr>
            <w:noProof/>
            <w:webHidden/>
          </w:rPr>
          <w:instrText xml:space="preserve"> PAGEREF _Toc448761037 \h </w:instrText>
        </w:r>
        <w:r w:rsidR="00542782">
          <w:rPr>
            <w:noProof/>
            <w:webHidden/>
          </w:rPr>
        </w:r>
        <w:r w:rsidR="00542782">
          <w:rPr>
            <w:noProof/>
            <w:webHidden/>
          </w:rPr>
          <w:fldChar w:fldCharType="separate"/>
        </w:r>
        <w:r w:rsidR="00542782">
          <w:rPr>
            <w:noProof/>
            <w:webHidden/>
          </w:rPr>
          <w:t>56</w:t>
        </w:r>
        <w:r w:rsidR="00542782">
          <w:rPr>
            <w:noProof/>
            <w:webHidden/>
          </w:rPr>
          <w:fldChar w:fldCharType="end"/>
        </w:r>
      </w:hyperlink>
    </w:p>
    <w:p w14:paraId="074CD474" w14:textId="77777777" w:rsidR="00542782" w:rsidRDefault="000F64D3">
      <w:pPr>
        <w:pStyle w:val="21"/>
        <w:tabs>
          <w:tab w:val="left" w:pos="1260"/>
          <w:tab w:val="right" w:leader="dot" w:pos="9736"/>
        </w:tabs>
        <w:rPr>
          <w:rFonts w:asciiTheme="minorHAnsi" w:eastAsiaTheme="minorEastAsia" w:hAnsiTheme="minorHAnsi" w:cstheme="minorBidi"/>
          <w:noProof/>
          <w:szCs w:val="22"/>
        </w:rPr>
      </w:pPr>
      <w:hyperlink w:anchor="_Toc448761038" w:history="1">
        <w:r w:rsidR="00542782" w:rsidRPr="00E44CD7">
          <w:rPr>
            <w:rStyle w:val="ae"/>
            <w:rFonts w:ascii="微软雅黑" w:eastAsia="微软雅黑" w:hAnsi="微软雅黑"/>
            <w:noProof/>
          </w:rPr>
          <w:t>6.26</w:t>
        </w:r>
        <w:r w:rsidR="00542782">
          <w:rPr>
            <w:rFonts w:asciiTheme="minorHAnsi" w:eastAsiaTheme="minorEastAsia" w:hAnsiTheme="minorHAnsi" w:cstheme="minorBidi"/>
            <w:noProof/>
            <w:szCs w:val="22"/>
          </w:rPr>
          <w:tab/>
        </w:r>
        <w:r w:rsidR="00542782" w:rsidRPr="00E44CD7">
          <w:rPr>
            <w:rStyle w:val="ae"/>
            <w:rFonts w:ascii="微软雅黑" w:eastAsia="微软雅黑" w:hAnsi="微软雅黑" w:hint="eastAsia"/>
            <w:noProof/>
          </w:rPr>
          <w:t>流标结果查询</w:t>
        </w:r>
        <w:r w:rsidR="00542782" w:rsidRPr="00E44CD7">
          <w:rPr>
            <w:rStyle w:val="ae"/>
            <w:rFonts w:ascii="微软雅黑" w:eastAsia="微软雅黑" w:hAnsi="微软雅黑"/>
            <w:noProof/>
          </w:rPr>
          <w:t xml:space="preserve"> (OGW00064)</w:t>
        </w:r>
        <w:r w:rsidR="00542782">
          <w:rPr>
            <w:noProof/>
            <w:webHidden/>
          </w:rPr>
          <w:tab/>
        </w:r>
        <w:r w:rsidR="00542782">
          <w:rPr>
            <w:noProof/>
            <w:webHidden/>
          </w:rPr>
          <w:fldChar w:fldCharType="begin"/>
        </w:r>
        <w:r w:rsidR="00542782">
          <w:rPr>
            <w:noProof/>
            <w:webHidden/>
          </w:rPr>
          <w:instrText xml:space="preserve"> PAGEREF _Toc448761038 \h </w:instrText>
        </w:r>
        <w:r w:rsidR="00542782">
          <w:rPr>
            <w:noProof/>
            <w:webHidden/>
          </w:rPr>
        </w:r>
        <w:r w:rsidR="00542782">
          <w:rPr>
            <w:noProof/>
            <w:webHidden/>
          </w:rPr>
          <w:fldChar w:fldCharType="separate"/>
        </w:r>
        <w:r w:rsidR="00542782">
          <w:rPr>
            <w:noProof/>
            <w:webHidden/>
          </w:rPr>
          <w:t>56</w:t>
        </w:r>
        <w:r w:rsidR="00542782">
          <w:rPr>
            <w:noProof/>
            <w:webHidden/>
          </w:rPr>
          <w:fldChar w:fldCharType="end"/>
        </w:r>
      </w:hyperlink>
    </w:p>
    <w:p w14:paraId="297F23CF" w14:textId="77777777" w:rsidR="00542782" w:rsidRDefault="000F64D3">
      <w:pPr>
        <w:pStyle w:val="31"/>
        <w:tabs>
          <w:tab w:val="right" w:leader="dot" w:pos="9736"/>
        </w:tabs>
        <w:rPr>
          <w:rFonts w:asciiTheme="minorHAnsi" w:eastAsiaTheme="minorEastAsia" w:hAnsiTheme="minorHAnsi" w:cstheme="minorBidi"/>
          <w:noProof/>
          <w:szCs w:val="22"/>
        </w:rPr>
      </w:pPr>
      <w:hyperlink w:anchor="_Toc448761039" w:history="1">
        <w:r w:rsidR="00542782" w:rsidRPr="00E44CD7">
          <w:rPr>
            <w:rStyle w:val="ae"/>
            <w:rFonts w:ascii="微软雅黑" w:eastAsia="微软雅黑" w:hAnsi="微软雅黑" w:hint="eastAsia"/>
            <w:noProof/>
          </w:rPr>
          <w:t>请求报文说明</w:t>
        </w:r>
        <w:r w:rsidR="00542782">
          <w:rPr>
            <w:noProof/>
            <w:webHidden/>
          </w:rPr>
          <w:tab/>
        </w:r>
        <w:r w:rsidR="00542782">
          <w:rPr>
            <w:noProof/>
            <w:webHidden/>
          </w:rPr>
          <w:fldChar w:fldCharType="begin"/>
        </w:r>
        <w:r w:rsidR="00542782">
          <w:rPr>
            <w:noProof/>
            <w:webHidden/>
          </w:rPr>
          <w:instrText xml:space="preserve"> PAGEREF _Toc448761039 \h </w:instrText>
        </w:r>
        <w:r w:rsidR="00542782">
          <w:rPr>
            <w:noProof/>
            <w:webHidden/>
          </w:rPr>
        </w:r>
        <w:r w:rsidR="00542782">
          <w:rPr>
            <w:noProof/>
            <w:webHidden/>
          </w:rPr>
          <w:fldChar w:fldCharType="separate"/>
        </w:r>
        <w:r w:rsidR="00542782">
          <w:rPr>
            <w:noProof/>
            <w:webHidden/>
          </w:rPr>
          <w:t>56</w:t>
        </w:r>
        <w:r w:rsidR="00542782">
          <w:rPr>
            <w:noProof/>
            <w:webHidden/>
          </w:rPr>
          <w:fldChar w:fldCharType="end"/>
        </w:r>
      </w:hyperlink>
    </w:p>
    <w:p w14:paraId="0D8D827C" w14:textId="77777777" w:rsidR="00542782" w:rsidRDefault="000F64D3">
      <w:pPr>
        <w:pStyle w:val="31"/>
        <w:tabs>
          <w:tab w:val="right" w:leader="dot" w:pos="9736"/>
        </w:tabs>
        <w:rPr>
          <w:rFonts w:asciiTheme="minorHAnsi" w:eastAsiaTheme="minorEastAsia" w:hAnsiTheme="minorHAnsi" w:cstheme="minorBidi"/>
          <w:noProof/>
          <w:szCs w:val="22"/>
        </w:rPr>
      </w:pPr>
      <w:hyperlink w:anchor="_Toc448761040" w:history="1">
        <w:r w:rsidR="00542782" w:rsidRPr="00E44CD7">
          <w:rPr>
            <w:rStyle w:val="ae"/>
            <w:rFonts w:ascii="微软雅黑" w:eastAsia="微软雅黑" w:hAnsi="微软雅黑" w:hint="eastAsia"/>
            <w:noProof/>
          </w:rPr>
          <w:t>响应报文说明</w:t>
        </w:r>
        <w:r w:rsidR="00542782">
          <w:rPr>
            <w:noProof/>
            <w:webHidden/>
          </w:rPr>
          <w:tab/>
        </w:r>
        <w:r w:rsidR="00542782">
          <w:rPr>
            <w:noProof/>
            <w:webHidden/>
          </w:rPr>
          <w:fldChar w:fldCharType="begin"/>
        </w:r>
        <w:r w:rsidR="00542782">
          <w:rPr>
            <w:noProof/>
            <w:webHidden/>
          </w:rPr>
          <w:instrText xml:space="preserve"> PAGEREF _Toc448761040 \h </w:instrText>
        </w:r>
        <w:r w:rsidR="00542782">
          <w:rPr>
            <w:noProof/>
            <w:webHidden/>
          </w:rPr>
        </w:r>
        <w:r w:rsidR="00542782">
          <w:rPr>
            <w:noProof/>
            <w:webHidden/>
          </w:rPr>
          <w:fldChar w:fldCharType="separate"/>
        </w:r>
        <w:r w:rsidR="00542782">
          <w:rPr>
            <w:noProof/>
            <w:webHidden/>
          </w:rPr>
          <w:t>57</w:t>
        </w:r>
        <w:r w:rsidR="00542782">
          <w:rPr>
            <w:noProof/>
            <w:webHidden/>
          </w:rPr>
          <w:fldChar w:fldCharType="end"/>
        </w:r>
      </w:hyperlink>
    </w:p>
    <w:p w14:paraId="08D39110" w14:textId="77777777" w:rsidR="00542782" w:rsidRDefault="000F64D3">
      <w:pPr>
        <w:pStyle w:val="21"/>
        <w:tabs>
          <w:tab w:val="left" w:pos="1260"/>
          <w:tab w:val="right" w:leader="dot" w:pos="9736"/>
        </w:tabs>
        <w:rPr>
          <w:rFonts w:asciiTheme="minorHAnsi" w:eastAsiaTheme="minorEastAsia" w:hAnsiTheme="minorHAnsi" w:cstheme="minorBidi"/>
          <w:noProof/>
          <w:szCs w:val="22"/>
        </w:rPr>
      </w:pPr>
      <w:hyperlink w:anchor="_Toc448761041" w:history="1">
        <w:r w:rsidR="00542782" w:rsidRPr="00E44CD7">
          <w:rPr>
            <w:rStyle w:val="ae"/>
            <w:rFonts w:ascii="微软雅黑" w:eastAsia="微软雅黑" w:hAnsi="微软雅黑"/>
            <w:noProof/>
          </w:rPr>
          <w:t>6.27</w:t>
        </w:r>
        <w:r w:rsidR="00542782">
          <w:rPr>
            <w:rFonts w:asciiTheme="minorHAnsi" w:eastAsiaTheme="minorEastAsia" w:hAnsiTheme="minorHAnsi" w:cstheme="minorBidi"/>
            <w:noProof/>
            <w:szCs w:val="22"/>
          </w:rPr>
          <w:tab/>
        </w:r>
        <w:r w:rsidR="00542782" w:rsidRPr="00E44CD7">
          <w:rPr>
            <w:rStyle w:val="ae"/>
            <w:rFonts w:ascii="微软雅黑" w:eastAsia="微软雅黑" w:hAnsi="微软雅黑" w:hint="eastAsia"/>
            <w:noProof/>
          </w:rPr>
          <w:t>放款</w:t>
        </w:r>
        <w:r w:rsidR="00542782" w:rsidRPr="00E44CD7">
          <w:rPr>
            <w:rStyle w:val="ae"/>
            <w:rFonts w:ascii="微软雅黑" w:eastAsia="微软雅黑" w:hAnsi="微软雅黑"/>
            <w:noProof/>
          </w:rPr>
          <w:t>(OGW00065)</w:t>
        </w:r>
        <w:r w:rsidR="00542782">
          <w:rPr>
            <w:noProof/>
            <w:webHidden/>
          </w:rPr>
          <w:tab/>
        </w:r>
        <w:r w:rsidR="00542782">
          <w:rPr>
            <w:noProof/>
            <w:webHidden/>
          </w:rPr>
          <w:fldChar w:fldCharType="begin"/>
        </w:r>
        <w:r w:rsidR="00542782">
          <w:rPr>
            <w:noProof/>
            <w:webHidden/>
          </w:rPr>
          <w:instrText xml:space="preserve"> PAGEREF _Toc448761041 \h </w:instrText>
        </w:r>
        <w:r w:rsidR="00542782">
          <w:rPr>
            <w:noProof/>
            <w:webHidden/>
          </w:rPr>
        </w:r>
        <w:r w:rsidR="00542782">
          <w:rPr>
            <w:noProof/>
            <w:webHidden/>
          </w:rPr>
          <w:fldChar w:fldCharType="separate"/>
        </w:r>
        <w:r w:rsidR="00542782">
          <w:rPr>
            <w:noProof/>
            <w:webHidden/>
          </w:rPr>
          <w:t>58</w:t>
        </w:r>
        <w:r w:rsidR="00542782">
          <w:rPr>
            <w:noProof/>
            <w:webHidden/>
          </w:rPr>
          <w:fldChar w:fldCharType="end"/>
        </w:r>
      </w:hyperlink>
    </w:p>
    <w:p w14:paraId="3770C743" w14:textId="77777777" w:rsidR="00542782" w:rsidRDefault="000F64D3">
      <w:pPr>
        <w:pStyle w:val="31"/>
        <w:tabs>
          <w:tab w:val="right" w:leader="dot" w:pos="9736"/>
        </w:tabs>
        <w:rPr>
          <w:rFonts w:asciiTheme="minorHAnsi" w:eastAsiaTheme="minorEastAsia" w:hAnsiTheme="minorHAnsi" w:cstheme="minorBidi"/>
          <w:noProof/>
          <w:szCs w:val="22"/>
        </w:rPr>
      </w:pPr>
      <w:hyperlink w:anchor="_Toc448761042" w:history="1">
        <w:r w:rsidR="00542782" w:rsidRPr="00E44CD7">
          <w:rPr>
            <w:rStyle w:val="ae"/>
            <w:rFonts w:ascii="微软雅黑" w:eastAsia="微软雅黑" w:hAnsi="微软雅黑" w:hint="eastAsia"/>
            <w:noProof/>
          </w:rPr>
          <w:t>请求报文说明</w:t>
        </w:r>
        <w:r w:rsidR="00542782">
          <w:rPr>
            <w:noProof/>
            <w:webHidden/>
          </w:rPr>
          <w:tab/>
        </w:r>
        <w:r w:rsidR="00542782">
          <w:rPr>
            <w:noProof/>
            <w:webHidden/>
          </w:rPr>
          <w:fldChar w:fldCharType="begin"/>
        </w:r>
        <w:r w:rsidR="00542782">
          <w:rPr>
            <w:noProof/>
            <w:webHidden/>
          </w:rPr>
          <w:instrText xml:space="preserve"> PAGEREF _Toc448761042 \h </w:instrText>
        </w:r>
        <w:r w:rsidR="00542782">
          <w:rPr>
            <w:noProof/>
            <w:webHidden/>
          </w:rPr>
        </w:r>
        <w:r w:rsidR="00542782">
          <w:rPr>
            <w:noProof/>
            <w:webHidden/>
          </w:rPr>
          <w:fldChar w:fldCharType="separate"/>
        </w:r>
        <w:r w:rsidR="00542782">
          <w:rPr>
            <w:noProof/>
            <w:webHidden/>
          </w:rPr>
          <w:t>58</w:t>
        </w:r>
        <w:r w:rsidR="00542782">
          <w:rPr>
            <w:noProof/>
            <w:webHidden/>
          </w:rPr>
          <w:fldChar w:fldCharType="end"/>
        </w:r>
      </w:hyperlink>
    </w:p>
    <w:p w14:paraId="7C9934DF" w14:textId="77777777" w:rsidR="00542782" w:rsidRDefault="000F64D3">
      <w:pPr>
        <w:pStyle w:val="31"/>
        <w:tabs>
          <w:tab w:val="right" w:leader="dot" w:pos="9736"/>
        </w:tabs>
        <w:rPr>
          <w:rFonts w:asciiTheme="minorHAnsi" w:eastAsiaTheme="minorEastAsia" w:hAnsiTheme="minorHAnsi" w:cstheme="minorBidi"/>
          <w:noProof/>
          <w:szCs w:val="22"/>
        </w:rPr>
      </w:pPr>
      <w:hyperlink w:anchor="_Toc448761043" w:history="1">
        <w:r w:rsidR="00542782" w:rsidRPr="00E44CD7">
          <w:rPr>
            <w:rStyle w:val="ae"/>
            <w:rFonts w:ascii="微软雅黑" w:eastAsia="微软雅黑" w:hAnsi="微软雅黑" w:hint="eastAsia"/>
            <w:noProof/>
          </w:rPr>
          <w:t>响应报文说明</w:t>
        </w:r>
        <w:r w:rsidR="00542782">
          <w:rPr>
            <w:noProof/>
            <w:webHidden/>
          </w:rPr>
          <w:tab/>
        </w:r>
        <w:r w:rsidR="00542782">
          <w:rPr>
            <w:noProof/>
            <w:webHidden/>
          </w:rPr>
          <w:fldChar w:fldCharType="begin"/>
        </w:r>
        <w:r w:rsidR="00542782">
          <w:rPr>
            <w:noProof/>
            <w:webHidden/>
          </w:rPr>
          <w:instrText xml:space="preserve"> PAGEREF _Toc448761043 \h </w:instrText>
        </w:r>
        <w:r w:rsidR="00542782">
          <w:rPr>
            <w:noProof/>
            <w:webHidden/>
          </w:rPr>
        </w:r>
        <w:r w:rsidR="00542782">
          <w:rPr>
            <w:noProof/>
            <w:webHidden/>
          </w:rPr>
          <w:fldChar w:fldCharType="separate"/>
        </w:r>
        <w:r w:rsidR="00542782">
          <w:rPr>
            <w:noProof/>
            <w:webHidden/>
          </w:rPr>
          <w:t>58</w:t>
        </w:r>
        <w:r w:rsidR="00542782">
          <w:rPr>
            <w:noProof/>
            <w:webHidden/>
          </w:rPr>
          <w:fldChar w:fldCharType="end"/>
        </w:r>
      </w:hyperlink>
    </w:p>
    <w:p w14:paraId="1C8E3F8E" w14:textId="77777777" w:rsidR="00542782" w:rsidRDefault="000F64D3">
      <w:pPr>
        <w:pStyle w:val="21"/>
        <w:tabs>
          <w:tab w:val="left" w:pos="1260"/>
          <w:tab w:val="right" w:leader="dot" w:pos="9736"/>
        </w:tabs>
        <w:rPr>
          <w:rFonts w:asciiTheme="minorHAnsi" w:eastAsiaTheme="minorEastAsia" w:hAnsiTheme="minorHAnsi" w:cstheme="minorBidi"/>
          <w:noProof/>
          <w:szCs w:val="22"/>
        </w:rPr>
      </w:pPr>
      <w:hyperlink w:anchor="_Toc448761044" w:history="1">
        <w:r w:rsidR="00542782" w:rsidRPr="00E44CD7">
          <w:rPr>
            <w:rStyle w:val="ae"/>
            <w:rFonts w:ascii="微软雅黑" w:eastAsia="微软雅黑" w:hAnsi="微软雅黑"/>
            <w:noProof/>
          </w:rPr>
          <w:t>6.28</w:t>
        </w:r>
        <w:r w:rsidR="00542782">
          <w:rPr>
            <w:rFonts w:asciiTheme="minorHAnsi" w:eastAsiaTheme="minorEastAsia" w:hAnsiTheme="minorHAnsi" w:cstheme="minorBidi"/>
            <w:noProof/>
            <w:szCs w:val="22"/>
          </w:rPr>
          <w:tab/>
        </w:r>
        <w:r w:rsidR="00542782" w:rsidRPr="00E44CD7">
          <w:rPr>
            <w:rStyle w:val="ae"/>
            <w:rFonts w:ascii="微软雅黑" w:eastAsia="微软雅黑" w:hAnsi="微软雅黑" w:hint="eastAsia"/>
            <w:noProof/>
          </w:rPr>
          <w:t>放款结果查询</w:t>
        </w:r>
        <w:r w:rsidR="00542782" w:rsidRPr="00E44CD7">
          <w:rPr>
            <w:rStyle w:val="ae"/>
            <w:rFonts w:ascii="微软雅黑" w:eastAsia="微软雅黑" w:hAnsi="微软雅黑"/>
            <w:noProof/>
          </w:rPr>
          <w:t xml:space="preserve"> (OGW00066)</w:t>
        </w:r>
        <w:r w:rsidR="00542782">
          <w:rPr>
            <w:noProof/>
            <w:webHidden/>
          </w:rPr>
          <w:tab/>
        </w:r>
        <w:r w:rsidR="00542782">
          <w:rPr>
            <w:noProof/>
            <w:webHidden/>
          </w:rPr>
          <w:fldChar w:fldCharType="begin"/>
        </w:r>
        <w:r w:rsidR="00542782">
          <w:rPr>
            <w:noProof/>
            <w:webHidden/>
          </w:rPr>
          <w:instrText xml:space="preserve"> PAGEREF _Toc448761044 \h </w:instrText>
        </w:r>
        <w:r w:rsidR="00542782">
          <w:rPr>
            <w:noProof/>
            <w:webHidden/>
          </w:rPr>
        </w:r>
        <w:r w:rsidR="00542782">
          <w:rPr>
            <w:noProof/>
            <w:webHidden/>
          </w:rPr>
          <w:fldChar w:fldCharType="separate"/>
        </w:r>
        <w:r w:rsidR="00542782">
          <w:rPr>
            <w:noProof/>
            <w:webHidden/>
          </w:rPr>
          <w:t>59</w:t>
        </w:r>
        <w:r w:rsidR="00542782">
          <w:rPr>
            <w:noProof/>
            <w:webHidden/>
          </w:rPr>
          <w:fldChar w:fldCharType="end"/>
        </w:r>
      </w:hyperlink>
    </w:p>
    <w:p w14:paraId="1828FDD6" w14:textId="77777777" w:rsidR="00542782" w:rsidRDefault="000F64D3">
      <w:pPr>
        <w:pStyle w:val="31"/>
        <w:tabs>
          <w:tab w:val="right" w:leader="dot" w:pos="9736"/>
        </w:tabs>
        <w:rPr>
          <w:rFonts w:asciiTheme="minorHAnsi" w:eastAsiaTheme="minorEastAsia" w:hAnsiTheme="minorHAnsi" w:cstheme="minorBidi"/>
          <w:noProof/>
          <w:szCs w:val="22"/>
        </w:rPr>
      </w:pPr>
      <w:hyperlink w:anchor="_Toc448761045" w:history="1">
        <w:r w:rsidR="00542782" w:rsidRPr="00E44CD7">
          <w:rPr>
            <w:rStyle w:val="ae"/>
            <w:rFonts w:ascii="微软雅黑" w:eastAsia="微软雅黑" w:hAnsi="微软雅黑" w:hint="eastAsia"/>
            <w:noProof/>
          </w:rPr>
          <w:t>请求报文说明</w:t>
        </w:r>
        <w:r w:rsidR="00542782">
          <w:rPr>
            <w:noProof/>
            <w:webHidden/>
          </w:rPr>
          <w:tab/>
        </w:r>
        <w:r w:rsidR="00542782">
          <w:rPr>
            <w:noProof/>
            <w:webHidden/>
          </w:rPr>
          <w:fldChar w:fldCharType="begin"/>
        </w:r>
        <w:r w:rsidR="00542782">
          <w:rPr>
            <w:noProof/>
            <w:webHidden/>
          </w:rPr>
          <w:instrText xml:space="preserve"> PAGEREF _Toc448761045 \h </w:instrText>
        </w:r>
        <w:r w:rsidR="00542782">
          <w:rPr>
            <w:noProof/>
            <w:webHidden/>
          </w:rPr>
        </w:r>
        <w:r w:rsidR="00542782">
          <w:rPr>
            <w:noProof/>
            <w:webHidden/>
          </w:rPr>
          <w:fldChar w:fldCharType="separate"/>
        </w:r>
        <w:r w:rsidR="00542782">
          <w:rPr>
            <w:noProof/>
            <w:webHidden/>
          </w:rPr>
          <w:t>59</w:t>
        </w:r>
        <w:r w:rsidR="00542782">
          <w:rPr>
            <w:noProof/>
            <w:webHidden/>
          </w:rPr>
          <w:fldChar w:fldCharType="end"/>
        </w:r>
      </w:hyperlink>
    </w:p>
    <w:p w14:paraId="779EA6A6" w14:textId="77777777" w:rsidR="00542782" w:rsidRDefault="000F64D3">
      <w:pPr>
        <w:pStyle w:val="31"/>
        <w:tabs>
          <w:tab w:val="right" w:leader="dot" w:pos="9736"/>
        </w:tabs>
        <w:rPr>
          <w:rFonts w:asciiTheme="minorHAnsi" w:eastAsiaTheme="minorEastAsia" w:hAnsiTheme="minorHAnsi" w:cstheme="minorBidi"/>
          <w:noProof/>
          <w:szCs w:val="22"/>
        </w:rPr>
      </w:pPr>
      <w:hyperlink w:anchor="_Toc448761046" w:history="1">
        <w:r w:rsidR="00542782" w:rsidRPr="00E44CD7">
          <w:rPr>
            <w:rStyle w:val="ae"/>
            <w:rFonts w:ascii="微软雅黑" w:eastAsia="微软雅黑" w:hAnsi="微软雅黑" w:hint="eastAsia"/>
            <w:noProof/>
          </w:rPr>
          <w:t>响应报文说明</w:t>
        </w:r>
        <w:r w:rsidR="00542782">
          <w:rPr>
            <w:noProof/>
            <w:webHidden/>
          </w:rPr>
          <w:tab/>
        </w:r>
        <w:r w:rsidR="00542782">
          <w:rPr>
            <w:noProof/>
            <w:webHidden/>
          </w:rPr>
          <w:fldChar w:fldCharType="begin"/>
        </w:r>
        <w:r w:rsidR="00542782">
          <w:rPr>
            <w:noProof/>
            <w:webHidden/>
          </w:rPr>
          <w:instrText xml:space="preserve"> PAGEREF _Toc448761046 \h </w:instrText>
        </w:r>
        <w:r w:rsidR="00542782">
          <w:rPr>
            <w:noProof/>
            <w:webHidden/>
          </w:rPr>
        </w:r>
        <w:r w:rsidR="00542782">
          <w:rPr>
            <w:noProof/>
            <w:webHidden/>
          </w:rPr>
          <w:fldChar w:fldCharType="separate"/>
        </w:r>
        <w:r w:rsidR="00542782">
          <w:rPr>
            <w:noProof/>
            <w:webHidden/>
          </w:rPr>
          <w:t>59</w:t>
        </w:r>
        <w:r w:rsidR="00542782">
          <w:rPr>
            <w:noProof/>
            <w:webHidden/>
          </w:rPr>
          <w:fldChar w:fldCharType="end"/>
        </w:r>
      </w:hyperlink>
    </w:p>
    <w:p w14:paraId="1C6C1914" w14:textId="77777777" w:rsidR="00542782" w:rsidRDefault="000F64D3">
      <w:pPr>
        <w:pStyle w:val="21"/>
        <w:tabs>
          <w:tab w:val="left" w:pos="1260"/>
          <w:tab w:val="right" w:leader="dot" w:pos="9736"/>
        </w:tabs>
        <w:rPr>
          <w:rFonts w:asciiTheme="minorHAnsi" w:eastAsiaTheme="minorEastAsia" w:hAnsiTheme="minorHAnsi" w:cstheme="minorBidi"/>
          <w:noProof/>
          <w:szCs w:val="22"/>
        </w:rPr>
      </w:pPr>
      <w:hyperlink w:anchor="_Toc448761047" w:history="1">
        <w:r w:rsidR="00542782" w:rsidRPr="00E44CD7">
          <w:rPr>
            <w:rStyle w:val="ae"/>
            <w:rFonts w:ascii="微软雅黑" w:eastAsia="微软雅黑" w:hAnsi="微软雅黑"/>
            <w:noProof/>
          </w:rPr>
          <w:t>6.29</w:t>
        </w:r>
        <w:r w:rsidR="00542782">
          <w:rPr>
            <w:rFonts w:asciiTheme="minorHAnsi" w:eastAsiaTheme="minorEastAsia" w:hAnsiTheme="minorHAnsi" w:cstheme="minorBidi"/>
            <w:noProof/>
            <w:szCs w:val="22"/>
          </w:rPr>
          <w:tab/>
        </w:r>
        <w:r w:rsidR="00542782" w:rsidRPr="00E44CD7">
          <w:rPr>
            <w:rStyle w:val="ae"/>
            <w:rFonts w:ascii="微软雅黑" w:eastAsia="微软雅黑" w:hAnsi="微软雅黑" w:hint="eastAsia"/>
            <w:noProof/>
          </w:rPr>
          <w:t>借款人单标还款</w:t>
        </w:r>
        <w:r w:rsidR="00542782" w:rsidRPr="00E44CD7">
          <w:rPr>
            <w:rStyle w:val="ae"/>
            <w:rFonts w:ascii="微软雅黑" w:eastAsia="微软雅黑" w:hAnsi="微软雅黑"/>
            <w:noProof/>
          </w:rPr>
          <w:t xml:space="preserve"> (OGW00067) </w:t>
        </w:r>
        <w:r w:rsidR="00542782" w:rsidRPr="00E44CD7">
          <w:rPr>
            <w:rStyle w:val="ae"/>
            <w:rFonts w:ascii="微软雅黑" w:eastAsia="微软雅黑" w:hAnsi="微软雅黑" w:hint="eastAsia"/>
            <w:noProof/>
          </w:rPr>
          <w:t>（必须，跳转我行页面处理）</w:t>
        </w:r>
        <w:r w:rsidR="00542782">
          <w:rPr>
            <w:noProof/>
            <w:webHidden/>
          </w:rPr>
          <w:tab/>
        </w:r>
        <w:r w:rsidR="00542782">
          <w:rPr>
            <w:noProof/>
            <w:webHidden/>
          </w:rPr>
          <w:fldChar w:fldCharType="begin"/>
        </w:r>
        <w:r w:rsidR="00542782">
          <w:rPr>
            <w:noProof/>
            <w:webHidden/>
          </w:rPr>
          <w:instrText xml:space="preserve"> PAGEREF _Toc448761047 \h </w:instrText>
        </w:r>
        <w:r w:rsidR="00542782">
          <w:rPr>
            <w:noProof/>
            <w:webHidden/>
          </w:rPr>
        </w:r>
        <w:r w:rsidR="00542782">
          <w:rPr>
            <w:noProof/>
            <w:webHidden/>
          </w:rPr>
          <w:fldChar w:fldCharType="separate"/>
        </w:r>
        <w:r w:rsidR="00542782">
          <w:rPr>
            <w:noProof/>
            <w:webHidden/>
          </w:rPr>
          <w:t>60</w:t>
        </w:r>
        <w:r w:rsidR="00542782">
          <w:rPr>
            <w:noProof/>
            <w:webHidden/>
          </w:rPr>
          <w:fldChar w:fldCharType="end"/>
        </w:r>
      </w:hyperlink>
    </w:p>
    <w:p w14:paraId="7A0AE7F5" w14:textId="77777777" w:rsidR="00542782" w:rsidRDefault="000F64D3">
      <w:pPr>
        <w:pStyle w:val="31"/>
        <w:tabs>
          <w:tab w:val="right" w:leader="dot" w:pos="9736"/>
        </w:tabs>
        <w:rPr>
          <w:rFonts w:asciiTheme="minorHAnsi" w:eastAsiaTheme="minorEastAsia" w:hAnsiTheme="minorHAnsi" w:cstheme="minorBidi"/>
          <w:noProof/>
          <w:szCs w:val="22"/>
        </w:rPr>
      </w:pPr>
      <w:hyperlink w:anchor="_Toc448761048" w:history="1">
        <w:r w:rsidR="00542782" w:rsidRPr="00E44CD7">
          <w:rPr>
            <w:rStyle w:val="ae"/>
            <w:rFonts w:ascii="微软雅黑" w:eastAsia="微软雅黑" w:hAnsi="微软雅黑" w:hint="eastAsia"/>
            <w:noProof/>
          </w:rPr>
          <w:t>请求报文说明</w:t>
        </w:r>
        <w:r w:rsidR="00542782">
          <w:rPr>
            <w:noProof/>
            <w:webHidden/>
          </w:rPr>
          <w:tab/>
        </w:r>
        <w:r w:rsidR="00542782">
          <w:rPr>
            <w:noProof/>
            <w:webHidden/>
          </w:rPr>
          <w:fldChar w:fldCharType="begin"/>
        </w:r>
        <w:r w:rsidR="00542782">
          <w:rPr>
            <w:noProof/>
            <w:webHidden/>
          </w:rPr>
          <w:instrText xml:space="preserve"> PAGEREF _Toc448761048 \h </w:instrText>
        </w:r>
        <w:r w:rsidR="00542782">
          <w:rPr>
            <w:noProof/>
            <w:webHidden/>
          </w:rPr>
        </w:r>
        <w:r w:rsidR="00542782">
          <w:rPr>
            <w:noProof/>
            <w:webHidden/>
          </w:rPr>
          <w:fldChar w:fldCharType="separate"/>
        </w:r>
        <w:r w:rsidR="00542782">
          <w:rPr>
            <w:noProof/>
            <w:webHidden/>
          </w:rPr>
          <w:t>60</w:t>
        </w:r>
        <w:r w:rsidR="00542782">
          <w:rPr>
            <w:noProof/>
            <w:webHidden/>
          </w:rPr>
          <w:fldChar w:fldCharType="end"/>
        </w:r>
      </w:hyperlink>
    </w:p>
    <w:p w14:paraId="0F719E17" w14:textId="77777777" w:rsidR="00542782" w:rsidRDefault="000F64D3">
      <w:pPr>
        <w:pStyle w:val="31"/>
        <w:tabs>
          <w:tab w:val="right" w:leader="dot" w:pos="9736"/>
        </w:tabs>
        <w:rPr>
          <w:rFonts w:asciiTheme="minorHAnsi" w:eastAsiaTheme="minorEastAsia" w:hAnsiTheme="minorHAnsi" w:cstheme="minorBidi"/>
          <w:noProof/>
          <w:szCs w:val="22"/>
        </w:rPr>
      </w:pPr>
      <w:hyperlink w:anchor="_Toc448761049" w:history="1">
        <w:r w:rsidR="00542782" w:rsidRPr="00E44CD7">
          <w:rPr>
            <w:rStyle w:val="ae"/>
            <w:rFonts w:ascii="微软雅黑" w:eastAsia="微软雅黑" w:hAnsi="微软雅黑" w:hint="eastAsia"/>
            <w:noProof/>
          </w:rPr>
          <w:t>异步应答</w:t>
        </w:r>
        <w:r w:rsidR="00542782">
          <w:rPr>
            <w:noProof/>
            <w:webHidden/>
          </w:rPr>
          <w:tab/>
        </w:r>
        <w:r w:rsidR="00542782">
          <w:rPr>
            <w:noProof/>
            <w:webHidden/>
          </w:rPr>
          <w:fldChar w:fldCharType="begin"/>
        </w:r>
        <w:r w:rsidR="00542782">
          <w:rPr>
            <w:noProof/>
            <w:webHidden/>
          </w:rPr>
          <w:instrText xml:space="preserve"> PAGEREF _Toc448761049 \h </w:instrText>
        </w:r>
        <w:r w:rsidR="00542782">
          <w:rPr>
            <w:noProof/>
            <w:webHidden/>
          </w:rPr>
        </w:r>
        <w:r w:rsidR="00542782">
          <w:rPr>
            <w:noProof/>
            <w:webHidden/>
          </w:rPr>
          <w:fldChar w:fldCharType="separate"/>
        </w:r>
        <w:r w:rsidR="00542782">
          <w:rPr>
            <w:noProof/>
            <w:webHidden/>
          </w:rPr>
          <w:t>61</w:t>
        </w:r>
        <w:r w:rsidR="00542782">
          <w:rPr>
            <w:noProof/>
            <w:webHidden/>
          </w:rPr>
          <w:fldChar w:fldCharType="end"/>
        </w:r>
      </w:hyperlink>
    </w:p>
    <w:p w14:paraId="14CA840B" w14:textId="77777777" w:rsidR="00542782" w:rsidRDefault="000F64D3">
      <w:pPr>
        <w:pStyle w:val="21"/>
        <w:tabs>
          <w:tab w:val="left" w:pos="1260"/>
          <w:tab w:val="right" w:leader="dot" w:pos="9736"/>
        </w:tabs>
        <w:rPr>
          <w:rFonts w:asciiTheme="minorHAnsi" w:eastAsiaTheme="minorEastAsia" w:hAnsiTheme="minorHAnsi" w:cstheme="minorBidi"/>
          <w:noProof/>
          <w:szCs w:val="22"/>
        </w:rPr>
      </w:pPr>
      <w:hyperlink w:anchor="_Toc448761050" w:history="1">
        <w:r w:rsidR="00542782" w:rsidRPr="00E44CD7">
          <w:rPr>
            <w:rStyle w:val="ae"/>
            <w:rFonts w:ascii="微软雅黑" w:eastAsia="微软雅黑" w:hAnsi="微软雅黑"/>
            <w:noProof/>
          </w:rPr>
          <w:t>6.30</w:t>
        </w:r>
        <w:r w:rsidR="00542782">
          <w:rPr>
            <w:rFonts w:asciiTheme="minorHAnsi" w:eastAsiaTheme="minorEastAsia" w:hAnsiTheme="minorHAnsi" w:cstheme="minorBidi"/>
            <w:noProof/>
            <w:szCs w:val="22"/>
          </w:rPr>
          <w:tab/>
        </w:r>
        <w:r w:rsidR="00542782" w:rsidRPr="00E44CD7">
          <w:rPr>
            <w:rStyle w:val="ae"/>
            <w:rFonts w:ascii="微软雅黑" w:eastAsia="微软雅黑" w:hAnsi="微软雅黑" w:hint="eastAsia"/>
            <w:noProof/>
          </w:rPr>
          <w:t>借款人单标还款结果查询</w:t>
        </w:r>
        <w:r w:rsidR="00542782" w:rsidRPr="00E44CD7">
          <w:rPr>
            <w:rStyle w:val="ae"/>
            <w:rFonts w:ascii="微软雅黑" w:eastAsia="微软雅黑" w:hAnsi="微软雅黑"/>
            <w:noProof/>
          </w:rPr>
          <w:t>(OGW00068)</w:t>
        </w:r>
        <w:r w:rsidR="00542782">
          <w:rPr>
            <w:noProof/>
            <w:webHidden/>
          </w:rPr>
          <w:tab/>
        </w:r>
        <w:r w:rsidR="00542782">
          <w:rPr>
            <w:noProof/>
            <w:webHidden/>
          </w:rPr>
          <w:fldChar w:fldCharType="begin"/>
        </w:r>
        <w:r w:rsidR="00542782">
          <w:rPr>
            <w:noProof/>
            <w:webHidden/>
          </w:rPr>
          <w:instrText xml:space="preserve"> PAGEREF _Toc448761050 \h </w:instrText>
        </w:r>
        <w:r w:rsidR="00542782">
          <w:rPr>
            <w:noProof/>
            <w:webHidden/>
          </w:rPr>
        </w:r>
        <w:r w:rsidR="00542782">
          <w:rPr>
            <w:noProof/>
            <w:webHidden/>
          </w:rPr>
          <w:fldChar w:fldCharType="separate"/>
        </w:r>
        <w:r w:rsidR="00542782">
          <w:rPr>
            <w:noProof/>
            <w:webHidden/>
          </w:rPr>
          <w:t>62</w:t>
        </w:r>
        <w:r w:rsidR="00542782">
          <w:rPr>
            <w:noProof/>
            <w:webHidden/>
          </w:rPr>
          <w:fldChar w:fldCharType="end"/>
        </w:r>
      </w:hyperlink>
    </w:p>
    <w:p w14:paraId="38384980" w14:textId="77777777" w:rsidR="00542782" w:rsidRDefault="000F64D3">
      <w:pPr>
        <w:pStyle w:val="31"/>
        <w:tabs>
          <w:tab w:val="right" w:leader="dot" w:pos="9736"/>
        </w:tabs>
        <w:rPr>
          <w:rFonts w:asciiTheme="minorHAnsi" w:eastAsiaTheme="minorEastAsia" w:hAnsiTheme="minorHAnsi" w:cstheme="minorBidi"/>
          <w:noProof/>
          <w:szCs w:val="22"/>
        </w:rPr>
      </w:pPr>
      <w:hyperlink w:anchor="_Toc448761051" w:history="1">
        <w:r w:rsidR="00542782" w:rsidRPr="00E44CD7">
          <w:rPr>
            <w:rStyle w:val="ae"/>
            <w:rFonts w:ascii="微软雅黑" w:eastAsia="微软雅黑" w:hAnsi="微软雅黑" w:hint="eastAsia"/>
            <w:noProof/>
          </w:rPr>
          <w:t>请求报文说明</w:t>
        </w:r>
        <w:r w:rsidR="00542782">
          <w:rPr>
            <w:noProof/>
            <w:webHidden/>
          </w:rPr>
          <w:tab/>
        </w:r>
        <w:r w:rsidR="00542782">
          <w:rPr>
            <w:noProof/>
            <w:webHidden/>
          </w:rPr>
          <w:fldChar w:fldCharType="begin"/>
        </w:r>
        <w:r w:rsidR="00542782">
          <w:rPr>
            <w:noProof/>
            <w:webHidden/>
          </w:rPr>
          <w:instrText xml:space="preserve"> PAGEREF _Toc448761051 \h </w:instrText>
        </w:r>
        <w:r w:rsidR="00542782">
          <w:rPr>
            <w:noProof/>
            <w:webHidden/>
          </w:rPr>
        </w:r>
        <w:r w:rsidR="00542782">
          <w:rPr>
            <w:noProof/>
            <w:webHidden/>
          </w:rPr>
          <w:fldChar w:fldCharType="separate"/>
        </w:r>
        <w:r w:rsidR="00542782">
          <w:rPr>
            <w:noProof/>
            <w:webHidden/>
          </w:rPr>
          <w:t>62</w:t>
        </w:r>
        <w:r w:rsidR="00542782">
          <w:rPr>
            <w:noProof/>
            <w:webHidden/>
          </w:rPr>
          <w:fldChar w:fldCharType="end"/>
        </w:r>
      </w:hyperlink>
    </w:p>
    <w:p w14:paraId="6268937B" w14:textId="77777777" w:rsidR="00542782" w:rsidRDefault="000F64D3">
      <w:pPr>
        <w:pStyle w:val="31"/>
        <w:tabs>
          <w:tab w:val="right" w:leader="dot" w:pos="9736"/>
        </w:tabs>
        <w:rPr>
          <w:rFonts w:asciiTheme="minorHAnsi" w:eastAsiaTheme="minorEastAsia" w:hAnsiTheme="minorHAnsi" w:cstheme="minorBidi"/>
          <w:noProof/>
          <w:szCs w:val="22"/>
        </w:rPr>
      </w:pPr>
      <w:hyperlink w:anchor="_Toc448761052" w:history="1">
        <w:r w:rsidR="00542782" w:rsidRPr="00E44CD7">
          <w:rPr>
            <w:rStyle w:val="ae"/>
            <w:rFonts w:ascii="微软雅黑" w:eastAsia="微软雅黑" w:hAnsi="微软雅黑" w:hint="eastAsia"/>
            <w:noProof/>
          </w:rPr>
          <w:t>响应报文说明</w:t>
        </w:r>
        <w:r w:rsidR="00542782">
          <w:rPr>
            <w:noProof/>
            <w:webHidden/>
          </w:rPr>
          <w:tab/>
        </w:r>
        <w:r w:rsidR="00542782">
          <w:rPr>
            <w:noProof/>
            <w:webHidden/>
          </w:rPr>
          <w:fldChar w:fldCharType="begin"/>
        </w:r>
        <w:r w:rsidR="00542782">
          <w:rPr>
            <w:noProof/>
            <w:webHidden/>
          </w:rPr>
          <w:instrText xml:space="preserve"> PAGEREF _Toc448761052 \h </w:instrText>
        </w:r>
        <w:r w:rsidR="00542782">
          <w:rPr>
            <w:noProof/>
            <w:webHidden/>
          </w:rPr>
        </w:r>
        <w:r w:rsidR="00542782">
          <w:rPr>
            <w:noProof/>
            <w:webHidden/>
          </w:rPr>
          <w:fldChar w:fldCharType="separate"/>
        </w:r>
        <w:r w:rsidR="00542782">
          <w:rPr>
            <w:noProof/>
            <w:webHidden/>
          </w:rPr>
          <w:t>63</w:t>
        </w:r>
        <w:r w:rsidR="00542782">
          <w:rPr>
            <w:noProof/>
            <w:webHidden/>
          </w:rPr>
          <w:fldChar w:fldCharType="end"/>
        </w:r>
      </w:hyperlink>
    </w:p>
    <w:p w14:paraId="60EEC9AC" w14:textId="77777777" w:rsidR="00542782" w:rsidRDefault="000F64D3">
      <w:pPr>
        <w:pStyle w:val="21"/>
        <w:tabs>
          <w:tab w:val="left" w:pos="1260"/>
          <w:tab w:val="right" w:leader="dot" w:pos="9736"/>
        </w:tabs>
        <w:rPr>
          <w:rFonts w:asciiTheme="minorHAnsi" w:eastAsiaTheme="minorEastAsia" w:hAnsiTheme="minorHAnsi" w:cstheme="minorBidi"/>
          <w:noProof/>
          <w:szCs w:val="22"/>
        </w:rPr>
      </w:pPr>
      <w:hyperlink w:anchor="_Toc448761053" w:history="1">
        <w:r w:rsidR="00542782" w:rsidRPr="00E44CD7">
          <w:rPr>
            <w:rStyle w:val="ae"/>
            <w:rFonts w:ascii="微软雅黑" w:eastAsia="微软雅黑" w:hAnsi="微软雅黑"/>
            <w:noProof/>
          </w:rPr>
          <w:t>6.31</w:t>
        </w:r>
        <w:r w:rsidR="00542782">
          <w:rPr>
            <w:rFonts w:asciiTheme="minorHAnsi" w:eastAsiaTheme="minorEastAsia" w:hAnsiTheme="minorHAnsi" w:cstheme="minorBidi"/>
            <w:noProof/>
            <w:szCs w:val="22"/>
          </w:rPr>
          <w:tab/>
        </w:r>
        <w:r w:rsidR="00542782" w:rsidRPr="00E44CD7">
          <w:rPr>
            <w:rStyle w:val="ae"/>
            <w:rFonts w:ascii="微软雅黑" w:eastAsia="微软雅黑" w:hAnsi="微软雅黑" w:hint="eastAsia"/>
            <w:noProof/>
          </w:rPr>
          <w:t>自动还款授权</w:t>
        </w:r>
        <w:r w:rsidR="00542782" w:rsidRPr="00E44CD7">
          <w:rPr>
            <w:rStyle w:val="ae"/>
            <w:rFonts w:ascii="微软雅黑" w:eastAsia="微软雅黑" w:hAnsi="微软雅黑"/>
            <w:noProof/>
          </w:rPr>
          <w:t xml:space="preserve"> (OGW00069) </w:t>
        </w:r>
        <w:r w:rsidR="00542782" w:rsidRPr="00E44CD7">
          <w:rPr>
            <w:rStyle w:val="ae"/>
            <w:rFonts w:ascii="微软雅黑" w:eastAsia="微软雅黑" w:hAnsi="微软雅黑" w:hint="eastAsia"/>
            <w:noProof/>
          </w:rPr>
          <w:t>（可选，跳转我行页面处理）</w:t>
        </w:r>
        <w:r w:rsidR="00542782">
          <w:rPr>
            <w:noProof/>
            <w:webHidden/>
          </w:rPr>
          <w:tab/>
        </w:r>
        <w:r w:rsidR="00542782">
          <w:rPr>
            <w:noProof/>
            <w:webHidden/>
          </w:rPr>
          <w:fldChar w:fldCharType="begin"/>
        </w:r>
        <w:r w:rsidR="00542782">
          <w:rPr>
            <w:noProof/>
            <w:webHidden/>
          </w:rPr>
          <w:instrText xml:space="preserve"> PAGEREF _Toc448761053 \h </w:instrText>
        </w:r>
        <w:r w:rsidR="00542782">
          <w:rPr>
            <w:noProof/>
            <w:webHidden/>
          </w:rPr>
        </w:r>
        <w:r w:rsidR="00542782">
          <w:rPr>
            <w:noProof/>
            <w:webHidden/>
          </w:rPr>
          <w:fldChar w:fldCharType="separate"/>
        </w:r>
        <w:r w:rsidR="00542782">
          <w:rPr>
            <w:noProof/>
            <w:webHidden/>
          </w:rPr>
          <w:t>63</w:t>
        </w:r>
        <w:r w:rsidR="00542782">
          <w:rPr>
            <w:noProof/>
            <w:webHidden/>
          </w:rPr>
          <w:fldChar w:fldCharType="end"/>
        </w:r>
      </w:hyperlink>
    </w:p>
    <w:p w14:paraId="43BBAC38" w14:textId="77777777" w:rsidR="00542782" w:rsidRDefault="000F64D3">
      <w:pPr>
        <w:pStyle w:val="31"/>
        <w:tabs>
          <w:tab w:val="right" w:leader="dot" w:pos="9736"/>
        </w:tabs>
        <w:rPr>
          <w:rFonts w:asciiTheme="minorHAnsi" w:eastAsiaTheme="minorEastAsia" w:hAnsiTheme="minorHAnsi" w:cstheme="minorBidi"/>
          <w:noProof/>
          <w:szCs w:val="22"/>
        </w:rPr>
      </w:pPr>
      <w:hyperlink w:anchor="_Toc448761054" w:history="1">
        <w:r w:rsidR="00542782" w:rsidRPr="00E44CD7">
          <w:rPr>
            <w:rStyle w:val="ae"/>
            <w:rFonts w:ascii="微软雅黑" w:eastAsia="微软雅黑" w:hAnsi="微软雅黑" w:hint="eastAsia"/>
            <w:noProof/>
          </w:rPr>
          <w:t>请求报文说明</w:t>
        </w:r>
        <w:r w:rsidR="00542782">
          <w:rPr>
            <w:noProof/>
            <w:webHidden/>
          </w:rPr>
          <w:tab/>
        </w:r>
        <w:r w:rsidR="00542782">
          <w:rPr>
            <w:noProof/>
            <w:webHidden/>
          </w:rPr>
          <w:fldChar w:fldCharType="begin"/>
        </w:r>
        <w:r w:rsidR="00542782">
          <w:rPr>
            <w:noProof/>
            <w:webHidden/>
          </w:rPr>
          <w:instrText xml:space="preserve"> PAGEREF _Toc448761054 \h </w:instrText>
        </w:r>
        <w:r w:rsidR="00542782">
          <w:rPr>
            <w:noProof/>
            <w:webHidden/>
          </w:rPr>
        </w:r>
        <w:r w:rsidR="00542782">
          <w:rPr>
            <w:noProof/>
            <w:webHidden/>
          </w:rPr>
          <w:fldChar w:fldCharType="separate"/>
        </w:r>
        <w:r w:rsidR="00542782">
          <w:rPr>
            <w:noProof/>
            <w:webHidden/>
          </w:rPr>
          <w:t>64</w:t>
        </w:r>
        <w:r w:rsidR="00542782">
          <w:rPr>
            <w:noProof/>
            <w:webHidden/>
          </w:rPr>
          <w:fldChar w:fldCharType="end"/>
        </w:r>
      </w:hyperlink>
    </w:p>
    <w:p w14:paraId="11CAA6EE" w14:textId="77777777" w:rsidR="00542782" w:rsidRDefault="000F64D3">
      <w:pPr>
        <w:pStyle w:val="31"/>
        <w:tabs>
          <w:tab w:val="right" w:leader="dot" w:pos="9736"/>
        </w:tabs>
        <w:rPr>
          <w:rFonts w:asciiTheme="minorHAnsi" w:eastAsiaTheme="minorEastAsia" w:hAnsiTheme="minorHAnsi" w:cstheme="minorBidi"/>
          <w:noProof/>
          <w:szCs w:val="22"/>
        </w:rPr>
      </w:pPr>
      <w:hyperlink w:anchor="_Toc448761055" w:history="1">
        <w:r w:rsidR="00542782" w:rsidRPr="00E44CD7">
          <w:rPr>
            <w:rStyle w:val="ae"/>
            <w:rFonts w:ascii="微软雅黑" w:eastAsia="微软雅黑" w:hAnsi="微软雅黑" w:hint="eastAsia"/>
            <w:noProof/>
          </w:rPr>
          <w:t>异步应答</w:t>
        </w:r>
        <w:r w:rsidR="00542782">
          <w:rPr>
            <w:noProof/>
            <w:webHidden/>
          </w:rPr>
          <w:tab/>
        </w:r>
        <w:r w:rsidR="00542782">
          <w:rPr>
            <w:noProof/>
            <w:webHidden/>
          </w:rPr>
          <w:fldChar w:fldCharType="begin"/>
        </w:r>
        <w:r w:rsidR="00542782">
          <w:rPr>
            <w:noProof/>
            <w:webHidden/>
          </w:rPr>
          <w:instrText xml:space="preserve"> PAGEREF _Toc448761055 \h </w:instrText>
        </w:r>
        <w:r w:rsidR="00542782">
          <w:rPr>
            <w:noProof/>
            <w:webHidden/>
          </w:rPr>
        </w:r>
        <w:r w:rsidR="00542782">
          <w:rPr>
            <w:noProof/>
            <w:webHidden/>
          </w:rPr>
          <w:fldChar w:fldCharType="separate"/>
        </w:r>
        <w:r w:rsidR="00542782">
          <w:rPr>
            <w:noProof/>
            <w:webHidden/>
          </w:rPr>
          <w:t>64</w:t>
        </w:r>
        <w:r w:rsidR="00542782">
          <w:rPr>
            <w:noProof/>
            <w:webHidden/>
          </w:rPr>
          <w:fldChar w:fldCharType="end"/>
        </w:r>
      </w:hyperlink>
    </w:p>
    <w:p w14:paraId="2672AFFC" w14:textId="77777777" w:rsidR="00542782" w:rsidRDefault="000F64D3">
      <w:pPr>
        <w:pStyle w:val="21"/>
        <w:tabs>
          <w:tab w:val="left" w:pos="1260"/>
          <w:tab w:val="right" w:leader="dot" w:pos="9736"/>
        </w:tabs>
        <w:rPr>
          <w:rFonts w:asciiTheme="minorHAnsi" w:eastAsiaTheme="minorEastAsia" w:hAnsiTheme="minorHAnsi" w:cstheme="minorBidi"/>
          <w:noProof/>
          <w:szCs w:val="22"/>
        </w:rPr>
      </w:pPr>
      <w:hyperlink w:anchor="_Toc448761056" w:history="1">
        <w:r w:rsidR="00542782" w:rsidRPr="00E44CD7">
          <w:rPr>
            <w:rStyle w:val="ae"/>
            <w:rFonts w:ascii="微软雅黑" w:eastAsia="微软雅黑" w:hAnsi="微软雅黑"/>
            <w:noProof/>
          </w:rPr>
          <w:t>6.32</w:t>
        </w:r>
        <w:r w:rsidR="00542782">
          <w:rPr>
            <w:rFonts w:asciiTheme="minorHAnsi" w:eastAsiaTheme="minorEastAsia" w:hAnsiTheme="minorHAnsi" w:cstheme="minorBidi"/>
            <w:noProof/>
            <w:szCs w:val="22"/>
          </w:rPr>
          <w:tab/>
        </w:r>
        <w:r w:rsidR="00542782" w:rsidRPr="00E44CD7">
          <w:rPr>
            <w:rStyle w:val="ae"/>
            <w:rFonts w:ascii="微软雅黑" w:eastAsia="微软雅黑" w:hAnsi="微软雅黑" w:hint="eastAsia"/>
            <w:noProof/>
          </w:rPr>
          <w:t>自动还款授权结果查询（可选）</w:t>
        </w:r>
        <w:r w:rsidR="00542782" w:rsidRPr="00E44CD7">
          <w:rPr>
            <w:rStyle w:val="ae"/>
            <w:rFonts w:ascii="微软雅黑" w:eastAsia="微软雅黑" w:hAnsi="微软雅黑"/>
            <w:noProof/>
          </w:rPr>
          <w:t>(OGW00070)</w:t>
        </w:r>
        <w:r w:rsidR="00542782">
          <w:rPr>
            <w:noProof/>
            <w:webHidden/>
          </w:rPr>
          <w:tab/>
        </w:r>
        <w:r w:rsidR="00542782">
          <w:rPr>
            <w:noProof/>
            <w:webHidden/>
          </w:rPr>
          <w:fldChar w:fldCharType="begin"/>
        </w:r>
        <w:r w:rsidR="00542782">
          <w:rPr>
            <w:noProof/>
            <w:webHidden/>
          </w:rPr>
          <w:instrText xml:space="preserve"> PAGEREF _Toc448761056 \h </w:instrText>
        </w:r>
        <w:r w:rsidR="00542782">
          <w:rPr>
            <w:noProof/>
            <w:webHidden/>
          </w:rPr>
        </w:r>
        <w:r w:rsidR="00542782">
          <w:rPr>
            <w:noProof/>
            <w:webHidden/>
          </w:rPr>
          <w:fldChar w:fldCharType="separate"/>
        </w:r>
        <w:r w:rsidR="00542782">
          <w:rPr>
            <w:noProof/>
            <w:webHidden/>
          </w:rPr>
          <w:t>65</w:t>
        </w:r>
        <w:r w:rsidR="00542782">
          <w:rPr>
            <w:noProof/>
            <w:webHidden/>
          </w:rPr>
          <w:fldChar w:fldCharType="end"/>
        </w:r>
      </w:hyperlink>
    </w:p>
    <w:p w14:paraId="18D620E1" w14:textId="77777777" w:rsidR="00542782" w:rsidRDefault="000F64D3">
      <w:pPr>
        <w:pStyle w:val="31"/>
        <w:tabs>
          <w:tab w:val="right" w:leader="dot" w:pos="9736"/>
        </w:tabs>
        <w:rPr>
          <w:rFonts w:asciiTheme="minorHAnsi" w:eastAsiaTheme="minorEastAsia" w:hAnsiTheme="minorHAnsi" w:cstheme="minorBidi"/>
          <w:noProof/>
          <w:szCs w:val="22"/>
        </w:rPr>
      </w:pPr>
      <w:hyperlink w:anchor="_Toc448761057" w:history="1">
        <w:r w:rsidR="00542782" w:rsidRPr="00E44CD7">
          <w:rPr>
            <w:rStyle w:val="ae"/>
            <w:rFonts w:ascii="微软雅黑" w:eastAsia="微软雅黑" w:hAnsi="微软雅黑" w:hint="eastAsia"/>
            <w:noProof/>
          </w:rPr>
          <w:t>请求报文说明</w:t>
        </w:r>
        <w:r w:rsidR="00542782">
          <w:rPr>
            <w:noProof/>
            <w:webHidden/>
          </w:rPr>
          <w:tab/>
        </w:r>
        <w:r w:rsidR="00542782">
          <w:rPr>
            <w:noProof/>
            <w:webHidden/>
          </w:rPr>
          <w:fldChar w:fldCharType="begin"/>
        </w:r>
        <w:r w:rsidR="00542782">
          <w:rPr>
            <w:noProof/>
            <w:webHidden/>
          </w:rPr>
          <w:instrText xml:space="preserve"> PAGEREF _Toc448761057 \h </w:instrText>
        </w:r>
        <w:r w:rsidR="00542782">
          <w:rPr>
            <w:noProof/>
            <w:webHidden/>
          </w:rPr>
        </w:r>
        <w:r w:rsidR="00542782">
          <w:rPr>
            <w:noProof/>
            <w:webHidden/>
          </w:rPr>
          <w:fldChar w:fldCharType="separate"/>
        </w:r>
        <w:r w:rsidR="00542782">
          <w:rPr>
            <w:noProof/>
            <w:webHidden/>
          </w:rPr>
          <w:t>65</w:t>
        </w:r>
        <w:r w:rsidR="00542782">
          <w:rPr>
            <w:noProof/>
            <w:webHidden/>
          </w:rPr>
          <w:fldChar w:fldCharType="end"/>
        </w:r>
      </w:hyperlink>
    </w:p>
    <w:p w14:paraId="69B81268" w14:textId="77777777" w:rsidR="00542782" w:rsidRDefault="000F64D3">
      <w:pPr>
        <w:pStyle w:val="31"/>
        <w:tabs>
          <w:tab w:val="right" w:leader="dot" w:pos="9736"/>
        </w:tabs>
        <w:rPr>
          <w:rFonts w:asciiTheme="minorHAnsi" w:eastAsiaTheme="minorEastAsia" w:hAnsiTheme="minorHAnsi" w:cstheme="minorBidi"/>
          <w:noProof/>
          <w:szCs w:val="22"/>
        </w:rPr>
      </w:pPr>
      <w:hyperlink w:anchor="_Toc448761058" w:history="1">
        <w:r w:rsidR="00542782" w:rsidRPr="00E44CD7">
          <w:rPr>
            <w:rStyle w:val="ae"/>
            <w:rFonts w:ascii="微软雅黑" w:eastAsia="微软雅黑" w:hAnsi="微软雅黑" w:hint="eastAsia"/>
            <w:noProof/>
          </w:rPr>
          <w:t>响应报文说明</w:t>
        </w:r>
        <w:r w:rsidR="00542782">
          <w:rPr>
            <w:noProof/>
            <w:webHidden/>
          </w:rPr>
          <w:tab/>
        </w:r>
        <w:r w:rsidR="00542782">
          <w:rPr>
            <w:noProof/>
            <w:webHidden/>
          </w:rPr>
          <w:fldChar w:fldCharType="begin"/>
        </w:r>
        <w:r w:rsidR="00542782">
          <w:rPr>
            <w:noProof/>
            <w:webHidden/>
          </w:rPr>
          <w:instrText xml:space="preserve"> PAGEREF _Toc448761058 \h </w:instrText>
        </w:r>
        <w:r w:rsidR="00542782">
          <w:rPr>
            <w:noProof/>
            <w:webHidden/>
          </w:rPr>
        </w:r>
        <w:r w:rsidR="00542782">
          <w:rPr>
            <w:noProof/>
            <w:webHidden/>
          </w:rPr>
          <w:fldChar w:fldCharType="separate"/>
        </w:r>
        <w:r w:rsidR="00542782">
          <w:rPr>
            <w:noProof/>
            <w:webHidden/>
          </w:rPr>
          <w:t>66</w:t>
        </w:r>
        <w:r w:rsidR="00542782">
          <w:rPr>
            <w:noProof/>
            <w:webHidden/>
          </w:rPr>
          <w:fldChar w:fldCharType="end"/>
        </w:r>
      </w:hyperlink>
    </w:p>
    <w:p w14:paraId="55A7023C" w14:textId="77777777" w:rsidR="00542782" w:rsidRDefault="000F64D3">
      <w:pPr>
        <w:pStyle w:val="21"/>
        <w:tabs>
          <w:tab w:val="left" w:pos="1260"/>
          <w:tab w:val="right" w:leader="dot" w:pos="9736"/>
        </w:tabs>
        <w:rPr>
          <w:rFonts w:asciiTheme="minorHAnsi" w:eastAsiaTheme="minorEastAsia" w:hAnsiTheme="minorHAnsi" w:cstheme="minorBidi"/>
          <w:noProof/>
          <w:szCs w:val="22"/>
        </w:rPr>
      </w:pPr>
      <w:hyperlink w:anchor="_Toc448761059" w:history="1">
        <w:r w:rsidR="00542782" w:rsidRPr="00E44CD7">
          <w:rPr>
            <w:rStyle w:val="ae"/>
            <w:rFonts w:ascii="微软雅黑" w:eastAsia="微软雅黑" w:hAnsi="微软雅黑"/>
            <w:noProof/>
          </w:rPr>
          <w:t>6.33</w:t>
        </w:r>
        <w:r w:rsidR="00542782">
          <w:rPr>
            <w:rFonts w:asciiTheme="minorHAnsi" w:eastAsiaTheme="minorEastAsia" w:hAnsiTheme="minorHAnsi" w:cstheme="minorBidi"/>
            <w:noProof/>
            <w:szCs w:val="22"/>
          </w:rPr>
          <w:tab/>
        </w:r>
        <w:r w:rsidR="00542782" w:rsidRPr="00E44CD7">
          <w:rPr>
            <w:rStyle w:val="ae"/>
            <w:rFonts w:ascii="微软雅黑" w:eastAsia="微软雅黑" w:hAnsi="微软雅黑" w:hint="eastAsia"/>
            <w:noProof/>
          </w:rPr>
          <w:t>自动还款授权撤销（可选）</w:t>
        </w:r>
        <w:r w:rsidR="00542782" w:rsidRPr="00E44CD7">
          <w:rPr>
            <w:rStyle w:val="ae"/>
            <w:rFonts w:ascii="微软雅黑" w:eastAsia="微软雅黑" w:hAnsi="微软雅黑"/>
            <w:noProof/>
          </w:rPr>
          <w:t>(OGW00071)</w:t>
        </w:r>
        <w:r w:rsidR="00542782">
          <w:rPr>
            <w:noProof/>
            <w:webHidden/>
          </w:rPr>
          <w:tab/>
        </w:r>
        <w:r w:rsidR="00542782">
          <w:rPr>
            <w:noProof/>
            <w:webHidden/>
          </w:rPr>
          <w:fldChar w:fldCharType="begin"/>
        </w:r>
        <w:r w:rsidR="00542782">
          <w:rPr>
            <w:noProof/>
            <w:webHidden/>
          </w:rPr>
          <w:instrText xml:space="preserve"> PAGEREF _Toc448761059 \h </w:instrText>
        </w:r>
        <w:r w:rsidR="00542782">
          <w:rPr>
            <w:noProof/>
            <w:webHidden/>
          </w:rPr>
        </w:r>
        <w:r w:rsidR="00542782">
          <w:rPr>
            <w:noProof/>
            <w:webHidden/>
          </w:rPr>
          <w:fldChar w:fldCharType="separate"/>
        </w:r>
        <w:r w:rsidR="00542782">
          <w:rPr>
            <w:noProof/>
            <w:webHidden/>
          </w:rPr>
          <w:t>66</w:t>
        </w:r>
        <w:r w:rsidR="00542782">
          <w:rPr>
            <w:noProof/>
            <w:webHidden/>
          </w:rPr>
          <w:fldChar w:fldCharType="end"/>
        </w:r>
      </w:hyperlink>
    </w:p>
    <w:p w14:paraId="030DAB91" w14:textId="77777777" w:rsidR="00542782" w:rsidRDefault="000F64D3">
      <w:pPr>
        <w:pStyle w:val="31"/>
        <w:tabs>
          <w:tab w:val="right" w:leader="dot" w:pos="9736"/>
        </w:tabs>
        <w:rPr>
          <w:rFonts w:asciiTheme="minorHAnsi" w:eastAsiaTheme="minorEastAsia" w:hAnsiTheme="minorHAnsi" w:cstheme="minorBidi"/>
          <w:noProof/>
          <w:szCs w:val="22"/>
        </w:rPr>
      </w:pPr>
      <w:hyperlink w:anchor="_Toc448761060" w:history="1">
        <w:r w:rsidR="00542782" w:rsidRPr="00E44CD7">
          <w:rPr>
            <w:rStyle w:val="ae"/>
            <w:rFonts w:ascii="微软雅黑" w:eastAsia="微软雅黑" w:hAnsi="微软雅黑" w:hint="eastAsia"/>
            <w:noProof/>
          </w:rPr>
          <w:t>请求报文说明</w:t>
        </w:r>
        <w:r w:rsidR="00542782">
          <w:rPr>
            <w:noProof/>
            <w:webHidden/>
          </w:rPr>
          <w:tab/>
        </w:r>
        <w:r w:rsidR="00542782">
          <w:rPr>
            <w:noProof/>
            <w:webHidden/>
          </w:rPr>
          <w:fldChar w:fldCharType="begin"/>
        </w:r>
        <w:r w:rsidR="00542782">
          <w:rPr>
            <w:noProof/>
            <w:webHidden/>
          </w:rPr>
          <w:instrText xml:space="preserve"> PAGEREF _Toc448761060 \h </w:instrText>
        </w:r>
        <w:r w:rsidR="00542782">
          <w:rPr>
            <w:noProof/>
            <w:webHidden/>
          </w:rPr>
        </w:r>
        <w:r w:rsidR="00542782">
          <w:rPr>
            <w:noProof/>
            <w:webHidden/>
          </w:rPr>
          <w:fldChar w:fldCharType="separate"/>
        </w:r>
        <w:r w:rsidR="00542782">
          <w:rPr>
            <w:noProof/>
            <w:webHidden/>
          </w:rPr>
          <w:t>67</w:t>
        </w:r>
        <w:r w:rsidR="00542782">
          <w:rPr>
            <w:noProof/>
            <w:webHidden/>
          </w:rPr>
          <w:fldChar w:fldCharType="end"/>
        </w:r>
      </w:hyperlink>
    </w:p>
    <w:p w14:paraId="3E7B7F24" w14:textId="77777777" w:rsidR="00542782" w:rsidRDefault="000F64D3">
      <w:pPr>
        <w:pStyle w:val="31"/>
        <w:tabs>
          <w:tab w:val="right" w:leader="dot" w:pos="9736"/>
        </w:tabs>
        <w:rPr>
          <w:rFonts w:asciiTheme="minorHAnsi" w:eastAsiaTheme="minorEastAsia" w:hAnsiTheme="minorHAnsi" w:cstheme="minorBidi"/>
          <w:noProof/>
          <w:szCs w:val="22"/>
        </w:rPr>
      </w:pPr>
      <w:hyperlink w:anchor="_Toc448761061" w:history="1">
        <w:r w:rsidR="00542782" w:rsidRPr="00E44CD7">
          <w:rPr>
            <w:rStyle w:val="ae"/>
            <w:rFonts w:ascii="微软雅黑" w:eastAsia="微软雅黑" w:hAnsi="微软雅黑" w:hint="eastAsia"/>
            <w:noProof/>
          </w:rPr>
          <w:t>响应报文说明</w:t>
        </w:r>
        <w:r w:rsidR="00542782">
          <w:rPr>
            <w:noProof/>
            <w:webHidden/>
          </w:rPr>
          <w:tab/>
        </w:r>
        <w:r w:rsidR="00542782">
          <w:rPr>
            <w:noProof/>
            <w:webHidden/>
          </w:rPr>
          <w:fldChar w:fldCharType="begin"/>
        </w:r>
        <w:r w:rsidR="00542782">
          <w:rPr>
            <w:noProof/>
            <w:webHidden/>
          </w:rPr>
          <w:instrText xml:space="preserve"> PAGEREF _Toc448761061 \h </w:instrText>
        </w:r>
        <w:r w:rsidR="00542782">
          <w:rPr>
            <w:noProof/>
            <w:webHidden/>
          </w:rPr>
        </w:r>
        <w:r w:rsidR="00542782">
          <w:rPr>
            <w:noProof/>
            <w:webHidden/>
          </w:rPr>
          <w:fldChar w:fldCharType="separate"/>
        </w:r>
        <w:r w:rsidR="00542782">
          <w:rPr>
            <w:noProof/>
            <w:webHidden/>
          </w:rPr>
          <w:t>67</w:t>
        </w:r>
        <w:r w:rsidR="00542782">
          <w:rPr>
            <w:noProof/>
            <w:webHidden/>
          </w:rPr>
          <w:fldChar w:fldCharType="end"/>
        </w:r>
      </w:hyperlink>
    </w:p>
    <w:p w14:paraId="22C95B07" w14:textId="77777777" w:rsidR="00542782" w:rsidRDefault="000F64D3">
      <w:pPr>
        <w:pStyle w:val="21"/>
        <w:tabs>
          <w:tab w:val="left" w:pos="1260"/>
          <w:tab w:val="right" w:leader="dot" w:pos="9736"/>
        </w:tabs>
        <w:rPr>
          <w:rFonts w:asciiTheme="minorHAnsi" w:eastAsiaTheme="minorEastAsia" w:hAnsiTheme="minorHAnsi" w:cstheme="minorBidi"/>
          <w:noProof/>
          <w:szCs w:val="22"/>
        </w:rPr>
      </w:pPr>
      <w:hyperlink w:anchor="_Toc448761062" w:history="1">
        <w:r w:rsidR="00542782" w:rsidRPr="00E44CD7">
          <w:rPr>
            <w:rStyle w:val="ae"/>
            <w:rFonts w:ascii="微软雅黑" w:eastAsia="微软雅黑" w:hAnsi="微软雅黑"/>
            <w:noProof/>
          </w:rPr>
          <w:t>6.34</w:t>
        </w:r>
        <w:r w:rsidR="00542782">
          <w:rPr>
            <w:rFonts w:asciiTheme="minorHAnsi" w:eastAsiaTheme="minorEastAsia" w:hAnsiTheme="minorHAnsi" w:cstheme="minorBidi"/>
            <w:noProof/>
            <w:szCs w:val="22"/>
          </w:rPr>
          <w:tab/>
        </w:r>
        <w:r w:rsidR="00542782" w:rsidRPr="00E44CD7">
          <w:rPr>
            <w:rStyle w:val="ae"/>
            <w:rFonts w:ascii="微软雅黑" w:eastAsia="微软雅黑" w:hAnsi="微软雅黑" w:hint="eastAsia"/>
            <w:noProof/>
          </w:rPr>
          <w:t>自动单笔还款（可选）</w:t>
        </w:r>
        <w:r w:rsidR="00542782" w:rsidRPr="00E44CD7">
          <w:rPr>
            <w:rStyle w:val="ae"/>
            <w:rFonts w:ascii="微软雅黑" w:eastAsia="微软雅黑" w:hAnsi="微软雅黑"/>
            <w:noProof/>
          </w:rPr>
          <w:t>(OGW00072)</w:t>
        </w:r>
        <w:r w:rsidR="00542782">
          <w:rPr>
            <w:noProof/>
            <w:webHidden/>
          </w:rPr>
          <w:tab/>
        </w:r>
        <w:r w:rsidR="00542782">
          <w:rPr>
            <w:noProof/>
            <w:webHidden/>
          </w:rPr>
          <w:fldChar w:fldCharType="begin"/>
        </w:r>
        <w:r w:rsidR="00542782">
          <w:rPr>
            <w:noProof/>
            <w:webHidden/>
          </w:rPr>
          <w:instrText xml:space="preserve"> PAGEREF _Toc448761062 \h </w:instrText>
        </w:r>
        <w:r w:rsidR="00542782">
          <w:rPr>
            <w:noProof/>
            <w:webHidden/>
          </w:rPr>
        </w:r>
        <w:r w:rsidR="00542782">
          <w:rPr>
            <w:noProof/>
            <w:webHidden/>
          </w:rPr>
          <w:fldChar w:fldCharType="separate"/>
        </w:r>
        <w:r w:rsidR="00542782">
          <w:rPr>
            <w:noProof/>
            <w:webHidden/>
          </w:rPr>
          <w:t>68</w:t>
        </w:r>
        <w:r w:rsidR="00542782">
          <w:rPr>
            <w:noProof/>
            <w:webHidden/>
          </w:rPr>
          <w:fldChar w:fldCharType="end"/>
        </w:r>
      </w:hyperlink>
    </w:p>
    <w:p w14:paraId="21B5E8F2" w14:textId="77777777" w:rsidR="00542782" w:rsidRDefault="000F64D3">
      <w:pPr>
        <w:pStyle w:val="31"/>
        <w:tabs>
          <w:tab w:val="right" w:leader="dot" w:pos="9736"/>
        </w:tabs>
        <w:rPr>
          <w:rFonts w:asciiTheme="minorHAnsi" w:eastAsiaTheme="minorEastAsia" w:hAnsiTheme="minorHAnsi" w:cstheme="minorBidi"/>
          <w:noProof/>
          <w:szCs w:val="22"/>
        </w:rPr>
      </w:pPr>
      <w:hyperlink w:anchor="_Toc448761063" w:history="1">
        <w:r w:rsidR="00542782" w:rsidRPr="00E44CD7">
          <w:rPr>
            <w:rStyle w:val="ae"/>
            <w:rFonts w:ascii="微软雅黑" w:eastAsia="微软雅黑" w:hAnsi="微软雅黑" w:hint="eastAsia"/>
            <w:noProof/>
          </w:rPr>
          <w:t>请求报文说明</w:t>
        </w:r>
        <w:r w:rsidR="00542782">
          <w:rPr>
            <w:noProof/>
            <w:webHidden/>
          </w:rPr>
          <w:tab/>
        </w:r>
        <w:r w:rsidR="00542782">
          <w:rPr>
            <w:noProof/>
            <w:webHidden/>
          </w:rPr>
          <w:fldChar w:fldCharType="begin"/>
        </w:r>
        <w:r w:rsidR="00542782">
          <w:rPr>
            <w:noProof/>
            <w:webHidden/>
          </w:rPr>
          <w:instrText xml:space="preserve"> PAGEREF _Toc448761063 \h </w:instrText>
        </w:r>
        <w:r w:rsidR="00542782">
          <w:rPr>
            <w:noProof/>
            <w:webHidden/>
          </w:rPr>
        </w:r>
        <w:r w:rsidR="00542782">
          <w:rPr>
            <w:noProof/>
            <w:webHidden/>
          </w:rPr>
          <w:fldChar w:fldCharType="separate"/>
        </w:r>
        <w:r w:rsidR="00542782">
          <w:rPr>
            <w:noProof/>
            <w:webHidden/>
          </w:rPr>
          <w:t>68</w:t>
        </w:r>
        <w:r w:rsidR="00542782">
          <w:rPr>
            <w:noProof/>
            <w:webHidden/>
          </w:rPr>
          <w:fldChar w:fldCharType="end"/>
        </w:r>
      </w:hyperlink>
    </w:p>
    <w:p w14:paraId="5AB657BD" w14:textId="77777777" w:rsidR="00542782" w:rsidRDefault="000F64D3">
      <w:pPr>
        <w:pStyle w:val="31"/>
        <w:tabs>
          <w:tab w:val="right" w:leader="dot" w:pos="9736"/>
        </w:tabs>
        <w:rPr>
          <w:rFonts w:asciiTheme="minorHAnsi" w:eastAsiaTheme="minorEastAsia" w:hAnsiTheme="minorHAnsi" w:cstheme="minorBidi"/>
          <w:noProof/>
          <w:szCs w:val="22"/>
        </w:rPr>
      </w:pPr>
      <w:hyperlink w:anchor="_Toc448761064" w:history="1">
        <w:r w:rsidR="00542782" w:rsidRPr="00E44CD7">
          <w:rPr>
            <w:rStyle w:val="ae"/>
            <w:rFonts w:ascii="微软雅黑" w:eastAsia="微软雅黑" w:hAnsi="微软雅黑" w:hint="eastAsia"/>
            <w:noProof/>
          </w:rPr>
          <w:t>响应报文说明</w:t>
        </w:r>
        <w:r w:rsidR="00542782">
          <w:rPr>
            <w:noProof/>
            <w:webHidden/>
          </w:rPr>
          <w:tab/>
        </w:r>
        <w:r w:rsidR="00542782">
          <w:rPr>
            <w:noProof/>
            <w:webHidden/>
          </w:rPr>
          <w:fldChar w:fldCharType="begin"/>
        </w:r>
        <w:r w:rsidR="00542782">
          <w:rPr>
            <w:noProof/>
            <w:webHidden/>
          </w:rPr>
          <w:instrText xml:space="preserve"> PAGEREF _Toc448761064 \h </w:instrText>
        </w:r>
        <w:r w:rsidR="00542782">
          <w:rPr>
            <w:noProof/>
            <w:webHidden/>
          </w:rPr>
        </w:r>
        <w:r w:rsidR="00542782">
          <w:rPr>
            <w:noProof/>
            <w:webHidden/>
          </w:rPr>
          <w:fldChar w:fldCharType="separate"/>
        </w:r>
        <w:r w:rsidR="00542782">
          <w:rPr>
            <w:noProof/>
            <w:webHidden/>
          </w:rPr>
          <w:t>68</w:t>
        </w:r>
        <w:r w:rsidR="00542782">
          <w:rPr>
            <w:noProof/>
            <w:webHidden/>
          </w:rPr>
          <w:fldChar w:fldCharType="end"/>
        </w:r>
      </w:hyperlink>
    </w:p>
    <w:p w14:paraId="2050E6F9" w14:textId="77777777" w:rsidR="00542782" w:rsidRDefault="000F64D3">
      <w:pPr>
        <w:pStyle w:val="21"/>
        <w:tabs>
          <w:tab w:val="left" w:pos="1260"/>
          <w:tab w:val="right" w:leader="dot" w:pos="9736"/>
        </w:tabs>
        <w:rPr>
          <w:rFonts w:asciiTheme="minorHAnsi" w:eastAsiaTheme="minorEastAsia" w:hAnsiTheme="minorHAnsi" w:cstheme="minorBidi"/>
          <w:noProof/>
          <w:szCs w:val="22"/>
        </w:rPr>
      </w:pPr>
      <w:hyperlink w:anchor="_Toc448761065" w:history="1">
        <w:r w:rsidR="00542782" w:rsidRPr="00E44CD7">
          <w:rPr>
            <w:rStyle w:val="ae"/>
            <w:rFonts w:ascii="微软雅黑" w:eastAsia="微软雅黑" w:hAnsi="微软雅黑"/>
            <w:noProof/>
          </w:rPr>
          <w:t>6.35</w:t>
        </w:r>
        <w:r w:rsidR="00542782">
          <w:rPr>
            <w:rFonts w:asciiTheme="minorHAnsi" w:eastAsiaTheme="minorEastAsia" w:hAnsiTheme="minorHAnsi" w:cstheme="minorBidi"/>
            <w:noProof/>
            <w:szCs w:val="22"/>
          </w:rPr>
          <w:tab/>
        </w:r>
        <w:r w:rsidR="00542782" w:rsidRPr="00E44CD7">
          <w:rPr>
            <w:rStyle w:val="ae"/>
            <w:rFonts w:ascii="微软雅黑" w:eastAsia="微软雅黑" w:hAnsi="微软雅黑" w:hint="eastAsia"/>
            <w:noProof/>
          </w:rPr>
          <w:t>单标公司垫付还款</w:t>
        </w:r>
        <w:r w:rsidR="00542782" w:rsidRPr="00E44CD7">
          <w:rPr>
            <w:rStyle w:val="ae"/>
            <w:rFonts w:ascii="微软雅黑" w:eastAsia="微软雅黑" w:hAnsi="微软雅黑"/>
            <w:noProof/>
          </w:rPr>
          <w:t>(OGW00073)</w:t>
        </w:r>
        <w:r w:rsidR="00542782">
          <w:rPr>
            <w:noProof/>
            <w:webHidden/>
          </w:rPr>
          <w:tab/>
        </w:r>
        <w:r w:rsidR="00542782">
          <w:rPr>
            <w:noProof/>
            <w:webHidden/>
          </w:rPr>
          <w:fldChar w:fldCharType="begin"/>
        </w:r>
        <w:r w:rsidR="00542782">
          <w:rPr>
            <w:noProof/>
            <w:webHidden/>
          </w:rPr>
          <w:instrText xml:space="preserve"> PAGEREF _Toc448761065 \h </w:instrText>
        </w:r>
        <w:r w:rsidR="00542782">
          <w:rPr>
            <w:noProof/>
            <w:webHidden/>
          </w:rPr>
        </w:r>
        <w:r w:rsidR="00542782">
          <w:rPr>
            <w:noProof/>
            <w:webHidden/>
          </w:rPr>
          <w:fldChar w:fldCharType="separate"/>
        </w:r>
        <w:r w:rsidR="00542782">
          <w:rPr>
            <w:noProof/>
            <w:webHidden/>
          </w:rPr>
          <w:t>69</w:t>
        </w:r>
        <w:r w:rsidR="00542782">
          <w:rPr>
            <w:noProof/>
            <w:webHidden/>
          </w:rPr>
          <w:fldChar w:fldCharType="end"/>
        </w:r>
      </w:hyperlink>
    </w:p>
    <w:p w14:paraId="5AB994DB" w14:textId="77777777" w:rsidR="00542782" w:rsidRDefault="000F64D3">
      <w:pPr>
        <w:pStyle w:val="31"/>
        <w:tabs>
          <w:tab w:val="right" w:leader="dot" w:pos="9736"/>
        </w:tabs>
        <w:rPr>
          <w:rFonts w:asciiTheme="minorHAnsi" w:eastAsiaTheme="minorEastAsia" w:hAnsiTheme="minorHAnsi" w:cstheme="minorBidi"/>
          <w:noProof/>
          <w:szCs w:val="22"/>
        </w:rPr>
      </w:pPr>
      <w:hyperlink w:anchor="_Toc448761066" w:history="1">
        <w:r w:rsidR="00542782" w:rsidRPr="00E44CD7">
          <w:rPr>
            <w:rStyle w:val="ae"/>
            <w:rFonts w:ascii="微软雅黑" w:eastAsia="微软雅黑" w:hAnsi="微软雅黑" w:hint="eastAsia"/>
            <w:noProof/>
          </w:rPr>
          <w:t>请求报文说明</w:t>
        </w:r>
        <w:r w:rsidR="00542782">
          <w:rPr>
            <w:noProof/>
            <w:webHidden/>
          </w:rPr>
          <w:tab/>
        </w:r>
        <w:r w:rsidR="00542782">
          <w:rPr>
            <w:noProof/>
            <w:webHidden/>
          </w:rPr>
          <w:fldChar w:fldCharType="begin"/>
        </w:r>
        <w:r w:rsidR="00542782">
          <w:rPr>
            <w:noProof/>
            <w:webHidden/>
          </w:rPr>
          <w:instrText xml:space="preserve"> PAGEREF _Toc448761066 \h </w:instrText>
        </w:r>
        <w:r w:rsidR="00542782">
          <w:rPr>
            <w:noProof/>
            <w:webHidden/>
          </w:rPr>
        </w:r>
        <w:r w:rsidR="00542782">
          <w:rPr>
            <w:noProof/>
            <w:webHidden/>
          </w:rPr>
          <w:fldChar w:fldCharType="separate"/>
        </w:r>
        <w:r w:rsidR="00542782">
          <w:rPr>
            <w:noProof/>
            <w:webHidden/>
          </w:rPr>
          <w:t>69</w:t>
        </w:r>
        <w:r w:rsidR="00542782">
          <w:rPr>
            <w:noProof/>
            <w:webHidden/>
          </w:rPr>
          <w:fldChar w:fldCharType="end"/>
        </w:r>
      </w:hyperlink>
    </w:p>
    <w:p w14:paraId="1C906A74" w14:textId="77777777" w:rsidR="00542782" w:rsidRDefault="000F64D3">
      <w:pPr>
        <w:pStyle w:val="31"/>
        <w:tabs>
          <w:tab w:val="right" w:leader="dot" w:pos="9736"/>
        </w:tabs>
        <w:rPr>
          <w:rFonts w:asciiTheme="minorHAnsi" w:eastAsiaTheme="minorEastAsia" w:hAnsiTheme="minorHAnsi" w:cstheme="minorBidi"/>
          <w:noProof/>
          <w:szCs w:val="22"/>
        </w:rPr>
      </w:pPr>
      <w:hyperlink w:anchor="_Toc448761067" w:history="1">
        <w:r w:rsidR="00542782" w:rsidRPr="00E44CD7">
          <w:rPr>
            <w:rStyle w:val="ae"/>
            <w:rFonts w:ascii="微软雅黑" w:eastAsia="微软雅黑" w:hAnsi="微软雅黑" w:hint="eastAsia"/>
            <w:noProof/>
          </w:rPr>
          <w:t>响应报文说明</w:t>
        </w:r>
        <w:r w:rsidR="00542782">
          <w:rPr>
            <w:noProof/>
            <w:webHidden/>
          </w:rPr>
          <w:tab/>
        </w:r>
        <w:r w:rsidR="00542782">
          <w:rPr>
            <w:noProof/>
            <w:webHidden/>
          </w:rPr>
          <w:fldChar w:fldCharType="begin"/>
        </w:r>
        <w:r w:rsidR="00542782">
          <w:rPr>
            <w:noProof/>
            <w:webHidden/>
          </w:rPr>
          <w:instrText xml:space="preserve"> PAGEREF _Toc448761067 \h </w:instrText>
        </w:r>
        <w:r w:rsidR="00542782">
          <w:rPr>
            <w:noProof/>
            <w:webHidden/>
          </w:rPr>
        </w:r>
        <w:r w:rsidR="00542782">
          <w:rPr>
            <w:noProof/>
            <w:webHidden/>
          </w:rPr>
          <w:fldChar w:fldCharType="separate"/>
        </w:r>
        <w:r w:rsidR="00542782">
          <w:rPr>
            <w:noProof/>
            <w:webHidden/>
          </w:rPr>
          <w:t>69</w:t>
        </w:r>
        <w:r w:rsidR="00542782">
          <w:rPr>
            <w:noProof/>
            <w:webHidden/>
          </w:rPr>
          <w:fldChar w:fldCharType="end"/>
        </w:r>
      </w:hyperlink>
    </w:p>
    <w:p w14:paraId="6B50B642" w14:textId="77777777" w:rsidR="00542782" w:rsidRDefault="000F64D3">
      <w:pPr>
        <w:pStyle w:val="21"/>
        <w:tabs>
          <w:tab w:val="left" w:pos="1260"/>
          <w:tab w:val="right" w:leader="dot" w:pos="9736"/>
        </w:tabs>
        <w:rPr>
          <w:rFonts w:asciiTheme="minorHAnsi" w:eastAsiaTheme="minorEastAsia" w:hAnsiTheme="minorHAnsi" w:cstheme="minorBidi"/>
          <w:noProof/>
          <w:szCs w:val="22"/>
        </w:rPr>
      </w:pPr>
      <w:hyperlink w:anchor="_Toc448761068" w:history="1">
        <w:r w:rsidR="00542782" w:rsidRPr="00E44CD7">
          <w:rPr>
            <w:rStyle w:val="ae"/>
            <w:rFonts w:ascii="微软雅黑" w:eastAsia="微软雅黑" w:hAnsi="微软雅黑"/>
            <w:noProof/>
          </w:rPr>
          <w:t>6.36</w:t>
        </w:r>
        <w:r w:rsidR="00542782">
          <w:rPr>
            <w:rFonts w:asciiTheme="minorHAnsi" w:eastAsiaTheme="minorEastAsia" w:hAnsiTheme="minorHAnsi" w:cstheme="minorBidi"/>
            <w:noProof/>
            <w:szCs w:val="22"/>
          </w:rPr>
          <w:tab/>
        </w:r>
        <w:r w:rsidR="00542782" w:rsidRPr="00E44CD7">
          <w:rPr>
            <w:rStyle w:val="ae"/>
            <w:rFonts w:ascii="微软雅黑" w:eastAsia="微软雅黑" w:hAnsi="微软雅黑" w:hint="eastAsia"/>
            <w:noProof/>
          </w:rPr>
          <w:t>还款收益明细提交</w:t>
        </w:r>
        <w:r w:rsidR="00542782" w:rsidRPr="00E44CD7">
          <w:rPr>
            <w:rStyle w:val="ae"/>
            <w:rFonts w:ascii="微软雅黑" w:eastAsia="微软雅黑" w:hAnsi="微软雅黑"/>
            <w:noProof/>
          </w:rPr>
          <w:t>(OGW00074)</w:t>
        </w:r>
        <w:r w:rsidR="00542782">
          <w:rPr>
            <w:noProof/>
            <w:webHidden/>
          </w:rPr>
          <w:tab/>
        </w:r>
        <w:r w:rsidR="00542782">
          <w:rPr>
            <w:noProof/>
            <w:webHidden/>
          </w:rPr>
          <w:fldChar w:fldCharType="begin"/>
        </w:r>
        <w:r w:rsidR="00542782">
          <w:rPr>
            <w:noProof/>
            <w:webHidden/>
          </w:rPr>
          <w:instrText xml:space="preserve"> PAGEREF _Toc448761068 \h </w:instrText>
        </w:r>
        <w:r w:rsidR="00542782">
          <w:rPr>
            <w:noProof/>
            <w:webHidden/>
          </w:rPr>
        </w:r>
        <w:r w:rsidR="00542782">
          <w:rPr>
            <w:noProof/>
            <w:webHidden/>
          </w:rPr>
          <w:fldChar w:fldCharType="separate"/>
        </w:r>
        <w:r w:rsidR="00542782">
          <w:rPr>
            <w:noProof/>
            <w:webHidden/>
          </w:rPr>
          <w:t>70</w:t>
        </w:r>
        <w:r w:rsidR="00542782">
          <w:rPr>
            <w:noProof/>
            <w:webHidden/>
          </w:rPr>
          <w:fldChar w:fldCharType="end"/>
        </w:r>
      </w:hyperlink>
    </w:p>
    <w:p w14:paraId="126D052E" w14:textId="77777777" w:rsidR="00542782" w:rsidRDefault="000F64D3">
      <w:pPr>
        <w:pStyle w:val="31"/>
        <w:tabs>
          <w:tab w:val="right" w:leader="dot" w:pos="9736"/>
        </w:tabs>
        <w:rPr>
          <w:rFonts w:asciiTheme="minorHAnsi" w:eastAsiaTheme="minorEastAsia" w:hAnsiTheme="minorHAnsi" w:cstheme="minorBidi"/>
          <w:noProof/>
          <w:szCs w:val="22"/>
        </w:rPr>
      </w:pPr>
      <w:hyperlink w:anchor="_Toc448761069" w:history="1">
        <w:r w:rsidR="00542782" w:rsidRPr="00E44CD7">
          <w:rPr>
            <w:rStyle w:val="ae"/>
            <w:rFonts w:ascii="微软雅黑" w:eastAsia="微软雅黑" w:hAnsi="微软雅黑" w:hint="eastAsia"/>
            <w:noProof/>
          </w:rPr>
          <w:t>请求报文说明</w:t>
        </w:r>
        <w:r w:rsidR="00542782">
          <w:rPr>
            <w:noProof/>
            <w:webHidden/>
          </w:rPr>
          <w:tab/>
        </w:r>
        <w:r w:rsidR="00542782">
          <w:rPr>
            <w:noProof/>
            <w:webHidden/>
          </w:rPr>
          <w:fldChar w:fldCharType="begin"/>
        </w:r>
        <w:r w:rsidR="00542782">
          <w:rPr>
            <w:noProof/>
            <w:webHidden/>
          </w:rPr>
          <w:instrText xml:space="preserve"> PAGEREF _Toc448761069 \h </w:instrText>
        </w:r>
        <w:r w:rsidR="00542782">
          <w:rPr>
            <w:noProof/>
            <w:webHidden/>
          </w:rPr>
        </w:r>
        <w:r w:rsidR="00542782">
          <w:rPr>
            <w:noProof/>
            <w:webHidden/>
          </w:rPr>
          <w:fldChar w:fldCharType="separate"/>
        </w:r>
        <w:r w:rsidR="00542782">
          <w:rPr>
            <w:noProof/>
            <w:webHidden/>
          </w:rPr>
          <w:t>70</w:t>
        </w:r>
        <w:r w:rsidR="00542782">
          <w:rPr>
            <w:noProof/>
            <w:webHidden/>
          </w:rPr>
          <w:fldChar w:fldCharType="end"/>
        </w:r>
      </w:hyperlink>
    </w:p>
    <w:p w14:paraId="7B6C6B48" w14:textId="77777777" w:rsidR="00542782" w:rsidRDefault="000F64D3">
      <w:pPr>
        <w:pStyle w:val="31"/>
        <w:tabs>
          <w:tab w:val="right" w:leader="dot" w:pos="9736"/>
        </w:tabs>
        <w:rPr>
          <w:rFonts w:asciiTheme="minorHAnsi" w:eastAsiaTheme="minorEastAsia" w:hAnsiTheme="minorHAnsi" w:cstheme="minorBidi"/>
          <w:noProof/>
          <w:szCs w:val="22"/>
        </w:rPr>
      </w:pPr>
      <w:hyperlink w:anchor="_Toc448761070" w:history="1">
        <w:r w:rsidR="00542782" w:rsidRPr="00E44CD7">
          <w:rPr>
            <w:rStyle w:val="ae"/>
            <w:rFonts w:ascii="宋体" w:cs="宋体" w:hint="eastAsia"/>
            <w:noProof/>
            <w:kern w:val="0"/>
          </w:rPr>
          <w:t>响应报文说明</w:t>
        </w:r>
        <w:r w:rsidR="00542782">
          <w:rPr>
            <w:noProof/>
            <w:webHidden/>
          </w:rPr>
          <w:tab/>
        </w:r>
        <w:r w:rsidR="00542782">
          <w:rPr>
            <w:noProof/>
            <w:webHidden/>
          </w:rPr>
          <w:fldChar w:fldCharType="begin"/>
        </w:r>
        <w:r w:rsidR="00542782">
          <w:rPr>
            <w:noProof/>
            <w:webHidden/>
          </w:rPr>
          <w:instrText xml:space="preserve"> PAGEREF _Toc448761070 \h </w:instrText>
        </w:r>
        <w:r w:rsidR="00542782">
          <w:rPr>
            <w:noProof/>
            <w:webHidden/>
          </w:rPr>
        </w:r>
        <w:r w:rsidR="00542782">
          <w:rPr>
            <w:noProof/>
            <w:webHidden/>
          </w:rPr>
          <w:fldChar w:fldCharType="separate"/>
        </w:r>
        <w:r w:rsidR="00542782">
          <w:rPr>
            <w:noProof/>
            <w:webHidden/>
          </w:rPr>
          <w:t>71</w:t>
        </w:r>
        <w:r w:rsidR="00542782">
          <w:rPr>
            <w:noProof/>
            <w:webHidden/>
          </w:rPr>
          <w:fldChar w:fldCharType="end"/>
        </w:r>
      </w:hyperlink>
    </w:p>
    <w:p w14:paraId="095CA47E" w14:textId="77777777" w:rsidR="00542782" w:rsidRDefault="000F64D3">
      <w:pPr>
        <w:pStyle w:val="21"/>
        <w:tabs>
          <w:tab w:val="left" w:pos="1260"/>
          <w:tab w:val="right" w:leader="dot" w:pos="9736"/>
        </w:tabs>
        <w:rPr>
          <w:rFonts w:asciiTheme="minorHAnsi" w:eastAsiaTheme="minorEastAsia" w:hAnsiTheme="minorHAnsi" w:cstheme="minorBidi"/>
          <w:noProof/>
          <w:szCs w:val="22"/>
        </w:rPr>
      </w:pPr>
      <w:hyperlink w:anchor="_Toc448761071" w:history="1">
        <w:r w:rsidR="00542782" w:rsidRPr="00E44CD7">
          <w:rPr>
            <w:rStyle w:val="ae"/>
            <w:rFonts w:ascii="微软雅黑" w:eastAsia="微软雅黑" w:hAnsi="微软雅黑"/>
            <w:noProof/>
          </w:rPr>
          <w:t>6.37</w:t>
        </w:r>
        <w:r w:rsidR="00542782">
          <w:rPr>
            <w:rFonts w:asciiTheme="minorHAnsi" w:eastAsiaTheme="minorEastAsia" w:hAnsiTheme="minorHAnsi" w:cstheme="minorBidi"/>
            <w:noProof/>
            <w:szCs w:val="22"/>
          </w:rPr>
          <w:tab/>
        </w:r>
        <w:r w:rsidR="00542782" w:rsidRPr="00E44CD7">
          <w:rPr>
            <w:rStyle w:val="ae"/>
            <w:rFonts w:ascii="微软雅黑" w:eastAsia="微软雅黑" w:hAnsi="微软雅黑" w:hint="eastAsia"/>
            <w:noProof/>
          </w:rPr>
          <w:t>还款收益结果查询</w:t>
        </w:r>
        <w:r w:rsidR="00542782" w:rsidRPr="00E44CD7">
          <w:rPr>
            <w:rStyle w:val="ae"/>
            <w:rFonts w:ascii="微软雅黑" w:eastAsia="微软雅黑" w:hAnsi="微软雅黑"/>
            <w:noProof/>
          </w:rPr>
          <w:t xml:space="preserve"> (OGW00075)</w:t>
        </w:r>
        <w:r w:rsidR="00542782">
          <w:rPr>
            <w:noProof/>
            <w:webHidden/>
          </w:rPr>
          <w:tab/>
        </w:r>
        <w:r w:rsidR="00542782">
          <w:rPr>
            <w:noProof/>
            <w:webHidden/>
          </w:rPr>
          <w:fldChar w:fldCharType="begin"/>
        </w:r>
        <w:r w:rsidR="00542782">
          <w:rPr>
            <w:noProof/>
            <w:webHidden/>
          </w:rPr>
          <w:instrText xml:space="preserve"> PAGEREF _Toc448761071 \h </w:instrText>
        </w:r>
        <w:r w:rsidR="00542782">
          <w:rPr>
            <w:noProof/>
            <w:webHidden/>
          </w:rPr>
        </w:r>
        <w:r w:rsidR="00542782">
          <w:rPr>
            <w:noProof/>
            <w:webHidden/>
          </w:rPr>
          <w:fldChar w:fldCharType="separate"/>
        </w:r>
        <w:r w:rsidR="00542782">
          <w:rPr>
            <w:noProof/>
            <w:webHidden/>
          </w:rPr>
          <w:t>71</w:t>
        </w:r>
        <w:r w:rsidR="00542782">
          <w:rPr>
            <w:noProof/>
            <w:webHidden/>
          </w:rPr>
          <w:fldChar w:fldCharType="end"/>
        </w:r>
      </w:hyperlink>
    </w:p>
    <w:p w14:paraId="421F28A6" w14:textId="77777777" w:rsidR="00542782" w:rsidRDefault="000F64D3">
      <w:pPr>
        <w:pStyle w:val="31"/>
        <w:tabs>
          <w:tab w:val="right" w:leader="dot" w:pos="9736"/>
        </w:tabs>
        <w:rPr>
          <w:rFonts w:asciiTheme="minorHAnsi" w:eastAsiaTheme="minorEastAsia" w:hAnsiTheme="minorHAnsi" w:cstheme="minorBidi"/>
          <w:noProof/>
          <w:szCs w:val="22"/>
        </w:rPr>
      </w:pPr>
      <w:hyperlink w:anchor="_Toc448761072" w:history="1">
        <w:r w:rsidR="00542782" w:rsidRPr="00E44CD7">
          <w:rPr>
            <w:rStyle w:val="ae"/>
            <w:rFonts w:ascii="微软雅黑" w:eastAsia="微软雅黑" w:hAnsi="微软雅黑" w:hint="eastAsia"/>
            <w:noProof/>
          </w:rPr>
          <w:t>请求报文说明</w:t>
        </w:r>
        <w:r w:rsidR="00542782">
          <w:rPr>
            <w:noProof/>
            <w:webHidden/>
          </w:rPr>
          <w:tab/>
        </w:r>
        <w:r w:rsidR="00542782">
          <w:rPr>
            <w:noProof/>
            <w:webHidden/>
          </w:rPr>
          <w:fldChar w:fldCharType="begin"/>
        </w:r>
        <w:r w:rsidR="00542782">
          <w:rPr>
            <w:noProof/>
            <w:webHidden/>
          </w:rPr>
          <w:instrText xml:space="preserve"> PAGEREF _Toc448761072 \h </w:instrText>
        </w:r>
        <w:r w:rsidR="00542782">
          <w:rPr>
            <w:noProof/>
            <w:webHidden/>
          </w:rPr>
        </w:r>
        <w:r w:rsidR="00542782">
          <w:rPr>
            <w:noProof/>
            <w:webHidden/>
          </w:rPr>
          <w:fldChar w:fldCharType="separate"/>
        </w:r>
        <w:r w:rsidR="00542782">
          <w:rPr>
            <w:noProof/>
            <w:webHidden/>
          </w:rPr>
          <w:t>71</w:t>
        </w:r>
        <w:r w:rsidR="00542782">
          <w:rPr>
            <w:noProof/>
            <w:webHidden/>
          </w:rPr>
          <w:fldChar w:fldCharType="end"/>
        </w:r>
      </w:hyperlink>
    </w:p>
    <w:p w14:paraId="40674EF5" w14:textId="77777777" w:rsidR="00542782" w:rsidRDefault="000F64D3">
      <w:pPr>
        <w:pStyle w:val="31"/>
        <w:tabs>
          <w:tab w:val="right" w:leader="dot" w:pos="9736"/>
        </w:tabs>
        <w:rPr>
          <w:rFonts w:asciiTheme="minorHAnsi" w:eastAsiaTheme="minorEastAsia" w:hAnsiTheme="minorHAnsi" w:cstheme="minorBidi"/>
          <w:noProof/>
          <w:szCs w:val="22"/>
        </w:rPr>
      </w:pPr>
      <w:hyperlink w:anchor="_Toc448761073" w:history="1">
        <w:r w:rsidR="00542782" w:rsidRPr="00E44CD7">
          <w:rPr>
            <w:rStyle w:val="ae"/>
            <w:rFonts w:ascii="微软雅黑" w:eastAsia="微软雅黑" w:hAnsi="微软雅黑" w:hint="eastAsia"/>
            <w:noProof/>
          </w:rPr>
          <w:t>响应报文说明</w:t>
        </w:r>
        <w:r w:rsidR="00542782">
          <w:rPr>
            <w:noProof/>
            <w:webHidden/>
          </w:rPr>
          <w:tab/>
        </w:r>
        <w:r w:rsidR="00542782">
          <w:rPr>
            <w:noProof/>
            <w:webHidden/>
          </w:rPr>
          <w:fldChar w:fldCharType="begin"/>
        </w:r>
        <w:r w:rsidR="00542782">
          <w:rPr>
            <w:noProof/>
            <w:webHidden/>
          </w:rPr>
          <w:instrText xml:space="preserve"> PAGEREF _Toc448761073 \h </w:instrText>
        </w:r>
        <w:r w:rsidR="00542782">
          <w:rPr>
            <w:noProof/>
            <w:webHidden/>
          </w:rPr>
        </w:r>
        <w:r w:rsidR="00542782">
          <w:rPr>
            <w:noProof/>
            <w:webHidden/>
          </w:rPr>
          <w:fldChar w:fldCharType="separate"/>
        </w:r>
        <w:r w:rsidR="00542782">
          <w:rPr>
            <w:noProof/>
            <w:webHidden/>
          </w:rPr>
          <w:t>72</w:t>
        </w:r>
        <w:r w:rsidR="00542782">
          <w:rPr>
            <w:noProof/>
            <w:webHidden/>
          </w:rPr>
          <w:fldChar w:fldCharType="end"/>
        </w:r>
      </w:hyperlink>
    </w:p>
    <w:p w14:paraId="564CE0FF" w14:textId="77777777" w:rsidR="00542782" w:rsidRDefault="000F64D3">
      <w:pPr>
        <w:pStyle w:val="21"/>
        <w:tabs>
          <w:tab w:val="left" w:pos="1260"/>
          <w:tab w:val="right" w:leader="dot" w:pos="9736"/>
        </w:tabs>
        <w:rPr>
          <w:rFonts w:asciiTheme="minorHAnsi" w:eastAsiaTheme="minorEastAsia" w:hAnsiTheme="minorHAnsi" w:cstheme="minorBidi"/>
          <w:noProof/>
          <w:szCs w:val="22"/>
        </w:rPr>
      </w:pPr>
      <w:hyperlink w:anchor="_Toc448761074" w:history="1">
        <w:r w:rsidR="00542782" w:rsidRPr="00E44CD7">
          <w:rPr>
            <w:rStyle w:val="ae"/>
            <w:rFonts w:ascii="微软雅黑" w:eastAsia="微软雅黑" w:hAnsi="微软雅黑"/>
            <w:noProof/>
          </w:rPr>
          <w:t>6.38</w:t>
        </w:r>
        <w:r w:rsidR="00542782">
          <w:rPr>
            <w:rFonts w:asciiTheme="minorHAnsi" w:eastAsiaTheme="minorEastAsia" w:hAnsiTheme="minorHAnsi" w:cstheme="minorBidi"/>
            <w:noProof/>
            <w:szCs w:val="22"/>
          </w:rPr>
          <w:tab/>
        </w:r>
        <w:r w:rsidR="00542782" w:rsidRPr="00E44CD7">
          <w:rPr>
            <w:rStyle w:val="ae"/>
            <w:rFonts w:ascii="微软雅黑" w:eastAsia="微软雅黑" w:hAnsi="微软雅黑" w:hint="eastAsia"/>
            <w:noProof/>
          </w:rPr>
          <w:t>单笔奖励或分红（可选）</w:t>
        </w:r>
        <w:r w:rsidR="00542782" w:rsidRPr="00E44CD7">
          <w:rPr>
            <w:rStyle w:val="ae"/>
            <w:rFonts w:ascii="微软雅黑" w:eastAsia="微软雅黑" w:hAnsi="微软雅黑"/>
            <w:noProof/>
          </w:rPr>
          <w:t>(OGW00076)</w:t>
        </w:r>
        <w:r w:rsidR="00542782">
          <w:rPr>
            <w:noProof/>
            <w:webHidden/>
          </w:rPr>
          <w:tab/>
        </w:r>
        <w:r w:rsidR="00542782">
          <w:rPr>
            <w:noProof/>
            <w:webHidden/>
          </w:rPr>
          <w:fldChar w:fldCharType="begin"/>
        </w:r>
        <w:r w:rsidR="00542782">
          <w:rPr>
            <w:noProof/>
            <w:webHidden/>
          </w:rPr>
          <w:instrText xml:space="preserve"> PAGEREF _Toc448761074 \h </w:instrText>
        </w:r>
        <w:r w:rsidR="00542782">
          <w:rPr>
            <w:noProof/>
            <w:webHidden/>
          </w:rPr>
        </w:r>
        <w:r w:rsidR="00542782">
          <w:rPr>
            <w:noProof/>
            <w:webHidden/>
          </w:rPr>
          <w:fldChar w:fldCharType="separate"/>
        </w:r>
        <w:r w:rsidR="00542782">
          <w:rPr>
            <w:noProof/>
            <w:webHidden/>
          </w:rPr>
          <w:t>73</w:t>
        </w:r>
        <w:r w:rsidR="00542782">
          <w:rPr>
            <w:noProof/>
            <w:webHidden/>
          </w:rPr>
          <w:fldChar w:fldCharType="end"/>
        </w:r>
      </w:hyperlink>
    </w:p>
    <w:p w14:paraId="5E60883A" w14:textId="77777777" w:rsidR="00542782" w:rsidRDefault="000F64D3">
      <w:pPr>
        <w:pStyle w:val="31"/>
        <w:tabs>
          <w:tab w:val="right" w:leader="dot" w:pos="9736"/>
        </w:tabs>
        <w:rPr>
          <w:rFonts w:asciiTheme="minorHAnsi" w:eastAsiaTheme="minorEastAsia" w:hAnsiTheme="minorHAnsi" w:cstheme="minorBidi"/>
          <w:noProof/>
          <w:szCs w:val="22"/>
        </w:rPr>
      </w:pPr>
      <w:hyperlink w:anchor="_Toc448761075" w:history="1">
        <w:r w:rsidR="00542782" w:rsidRPr="00E44CD7">
          <w:rPr>
            <w:rStyle w:val="ae"/>
            <w:rFonts w:ascii="微软雅黑" w:eastAsia="微软雅黑" w:hAnsi="微软雅黑" w:hint="eastAsia"/>
            <w:noProof/>
          </w:rPr>
          <w:t>请求报文说明</w:t>
        </w:r>
        <w:r w:rsidR="00542782">
          <w:rPr>
            <w:noProof/>
            <w:webHidden/>
          </w:rPr>
          <w:tab/>
        </w:r>
        <w:r w:rsidR="00542782">
          <w:rPr>
            <w:noProof/>
            <w:webHidden/>
          </w:rPr>
          <w:fldChar w:fldCharType="begin"/>
        </w:r>
        <w:r w:rsidR="00542782">
          <w:rPr>
            <w:noProof/>
            <w:webHidden/>
          </w:rPr>
          <w:instrText xml:space="preserve"> PAGEREF _Toc448761075 \h </w:instrText>
        </w:r>
        <w:r w:rsidR="00542782">
          <w:rPr>
            <w:noProof/>
            <w:webHidden/>
          </w:rPr>
        </w:r>
        <w:r w:rsidR="00542782">
          <w:rPr>
            <w:noProof/>
            <w:webHidden/>
          </w:rPr>
          <w:fldChar w:fldCharType="separate"/>
        </w:r>
        <w:r w:rsidR="00542782">
          <w:rPr>
            <w:noProof/>
            <w:webHidden/>
          </w:rPr>
          <w:t>73</w:t>
        </w:r>
        <w:r w:rsidR="00542782">
          <w:rPr>
            <w:noProof/>
            <w:webHidden/>
          </w:rPr>
          <w:fldChar w:fldCharType="end"/>
        </w:r>
      </w:hyperlink>
    </w:p>
    <w:p w14:paraId="385700FF" w14:textId="77777777" w:rsidR="00542782" w:rsidRDefault="000F64D3">
      <w:pPr>
        <w:pStyle w:val="31"/>
        <w:tabs>
          <w:tab w:val="right" w:leader="dot" w:pos="9736"/>
        </w:tabs>
        <w:rPr>
          <w:rFonts w:asciiTheme="minorHAnsi" w:eastAsiaTheme="minorEastAsia" w:hAnsiTheme="minorHAnsi" w:cstheme="minorBidi"/>
          <w:noProof/>
          <w:szCs w:val="22"/>
        </w:rPr>
      </w:pPr>
      <w:hyperlink w:anchor="_Toc448761076" w:history="1">
        <w:r w:rsidR="00542782" w:rsidRPr="00E44CD7">
          <w:rPr>
            <w:rStyle w:val="ae"/>
            <w:rFonts w:ascii="微软雅黑" w:eastAsia="微软雅黑" w:hAnsi="微软雅黑" w:hint="eastAsia"/>
            <w:noProof/>
          </w:rPr>
          <w:t>响应报文说明</w:t>
        </w:r>
        <w:r w:rsidR="00542782">
          <w:rPr>
            <w:noProof/>
            <w:webHidden/>
          </w:rPr>
          <w:tab/>
        </w:r>
        <w:r w:rsidR="00542782">
          <w:rPr>
            <w:noProof/>
            <w:webHidden/>
          </w:rPr>
          <w:fldChar w:fldCharType="begin"/>
        </w:r>
        <w:r w:rsidR="00542782">
          <w:rPr>
            <w:noProof/>
            <w:webHidden/>
          </w:rPr>
          <w:instrText xml:space="preserve"> PAGEREF _Toc448761076 \h </w:instrText>
        </w:r>
        <w:r w:rsidR="00542782">
          <w:rPr>
            <w:noProof/>
            <w:webHidden/>
          </w:rPr>
        </w:r>
        <w:r w:rsidR="00542782">
          <w:rPr>
            <w:noProof/>
            <w:webHidden/>
          </w:rPr>
          <w:fldChar w:fldCharType="separate"/>
        </w:r>
        <w:r w:rsidR="00542782">
          <w:rPr>
            <w:noProof/>
            <w:webHidden/>
          </w:rPr>
          <w:t>74</w:t>
        </w:r>
        <w:r w:rsidR="00542782">
          <w:rPr>
            <w:noProof/>
            <w:webHidden/>
          </w:rPr>
          <w:fldChar w:fldCharType="end"/>
        </w:r>
      </w:hyperlink>
    </w:p>
    <w:p w14:paraId="7CCE0E00" w14:textId="77777777" w:rsidR="00542782" w:rsidRDefault="000F64D3">
      <w:pPr>
        <w:pStyle w:val="21"/>
        <w:tabs>
          <w:tab w:val="left" w:pos="1260"/>
          <w:tab w:val="right" w:leader="dot" w:pos="9736"/>
        </w:tabs>
        <w:rPr>
          <w:rFonts w:asciiTheme="minorHAnsi" w:eastAsiaTheme="minorEastAsia" w:hAnsiTheme="minorHAnsi" w:cstheme="minorBidi"/>
          <w:noProof/>
          <w:szCs w:val="22"/>
        </w:rPr>
      </w:pPr>
      <w:hyperlink w:anchor="_Toc448761077" w:history="1">
        <w:r w:rsidR="00542782" w:rsidRPr="00E44CD7">
          <w:rPr>
            <w:rStyle w:val="ae"/>
            <w:rFonts w:ascii="微软雅黑" w:eastAsia="微软雅黑" w:hAnsi="微软雅黑"/>
            <w:noProof/>
          </w:rPr>
          <w:t>6.39</w:t>
        </w:r>
        <w:r w:rsidR="00542782">
          <w:rPr>
            <w:rFonts w:asciiTheme="minorHAnsi" w:eastAsiaTheme="minorEastAsia" w:hAnsiTheme="minorHAnsi" w:cstheme="minorBidi"/>
            <w:noProof/>
            <w:szCs w:val="22"/>
          </w:rPr>
          <w:tab/>
        </w:r>
        <w:r w:rsidR="00542782" w:rsidRPr="00E44CD7">
          <w:rPr>
            <w:rStyle w:val="ae"/>
            <w:rFonts w:ascii="微软雅黑" w:eastAsia="微软雅黑" w:hAnsi="微软雅黑" w:hint="eastAsia"/>
            <w:noProof/>
          </w:rPr>
          <w:t>日终对账请求</w:t>
        </w:r>
        <w:r w:rsidR="00542782" w:rsidRPr="00E44CD7">
          <w:rPr>
            <w:rStyle w:val="ae"/>
            <w:rFonts w:ascii="微软雅黑" w:eastAsia="微软雅黑" w:hAnsi="微软雅黑"/>
            <w:noProof/>
          </w:rPr>
          <w:t>(OGW00077)</w:t>
        </w:r>
        <w:r w:rsidR="00542782">
          <w:rPr>
            <w:noProof/>
            <w:webHidden/>
          </w:rPr>
          <w:tab/>
        </w:r>
        <w:r w:rsidR="00542782">
          <w:rPr>
            <w:noProof/>
            <w:webHidden/>
          </w:rPr>
          <w:fldChar w:fldCharType="begin"/>
        </w:r>
        <w:r w:rsidR="00542782">
          <w:rPr>
            <w:noProof/>
            <w:webHidden/>
          </w:rPr>
          <w:instrText xml:space="preserve"> PAGEREF _Toc448761077 \h </w:instrText>
        </w:r>
        <w:r w:rsidR="00542782">
          <w:rPr>
            <w:noProof/>
            <w:webHidden/>
          </w:rPr>
        </w:r>
        <w:r w:rsidR="00542782">
          <w:rPr>
            <w:noProof/>
            <w:webHidden/>
          </w:rPr>
          <w:fldChar w:fldCharType="separate"/>
        </w:r>
        <w:r w:rsidR="00542782">
          <w:rPr>
            <w:noProof/>
            <w:webHidden/>
          </w:rPr>
          <w:t>74</w:t>
        </w:r>
        <w:r w:rsidR="00542782">
          <w:rPr>
            <w:noProof/>
            <w:webHidden/>
          </w:rPr>
          <w:fldChar w:fldCharType="end"/>
        </w:r>
      </w:hyperlink>
    </w:p>
    <w:p w14:paraId="07FC0E43" w14:textId="77777777" w:rsidR="00542782" w:rsidRDefault="000F64D3">
      <w:pPr>
        <w:pStyle w:val="31"/>
        <w:tabs>
          <w:tab w:val="right" w:leader="dot" w:pos="9736"/>
        </w:tabs>
        <w:rPr>
          <w:rFonts w:asciiTheme="minorHAnsi" w:eastAsiaTheme="minorEastAsia" w:hAnsiTheme="minorHAnsi" w:cstheme="minorBidi"/>
          <w:noProof/>
          <w:szCs w:val="22"/>
        </w:rPr>
      </w:pPr>
      <w:hyperlink w:anchor="_Toc448761078" w:history="1">
        <w:r w:rsidR="00542782" w:rsidRPr="00E44CD7">
          <w:rPr>
            <w:rStyle w:val="ae"/>
            <w:rFonts w:ascii="微软雅黑" w:eastAsia="微软雅黑" w:hAnsi="微软雅黑" w:hint="eastAsia"/>
            <w:noProof/>
          </w:rPr>
          <w:t>请求报文说明</w:t>
        </w:r>
        <w:r w:rsidR="00542782">
          <w:rPr>
            <w:noProof/>
            <w:webHidden/>
          </w:rPr>
          <w:tab/>
        </w:r>
        <w:r w:rsidR="00542782">
          <w:rPr>
            <w:noProof/>
            <w:webHidden/>
          </w:rPr>
          <w:fldChar w:fldCharType="begin"/>
        </w:r>
        <w:r w:rsidR="00542782">
          <w:rPr>
            <w:noProof/>
            <w:webHidden/>
          </w:rPr>
          <w:instrText xml:space="preserve"> PAGEREF _Toc448761078 \h </w:instrText>
        </w:r>
        <w:r w:rsidR="00542782">
          <w:rPr>
            <w:noProof/>
            <w:webHidden/>
          </w:rPr>
        </w:r>
        <w:r w:rsidR="00542782">
          <w:rPr>
            <w:noProof/>
            <w:webHidden/>
          </w:rPr>
          <w:fldChar w:fldCharType="separate"/>
        </w:r>
        <w:r w:rsidR="00542782">
          <w:rPr>
            <w:noProof/>
            <w:webHidden/>
          </w:rPr>
          <w:t>74</w:t>
        </w:r>
        <w:r w:rsidR="00542782">
          <w:rPr>
            <w:noProof/>
            <w:webHidden/>
          </w:rPr>
          <w:fldChar w:fldCharType="end"/>
        </w:r>
      </w:hyperlink>
    </w:p>
    <w:p w14:paraId="6BBBE858" w14:textId="77777777" w:rsidR="00542782" w:rsidRDefault="000F64D3">
      <w:pPr>
        <w:pStyle w:val="31"/>
        <w:tabs>
          <w:tab w:val="right" w:leader="dot" w:pos="9736"/>
        </w:tabs>
        <w:rPr>
          <w:rFonts w:asciiTheme="minorHAnsi" w:eastAsiaTheme="minorEastAsia" w:hAnsiTheme="minorHAnsi" w:cstheme="minorBidi"/>
          <w:noProof/>
          <w:szCs w:val="22"/>
        </w:rPr>
      </w:pPr>
      <w:hyperlink w:anchor="_Toc448761079" w:history="1">
        <w:r w:rsidR="00542782" w:rsidRPr="00E44CD7">
          <w:rPr>
            <w:rStyle w:val="ae"/>
            <w:rFonts w:ascii="微软雅黑" w:eastAsia="微软雅黑" w:hAnsi="微软雅黑" w:hint="eastAsia"/>
            <w:noProof/>
          </w:rPr>
          <w:t>响应报文说明</w:t>
        </w:r>
        <w:r w:rsidR="00542782">
          <w:rPr>
            <w:noProof/>
            <w:webHidden/>
          </w:rPr>
          <w:tab/>
        </w:r>
        <w:r w:rsidR="00542782">
          <w:rPr>
            <w:noProof/>
            <w:webHidden/>
          </w:rPr>
          <w:fldChar w:fldCharType="begin"/>
        </w:r>
        <w:r w:rsidR="00542782">
          <w:rPr>
            <w:noProof/>
            <w:webHidden/>
          </w:rPr>
          <w:instrText xml:space="preserve"> PAGEREF _Toc448761079 \h </w:instrText>
        </w:r>
        <w:r w:rsidR="00542782">
          <w:rPr>
            <w:noProof/>
            <w:webHidden/>
          </w:rPr>
        </w:r>
        <w:r w:rsidR="00542782">
          <w:rPr>
            <w:noProof/>
            <w:webHidden/>
          </w:rPr>
          <w:fldChar w:fldCharType="separate"/>
        </w:r>
        <w:r w:rsidR="00542782">
          <w:rPr>
            <w:noProof/>
            <w:webHidden/>
          </w:rPr>
          <w:t>75</w:t>
        </w:r>
        <w:r w:rsidR="00542782">
          <w:rPr>
            <w:noProof/>
            <w:webHidden/>
          </w:rPr>
          <w:fldChar w:fldCharType="end"/>
        </w:r>
      </w:hyperlink>
    </w:p>
    <w:p w14:paraId="22CD672A" w14:textId="77777777" w:rsidR="00542782" w:rsidRDefault="000F64D3">
      <w:pPr>
        <w:pStyle w:val="31"/>
        <w:tabs>
          <w:tab w:val="right" w:leader="dot" w:pos="9736"/>
        </w:tabs>
        <w:rPr>
          <w:rFonts w:asciiTheme="minorHAnsi" w:eastAsiaTheme="minorEastAsia" w:hAnsiTheme="minorHAnsi" w:cstheme="minorBidi"/>
          <w:noProof/>
          <w:szCs w:val="22"/>
        </w:rPr>
      </w:pPr>
      <w:hyperlink w:anchor="_Toc448761080" w:history="1">
        <w:r w:rsidR="00542782" w:rsidRPr="00E44CD7">
          <w:rPr>
            <w:rStyle w:val="ae"/>
            <w:rFonts w:hint="eastAsia"/>
            <w:noProof/>
          </w:rPr>
          <w:t>对账文件格式</w:t>
        </w:r>
        <w:r w:rsidR="00542782">
          <w:rPr>
            <w:noProof/>
            <w:webHidden/>
          </w:rPr>
          <w:tab/>
        </w:r>
        <w:r w:rsidR="00542782">
          <w:rPr>
            <w:noProof/>
            <w:webHidden/>
          </w:rPr>
          <w:fldChar w:fldCharType="begin"/>
        </w:r>
        <w:r w:rsidR="00542782">
          <w:rPr>
            <w:noProof/>
            <w:webHidden/>
          </w:rPr>
          <w:instrText xml:space="preserve"> PAGEREF _Toc448761080 \h </w:instrText>
        </w:r>
        <w:r w:rsidR="00542782">
          <w:rPr>
            <w:noProof/>
            <w:webHidden/>
          </w:rPr>
        </w:r>
        <w:r w:rsidR="00542782">
          <w:rPr>
            <w:noProof/>
            <w:webHidden/>
          </w:rPr>
          <w:fldChar w:fldCharType="separate"/>
        </w:r>
        <w:r w:rsidR="00542782">
          <w:rPr>
            <w:noProof/>
            <w:webHidden/>
          </w:rPr>
          <w:t>75</w:t>
        </w:r>
        <w:r w:rsidR="00542782">
          <w:rPr>
            <w:noProof/>
            <w:webHidden/>
          </w:rPr>
          <w:fldChar w:fldCharType="end"/>
        </w:r>
      </w:hyperlink>
    </w:p>
    <w:p w14:paraId="3CFB7F04" w14:textId="77777777" w:rsidR="00542782" w:rsidRDefault="000F64D3">
      <w:pPr>
        <w:pStyle w:val="10"/>
        <w:tabs>
          <w:tab w:val="left" w:pos="420"/>
          <w:tab w:val="right" w:leader="dot" w:pos="9736"/>
        </w:tabs>
        <w:rPr>
          <w:rFonts w:asciiTheme="minorHAnsi" w:eastAsiaTheme="minorEastAsia" w:hAnsiTheme="minorHAnsi" w:cstheme="minorBidi"/>
          <w:noProof/>
          <w:szCs w:val="22"/>
        </w:rPr>
      </w:pPr>
      <w:hyperlink w:anchor="_Toc448761081" w:history="1">
        <w:r w:rsidR="00542782" w:rsidRPr="00E44CD7">
          <w:rPr>
            <w:rStyle w:val="ae"/>
            <w:rFonts w:ascii="微软雅黑" w:eastAsia="微软雅黑" w:hAnsi="微软雅黑"/>
            <w:noProof/>
          </w:rPr>
          <w:t>7</w:t>
        </w:r>
        <w:r w:rsidR="00542782">
          <w:rPr>
            <w:rFonts w:asciiTheme="minorHAnsi" w:eastAsiaTheme="minorEastAsia" w:hAnsiTheme="minorHAnsi" w:cstheme="minorBidi"/>
            <w:noProof/>
            <w:szCs w:val="22"/>
          </w:rPr>
          <w:tab/>
        </w:r>
        <w:r w:rsidR="00542782" w:rsidRPr="00E44CD7">
          <w:rPr>
            <w:rStyle w:val="ae"/>
            <w:rFonts w:ascii="微软雅黑" w:eastAsia="微软雅黑" w:hAnsi="微软雅黑" w:hint="eastAsia"/>
            <w:noProof/>
          </w:rPr>
          <w:t>备注</w:t>
        </w:r>
        <w:r w:rsidR="00542782">
          <w:rPr>
            <w:noProof/>
            <w:webHidden/>
          </w:rPr>
          <w:tab/>
        </w:r>
        <w:r w:rsidR="00542782">
          <w:rPr>
            <w:noProof/>
            <w:webHidden/>
          </w:rPr>
          <w:fldChar w:fldCharType="begin"/>
        </w:r>
        <w:r w:rsidR="00542782">
          <w:rPr>
            <w:noProof/>
            <w:webHidden/>
          </w:rPr>
          <w:instrText xml:space="preserve"> PAGEREF _Toc448761081 \h </w:instrText>
        </w:r>
        <w:r w:rsidR="00542782">
          <w:rPr>
            <w:noProof/>
            <w:webHidden/>
          </w:rPr>
        </w:r>
        <w:r w:rsidR="00542782">
          <w:rPr>
            <w:noProof/>
            <w:webHidden/>
          </w:rPr>
          <w:fldChar w:fldCharType="separate"/>
        </w:r>
        <w:r w:rsidR="00542782">
          <w:rPr>
            <w:noProof/>
            <w:webHidden/>
          </w:rPr>
          <w:t>76</w:t>
        </w:r>
        <w:r w:rsidR="00542782">
          <w:rPr>
            <w:noProof/>
            <w:webHidden/>
          </w:rPr>
          <w:fldChar w:fldCharType="end"/>
        </w:r>
      </w:hyperlink>
    </w:p>
    <w:p w14:paraId="17447E3E" w14:textId="77777777" w:rsidR="00542782" w:rsidRDefault="000F64D3">
      <w:pPr>
        <w:pStyle w:val="21"/>
        <w:tabs>
          <w:tab w:val="left" w:pos="1260"/>
          <w:tab w:val="right" w:leader="dot" w:pos="9736"/>
        </w:tabs>
        <w:rPr>
          <w:rFonts w:asciiTheme="minorHAnsi" w:eastAsiaTheme="minorEastAsia" w:hAnsiTheme="minorHAnsi" w:cstheme="minorBidi"/>
          <w:noProof/>
          <w:szCs w:val="22"/>
        </w:rPr>
      </w:pPr>
      <w:hyperlink w:anchor="_Toc448761082" w:history="1">
        <w:r w:rsidR="00542782" w:rsidRPr="00E44CD7">
          <w:rPr>
            <w:rStyle w:val="ae"/>
            <w:rFonts w:ascii="微软雅黑" w:eastAsia="微软雅黑" w:hAnsi="微软雅黑"/>
            <w:noProof/>
          </w:rPr>
          <w:t>7.1</w:t>
        </w:r>
        <w:r w:rsidR="00542782">
          <w:rPr>
            <w:rFonts w:asciiTheme="minorHAnsi" w:eastAsiaTheme="minorEastAsia" w:hAnsiTheme="minorHAnsi" w:cstheme="minorBidi"/>
            <w:noProof/>
            <w:szCs w:val="22"/>
          </w:rPr>
          <w:tab/>
        </w:r>
        <w:r w:rsidR="00542782" w:rsidRPr="00E44CD7">
          <w:rPr>
            <w:rStyle w:val="ae"/>
            <w:rFonts w:ascii="微软雅黑" w:eastAsia="微软雅黑" w:hAnsi="微软雅黑" w:hint="eastAsia"/>
            <w:noProof/>
          </w:rPr>
          <w:t>错误码说明</w:t>
        </w:r>
        <w:r w:rsidR="00542782">
          <w:rPr>
            <w:noProof/>
            <w:webHidden/>
          </w:rPr>
          <w:tab/>
        </w:r>
        <w:r w:rsidR="00542782">
          <w:rPr>
            <w:noProof/>
            <w:webHidden/>
          </w:rPr>
          <w:fldChar w:fldCharType="begin"/>
        </w:r>
        <w:r w:rsidR="00542782">
          <w:rPr>
            <w:noProof/>
            <w:webHidden/>
          </w:rPr>
          <w:instrText xml:space="preserve"> PAGEREF _Toc448761082 \h </w:instrText>
        </w:r>
        <w:r w:rsidR="00542782">
          <w:rPr>
            <w:noProof/>
            <w:webHidden/>
          </w:rPr>
        </w:r>
        <w:r w:rsidR="00542782">
          <w:rPr>
            <w:noProof/>
            <w:webHidden/>
          </w:rPr>
          <w:fldChar w:fldCharType="separate"/>
        </w:r>
        <w:r w:rsidR="00542782">
          <w:rPr>
            <w:noProof/>
            <w:webHidden/>
          </w:rPr>
          <w:t>76</w:t>
        </w:r>
        <w:r w:rsidR="00542782">
          <w:rPr>
            <w:noProof/>
            <w:webHidden/>
          </w:rPr>
          <w:fldChar w:fldCharType="end"/>
        </w:r>
      </w:hyperlink>
    </w:p>
    <w:p w14:paraId="39ABD66F" w14:textId="77777777" w:rsidR="00E67363" w:rsidRDefault="00583DD8" w:rsidP="00923A7F">
      <w:pPr>
        <w:spacing w:line="360" w:lineRule="auto"/>
        <w:rPr>
          <w:rFonts w:ascii="微软雅黑" w:eastAsia="微软雅黑" w:hAnsi="微软雅黑"/>
          <w:b/>
          <w:sz w:val="28"/>
          <w:szCs w:val="28"/>
        </w:rPr>
      </w:pPr>
      <w:r w:rsidRPr="0017468D">
        <w:rPr>
          <w:rFonts w:ascii="微软雅黑" w:eastAsia="微软雅黑" w:hAnsi="微软雅黑"/>
          <w:b/>
          <w:sz w:val="28"/>
          <w:szCs w:val="28"/>
        </w:rPr>
        <w:lastRenderedPageBreak/>
        <w:fldChar w:fldCharType="end"/>
      </w:r>
    </w:p>
    <w:p w14:paraId="104E25DC" w14:textId="77777777" w:rsidR="00F869E2" w:rsidRPr="0017468D" w:rsidRDefault="00E67363" w:rsidP="00B45AFE">
      <w:pPr>
        <w:pStyle w:val="1"/>
        <w:numPr>
          <w:ilvl w:val="0"/>
          <w:numId w:val="28"/>
        </w:numPr>
        <w:spacing w:line="360" w:lineRule="auto"/>
        <w:jc w:val="left"/>
        <w:rPr>
          <w:rFonts w:ascii="微软雅黑" w:eastAsia="微软雅黑" w:hAnsi="微软雅黑"/>
        </w:rPr>
      </w:pPr>
      <w:bookmarkStart w:id="488" w:name="_Toc448760935"/>
      <w:r>
        <w:rPr>
          <w:rFonts w:ascii="微软雅黑" w:eastAsia="微软雅黑" w:hAnsi="微软雅黑" w:hint="eastAsia"/>
        </w:rPr>
        <w:t>概述</w:t>
      </w:r>
      <w:bookmarkEnd w:id="488"/>
    </w:p>
    <w:p w14:paraId="210F31FB" w14:textId="77777777" w:rsidR="002B69DB" w:rsidRPr="002B69DB" w:rsidRDefault="002B69DB" w:rsidP="002B69DB">
      <w:pPr>
        <w:rPr>
          <w:rFonts w:ascii="微软雅黑" w:eastAsia="微软雅黑" w:hAnsi="微软雅黑"/>
          <w:szCs w:val="21"/>
        </w:rPr>
      </w:pPr>
      <w:r w:rsidRPr="002B69DB">
        <w:rPr>
          <w:rFonts w:ascii="微软雅黑" w:eastAsia="微软雅黑" w:hAnsi="微软雅黑"/>
          <w:szCs w:val="21"/>
        </w:rPr>
        <w:t>本文档主要说明</w:t>
      </w:r>
      <w:r>
        <w:rPr>
          <w:rFonts w:ascii="微软雅黑" w:eastAsia="微软雅黑" w:hAnsi="微软雅黑" w:hint="eastAsia"/>
          <w:szCs w:val="21"/>
        </w:rPr>
        <w:t>华</w:t>
      </w:r>
      <w:r>
        <w:rPr>
          <w:rFonts w:ascii="微软雅黑" w:eastAsia="微软雅黑" w:hAnsi="微软雅黑"/>
          <w:szCs w:val="21"/>
        </w:rPr>
        <w:t>兴银行外联</w:t>
      </w:r>
      <w:r>
        <w:rPr>
          <w:rFonts w:ascii="微软雅黑" w:eastAsia="微软雅黑" w:hAnsi="微软雅黑" w:hint="eastAsia"/>
          <w:szCs w:val="21"/>
        </w:rPr>
        <w:t>网</w:t>
      </w:r>
      <w:r>
        <w:rPr>
          <w:rFonts w:ascii="微软雅黑" w:eastAsia="微软雅黑" w:hAnsi="微软雅黑"/>
          <w:szCs w:val="21"/>
        </w:rPr>
        <w:t>关</w:t>
      </w:r>
      <w:r w:rsidR="005E290E">
        <w:rPr>
          <w:rFonts w:ascii="微软雅黑" w:eastAsia="微软雅黑" w:hAnsi="微软雅黑"/>
          <w:szCs w:val="21"/>
        </w:rPr>
        <w:t>对外提供服务的接口规范，方便</w:t>
      </w:r>
      <w:r w:rsidRPr="002B69DB">
        <w:rPr>
          <w:rFonts w:ascii="微软雅黑" w:eastAsia="微软雅黑" w:hAnsi="微软雅黑"/>
          <w:szCs w:val="21"/>
        </w:rPr>
        <w:t xml:space="preserve">关联系统参照本规范来进行信息交换。 </w:t>
      </w:r>
    </w:p>
    <w:p w14:paraId="5EFD217B" w14:textId="77777777" w:rsidR="00E67363" w:rsidRPr="00B45AFE" w:rsidRDefault="00E67363" w:rsidP="00B45AFE">
      <w:pPr>
        <w:pStyle w:val="1"/>
        <w:numPr>
          <w:ilvl w:val="0"/>
          <w:numId w:val="28"/>
        </w:numPr>
        <w:spacing w:line="360" w:lineRule="auto"/>
        <w:jc w:val="left"/>
        <w:rPr>
          <w:rFonts w:ascii="微软雅黑" w:eastAsia="微软雅黑" w:hAnsi="微软雅黑"/>
        </w:rPr>
      </w:pPr>
      <w:bookmarkStart w:id="489" w:name="_Toc448760936"/>
      <w:r w:rsidRPr="0017468D">
        <w:rPr>
          <w:rFonts w:ascii="微软雅黑" w:eastAsia="微软雅黑" w:hAnsi="微软雅黑" w:hint="eastAsia"/>
        </w:rPr>
        <w:t>系统交换关系</w:t>
      </w:r>
      <w:bookmarkEnd w:id="489"/>
    </w:p>
    <w:p w14:paraId="2FFA4779" w14:textId="77777777" w:rsidR="007B546B" w:rsidRPr="001E21C5" w:rsidRDefault="00D748C7" w:rsidP="00D748C7">
      <w:pPr>
        <w:pStyle w:val="aff1"/>
        <w:ind w:left="425" w:firstLineChars="0" w:firstLine="0"/>
        <w:rPr>
          <w:rFonts w:ascii="微软雅黑" w:eastAsia="微软雅黑" w:hAnsi="微软雅黑"/>
          <w:szCs w:val="21"/>
        </w:rPr>
      </w:pPr>
      <w:r>
        <w:rPr>
          <w:rFonts w:ascii="微软雅黑" w:eastAsia="微软雅黑" w:hAnsi="微软雅黑"/>
          <w:noProof/>
          <w:szCs w:val="21"/>
        </w:rPr>
        <w:drawing>
          <wp:inline distT="0" distB="0" distL="0" distR="0" wp14:anchorId="6A38EA8C" wp14:editId="248AE5C3">
            <wp:extent cx="5057775" cy="2457450"/>
            <wp:effectExtent l="0" t="0" r="0" b="0"/>
            <wp:docPr id="6" name="图片 6" descr="C:\Users\Administrator\Desktop\1212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12121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7775" cy="2457450"/>
                    </a:xfrm>
                    <a:prstGeom prst="rect">
                      <a:avLst/>
                    </a:prstGeom>
                    <a:noFill/>
                    <a:ln>
                      <a:noFill/>
                    </a:ln>
                  </pic:spPr>
                </pic:pic>
              </a:graphicData>
            </a:graphic>
          </wp:inline>
        </w:drawing>
      </w:r>
      <w:r w:rsidR="00F43F64" w:rsidRPr="001E21C5">
        <w:rPr>
          <w:rFonts w:ascii="微软雅黑" w:eastAsia="微软雅黑" w:hAnsi="微软雅黑"/>
          <w:szCs w:val="21"/>
        </w:rPr>
        <w:br w:type="textWrapping" w:clear="all"/>
      </w:r>
    </w:p>
    <w:p w14:paraId="2F94B3FE" w14:textId="77777777" w:rsidR="00B45AFE" w:rsidRPr="00B45AFE" w:rsidRDefault="007B546B" w:rsidP="00B45AFE">
      <w:pPr>
        <w:pStyle w:val="1"/>
        <w:numPr>
          <w:ilvl w:val="0"/>
          <w:numId w:val="28"/>
        </w:numPr>
        <w:spacing w:line="360" w:lineRule="auto"/>
        <w:jc w:val="left"/>
        <w:rPr>
          <w:rFonts w:ascii="微软雅黑" w:eastAsia="微软雅黑" w:hAnsi="微软雅黑"/>
        </w:rPr>
      </w:pPr>
      <w:bookmarkStart w:id="490" w:name="_Toc448760937"/>
      <w:r>
        <w:rPr>
          <w:rFonts w:ascii="微软雅黑" w:eastAsia="微软雅黑" w:hAnsi="微软雅黑" w:hint="eastAsia"/>
        </w:rPr>
        <w:t>报文</w:t>
      </w:r>
      <w:r>
        <w:rPr>
          <w:rFonts w:ascii="微软雅黑" w:eastAsia="微软雅黑" w:hAnsi="微软雅黑"/>
        </w:rPr>
        <w:t>说明</w:t>
      </w:r>
      <w:bookmarkEnd w:id="490"/>
    </w:p>
    <w:p w14:paraId="76C9D23D" w14:textId="77777777" w:rsidR="00320074" w:rsidRDefault="00320074" w:rsidP="0042024B">
      <w:pPr>
        <w:pStyle w:val="2"/>
      </w:pPr>
      <w:bookmarkStart w:id="491" w:name="_Toc448760938"/>
      <w:r>
        <w:rPr>
          <w:rFonts w:hint="eastAsia"/>
        </w:rPr>
        <w:t>连</w:t>
      </w:r>
      <w:r>
        <w:t>接</w:t>
      </w:r>
      <w:r w:rsidRPr="0017468D">
        <w:t>方式</w:t>
      </w:r>
      <w:bookmarkEnd w:id="491"/>
    </w:p>
    <w:p w14:paraId="37936C7D" w14:textId="77777777" w:rsidR="00120C34" w:rsidRPr="00735832" w:rsidRDefault="00A6153C" w:rsidP="00735832">
      <w:pPr>
        <w:pStyle w:val="aff1"/>
        <w:numPr>
          <w:ilvl w:val="0"/>
          <w:numId w:val="21"/>
        </w:numPr>
        <w:ind w:firstLineChars="0"/>
        <w:rPr>
          <w:rFonts w:ascii="微软雅黑" w:eastAsia="微软雅黑" w:hAnsi="微软雅黑"/>
          <w:szCs w:val="21"/>
        </w:rPr>
      </w:pPr>
      <w:r w:rsidRPr="00735832">
        <w:rPr>
          <w:rFonts w:ascii="微软雅黑" w:eastAsia="微软雅黑" w:hAnsi="微软雅黑" w:hint="eastAsia"/>
          <w:szCs w:val="21"/>
        </w:rPr>
        <w:t>基于</w:t>
      </w:r>
      <w:r w:rsidRPr="00735832">
        <w:rPr>
          <w:rFonts w:ascii="微软雅黑" w:eastAsia="微软雅黑" w:hAnsi="微软雅黑"/>
          <w:szCs w:val="21"/>
        </w:rPr>
        <w:t>HTTPS</w:t>
      </w:r>
      <w:r w:rsidRPr="00735832">
        <w:rPr>
          <w:rFonts w:ascii="微软雅黑" w:eastAsia="微软雅黑" w:hAnsi="微软雅黑" w:hint="eastAsia"/>
          <w:szCs w:val="21"/>
        </w:rPr>
        <w:t>的POST方式</w:t>
      </w:r>
      <w:r w:rsidR="003E4CAA">
        <w:rPr>
          <w:rFonts w:ascii="微软雅黑" w:eastAsia="微软雅黑" w:hAnsi="微软雅黑" w:hint="eastAsia"/>
          <w:szCs w:val="21"/>
        </w:rPr>
        <w:t>；</w:t>
      </w:r>
    </w:p>
    <w:p w14:paraId="2DB5DAD7" w14:textId="77777777" w:rsidR="00735832" w:rsidRPr="00735832" w:rsidRDefault="003E4CAA" w:rsidP="00D10096">
      <w:pPr>
        <w:pStyle w:val="aff1"/>
        <w:numPr>
          <w:ilvl w:val="0"/>
          <w:numId w:val="21"/>
        </w:numPr>
        <w:ind w:firstLineChars="0"/>
        <w:rPr>
          <w:rFonts w:ascii="微软雅黑" w:eastAsia="微软雅黑" w:hAnsi="微软雅黑"/>
          <w:szCs w:val="21"/>
        </w:rPr>
      </w:pPr>
      <w:r>
        <w:rPr>
          <w:rFonts w:ascii="微软雅黑" w:eastAsia="微软雅黑" w:hAnsi="微软雅黑" w:hint="eastAsia"/>
          <w:szCs w:val="21"/>
        </w:rPr>
        <w:t>通</w:t>
      </w:r>
      <w:r>
        <w:rPr>
          <w:rFonts w:ascii="微软雅黑" w:eastAsia="微软雅黑" w:hAnsi="微软雅黑"/>
          <w:szCs w:val="21"/>
        </w:rPr>
        <w:t>过</w:t>
      </w:r>
      <w:r w:rsidR="00735832" w:rsidRPr="00735832">
        <w:rPr>
          <w:rFonts w:ascii="微软雅黑" w:eastAsia="微软雅黑" w:hAnsi="微软雅黑" w:hint="eastAsia"/>
          <w:szCs w:val="21"/>
        </w:rPr>
        <w:t>固定</w:t>
      </w:r>
      <w:r w:rsidR="00735832" w:rsidRPr="00735832">
        <w:rPr>
          <w:rFonts w:ascii="微软雅黑" w:eastAsia="微软雅黑" w:hAnsi="微软雅黑"/>
          <w:szCs w:val="21"/>
        </w:rPr>
        <w:t>IP/MAC</w:t>
      </w:r>
      <w:r>
        <w:rPr>
          <w:rFonts w:ascii="微软雅黑" w:eastAsia="微软雅黑" w:hAnsi="微软雅黑" w:hint="eastAsia"/>
          <w:szCs w:val="21"/>
        </w:rPr>
        <w:t>访问</w:t>
      </w:r>
      <w:r>
        <w:rPr>
          <w:rFonts w:ascii="微软雅黑" w:eastAsia="微软雅黑" w:hAnsi="微软雅黑"/>
          <w:szCs w:val="21"/>
        </w:rPr>
        <w:t>；</w:t>
      </w:r>
    </w:p>
    <w:p w14:paraId="3499455F" w14:textId="77777777" w:rsidR="00120C34" w:rsidRPr="00B45AFE" w:rsidRDefault="00120C34" w:rsidP="0042024B">
      <w:pPr>
        <w:pStyle w:val="2"/>
      </w:pPr>
      <w:bookmarkStart w:id="492" w:name="_Toc448760939"/>
      <w:r w:rsidRPr="00120C34">
        <w:rPr>
          <w:rFonts w:hint="eastAsia"/>
        </w:rPr>
        <w:lastRenderedPageBreak/>
        <w:t>HTTP消息头要求</w:t>
      </w:r>
      <w:bookmarkEnd w:id="492"/>
    </w:p>
    <w:p w14:paraId="77070A20" w14:textId="77777777" w:rsidR="004177FA" w:rsidRPr="00A560D3" w:rsidRDefault="004177FA" w:rsidP="004177FA">
      <w:pPr>
        <w:pStyle w:val="Default"/>
        <w:ind w:left="425"/>
        <w:rPr>
          <w:ins w:id="493" w:author="wincol" w:date="2016-04-07T11:21:00Z"/>
          <w:rFonts w:ascii="微软雅黑" w:eastAsia="微软雅黑" w:cs="微软雅黑"/>
          <w:b/>
          <w:bCs/>
          <w:color w:val="auto"/>
        </w:rPr>
      </w:pPr>
      <w:ins w:id="494" w:author="wincol" w:date="2016-04-07T11:21:00Z">
        <w:r w:rsidRPr="00A560D3">
          <w:rPr>
            <w:rFonts w:ascii="微软雅黑" w:eastAsia="微软雅黑" w:cs="微软雅黑" w:hint="eastAsia"/>
            <w:b/>
            <w:bCs/>
            <w:color w:val="auto"/>
          </w:rPr>
          <w:t>（1）同步交易</w:t>
        </w:r>
      </w:ins>
    </w:p>
    <w:p w14:paraId="641C6BCD" w14:textId="77777777" w:rsidR="004177FA" w:rsidRPr="006167BD" w:rsidRDefault="004177FA" w:rsidP="004177FA">
      <w:pPr>
        <w:autoSpaceDE w:val="0"/>
        <w:autoSpaceDN w:val="0"/>
        <w:adjustRightInd w:val="0"/>
        <w:spacing w:line="227" w:lineRule="exact"/>
        <w:jc w:val="left"/>
        <w:rPr>
          <w:ins w:id="495" w:author="wincol" w:date="2016-04-07T11:21:00Z"/>
          <w:rFonts w:ascii="微软雅黑" w:eastAsia="微软雅黑" w:hAnsi="微软雅黑"/>
          <w:szCs w:val="21"/>
        </w:rPr>
      </w:pPr>
      <w:ins w:id="496" w:author="wincol" w:date="2016-04-07T11:21:00Z">
        <w:r w:rsidRPr="006167BD">
          <w:rPr>
            <w:rFonts w:ascii="微软雅黑" w:eastAsia="微软雅黑" w:hAnsi="微软雅黑"/>
            <w:szCs w:val="21"/>
          </w:rPr>
          <w:t xml:space="preserve">HTTP </w:t>
        </w:r>
        <w:r w:rsidRPr="006167BD">
          <w:rPr>
            <w:rFonts w:ascii="微软雅黑" w:eastAsia="微软雅黑" w:hAnsi="微软雅黑" w:hint="eastAsia"/>
            <w:szCs w:val="21"/>
          </w:rPr>
          <w:t>请求与响应消息中必须按照如下要求设置头部域：</w:t>
        </w:r>
      </w:ins>
    </w:p>
    <w:p w14:paraId="3160932E" w14:textId="77777777" w:rsidR="004177FA" w:rsidRPr="006167BD" w:rsidRDefault="004177FA" w:rsidP="004177FA">
      <w:pPr>
        <w:autoSpaceDE w:val="0"/>
        <w:autoSpaceDN w:val="0"/>
        <w:adjustRightInd w:val="0"/>
        <w:spacing w:line="240" w:lineRule="exact"/>
        <w:jc w:val="left"/>
        <w:rPr>
          <w:ins w:id="497" w:author="wincol" w:date="2016-04-07T11:21:00Z"/>
          <w:rFonts w:ascii="微软雅黑" w:eastAsia="微软雅黑" w:hAnsi="微软雅黑"/>
          <w:szCs w:val="21"/>
        </w:rPr>
      </w:pPr>
    </w:p>
    <w:p w14:paraId="60FB2147" w14:textId="77777777" w:rsidR="004177FA" w:rsidRPr="006167BD" w:rsidRDefault="004177FA" w:rsidP="004177FA">
      <w:pPr>
        <w:autoSpaceDE w:val="0"/>
        <w:autoSpaceDN w:val="0"/>
        <w:adjustRightInd w:val="0"/>
        <w:spacing w:line="227" w:lineRule="exact"/>
        <w:jc w:val="left"/>
        <w:rPr>
          <w:ins w:id="498" w:author="wincol" w:date="2016-04-07T11:21:00Z"/>
          <w:rFonts w:ascii="微软雅黑" w:eastAsia="微软雅黑" w:hAnsi="微软雅黑"/>
          <w:szCs w:val="21"/>
        </w:rPr>
      </w:pPr>
      <w:ins w:id="499" w:author="wincol" w:date="2016-04-07T11:21:00Z">
        <w:r w:rsidRPr="006167BD">
          <w:rPr>
            <w:rFonts w:ascii="微软雅黑" w:eastAsia="微软雅黑" w:hAnsi="微软雅黑"/>
            <w:szCs w:val="21"/>
          </w:rPr>
          <w:t>Content-Length</w:t>
        </w:r>
        <w:r w:rsidRPr="006167BD">
          <w:rPr>
            <w:rFonts w:ascii="微软雅黑" w:eastAsia="微软雅黑" w:hAnsi="微软雅黑" w:hint="eastAsia"/>
            <w:szCs w:val="21"/>
          </w:rPr>
          <w:t>：必须设置成消息体的长度</w:t>
        </w:r>
      </w:ins>
    </w:p>
    <w:p w14:paraId="1D388B45" w14:textId="77777777" w:rsidR="004177FA" w:rsidRPr="006167BD" w:rsidRDefault="004177FA" w:rsidP="004177FA">
      <w:pPr>
        <w:autoSpaceDE w:val="0"/>
        <w:autoSpaceDN w:val="0"/>
        <w:adjustRightInd w:val="0"/>
        <w:spacing w:line="241" w:lineRule="exact"/>
        <w:jc w:val="left"/>
        <w:rPr>
          <w:ins w:id="500" w:author="wincol" w:date="2016-04-07T11:21:00Z"/>
          <w:rFonts w:ascii="微软雅黑" w:eastAsia="微软雅黑" w:hAnsi="微软雅黑"/>
          <w:szCs w:val="21"/>
        </w:rPr>
      </w:pPr>
    </w:p>
    <w:p w14:paraId="1D438DD1" w14:textId="77777777" w:rsidR="004177FA" w:rsidRPr="006167BD" w:rsidRDefault="004177FA" w:rsidP="004177FA">
      <w:pPr>
        <w:autoSpaceDE w:val="0"/>
        <w:autoSpaceDN w:val="0"/>
        <w:adjustRightInd w:val="0"/>
        <w:spacing w:line="227" w:lineRule="exact"/>
        <w:jc w:val="left"/>
        <w:rPr>
          <w:ins w:id="501" w:author="wincol" w:date="2016-04-07T11:21:00Z"/>
          <w:rFonts w:ascii="微软雅黑" w:eastAsia="微软雅黑" w:hAnsi="微软雅黑"/>
          <w:szCs w:val="21"/>
        </w:rPr>
      </w:pPr>
      <w:ins w:id="502" w:author="wincol" w:date="2016-04-07T11:21:00Z">
        <w:r w:rsidRPr="006167BD">
          <w:rPr>
            <w:rFonts w:ascii="微软雅黑" w:eastAsia="微软雅黑" w:hAnsi="微软雅黑"/>
            <w:szCs w:val="21"/>
          </w:rPr>
          <w:t>Content-Type</w:t>
        </w:r>
        <w:r w:rsidRPr="006167BD">
          <w:rPr>
            <w:rFonts w:ascii="微软雅黑" w:eastAsia="微软雅黑" w:hAnsi="微软雅黑" w:hint="eastAsia"/>
            <w:szCs w:val="21"/>
          </w:rPr>
          <w:t>：必须设置下面的值：</w:t>
        </w:r>
        <w:r w:rsidRPr="006167BD">
          <w:rPr>
            <w:rFonts w:ascii="微软雅黑" w:eastAsia="微软雅黑" w:hAnsi="微软雅黑"/>
            <w:szCs w:val="21"/>
          </w:rPr>
          <w:t>application/xml; charset=</w:t>
        </w:r>
      </w:ins>
      <w:ins w:id="503" w:author="wincol" w:date="2016-04-07T11:29:00Z">
        <w:r w:rsidRPr="006167BD">
          <w:rPr>
            <w:rFonts w:ascii="微软雅黑" w:eastAsia="微软雅黑" w:hAnsi="微软雅黑" w:hint="eastAsia"/>
            <w:szCs w:val="21"/>
          </w:rPr>
          <w:t xml:space="preserve"> utf-8</w:t>
        </w:r>
      </w:ins>
    </w:p>
    <w:p w14:paraId="43A443CC" w14:textId="77777777" w:rsidR="004177FA" w:rsidRPr="00A560D3" w:rsidRDefault="004177FA" w:rsidP="004177FA">
      <w:pPr>
        <w:pStyle w:val="Default"/>
        <w:ind w:left="425"/>
        <w:rPr>
          <w:ins w:id="504" w:author="wincol" w:date="2016-04-07T11:21:00Z"/>
          <w:rFonts w:ascii="微软雅黑" w:eastAsia="微软雅黑" w:cs="微软雅黑"/>
          <w:b/>
          <w:bCs/>
          <w:color w:val="auto"/>
        </w:rPr>
      </w:pPr>
    </w:p>
    <w:p w14:paraId="0FC9BDC8" w14:textId="77777777" w:rsidR="004177FA" w:rsidRPr="00A560D3" w:rsidRDefault="004177FA" w:rsidP="004177FA">
      <w:pPr>
        <w:pStyle w:val="Default"/>
        <w:ind w:left="425"/>
        <w:rPr>
          <w:ins w:id="505" w:author="wincol" w:date="2016-04-07T11:21:00Z"/>
          <w:rFonts w:ascii="微软雅黑" w:eastAsia="微软雅黑" w:cs="微软雅黑"/>
          <w:b/>
          <w:bCs/>
          <w:color w:val="auto"/>
        </w:rPr>
      </w:pPr>
      <w:ins w:id="506" w:author="wincol" w:date="2016-04-07T11:21:00Z">
        <w:r w:rsidRPr="00A560D3">
          <w:rPr>
            <w:rFonts w:ascii="微软雅黑" w:eastAsia="微软雅黑" w:cs="微软雅黑" w:hint="eastAsia"/>
            <w:b/>
            <w:bCs/>
            <w:color w:val="auto"/>
          </w:rPr>
          <w:t>（2）异步跳转到网页交易</w:t>
        </w:r>
      </w:ins>
    </w:p>
    <w:p w14:paraId="49825EDF" w14:textId="77777777" w:rsidR="004177FA" w:rsidRPr="00A560D3" w:rsidRDefault="004177FA" w:rsidP="004177FA">
      <w:pPr>
        <w:autoSpaceDE w:val="0"/>
        <w:autoSpaceDN w:val="0"/>
        <w:adjustRightInd w:val="0"/>
        <w:spacing w:line="227" w:lineRule="exact"/>
        <w:jc w:val="left"/>
        <w:rPr>
          <w:ins w:id="507" w:author="wincol" w:date="2016-04-07T11:21:00Z"/>
          <w:kern w:val="0"/>
          <w:sz w:val="20"/>
          <w:szCs w:val="20"/>
        </w:rPr>
      </w:pPr>
    </w:p>
    <w:p w14:paraId="297E7A36" w14:textId="77777777" w:rsidR="004177FA" w:rsidRPr="00A560D3" w:rsidRDefault="004177FA" w:rsidP="004177FA">
      <w:pPr>
        <w:autoSpaceDE w:val="0"/>
        <w:autoSpaceDN w:val="0"/>
        <w:adjustRightInd w:val="0"/>
        <w:spacing w:line="227" w:lineRule="exact"/>
        <w:jc w:val="left"/>
        <w:rPr>
          <w:ins w:id="508" w:author="wincol" w:date="2016-04-07T11:21:00Z"/>
          <w:rFonts w:ascii="宋体" w:cs="宋体"/>
          <w:kern w:val="0"/>
          <w:sz w:val="20"/>
          <w:szCs w:val="20"/>
        </w:rPr>
      </w:pPr>
      <w:ins w:id="509" w:author="wincol" w:date="2016-04-07T11:21:00Z">
        <w:r w:rsidRPr="00A560D3">
          <w:rPr>
            <w:rFonts w:eastAsia="微软雅黑"/>
            <w:kern w:val="0"/>
            <w:sz w:val="20"/>
            <w:szCs w:val="20"/>
          </w:rPr>
          <w:t>Content-Length</w:t>
        </w:r>
        <w:r w:rsidRPr="00A560D3">
          <w:rPr>
            <w:rFonts w:ascii="宋体" w:cs="宋体" w:hint="eastAsia"/>
            <w:kern w:val="0"/>
            <w:sz w:val="20"/>
            <w:szCs w:val="20"/>
          </w:rPr>
          <w:t>：必须设置成消息体的长度</w:t>
        </w:r>
      </w:ins>
    </w:p>
    <w:p w14:paraId="7423445A" w14:textId="77777777" w:rsidR="004177FA" w:rsidRPr="00A560D3" w:rsidRDefault="004177FA" w:rsidP="004177FA">
      <w:pPr>
        <w:autoSpaceDE w:val="0"/>
        <w:autoSpaceDN w:val="0"/>
        <w:adjustRightInd w:val="0"/>
        <w:spacing w:line="241" w:lineRule="exact"/>
        <w:jc w:val="left"/>
        <w:rPr>
          <w:ins w:id="510" w:author="wincol" w:date="2016-04-07T11:21:00Z"/>
          <w:rFonts w:ascii="微软雅黑" w:eastAsia="微软雅黑"/>
          <w:kern w:val="0"/>
          <w:sz w:val="24"/>
        </w:rPr>
      </w:pPr>
    </w:p>
    <w:p w14:paraId="08022FA1" w14:textId="77777777" w:rsidR="004177FA" w:rsidRPr="00A560D3" w:rsidRDefault="004177FA" w:rsidP="004177FA">
      <w:pPr>
        <w:autoSpaceDE w:val="0"/>
        <w:autoSpaceDN w:val="0"/>
        <w:adjustRightInd w:val="0"/>
        <w:spacing w:line="227" w:lineRule="exact"/>
        <w:jc w:val="left"/>
        <w:rPr>
          <w:ins w:id="511" w:author="wincol" w:date="2016-04-07T11:21:00Z"/>
          <w:kern w:val="0"/>
          <w:sz w:val="20"/>
          <w:szCs w:val="20"/>
        </w:rPr>
      </w:pPr>
      <w:ins w:id="512" w:author="wincol" w:date="2016-04-07T11:21:00Z">
        <w:r w:rsidRPr="00A560D3">
          <w:rPr>
            <w:rFonts w:eastAsia="微软雅黑"/>
            <w:kern w:val="0"/>
            <w:sz w:val="20"/>
            <w:szCs w:val="20"/>
          </w:rPr>
          <w:t>Content-Type</w:t>
        </w:r>
        <w:r w:rsidRPr="00A560D3">
          <w:rPr>
            <w:rFonts w:ascii="宋体" w:cs="宋体" w:hint="eastAsia"/>
            <w:kern w:val="0"/>
            <w:sz w:val="20"/>
            <w:szCs w:val="20"/>
          </w:rPr>
          <w:t>：必须设置下面的值：</w:t>
        </w:r>
        <w:r w:rsidRPr="00A560D3">
          <w:rPr>
            <w:kern w:val="0"/>
            <w:sz w:val="20"/>
            <w:szCs w:val="20"/>
          </w:rPr>
          <w:t>www-form-urlencoded</w:t>
        </w:r>
      </w:ins>
    </w:p>
    <w:p w14:paraId="56E9DB93" w14:textId="77777777" w:rsidR="004177FA" w:rsidRPr="00A560D3" w:rsidRDefault="004177FA" w:rsidP="004177FA">
      <w:pPr>
        <w:autoSpaceDE w:val="0"/>
        <w:autoSpaceDN w:val="0"/>
        <w:adjustRightInd w:val="0"/>
        <w:spacing w:line="227" w:lineRule="exact"/>
        <w:jc w:val="left"/>
        <w:rPr>
          <w:ins w:id="513" w:author="wincol" w:date="2016-04-07T11:21:00Z"/>
          <w:kern w:val="0"/>
          <w:sz w:val="20"/>
          <w:szCs w:val="20"/>
        </w:rPr>
      </w:pPr>
    </w:p>
    <w:p w14:paraId="6499770F" w14:textId="77777777" w:rsidR="004177FA" w:rsidRPr="00A560D3" w:rsidRDefault="004177FA" w:rsidP="004177FA">
      <w:pPr>
        <w:autoSpaceDE w:val="0"/>
        <w:autoSpaceDN w:val="0"/>
        <w:adjustRightInd w:val="0"/>
        <w:spacing w:line="227" w:lineRule="exact"/>
        <w:jc w:val="left"/>
        <w:rPr>
          <w:ins w:id="514" w:author="wincol" w:date="2016-04-07T11:21:00Z"/>
          <w:kern w:val="0"/>
          <w:sz w:val="20"/>
          <w:szCs w:val="20"/>
        </w:rPr>
      </w:pPr>
      <w:ins w:id="515" w:author="wincol" w:date="2016-04-07T11:21:00Z">
        <w:r w:rsidRPr="00A560D3">
          <w:rPr>
            <w:rFonts w:hint="eastAsia"/>
            <w:kern w:val="0"/>
            <w:sz w:val="20"/>
            <w:szCs w:val="20"/>
          </w:rPr>
          <w:t>charset</w:t>
        </w:r>
        <w:r w:rsidRPr="00A560D3">
          <w:rPr>
            <w:rFonts w:hint="eastAsia"/>
            <w:kern w:val="0"/>
            <w:sz w:val="20"/>
            <w:szCs w:val="20"/>
          </w:rPr>
          <w:t>：</w:t>
        </w:r>
        <w:r w:rsidRPr="00A560D3">
          <w:rPr>
            <w:rFonts w:hint="eastAsia"/>
            <w:kern w:val="0"/>
            <w:sz w:val="20"/>
            <w:szCs w:val="20"/>
          </w:rPr>
          <w:t>UTF-8</w:t>
        </w:r>
      </w:ins>
    </w:p>
    <w:p w14:paraId="6E79606D" w14:textId="77777777" w:rsidR="004177FA" w:rsidRPr="00A560D3" w:rsidRDefault="004177FA" w:rsidP="004177FA">
      <w:pPr>
        <w:autoSpaceDE w:val="0"/>
        <w:autoSpaceDN w:val="0"/>
        <w:adjustRightInd w:val="0"/>
        <w:spacing w:line="227" w:lineRule="exact"/>
        <w:jc w:val="left"/>
        <w:rPr>
          <w:ins w:id="516" w:author="wincol" w:date="2016-04-07T11:21:00Z"/>
          <w:kern w:val="0"/>
          <w:sz w:val="20"/>
          <w:szCs w:val="20"/>
        </w:rPr>
      </w:pPr>
    </w:p>
    <w:p w14:paraId="4175179B" w14:textId="77777777" w:rsidR="000E7917" w:rsidDel="00387024" w:rsidRDefault="004177FA" w:rsidP="00387024">
      <w:pPr>
        <w:autoSpaceDE w:val="0"/>
        <w:autoSpaceDN w:val="0"/>
        <w:adjustRightInd w:val="0"/>
        <w:spacing w:line="227" w:lineRule="exact"/>
        <w:jc w:val="left"/>
        <w:rPr>
          <w:del w:id="517" w:author="wincol" w:date="2016-04-07T11:34:00Z"/>
          <w:rFonts w:ascii="微软雅黑" w:eastAsia="微软雅黑" w:hAnsi="微软雅黑"/>
          <w:b/>
        </w:rPr>
      </w:pPr>
      <w:ins w:id="518" w:author="wincol" w:date="2016-04-07T11:21:00Z">
        <w:r w:rsidRPr="00A560D3">
          <w:rPr>
            <w:rFonts w:hint="eastAsia"/>
            <w:kern w:val="0"/>
            <w:sz w:val="20"/>
            <w:szCs w:val="20"/>
          </w:rPr>
          <w:t>例子：</w:t>
        </w:r>
      </w:ins>
    </w:p>
    <w:p w14:paraId="44175F43" w14:textId="77777777" w:rsidR="00387024" w:rsidRPr="00387024" w:rsidRDefault="00387024" w:rsidP="00387024">
      <w:pPr>
        <w:autoSpaceDE w:val="0"/>
        <w:autoSpaceDN w:val="0"/>
        <w:adjustRightInd w:val="0"/>
        <w:spacing w:line="227" w:lineRule="exact"/>
        <w:jc w:val="left"/>
        <w:rPr>
          <w:ins w:id="519" w:author="wincol" w:date="2016-04-07T11:41:00Z"/>
          <w:rFonts w:ascii="微软雅黑" w:eastAsia="微软雅黑" w:hAnsi="微软雅黑"/>
          <w:b/>
          <w:color w:val="000000"/>
          <w:kern w:val="0"/>
          <w:sz w:val="22"/>
        </w:rPr>
      </w:pPr>
      <w:ins w:id="520" w:author="wincol" w:date="2016-04-07T11:41:00Z">
        <w:r w:rsidRPr="00387024">
          <w:rPr>
            <w:rFonts w:ascii="微软雅黑" w:eastAsia="微软雅黑" w:hAnsi="微软雅黑"/>
            <w:b/>
            <w:color w:val="000000"/>
            <w:kern w:val="0"/>
            <w:sz w:val="22"/>
          </w:rPr>
          <w:t>&lt;form name="ogwForm" method="post" action="http://183.63.131.106:40011/extService/ghbExtService.do"&gt;</w:t>
        </w:r>
      </w:ins>
    </w:p>
    <w:p w14:paraId="4FAE71E5" w14:textId="77777777" w:rsidR="00387024" w:rsidRPr="00387024" w:rsidRDefault="00387024" w:rsidP="00387024">
      <w:pPr>
        <w:autoSpaceDE w:val="0"/>
        <w:autoSpaceDN w:val="0"/>
        <w:adjustRightInd w:val="0"/>
        <w:spacing w:line="227" w:lineRule="exact"/>
        <w:jc w:val="left"/>
        <w:rPr>
          <w:ins w:id="521" w:author="wincol" w:date="2016-04-07T11:41:00Z"/>
          <w:rFonts w:ascii="微软雅黑" w:eastAsia="微软雅黑" w:hAnsi="微软雅黑"/>
          <w:b/>
          <w:color w:val="000000"/>
          <w:kern w:val="0"/>
          <w:sz w:val="22"/>
        </w:rPr>
      </w:pPr>
      <w:ins w:id="522" w:author="wincol" w:date="2016-04-07T11:41:00Z">
        <w:r w:rsidRPr="00387024">
          <w:rPr>
            <w:rFonts w:ascii="微软雅黑" w:eastAsia="微软雅黑" w:hAnsi="微软雅黑" w:hint="eastAsia"/>
            <w:b/>
            <w:color w:val="000000"/>
            <w:kern w:val="0"/>
            <w:sz w:val="22"/>
          </w:rPr>
          <w:t>&lt;input type="h</w:t>
        </w:r>
        <w:r w:rsidR="000324BC">
          <w:rPr>
            <w:rFonts w:ascii="微软雅黑" w:eastAsia="微软雅黑" w:hAnsi="微软雅黑" w:hint="eastAsia"/>
            <w:b/>
            <w:color w:val="000000"/>
            <w:kern w:val="0"/>
            <w:sz w:val="22"/>
          </w:rPr>
          <w:t>idden" name="RequestData" value</w:t>
        </w:r>
        <w:r w:rsidRPr="00387024">
          <w:rPr>
            <w:rFonts w:ascii="微软雅黑" w:eastAsia="微软雅黑" w:hAnsi="微软雅黑" w:hint="eastAsia"/>
            <w:b/>
            <w:color w:val="000000"/>
            <w:kern w:val="0"/>
            <w:sz w:val="22"/>
          </w:rPr>
          <w:t>="加密后的全报文内容"/&gt;</w:t>
        </w:r>
      </w:ins>
    </w:p>
    <w:p w14:paraId="72542EE3" w14:textId="77777777" w:rsidR="00387024" w:rsidRPr="00387024" w:rsidRDefault="00387024" w:rsidP="00387024">
      <w:pPr>
        <w:autoSpaceDE w:val="0"/>
        <w:autoSpaceDN w:val="0"/>
        <w:adjustRightInd w:val="0"/>
        <w:spacing w:line="227" w:lineRule="exact"/>
        <w:jc w:val="left"/>
        <w:rPr>
          <w:ins w:id="523" w:author="wincol" w:date="2016-04-07T11:41:00Z"/>
          <w:rFonts w:ascii="微软雅黑" w:eastAsia="微软雅黑" w:hAnsi="微软雅黑"/>
          <w:b/>
          <w:color w:val="000000"/>
          <w:kern w:val="0"/>
          <w:sz w:val="22"/>
        </w:rPr>
      </w:pPr>
      <w:ins w:id="524" w:author="wincol" w:date="2016-04-07T11:41:00Z">
        <w:r w:rsidRPr="00387024">
          <w:rPr>
            <w:rFonts w:ascii="微软雅黑" w:eastAsia="微软雅黑" w:hAnsi="微软雅黑" w:hint="eastAsia"/>
            <w:b/>
            <w:color w:val="000000"/>
            <w:kern w:val="0"/>
            <w:sz w:val="22"/>
          </w:rPr>
          <w:t>&lt;input type=</w:t>
        </w:r>
        <w:r w:rsidR="000324BC">
          <w:rPr>
            <w:rFonts w:ascii="微软雅黑" w:eastAsia="微软雅黑" w:hAnsi="微软雅黑" w:hint="eastAsia"/>
            <w:b/>
            <w:color w:val="000000"/>
            <w:kern w:val="0"/>
            <w:sz w:val="22"/>
          </w:rPr>
          <w:t>"hidden" name="transCode" value</w:t>
        </w:r>
        <w:r w:rsidRPr="00387024">
          <w:rPr>
            <w:rFonts w:ascii="微软雅黑" w:eastAsia="微软雅黑" w:hAnsi="微软雅黑" w:hint="eastAsia"/>
            <w:b/>
            <w:color w:val="000000"/>
            <w:kern w:val="0"/>
            <w:sz w:val="22"/>
          </w:rPr>
          <w:t>="具体报文中的TRANSCODE"/&gt;</w:t>
        </w:r>
      </w:ins>
    </w:p>
    <w:p w14:paraId="2297AC5C" w14:textId="77777777" w:rsidR="00387024" w:rsidRDefault="00387024" w:rsidP="00387024">
      <w:pPr>
        <w:autoSpaceDE w:val="0"/>
        <w:autoSpaceDN w:val="0"/>
        <w:adjustRightInd w:val="0"/>
        <w:spacing w:line="227" w:lineRule="exact"/>
        <w:jc w:val="left"/>
        <w:rPr>
          <w:ins w:id="525" w:author="wincol" w:date="2016-04-07T11:41:00Z"/>
          <w:rFonts w:ascii="微软雅黑" w:eastAsia="微软雅黑" w:hAnsi="微软雅黑"/>
          <w:b/>
          <w:color w:val="000000"/>
          <w:kern w:val="0"/>
          <w:sz w:val="22"/>
        </w:rPr>
      </w:pPr>
      <w:ins w:id="526" w:author="wincol" w:date="2016-04-07T11:41:00Z">
        <w:r w:rsidRPr="00387024">
          <w:rPr>
            <w:rFonts w:ascii="微软雅黑" w:eastAsia="微软雅黑" w:hAnsi="微软雅黑"/>
            <w:b/>
            <w:color w:val="000000"/>
            <w:kern w:val="0"/>
            <w:sz w:val="22"/>
          </w:rPr>
          <w:t>&lt;/form&gt;</w:t>
        </w:r>
      </w:ins>
    </w:p>
    <w:p w14:paraId="2FBBFC7F" w14:textId="77777777" w:rsidR="00892B5A" w:rsidRPr="00892B5A" w:rsidRDefault="00892B5A" w:rsidP="0042024B">
      <w:pPr>
        <w:pStyle w:val="2"/>
      </w:pPr>
      <w:bookmarkStart w:id="527" w:name="_Toc375299286"/>
      <w:bookmarkStart w:id="528" w:name="_Toc448760940"/>
      <w:r w:rsidRPr="00892B5A">
        <w:rPr>
          <w:rFonts w:hint="eastAsia"/>
        </w:rPr>
        <w:t>报文数据类型约定</w:t>
      </w:r>
      <w:bookmarkEnd w:id="527"/>
      <w:bookmarkEnd w:id="52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7209"/>
      </w:tblGrid>
      <w:tr w:rsidR="00892B5A" w:rsidRPr="004378F5" w14:paraId="2B2DD1D4" w14:textId="77777777" w:rsidTr="003D16E8">
        <w:trPr>
          <w:trHeight w:val="20"/>
          <w:jc w:val="center"/>
        </w:trPr>
        <w:tc>
          <w:tcPr>
            <w:tcW w:w="1008" w:type="dxa"/>
            <w:tcBorders>
              <w:bottom w:val="single" w:sz="4" w:space="0" w:color="auto"/>
            </w:tcBorders>
            <w:shd w:val="clear" w:color="auto" w:fill="D9D9D9" w:themeFill="background1" w:themeFillShade="D9"/>
            <w:vAlign w:val="center"/>
          </w:tcPr>
          <w:p w14:paraId="59D25B05" w14:textId="77777777" w:rsidR="00892B5A" w:rsidRPr="004378F5" w:rsidRDefault="00892B5A" w:rsidP="003D16E8">
            <w:pPr>
              <w:jc w:val="center"/>
              <w:rPr>
                <w:rFonts w:ascii="微软雅黑" w:eastAsia="微软雅黑" w:hAnsi="微软雅黑"/>
                <w:szCs w:val="21"/>
              </w:rPr>
            </w:pPr>
            <w:r w:rsidRPr="004378F5">
              <w:rPr>
                <w:rFonts w:ascii="微软雅黑" w:eastAsia="微软雅黑" w:hAnsi="微软雅黑" w:hint="eastAsia"/>
                <w:b/>
                <w:szCs w:val="21"/>
              </w:rPr>
              <w:t>定义</w:t>
            </w:r>
          </w:p>
        </w:tc>
        <w:tc>
          <w:tcPr>
            <w:tcW w:w="7209" w:type="dxa"/>
            <w:shd w:val="clear" w:color="auto" w:fill="D9D9D9"/>
            <w:vAlign w:val="center"/>
          </w:tcPr>
          <w:p w14:paraId="75FAA235" w14:textId="77777777" w:rsidR="00892B5A" w:rsidRPr="004378F5" w:rsidRDefault="00892B5A" w:rsidP="003D16E8">
            <w:pPr>
              <w:jc w:val="center"/>
              <w:rPr>
                <w:rFonts w:ascii="微软雅黑" w:eastAsia="微软雅黑" w:hAnsi="微软雅黑"/>
                <w:b/>
                <w:szCs w:val="21"/>
              </w:rPr>
            </w:pPr>
            <w:r w:rsidRPr="004378F5">
              <w:rPr>
                <w:rFonts w:ascii="微软雅黑" w:eastAsia="微软雅黑" w:hAnsi="微软雅黑" w:hint="eastAsia"/>
                <w:b/>
                <w:szCs w:val="21"/>
              </w:rPr>
              <w:t>描述</w:t>
            </w:r>
          </w:p>
        </w:tc>
      </w:tr>
      <w:tr w:rsidR="00892B5A" w:rsidRPr="004378F5" w14:paraId="3ACB3E1F" w14:textId="77777777" w:rsidTr="003D16E8">
        <w:trPr>
          <w:trHeight w:val="20"/>
          <w:jc w:val="center"/>
        </w:trPr>
        <w:tc>
          <w:tcPr>
            <w:tcW w:w="1008" w:type="dxa"/>
            <w:shd w:val="clear" w:color="auto" w:fill="D9D9D9"/>
            <w:vAlign w:val="center"/>
          </w:tcPr>
          <w:p w14:paraId="17D76E30" w14:textId="77777777" w:rsidR="00892B5A" w:rsidRPr="004378F5" w:rsidRDefault="00014E4B" w:rsidP="003D16E8">
            <w:pPr>
              <w:jc w:val="center"/>
              <w:rPr>
                <w:rFonts w:ascii="微软雅黑" w:eastAsia="微软雅黑" w:hAnsi="微软雅黑"/>
                <w:b/>
                <w:szCs w:val="21"/>
              </w:rPr>
            </w:pPr>
            <w:r>
              <w:rPr>
                <w:rFonts w:ascii="微软雅黑" w:eastAsia="微软雅黑" w:hAnsi="微软雅黑" w:hint="eastAsia"/>
                <w:b/>
                <w:szCs w:val="21"/>
              </w:rPr>
              <w:t>C</w:t>
            </w:r>
          </w:p>
        </w:tc>
        <w:tc>
          <w:tcPr>
            <w:tcW w:w="7209" w:type="dxa"/>
            <w:vAlign w:val="center"/>
          </w:tcPr>
          <w:p w14:paraId="3EAAD572" w14:textId="77777777" w:rsidR="00892B5A" w:rsidRPr="004378F5" w:rsidRDefault="00892B5A" w:rsidP="003D16E8">
            <w:pPr>
              <w:rPr>
                <w:rFonts w:ascii="微软雅黑" w:eastAsia="微软雅黑" w:hAnsi="微软雅黑"/>
                <w:szCs w:val="21"/>
              </w:rPr>
            </w:pPr>
            <w:r w:rsidRPr="004378F5">
              <w:rPr>
                <w:rFonts w:ascii="微软雅黑" w:eastAsia="微软雅黑" w:hAnsi="微软雅黑" w:hint="eastAsia"/>
                <w:szCs w:val="21"/>
              </w:rPr>
              <w:t>字符类型，包括中英文字符及数字</w:t>
            </w:r>
          </w:p>
        </w:tc>
      </w:tr>
      <w:tr w:rsidR="00892B5A" w:rsidRPr="004378F5" w14:paraId="6647C3CC" w14:textId="77777777" w:rsidTr="003D16E8">
        <w:trPr>
          <w:trHeight w:val="20"/>
          <w:jc w:val="center"/>
        </w:trPr>
        <w:tc>
          <w:tcPr>
            <w:tcW w:w="1008" w:type="dxa"/>
            <w:shd w:val="clear" w:color="auto" w:fill="D9D9D9"/>
            <w:vAlign w:val="center"/>
          </w:tcPr>
          <w:p w14:paraId="221AFE96" w14:textId="77777777" w:rsidR="00892B5A" w:rsidRPr="004378F5" w:rsidRDefault="00892B5A" w:rsidP="003D16E8">
            <w:pPr>
              <w:jc w:val="center"/>
              <w:rPr>
                <w:rFonts w:ascii="微软雅黑" w:eastAsia="微软雅黑" w:hAnsi="微软雅黑"/>
                <w:b/>
                <w:szCs w:val="21"/>
              </w:rPr>
            </w:pPr>
            <w:r w:rsidRPr="004378F5">
              <w:rPr>
                <w:rFonts w:ascii="微软雅黑" w:eastAsia="微软雅黑" w:hAnsi="微软雅黑" w:hint="eastAsia"/>
                <w:b/>
                <w:szCs w:val="21"/>
              </w:rPr>
              <w:t>N</w:t>
            </w:r>
          </w:p>
        </w:tc>
        <w:tc>
          <w:tcPr>
            <w:tcW w:w="7209" w:type="dxa"/>
            <w:vAlign w:val="center"/>
          </w:tcPr>
          <w:p w14:paraId="00A5735F" w14:textId="77777777" w:rsidR="00892B5A" w:rsidRPr="004378F5" w:rsidRDefault="00892B5A" w:rsidP="003D16E8">
            <w:pPr>
              <w:rPr>
                <w:rFonts w:ascii="微软雅黑" w:eastAsia="微软雅黑" w:hAnsi="微软雅黑"/>
                <w:szCs w:val="21"/>
              </w:rPr>
            </w:pPr>
            <w:r w:rsidRPr="004378F5">
              <w:rPr>
                <w:rFonts w:ascii="微软雅黑" w:eastAsia="微软雅黑" w:hAnsi="微软雅黑" w:hint="eastAsia"/>
                <w:szCs w:val="21"/>
              </w:rPr>
              <w:t>数字类型</w:t>
            </w:r>
          </w:p>
        </w:tc>
      </w:tr>
      <w:tr w:rsidR="00892B5A" w:rsidRPr="004378F5" w14:paraId="40C1D56E" w14:textId="77777777" w:rsidTr="003D16E8">
        <w:trPr>
          <w:trHeight w:val="20"/>
          <w:jc w:val="center"/>
        </w:trPr>
        <w:tc>
          <w:tcPr>
            <w:tcW w:w="1008" w:type="dxa"/>
            <w:shd w:val="clear" w:color="auto" w:fill="D9D9D9"/>
            <w:vAlign w:val="center"/>
          </w:tcPr>
          <w:p w14:paraId="6A2F6377" w14:textId="77777777" w:rsidR="00892B5A" w:rsidRPr="004378F5" w:rsidRDefault="00892B5A" w:rsidP="003D16E8">
            <w:pPr>
              <w:jc w:val="center"/>
              <w:rPr>
                <w:rFonts w:ascii="微软雅黑" w:eastAsia="微软雅黑" w:hAnsi="微软雅黑"/>
                <w:b/>
                <w:szCs w:val="21"/>
              </w:rPr>
            </w:pPr>
            <w:r w:rsidRPr="004378F5">
              <w:rPr>
                <w:rFonts w:ascii="微软雅黑" w:eastAsia="微软雅黑" w:hAnsi="微软雅黑" w:hint="eastAsia"/>
                <w:b/>
                <w:szCs w:val="21"/>
              </w:rPr>
              <w:t>D</w:t>
            </w:r>
          </w:p>
        </w:tc>
        <w:tc>
          <w:tcPr>
            <w:tcW w:w="7209" w:type="dxa"/>
            <w:vAlign w:val="center"/>
          </w:tcPr>
          <w:p w14:paraId="3707C949" w14:textId="77777777" w:rsidR="00892B5A" w:rsidRPr="004378F5" w:rsidRDefault="00892B5A" w:rsidP="003D16E8">
            <w:pPr>
              <w:rPr>
                <w:rFonts w:ascii="微软雅黑" w:eastAsia="微软雅黑" w:hAnsi="微软雅黑"/>
                <w:szCs w:val="21"/>
              </w:rPr>
            </w:pPr>
            <w:r w:rsidRPr="004378F5">
              <w:rPr>
                <w:rFonts w:ascii="微软雅黑" w:eastAsia="微软雅黑" w:hAnsi="微软雅黑" w:hint="eastAsia"/>
                <w:szCs w:val="21"/>
              </w:rPr>
              <w:t>日期类型，格式为：yyyyMMdd</w:t>
            </w:r>
          </w:p>
        </w:tc>
      </w:tr>
      <w:tr w:rsidR="00892B5A" w:rsidRPr="004378F5" w14:paraId="47EF88D2" w14:textId="77777777" w:rsidTr="003D16E8">
        <w:trPr>
          <w:trHeight w:val="20"/>
          <w:jc w:val="center"/>
        </w:trPr>
        <w:tc>
          <w:tcPr>
            <w:tcW w:w="1008" w:type="dxa"/>
            <w:shd w:val="clear" w:color="auto" w:fill="D9D9D9"/>
            <w:vAlign w:val="center"/>
          </w:tcPr>
          <w:p w14:paraId="6725A39E" w14:textId="77777777" w:rsidR="00892B5A" w:rsidRPr="004378F5" w:rsidRDefault="00892B5A" w:rsidP="003D16E8">
            <w:pPr>
              <w:jc w:val="center"/>
              <w:rPr>
                <w:rFonts w:ascii="微软雅黑" w:eastAsia="微软雅黑" w:hAnsi="微软雅黑"/>
                <w:b/>
                <w:szCs w:val="21"/>
              </w:rPr>
            </w:pPr>
            <w:r w:rsidRPr="004378F5">
              <w:rPr>
                <w:rFonts w:ascii="微软雅黑" w:eastAsia="微软雅黑" w:hAnsi="微软雅黑" w:hint="eastAsia"/>
                <w:b/>
                <w:szCs w:val="21"/>
              </w:rPr>
              <w:t>T</w:t>
            </w:r>
          </w:p>
        </w:tc>
        <w:tc>
          <w:tcPr>
            <w:tcW w:w="7209" w:type="dxa"/>
            <w:vAlign w:val="center"/>
          </w:tcPr>
          <w:p w14:paraId="2A02C941" w14:textId="77777777" w:rsidR="00892B5A" w:rsidRPr="004378F5" w:rsidRDefault="00892B5A" w:rsidP="003D16E8">
            <w:pPr>
              <w:rPr>
                <w:rFonts w:ascii="微软雅黑" w:eastAsia="微软雅黑" w:hAnsi="微软雅黑"/>
                <w:szCs w:val="21"/>
              </w:rPr>
            </w:pPr>
            <w:r w:rsidRPr="004378F5">
              <w:rPr>
                <w:rFonts w:ascii="微软雅黑" w:eastAsia="微软雅黑" w:hAnsi="微软雅黑" w:hint="eastAsia"/>
                <w:szCs w:val="21"/>
              </w:rPr>
              <w:t>9位时间格式，HHmm</w:t>
            </w:r>
            <w:r w:rsidRPr="004378F5">
              <w:rPr>
                <w:rFonts w:ascii="微软雅黑" w:eastAsia="微软雅黑" w:hAnsi="微软雅黑"/>
                <w:szCs w:val="21"/>
              </w:rPr>
              <w:t>ss</w:t>
            </w:r>
          </w:p>
        </w:tc>
      </w:tr>
      <w:tr w:rsidR="00892B5A" w:rsidRPr="004378F5" w14:paraId="7397D4BD" w14:textId="77777777" w:rsidTr="003D16E8">
        <w:trPr>
          <w:trHeight w:val="20"/>
          <w:jc w:val="center"/>
        </w:trPr>
        <w:tc>
          <w:tcPr>
            <w:tcW w:w="1008" w:type="dxa"/>
            <w:shd w:val="clear" w:color="auto" w:fill="D9D9D9"/>
            <w:vAlign w:val="center"/>
          </w:tcPr>
          <w:p w14:paraId="4B60C1B2" w14:textId="77777777" w:rsidR="00892B5A" w:rsidRPr="004378F5" w:rsidRDefault="00892B5A" w:rsidP="003D16E8">
            <w:pPr>
              <w:jc w:val="center"/>
              <w:rPr>
                <w:rFonts w:ascii="微软雅黑" w:eastAsia="微软雅黑" w:hAnsi="微软雅黑"/>
                <w:b/>
                <w:szCs w:val="21"/>
              </w:rPr>
            </w:pPr>
            <w:r w:rsidRPr="004378F5">
              <w:rPr>
                <w:rFonts w:ascii="微软雅黑" w:eastAsia="微软雅黑" w:hAnsi="微软雅黑" w:hint="eastAsia"/>
                <w:b/>
                <w:szCs w:val="21"/>
              </w:rPr>
              <w:t>DT</w:t>
            </w:r>
          </w:p>
        </w:tc>
        <w:tc>
          <w:tcPr>
            <w:tcW w:w="7209" w:type="dxa"/>
            <w:vAlign w:val="center"/>
          </w:tcPr>
          <w:p w14:paraId="59F3A899" w14:textId="77777777" w:rsidR="00892B5A" w:rsidRPr="004378F5" w:rsidRDefault="00892B5A" w:rsidP="003D16E8">
            <w:pPr>
              <w:rPr>
                <w:rFonts w:ascii="微软雅黑" w:eastAsia="微软雅黑" w:hAnsi="微软雅黑"/>
                <w:szCs w:val="21"/>
              </w:rPr>
            </w:pPr>
            <w:r w:rsidRPr="004378F5">
              <w:rPr>
                <w:rFonts w:ascii="微软雅黑" w:eastAsia="微软雅黑" w:hAnsi="微软雅黑" w:hint="eastAsia"/>
                <w:szCs w:val="21"/>
              </w:rPr>
              <w:t>日期时间类型，14位，格式为：yyyyMMddHHmmss</w:t>
            </w:r>
          </w:p>
        </w:tc>
      </w:tr>
      <w:tr w:rsidR="00892B5A" w:rsidRPr="004378F5" w14:paraId="2261C6FB" w14:textId="77777777" w:rsidTr="003D16E8">
        <w:trPr>
          <w:trHeight w:val="20"/>
          <w:jc w:val="center"/>
        </w:trPr>
        <w:tc>
          <w:tcPr>
            <w:tcW w:w="1008" w:type="dxa"/>
            <w:shd w:val="clear" w:color="auto" w:fill="D9D9D9"/>
            <w:vAlign w:val="center"/>
          </w:tcPr>
          <w:p w14:paraId="22C94ABA" w14:textId="77777777" w:rsidR="00892B5A" w:rsidRPr="004378F5" w:rsidRDefault="00892B5A" w:rsidP="003D16E8">
            <w:pPr>
              <w:jc w:val="center"/>
              <w:rPr>
                <w:rFonts w:ascii="微软雅黑" w:eastAsia="微软雅黑" w:hAnsi="微软雅黑"/>
                <w:b/>
                <w:szCs w:val="21"/>
              </w:rPr>
            </w:pPr>
            <w:r w:rsidRPr="004378F5">
              <w:rPr>
                <w:rFonts w:ascii="微软雅黑" w:eastAsia="微软雅黑" w:hAnsi="微软雅黑" w:hint="eastAsia"/>
                <w:b/>
                <w:szCs w:val="21"/>
              </w:rPr>
              <w:t>M</w:t>
            </w:r>
          </w:p>
        </w:tc>
        <w:tc>
          <w:tcPr>
            <w:tcW w:w="7209" w:type="dxa"/>
            <w:vAlign w:val="center"/>
          </w:tcPr>
          <w:p w14:paraId="1F4482FC" w14:textId="77777777" w:rsidR="00892B5A" w:rsidRPr="004378F5" w:rsidRDefault="00892B5A" w:rsidP="003D16E8">
            <w:pPr>
              <w:rPr>
                <w:rFonts w:ascii="微软雅黑" w:eastAsia="微软雅黑" w:hAnsi="微软雅黑"/>
                <w:szCs w:val="21"/>
              </w:rPr>
            </w:pPr>
            <w:r w:rsidRPr="004378F5">
              <w:rPr>
                <w:rFonts w:ascii="微软雅黑" w:eastAsia="微软雅黑" w:hAnsi="微软雅黑" w:hint="eastAsia"/>
                <w:szCs w:val="21"/>
              </w:rPr>
              <w:t>金额类型，nnnnnnnnnnnnn.nn，整数部分最多13位，小数部分为2位</w:t>
            </w:r>
          </w:p>
        </w:tc>
      </w:tr>
      <w:tr w:rsidR="00892B5A" w:rsidRPr="004378F5" w14:paraId="4AAC2C21" w14:textId="77777777" w:rsidTr="003D16E8">
        <w:trPr>
          <w:trHeight w:val="20"/>
          <w:jc w:val="center"/>
        </w:trPr>
        <w:tc>
          <w:tcPr>
            <w:tcW w:w="1008" w:type="dxa"/>
            <w:shd w:val="clear" w:color="auto" w:fill="D9D9D9"/>
            <w:vAlign w:val="center"/>
          </w:tcPr>
          <w:p w14:paraId="1C1B3EF6" w14:textId="77777777" w:rsidR="00892B5A" w:rsidRPr="004378F5" w:rsidRDefault="00892B5A" w:rsidP="003D16E8">
            <w:pPr>
              <w:jc w:val="center"/>
              <w:rPr>
                <w:rFonts w:ascii="微软雅黑" w:eastAsia="微软雅黑" w:hAnsi="微软雅黑"/>
                <w:b/>
                <w:szCs w:val="21"/>
              </w:rPr>
            </w:pPr>
            <w:r w:rsidRPr="004378F5">
              <w:rPr>
                <w:rFonts w:ascii="微软雅黑" w:eastAsia="微软雅黑" w:hAnsi="微软雅黑" w:hint="eastAsia"/>
                <w:b/>
                <w:sz w:val="24"/>
              </w:rPr>
              <w:t>I</w:t>
            </w:r>
          </w:p>
        </w:tc>
        <w:tc>
          <w:tcPr>
            <w:tcW w:w="7209" w:type="dxa"/>
            <w:vAlign w:val="center"/>
          </w:tcPr>
          <w:p w14:paraId="5C4B2A8C" w14:textId="77777777" w:rsidR="00892B5A" w:rsidRPr="004378F5" w:rsidRDefault="00892B5A" w:rsidP="003D16E8">
            <w:pPr>
              <w:rPr>
                <w:rFonts w:ascii="微软雅黑" w:eastAsia="微软雅黑" w:hAnsi="微软雅黑"/>
                <w:szCs w:val="21"/>
              </w:rPr>
            </w:pPr>
            <w:r w:rsidRPr="004378F5">
              <w:rPr>
                <w:rFonts w:ascii="微软雅黑" w:eastAsia="微软雅黑" w:hAnsi="微软雅黑" w:hint="eastAsia"/>
                <w:szCs w:val="21"/>
              </w:rPr>
              <w:t>利率汇率类型，nnnnnnnn.nnnnn，整数部分最多8位,小数部分为5位</w:t>
            </w:r>
          </w:p>
        </w:tc>
      </w:tr>
      <w:tr w:rsidR="00892B5A" w:rsidRPr="004378F5" w14:paraId="06101F17" w14:textId="77777777" w:rsidTr="003D16E8">
        <w:trPr>
          <w:trHeight w:val="20"/>
          <w:jc w:val="center"/>
        </w:trPr>
        <w:tc>
          <w:tcPr>
            <w:tcW w:w="1008" w:type="dxa"/>
            <w:shd w:val="clear" w:color="auto" w:fill="D9D9D9"/>
            <w:vAlign w:val="center"/>
          </w:tcPr>
          <w:p w14:paraId="4A25BDB6" w14:textId="77777777" w:rsidR="00892B5A" w:rsidRPr="004378F5" w:rsidRDefault="00892B5A" w:rsidP="003D16E8">
            <w:pPr>
              <w:jc w:val="center"/>
              <w:rPr>
                <w:rFonts w:ascii="微软雅黑" w:eastAsia="微软雅黑" w:hAnsi="微软雅黑"/>
                <w:b/>
                <w:sz w:val="24"/>
              </w:rPr>
            </w:pPr>
            <w:r w:rsidRPr="004378F5">
              <w:rPr>
                <w:rFonts w:ascii="微软雅黑" w:eastAsia="微软雅黑" w:hAnsi="微软雅黑" w:hint="eastAsia"/>
                <w:b/>
                <w:sz w:val="24"/>
              </w:rPr>
              <w:t>I2</w:t>
            </w:r>
          </w:p>
        </w:tc>
        <w:tc>
          <w:tcPr>
            <w:tcW w:w="7209" w:type="dxa"/>
            <w:vAlign w:val="center"/>
          </w:tcPr>
          <w:p w14:paraId="24EBD326" w14:textId="77777777" w:rsidR="00892B5A" w:rsidRPr="004378F5" w:rsidRDefault="00892B5A" w:rsidP="003D16E8">
            <w:pPr>
              <w:rPr>
                <w:rFonts w:ascii="微软雅黑" w:eastAsia="微软雅黑" w:hAnsi="微软雅黑"/>
                <w:szCs w:val="21"/>
              </w:rPr>
            </w:pPr>
            <w:r w:rsidRPr="004378F5">
              <w:rPr>
                <w:rFonts w:ascii="微软雅黑" w:eastAsia="微软雅黑" w:hAnsi="微软雅黑" w:hint="eastAsia"/>
                <w:szCs w:val="21"/>
              </w:rPr>
              <w:t>0&lt;</w:t>
            </w:r>
            <w:r w:rsidRPr="004378F5">
              <w:rPr>
                <w:rFonts w:ascii="微软雅黑" w:eastAsia="微软雅黑" w:hAnsi="微软雅黑" w:hint="eastAsia"/>
                <w:color w:val="000000"/>
                <w:szCs w:val="21"/>
              </w:rPr>
              <w:t>贴现利率</w:t>
            </w:r>
            <w:r w:rsidRPr="004378F5">
              <w:rPr>
                <w:rFonts w:ascii="微软雅黑" w:eastAsia="微软雅黑" w:hAnsi="微软雅黑" w:hint="eastAsia"/>
                <w:szCs w:val="21"/>
              </w:rPr>
              <w:t>&lt;=100 nnn.nnnnnn整数部分最多3位，小数部分最多 6位</w:t>
            </w:r>
          </w:p>
        </w:tc>
      </w:tr>
      <w:tr w:rsidR="00892B5A" w:rsidRPr="004378F5" w14:paraId="39405BE7" w14:textId="77777777" w:rsidTr="003D16E8">
        <w:trPr>
          <w:trHeight w:val="20"/>
          <w:jc w:val="center"/>
        </w:trPr>
        <w:tc>
          <w:tcPr>
            <w:tcW w:w="1008" w:type="dxa"/>
            <w:shd w:val="clear" w:color="auto" w:fill="D9D9D9"/>
            <w:vAlign w:val="center"/>
          </w:tcPr>
          <w:p w14:paraId="3385775E" w14:textId="77777777" w:rsidR="00892B5A" w:rsidRPr="004378F5" w:rsidRDefault="00892B5A" w:rsidP="003D16E8">
            <w:pPr>
              <w:jc w:val="center"/>
              <w:rPr>
                <w:rFonts w:ascii="微软雅黑" w:eastAsia="微软雅黑" w:hAnsi="微软雅黑"/>
                <w:b/>
                <w:sz w:val="24"/>
              </w:rPr>
            </w:pPr>
            <w:r w:rsidRPr="004378F5">
              <w:rPr>
                <w:rFonts w:ascii="微软雅黑" w:eastAsia="微软雅黑" w:hAnsi="微软雅黑" w:hint="eastAsia"/>
                <w:b/>
                <w:sz w:val="24"/>
              </w:rPr>
              <w:lastRenderedPageBreak/>
              <w:t>F</w:t>
            </w:r>
          </w:p>
        </w:tc>
        <w:tc>
          <w:tcPr>
            <w:tcW w:w="7209" w:type="dxa"/>
            <w:vAlign w:val="center"/>
          </w:tcPr>
          <w:p w14:paraId="22412BF7" w14:textId="77777777" w:rsidR="00892B5A" w:rsidRPr="004378F5" w:rsidRDefault="00892B5A" w:rsidP="003D16E8">
            <w:pPr>
              <w:rPr>
                <w:rFonts w:ascii="微软雅黑" w:eastAsia="微软雅黑" w:hAnsi="微软雅黑"/>
                <w:szCs w:val="21"/>
              </w:rPr>
            </w:pPr>
            <w:r w:rsidRPr="004378F5">
              <w:rPr>
                <w:rFonts w:ascii="微软雅黑" w:eastAsia="微软雅黑" w:hAnsi="微软雅黑" w:hint="eastAsia"/>
                <w:szCs w:val="21"/>
              </w:rPr>
              <w:t>浮点类型，F(13,2)表示最大11位整数，2位小数的浮点数。</w:t>
            </w:r>
          </w:p>
        </w:tc>
      </w:tr>
    </w:tbl>
    <w:p w14:paraId="75127718" w14:textId="77777777" w:rsidR="00892B5A" w:rsidRPr="00892B5A" w:rsidRDefault="00892B5A" w:rsidP="00120C34">
      <w:pPr>
        <w:rPr>
          <w:rFonts w:ascii="微软雅黑" w:eastAsia="微软雅黑" w:hAnsi="微软雅黑"/>
          <w:szCs w:val="21"/>
        </w:rPr>
      </w:pPr>
    </w:p>
    <w:p w14:paraId="606FCD2D" w14:textId="77777777" w:rsidR="00320074" w:rsidRDefault="00320074" w:rsidP="0042024B">
      <w:pPr>
        <w:pStyle w:val="2"/>
      </w:pPr>
      <w:bookmarkStart w:id="529" w:name="_Toc448760941"/>
      <w:r>
        <w:rPr>
          <w:rFonts w:hint="eastAsia"/>
        </w:rPr>
        <w:t>报文</w:t>
      </w:r>
      <w:r>
        <w:t>协</w:t>
      </w:r>
      <w:r>
        <w:rPr>
          <w:rFonts w:hint="eastAsia"/>
        </w:rPr>
        <w:t>议</w:t>
      </w:r>
      <w:bookmarkEnd w:id="529"/>
    </w:p>
    <w:p w14:paraId="3C1F221F" w14:textId="77777777" w:rsidR="00320074" w:rsidRDefault="002321F2" w:rsidP="00320074">
      <w:pPr>
        <w:rPr>
          <w:rFonts w:ascii="微软雅黑" w:eastAsia="微软雅黑" w:hAnsi="微软雅黑"/>
          <w:szCs w:val="21"/>
        </w:rPr>
      </w:pPr>
      <w:r w:rsidRPr="002B69DB">
        <w:rPr>
          <w:rFonts w:ascii="微软雅黑" w:eastAsia="微软雅黑" w:hAnsi="微软雅黑"/>
          <w:szCs w:val="21"/>
        </w:rPr>
        <w:t>规范约定报文格式采用</w:t>
      </w:r>
      <w:r w:rsidRPr="00F92605">
        <w:rPr>
          <w:rFonts w:ascii="微软雅黑" w:eastAsia="微软雅黑" w:hAnsi="微软雅黑"/>
          <w:b/>
          <w:szCs w:val="21"/>
        </w:rPr>
        <w:t>XML</w:t>
      </w:r>
      <w:r w:rsidR="000C06DE">
        <w:rPr>
          <w:rFonts w:ascii="微软雅黑" w:eastAsia="微软雅黑" w:hAnsi="微软雅黑" w:hint="eastAsia"/>
          <w:szCs w:val="21"/>
        </w:rPr>
        <w:t>，</w:t>
      </w:r>
      <w:r w:rsidRPr="002B69DB">
        <w:rPr>
          <w:rFonts w:ascii="微软雅黑" w:eastAsia="微软雅黑" w:hAnsi="微软雅黑"/>
          <w:szCs w:val="21"/>
        </w:rPr>
        <w:t>报文字符</w:t>
      </w:r>
      <w:r>
        <w:rPr>
          <w:rFonts w:ascii="微软雅黑" w:eastAsia="微软雅黑" w:hAnsi="微软雅黑"/>
          <w:szCs w:val="21"/>
        </w:rPr>
        <w:t>集</w:t>
      </w:r>
      <w:r w:rsidRPr="002B69DB">
        <w:rPr>
          <w:rFonts w:ascii="微软雅黑" w:eastAsia="微软雅黑" w:hAnsi="微软雅黑"/>
          <w:szCs w:val="21"/>
        </w:rPr>
        <w:t xml:space="preserve">采用 </w:t>
      </w:r>
      <w:r w:rsidRPr="00F92605">
        <w:rPr>
          <w:rFonts w:ascii="微软雅黑" w:eastAsia="微软雅黑" w:hAnsi="微软雅黑"/>
          <w:b/>
          <w:szCs w:val="21"/>
        </w:rPr>
        <w:t>UTF-8</w:t>
      </w:r>
      <w:r w:rsidR="000C06DE">
        <w:rPr>
          <w:rFonts w:ascii="微软雅黑" w:eastAsia="微软雅黑" w:hAnsi="微软雅黑" w:hint="eastAsia"/>
          <w:szCs w:val="21"/>
        </w:rPr>
        <w:t>。</w:t>
      </w:r>
    </w:p>
    <w:p w14:paraId="116CD2E3" w14:textId="77777777" w:rsidR="00A208BF" w:rsidRDefault="00A208BF" w:rsidP="0042024B">
      <w:pPr>
        <w:pStyle w:val="2"/>
      </w:pPr>
      <w:bookmarkStart w:id="530" w:name="_Toc448760942"/>
      <w:r>
        <w:rPr>
          <w:rFonts w:hint="eastAsia"/>
        </w:rPr>
        <w:t>报文结构</w:t>
      </w:r>
      <w:bookmarkEnd w:id="530"/>
    </w:p>
    <w:p w14:paraId="16E2F6DB" w14:textId="77777777" w:rsidR="00274AEE" w:rsidRPr="00274AEE" w:rsidRDefault="004111DD" w:rsidP="004111DD">
      <w:pPr>
        <w:rPr>
          <w:rFonts w:ascii="微软雅黑" w:eastAsia="微软雅黑" w:hAnsi="微软雅黑"/>
          <w:szCs w:val="21"/>
        </w:rPr>
      </w:pPr>
      <w:r>
        <w:rPr>
          <w:rFonts w:ascii="微软雅黑" w:eastAsia="微软雅黑" w:hAnsi="微软雅黑" w:hint="eastAsia"/>
          <w:szCs w:val="21"/>
        </w:rPr>
        <w:t>报文头、安全域长度、安全域和报文体共同构成一个完整</w:t>
      </w:r>
      <w:r w:rsidRPr="004111DD">
        <w:rPr>
          <w:rFonts w:ascii="微软雅黑" w:eastAsia="微软雅黑" w:hAnsi="微软雅黑" w:hint="eastAsia"/>
          <w:szCs w:val="21"/>
        </w:rPr>
        <w:t>的报文，之间没有任何字符间隔</w:t>
      </w:r>
      <w:r>
        <w:rPr>
          <w:rFonts w:ascii="微软雅黑" w:eastAsia="微软雅黑" w:hAnsi="微软雅黑" w:hint="eastAsia"/>
          <w:szCs w:val="21"/>
        </w:rPr>
        <w:t>，</w:t>
      </w:r>
      <w:r w:rsidR="00274AEE" w:rsidRPr="00274AEE">
        <w:rPr>
          <w:rFonts w:ascii="微软雅黑" w:eastAsia="微软雅黑" w:hAnsi="微软雅黑" w:hint="eastAsia"/>
          <w:szCs w:val="21"/>
        </w:rPr>
        <w:t>报</w:t>
      </w:r>
      <w:r w:rsidR="00632D93">
        <w:rPr>
          <w:rFonts w:ascii="微软雅黑" w:eastAsia="微软雅黑" w:hAnsi="微软雅黑" w:hint="eastAsia"/>
          <w:szCs w:val="21"/>
        </w:rPr>
        <w:t>文结构</w:t>
      </w:r>
      <w:r w:rsidR="00274AEE" w:rsidRPr="00274AEE">
        <w:rPr>
          <w:rFonts w:ascii="微软雅黑" w:eastAsia="微软雅黑" w:hAnsi="微软雅黑" w:hint="eastAsia"/>
          <w:szCs w:val="21"/>
        </w:rPr>
        <w:t>如下：</w:t>
      </w:r>
    </w:p>
    <w:p w14:paraId="1C24DF5E" w14:textId="77777777" w:rsidR="00274AEE" w:rsidRPr="00632D93" w:rsidRDefault="008F3DB2" w:rsidP="00A208BF">
      <w:pPr>
        <w:rPr>
          <w:rFonts w:ascii="微软雅黑" w:eastAsia="微软雅黑" w:hAnsi="微软雅黑"/>
          <w:szCs w:val="21"/>
        </w:rPr>
      </w:pPr>
      <w:r>
        <w:rPr>
          <w:noProof/>
        </w:rPr>
        <w:drawing>
          <wp:inline distT="0" distB="0" distL="0" distR="0" wp14:anchorId="7F9D28B3" wp14:editId="4B2F6A71">
            <wp:extent cx="5953125" cy="4095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53125" cy="409575"/>
                    </a:xfrm>
                    <a:prstGeom prst="rect">
                      <a:avLst/>
                    </a:prstGeom>
                  </pic:spPr>
                </pic:pic>
              </a:graphicData>
            </a:graphic>
          </wp:inline>
        </w:drawing>
      </w:r>
    </w:p>
    <w:p w14:paraId="4D99C847" w14:textId="77777777" w:rsidR="00B45AFE" w:rsidRPr="00B45AFE" w:rsidRDefault="00E022BF" w:rsidP="0042024B">
      <w:pPr>
        <w:pStyle w:val="2"/>
      </w:pPr>
      <w:bookmarkStart w:id="531" w:name="_Toc448760943"/>
      <w:r w:rsidRPr="00B45AFE">
        <w:rPr>
          <w:rFonts w:hint="eastAsia"/>
        </w:rPr>
        <w:t>报文头</w:t>
      </w:r>
      <w:bookmarkEnd w:id="531"/>
    </w:p>
    <w:tbl>
      <w:tblPr>
        <w:tblStyle w:val="4-41"/>
        <w:tblW w:w="0" w:type="auto"/>
        <w:tblLook w:val="04A0" w:firstRow="1" w:lastRow="0" w:firstColumn="1" w:lastColumn="0" w:noHBand="0" w:noVBand="1"/>
      </w:tblPr>
      <w:tblGrid>
        <w:gridCol w:w="562"/>
        <w:gridCol w:w="1418"/>
        <w:gridCol w:w="850"/>
        <w:gridCol w:w="851"/>
        <w:gridCol w:w="850"/>
        <w:gridCol w:w="5205"/>
      </w:tblGrid>
      <w:tr w:rsidR="009E4D90" w:rsidRPr="00FE798A" w14:paraId="1C262911" w14:textId="77777777" w:rsidTr="007951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FA52F4D" w14:textId="77777777" w:rsidR="009E4D90" w:rsidRPr="00FE798A" w:rsidRDefault="009E4D90" w:rsidP="00FE798A">
            <w:pPr>
              <w:jc w:val="center"/>
              <w:rPr>
                <w:rFonts w:ascii="微软雅黑" w:eastAsia="微软雅黑" w:hAnsi="微软雅黑"/>
              </w:rPr>
            </w:pPr>
          </w:p>
        </w:tc>
        <w:tc>
          <w:tcPr>
            <w:tcW w:w="1418" w:type="dxa"/>
          </w:tcPr>
          <w:p w14:paraId="1F1458D8" w14:textId="77777777" w:rsidR="009E4D90" w:rsidRPr="00FE798A" w:rsidRDefault="00486806" w:rsidP="00FE798A">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消</w:t>
            </w:r>
            <w:r>
              <w:rPr>
                <w:rFonts w:ascii="微软雅黑" w:eastAsia="微软雅黑" w:hAnsi="微软雅黑"/>
              </w:rPr>
              <w:t>息头</w:t>
            </w:r>
            <w:r w:rsidR="00FE798A" w:rsidRPr="00FE798A">
              <w:rPr>
                <w:rFonts w:ascii="微软雅黑" w:eastAsia="微软雅黑" w:hAnsi="微软雅黑" w:hint="eastAsia"/>
              </w:rPr>
              <w:t>域</w:t>
            </w:r>
            <w:r>
              <w:rPr>
                <w:rFonts w:ascii="微软雅黑" w:eastAsia="微软雅黑" w:hAnsi="微软雅黑" w:hint="eastAsia"/>
              </w:rPr>
              <w:t>名</w:t>
            </w:r>
          </w:p>
        </w:tc>
        <w:tc>
          <w:tcPr>
            <w:tcW w:w="850" w:type="dxa"/>
          </w:tcPr>
          <w:p w14:paraId="6AA10EF6" w14:textId="77777777" w:rsidR="009E4D90" w:rsidRPr="00FE798A" w:rsidRDefault="009E4D90" w:rsidP="00FE798A">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sidRPr="00FE798A">
              <w:rPr>
                <w:rFonts w:ascii="微软雅黑" w:eastAsia="微软雅黑" w:hAnsi="微软雅黑" w:hint="eastAsia"/>
              </w:rPr>
              <w:t>位置</w:t>
            </w:r>
          </w:p>
        </w:tc>
        <w:tc>
          <w:tcPr>
            <w:tcW w:w="851" w:type="dxa"/>
          </w:tcPr>
          <w:p w14:paraId="3FC7F1EC" w14:textId="77777777" w:rsidR="009E4D90" w:rsidRPr="00FE798A" w:rsidRDefault="009E4D90" w:rsidP="00FE798A">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sidRPr="00FE798A">
              <w:rPr>
                <w:rFonts w:ascii="微软雅黑" w:eastAsia="微软雅黑" w:hAnsi="微软雅黑" w:hint="eastAsia"/>
              </w:rPr>
              <w:t>长度</w:t>
            </w:r>
          </w:p>
        </w:tc>
        <w:tc>
          <w:tcPr>
            <w:tcW w:w="850" w:type="dxa"/>
          </w:tcPr>
          <w:p w14:paraId="7498BC8E" w14:textId="77777777" w:rsidR="009E4D90" w:rsidRPr="00FE798A" w:rsidRDefault="009E4D90" w:rsidP="00FE798A">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sidRPr="00FE798A">
              <w:rPr>
                <w:rFonts w:ascii="微软雅黑" w:eastAsia="微软雅黑" w:hAnsi="微软雅黑" w:hint="eastAsia"/>
              </w:rPr>
              <w:t>属性</w:t>
            </w:r>
          </w:p>
        </w:tc>
        <w:tc>
          <w:tcPr>
            <w:tcW w:w="5205" w:type="dxa"/>
          </w:tcPr>
          <w:p w14:paraId="22867AEA" w14:textId="77777777" w:rsidR="009E4D90" w:rsidRPr="00FE798A" w:rsidRDefault="009E4D90" w:rsidP="00FE798A">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sidRPr="00FE798A">
              <w:rPr>
                <w:rFonts w:ascii="微软雅黑" w:eastAsia="微软雅黑" w:hAnsi="微软雅黑" w:hint="eastAsia"/>
              </w:rPr>
              <w:t>说明</w:t>
            </w:r>
          </w:p>
        </w:tc>
      </w:tr>
      <w:tr w:rsidR="009E4D90" w:rsidRPr="00FE798A" w14:paraId="41D0A5E0" w14:textId="77777777" w:rsidTr="00795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7F0244A4" w14:textId="77777777" w:rsidR="009E4D90" w:rsidRPr="00FE798A" w:rsidRDefault="00FE798A" w:rsidP="00FE798A">
            <w:pPr>
              <w:jc w:val="center"/>
              <w:rPr>
                <w:rFonts w:ascii="微软雅黑" w:eastAsia="微软雅黑" w:hAnsi="微软雅黑"/>
              </w:rPr>
            </w:pPr>
            <w:r w:rsidRPr="00FE798A">
              <w:rPr>
                <w:rFonts w:ascii="微软雅黑" w:eastAsia="微软雅黑" w:hAnsi="微软雅黑" w:hint="eastAsia"/>
              </w:rPr>
              <w:t>1</w:t>
            </w:r>
          </w:p>
        </w:tc>
        <w:tc>
          <w:tcPr>
            <w:tcW w:w="1418" w:type="dxa"/>
          </w:tcPr>
          <w:p w14:paraId="1510551F" w14:textId="77777777" w:rsidR="009E4D90" w:rsidRPr="00FE798A" w:rsidRDefault="009E4D90" w:rsidP="00A208B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FE798A">
              <w:rPr>
                <w:rFonts w:ascii="微软雅黑" w:eastAsia="微软雅黑" w:hAnsi="微软雅黑" w:hint="eastAsia"/>
              </w:rPr>
              <w:t>版本</w:t>
            </w:r>
            <w:r w:rsidRPr="00FE798A">
              <w:rPr>
                <w:rFonts w:ascii="微软雅黑" w:eastAsia="微软雅黑" w:hAnsi="微软雅黑"/>
              </w:rPr>
              <w:t>号</w:t>
            </w:r>
          </w:p>
        </w:tc>
        <w:tc>
          <w:tcPr>
            <w:tcW w:w="850" w:type="dxa"/>
          </w:tcPr>
          <w:p w14:paraId="2E9E3E62" w14:textId="77777777" w:rsidR="009E4D90" w:rsidRPr="00FE798A" w:rsidRDefault="009E4D90" w:rsidP="00FE798A">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FE798A">
              <w:rPr>
                <w:rFonts w:ascii="微软雅黑" w:eastAsia="微软雅黑" w:hAnsi="微软雅黑" w:hint="eastAsia"/>
              </w:rPr>
              <w:t>0</w:t>
            </w:r>
          </w:p>
        </w:tc>
        <w:tc>
          <w:tcPr>
            <w:tcW w:w="851" w:type="dxa"/>
          </w:tcPr>
          <w:p w14:paraId="07CC1151" w14:textId="77777777" w:rsidR="009E4D90" w:rsidRPr="00FE798A" w:rsidRDefault="009E4D90" w:rsidP="00FE798A">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FE798A">
              <w:rPr>
                <w:rFonts w:ascii="微软雅黑" w:eastAsia="微软雅黑" w:hAnsi="微软雅黑" w:hint="eastAsia"/>
              </w:rPr>
              <w:t>3</w:t>
            </w:r>
          </w:p>
        </w:tc>
        <w:tc>
          <w:tcPr>
            <w:tcW w:w="850" w:type="dxa"/>
          </w:tcPr>
          <w:p w14:paraId="3AC1107D" w14:textId="77777777" w:rsidR="009E4D90" w:rsidRPr="00FE798A" w:rsidRDefault="009E4D90" w:rsidP="00FE798A">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FE798A">
              <w:rPr>
                <w:rFonts w:ascii="微软雅黑" w:eastAsia="微软雅黑" w:hAnsi="微软雅黑" w:hint="eastAsia"/>
              </w:rPr>
              <w:t>非</w:t>
            </w:r>
            <w:r w:rsidRPr="00FE798A">
              <w:rPr>
                <w:rFonts w:ascii="微软雅黑" w:eastAsia="微软雅黑" w:hAnsi="微软雅黑"/>
              </w:rPr>
              <w:t>空</w:t>
            </w:r>
          </w:p>
        </w:tc>
        <w:tc>
          <w:tcPr>
            <w:tcW w:w="5205" w:type="dxa"/>
          </w:tcPr>
          <w:p w14:paraId="1BA270DE" w14:textId="77777777" w:rsidR="009E4D90" w:rsidRPr="00FE798A" w:rsidRDefault="009E4D90" w:rsidP="00A208B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FE798A">
              <w:rPr>
                <w:rFonts w:ascii="微软雅黑" w:eastAsia="微软雅黑" w:hAnsi="微软雅黑" w:hint="eastAsia"/>
              </w:rPr>
              <w:t>固定</w:t>
            </w:r>
            <w:r w:rsidRPr="00FE798A">
              <w:rPr>
                <w:rFonts w:ascii="微软雅黑" w:eastAsia="微软雅黑" w:hAnsi="微软雅黑"/>
              </w:rPr>
              <w:t>填</w:t>
            </w:r>
            <w:r w:rsidRPr="00FE798A">
              <w:rPr>
                <w:rFonts w:ascii="微软雅黑" w:eastAsia="微软雅黑" w:hAnsi="微软雅黑" w:hint="eastAsia"/>
              </w:rPr>
              <w:t>001</w:t>
            </w:r>
          </w:p>
        </w:tc>
      </w:tr>
      <w:tr w:rsidR="009E4D90" w:rsidRPr="00FE798A" w14:paraId="0EBA6BB6" w14:textId="77777777" w:rsidTr="007951CD">
        <w:tc>
          <w:tcPr>
            <w:cnfStyle w:val="001000000000" w:firstRow="0" w:lastRow="0" w:firstColumn="1" w:lastColumn="0" w:oddVBand="0" w:evenVBand="0" w:oddHBand="0" w:evenHBand="0" w:firstRowFirstColumn="0" w:firstRowLastColumn="0" w:lastRowFirstColumn="0" w:lastRowLastColumn="0"/>
            <w:tcW w:w="562" w:type="dxa"/>
          </w:tcPr>
          <w:p w14:paraId="7C78692C" w14:textId="77777777" w:rsidR="009E4D90" w:rsidRPr="00FE798A" w:rsidRDefault="00FE798A" w:rsidP="00FE798A">
            <w:pPr>
              <w:jc w:val="center"/>
              <w:rPr>
                <w:rFonts w:ascii="微软雅黑" w:eastAsia="微软雅黑" w:hAnsi="微软雅黑"/>
              </w:rPr>
            </w:pPr>
            <w:r w:rsidRPr="00FE798A">
              <w:rPr>
                <w:rFonts w:ascii="微软雅黑" w:eastAsia="微软雅黑" w:hAnsi="微软雅黑" w:hint="eastAsia"/>
              </w:rPr>
              <w:t>2</w:t>
            </w:r>
          </w:p>
        </w:tc>
        <w:tc>
          <w:tcPr>
            <w:tcW w:w="1418" w:type="dxa"/>
          </w:tcPr>
          <w:p w14:paraId="3267C548" w14:textId="77777777" w:rsidR="009E4D90" w:rsidRPr="00FE798A" w:rsidRDefault="00116E51" w:rsidP="00A208B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FE798A">
              <w:rPr>
                <w:rFonts w:ascii="微软雅黑" w:eastAsia="微软雅黑" w:hAnsi="微软雅黑"/>
              </w:rPr>
              <w:t>类型</w:t>
            </w:r>
          </w:p>
        </w:tc>
        <w:tc>
          <w:tcPr>
            <w:tcW w:w="850" w:type="dxa"/>
          </w:tcPr>
          <w:p w14:paraId="52081E37" w14:textId="77777777" w:rsidR="009E4D90" w:rsidRPr="00FE798A" w:rsidRDefault="00116E51" w:rsidP="00FE798A">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FE798A">
              <w:rPr>
                <w:rFonts w:ascii="微软雅黑" w:eastAsia="微软雅黑" w:hAnsi="微软雅黑" w:hint="eastAsia"/>
              </w:rPr>
              <w:t>3</w:t>
            </w:r>
          </w:p>
        </w:tc>
        <w:tc>
          <w:tcPr>
            <w:tcW w:w="851" w:type="dxa"/>
          </w:tcPr>
          <w:p w14:paraId="1C7C13A0" w14:textId="77777777" w:rsidR="009E4D90" w:rsidRPr="00FE798A" w:rsidRDefault="00752E39" w:rsidP="00FE798A">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FE798A">
              <w:rPr>
                <w:rFonts w:ascii="微软雅黑" w:eastAsia="微软雅黑" w:hAnsi="微软雅黑" w:hint="eastAsia"/>
              </w:rPr>
              <w:t>1</w:t>
            </w:r>
          </w:p>
        </w:tc>
        <w:tc>
          <w:tcPr>
            <w:tcW w:w="850" w:type="dxa"/>
          </w:tcPr>
          <w:p w14:paraId="5F09AD53" w14:textId="77777777" w:rsidR="009E4D90" w:rsidRPr="00FE798A" w:rsidRDefault="00116E51" w:rsidP="00FE798A">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FE798A">
              <w:rPr>
                <w:rFonts w:ascii="微软雅黑" w:eastAsia="微软雅黑" w:hAnsi="微软雅黑" w:hint="eastAsia"/>
              </w:rPr>
              <w:t>非</w:t>
            </w:r>
            <w:r w:rsidRPr="00FE798A">
              <w:rPr>
                <w:rFonts w:ascii="微软雅黑" w:eastAsia="微软雅黑" w:hAnsi="微软雅黑"/>
              </w:rPr>
              <w:t>空</w:t>
            </w:r>
          </w:p>
        </w:tc>
        <w:tc>
          <w:tcPr>
            <w:tcW w:w="5205" w:type="dxa"/>
          </w:tcPr>
          <w:p w14:paraId="114B3EF1" w14:textId="77777777" w:rsidR="009E4D90" w:rsidRPr="00FE798A" w:rsidRDefault="00116E51" w:rsidP="00A208B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FE798A">
              <w:rPr>
                <w:rFonts w:ascii="微软雅黑" w:eastAsia="微软雅黑" w:hAnsi="微软雅黑" w:hint="eastAsia"/>
              </w:rPr>
              <w:t>固定</w:t>
            </w:r>
            <w:r w:rsidRPr="00FE798A">
              <w:rPr>
                <w:rFonts w:ascii="微软雅黑" w:eastAsia="微软雅黑" w:hAnsi="微软雅黑"/>
              </w:rPr>
              <w:t>填</w:t>
            </w:r>
            <w:r w:rsidR="00752E39" w:rsidRPr="00FE798A">
              <w:rPr>
                <w:rFonts w:ascii="微软雅黑" w:eastAsia="微软雅黑" w:hAnsi="微软雅黑"/>
              </w:rPr>
              <w:t>X</w:t>
            </w:r>
          </w:p>
        </w:tc>
      </w:tr>
      <w:tr w:rsidR="009E4D90" w:rsidRPr="00FE798A" w14:paraId="3D4C6E4F" w14:textId="77777777" w:rsidTr="00795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20C2D586" w14:textId="77777777" w:rsidR="009E4D90" w:rsidRPr="00FE798A" w:rsidRDefault="00FE798A" w:rsidP="00FE798A">
            <w:pPr>
              <w:jc w:val="center"/>
              <w:rPr>
                <w:rFonts w:ascii="微软雅黑" w:eastAsia="微软雅黑" w:hAnsi="微软雅黑"/>
              </w:rPr>
            </w:pPr>
            <w:r w:rsidRPr="00FE798A">
              <w:rPr>
                <w:rFonts w:ascii="微软雅黑" w:eastAsia="微软雅黑" w:hAnsi="微软雅黑" w:hint="eastAsia"/>
              </w:rPr>
              <w:t>3</w:t>
            </w:r>
          </w:p>
        </w:tc>
        <w:tc>
          <w:tcPr>
            <w:tcW w:w="1418" w:type="dxa"/>
          </w:tcPr>
          <w:p w14:paraId="6D863631" w14:textId="77777777" w:rsidR="009E4D90" w:rsidRPr="00FE798A" w:rsidRDefault="00E45F83" w:rsidP="00A208B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FE798A">
              <w:rPr>
                <w:rFonts w:ascii="微软雅黑" w:eastAsia="微软雅黑" w:hAnsi="微软雅黑" w:hint="eastAsia"/>
              </w:rPr>
              <w:t>优先</w:t>
            </w:r>
            <w:r w:rsidRPr="00FE798A">
              <w:rPr>
                <w:rFonts w:ascii="微软雅黑" w:eastAsia="微软雅黑" w:hAnsi="微软雅黑"/>
              </w:rPr>
              <w:t>级</w:t>
            </w:r>
          </w:p>
        </w:tc>
        <w:tc>
          <w:tcPr>
            <w:tcW w:w="850" w:type="dxa"/>
          </w:tcPr>
          <w:p w14:paraId="50D9DEB3" w14:textId="77777777" w:rsidR="009E4D90" w:rsidRPr="00FE798A" w:rsidRDefault="00E45F83" w:rsidP="00FE798A">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FE798A">
              <w:rPr>
                <w:rFonts w:ascii="微软雅黑" w:eastAsia="微软雅黑" w:hAnsi="微软雅黑" w:hint="eastAsia"/>
              </w:rPr>
              <w:t>4</w:t>
            </w:r>
          </w:p>
        </w:tc>
        <w:tc>
          <w:tcPr>
            <w:tcW w:w="851" w:type="dxa"/>
          </w:tcPr>
          <w:p w14:paraId="51415E41" w14:textId="77777777" w:rsidR="009E4D90" w:rsidRPr="00FE798A" w:rsidRDefault="00E45F83" w:rsidP="00FE798A">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FE798A">
              <w:rPr>
                <w:rFonts w:ascii="微软雅黑" w:eastAsia="微软雅黑" w:hAnsi="微软雅黑" w:hint="eastAsia"/>
              </w:rPr>
              <w:t>1</w:t>
            </w:r>
          </w:p>
        </w:tc>
        <w:tc>
          <w:tcPr>
            <w:tcW w:w="850" w:type="dxa"/>
          </w:tcPr>
          <w:p w14:paraId="53C9CCA9" w14:textId="77777777" w:rsidR="009E4D90" w:rsidRPr="00FE798A" w:rsidRDefault="00E45F83" w:rsidP="00FE798A">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FE798A">
              <w:rPr>
                <w:rFonts w:ascii="微软雅黑" w:eastAsia="微软雅黑" w:hAnsi="微软雅黑" w:hint="eastAsia"/>
              </w:rPr>
              <w:t>非</w:t>
            </w:r>
            <w:r w:rsidRPr="00FE798A">
              <w:rPr>
                <w:rFonts w:ascii="微软雅黑" w:eastAsia="微软雅黑" w:hAnsi="微软雅黑"/>
              </w:rPr>
              <w:t>空</w:t>
            </w:r>
          </w:p>
        </w:tc>
        <w:tc>
          <w:tcPr>
            <w:tcW w:w="5205" w:type="dxa"/>
          </w:tcPr>
          <w:p w14:paraId="7FBD628E" w14:textId="77777777" w:rsidR="009E4D90" w:rsidRPr="00FE798A" w:rsidRDefault="00E45F83" w:rsidP="00A208B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FE798A">
              <w:rPr>
                <w:rFonts w:ascii="微软雅黑" w:eastAsia="微软雅黑" w:hAnsi="微软雅黑" w:hint="eastAsia"/>
              </w:rPr>
              <w:t>1：</w:t>
            </w:r>
            <w:r w:rsidRPr="00FE798A">
              <w:rPr>
                <w:rFonts w:ascii="微软雅黑" w:eastAsia="微软雅黑" w:hAnsi="微软雅黑"/>
              </w:rPr>
              <w:t>普通</w:t>
            </w:r>
          </w:p>
          <w:p w14:paraId="1F7AE8C2" w14:textId="77777777" w:rsidR="00E45F83" w:rsidRPr="00FE798A" w:rsidRDefault="00E45F83" w:rsidP="00A208B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FE798A">
              <w:rPr>
                <w:rFonts w:ascii="微软雅黑" w:eastAsia="微软雅黑" w:hAnsi="微软雅黑" w:hint="eastAsia"/>
              </w:rPr>
              <w:t>2：</w:t>
            </w:r>
            <w:r w:rsidRPr="00FE798A">
              <w:rPr>
                <w:rFonts w:ascii="微软雅黑" w:eastAsia="微软雅黑" w:hAnsi="微软雅黑"/>
              </w:rPr>
              <w:t>紧急</w:t>
            </w:r>
          </w:p>
          <w:p w14:paraId="49402807" w14:textId="77777777" w:rsidR="00E45F83" w:rsidRPr="00FE798A" w:rsidRDefault="00E45F83" w:rsidP="00A208B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FE798A">
              <w:rPr>
                <w:rFonts w:ascii="微软雅黑" w:eastAsia="微软雅黑" w:hAnsi="微软雅黑" w:hint="eastAsia"/>
              </w:rPr>
              <w:t>3：</w:t>
            </w:r>
            <w:r w:rsidRPr="00FE798A">
              <w:rPr>
                <w:rFonts w:ascii="微软雅黑" w:eastAsia="微软雅黑" w:hAnsi="微软雅黑"/>
              </w:rPr>
              <w:t>特急</w:t>
            </w:r>
          </w:p>
        </w:tc>
      </w:tr>
      <w:tr w:rsidR="009E4D90" w:rsidRPr="00FE798A" w14:paraId="1DF3FA43" w14:textId="77777777" w:rsidTr="007951CD">
        <w:tc>
          <w:tcPr>
            <w:cnfStyle w:val="001000000000" w:firstRow="0" w:lastRow="0" w:firstColumn="1" w:lastColumn="0" w:oddVBand="0" w:evenVBand="0" w:oddHBand="0" w:evenHBand="0" w:firstRowFirstColumn="0" w:firstRowLastColumn="0" w:lastRowFirstColumn="0" w:lastRowLastColumn="0"/>
            <w:tcW w:w="562" w:type="dxa"/>
          </w:tcPr>
          <w:p w14:paraId="38309767" w14:textId="77777777" w:rsidR="009E4D90" w:rsidRPr="00FE798A" w:rsidRDefault="00FE798A" w:rsidP="00FE798A">
            <w:pPr>
              <w:jc w:val="center"/>
              <w:rPr>
                <w:rFonts w:ascii="微软雅黑" w:eastAsia="微软雅黑" w:hAnsi="微软雅黑"/>
              </w:rPr>
            </w:pPr>
            <w:r w:rsidRPr="00FE798A">
              <w:rPr>
                <w:rFonts w:ascii="微软雅黑" w:eastAsia="微软雅黑" w:hAnsi="微软雅黑" w:hint="eastAsia"/>
              </w:rPr>
              <w:t>4</w:t>
            </w:r>
          </w:p>
        </w:tc>
        <w:tc>
          <w:tcPr>
            <w:tcW w:w="1418" w:type="dxa"/>
          </w:tcPr>
          <w:p w14:paraId="3B2D27EE" w14:textId="77777777" w:rsidR="009E4D90" w:rsidRPr="00FE798A" w:rsidRDefault="00E45F83" w:rsidP="00A208B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FE798A">
              <w:rPr>
                <w:rFonts w:ascii="微软雅黑" w:eastAsia="微软雅黑" w:hAnsi="微软雅黑" w:hint="eastAsia"/>
              </w:rPr>
              <w:t>调用</w:t>
            </w:r>
            <w:r w:rsidRPr="00FE798A">
              <w:rPr>
                <w:rFonts w:ascii="微软雅黑" w:eastAsia="微软雅黑" w:hAnsi="微软雅黑"/>
              </w:rPr>
              <w:t>方式</w:t>
            </w:r>
          </w:p>
        </w:tc>
        <w:tc>
          <w:tcPr>
            <w:tcW w:w="850" w:type="dxa"/>
          </w:tcPr>
          <w:p w14:paraId="4E61A350" w14:textId="77777777" w:rsidR="009E4D90" w:rsidRPr="00FE798A" w:rsidRDefault="00A84B89" w:rsidP="00FE798A">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FE798A">
              <w:rPr>
                <w:rFonts w:ascii="微软雅黑" w:eastAsia="微软雅黑" w:hAnsi="微软雅黑" w:hint="eastAsia"/>
              </w:rPr>
              <w:t>5</w:t>
            </w:r>
          </w:p>
        </w:tc>
        <w:tc>
          <w:tcPr>
            <w:tcW w:w="851" w:type="dxa"/>
          </w:tcPr>
          <w:p w14:paraId="12C30357" w14:textId="77777777" w:rsidR="009E4D90" w:rsidRPr="00FE798A" w:rsidRDefault="00A84B89" w:rsidP="00FE798A">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FE798A">
              <w:rPr>
                <w:rFonts w:ascii="微软雅黑" w:eastAsia="微软雅黑" w:hAnsi="微软雅黑" w:hint="eastAsia"/>
              </w:rPr>
              <w:t>1</w:t>
            </w:r>
          </w:p>
        </w:tc>
        <w:tc>
          <w:tcPr>
            <w:tcW w:w="850" w:type="dxa"/>
          </w:tcPr>
          <w:p w14:paraId="5E63DAD3" w14:textId="77777777" w:rsidR="009E4D90" w:rsidRPr="00FE798A" w:rsidRDefault="00E45F83" w:rsidP="00FE798A">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FE798A">
              <w:rPr>
                <w:rFonts w:ascii="微软雅黑" w:eastAsia="微软雅黑" w:hAnsi="微软雅黑" w:hint="eastAsia"/>
              </w:rPr>
              <w:t>非</w:t>
            </w:r>
            <w:r w:rsidRPr="00FE798A">
              <w:rPr>
                <w:rFonts w:ascii="微软雅黑" w:eastAsia="微软雅黑" w:hAnsi="微软雅黑"/>
              </w:rPr>
              <w:t>空</w:t>
            </w:r>
          </w:p>
        </w:tc>
        <w:tc>
          <w:tcPr>
            <w:tcW w:w="5205" w:type="dxa"/>
          </w:tcPr>
          <w:p w14:paraId="37CEAFAA" w14:textId="77777777" w:rsidR="009E4D90" w:rsidRPr="00FE798A" w:rsidRDefault="00E45F83" w:rsidP="00A208B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FE798A">
              <w:rPr>
                <w:rFonts w:ascii="微软雅黑" w:eastAsia="微软雅黑" w:hAnsi="微软雅黑" w:hint="eastAsia"/>
              </w:rPr>
              <w:t>1：</w:t>
            </w:r>
            <w:r w:rsidRPr="00FE798A">
              <w:rPr>
                <w:rFonts w:ascii="微软雅黑" w:eastAsia="微软雅黑" w:hAnsi="微软雅黑"/>
              </w:rPr>
              <w:t>同</w:t>
            </w:r>
            <w:r w:rsidRPr="00FE798A">
              <w:rPr>
                <w:rFonts w:ascii="微软雅黑" w:eastAsia="微软雅黑" w:hAnsi="微软雅黑" w:hint="eastAsia"/>
              </w:rPr>
              <w:t>步</w:t>
            </w:r>
          </w:p>
          <w:p w14:paraId="0F35CC86" w14:textId="77777777" w:rsidR="00E45F83" w:rsidRPr="00FE798A" w:rsidRDefault="00E45F83" w:rsidP="00A208B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FE798A">
              <w:rPr>
                <w:rFonts w:ascii="微软雅黑" w:eastAsia="微软雅黑" w:hAnsi="微软雅黑" w:hint="eastAsia"/>
              </w:rPr>
              <w:t>2：</w:t>
            </w:r>
            <w:r w:rsidRPr="00FE798A">
              <w:rPr>
                <w:rFonts w:ascii="微软雅黑" w:eastAsia="微软雅黑" w:hAnsi="微软雅黑"/>
              </w:rPr>
              <w:t>异</w:t>
            </w:r>
            <w:r w:rsidRPr="00FE798A">
              <w:rPr>
                <w:rFonts w:ascii="微软雅黑" w:eastAsia="微软雅黑" w:hAnsi="微软雅黑" w:hint="eastAsia"/>
              </w:rPr>
              <w:t>步</w:t>
            </w:r>
            <w:r w:rsidR="004E6F0B">
              <w:rPr>
                <w:rFonts w:ascii="微软雅黑" w:eastAsia="微软雅黑" w:hAnsi="微软雅黑" w:hint="eastAsia"/>
              </w:rPr>
              <w:t>（</w:t>
            </w:r>
            <w:r w:rsidR="004E6F0B">
              <w:rPr>
                <w:rFonts w:ascii="微软雅黑" w:eastAsia="微软雅黑" w:hAnsi="微软雅黑"/>
              </w:rPr>
              <w:t>需主动回查）</w:t>
            </w:r>
          </w:p>
        </w:tc>
      </w:tr>
      <w:tr w:rsidR="009E4D90" w:rsidRPr="00FE798A" w14:paraId="10B6D135" w14:textId="77777777" w:rsidTr="00795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33D49E0E" w14:textId="77777777" w:rsidR="009E4D90" w:rsidRPr="00FE798A" w:rsidRDefault="00FE798A" w:rsidP="00FE798A">
            <w:pPr>
              <w:jc w:val="center"/>
              <w:rPr>
                <w:rFonts w:ascii="微软雅黑" w:eastAsia="微软雅黑" w:hAnsi="微软雅黑"/>
              </w:rPr>
            </w:pPr>
            <w:r w:rsidRPr="00FE798A">
              <w:rPr>
                <w:rFonts w:ascii="微软雅黑" w:eastAsia="微软雅黑" w:hAnsi="微软雅黑" w:hint="eastAsia"/>
              </w:rPr>
              <w:t>5</w:t>
            </w:r>
          </w:p>
        </w:tc>
        <w:tc>
          <w:tcPr>
            <w:tcW w:w="1418" w:type="dxa"/>
          </w:tcPr>
          <w:p w14:paraId="7EC03E06" w14:textId="77777777" w:rsidR="009E4D90" w:rsidRPr="00FE798A" w:rsidRDefault="00FE798A" w:rsidP="00A208B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FE798A">
              <w:rPr>
                <w:rFonts w:ascii="微软雅黑" w:eastAsia="微软雅黑" w:hAnsi="微软雅黑" w:hint="eastAsia"/>
              </w:rPr>
              <w:t>保留</w:t>
            </w:r>
            <w:r w:rsidRPr="00FE798A">
              <w:rPr>
                <w:rFonts w:ascii="微软雅黑" w:eastAsia="微软雅黑" w:hAnsi="微软雅黑"/>
              </w:rPr>
              <w:t>域</w:t>
            </w:r>
          </w:p>
        </w:tc>
        <w:tc>
          <w:tcPr>
            <w:tcW w:w="850" w:type="dxa"/>
          </w:tcPr>
          <w:p w14:paraId="30185C33" w14:textId="77777777" w:rsidR="009E4D90" w:rsidRPr="00FE798A" w:rsidRDefault="00FE798A" w:rsidP="00FE798A">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FE798A">
              <w:rPr>
                <w:rFonts w:ascii="微软雅黑" w:eastAsia="微软雅黑" w:hAnsi="微软雅黑" w:hint="eastAsia"/>
              </w:rPr>
              <w:t>6</w:t>
            </w:r>
          </w:p>
        </w:tc>
        <w:tc>
          <w:tcPr>
            <w:tcW w:w="851" w:type="dxa"/>
          </w:tcPr>
          <w:p w14:paraId="3195D949" w14:textId="77777777" w:rsidR="009E4D90" w:rsidRPr="00FE798A" w:rsidRDefault="00FE798A" w:rsidP="00FE798A">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FE798A">
              <w:rPr>
                <w:rFonts w:ascii="微软雅黑" w:eastAsia="微软雅黑" w:hAnsi="微软雅黑" w:hint="eastAsia"/>
              </w:rPr>
              <w:t>10</w:t>
            </w:r>
          </w:p>
        </w:tc>
        <w:tc>
          <w:tcPr>
            <w:tcW w:w="850" w:type="dxa"/>
          </w:tcPr>
          <w:p w14:paraId="5CBD874E" w14:textId="77777777" w:rsidR="009E4D90" w:rsidRPr="00FE798A" w:rsidRDefault="00D27CD1" w:rsidP="00FE798A">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ins w:id="532" w:author="wincol" w:date="2016-04-29T18:59:00Z">
              <w:r w:rsidRPr="00FE798A">
                <w:rPr>
                  <w:rFonts w:ascii="微软雅黑" w:eastAsia="微软雅黑" w:hAnsi="微软雅黑" w:hint="eastAsia"/>
                </w:rPr>
                <w:t>非</w:t>
              </w:r>
              <w:r w:rsidRPr="00FE798A">
                <w:rPr>
                  <w:rFonts w:ascii="微软雅黑" w:eastAsia="微软雅黑" w:hAnsi="微软雅黑"/>
                </w:rPr>
                <w:t>空</w:t>
              </w:r>
            </w:ins>
          </w:p>
        </w:tc>
        <w:tc>
          <w:tcPr>
            <w:tcW w:w="5205" w:type="dxa"/>
          </w:tcPr>
          <w:p w14:paraId="6DFCA79B" w14:textId="77777777" w:rsidR="009E4D90" w:rsidRPr="00FE798A" w:rsidRDefault="00FE798A" w:rsidP="00A208B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FE798A">
              <w:rPr>
                <w:rFonts w:ascii="微软雅黑" w:eastAsia="微软雅黑" w:hAnsi="微软雅黑" w:hint="eastAsia"/>
              </w:rPr>
              <w:t>保留</w:t>
            </w:r>
            <w:ins w:id="533" w:author="wincol" w:date="2016-04-26T18:25:00Z">
              <w:r w:rsidR="008D0976">
                <w:rPr>
                  <w:rFonts w:ascii="微软雅黑" w:eastAsia="微软雅黑" w:hAnsi="微软雅黑" w:hint="eastAsia"/>
                </w:rPr>
                <w:t>，填写空格</w:t>
              </w:r>
            </w:ins>
          </w:p>
        </w:tc>
      </w:tr>
    </w:tbl>
    <w:p w14:paraId="5084A74F" w14:textId="77777777" w:rsidR="009E4D90" w:rsidRPr="005C4B3F" w:rsidRDefault="009E4D90" w:rsidP="00A208BF">
      <w:pPr>
        <w:rPr>
          <w:rFonts w:ascii="微软雅黑" w:eastAsia="微软雅黑" w:hAnsi="微软雅黑"/>
        </w:rPr>
      </w:pPr>
    </w:p>
    <w:p w14:paraId="0C135F5D" w14:textId="77777777" w:rsidR="008F3DB2" w:rsidRPr="00B45AFE" w:rsidRDefault="008F3DB2" w:rsidP="0042024B">
      <w:pPr>
        <w:pStyle w:val="2"/>
      </w:pPr>
      <w:bookmarkStart w:id="534" w:name="_Toc448760944"/>
      <w:r w:rsidRPr="00B45AFE">
        <w:rPr>
          <w:rFonts w:hint="eastAsia"/>
        </w:rPr>
        <w:lastRenderedPageBreak/>
        <w:t>安</w:t>
      </w:r>
      <w:r w:rsidRPr="00B45AFE">
        <w:t>全域</w:t>
      </w:r>
      <w:bookmarkEnd w:id="534"/>
    </w:p>
    <w:tbl>
      <w:tblPr>
        <w:tblStyle w:val="4-41"/>
        <w:tblW w:w="0" w:type="auto"/>
        <w:tblLook w:val="04A0" w:firstRow="1" w:lastRow="0" w:firstColumn="1" w:lastColumn="0" w:noHBand="0" w:noVBand="1"/>
      </w:tblPr>
      <w:tblGrid>
        <w:gridCol w:w="562"/>
        <w:gridCol w:w="1418"/>
        <w:gridCol w:w="850"/>
        <w:gridCol w:w="851"/>
        <w:gridCol w:w="850"/>
        <w:gridCol w:w="5205"/>
      </w:tblGrid>
      <w:tr w:rsidR="001650B3" w:rsidRPr="00FE798A" w14:paraId="23E5B8CE" w14:textId="77777777" w:rsidTr="003D16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E3E2835" w14:textId="77777777" w:rsidR="001650B3" w:rsidRPr="00FE798A" w:rsidRDefault="001650B3" w:rsidP="00C919C7">
            <w:pPr>
              <w:spacing w:line="440" w:lineRule="exact"/>
              <w:jc w:val="center"/>
              <w:rPr>
                <w:rFonts w:ascii="微软雅黑" w:eastAsia="微软雅黑" w:hAnsi="微软雅黑"/>
              </w:rPr>
            </w:pPr>
            <w:bookmarkStart w:id="535" w:name="OLE_LINK1"/>
          </w:p>
        </w:tc>
        <w:tc>
          <w:tcPr>
            <w:tcW w:w="1418" w:type="dxa"/>
          </w:tcPr>
          <w:p w14:paraId="119966A7" w14:textId="77777777" w:rsidR="001650B3" w:rsidRPr="00FE798A" w:rsidRDefault="00183B45" w:rsidP="003D16E8">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安</w:t>
            </w:r>
            <w:r>
              <w:rPr>
                <w:rFonts w:ascii="微软雅黑" w:eastAsia="微软雅黑" w:hAnsi="微软雅黑"/>
              </w:rPr>
              <w:t>全域</w:t>
            </w:r>
            <w:r w:rsidR="001650B3" w:rsidRPr="00FE798A">
              <w:rPr>
                <w:rFonts w:ascii="微软雅黑" w:eastAsia="微软雅黑" w:hAnsi="微软雅黑" w:hint="eastAsia"/>
              </w:rPr>
              <w:t>域</w:t>
            </w:r>
            <w:r w:rsidR="001650B3">
              <w:rPr>
                <w:rFonts w:ascii="微软雅黑" w:eastAsia="微软雅黑" w:hAnsi="微软雅黑" w:hint="eastAsia"/>
              </w:rPr>
              <w:t>名</w:t>
            </w:r>
          </w:p>
        </w:tc>
        <w:tc>
          <w:tcPr>
            <w:tcW w:w="850" w:type="dxa"/>
          </w:tcPr>
          <w:p w14:paraId="4503CFA3" w14:textId="77777777" w:rsidR="001650B3" w:rsidRPr="00FE798A" w:rsidRDefault="001650B3" w:rsidP="003D16E8">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sidRPr="00FE798A">
              <w:rPr>
                <w:rFonts w:ascii="微软雅黑" w:eastAsia="微软雅黑" w:hAnsi="微软雅黑" w:hint="eastAsia"/>
              </w:rPr>
              <w:t>位置</w:t>
            </w:r>
          </w:p>
        </w:tc>
        <w:tc>
          <w:tcPr>
            <w:tcW w:w="851" w:type="dxa"/>
          </w:tcPr>
          <w:p w14:paraId="3E41782E" w14:textId="77777777" w:rsidR="001650B3" w:rsidRPr="00FE798A" w:rsidRDefault="001650B3" w:rsidP="003D16E8">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sidRPr="00FE798A">
              <w:rPr>
                <w:rFonts w:ascii="微软雅黑" w:eastAsia="微软雅黑" w:hAnsi="微软雅黑" w:hint="eastAsia"/>
              </w:rPr>
              <w:t>长度</w:t>
            </w:r>
          </w:p>
        </w:tc>
        <w:tc>
          <w:tcPr>
            <w:tcW w:w="850" w:type="dxa"/>
          </w:tcPr>
          <w:p w14:paraId="70AC5FFD" w14:textId="77777777" w:rsidR="001650B3" w:rsidRPr="00FE798A" w:rsidRDefault="001650B3" w:rsidP="003D16E8">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sidRPr="00FE798A">
              <w:rPr>
                <w:rFonts w:ascii="微软雅黑" w:eastAsia="微软雅黑" w:hAnsi="微软雅黑" w:hint="eastAsia"/>
              </w:rPr>
              <w:t>属性</w:t>
            </w:r>
          </w:p>
        </w:tc>
        <w:tc>
          <w:tcPr>
            <w:tcW w:w="5205" w:type="dxa"/>
          </w:tcPr>
          <w:p w14:paraId="1FEB609A" w14:textId="77777777" w:rsidR="001650B3" w:rsidRPr="00FE798A" w:rsidRDefault="001650B3" w:rsidP="003D16E8">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sidRPr="00FE798A">
              <w:rPr>
                <w:rFonts w:ascii="微软雅黑" w:eastAsia="微软雅黑" w:hAnsi="微软雅黑" w:hint="eastAsia"/>
              </w:rPr>
              <w:t>说明</w:t>
            </w:r>
          </w:p>
        </w:tc>
      </w:tr>
      <w:tr w:rsidR="001650B3" w:rsidRPr="00FE798A" w14:paraId="20EC5D51" w14:textId="77777777" w:rsidTr="003D1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3EEF8DE7" w14:textId="77777777" w:rsidR="001650B3" w:rsidRPr="00FE798A" w:rsidRDefault="001650B3" w:rsidP="003D16E8">
            <w:pPr>
              <w:jc w:val="center"/>
              <w:rPr>
                <w:rFonts w:ascii="微软雅黑" w:eastAsia="微软雅黑" w:hAnsi="微软雅黑"/>
              </w:rPr>
            </w:pPr>
            <w:r>
              <w:rPr>
                <w:rFonts w:ascii="微软雅黑" w:eastAsia="微软雅黑" w:hAnsi="微软雅黑" w:hint="eastAsia"/>
              </w:rPr>
              <w:t>1</w:t>
            </w:r>
          </w:p>
        </w:tc>
        <w:tc>
          <w:tcPr>
            <w:tcW w:w="1418" w:type="dxa"/>
          </w:tcPr>
          <w:p w14:paraId="0723B34F" w14:textId="77777777" w:rsidR="001650B3" w:rsidRPr="00FE798A" w:rsidRDefault="001650B3" w:rsidP="003D16E8">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安</w:t>
            </w:r>
            <w:r>
              <w:rPr>
                <w:rFonts w:ascii="微软雅黑" w:eastAsia="微软雅黑" w:hAnsi="微软雅黑"/>
              </w:rPr>
              <w:t>全域长</w:t>
            </w:r>
            <w:r>
              <w:rPr>
                <w:rFonts w:ascii="微软雅黑" w:eastAsia="微软雅黑" w:hAnsi="微软雅黑" w:hint="eastAsia"/>
              </w:rPr>
              <w:t>度</w:t>
            </w:r>
          </w:p>
        </w:tc>
        <w:tc>
          <w:tcPr>
            <w:tcW w:w="850" w:type="dxa"/>
          </w:tcPr>
          <w:p w14:paraId="7FA28FBF" w14:textId="77777777" w:rsidR="001650B3" w:rsidRPr="00FE798A" w:rsidRDefault="001650B3" w:rsidP="003D16E8">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16</w:t>
            </w:r>
          </w:p>
        </w:tc>
        <w:tc>
          <w:tcPr>
            <w:tcW w:w="851" w:type="dxa"/>
          </w:tcPr>
          <w:p w14:paraId="1A719F7B" w14:textId="77777777" w:rsidR="001650B3" w:rsidRPr="00FE798A" w:rsidRDefault="001650B3" w:rsidP="003D16E8">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8</w:t>
            </w:r>
          </w:p>
        </w:tc>
        <w:tc>
          <w:tcPr>
            <w:tcW w:w="850" w:type="dxa"/>
          </w:tcPr>
          <w:p w14:paraId="13FFE65C" w14:textId="77777777" w:rsidR="001650B3" w:rsidRPr="00FE798A" w:rsidRDefault="001650B3" w:rsidP="003D16E8">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可</w:t>
            </w:r>
            <w:r>
              <w:rPr>
                <w:rFonts w:ascii="微软雅黑" w:eastAsia="微软雅黑" w:hAnsi="微软雅黑"/>
              </w:rPr>
              <w:t>空</w:t>
            </w:r>
          </w:p>
        </w:tc>
        <w:tc>
          <w:tcPr>
            <w:tcW w:w="5205" w:type="dxa"/>
          </w:tcPr>
          <w:p w14:paraId="5B35257F" w14:textId="77777777" w:rsidR="001650B3" w:rsidRPr="00FE798A" w:rsidRDefault="001650B3" w:rsidP="003D16E8">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长度不足8位时</w:t>
            </w:r>
            <w:r>
              <w:rPr>
                <w:rFonts w:ascii="微软雅黑" w:eastAsia="微软雅黑" w:hAnsi="微软雅黑"/>
              </w:rPr>
              <w:t>，</w:t>
            </w:r>
            <w:r>
              <w:rPr>
                <w:rFonts w:ascii="微软雅黑" w:eastAsia="微软雅黑" w:hAnsi="微软雅黑" w:hint="eastAsia"/>
              </w:rPr>
              <w:t>前</w:t>
            </w:r>
            <w:r>
              <w:rPr>
                <w:rFonts w:ascii="微软雅黑" w:eastAsia="微软雅黑" w:hAnsi="微软雅黑"/>
              </w:rPr>
              <w:t>补</w:t>
            </w:r>
            <w:r>
              <w:rPr>
                <w:rFonts w:ascii="微软雅黑" w:eastAsia="微软雅黑" w:hAnsi="微软雅黑" w:hint="eastAsia"/>
              </w:rPr>
              <w:t>0。</w:t>
            </w:r>
            <w:r>
              <w:rPr>
                <w:rFonts w:ascii="微软雅黑" w:eastAsia="微软雅黑" w:hAnsi="微软雅黑"/>
              </w:rPr>
              <w:t>无</w:t>
            </w:r>
            <w:r>
              <w:rPr>
                <w:rFonts w:ascii="微软雅黑" w:eastAsia="微软雅黑" w:hAnsi="微软雅黑" w:hint="eastAsia"/>
              </w:rPr>
              <w:t>安</w:t>
            </w:r>
            <w:r>
              <w:rPr>
                <w:rFonts w:ascii="微软雅黑" w:eastAsia="微软雅黑" w:hAnsi="微软雅黑"/>
              </w:rPr>
              <w:t>全域时填</w:t>
            </w:r>
            <w:r>
              <w:rPr>
                <w:rFonts w:ascii="微软雅黑" w:eastAsia="微软雅黑" w:hAnsi="微软雅黑" w:hint="eastAsia"/>
              </w:rPr>
              <w:t>8个0。</w:t>
            </w:r>
          </w:p>
        </w:tc>
      </w:tr>
      <w:tr w:rsidR="001650B3" w:rsidRPr="00FE798A" w14:paraId="66AAA310" w14:textId="77777777" w:rsidTr="003D16E8">
        <w:tc>
          <w:tcPr>
            <w:cnfStyle w:val="001000000000" w:firstRow="0" w:lastRow="0" w:firstColumn="1" w:lastColumn="0" w:oddVBand="0" w:evenVBand="0" w:oddHBand="0" w:evenHBand="0" w:firstRowFirstColumn="0" w:firstRowLastColumn="0" w:lastRowFirstColumn="0" w:lastRowLastColumn="0"/>
            <w:tcW w:w="562" w:type="dxa"/>
          </w:tcPr>
          <w:p w14:paraId="26C4C0A6" w14:textId="77777777" w:rsidR="001650B3" w:rsidRPr="00FE798A" w:rsidRDefault="001650B3" w:rsidP="003D16E8">
            <w:pPr>
              <w:jc w:val="center"/>
              <w:rPr>
                <w:rFonts w:ascii="微软雅黑" w:eastAsia="微软雅黑" w:hAnsi="微软雅黑"/>
              </w:rPr>
            </w:pPr>
            <w:r>
              <w:rPr>
                <w:rFonts w:ascii="微软雅黑" w:eastAsia="微软雅黑" w:hAnsi="微软雅黑" w:hint="eastAsia"/>
              </w:rPr>
              <w:t>2</w:t>
            </w:r>
          </w:p>
        </w:tc>
        <w:tc>
          <w:tcPr>
            <w:tcW w:w="1418" w:type="dxa"/>
          </w:tcPr>
          <w:p w14:paraId="651F5A13" w14:textId="77777777" w:rsidR="001650B3" w:rsidRPr="00FE798A" w:rsidRDefault="003C582A" w:rsidP="003D16E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安</w:t>
            </w:r>
            <w:r w:rsidR="001650B3">
              <w:rPr>
                <w:rFonts w:ascii="微软雅黑" w:eastAsia="微软雅黑" w:hAnsi="微软雅黑"/>
              </w:rPr>
              <w:t>全域</w:t>
            </w:r>
          </w:p>
        </w:tc>
        <w:tc>
          <w:tcPr>
            <w:tcW w:w="850" w:type="dxa"/>
          </w:tcPr>
          <w:p w14:paraId="7ECF6676" w14:textId="77777777" w:rsidR="001650B3" w:rsidRPr="00FE798A" w:rsidRDefault="001650B3" w:rsidP="003D16E8">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24</w:t>
            </w:r>
          </w:p>
        </w:tc>
        <w:tc>
          <w:tcPr>
            <w:tcW w:w="851" w:type="dxa"/>
          </w:tcPr>
          <w:p w14:paraId="759ABBB8" w14:textId="77777777" w:rsidR="001650B3" w:rsidRPr="00FE798A" w:rsidRDefault="001650B3" w:rsidP="003D16E8">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0</w:t>
            </w:r>
            <w:r>
              <w:rPr>
                <w:rFonts w:ascii="微软雅黑" w:eastAsia="微软雅黑" w:hAnsi="微软雅黑"/>
              </w:rPr>
              <w:t>…n</w:t>
            </w:r>
          </w:p>
        </w:tc>
        <w:tc>
          <w:tcPr>
            <w:tcW w:w="850" w:type="dxa"/>
          </w:tcPr>
          <w:p w14:paraId="4C206F9D" w14:textId="77777777" w:rsidR="001650B3" w:rsidRPr="00FE798A" w:rsidRDefault="001650B3" w:rsidP="003D16E8">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可</w:t>
            </w:r>
            <w:r>
              <w:rPr>
                <w:rFonts w:ascii="微软雅黑" w:eastAsia="微软雅黑" w:hAnsi="微软雅黑"/>
              </w:rPr>
              <w:t>空</w:t>
            </w:r>
          </w:p>
        </w:tc>
        <w:tc>
          <w:tcPr>
            <w:tcW w:w="5205" w:type="dxa"/>
          </w:tcPr>
          <w:p w14:paraId="1366B7EC" w14:textId="77777777" w:rsidR="001650B3" w:rsidRPr="00FE798A" w:rsidRDefault="001650B3" w:rsidP="003D16E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没有安</w:t>
            </w:r>
            <w:r>
              <w:rPr>
                <w:rFonts w:ascii="微软雅黑" w:eastAsia="微软雅黑" w:hAnsi="微软雅黑"/>
              </w:rPr>
              <w:t>全域时</w:t>
            </w:r>
            <w:r>
              <w:rPr>
                <w:rFonts w:ascii="微软雅黑" w:eastAsia="微软雅黑" w:hAnsi="微软雅黑" w:hint="eastAsia"/>
              </w:rPr>
              <w:t>，</w:t>
            </w:r>
            <w:r>
              <w:rPr>
                <w:rFonts w:ascii="微软雅黑" w:eastAsia="微软雅黑" w:hAnsi="微软雅黑"/>
              </w:rPr>
              <w:t>此域不填任何字符。</w:t>
            </w:r>
          </w:p>
        </w:tc>
      </w:tr>
      <w:bookmarkEnd w:id="535"/>
    </w:tbl>
    <w:p w14:paraId="3B3E7DD8" w14:textId="77777777" w:rsidR="008F3DB2" w:rsidRPr="005C4B3F" w:rsidRDefault="008F3DB2" w:rsidP="00A208BF">
      <w:pPr>
        <w:rPr>
          <w:rFonts w:ascii="微软雅黑" w:eastAsia="微软雅黑" w:hAnsi="微软雅黑"/>
        </w:rPr>
      </w:pPr>
    </w:p>
    <w:p w14:paraId="676EA9EC" w14:textId="77777777" w:rsidR="008F3DB2" w:rsidRDefault="001650B3" w:rsidP="0042024B">
      <w:pPr>
        <w:pStyle w:val="2"/>
      </w:pPr>
      <w:bookmarkStart w:id="536" w:name="_Toc448760945"/>
      <w:r w:rsidRPr="00B45AFE">
        <w:rPr>
          <w:rFonts w:hint="eastAsia"/>
        </w:rPr>
        <w:t>报文</w:t>
      </w:r>
      <w:r w:rsidRPr="00B45AFE">
        <w:t>内容</w:t>
      </w:r>
      <w:bookmarkEnd w:id="536"/>
    </w:p>
    <w:p w14:paraId="1B79B680" w14:textId="77777777" w:rsidR="001650B3" w:rsidRDefault="00387D43" w:rsidP="001650B3">
      <w:pPr>
        <w:rPr>
          <w:rFonts w:ascii="微软雅黑" w:eastAsia="微软雅黑" w:hAnsi="微软雅黑"/>
        </w:rPr>
      </w:pPr>
      <w:r>
        <w:rPr>
          <w:rFonts w:ascii="微软雅黑" w:eastAsia="微软雅黑" w:hAnsi="微软雅黑" w:hint="eastAsia"/>
        </w:rPr>
        <w:t>报文体根据请求和应答不同区分为请求和</w:t>
      </w:r>
      <w:r w:rsidRPr="00387D43">
        <w:rPr>
          <w:rFonts w:ascii="微软雅黑" w:eastAsia="微软雅黑" w:hAnsi="微软雅黑" w:hint="eastAsia"/>
        </w:rPr>
        <w:t>应答两类报文体结构。</w:t>
      </w:r>
    </w:p>
    <w:tbl>
      <w:tblPr>
        <w:tblW w:w="9741" w:type="dxa"/>
        <w:tblInd w:w="-5"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ook w:val="04A0" w:firstRow="1" w:lastRow="0" w:firstColumn="1" w:lastColumn="0" w:noHBand="0" w:noVBand="1"/>
      </w:tblPr>
      <w:tblGrid>
        <w:gridCol w:w="917"/>
        <w:gridCol w:w="1145"/>
        <w:gridCol w:w="1680"/>
        <w:gridCol w:w="646"/>
        <w:gridCol w:w="646"/>
        <w:gridCol w:w="1056"/>
        <w:gridCol w:w="3651"/>
      </w:tblGrid>
      <w:tr w:rsidR="007B779D" w:rsidRPr="004E6AD0" w14:paraId="38E6F2D5" w14:textId="77777777" w:rsidTr="00DB14DD">
        <w:tc>
          <w:tcPr>
            <w:tcW w:w="1036" w:type="dxa"/>
            <w:tcBorders>
              <w:top w:val="single" w:sz="4" w:space="0" w:color="70AD47"/>
              <w:left w:val="single" w:sz="4" w:space="0" w:color="70AD47"/>
              <w:bottom w:val="single" w:sz="4" w:space="0" w:color="A8D08D"/>
              <w:right w:val="nil"/>
            </w:tcBorders>
            <w:shd w:val="clear" w:color="auto" w:fill="70AD47"/>
          </w:tcPr>
          <w:p w14:paraId="275B1854" w14:textId="77777777" w:rsidR="00043C84" w:rsidRPr="004E6AD0" w:rsidRDefault="00043C84" w:rsidP="003D16E8">
            <w:pPr>
              <w:spacing w:line="440" w:lineRule="exact"/>
              <w:jc w:val="center"/>
              <w:rPr>
                <w:rFonts w:ascii="微软雅黑" w:eastAsia="微软雅黑" w:hAnsi="微软雅黑"/>
                <w:b/>
                <w:bCs/>
                <w:color w:val="FFFFFF"/>
              </w:rPr>
            </w:pPr>
          </w:p>
        </w:tc>
        <w:tc>
          <w:tcPr>
            <w:tcW w:w="1316" w:type="dxa"/>
            <w:tcBorders>
              <w:top w:val="single" w:sz="4" w:space="0" w:color="70AD47"/>
              <w:left w:val="nil"/>
              <w:bottom w:val="single" w:sz="4" w:space="0" w:color="A8D08D"/>
              <w:right w:val="nil"/>
            </w:tcBorders>
            <w:shd w:val="clear" w:color="auto" w:fill="70AD47"/>
          </w:tcPr>
          <w:p w14:paraId="6CC12175" w14:textId="77777777" w:rsidR="00043C84" w:rsidRPr="004E6AD0" w:rsidRDefault="00043C84" w:rsidP="003D16E8">
            <w:pPr>
              <w:spacing w:line="440" w:lineRule="exact"/>
              <w:jc w:val="center"/>
              <w:rPr>
                <w:rFonts w:ascii="微软雅黑" w:eastAsia="微软雅黑" w:hAnsi="微软雅黑"/>
                <w:b/>
                <w:bCs/>
                <w:color w:val="FFFFFF"/>
              </w:rPr>
            </w:pPr>
            <w:r>
              <w:rPr>
                <w:rFonts w:ascii="微软雅黑" w:eastAsia="微软雅黑" w:hAnsi="微软雅黑" w:hint="eastAsia"/>
                <w:b/>
                <w:bCs/>
                <w:color w:val="FFFFFF"/>
              </w:rPr>
              <w:t>字段</w:t>
            </w:r>
            <w:r w:rsidRPr="004E6AD0">
              <w:rPr>
                <w:rFonts w:ascii="微软雅黑" w:eastAsia="微软雅黑" w:hAnsi="微软雅黑" w:hint="eastAsia"/>
                <w:b/>
                <w:bCs/>
                <w:color w:val="FFFFFF"/>
              </w:rPr>
              <w:t>名称</w:t>
            </w:r>
          </w:p>
        </w:tc>
        <w:tc>
          <w:tcPr>
            <w:tcW w:w="1716" w:type="dxa"/>
            <w:tcBorders>
              <w:top w:val="single" w:sz="4" w:space="0" w:color="70AD47"/>
              <w:left w:val="nil"/>
              <w:bottom w:val="single" w:sz="4" w:space="0" w:color="A8D08D"/>
              <w:right w:val="nil"/>
            </w:tcBorders>
            <w:shd w:val="clear" w:color="auto" w:fill="70AD47"/>
          </w:tcPr>
          <w:p w14:paraId="482D88A1" w14:textId="77777777" w:rsidR="00043C84" w:rsidRPr="004E6AD0" w:rsidRDefault="00043C84" w:rsidP="003D16E8">
            <w:pPr>
              <w:spacing w:line="440" w:lineRule="exact"/>
              <w:jc w:val="center"/>
              <w:rPr>
                <w:rFonts w:ascii="微软雅黑" w:eastAsia="微软雅黑" w:hAnsi="微软雅黑"/>
                <w:b/>
                <w:bCs/>
                <w:color w:val="FFFFFF"/>
              </w:rPr>
            </w:pPr>
            <w:r w:rsidRPr="004E6AD0">
              <w:rPr>
                <w:rFonts w:ascii="微软雅黑" w:eastAsia="微软雅黑" w:hAnsi="微软雅黑" w:hint="eastAsia"/>
                <w:b/>
                <w:bCs/>
                <w:color w:val="FFFFFF"/>
              </w:rPr>
              <w:t>变</w:t>
            </w:r>
            <w:r w:rsidRPr="004E6AD0">
              <w:rPr>
                <w:rFonts w:ascii="微软雅黑" w:eastAsia="微软雅黑" w:hAnsi="微软雅黑"/>
                <w:b/>
                <w:bCs/>
                <w:color w:val="FFFFFF"/>
              </w:rPr>
              <w:t>量名</w:t>
            </w:r>
          </w:p>
        </w:tc>
        <w:tc>
          <w:tcPr>
            <w:tcW w:w="698" w:type="dxa"/>
            <w:tcBorders>
              <w:top w:val="single" w:sz="4" w:space="0" w:color="70AD47"/>
              <w:left w:val="nil"/>
              <w:bottom w:val="single" w:sz="4" w:space="0" w:color="A8D08D"/>
              <w:right w:val="nil"/>
            </w:tcBorders>
            <w:shd w:val="clear" w:color="auto" w:fill="70AD47"/>
          </w:tcPr>
          <w:p w14:paraId="15DF5D89" w14:textId="77777777" w:rsidR="00043C84" w:rsidRPr="004E6AD0" w:rsidRDefault="00043C84" w:rsidP="003D16E8">
            <w:pPr>
              <w:spacing w:line="440" w:lineRule="exact"/>
              <w:jc w:val="center"/>
              <w:rPr>
                <w:rFonts w:ascii="微软雅黑" w:eastAsia="微软雅黑" w:hAnsi="微软雅黑"/>
                <w:b/>
                <w:bCs/>
                <w:color w:val="FFFFFF"/>
              </w:rPr>
            </w:pPr>
            <w:r w:rsidRPr="004E6AD0">
              <w:rPr>
                <w:rFonts w:ascii="微软雅黑" w:eastAsia="微软雅黑" w:hAnsi="微软雅黑" w:hint="eastAsia"/>
                <w:b/>
                <w:bCs/>
                <w:color w:val="FFFFFF"/>
              </w:rPr>
              <w:t>是</w:t>
            </w:r>
            <w:r w:rsidRPr="004E6AD0">
              <w:rPr>
                <w:rFonts w:ascii="微软雅黑" w:eastAsia="微软雅黑" w:hAnsi="微软雅黑"/>
                <w:b/>
                <w:bCs/>
                <w:color w:val="FFFFFF"/>
              </w:rPr>
              <w:t>否</w:t>
            </w:r>
            <w:r w:rsidRPr="004E6AD0">
              <w:rPr>
                <w:rFonts w:ascii="微软雅黑" w:eastAsia="微软雅黑" w:hAnsi="微软雅黑" w:hint="eastAsia"/>
                <w:b/>
                <w:bCs/>
                <w:color w:val="FFFFFF"/>
              </w:rPr>
              <w:t>必传</w:t>
            </w:r>
          </w:p>
        </w:tc>
        <w:tc>
          <w:tcPr>
            <w:tcW w:w="698" w:type="dxa"/>
            <w:tcBorders>
              <w:top w:val="single" w:sz="4" w:space="0" w:color="70AD47"/>
              <w:left w:val="nil"/>
              <w:bottom w:val="single" w:sz="4" w:space="0" w:color="A8D08D"/>
              <w:right w:val="nil"/>
            </w:tcBorders>
            <w:shd w:val="clear" w:color="auto" w:fill="70AD47"/>
          </w:tcPr>
          <w:p w14:paraId="35140A77" w14:textId="77777777" w:rsidR="00043C84" w:rsidRDefault="00043C84" w:rsidP="003D16E8">
            <w:pPr>
              <w:spacing w:line="440" w:lineRule="exact"/>
              <w:jc w:val="center"/>
              <w:rPr>
                <w:rFonts w:ascii="微软雅黑" w:eastAsia="微软雅黑" w:hAnsi="微软雅黑"/>
                <w:b/>
                <w:bCs/>
                <w:color w:val="FFFFFF"/>
              </w:rPr>
            </w:pPr>
            <w:r>
              <w:rPr>
                <w:rFonts w:ascii="微软雅黑" w:eastAsia="微软雅黑" w:hAnsi="微软雅黑" w:hint="eastAsia"/>
                <w:b/>
                <w:bCs/>
                <w:color w:val="FFFFFF"/>
              </w:rPr>
              <w:t>是</w:t>
            </w:r>
            <w:r>
              <w:rPr>
                <w:rFonts w:ascii="微软雅黑" w:eastAsia="微软雅黑" w:hAnsi="微软雅黑"/>
                <w:b/>
                <w:bCs/>
                <w:color w:val="FFFFFF"/>
              </w:rPr>
              <w:t>否必填</w:t>
            </w:r>
          </w:p>
        </w:tc>
        <w:tc>
          <w:tcPr>
            <w:tcW w:w="849" w:type="dxa"/>
            <w:tcBorders>
              <w:top w:val="single" w:sz="4" w:space="0" w:color="70AD47"/>
              <w:left w:val="nil"/>
              <w:bottom w:val="single" w:sz="4" w:space="0" w:color="A8D08D"/>
              <w:right w:val="nil"/>
            </w:tcBorders>
            <w:shd w:val="clear" w:color="auto" w:fill="70AD47"/>
          </w:tcPr>
          <w:p w14:paraId="5CE24BD3" w14:textId="77777777" w:rsidR="000D3039" w:rsidRDefault="00043C84" w:rsidP="003D16E8">
            <w:pPr>
              <w:spacing w:line="440" w:lineRule="exact"/>
              <w:jc w:val="center"/>
              <w:rPr>
                <w:rFonts w:ascii="微软雅黑" w:eastAsia="微软雅黑" w:hAnsi="微软雅黑"/>
                <w:b/>
                <w:bCs/>
                <w:color w:val="FFFFFF"/>
              </w:rPr>
            </w:pPr>
            <w:r>
              <w:rPr>
                <w:rFonts w:ascii="微软雅黑" w:eastAsia="微软雅黑" w:hAnsi="微软雅黑" w:hint="eastAsia"/>
                <w:b/>
                <w:bCs/>
                <w:color w:val="FFFFFF"/>
              </w:rPr>
              <w:t>长</w:t>
            </w:r>
            <w:r>
              <w:rPr>
                <w:rFonts w:ascii="微软雅黑" w:eastAsia="微软雅黑" w:hAnsi="微软雅黑"/>
                <w:b/>
                <w:bCs/>
                <w:color w:val="FFFFFF"/>
              </w:rPr>
              <w:t>度</w:t>
            </w:r>
          </w:p>
          <w:p w14:paraId="7083BA43" w14:textId="77777777" w:rsidR="00043C84" w:rsidRPr="004E6AD0" w:rsidRDefault="000D3039" w:rsidP="003D16E8">
            <w:pPr>
              <w:spacing w:line="440" w:lineRule="exact"/>
              <w:jc w:val="center"/>
              <w:rPr>
                <w:rFonts w:ascii="微软雅黑" w:eastAsia="微软雅黑" w:hAnsi="微软雅黑"/>
                <w:b/>
                <w:bCs/>
                <w:color w:val="FFFFFF"/>
              </w:rPr>
            </w:pPr>
            <w:r>
              <w:rPr>
                <w:rFonts w:ascii="微软雅黑" w:eastAsia="微软雅黑" w:hAnsi="微软雅黑" w:hint="eastAsia"/>
                <w:b/>
                <w:bCs/>
                <w:color w:val="FFFFFF"/>
              </w:rPr>
              <w:t>范围</w:t>
            </w:r>
          </w:p>
        </w:tc>
        <w:tc>
          <w:tcPr>
            <w:tcW w:w="3428" w:type="dxa"/>
            <w:tcBorders>
              <w:top w:val="single" w:sz="4" w:space="0" w:color="70AD47"/>
              <w:left w:val="nil"/>
              <w:bottom w:val="single" w:sz="4" w:space="0" w:color="A8D08D"/>
              <w:right w:val="single" w:sz="4" w:space="0" w:color="70AD47"/>
            </w:tcBorders>
            <w:shd w:val="clear" w:color="auto" w:fill="70AD47"/>
          </w:tcPr>
          <w:p w14:paraId="088D89AA" w14:textId="77777777" w:rsidR="00043C84" w:rsidRPr="004E6AD0" w:rsidRDefault="00043C84" w:rsidP="003D16E8">
            <w:pPr>
              <w:spacing w:line="440" w:lineRule="exact"/>
              <w:jc w:val="center"/>
              <w:rPr>
                <w:rFonts w:ascii="微软雅黑" w:eastAsia="微软雅黑" w:hAnsi="微软雅黑"/>
                <w:b/>
                <w:bCs/>
                <w:color w:val="FFFFFF"/>
              </w:rPr>
            </w:pPr>
            <w:r>
              <w:rPr>
                <w:rFonts w:ascii="微软雅黑" w:eastAsia="微软雅黑" w:hAnsi="微软雅黑" w:hint="eastAsia"/>
                <w:b/>
                <w:bCs/>
                <w:color w:val="FFFFFF"/>
              </w:rPr>
              <w:t>说</w:t>
            </w:r>
            <w:r>
              <w:rPr>
                <w:rFonts w:ascii="微软雅黑" w:eastAsia="微软雅黑" w:hAnsi="微软雅黑"/>
                <w:b/>
                <w:bCs/>
                <w:color w:val="FFFFFF"/>
              </w:rPr>
              <w:t>明</w:t>
            </w:r>
          </w:p>
        </w:tc>
      </w:tr>
      <w:tr w:rsidR="00043C84" w:rsidRPr="004E6AD0" w14:paraId="71C55864" w14:textId="77777777" w:rsidTr="00DB14DD">
        <w:tc>
          <w:tcPr>
            <w:tcW w:w="1036" w:type="dxa"/>
            <w:vMerge w:val="restart"/>
            <w:shd w:val="clear" w:color="auto" w:fill="FFFFFF"/>
          </w:tcPr>
          <w:p w14:paraId="0EFEB870" w14:textId="77777777" w:rsidR="00043C84" w:rsidRPr="004E6AD0" w:rsidRDefault="00043C84" w:rsidP="003D16E8">
            <w:pPr>
              <w:rPr>
                <w:rFonts w:ascii="微软雅黑" w:eastAsia="微软雅黑" w:hAnsi="微软雅黑"/>
                <w:b/>
                <w:bCs/>
              </w:rPr>
            </w:pPr>
            <w:r>
              <w:rPr>
                <w:rFonts w:ascii="微软雅黑" w:eastAsia="微软雅黑" w:hAnsi="微软雅黑" w:hint="eastAsia"/>
                <w:b/>
                <w:bCs/>
              </w:rPr>
              <w:t>请</w:t>
            </w:r>
            <w:r>
              <w:rPr>
                <w:rFonts w:ascii="微软雅黑" w:eastAsia="微软雅黑" w:hAnsi="微软雅黑"/>
                <w:b/>
                <w:bCs/>
              </w:rPr>
              <w:t>求报文</w:t>
            </w:r>
          </w:p>
        </w:tc>
        <w:tc>
          <w:tcPr>
            <w:tcW w:w="8705" w:type="dxa"/>
            <w:gridSpan w:val="6"/>
            <w:shd w:val="clear" w:color="auto" w:fill="FFFFFF"/>
          </w:tcPr>
          <w:p w14:paraId="5CF6591B" w14:textId="77777777" w:rsidR="00043C84" w:rsidRPr="00C919C7" w:rsidRDefault="00043C84" w:rsidP="003D16E8">
            <w:pPr>
              <w:jc w:val="center"/>
              <w:rPr>
                <w:rFonts w:ascii="微软雅黑" w:eastAsia="微软雅黑" w:hAnsi="微软雅黑"/>
                <w:b/>
              </w:rPr>
            </w:pPr>
            <w:r w:rsidRPr="00C919C7">
              <w:rPr>
                <w:rFonts w:ascii="微软雅黑" w:eastAsia="微软雅黑" w:hAnsi="微软雅黑" w:hint="eastAsia"/>
                <w:b/>
              </w:rPr>
              <w:t>报文头</w:t>
            </w:r>
          </w:p>
        </w:tc>
      </w:tr>
      <w:tr w:rsidR="007B779D" w:rsidRPr="004E6AD0" w14:paraId="34CC4D64" w14:textId="77777777" w:rsidTr="00DB14DD">
        <w:tc>
          <w:tcPr>
            <w:tcW w:w="1036" w:type="dxa"/>
            <w:vMerge/>
            <w:shd w:val="clear" w:color="auto" w:fill="FFFFFF"/>
          </w:tcPr>
          <w:p w14:paraId="3ADCF0A3" w14:textId="77777777" w:rsidR="00043C84" w:rsidRDefault="00043C84" w:rsidP="00043C84">
            <w:pPr>
              <w:rPr>
                <w:rFonts w:ascii="微软雅黑" w:eastAsia="微软雅黑" w:hAnsi="微软雅黑"/>
                <w:b/>
                <w:bCs/>
              </w:rPr>
            </w:pPr>
          </w:p>
        </w:tc>
        <w:tc>
          <w:tcPr>
            <w:tcW w:w="1316" w:type="dxa"/>
            <w:shd w:val="clear" w:color="auto" w:fill="FFFFFF"/>
          </w:tcPr>
          <w:p w14:paraId="49085DE1" w14:textId="77777777" w:rsidR="00043C84" w:rsidRPr="004E6AD0" w:rsidRDefault="00111DC8" w:rsidP="00043C84">
            <w:pPr>
              <w:rPr>
                <w:rFonts w:ascii="微软雅黑" w:eastAsia="微软雅黑" w:hAnsi="微软雅黑"/>
              </w:rPr>
            </w:pPr>
            <w:ins w:id="537" w:author="Windows 用户" w:date="2016-03-28T15:53:00Z">
              <w:r>
                <w:rPr>
                  <w:rFonts w:ascii="微软雅黑" w:eastAsia="微软雅黑" w:hAnsi="微软雅黑" w:hint="eastAsia"/>
                </w:rPr>
                <w:t>接入渠道</w:t>
              </w:r>
            </w:ins>
          </w:p>
        </w:tc>
        <w:tc>
          <w:tcPr>
            <w:tcW w:w="1716" w:type="dxa"/>
            <w:shd w:val="clear" w:color="auto" w:fill="FFFFFF"/>
          </w:tcPr>
          <w:p w14:paraId="61065136" w14:textId="77777777" w:rsidR="00043C84" w:rsidRPr="004E6AD0" w:rsidRDefault="00043C84" w:rsidP="00043C84">
            <w:pPr>
              <w:rPr>
                <w:rFonts w:ascii="微软雅黑" w:eastAsia="微软雅黑" w:hAnsi="微软雅黑"/>
              </w:rPr>
            </w:pPr>
            <w:r>
              <w:rPr>
                <w:rFonts w:ascii="微软雅黑" w:eastAsia="微软雅黑" w:hAnsi="微软雅黑" w:hint="eastAsia"/>
              </w:rPr>
              <w:t>channel</w:t>
            </w:r>
            <w:r>
              <w:rPr>
                <w:rFonts w:ascii="微软雅黑" w:eastAsia="微软雅黑" w:hAnsi="微软雅黑"/>
              </w:rPr>
              <w:t>Code</w:t>
            </w:r>
          </w:p>
        </w:tc>
        <w:tc>
          <w:tcPr>
            <w:tcW w:w="698" w:type="dxa"/>
            <w:shd w:val="clear" w:color="auto" w:fill="FFFFFF"/>
          </w:tcPr>
          <w:p w14:paraId="4A66619A" w14:textId="77777777" w:rsidR="00043C84" w:rsidRPr="004E6AD0" w:rsidRDefault="00043C84" w:rsidP="00043C84">
            <w:pPr>
              <w:jc w:val="center"/>
              <w:rPr>
                <w:rFonts w:ascii="微软雅黑" w:eastAsia="微软雅黑" w:hAnsi="微软雅黑"/>
              </w:rPr>
            </w:pPr>
            <w:r>
              <w:rPr>
                <w:rFonts w:ascii="微软雅黑" w:eastAsia="微软雅黑" w:hAnsi="微软雅黑" w:hint="eastAsia"/>
              </w:rPr>
              <w:t>是</w:t>
            </w:r>
          </w:p>
        </w:tc>
        <w:tc>
          <w:tcPr>
            <w:tcW w:w="698" w:type="dxa"/>
            <w:shd w:val="clear" w:color="auto" w:fill="FFFFFF"/>
          </w:tcPr>
          <w:p w14:paraId="54BB3ABE" w14:textId="77777777" w:rsidR="00043C84" w:rsidRPr="004E6AD0" w:rsidRDefault="00043C84" w:rsidP="00043C84">
            <w:pPr>
              <w:jc w:val="center"/>
              <w:rPr>
                <w:rFonts w:ascii="微软雅黑" w:eastAsia="微软雅黑" w:hAnsi="微软雅黑"/>
              </w:rPr>
            </w:pPr>
            <w:r>
              <w:rPr>
                <w:rFonts w:ascii="微软雅黑" w:eastAsia="微软雅黑" w:hAnsi="微软雅黑" w:hint="eastAsia"/>
              </w:rPr>
              <w:t>是</w:t>
            </w:r>
          </w:p>
        </w:tc>
        <w:tc>
          <w:tcPr>
            <w:tcW w:w="849" w:type="dxa"/>
            <w:shd w:val="clear" w:color="auto" w:fill="FFFFFF"/>
          </w:tcPr>
          <w:p w14:paraId="2DC97725" w14:textId="77777777" w:rsidR="00043C84" w:rsidRPr="004E6AD0" w:rsidRDefault="00A17A44" w:rsidP="000D3039">
            <w:pPr>
              <w:jc w:val="center"/>
              <w:rPr>
                <w:rFonts w:ascii="微软雅黑" w:eastAsia="微软雅黑" w:hAnsi="微软雅黑"/>
              </w:rPr>
            </w:pPr>
            <w:r>
              <w:rPr>
                <w:rFonts w:ascii="微软雅黑" w:eastAsia="微软雅黑" w:hAnsi="微软雅黑"/>
              </w:rPr>
              <w:t>6</w:t>
            </w:r>
          </w:p>
        </w:tc>
        <w:tc>
          <w:tcPr>
            <w:tcW w:w="3428" w:type="dxa"/>
            <w:shd w:val="clear" w:color="auto" w:fill="FFFFFF"/>
          </w:tcPr>
          <w:p w14:paraId="24ECA467" w14:textId="77777777" w:rsidR="00A0001B" w:rsidRDefault="00E87DAD" w:rsidP="00E87DAD">
            <w:pPr>
              <w:rPr>
                <w:ins w:id="538" w:author="wincol" w:date="2016-04-18T14:51:00Z"/>
                <w:rFonts w:ascii="微软雅黑" w:eastAsia="微软雅黑" w:hAnsi="微软雅黑"/>
              </w:rPr>
            </w:pPr>
            <w:ins w:id="539" w:author="Windows 用户" w:date="2016-03-28T15:54:00Z">
              <w:r>
                <w:rPr>
                  <w:rFonts w:ascii="微软雅黑" w:eastAsia="微软雅黑" w:hAnsi="微软雅黑" w:hint="eastAsia"/>
                </w:rPr>
                <w:t>渠道标识</w:t>
              </w:r>
            </w:ins>
            <w:r w:rsidR="0025332D">
              <w:rPr>
                <w:rFonts w:ascii="微软雅黑" w:eastAsia="微软雅黑" w:hAnsi="微软雅黑" w:hint="eastAsia"/>
              </w:rPr>
              <w:t>，</w:t>
            </w:r>
            <w:ins w:id="540" w:author="wincol" w:date="2016-04-18T19:01:00Z">
              <w:r w:rsidR="006D7A95">
                <w:rPr>
                  <w:rFonts w:ascii="微软雅黑" w:eastAsia="微软雅黑" w:hAnsi="微软雅黑" w:hint="eastAsia"/>
                </w:rPr>
                <w:t>商户发起的请求，具体值</w:t>
              </w:r>
            </w:ins>
            <w:r w:rsidR="0025332D" w:rsidRPr="009B1E17">
              <w:rPr>
                <w:rFonts w:ascii="宋体" w:cs="宋体" w:hint="eastAsia"/>
                <w:kern w:val="0"/>
                <w:sz w:val="20"/>
                <w:szCs w:val="20"/>
              </w:rPr>
              <w:t>由华兴银行统一分配</w:t>
            </w:r>
            <w:r w:rsidR="006A3DA2">
              <w:rPr>
                <w:rFonts w:ascii="宋体" w:cs="宋体" w:hint="eastAsia"/>
                <w:kern w:val="0"/>
                <w:sz w:val="20"/>
                <w:szCs w:val="20"/>
              </w:rPr>
              <w:t>,每个商户不一样</w:t>
            </w:r>
            <w:r w:rsidR="008B61EF">
              <w:rPr>
                <w:rFonts w:ascii="微软雅黑" w:eastAsia="微软雅黑" w:hAnsi="微软雅黑" w:hint="eastAsia"/>
              </w:rPr>
              <w:t>)</w:t>
            </w:r>
            <w:ins w:id="541" w:author="wincol" w:date="2016-04-18T14:51:00Z">
              <w:r w:rsidR="00A0001B">
                <w:rPr>
                  <w:rFonts w:ascii="微软雅黑" w:eastAsia="微软雅黑" w:hAnsi="微软雅黑" w:hint="eastAsia"/>
                </w:rPr>
                <w:t>；</w:t>
              </w:r>
            </w:ins>
          </w:p>
          <w:p w14:paraId="256BD4B8" w14:textId="77777777" w:rsidR="00043C84" w:rsidRPr="004E6AD0" w:rsidRDefault="00241967" w:rsidP="006D7A95">
            <w:pPr>
              <w:rPr>
                <w:rFonts w:ascii="微软雅黑" w:eastAsia="微软雅黑" w:hAnsi="微软雅黑"/>
              </w:rPr>
            </w:pPr>
            <w:ins w:id="542" w:author="wincol" w:date="2016-04-18T14:51:00Z">
              <w:r>
                <w:rPr>
                  <w:rFonts w:ascii="微软雅黑" w:eastAsia="微软雅黑" w:hAnsi="微软雅黑" w:hint="eastAsia"/>
                </w:rPr>
                <w:t>华兴行发起</w:t>
              </w:r>
            </w:ins>
            <w:ins w:id="543" w:author="wincol" w:date="2016-04-18T19:02:00Z">
              <w:r w:rsidR="006D7A95">
                <w:rPr>
                  <w:rFonts w:ascii="微软雅黑" w:eastAsia="微软雅黑" w:hAnsi="微软雅黑" w:hint="eastAsia"/>
                </w:rPr>
                <w:t>的请求</w:t>
              </w:r>
            </w:ins>
            <w:ins w:id="544" w:author="wincol" w:date="2016-04-18T14:51:00Z">
              <w:r>
                <w:rPr>
                  <w:rFonts w:ascii="微软雅黑" w:eastAsia="微软雅黑" w:hAnsi="微软雅黑" w:hint="eastAsia"/>
                </w:rPr>
                <w:t>值为“GHB”</w:t>
              </w:r>
            </w:ins>
          </w:p>
        </w:tc>
      </w:tr>
      <w:tr w:rsidR="007B779D" w:rsidRPr="004E6AD0" w14:paraId="294E3B02" w14:textId="77777777" w:rsidTr="00DB14DD">
        <w:tc>
          <w:tcPr>
            <w:tcW w:w="1036" w:type="dxa"/>
            <w:vMerge/>
            <w:shd w:val="clear" w:color="auto" w:fill="FFFFFF"/>
          </w:tcPr>
          <w:p w14:paraId="1CC1D829" w14:textId="77777777" w:rsidR="00043C84" w:rsidRDefault="00043C84" w:rsidP="00043C84">
            <w:pPr>
              <w:rPr>
                <w:rFonts w:ascii="微软雅黑" w:eastAsia="微软雅黑" w:hAnsi="微软雅黑"/>
                <w:b/>
                <w:bCs/>
              </w:rPr>
            </w:pPr>
          </w:p>
        </w:tc>
        <w:tc>
          <w:tcPr>
            <w:tcW w:w="1316" w:type="dxa"/>
            <w:shd w:val="clear" w:color="auto" w:fill="FFFFFF"/>
          </w:tcPr>
          <w:p w14:paraId="538E66C6" w14:textId="77777777" w:rsidR="00043C84" w:rsidRDefault="00043C84" w:rsidP="00043C84">
            <w:pPr>
              <w:rPr>
                <w:rFonts w:ascii="微软雅黑" w:eastAsia="微软雅黑" w:hAnsi="微软雅黑"/>
              </w:rPr>
            </w:pPr>
            <w:r>
              <w:rPr>
                <w:rFonts w:ascii="微软雅黑" w:eastAsia="微软雅黑" w:hAnsi="微软雅黑" w:hint="eastAsia"/>
              </w:rPr>
              <w:t>渠道流水</w:t>
            </w:r>
            <w:r>
              <w:rPr>
                <w:rFonts w:ascii="微软雅黑" w:eastAsia="微软雅黑" w:hAnsi="微软雅黑"/>
              </w:rPr>
              <w:t>号</w:t>
            </w:r>
          </w:p>
        </w:tc>
        <w:tc>
          <w:tcPr>
            <w:tcW w:w="1716" w:type="dxa"/>
            <w:shd w:val="clear" w:color="auto" w:fill="FFFFFF"/>
          </w:tcPr>
          <w:p w14:paraId="19099785" w14:textId="77777777" w:rsidR="00043C84" w:rsidRDefault="00043C84" w:rsidP="00043C84">
            <w:pPr>
              <w:rPr>
                <w:rFonts w:ascii="微软雅黑" w:eastAsia="微软雅黑" w:hAnsi="微软雅黑"/>
              </w:rPr>
            </w:pPr>
            <w:r>
              <w:rPr>
                <w:rFonts w:ascii="微软雅黑" w:eastAsia="微软雅黑" w:hAnsi="微软雅黑" w:hint="eastAsia"/>
              </w:rPr>
              <w:t>channel</w:t>
            </w:r>
            <w:r>
              <w:rPr>
                <w:rFonts w:ascii="微软雅黑" w:eastAsia="微软雅黑" w:hAnsi="微软雅黑"/>
              </w:rPr>
              <w:t>Flow</w:t>
            </w:r>
          </w:p>
        </w:tc>
        <w:tc>
          <w:tcPr>
            <w:tcW w:w="698" w:type="dxa"/>
            <w:shd w:val="clear" w:color="auto" w:fill="FFFFFF"/>
          </w:tcPr>
          <w:p w14:paraId="200677C6" w14:textId="77777777" w:rsidR="00043C84" w:rsidRDefault="00043C84" w:rsidP="00043C84">
            <w:pPr>
              <w:jc w:val="center"/>
              <w:rPr>
                <w:rFonts w:ascii="微软雅黑" w:eastAsia="微软雅黑" w:hAnsi="微软雅黑"/>
              </w:rPr>
            </w:pPr>
            <w:r>
              <w:rPr>
                <w:rFonts w:ascii="微软雅黑" w:eastAsia="微软雅黑" w:hAnsi="微软雅黑" w:hint="eastAsia"/>
              </w:rPr>
              <w:t>是</w:t>
            </w:r>
          </w:p>
        </w:tc>
        <w:tc>
          <w:tcPr>
            <w:tcW w:w="698" w:type="dxa"/>
            <w:shd w:val="clear" w:color="auto" w:fill="FFFFFF"/>
          </w:tcPr>
          <w:p w14:paraId="332DB215" w14:textId="77777777" w:rsidR="00043C84" w:rsidRDefault="00043C84" w:rsidP="00043C84">
            <w:pPr>
              <w:jc w:val="center"/>
              <w:rPr>
                <w:rFonts w:ascii="微软雅黑" w:eastAsia="微软雅黑" w:hAnsi="微软雅黑"/>
              </w:rPr>
            </w:pPr>
            <w:r>
              <w:rPr>
                <w:rFonts w:ascii="微软雅黑" w:eastAsia="微软雅黑" w:hAnsi="微软雅黑" w:hint="eastAsia"/>
              </w:rPr>
              <w:t>是</w:t>
            </w:r>
          </w:p>
        </w:tc>
        <w:tc>
          <w:tcPr>
            <w:tcW w:w="849" w:type="dxa"/>
            <w:shd w:val="clear" w:color="auto" w:fill="FFFFFF"/>
          </w:tcPr>
          <w:p w14:paraId="7B15B095" w14:textId="77777777" w:rsidR="00043C84" w:rsidRDefault="00403BDA" w:rsidP="00007C8B">
            <w:pPr>
              <w:jc w:val="center"/>
              <w:rPr>
                <w:rFonts w:ascii="微软雅黑" w:eastAsia="微软雅黑" w:hAnsi="微软雅黑"/>
              </w:rPr>
            </w:pPr>
            <w:del w:id="545" w:author="wincol" w:date="2016-06-12T15:38:00Z">
              <w:r w:rsidDel="00007C8B">
                <w:rPr>
                  <w:rFonts w:ascii="微软雅黑" w:eastAsia="微软雅黑" w:hAnsi="微软雅黑" w:hint="eastAsia"/>
                </w:rPr>
                <w:delText>10</w:delText>
              </w:r>
            </w:del>
            <w:del w:id="546" w:author="wincol" w:date="2016-06-12T19:15:00Z">
              <w:r w:rsidDel="004A1578">
                <w:rPr>
                  <w:rFonts w:ascii="微软雅黑" w:eastAsia="微软雅黑" w:hAnsi="微软雅黑"/>
                </w:rPr>
                <w:delText>.</w:delText>
              </w:r>
              <w:r w:rsidDel="004A1578">
                <w:rPr>
                  <w:rFonts w:ascii="微软雅黑" w:eastAsia="微软雅黑" w:hAnsi="微软雅黑" w:hint="eastAsia"/>
                </w:rPr>
                <w:delText>.</w:delText>
              </w:r>
            </w:del>
            <w:del w:id="547" w:author="wincol" w:date="2016-06-12T15:32:00Z">
              <w:r w:rsidDel="00007C8B">
                <w:rPr>
                  <w:rFonts w:ascii="微软雅黑" w:eastAsia="微软雅黑" w:hAnsi="微软雅黑" w:hint="eastAsia"/>
                </w:rPr>
                <w:delText>20</w:delText>
              </w:r>
            </w:del>
            <w:ins w:id="548" w:author="wincol" w:date="2016-06-12T15:32:00Z">
              <w:r w:rsidR="00007C8B">
                <w:rPr>
                  <w:rFonts w:ascii="微软雅黑" w:eastAsia="微软雅黑" w:hAnsi="微软雅黑" w:hint="eastAsia"/>
                </w:rPr>
                <w:t>28</w:t>
              </w:r>
            </w:ins>
          </w:p>
        </w:tc>
        <w:tc>
          <w:tcPr>
            <w:tcW w:w="3428" w:type="dxa"/>
            <w:shd w:val="clear" w:color="auto" w:fill="FFFFFF"/>
          </w:tcPr>
          <w:p w14:paraId="0A2445FC" w14:textId="77777777" w:rsidR="0006362E" w:rsidRDefault="00043C84" w:rsidP="00007C8B">
            <w:pPr>
              <w:rPr>
                <w:ins w:id="549" w:author="wincol" w:date="2016-06-12T15:39:00Z"/>
                <w:rFonts w:ascii="微软雅黑" w:eastAsia="微软雅黑" w:hAnsi="微软雅黑"/>
              </w:rPr>
            </w:pPr>
            <w:r>
              <w:rPr>
                <w:rFonts w:ascii="微软雅黑" w:eastAsia="微软雅黑" w:hAnsi="微软雅黑" w:hint="eastAsia"/>
              </w:rPr>
              <w:t>同</w:t>
            </w:r>
            <w:r>
              <w:rPr>
                <w:rFonts w:ascii="微软雅黑" w:eastAsia="微软雅黑" w:hAnsi="微软雅黑"/>
              </w:rPr>
              <w:t>一渠道不能重复上送</w:t>
            </w:r>
            <w:ins w:id="550" w:author="wincol" w:date="2016-06-12T19:15:00Z">
              <w:r w:rsidR="004A1578">
                <w:rPr>
                  <w:rFonts w:ascii="微软雅黑" w:eastAsia="微软雅黑" w:hAnsi="微软雅黑" w:hint="eastAsia"/>
                </w:rPr>
                <w:t>，此为固定长度28位。</w:t>
              </w:r>
            </w:ins>
          </w:p>
          <w:p w14:paraId="2C9D7FC8" w14:textId="77777777" w:rsidR="004A1578" w:rsidRDefault="00325EE3" w:rsidP="00007C8B">
            <w:pPr>
              <w:rPr>
                <w:ins w:id="551" w:author="wincol" w:date="2016-06-12T19:16:00Z"/>
                <w:rFonts w:ascii="微软雅黑" w:eastAsia="微软雅黑" w:hAnsi="微软雅黑"/>
              </w:rPr>
            </w:pPr>
            <w:ins w:id="552" w:author="wincol" w:date="2016-04-08T18:03:00Z">
              <w:r>
                <w:rPr>
                  <w:rFonts w:ascii="微软雅黑" w:eastAsia="微软雅黑" w:hAnsi="微软雅黑" w:hint="eastAsia"/>
                </w:rPr>
                <w:t>(</w:t>
              </w:r>
              <w:r w:rsidR="0006362E">
                <w:rPr>
                  <w:rFonts w:ascii="微软雅黑" w:eastAsia="微软雅黑" w:hAnsi="微软雅黑" w:hint="eastAsia"/>
                </w:rPr>
                <w:t>商户发送的流水</w:t>
              </w:r>
            </w:ins>
            <w:ins w:id="553" w:author="wincol" w:date="2016-06-12T15:39:00Z">
              <w:r w:rsidR="0006362E">
                <w:rPr>
                  <w:rFonts w:ascii="微软雅黑" w:eastAsia="微软雅黑" w:hAnsi="微软雅黑" w:hint="eastAsia"/>
                </w:rPr>
                <w:t>【</w:t>
              </w:r>
            </w:ins>
            <w:ins w:id="554" w:author="wincol" w:date="2016-04-08T18:03:00Z">
              <w:r w:rsidR="00007C8B">
                <w:rPr>
                  <w:rFonts w:ascii="微软雅黑" w:eastAsia="微软雅黑" w:hAnsi="微软雅黑" w:hint="eastAsia"/>
                </w:rPr>
                <w:t>格式：</w:t>
              </w:r>
            </w:ins>
            <w:ins w:id="555" w:author="wincol" w:date="2016-06-12T15:33:00Z">
              <w:r w:rsidR="00007C8B">
                <w:rPr>
                  <w:rFonts w:ascii="微软雅黑" w:eastAsia="微软雅黑" w:hAnsi="微软雅黑" w:hint="eastAsia"/>
                </w:rPr>
                <w:t>渠道标识</w:t>
              </w:r>
            </w:ins>
            <w:ins w:id="556" w:author="wincol" w:date="2016-04-08T18:03:00Z">
              <w:r>
                <w:rPr>
                  <w:rFonts w:ascii="微软雅黑" w:eastAsia="微软雅黑" w:hAnsi="微软雅黑" w:hint="eastAsia"/>
                </w:rPr>
                <w:t>+</w:t>
              </w:r>
            </w:ins>
            <w:ins w:id="557" w:author="wincol" w:date="2016-06-12T15:33:00Z">
              <w:r w:rsidR="00007C8B">
                <w:rPr>
                  <w:rFonts w:ascii="微软雅黑" w:eastAsia="微软雅黑" w:hAnsi="微软雅黑" w:hint="eastAsia"/>
                </w:rPr>
                <w:t>YYYYMMDD+</w:t>
              </w:r>
            </w:ins>
            <w:ins w:id="558" w:author="wincol" w:date="2016-06-12T15:47:00Z">
              <w:r w:rsidR="0007458D">
                <w:rPr>
                  <w:rFonts w:ascii="微软雅黑" w:eastAsia="微软雅黑" w:hAnsi="微软雅黑" w:hint="eastAsia"/>
                </w:rPr>
                <w:t>所发交易的</w:t>
              </w:r>
            </w:ins>
            <w:ins w:id="559" w:author="wincol" w:date="2016-06-12T15:34:00Z">
              <w:r w:rsidR="00007C8B">
                <w:rPr>
                  <w:rFonts w:ascii="微软雅黑" w:eastAsia="微软雅黑" w:hAnsi="微软雅黑" w:hint="eastAsia"/>
                </w:rPr>
                <w:t>“</w:t>
              </w:r>
              <w:r w:rsidR="00007C8B" w:rsidRPr="00007C8B">
                <w:rPr>
                  <w:rFonts w:ascii="微软雅黑" w:eastAsia="微软雅黑" w:hAnsi="微软雅黑" w:hint="eastAsia"/>
                </w:rPr>
                <w:t>交易码</w:t>
              </w:r>
              <w:r w:rsidR="00007C8B">
                <w:rPr>
                  <w:rFonts w:ascii="微软雅黑" w:eastAsia="微软雅黑" w:hAnsi="微软雅黑" w:hint="eastAsia"/>
                </w:rPr>
                <w:t>”的最后三位+</w:t>
              </w:r>
            </w:ins>
            <w:ins w:id="560" w:author="wincol" w:date="2016-06-12T19:16:00Z">
              <w:r w:rsidR="004A1578">
                <w:rPr>
                  <w:rFonts w:ascii="微软雅黑" w:eastAsia="微软雅黑" w:hAnsi="微软雅黑" w:hint="eastAsia"/>
                </w:rPr>
                <w:t>11位</w:t>
              </w:r>
            </w:ins>
            <w:ins w:id="561" w:author="wincol" w:date="2016-04-08T18:03:00Z">
              <w:r>
                <w:rPr>
                  <w:rFonts w:ascii="微软雅黑" w:eastAsia="微软雅黑" w:hAnsi="微软雅黑" w:hint="eastAsia"/>
                </w:rPr>
                <w:t>商户流水)</w:t>
              </w:r>
            </w:ins>
            <w:ins w:id="562" w:author="wincol" w:date="2016-04-08T18:04:00Z">
              <w:r>
                <w:rPr>
                  <w:rFonts w:ascii="微软雅黑" w:eastAsia="微软雅黑" w:hAnsi="微软雅黑" w:hint="eastAsia"/>
                </w:rPr>
                <w:t>保证流水的唯一性</w:t>
              </w:r>
            </w:ins>
            <w:ins w:id="563" w:author="wincol" w:date="2016-06-12T15:39:00Z">
              <w:r w:rsidR="0006362E">
                <w:rPr>
                  <w:rFonts w:ascii="微软雅黑" w:eastAsia="微软雅黑" w:hAnsi="微软雅黑" w:hint="eastAsia"/>
                </w:rPr>
                <w:t>】）</w:t>
              </w:r>
            </w:ins>
            <w:ins w:id="564" w:author="wincol" w:date="2016-06-12T15:45:00Z">
              <w:r w:rsidR="00D0050B">
                <w:rPr>
                  <w:rFonts w:ascii="微软雅黑" w:eastAsia="微软雅黑" w:hAnsi="微软雅黑" w:hint="eastAsia"/>
                </w:rPr>
                <w:t>，</w:t>
              </w:r>
            </w:ins>
          </w:p>
          <w:p w14:paraId="313BEE14" w14:textId="77777777" w:rsidR="00043C84" w:rsidRDefault="00D0050B" w:rsidP="00007C8B">
            <w:pPr>
              <w:rPr>
                <w:ins w:id="565" w:author="wincol" w:date="2016-06-12T15:40:00Z"/>
                <w:rFonts w:ascii="微软雅黑" w:eastAsia="微软雅黑" w:hAnsi="微软雅黑"/>
              </w:rPr>
            </w:pPr>
            <w:ins w:id="566" w:author="wincol" w:date="2016-06-12T15:45:00Z">
              <w:r>
                <w:rPr>
                  <w:rFonts w:ascii="微软雅黑" w:eastAsia="微软雅黑" w:hAnsi="微软雅黑" w:hint="eastAsia"/>
                </w:rPr>
                <w:t>其中商户流水可由数字</w:t>
              </w:r>
            </w:ins>
            <w:ins w:id="567" w:author="wincol" w:date="2016-06-12T19:16:00Z">
              <w:r w:rsidR="004A1578">
                <w:rPr>
                  <w:rFonts w:ascii="微软雅黑" w:eastAsia="微软雅黑" w:hAnsi="微软雅黑" w:hint="eastAsia"/>
                </w:rPr>
                <w:t>、</w:t>
              </w:r>
            </w:ins>
            <w:ins w:id="568" w:author="wincol" w:date="2016-06-12T15:45:00Z">
              <w:r>
                <w:rPr>
                  <w:rFonts w:ascii="微软雅黑" w:eastAsia="微软雅黑" w:hAnsi="微软雅黑" w:hint="eastAsia"/>
                </w:rPr>
                <w:t>字母（字母</w:t>
              </w:r>
              <w:r>
                <w:rPr>
                  <w:rFonts w:ascii="微软雅黑" w:eastAsia="微软雅黑" w:hAnsi="微软雅黑" w:hint="eastAsia"/>
                </w:rPr>
                <w:lastRenderedPageBreak/>
                <w:t>区分大小写）</w:t>
              </w:r>
            </w:ins>
            <w:ins w:id="569" w:author="wincol" w:date="2016-06-12T19:16:00Z">
              <w:r w:rsidR="004A1578">
                <w:rPr>
                  <w:rFonts w:ascii="微软雅黑" w:eastAsia="微软雅黑" w:hAnsi="微软雅黑" w:hint="eastAsia"/>
                </w:rPr>
                <w:t>，或是此两个的组合组成。</w:t>
              </w:r>
            </w:ins>
          </w:p>
          <w:p w14:paraId="6329479C" w14:textId="77777777" w:rsidR="003217F8" w:rsidRDefault="007B779D" w:rsidP="00007C8B">
            <w:pPr>
              <w:rPr>
                <w:ins w:id="570" w:author="wincol" w:date="2016-06-12T15:43:00Z"/>
                <w:rFonts w:ascii="微软雅黑" w:eastAsia="微软雅黑" w:hAnsi="微软雅黑"/>
              </w:rPr>
            </w:pPr>
            <w:ins w:id="571" w:author="wincol" w:date="2016-06-12T15:40:00Z">
              <w:r>
                <w:rPr>
                  <w:rFonts w:ascii="微软雅黑" w:eastAsia="微软雅黑" w:hAnsi="微软雅黑" w:hint="eastAsia"/>
                </w:rPr>
                <w:t>如</w:t>
              </w:r>
            </w:ins>
            <w:ins w:id="572" w:author="wincol" w:date="2016-06-12T15:41:00Z">
              <w:r>
                <w:rPr>
                  <w:rFonts w:ascii="微软雅黑" w:eastAsia="微软雅黑" w:hAnsi="微软雅黑" w:hint="eastAsia"/>
                </w:rPr>
                <w:t>商户</w:t>
              </w:r>
            </w:ins>
            <w:ins w:id="573" w:author="wincol" w:date="2016-06-12T15:45:00Z">
              <w:r w:rsidR="00D0050B">
                <w:rPr>
                  <w:rFonts w:ascii="微软雅黑" w:eastAsia="微软雅黑" w:hAnsi="微软雅黑" w:hint="eastAsia"/>
                </w:rPr>
                <w:t>流水</w:t>
              </w:r>
            </w:ins>
            <w:ins w:id="574" w:author="wincol" w:date="2016-06-12T15:42:00Z">
              <w:r w:rsidR="003217F8">
                <w:rPr>
                  <w:rFonts w:ascii="微软雅黑" w:eastAsia="微软雅黑" w:hAnsi="微软雅黑" w:hint="eastAsia"/>
                </w:rPr>
                <w:t>为00000029UYI，则商户</w:t>
              </w:r>
            </w:ins>
            <w:ins w:id="575" w:author="wincol" w:date="2016-06-12T15:41:00Z">
              <w:r>
                <w:rPr>
                  <w:rFonts w:ascii="微软雅黑" w:eastAsia="微软雅黑" w:hAnsi="微软雅黑" w:hint="eastAsia"/>
                </w:rPr>
                <w:t>发的开户</w:t>
              </w:r>
            </w:ins>
            <w:ins w:id="576" w:author="wincol" w:date="2016-06-12T15:43:00Z">
              <w:r w:rsidR="003217F8">
                <w:rPr>
                  <w:rFonts w:ascii="微软雅黑" w:eastAsia="微软雅黑" w:hAnsi="微软雅黑" w:hint="eastAsia"/>
                </w:rPr>
                <w:t>的渠道</w:t>
              </w:r>
            </w:ins>
            <w:ins w:id="577" w:author="wincol" w:date="2016-06-12T15:41:00Z">
              <w:r>
                <w:rPr>
                  <w:rFonts w:ascii="微软雅黑" w:eastAsia="微软雅黑" w:hAnsi="微软雅黑" w:hint="eastAsia"/>
                </w:rPr>
                <w:t>流水</w:t>
              </w:r>
            </w:ins>
            <w:ins w:id="578" w:author="wincol" w:date="2016-06-12T15:43:00Z">
              <w:r w:rsidR="003217F8">
                <w:rPr>
                  <w:rFonts w:ascii="微软雅黑" w:eastAsia="微软雅黑" w:hAnsi="微软雅黑" w:hint="eastAsia"/>
                </w:rPr>
                <w:t>号为</w:t>
              </w:r>
            </w:ins>
            <w:ins w:id="579" w:author="wincol" w:date="2016-06-12T15:40:00Z">
              <w:r>
                <w:rPr>
                  <w:rFonts w:ascii="微软雅黑" w:eastAsia="微软雅黑" w:hAnsi="微软雅黑" w:hint="eastAsia"/>
                </w:rPr>
                <w:t>：</w:t>
              </w:r>
            </w:ins>
          </w:p>
          <w:p w14:paraId="41AD1D6A" w14:textId="77777777" w:rsidR="007B779D" w:rsidRDefault="007B779D" w:rsidP="00007C8B">
            <w:pPr>
              <w:rPr>
                <w:rFonts w:ascii="微软雅黑" w:eastAsia="微软雅黑" w:hAnsi="微软雅黑"/>
              </w:rPr>
            </w:pPr>
            <w:ins w:id="580" w:author="wincol" w:date="2016-06-12T15:40:00Z">
              <w:r>
                <w:rPr>
                  <w:rFonts w:ascii="微软雅黑" w:eastAsia="微软雅黑" w:hAnsi="微软雅黑" w:hint="eastAsia"/>
                </w:rPr>
                <w:t>P2P001</w:t>
              </w:r>
              <w:r w:rsidRPr="007B779D">
                <w:rPr>
                  <w:rFonts w:ascii="微软雅黑" w:eastAsia="微软雅黑" w:hAnsi="微软雅黑" w:hint="eastAsia"/>
                  <w:color w:val="FF0000"/>
                </w:rPr>
                <w:t>20160612</w:t>
              </w:r>
              <w:r w:rsidRPr="003217F8">
                <w:rPr>
                  <w:rFonts w:ascii="微软雅黑" w:eastAsia="微软雅黑" w:hAnsi="微软雅黑" w:hint="eastAsia"/>
                  <w:color w:val="7030A0"/>
                </w:rPr>
                <w:t>042</w:t>
              </w:r>
            </w:ins>
            <w:ins w:id="581" w:author="wincol" w:date="2016-06-12T15:44:00Z">
              <w:r w:rsidR="003217F8">
                <w:rPr>
                  <w:rFonts w:ascii="微软雅黑" w:eastAsia="微软雅黑" w:hAnsi="微软雅黑" w:hint="eastAsia"/>
                </w:rPr>
                <w:t>00000029UYI</w:t>
              </w:r>
            </w:ins>
          </w:p>
        </w:tc>
      </w:tr>
      <w:tr w:rsidR="007B779D" w:rsidRPr="004E6AD0" w14:paraId="4C99CF87" w14:textId="77777777" w:rsidTr="00DB14DD">
        <w:tc>
          <w:tcPr>
            <w:tcW w:w="1036" w:type="dxa"/>
            <w:vMerge/>
            <w:shd w:val="clear" w:color="auto" w:fill="FFFFFF"/>
          </w:tcPr>
          <w:p w14:paraId="393A8ADA" w14:textId="77777777" w:rsidR="00043C84" w:rsidRDefault="00043C84" w:rsidP="00043C84">
            <w:pPr>
              <w:rPr>
                <w:rFonts w:ascii="微软雅黑" w:eastAsia="微软雅黑" w:hAnsi="微软雅黑"/>
                <w:b/>
                <w:bCs/>
              </w:rPr>
            </w:pPr>
          </w:p>
        </w:tc>
        <w:tc>
          <w:tcPr>
            <w:tcW w:w="1316" w:type="dxa"/>
            <w:shd w:val="clear" w:color="auto" w:fill="FFFFFF"/>
          </w:tcPr>
          <w:p w14:paraId="15ED9FD8" w14:textId="77777777" w:rsidR="00043C84" w:rsidRDefault="00043C84" w:rsidP="00043C84">
            <w:pPr>
              <w:rPr>
                <w:rFonts w:ascii="微软雅黑" w:eastAsia="微软雅黑" w:hAnsi="微软雅黑"/>
              </w:rPr>
            </w:pPr>
            <w:r>
              <w:rPr>
                <w:rFonts w:ascii="微软雅黑" w:eastAsia="微软雅黑" w:hAnsi="微软雅黑" w:hint="eastAsia"/>
              </w:rPr>
              <w:t>渠道日期</w:t>
            </w:r>
          </w:p>
        </w:tc>
        <w:tc>
          <w:tcPr>
            <w:tcW w:w="1716" w:type="dxa"/>
            <w:shd w:val="clear" w:color="auto" w:fill="FFFFFF"/>
          </w:tcPr>
          <w:p w14:paraId="5819E25B" w14:textId="77777777" w:rsidR="00043C84" w:rsidRDefault="00043C84" w:rsidP="00043C84">
            <w:pPr>
              <w:rPr>
                <w:rFonts w:ascii="微软雅黑" w:eastAsia="微软雅黑" w:hAnsi="微软雅黑"/>
              </w:rPr>
            </w:pPr>
            <w:r>
              <w:rPr>
                <w:rFonts w:ascii="微软雅黑" w:eastAsia="微软雅黑" w:hAnsi="微软雅黑" w:hint="eastAsia"/>
              </w:rPr>
              <w:t>channelDate</w:t>
            </w:r>
          </w:p>
        </w:tc>
        <w:tc>
          <w:tcPr>
            <w:tcW w:w="698" w:type="dxa"/>
            <w:shd w:val="clear" w:color="auto" w:fill="FFFFFF"/>
          </w:tcPr>
          <w:p w14:paraId="740DA26F" w14:textId="77777777" w:rsidR="00043C84" w:rsidRDefault="00043C84" w:rsidP="00043C84">
            <w:pPr>
              <w:jc w:val="center"/>
              <w:rPr>
                <w:rFonts w:ascii="微软雅黑" w:eastAsia="微软雅黑" w:hAnsi="微软雅黑"/>
              </w:rPr>
            </w:pPr>
            <w:r>
              <w:rPr>
                <w:rFonts w:ascii="微软雅黑" w:eastAsia="微软雅黑" w:hAnsi="微软雅黑" w:hint="eastAsia"/>
              </w:rPr>
              <w:t>是</w:t>
            </w:r>
          </w:p>
        </w:tc>
        <w:tc>
          <w:tcPr>
            <w:tcW w:w="698" w:type="dxa"/>
            <w:shd w:val="clear" w:color="auto" w:fill="FFFFFF"/>
          </w:tcPr>
          <w:p w14:paraId="4A1D734F" w14:textId="77777777" w:rsidR="00043C84" w:rsidRDefault="00043C84" w:rsidP="00043C84">
            <w:pPr>
              <w:jc w:val="center"/>
              <w:rPr>
                <w:rFonts w:ascii="微软雅黑" w:eastAsia="微软雅黑" w:hAnsi="微软雅黑"/>
              </w:rPr>
            </w:pPr>
            <w:r>
              <w:rPr>
                <w:rFonts w:ascii="微软雅黑" w:eastAsia="微软雅黑" w:hAnsi="微软雅黑" w:hint="eastAsia"/>
              </w:rPr>
              <w:t>是</w:t>
            </w:r>
          </w:p>
        </w:tc>
        <w:tc>
          <w:tcPr>
            <w:tcW w:w="849" w:type="dxa"/>
            <w:shd w:val="clear" w:color="auto" w:fill="FFFFFF"/>
          </w:tcPr>
          <w:p w14:paraId="66DD889F" w14:textId="77777777" w:rsidR="00043C84" w:rsidRDefault="000D3039" w:rsidP="00043C84">
            <w:pPr>
              <w:jc w:val="center"/>
              <w:rPr>
                <w:rFonts w:ascii="微软雅黑" w:eastAsia="微软雅黑" w:hAnsi="微软雅黑"/>
              </w:rPr>
            </w:pPr>
            <w:r>
              <w:rPr>
                <w:rFonts w:ascii="微软雅黑" w:eastAsia="微软雅黑" w:hAnsi="微软雅黑" w:hint="eastAsia"/>
              </w:rPr>
              <w:t>8</w:t>
            </w:r>
          </w:p>
        </w:tc>
        <w:tc>
          <w:tcPr>
            <w:tcW w:w="3428" w:type="dxa"/>
            <w:shd w:val="clear" w:color="auto" w:fill="FFFFFF"/>
          </w:tcPr>
          <w:p w14:paraId="5BCF1D51" w14:textId="77777777" w:rsidR="00043C84" w:rsidRDefault="00043C84" w:rsidP="00043C84">
            <w:pPr>
              <w:rPr>
                <w:ins w:id="582" w:author="wincol" w:date="2016-05-31T15:58:00Z"/>
                <w:rFonts w:ascii="微软雅黑" w:eastAsia="微软雅黑" w:hAnsi="微软雅黑"/>
              </w:rPr>
            </w:pPr>
            <w:r>
              <w:rPr>
                <w:rFonts w:ascii="微软雅黑" w:eastAsia="微软雅黑" w:hAnsi="微软雅黑"/>
              </w:rPr>
              <w:t>yyyyMMdd</w:t>
            </w:r>
          </w:p>
          <w:p w14:paraId="33A4994C" w14:textId="77777777" w:rsidR="00C651D2" w:rsidRDefault="00C651D2" w:rsidP="00043C84">
            <w:pPr>
              <w:rPr>
                <w:rFonts w:ascii="微软雅黑" w:eastAsia="微软雅黑" w:hAnsi="微软雅黑"/>
              </w:rPr>
            </w:pPr>
            <w:ins w:id="583" w:author="wincol" w:date="2016-05-31T15:58:00Z">
              <w:r>
                <w:rPr>
                  <w:rFonts w:ascii="微软雅黑" w:eastAsia="微软雅黑" w:hAnsi="微软雅黑" w:hint="eastAsia"/>
                </w:rPr>
                <w:t>注意日期为实际交易的</w:t>
              </w:r>
            </w:ins>
            <w:ins w:id="584" w:author="wincol" w:date="2016-05-31T16:00:00Z">
              <w:r>
                <w:rPr>
                  <w:rFonts w:ascii="微软雅黑" w:eastAsia="微软雅黑" w:hAnsi="微软雅黑" w:hint="eastAsia"/>
                </w:rPr>
                <w:t>北京标准</w:t>
              </w:r>
            </w:ins>
            <w:ins w:id="585" w:author="wincol" w:date="2016-05-31T17:13:00Z">
              <w:r w:rsidR="009D1A72">
                <w:rPr>
                  <w:rFonts w:ascii="微软雅黑" w:eastAsia="微软雅黑" w:hAnsi="微软雅黑" w:hint="eastAsia"/>
                </w:rPr>
                <w:t>时间的</w:t>
              </w:r>
            </w:ins>
            <w:ins w:id="586" w:author="wincol" w:date="2016-05-31T15:58:00Z">
              <w:r>
                <w:rPr>
                  <w:rFonts w:ascii="微软雅黑" w:eastAsia="微软雅黑" w:hAnsi="微软雅黑" w:hint="eastAsia"/>
                </w:rPr>
                <w:t>日期</w:t>
              </w:r>
            </w:ins>
          </w:p>
        </w:tc>
      </w:tr>
      <w:tr w:rsidR="007B779D" w:rsidRPr="004E6AD0" w14:paraId="3DCBF387" w14:textId="77777777" w:rsidTr="00DB14DD">
        <w:tc>
          <w:tcPr>
            <w:tcW w:w="1036" w:type="dxa"/>
            <w:vMerge/>
            <w:shd w:val="clear" w:color="auto" w:fill="FFFFFF"/>
          </w:tcPr>
          <w:p w14:paraId="43BB3C7E" w14:textId="77777777" w:rsidR="00043C84" w:rsidRDefault="00043C84" w:rsidP="00043C84">
            <w:pPr>
              <w:rPr>
                <w:rFonts w:ascii="微软雅黑" w:eastAsia="微软雅黑" w:hAnsi="微软雅黑"/>
                <w:b/>
                <w:bCs/>
              </w:rPr>
            </w:pPr>
          </w:p>
        </w:tc>
        <w:tc>
          <w:tcPr>
            <w:tcW w:w="1316" w:type="dxa"/>
            <w:shd w:val="clear" w:color="auto" w:fill="FFFFFF"/>
          </w:tcPr>
          <w:p w14:paraId="010C8E6F" w14:textId="77777777" w:rsidR="00043C84" w:rsidRDefault="00043C84" w:rsidP="00043C84">
            <w:pPr>
              <w:rPr>
                <w:rFonts w:ascii="微软雅黑" w:eastAsia="微软雅黑" w:hAnsi="微软雅黑"/>
              </w:rPr>
            </w:pPr>
            <w:r>
              <w:rPr>
                <w:rFonts w:ascii="微软雅黑" w:eastAsia="微软雅黑" w:hAnsi="微软雅黑" w:hint="eastAsia"/>
              </w:rPr>
              <w:t>渠道</w:t>
            </w:r>
            <w:r>
              <w:rPr>
                <w:rFonts w:ascii="微软雅黑" w:eastAsia="微软雅黑" w:hAnsi="微软雅黑"/>
              </w:rPr>
              <w:t>时间</w:t>
            </w:r>
          </w:p>
        </w:tc>
        <w:tc>
          <w:tcPr>
            <w:tcW w:w="1716" w:type="dxa"/>
            <w:shd w:val="clear" w:color="auto" w:fill="FFFFFF"/>
          </w:tcPr>
          <w:p w14:paraId="59C0F7F0" w14:textId="77777777" w:rsidR="00043C84" w:rsidRDefault="00043C84" w:rsidP="00043C84">
            <w:pPr>
              <w:rPr>
                <w:rFonts w:ascii="微软雅黑" w:eastAsia="微软雅黑" w:hAnsi="微软雅黑"/>
              </w:rPr>
            </w:pPr>
            <w:r>
              <w:rPr>
                <w:rFonts w:ascii="微软雅黑" w:eastAsia="微软雅黑" w:hAnsi="微软雅黑" w:hint="eastAsia"/>
              </w:rPr>
              <w:t>channelTime</w:t>
            </w:r>
          </w:p>
        </w:tc>
        <w:tc>
          <w:tcPr>
            <w:tcW w:w="698" w:type="dxa"/>
            <w:shd w:val="clear" w:color="auto" w:fill="FFFFFF"/>
          </w:tcPr>
          <w:p w14:paraId="5AF49432" w14:textId="77777777" w:rsidR="00043C84" w:rsidRDefault="00043C84" w:rsidP="00043C84">
            <w:pPr>
              <w:jc w:val="center"/>
              <w:rPr>
                <w:rFonts w:ascii="微软雅黑" w:eastAsia="微软雅黑" w:hAnsi="微软雅黑"/>
              </w:rPr>
            </w:pPr>
            <w:r>
              <w:rPr>
                <w:rFonts w:ascii="微软雅黑" w:eastAsia="微软雅黑" w:hAnsi="微软雅黑" w:hint="eastAsia"/>
              </w:rPr>
              <w:t>是</w:t>
            </w:r>
          </w:p>
        </w:tc>
        <w:tc>
          <w:tcPr>
            <w:tcW w:w="698" w:type="dxa"/>
            <w:shd w:val="clear" w:color="auto" w:fill="FFFFFF"/>
          </w:tcPr>
          <w:p w14:paraId="73E61794" w14:textId="77777777" w:rsidR="00043C84" w:rsidRDefault="00043C84" w:rsidP="00043C84">
            <w:pPr>
              <w:jc w:val="center"/>
              <w:rPr>
                <w:rFonts w:ascii="微软雅黑" w:eastAsia="微软雅黑" w:hAnsi="微软雅黑"/>
              </w:rPr>
            </w:pPr>
            <w:r>
              <w:rPr>
                <w:rFonts w:ascii="微软雅黑" w:eastAsia="微软雅黑" w:hAnsi="微软雅黑" w:hint="eastAsia"/>
              </w:rPr>
              <w:t>是</w:t>
            </w:r>
          </w:p>
        </w:tc>
        <w:tc>
          <w:tcPr>
            <w:tcW w:w="849" w:type="dxa"/>
            <w:shd w:val="clear" w:color="auto" w:fill="FFFFFF"/>
          </w:tcPr>
          <w:p w14:paraId="5D238BAA" w14:textId="77777777" w:rsidR="00043C84" w:rsidRDefault="003335C0" w:rsidP="00043C84">
            <w:pPr>
              <w:jc w:val="center"/>
              <w:rPr>
                <w:rFonts w:ascii="微软雅黑" w:eastAsia="微软雅黑" w:hAnsi="微软雅黑"/>
              </w:rPr>
            </w:pPr>
            <w:r>
              <w:rPr>
                <w:rFonts w:ascii="微软雅黑" w:eastAsia="微软雅黑" w:hAnsi="微软雅黑" w:hint="eastAsia"/>
              </w:rPr>
              <w:t>6</w:t>
            </w:r>
          </w:p>
        </w:tc>
        <w:tc>
          <w:tcPr>
            <w:tcW w:w="3428" w:type="dxa"/>
            <w:shd w:val="clear" w:color="auto" w:fill="FFFFFF"/>
          </w:tcPr>
          <w:p w14:paraId="37B1DF30" w14:textId="77777777" w:rsidR="00043C84" w:rsidRDefault="00043C84" w:rsidP="00043C84">
            <w:pPr>
              <w:rPr>
                <w:rFonts w:ascii="微软雅黑" w:eastAsia="微软雅黑" w:hAnsi="微软雅黑"/>
              </w:rPr>
            </w:pPr>
            <w:r>
              <w:rPr>
                <w:rFonts w:ascii="微软雅黑" w:eastAsia="微软雅黑" w:hAnsi="微软雅黑" w:hint="eastAsia"/>
              </w:rPr>
              <w:t>HHmmss</w:t>
            </w:r>
          </w:p>
        </w:tc>
      </w:tr>
      <w:tr w:rsidR="007B779D" w:rsidRPr="004E6AD0" w14:paraId="1426D1A9" w14:textId="77777777" w:rsidTr="00DB14DD">
        <w:tc>
          <w:tcPr>
            <w:tcW w:w="1036" w:type="dxa"/>
            <w:vMerge/>
            <w:shd w:val="clear" w:color="auto" w:fill="FFFFFF"/>
          </w:tcPr>
          <w:p w14:paraId="544A59A2" w14:textId="77777777" w:rsidR="00043C84" w:rsidRDefault="00043C84" w:rsidP="00043C84">
            <w:pPr>
              <w:rPr>
                <w:rFonts w:ascii="微软雅黑" w:eastAsia="微软雅黑" w:hAnsi="微软雅黑"/>
                <w:b/>
                <w:bCs/>
              </w:rPr>
            </w:pPr>
          </w:p>
        </w:tc>
        <w:tc>
          <w:tcPr>
            <w:tcW w:w="1316" w:type="dxa"/>
            <w:shd w:val="clear" w:color="auto" w:fill="FFFFFF"/>
          </w:tcPr>
          <w:p w14:paraId="435D82A7" w14:textId="77777777" w:rsidR="00043C84" w:rsidRDefault="00A23AC7" w:rsidP="00043C84">
            <w:pPr>
              <w:rPr>
                <w:rFonts w:ascii="微软雅黑" w:eastAsia="微软雅黑" w:hAnsi="微软雅黑"/>
              </w:rPr>
            </w:pPr>
            <w:r>
              <w:rPr>
                <w:rFonts w:ascii="微软雅黑" w:eastAsia="微软雅黑" w:hAnsi="微软雅黑" w:hint="eastAsia"/>
              </w:rPr>
              <w:t>加</w:t>
            </w:r>
            <w:r>
              <w:rPr>
                <w:rFonts w:ascii="微软雅黑" w:eastAsia="微软雅黑" w:hAnsi="微软雅黑"/>
              </w:rPr>
              <w:t>密域</w:t>
            </w:r>
          </w:p>
        </w:tc>
        <w:tc>
          <w:tcPr>
            <w:tcW w:w="1716" w:type="dxa"/>
            <w:shd w:val="clear" w:color="auto" w:fill="FFFFFF"/>
          </w:tcPr>
          <w:p w14:paraId="756A2299" w14:textId="77777777" w:rsidR="00043C84" w:rsidRDefault="00A57465" w:rsidP="00043C84">
            <w:pPr>
              <w:rPr>
                <w:rFonts w:ascii="微软雅黑" w:eastAsia="微软雅黑" w:hAnsi="微软雅黑"/>
              </w:rPr>
            </w:pPr>
            <w:r>
              <w:rPr>
                <w:rFonts w:ascii="微软雅黑" w:eastAsia="微软雅黑" w:hAnsi="微软雅黑"/>
              </w:rPr>
              <w:t>encryptData</w:t>
            </w:r>
          </w:p>
        </w:tc>
        <w:tc>
          <w:tcPr>
            <w:tcW w:w="698" w:type="dxa"/>
            <w:shd w:val="clear" w:color="auto" w:fill="FFFFFF"/>
          </w:tcPr>
          <w:p w14:paraId="03BE30EF" w14:textId="77777777" w:rsidR="00043C84" w:rsidRDefault="001D4A95" w:rsidP="00043C84">
            <w:pPr>
              <w:jc w:val="center"/>
              <w:rPr>
                <w:rFonts w:ascii="微软雅黑" w:eastAsia="微软雅黑" w:hAnsi="微软雅黑"/>
              </w:rPr>
            </w:pPr>
            <w:r>
              <w:rPr>
                <w:rFonts w:ascii="微软雅黑" w:eastAsia="微软雅黑" w:hAnsi="微软雅黑" w:hint="eastAsia"/>
              </w:rPr>
              <w:t>否</w:t>
            </w:r>
          </w:p>
        </w:tc>
        <w:tc>
          <w:tcPr>
            <w:tcW w:w="698" w:type="dxa"/>
            <w:shd w:val="clear" w:color="auto" w:fill="FFFFFF"/>
          </w:tcPr>
          <w:p w14:paraId="32680349" w14:textId="77777777" w:rsidR="00043C84" w:rsidRDefault="001D4A95" w:rsidP="00043C84">
            <w:pPr>
              <w:jc w:val="center"/>
              <w:rPr>
                <w:rFonts w:ascii="微软雅黑" w:eastAsia="微软雅黑" w:hAnsi="微软雅黑"/>
              </w:rPr>
            </w:pPr>
            <w:r>
              <w:rPr>
                <w:rFonts w:ascii="微软雅黑" w:eastAsia="微软雅黑" w:hAnsi="微软雅黑" w:hint="eastAsia"/>
              </w:rPr>
              <w:t>否</w:t>
            </w:r>
          </w:p>
        </w:tc>
        <w:tc>
          <w:tcPr>
            <w:tcW w:w="849" w:type="dxa"/>
            <w:shd w:val="clear" w:color="auto" w:fill="FFFFFF"/>
          </w:tcPr>
          <w:p w14:paraId="5B52E5C7" w14:textId="77777777" w:rsidR="00043C84" w:rsidRDefault="00D04532" w:rsidP="00043C84">
            <w:pPr>
              <w:jc w:val="center"/>
              <w:rPr>
                <w:rFonts w:ascii="微软雅黑" w:eastAsia="微软雅黑" w:hAnsi="微软雅黑"/>
              </w:rPr>
            </w:pPr>
            <w:r>
              <w:rPr>
                <w:rFonts w:ascii="微软雅黑" w:eastAsia="微软雅黑" w:hAnsi="微软雅黑"/>
              </w:rPr>
              <w:t>0..2</w:t>
            </w:r>
            <w:r w:rsidR="00A23AC7">
              <w:rPr>
                <w:rFonts w:ascii="微软雅黑" w:eastAsia="微软雅黑" w:hAnsi="微软雅黑"/>
              </w:rPr>
              <w:t>00</w:t>
            </w:r>
          </w:p>
        </w:tc>
        <w:tc>
          <w:tcPr>
            <w:tcW w:w="3428" w:type="dxa"/>
            <w:shd w:val="clear" w:color="auto" w:fill="FFFFFF"/>
          </w:tcPr>
          <w:p w14:paraId="1645F077" w14:textId="77777777" w:rsidR="00043C84" w:rsidRDefault="00CF40AA" w:rsidP="00043C84">
            <w:pPr>
              <w:rPr>
                <w:rFonts w:ascii="微软雅黑" w:eastAsia="微软雅黑" w:hAnsi="微软雅黑"/>
              </w:rPr>
            </w:pPr>
            <w:r>
              <w:rPr>
                <w:rFonts w:ascii="微软雅黑" w:eastAsia="微软雅黑" w:hAnsi="微软雅黑" w:hint="eastAsia"/>
              </w:rPr>
              <w:t>暂时为空</w:t>
            </w:r>
          </w:p>
        </w:tc>
      </w:tr>
      <w:tr w:rsidR="00043C84" w:rsidRPr="004E6AD0" w14:paraId="7EAF92A7" w14:textId="77777777" w:rsidTr="00DB14DD">
        <w:tc>
          <w:tcPr>
            <w:tcW w:w="1036" w:type="dxa"/>
            <w:vMerge/>
            <w:shd w:val="clear" w:color="auto" w:fill="FFFFFF"/>
          </w:tcPr>
          <w:p w14:paraId="3045FE5D" w14:textId="77777777" w:rsidR="00043C84" w:rsidRDefault="00043C84" w:rsidP="00043C84">
            <w:pPr>
              <w:rPr>
                <w:rFonts w:ascii="微软雅黑" w:eastAsia="微软雅黑" w:hAnsi="微软雅黑"/>
                <w:b/>
                <w:bCs/>
              </w:rPr>
            </w:pPr>
          </w:p>
        </w:tc>
        <w:tc>
          <w:tcPr>
            <w:tcW w:w="8705" w:type="dxa"/>
            <w:gridSpan w:val="6"/>
            <w:shd w:val="clear" w:color="auto" w:fill="FFFFFF"/>
          </w:tcPr>
          <w:p w14:paraId="083BF195" w14:textId="77777777" w:rsidR="00043C84" w:rsidRPr="00C919C7" w:rsidRDefault="00043C84" w:rsidP="00043C84">
            <w:pPr>
              <w:jc w:val="center"/>
              <w:rPr>
                <w:rFonts w:ascii="微软雅黑" w:eastAsia="微软雅黑" w:hAnsi="微软雅黑"/>
                <w:b/>
              </w:rPr>
            </w:pPr>
            <w:r w:rsidRPr="00C919C7">
              <w:rPr>
                <w:rFonts w:ascii="微软雅黑" w:eastAsia="微软雅黑" w:hAnsi="微软雅黑" w:hint="eastAsia"/>
                <w:b/>
              </w:rPr>
              <w:t>报</w:t>
            </w:r>
            <w:r w:rsidRPr="00C919C7">
              <w:rPr>
                <w:rFonts w:ascii="微软雅黑" w:eastAsia="微软雅黑" w:hAnsi="微软雅黑"/>
                <w:b/>
              </w:rPr>
              <w:t>文体</w:t>
            </w:r>
          </w:p>
        </w:tc>
      </w:tr>
      <w:tr w:rsidR="00043C84" w:rsidRPr="004E6AD0" w14:paraId="65B5155B" w14:textId="77777777" w:rsidTr="00DB14DD">
        <w:tc>
          <w:tcPr>
            <w:tcW w:w="1036" w:type="dxa"/>
            <w:vMerge/>
            <w:shd w:val="clear" w:color="auto" w:fill="FFFFFF"/>
          </w:tcPr>
          <w:p w14:paraId="309A1358" w14:textId="77777777" w:rsidR="00043C84" w:rsidRPr="004E6AD0" w:rsidRDefault="00043C84" w:rsidP="00043C84">
            <w:pPr>
              <w:rPr>
                <w:rFonts w:ascii="微软雅黑" w:eastAsia="微软雅黑" w:hAnsi="微软雅黑"/>
                <w:b/>
                <w:bCs/>
              </w:rPr>
            </w:pPr>
          </w:p>
        </w:tc>
        <w:tc>
          <w:tcPr>
            <w:tcW w:w="8705" w:type="dxa"/>
            <w:gridSpan w:val="6"/>
            <w:shd w:val="clear" w:color="auto" w:fill="FFFFFF"/>
          </w:tcPr>
          <w:p w14:paraId="21E4E86B" w14:textId="77777777" w:rsidR="00043C84" w:rsidRPr="004E6AD0" w:rsidRDefault="00043C84" w:rsidP="00043C84">
            <w:pPr>
              <w:jc w:val="center"/>
              <w:rPr>
                <w:rFonts w:ascii="微软雅黑" w:eastAsia="微软雅黑" w:hAnsi="微软雅黑"/>
              </w:rPr>
            </w:pPr>
            <w:r>
              <w:rPr>
                <w:rFonts w:ascii="微软雅黑" w:eastAsia="微软雅黑" w:hAnsi="微软雅黑" w:hint="eastAsia"/>
              </w:rPr>
              <w:t>根</w:t>
            </w:r>
            <w:r>
              <w:rPr>
                <w:rFonts w:ascii="微软雅黑" w:eastAsia="微软雅黑" w:hAnsi="微软雅黑"/>
              </w:rPr>
              <w:t>据</w:t>
            </w:r>
            <w:r>
              <w:rPr>
                <w:rFonts w:ascii="微软雅黑" w:eastAsia="微软雅黑" w:hAnsi="微软雅黑" w:hint="eastAsia"/>
              </w:rPr>
              <w:t>各接口</w:t>
            </w:r>
            <w:r>
              <w:rPr>
                <w:rFonts w:ascii="微软雅黑" w:eastAsia="微软雅黑" w:hAnsi="微软雅黑"/>
              </w:rPr>
              <w:t>实际</w:t>
            </w:r>
            <w:r>
              <w:rPr>
                <w:rFonts w:ascii="微软雅黑" w:eastAsia="微软雅黑" w:hAnsi="微软雅黑" w:hint="eastAsia"/>
              </w:rPr>
              <w:t>情</w:t>
            </w:r>
            <w:r>
              <w:rPr>
                <w:rFonts w:ascii="微软雅黑" w:eastAsia="微软雅黑" w:hAnsi="微软雅黑"/>
              </w:rPr>
              <w:t>况组装</w:t>
            </w:r>
          </w:p>
        </w:tc>
      </w:tr>
      <w:tr w:rsidR="00043C84" w:rsidRPr="004E6AD0" w14:paraId="6C21F75D" w14:textId="77777777" w:rsidTr="00DB14DD">
        <w:tc>
          <w:tcPr>
            <w:tcW w:w="1036" w:type="dxa"/>
            <w:vMerge w:val="restart"/>
            <w:shd w:val="clear" w:color="auto" w:fill="FFFFFF"/>
          </w:tcPr>
          <w:p w14:paraId="6F011EA5" w14:textId="77777777" w:rsidR="00043C84" w:rsidRPr="004E6AD0" w:rsidRDefault="00043C84" w:rsidP="00043C84">
            <w:pPr>
              <w:rPr>
                <w:rFonts w:ascii="微软雅黑" w:eastAsia="微软雅黑" w:hAnsi="微软雅黑"/>
                <w:b/>
                <w:bCs/>
              </w:rPr>
            </w:pPr>
            <w:r>
              <w:rPr>
                <w:rFonts w:ascii="微软雅黑" w:eastAsia="微软雅黑" w:hAnsi="微软雅黑" w:hint="eastAsia"/>
                <w:b/>
                <w:bCs/>
              </w:rPr>
              <w:t>应答</w:t>
            </w:r>
            <w:r>
              <w:rPr>
                <w:rFonts w:ascii="微软雅黑" w:eastAsia="微软雅黑" w:hAnsi="微软雅黑"/>
                <w:b/>
                <w:bCs/>
              </w:rPr>
              <w:t>报文</w:t>
            </w:r>
          </w:p>
        </w:tc>
        <w:tc>
          <w:tcPr>
            <w:tcW w:w="8705" w:type="dxa"/>
            <w:gridSpan w:val="6"/>
            <w:shd w:val="clear" w:color="auto" w:fill="FFFFFF"/>
          </w:tcPr>
          <w:p w14:paraId="190190F0" w14:textId="77777777" w:rsidR="00043C84" w:rsidRPr="00C919C7" w:rsidRDefault="00043C84" w:rsidP="00043C84">
            <w:pPr>
              <w:jc w:val="center"/>
              <w:rPr>
                <w:rFonts w:ascii="微软雅黑" w:eastAsia="微软雅黑" w:hAnsi="微软雅黑"/>
                <w:b/>
              </w:rPr>
            </w:pPr>
            <w:r w:rsidRPr="00C919C7">
              <w:rPr>
                <w:rFonts w:ascii="微软雅黑" w:eastAsia="微软雅黑" w:hAnsi="微软雅黑" w:hint="eastAsia"/>
                <w:b/>
              </w:rPr>
              <w:t>报文</w:t>
            </w:r>
            <w:r w:rsidRPr="00C919C7">
              <w:rPr>
                <w:rFonts w:ascii="微软雅黑" w:eastAsia="微软雅黑" w:hAnsi="微软雅黑"/>
                <w:b/>
              </w:rPr>
              <w:t>头</w:t>
            </w:r>
          </w:p>
        </w:tc>
      </w:tr>
      <w:tr w:rsidR="007B779D" w:rsidRPr="004E6AD0" w14:paraId="17970129" w14:textId="77777777" w:rsidTr="00DB14DD">
        <w:tc>
          <w:tcPr>
            <w:tcW w:w="1036" w:type="dxa"/>
            <w:vMerge/>
            <w:shd w:val="clear" w:color="auto" w:fill="FFFFFF"/>
          </w:tcPr>
          <w:p w14:paraId="6E1BA31E" w14:textId="77777777" w:rsidR="00BC090B" w:rsidRPr="004E6AD0" w:rsidRDefault="00BC090B" w:rsidP="00043C84">
            <w:pPr>
              <w:rPr>
                <w:rFonts w:ascii="微软雅黑" w:eastAsia="微软雅黑" w:hAnsi="微软雅黑"/>
                <w:b/>
                <w:bCs/>
              </w:rPr>
            </w:pPr>
          </w:p>
        </w:tc>
        <w:tc>
          <w:tcPr>
            <w:tcW w:w="1316" w:type="dxa"/>
            <w:shd w:val="clear" w:color="auto" w:fill="FFFFFF"/>
          </w:tcPr>
          <w:p w14:paraId="354DAB50" w14:textId="77777777" w:rsidR="00BC090B" w:rsidRDefault="006D7A95" w:rsidP="00043C84">
            <w:pPr>
              <w:rPr>
                <w:rFonts w:ascii="微软雅黑" w:eastAsia="微软雅黑" w:hAnsi="微软雅黑"/>
              </w:rPr>
            </w:pPr>
            <w:ins w:id="587" w:author="wincol" w:date="2016-04-18T19:01:00Z">
              <w:r>
                <w:rPr>
                  <w:rFonts w:ascii="微软雅黑" w:eastAsia="微软雅黑" w:hAnsi="微软雅黑" w:hint="eastAsia"/>
                </w:rPr>
                <w:t>接入</w:t>
              </w:r>
            </w:ins>
            <w:ins w:id="588" w:author="wincol" w:date="2016-04-18T12:03:00Z">
              <w:r w:rsidR="00BC090B" w:rsidRPr="00DB14DD">
                <w:rPr>
                  <w:rFonts w:ascii="微软雅黑" w:eastAsia="微软雅黑" w:hAnsi="微软雅黑" w:hint="eastAsia"/>
                </w:rPr>
                <w:t>渠道</w:t>
              </w:r>
            </w:ins>
          </w:p>
        </w:tc>
        <w:tc>
          <w:tcPr>
            <w:tcW w:w="1716" w:type="dxa"/>
            <w:shd w:val="clear" w:color="auto" w:fill="FFFFFF"/>
          </w:tcPr>
          <w:p w14:paraId="7FB1E7D0" w14:textId="77777777" w:rsidR="00BC090B" w:rsidRDefault="00BC090B" w:rsidP="00043C84">
            <w:pPr>
              <w:rPr>
                <w:rFonts w:ascii="微软雅黑" w:eastAsia="微软雅黑" w:hAnsi="微软雅黑"/>
              </w:rPr>
            </w:pPr>
            <w:ins w:id="589" w:author="wincol" w:date="2016-04-18T12:03:00Z">
              <w:r w:rsidRPr="00825C0F">
                <w:rPr>
                  <w:rFonts w:ascii="微软雅黑" w:eastAsia="微软雅黑" w:hAnsi="微软雅黑"/>
                </w:rPr>
                <w:t>channelCode</w:t>
              </w:r>
            </w:ins>
          </w:p>
        </w:tc>
        <w:tc>
          <w:tcPr>
            <w:tcW w:w="698" w:type="dxa"/>
            <w:shd w:val="clear" w:color="auto" w:fill="FFFFFF"/>
          </w:tcPr>
          <w:p w14:paraId="671708E7" w14:textId="77777777" w:rsidR="00BC090B" w:rsidRDefault="00BC090B" w:rsidP="00043C84">
            <w:pPr>
              <w:jc w:val="center"/>
              <w:rPr>
                <w:rFonts w:ascii="微软雅黑" w:eastAsia="微软雅黑" w:hAnsi="微软雅黑"/>
              </w:rPr>
            </w:pPr>
            <w:ins w:id="590" w:author="wincol" w:date="2016-04-18T12:03:00Z">
              <w:r>
                <w:rPr>
                  <w:rFonts w:ascii="微软雅黑" w:eastAsia="微软雅黑" w:hAnsi="微软雅黑" w:hint="eastAsia"/>
                </w:rPr>
                <w:t>是</w:t>
              </w:r>
            </w:ins>
          </w:p>
        </w:tc>
        <w:tc>
          <w:tcPr>
            <w:tcW w:w="698" w:type="dxa"/>
            <w:shd w:val="clear" w:color="auto" w:fill="FFFFFF"/>
          </w:tcPr>
          <w:p w14:paraId="79BD66F2" w14:textId="77777777" w:rsidR="00BC090B" w:rsidRDefault="00BC090B" w:rsidP="00043C84">
            <w:pPr>
              <w:jc w:val="center"/>
              <w:rPr>
                <w:rFonts w:ascii="微软雅黑" w:eastAsia="微软雅黑" w:hAnsi="微软雅黑"/>
              </w:rPr>
            </w:pPr>
            <w:ins w:id="591" w:author="wincol" w:date="2016-04-18T12:03:00Z">
              <w:r>
                <w:rPr>
                  <w:rFonts w:ascii="微软雅黑" w:eastAsia="微软雅黑" w:hAnsi="微软雅黑" w:hint="eastAsia"/>
                </w:rPr>
                <w:t>是</w:t>
              </w:r>
            </w:ins>
          </w:p>
        </w:tc>
        <w:tc>
          <w:tcPr>
            <w:tcW w:w="849" w:type="dxa"/>
            <w:shd w:val="clear" w:color="auto" w:fill="FFFFFF"/>
          </w:tcPr>
          <w:p w14:paraId="72235ABB" w14:textId="77777777" w:rsidR="00BC090B" w:rsidRDefault="00BC090B" w:rsidP="00043C84">
            <w:pPr>
              <w:jc w:val="center"/>
              <w:rPr>
                <w:rFonts w:ascii="微软雅黑" w:eastAsia="微软雅黑" w:hAnsi="微软雅黑"/>
              </w:rPr>
            </w:pPr>
            <w:ins w:id="592" w:author="wincol" w:date="2016-04-18T12:04:00Z">
              <w:r>
                <w:rPr>
                  <w:rFonts w:ascii="微软雅黑" w:eastAsia="微软雅黑" w:hAnsi="微软雅黑"/>
                </w:rPr>
                <w:t>6</w:t>
              </w:r>
            </w:ins>
          </w:p>
        </w:tc>
        <w:tc>
          <w:tcPr>
            <w:tcW w:w="3428" w:type="dxa"/>
            <w:shd w:val="clear" w:color="auto" w:fill="FFFFFF"/>
          </w:tcPr>
          <w:p w14:paraId="515CABD9" w14:textId="77777777" w:rsidR="006D7A95" w:rsidRDefault="006D7A95" w:rsidP="006D7A95">
            <w:pPr>
              <w:rPr>
                <w:ins w:id="593" w:author="wincol" w:date="2016-04-18T19:02:00Z"/>
                <w:rFonts w:ascii="微软雅黑" w:eastAsia="微软雅黑" w:hAnsi="微软雅黑"/>
              </w:rPr>
            </w:pPr>
            <w:ins w:id="594" w:author="wincol" w:date="2016-04-18T19:02:00Z">
              <w:r>
                <w:rPr>
                  <w:rFonts w:ascii="微软雅黑" w:eastAsia="微软雅黑" w:hAnsi="微软雅黑" w:hint="eastAsia"/>
                </w:rPr>
                <w:t>渠道标识，商户回复的请求，具体值</w:t>
              </w:r>
              <w:r w:rsidRPr="009B1E17">
                <w:rPr>
                  <w:rFonts w:ascii="宋体" w:cs="宋体" w:hint="eastAsia"/>
                  <w:kern w:val="0"/>
                  <w:sz w:val="20"/>
                  <w:szCs w:val="20"/>
                </w:rPr>
                <w:t>由华兴银行统一分配</w:t>
              </w:r>
              <w:r>
                <w:rPr>
                  <w:rFonts w:ascii="宋体" w:cs="宋体" w:hint="eastAsia"/>
                  <w:kern w:val="0"/>
                  <w:sz w:val="20"/>
                  <w:szCs w:val="20"/>
                </w:rPr>
                <w:t>,每个商户不一样</w:t>
              </w:r>
              <w:r>
                <w:rPr>
                  <w:rFonts w:ascii="微软雅黑" w:eastAsia="微软雅黑" w:hAnsi="微软雅黑" w:hint="eastAsia"/>
                </w:rPr>
                <w:t>)；</w:t>
              </w:r>
            </w:ins>
          </w:p>
          <w:p w14:paraId="6B397DAB" w14:textId="77777777" w:rsidR="00BC090B" w:rsidRPr="000B5471" w:rsidRDefault="006D7A95" w:rsidP="006D7A95">
            <w:pPr>
              <w:rPr>
                <w:rFonts w:ascii="微软雅黑" w:eastAsia="微软雅黑" w:hAnsi="微软雅黑"/>
              </w:rPr>
            </w:pPr>
            <w:ins w:id="595" w:author="wincol" w:date="2016-04-18T19:02:00Z">
              <w:r>
                <w:rPr>
                  <w:rFonts w:ascii="微软雅黑" w:eastAsia="微软雅黑" w:hAnsi="微软雅黑" w:hint="eastAsia"/>
                </w:rPr>
                <w:t>华兴行回复的请求值为“GHB”</w:t>
              </w:r>
            </w:ins>
          </w:p>
        </w:tc>
      </w:tr>
      <w:tr w:rsidR="007B779D" w:rsidRPr="004E6AD0" w14:paraId="3BF302E0" w14:textId="77777777" w:rsidTr="00DB14DD">
        <w:trPr>
          <w:ins w:id="596" w:author="wincol" w:date="2016-04-18T12:02:00Z"/>
        </w:trPr>
        <w:tc>
          <w:tcPr>
            <w:tcW w:w="1036" w:type="dxa"/>
            <w:vMerge/>
            <w:shd w:val="clear" w:color="auto" w:fill="FFFFFF"/>
          </w:tcPr>
          <w:p w14:paraId="17143513" w14:textId="77777777" w:rsidR="00825C0F" w:rsidRPr="004E6AD0" w:rsidRDefault="00825C0F" w:rsidP="00043C84">
            <w:pPr>
              <w:rPr>
                <w:ins w:id="597" w:author="wincol" w:date="2016-04-18T12:02:00Z"/>
                <w:rFonts w:ascii="微软雅黑" w:eastAsia="微软雅黑" w:hAnsi="微软雅黑"/>
                <w:b/>
                <w:bCs/>
              </w:rPr>
            </w:pPr>
          </w:p>
        </w:tc>
        <w:tc>
          <w:tcPr>
            <w:tcW w:w="1316" w:type="dxa"/>
            <w:shd w:val="clear" w:color="auto" w:fill="FFFFFF"/>
          </w:tcPr>
          <w:p w14:paraId="7D44CFB3" w14:textId="77777777" w:rsidR="00825C0F" w:rsidRDefault="00825C0F" w:rsidP="00043C84">
            <w:pPr>
              <w:rPr>
                <w:ins w:id="598" w:author="wincol" w:date="2016-04-18T12:02:00Z"/>
                <w:rFonts w:ascii="微软雅黑" w:eastAsia="微软雅黑" w:hAnsi="微软雅黑"/>
              </w:rPr>
            </w:pPr>
            <w:ins w:id="599" w:author="wincol" w:date="2016-04-18T12:04:00Z">
              <w:r w:rsidRPr="00825C0F">
                <w:rPr>
                  <w:rFonts w:ascii="微软雅黑" w:eastAsia="微软雅黑" w:hAnsi="微软雅黑" w:hint="eastAsia"/>
                </w:rPr>
                <w:t>交易码</w:t>
              </w:r>
            </w:ins>
          </w:p>
        </w:tc>
        <w:tc>
          <w:tcPr>
            <w:tcW w:w="1716" w:type="dxa"/>
            <w:shd w:val="clear" w:color="auto" w:fill="FFFFFF"/>
          </w:tcPr>
          <w:p w14:paraId="53E0EFE6" w14:textId="77777777" w:rsidR="00825C0F" w:rsidRDefault="00A2024F" w:rsidP="00043C84">
            <w:pPr>
              <w:rPr>
                <w:ins w:id="600" w:author="wincol" w:date="2016-04-18T12:02:00Z"/>
                <w:rFonts w:ascii="微软雅黑" w:eastAsia="微软雅黑" w:hAnsi="微软雅黑"/>
              </w:rPr>
            </w:pPr>
            <w:ins w:id="601" w:author="wincol" w:date="2016-04-18T14:35:00Z">
              <w:r w:rsidRPr="005715D4">
                <w:rPr>
                  <w:rFonts w:ascii="微软雅黑" w:eastAsia="微软雅黑" w:hAnsi="微软雅黑"/>
                </w:rPr>
                <w:t>transCode</w:t>
              </w:r>
            </w:ins>
          </w:p>
        </w:tc>
        <w:tc>
          <w:tcPr>
            <w:tcW w:w="698" w:type="dxa"/>
            <w:shd w:val="clear" w:color="auto" w:fill="FFFFFF"/>
          </w:tcPr>
          <w:p w14:paraId="77603DB7" w14:textId="77777777" w:rsidR="00825C0F" w:rsidRDefault="00825C0F" w:rsidP="00043C84">
            <w:pPr>
              <w:jc w:val="center"/>
              <w:rPr>
                <w:ins w:id="602" w:author="wincol" w:date="2016-04-18T12:02:00Z"/>
                <w:rFonts w:ascii="微软雅黑" w:eastAsia="微软雅黑" w:hAnsi="微软雅黑"/>
              </w:rPr>
            </w:pPr>
            <w:ins w:id="603" w:author="wincol" w:date="2016-04-18T12:03:00Z">
              <w:r>
                <w:rPr>
                  <w:rFonts w:ascii="微软雅黑" w:eastAsia="微软雅黑" w:hAnsi="微软雅黑" w:hint="eastAsia"/>
                </w:rPr>
                <w:t>是</w:t>
              </w:r>
            </w:ins>
          </w:p>
        </w:tc>
        <w:tc>
          <w:tcPr>
            <w:tcW w:w="698" w:type="dxa"/>
            <w:shd w:val="clear" w:color="auto" w:fill="FFFFFF"/>
          </w:tcPr>
          <w:p w14:paraId="422C9CA7" w14:textId="77777777" w:rsidR="00825C0F" w:rsidRDefault="00825C0F" w:rsidP="00043C84">
            <w:pPr>
              <w:jc w:val="center"/>
              <w:rPr>
                <w:ins w:id="604" w:author="wincol" w:date="2016-04-18T12:02:00Z"/>
                <w:rFonts w:ascii="微软雅黑" w:eastAsia="微软雅黑" w:hAnsi="微软雅黑"/>
              </w:rPr>
            </w:pPr>
            <w:ins w:id="605" w:author="wincol" w:date="2016-04-18T12:03:00Z">
              <w:r>
                <w:rPr>
                  <w:rFonts w:ascii="微软雅黑" w:eastAsia="微软雅黑" w:hAnsi="微软雅黑" w:hint="eastAsia"/>
                </w:rPr>
                <w:t>是</w:t>
              </w:r>
            </w:ins>
          </w:p>
        </w:tc>
        <w:tc>
          <w:tcPr>
            <w:tcW w:w="849" w:type="dxa"/>
            <w:shd w:val="clear" w:color="auto" w:fill="FFFFFF"/>
          </w:tcPr>
          <w:p w14:paraId="44828038" w14:textId="77777777" w:rsidR="00825C0F" w:rsidRDefault="00825C0F" w:rsidP="00043C84">
            <w:pPr>
              <w:jc w:val="center"/>
              <w:rPr>
                <w:ins w:id="606" w:author="wincol" w:date="2016-04-18T12:02:00Z"/>
                <w:rFonts w:ascii="微软雅黑" w:eastAsia="微软雅黑" w:hAnsi="微软雅黑"/>
              </w:rPr>
            </w:pPr>
            <w:ins w:id="607" w:author="wincol" w:date="2016-04-18T12:06:00Z">
              <w:r w:rsidRPr="00825C0F">
                <w:rPr>
                  <w:rFonts w:ascii="微软雅黑" w:eastAsia="微软雅黑" w:hAnsi="微软雅黑" w:hint="eastAsia"/>
                </w:rPr>
                <w:t>8</w:t>
              </w:r>
            </w:ins>
          </w:p>
        </w:tc>
        <w:tc>
          <w:tcPr>
            <w:tcW w:w="3428" w:type="dxa"/>
            <w:shd w:val="clear" w:color="auto" w:fill="FFFFFF"/>
          </w:tcPr>
          <w:p w14:paraId="5D7DBE1B" w14:textId="77777777" w:rsidR="00825C0F" w:rsidRDefault="008A649C" w:rsidP="008A649C">
            <w:pPr>
              <w:rPr>
                <w:ins w:id="608" w:author="wincol" w:date="2016-04-18T12:02:00Z"/>
                <w:rFonts w:ascii="微软雅黑" w:eastAsia="微软雅黑" w:hAnsi="微软雅黑"/>
              </w:rPr>
            </w:pPr>
            <w:ins w:id="609" w:author="wincol" w:date="2016-04-18T14:31:00Z">
              <w:r>
                <w:rPr>
                  <w:rFonts w:ascii="微软雅黑" w:eastAsia="微软雅黑" w:hAnsi="微软雅黑" w:hint="eastAsia"/>
                </w:rPr>
                <w:t>具体值以各自交易定义的为准</w:t>
              </w:r>
            </w:ins>
          </w:p>
        </w:tc>
      </w:tr>
      <w:tr w:rsidR="007B779D" w:rsidRPr="004E6AD0" w14:paraId="683F900E" w14:textId="77777777" w:rsidTr="00DB14DD">
        <w:trPr>
          <w:ins w:id="610" w:author="wincol" w:date="2016-04-18T14:32:00Z"/>
        </w:trPr>
        <w:tc>
          <w:tcPr>
            <w:tcW w:w="1036" w:type="dxa"/>
            <w:vMerge/>
            <w:shd w:val="clear" w:color="auto" w:fill="FFFFFF"/>
          </w:tcPr>
          <w:p w14:paraId="74C228E2" w14:textId="77777777" w:rsidR="00261745" w:rsidRPr="004E6AD0" w:rsidRDefault="00261745" w:rsidP="00043C84">
            <w:pPr>
              <w:rPr>
                <w:ins w:id="611" w:author="wincol" w:date="2016-04-18T14:32:00Z"/>
                <w:rFonts w:ascii="微软雅黑" w:eastAsia="微软雅黑" w:hAnsi="微软雅黑"/>
                <w:b/>
                <w:bCs/>
              </w:rPr>
            </w:pPr>
          </w:p>
        </w:tc>
        <w:tc>
          <w:tcPr>
            <w:tcW w:w="1316" w:type="dxa"/>
            <w:shd w:val="clear" w:color="auto" w:fill="FFFFFF"/>
          </w:tcPr>
          <w:p w14:paraId="57A75A50" w14:textId="77777777" w:rsidR="00261745" w:rsidRPr="00825C0F" w:rsidRDefault="008F4F4F" w:rsidP="00043C84">
            <w:pPr>
              <w:rPr>
                <w:ins w:id="612" w:author="wincol" w:date="2016-04-18T14:32:00Z"/>
                <w:rFonts w:ascii="微软雅黑" w:eastAsia="微软雅黑" w:hAnsi="微软雅黑"/>
              </w:rPr>
            </w:pPr>
            <w:ins w:id="613" w:author="wincol" w:date="2016-04-18T14:33:00Z">
              <w:r>
                <w:rPr>
                  <w:rFonts w:ascii="微软雅黑" w:eastAsia="微软雅黑" w:hAnsi="微软雅黑" w:hint="eastAsia"/>
                </w:rPr>
                <w:t>原</w:t>
              </w:r>
            </w:ins>
            <w:ins w:id="614" w:author="wincol" w:date="2016-04-18T14:32:00Z">
              <w:r w:rsidR="00261745">
                <w:rPr>
                  <w:rFonts w:ascii="微软雅黑" w:eastAsia="微软雅黑" w:hAnsi="微软雅黑" w:hint="eastAsia"/>
                </w:rPr>
                <w:t>渠道流水</w:t>
              </w:r>
              <w:r w:rsidR="00261745">
                <w:rPr>
                  <w:rFonts w:ascii="微软雅黑" w:eastAsia="微软雅黑" w:hAnsi="微软雅黑"/>
                </w:rPr>
                <w:t>号</w:t>
              </w:r>
            </w:ins>
          </w:p>
        </w:tc>
        <w:tc>
          <w:tcPr>
            <w:tcW w:w="1716" w:type="dxa"/>
            <w:shd w:val="clear" w:color="auto" w:fill="FFFFFF"/>
          </w:tcPr>
          <w:p w14:paraId="4A40A4C6" w14:textId="77777777" w:rsidR="00261745" w:rsidRDefault="00261745" w:rsidP="00043C84">
            <w:pPr>
              <w:rPr>
                <w:ins w:id="615" w:author="wincol" w:date="2016-04-18T14:32:00Z"/>
                <w:rFonts w:ascii="微软雅黑" w:eastAsia="微软雅黑" w:hAnsi="微软雅黑"/>
              </w:rPr>
            </w:pPr>
            <w:ins w:id="616" w:author="wincol" w:date="2016-04-18T14:32:00Z">
              <w:r>
                <w:rPr>
                  <w:rFonts w:ascii="微软雅黑" w:eastAsia="微软雅黑" w:hAnsi="微软雅黑" w:hint="eastAsia"/>
                </w:rPr>
                <w:t>channel</w:t>
              </w:r>
              <w:r>
                <w:rPr>
                  <w:rFonts w:ascii="微软雅黑" w:eastAsia="微软雅黑" w:hAnsi="微软雅黑"/>
                </w:rPr>
                <w:t>Flow</w:t>
              </w:r>
            </w:ins>
          </w:p>
        </w:tc>
        <w:tc>
          <w:tcPr>
            <w:tcW w:w="698" w:type="dxa"/>
            <w:shd w:val="clear" w:color="auto" w:fill="FFFFFF"/>
          </w:tcPr>
          <w:p w14:paraId="2CFE277B" w14:textId="77777777" w:rsidR="00261745" w:rsidRDefault="00261745" w:rsidP="00043C84">
            <w:pPr>
              <w:jc w:val="center"/>
              <w:rPr>
                <w:ins w:id="617" w:author="wincol" w:date="2016-04-18T14:32:00Z"/>
                <w:rFonts w:ascii="微软雅黑" w:eastAsia="微软雅黑" w:hAnsi="微软雅黑"/>
              </w:rPr>
            </w:pPr>
            <w:ins w:id="618" w:author="wincol" w:date="2016-04-18T14:32:00Z">
              <w:r>
                <w:rPr>
                  <w:rFonts w:ascii="微软雅黑" w:eastAsia="微软雅黑" w:hAnsi="微软雅黑" w:hint="eastAsia"/>
                </w:rPr>
                <w:t>是</w:t>
              </w:r>
            </w:ins>
          </w:p>
        </w:tc>
        <w:tc>
          <w:tcPr>
            <w:tcW w:w="698" w:type="dxa"/>
            <w:shd w:val="clear" w:color="auto" w:fill="FFFFFF"/>
          </w:tcPr>
          <w:p w14:paraId="2D3D7493" w14:textId="77777777" w:rsidR="00261745" w:rsidRDefault="00261745" w:rsidP="00043C84">
            <w:pPr>
              <w:jc w:val="center"/>
              <w:rPr>
                <w:ins w:id="619" w:author="wincol" w:date="2016-04-18T14:32:00Z"/>
                <w:rFonts w:ascii="微软雅黑" w:eastAsia="微软雅黑" w:hAnsi="微软雅黑"/>
              </w:rPr>
            </w:pPr>
            <w:ins w:id="620" w:author="wincol" w:date="2016-04-18T14:32:00Z">
              <w:r>
                <w:rPr>
                  <w:rFonts w:ascii="微软雅黑" w:eastAsia="微软雅黑" w:hAnsi="微软雅黑" w:hint="eastAsia"/>
                </w:rPr>
                <w:t>是</w:t>
              </w:r>
            </w:ins>
          </w:p>
        </w:tc>
        <w:tc>
          <w:tcPr>
            <w:tcW w:w="849" w:type="dxa"/>
            <w:shd w:val="clear" w:color="auto" w:fill="FFFFFF"/>
          </w:tcPr>
          <w:p w14:paraId="29ADEB8B" w14:textId="77777777" w:rsidR="00261745" w:rsidRPr="00825C0F" w:rsidRDefault="00261745" w:rsidP="00043C84">
            <w:pPr>
              <w:jc w:val="center"/>
              <w:rPr>
                <w:ins w:id="621" w:author="wincol" w:date="2016-04-18T14:32:00Z"/>
                <w:rFonts w:ascii="微软雅黑" w:eastAsia="微软雅黑" w:hAnsi="微软雅黑"/>
              </w:rPr>
            </w:pPr>
            <w:ins w:id="622" w:author="wincol" w:date="2016-04-18T14:32:00Z">
              <w:r>
                <w:rPr>
                  <w:rFonts w:ascii="微软雅黑" w:eastAsia="微软雅黑" w:hAnsi="微软雅黑" w:hint="eastAsia"/>
                </w:rPr>
                <w:t>10</w:t>
              </w:r>
              <w:r>
                <w:rPr>
                  <w:rFonts w:ascii="微软雅黑" w:eastAsia="微软雅黑" w:hAnsi="微软雅黑"/>
                </w:rPr>
                <w:t>.</w:t>
              </w:r>
              <w:r>
                <w:rPr>
                  <w:rFonts w:ascii="微软雅黑" w:eastAsia="微软雅黑" w:hAnsi="微软雅黑" w:hint="eastAsia"/>
                </w:rPr>
                <w:t>.20</w:t>
              </w:r>
            </w:ins>
          </w:p>
        </w:tc>
        <w:tc>
          <w:tcPr>
            <w:tcW w:w="3428" w:type="dxa"/>
            <w:shd w:val="clear" w:color="auto" w:fill="FFFFFF"/>
          </w:tcPr>
          <w:p w14:paraId="1031F98F" w14:textId="77777777" w:rsidR="00261745" w:rsidRDefault="004239C3" w:rsidP="009C6C89">
            <w:pPr>
              <w:rPr>
                <w:ins w:id="623" w:author="wincol" w:date="2016-04-18T14:32:00Z"/>
                <w:rFonts w:ascii="微软雅黑" w:eastAsia="微软雅黑" w:hAnsi="微软雅黑"/>
              </w:rPr>
            </w:pPr>
            <w:ins w:id="624" w:author="wincol" w:date="2016-04-18T14:32:00Z">
              <w:r>
                <w:rPr>
                  <w:rFonts w:ascii="微软雅黑" w:eastAsia="微软雅黑" w:hAnsi="微软雅黑" w:hint="eastAsia"/>
                </w:rPr>
                <w:t>原请求的</w:t>
              </w:r>
            </w:ins>
            <w:ins w:id="625" w:author="wincol" w:date="2016-04-18T14:50:00Z">
              <w:r w:rsidR="009C6C89">
                <w:rPr>
                  <w:rFonts w:ascii="微软雅黑" w:eastAsia="微软雅黑" w:hAnsi="微软雅黑" w:hint="eastAsia"/>
                </w:rPr>
                <w:t>渠道</w:t>
              </w:r>
            </w:ins>
            <w:ins w:id="626" w:author="wincol" w:date="2016-04-18T14:32:00Z">
              <w:r>
                <w:rPr>
                  <w:rFonts w:ascii="微软雅黑" w:eastAsia="微软雅黑" w:hAnsi="微软雅黑" w:hint="eastAsia"/>
                </w:rPr>
                <w:t>流水</w:t>
              </w:r>
            </w:ins>
            <w:ins w:id="627" w:author="wincol" w:date="2016-04-18T14:50:00Z">
              <w:r w:rsidR="009C6C89">
                <w:rPr>
                  <w:rFonts w:ascii="微软雅黑" w:eastAsia="微软雅黑" w:hAnsi="微软雅黑" w:hint="eastAsia"/>
                </w:rPr>
                <w:t>号</w:t>
              </w:r>
            </w:ins>
          </w:p>
        </w:tc>
      </w:tr>
      <w:tr w:rsidR="007B779D" w:rsidRPr="004E6AD0" w14:paraId="0D010A2A" w14:textId="77777777" w:rsidTr="00DB14DD">
        <w:trPr>
          <w:ins w:id="628" w:author="wincol" w:date="2016-04-18T12:02:00Z"/>
        </w:trPr>
        <w:tc>
          <w:tcPr>
            <w:tcW w:w="1036" w:type="dxa"/>
            <w:vMerge/>
            <w:shd w:val="clear" w:color="auto" w:fill="FFFFFF"/>
          </w:tcPr>
          <w:p w14:paraId="69865043" w14:textId="77777777" w:rsidR="00DB14DD" w:rsidRPr="004E6AD0" w:rsidRDefault="00DB14DD" w:rsidP="00043C84">
            <w:pPr>
              <w:rPr>
                <w:ins w:id="629" w:author="wincol" w:date="2016-04-18T12:02:00Z"/>
                <w:rFonts w:ascii="微软雅黑" w:eastAsia="微软雅黑" w:hAnsi="微软雅黑"/>
                <w:b/>
                <w:bCs/>
              </w:rPr>
            </w:pPr>
          </w:p>
        </w:tc>
        <w:tc>
          <w:tcPr>
            <w:tcW w:w="1316" w:type="dxa"/>
            <w:shd w:val="clear" w:color="auto" w:fill="FFFFFF"/>
          </w:tcPr>
          <w:p w14:paraId="60C1F8BF" w14:textId="77777777" w:rsidR="00DB14DD" w:rsidRDefault="00DB14DD" w:rsidP="00043C84">
            <w:pPr>
              <w:rPr>
                <w:ins w:id="630" w:author="wincol" w:date="2016-04-18T12:02:00Z"/>
                <w:rFonts w:ascii="微软雅黑" w:eastAsia="微软雅黑" w:hAnsi="微软雅黑"/>
              </w:rPr>
            </w:pPr>
            <w:ins w:id="631" w:author="wincol" w:date="2016-04-18T12:02:00Z">
              <w:r>
                <w:rPr>
                  <w:rFonts w:ascii="微软雅黑" w:eastAsia="微软雅黑" w:hAnsi="微软雅黑" w:hint="eastAsia"/>
                </w:rPr>
                <w:t>服务</w:t>
              </w:r>
              <w:r>
                <w:rPr>
                  <w:rFonts w:ascii="微软雅黑" w:eastAsia="微软雅黑" w:hAnsi="微软雅黑"/>
                </w:rPr>
                <w:t>流水</w:t>
              </w:r>
              <w:r>
                <w:rPr>
                  <w:rFonts w:ascii="微软雅黑" w:eastAsia="微软雅黑" w:hAnsi="微软雅黑" w:hint="eastAsia"/>
                </w:rPr>
                <w:t>号</w:t>
              </w:r>
            </w:ins>
          </w:p>
        </w:tc>
        <w:tc>
          <w:tcPr>
            <w:tcW w:w="1716" w:type="dxa"/>
            <w:shd w:val="clear" w:color="auto" w:fill="FFFFFF"/>
          </w:tcPr>
          <w:p w14:paraId="0C70B27F" w14:textId="77777777" w:rsidR="00DB14DD" w:rsidRDefault="00DB14DD" w:rsidP="00043C84">
            <w:pPr>
              <w:rPr>
                <w:ins w:id="632" w:author="wincol" w:date="2016-04-18T12:02:00Z"/>
                <w:rFonts w:ascii="微软雅黑" w:eastAsia="微软雅黑" w:hAnsi="微软雅黑"/>
              </w:rPr>
            </w:pPr>
            <w:ins w:id="633" w:author="wincol" w:date="2016-04-18T12:02:00Z">
              <w:r>
                <w:rPr>
                  <w:rFonts w:ascii="微软雅黑" w:eastAsia="微软雅黑" w:hAnsi="微软雅黑" w:hint="eastAsia"/>
                </w:rPr>
                <w:t>serverFlow</w:t>
              </w:r>
            </w:ins>
          </w:p>
        </w:tc>
        <w:tc>
          <w:tcPr>
            <w:tcW w:w="698" w:type="dxa"/>
            <w:shd w:val="clear" w:color="auto" w:fill="FFFFFF"/>
          </w:tcPr>
          <w:p w14:paraId="5A7C7652" w14:textId="77777777" w:rsidR="00DB14DD" w:rsidRDefault="00DB14DD" w:rsidP="00043C84">
            <w:pPr>
              <w:jc w:val="center"/>
              <w:rPr>
                <w:ins w:id="634" w:author="wincol" w:date="2016-04-18T12:02:00Z"/>
                <w:rFonts w:ascii="微软雅黑" w:eastAsia="微软雅黑" w:hAnsi="微软雅黑"/>
              </w:rPr>
            </w:pPr>
            <w:ins w:id="635" w:author="wincol" w:date="2016-04-18T12:02:00Z">
              <w:r>
                <w:rPr>
                  <w:rFonts w:ascii="微软雅黑" w:eastAsia="微软雅黑" w:hAnsi="微软雅黑" w:hint="eastAsia"/>
                </w:rPr>
                <w:t>是</w:t>
              </w:r>
            </w:ins>
          </w:p>
        </w:tc>
        <w:tc>
          <w:tcPr>
            <w:tcW w:w="698" w:type="dxa"/>
            <w:shd w:val="clear" w:color="auto" w:fill="FFFFFF"/>
          </w:tcPr>
          <w:p w14:paraId="73D40CDD" w14:textId="77777777" w:rsidR="00DB14DD" w:rsidRDefault="00DB14DD" w:rsidP="00043C84">
            <w:pPr>
              <w:jc w:val="center"/>
              <w:rPr>
                <w:ins w:id="636" w:author="wincol" w:date="2016-04-18T12:02:00Z"/>
                <w:rFonts w:ascii="微软雅黑" w:eastAsia="微软雅黑" w:hAnsi="微软雅黑"/>
              </w:rPr>
            </w:pPr>
            <w:ins w:id="637" w:author="wincol" w:date="2016-04-18T12:02:00Z">
              <w:r>
                <w:rPr>
                  <w:rFonts w:ascii="微软雅黑" w:eastAsia="微软雅黑" w:hAnsi="微软雅黑" w:hint="eastAsia"/>
                </w:rPr>
                <w:t>是</w:t>
              </w:r>
            </w:ins>
          </w:p>
        </w:tc>
        <w:tc>
          <w:tcPr>
            <w:tcW w:w="849" w:type="dxa"/>
            <w:shd w:val="clear" w:color="auto" w:fill="FFFFFF"/>
          </w:tcPr>
          <w:p w14:paraId="28FE7BC3" w14:textId="77777777" w:rsidR="00DB14DD" w:rsidRDefault="00DB14DD" w:rsidP="00043C84">
            <w:pPr>
              <w:jc w:val="center"/>
              <w:rPr>
                <w:ins w:id="638" w:author="wincol" w:date="2016-04-18T12:02:00Z"/>
                <w:rFonts w:ascii="微软雅黑" w:eastAsia="微软雅黑" w:hAnsi="微软雅黑"/>
              </w:rPr>
            </w:pPr>
            <w:ins w:id="639" w:author="wincol" w:date="2016-04-18T12:02:00Z">
              <w:r>
                <w:rPr>
                  <w:rFonts w:ascii="微软雅黑" w:eastAsia="微软雅黑" w:hAnsi="微软雅黑" w:hint="eastAsia"/>
                </w:rPr>
                <w:t>20</w:t>
              </w:r>
            </w:ins>
          </w:p>
        </w:tc>
        <w:tc>
          <w:tcPr>
            <w:tcW w:w="3428" w:type="dxa"/>
            <w:shd w:val="clear" w:color="auto" w:fill="FFFFFF"/>
          </w:tcPr>
          <w:p w14:paraId="45DEBCE2" w14:textId="77777777" w:rsidR="00DB14DD" w:rsidRDefault="00DB14DD" w:rsidP="00AC5AEE">
            <w:pPr>
              <w:ind w:firstLineChars="200" w:firstLine="420"/>
              <w:rPr>
                <w:ins w:id="640" w:author="wincol" w:date="2016-04-18T12:02:00Z"/>
                <w:rFonts w:ascii="微软雅黑" w:eastAsia="微软雅黑" w:hAnsi="微软雅黑"/>
              </w:rPr>
            </w:pPr>
          </w:p>
        </w:tc>
      </w:tr>
      <w:tr w:rsidR="007B779D" w:rsidRPr="004E6AD0" w14:paraId="7187785B" w14:textId="77777777" w:rsidTr="00DB14DD">
        <w:tc>
          <w:tcPr>
            <w:tcW w:w="1036" w:type="dxa"/>
            <w:vMerge/>
            <w:shd w:val="clear" w:color="auto" w:fill="FFFFFF"/>
          </w:tcPr>
          <w:p w14:paraId="7BEF9B7C" w14:textId="77777777" w:rsidR="00043C84" w:rsidRPr="004E6AD0" w:rsidRDefault="00043C84" w:rsidP="00043C84">
            <w:pPr>
              <w:rPr>
                <w:rFonts w:ascii="微软雅黑" w:eastAsia="微软雅黑" w:hAnsi="微软雅黑"/>
                <w:b/>
                <w:bCs/>
              </w:rPr>
            </w:pPr>
          </w:p>
        </w:tc>
        <w:tc>
          <w:tcPr>
            <w:tcW w:w="1316" w:type="dxa"/>
            <w:shd w:val="clear" w:color="auto" w:fill="FFFFFF"/>
          </w:tcPr>
          <w:p w14:paraId="322CE706" w14:textId="77777777" w:rsidR="00043C84" w:rsidRDefault="00043C84" w:rsidP="00043C84">
            <w:pPr>
              <w:rPr>
                <w:rFonts w:ascii="微软雅黑" w:eastAsia="微软雅黑" w:hAnsi="微软雅黑"/>
              </w:rPr>
            </w:pPr>
            <w:r>
              <w:rPr>
                <w:rFonts w:ascii="微软雅黑" w:eastAsia="微软雅黑" w:hAnsi="微软雅黑" w:hint="eastAsia"/>
              </w:rPr>
              <w:t>服务</w:t>
            </w:r>
            <w:r>
              <w:rPr>
                <w:rFonts w:ascii="微软雅黑" w:eastAsia="微软雅黑" w:hAnsi="微软雅黑"/>
              </w:rPr>
              <w:t>日期</w:t>
            </w:r>
          </w:p>
        </w:tc>
        <w:tc>
          <w:tcPr>
            <w:tcW w:w="1716" w:type="dxa"/>
            <w:shd w:val="clear" w:color="auto" w:fill="FFFFFF"/>
          </w:tcPr>
          <w:p w14:paraId="7FA79822" w14:textId="77777777" w:rsidR="00043C84" w:rsidRDefault="00043C84" w:rsidP="00043C84">
            <w:pPr>
              <w:rPr>
                <w:rFonts w:ascii="微软雅黑" w:eastAsia="微软雅黑" w:hAnsi="微软雅黑"/>
              </w:rPr>
            </w:pPr>
            <w:r>
              <w:rPr>
                <w:rFonts w:ascii="微软雅黑" w:eastAsia="微软雅黑" w:hAnsi="微软雅黑" w:hint="eastAsia"/>
              </w:rPr>
              <w:t>serverDate</w:t>
            </w:r>
          </w:p>
        </w:tc>
        <w:tc>
          <w:tcPr>
            <w:tcW w:w="698" w:type="dxa"/>
            <w:shd w:val="clear" w:color="auto" w:fill="FFFFFF"/>
          </w:tcPr>
          <w:p w14:paraId="5B845114" w14:textId="77777777" w:rsidR="00043C84" w:rsidRDefault="00043C84" w:rsidP="00043C84">
            <w:pPr>
              <w:jc w:val="center"/>
              <w:rPr>
                <w:rFonts w:ascii="微软雅黑" w:eastAsia="微软雅黑" w:hAnsi="微软雅黑"/>
              </w:rPr>
            </w:pPr>
            <w:r>
              <w:rPr>
                <w:rFonts w:ascii="微软雅黑" w:eastAsia="微软雅黑" w:hAnsi="微软雅黑" w:hint="eastAsia"/>
              </w:rPr>
              <w:t>是</w:t>
            </w:r>
          </w:p>
        </w:tc>
        <w:tc>
          <w:tcPr>
            <w:tcW w:w="698" w:type="dxa"/>
            <w:shd w:val="clear" w:color="auto" w:fill="FFFFFF"/>
          </w:tcPr>
          <w:p w14:paraId="7E274880" w14:textId="77777777" w:rsidR="00043C84" w:rsidRDefault="00043C84" w:rsidP="00043C84">
            <w:pPr>
              <w:jc w:val="center"/>
              <w:rPr>
                <w:rFonts w:ascii="微软雅黑" w:eastAsia="微软雅黑" w:hAnsi="微软雅黑"/>
              </w:rPr>
            </w:pPr>
            <w:r>
              <w:rPr>
                <w:rFonts w:ascii="微软雅黑" w:eastAsia="微软雅黑" w:hAnsi="微软雅黑" w:hint="eastAsia"/>
              </w:rPr>
              <w:t>是</w:t>
            </w:r>
          </w:p>
        </w:tc>
        <w:tc>
          <w:tcPr>
            <w:tcW w:w="849" w:type="dxa"/>
            <w:shd w:val="clear" w:color="auto" w:fill="FFFFFF"/>
          </w:tcPr>
          <w:p w14:paraId="44154758" w14:textId="77777777" w:rsidR="00043C84" w:rsidRDefault="003335C0" w:rsidP="00043C84">
            <w:pPr>
              <w:jc w:val="center"/>
              <w:rPr>
                <w:rFonts w:ascii="微软雅黑" w:eastAsia="微软雅黑" w:hAnsi="微软雅黑"/>
              </w:rPr>
            </w:pPr>
            <w:r>
              <w:rPr>
                <w:rFonts w:ascii="微软雅黑" w:eastAsia="微软雅黑" w:hAnsi="微软雅黑" w:hint="eastAsia"/>
              </w:rPr>
              <w:t>8</w:t>
            </w:r>
          </w:p>
        </w:tc>
        <w:tc>
          <w:tcPr>
            <w:tcW w:w="3428" w:type="dxa"/>
            <w:shd w:val="clear" w:color="auto" w:fill="FFFFFF"/>
          </w:tcPr>
          <w:p w14:paraId="7F5EC3B8" w14:textId="77777777" w:rsidR="00043C84" w:rsidRDefault="00043C84" w:rsidP="00043C84">
            <w:pPr>
              <w:rPr>
                <w:rFonts w:ascii="微软雅黑" w:eastAsia="微软雅黑" w:hAnsi="微软雅黑"/>
              </w:rPr>
            </w:pPr>
            <w:r>
              <w:rPr>
                <w:rFonts w:ascii="微软雅黑" w:eastAsia="微软雅黑" w:hAnsi="微软雅黑" w:hint="eastAsia"/>
              </w:rPr>
              <w:t>yyyyyMMdd</w:t>
            </w:r>
          </w:p>
        </w:tc>
      </w:tr>
      <w:tr w:rsidR="007B779D" w:rsidRPr="004E6AD0" w14:paraId="6EC46643" w14:textId="77777777" w:rsidTr="00DB14DD">
        <w:tc>
          <w:tcPr>
            <w:tcW w:w="1036" w:type="dxa"/>
            <w:vMerge/>
            <w:shd w:val="clear" w:color="auto" w:fill="FFFFFF"/>
          </w:tcPr>
          <w:p w14:paraId="7521277A" w14:textId="77777777" w:rsidR="00043C84" w:rsidRPr="004E6AD0" w:rsidRDefault="00043C84" w:rsidP="00043C84">
            <w:pPr>
              <w:rPr>
                <w:rFonts w:ascii="微软雅黑" w:eastAsia="微软雅黑" w:hAnsi="微软雅黑"/>
                <w:b/>
                <w:bCs/>
              </w:rPr>
            </w:pPr>
          </w:p>
        </w:tc>
        <w:tc>
          <w:tcPr>
            <w:tcW w:w="1316" w:type="dxa"/>
            <w:shd w:val="clear" w:color="auto" w:fill="FFFFFF"/>
          </w:tcPr>
          <w:p w14:paraId="13F46D3B" w14:textId="77777777" w:rsidR="00043C84" w:rsidRDefault="00043C84" w:rsidP="00043C84">
            <w:pPr>
              <w:rPr>
                <w:rFonts w:ascii="微软雅黑" w:eastAsia="微软雅黑" w:hAnsi="微软雅黑"/>
              </w:rPr>
            </w:pPr>
            <w:r>
              <w:rPr>
                <w:rFonts w:ascii="微软雅黑" w:eastAsia="微软雅黑" w:hAnsi="微软雅黑" w:hint="eastAsia"/>
              </w:rPr>
              <w:t>服务</w:t>
            </w:r>
            <w:r>
              <w:rPr>
                <w:rFonts w:ascii="微软雅黑" w:eastAsia="微软雅黑" w:hAnsi="微软雅黑"/>
              </w:rPr>
              <w:t>时间</w:t>
            </w:r>
          </w:p>
        </w:tc>
        <w:tc>
          <w:tcPr>
            <w:tcW w:w="1716" w:type="dxa"/>
            <w:shd w:val="clear" w:color="auto" w:fill="FFFFFF"/>
          </w:tcPr>
          <w:p w14:paraId="230F384B" w14:textId="77777777" w:rsidR="00043C84" w:rsidRDefault="00043C84" w:rsidP="00043C84">
            <w:pPr>
              <w:rPr>
                <w:rFonts w:ascii="微软雅黑" w:eastAsia="微软雅黑" w:hAnsi="微软雅黑"/>
              </w:rPr>
            </w:pPr>
            <w:r>
              <w:rPr>
                <w:rFonts w:ascii="微软雅黑" w:eastAsia="微软雅黑" w:hAnsi="微软雅黑" w:hint="eastAsia"/>
              </w:rPr>
              <w:t>serverTime</w:t>
            </w:r>
          </w:p>
        </w:tc>
        <w:tc>
          <w:tcPr>
            <w:tcW w:w="698" w:type="dxa"/>
            <w:shd w:val="clear" w:color="auto" w:fill="FFFFFF"/>
          </w:tcPr>
          <w:p w14:paraId="19EF5024" w14:textId="77777777" w:rsidR="00043C84" w:rsidRDefault="00043C84" w:rsidP="00043C84">
            <w:pPr>
              <w:jc w:val="center"/>
              <w:rPr>
                <w:rFonts w:ascii="微软雅黑" w:eastAsia="微软雅黑" w:hAnsi="微软雅黑"/>
              </w:rPr>
            </w:pPr>
            <w:r>
              <w:rPr>
                <w:rFonts w:ascii="微软雅黑" w:eastAsia="微软雅黑" w:hAnsi="微软雅黑" w:hint="eastAsia"/>
              </w:rPr>
              <w:t>是</w:t>
            </w:r>
          </w:p>
        </w:tc>
        <w:tc>
          <w:tcPr>
            <w:tcW w:w="698" w:type="dxa"/>
            <w:shd w:val="clear" w:color="auto" w:fill="FFFFFF"/>
          </w:tcPr>
          <w:p w14:paraId="0CE24614" w14:textId="77777777" w:rsidR="00043C84" w:rsidRDefault="00043C84" w:rsidP="00043C84">
            <w:pPr>
              <w:jc w:val="center"/>
              <w:rPr>
                <w:rFonts w:ascii="微软雅黑" w:eastAsia="微软雅黑" w:hAnsi="微软雅黑"/>
              </w:rPr>
            </w:pPr>
            <w:r>
              <w:rPr>
                <w:rFonts w:ascii="微软雅黑" w:eastAsia="微软雅黑" w:hAnsi="微软雅黑" w:hint="eastAsia"/>
              </w:rPr>
              <w:t>是</w:t>
            </w:r>
          </w:p>
        </w:tc>
        <w:tc>
          <w:tcPr>
            <w:tcW w:w="849" w:type="dxa"/>
            <w:shd w:val="clear" w:color="auto" w:fill="FFFFFF"/>
          </w:tcPr>
          <w:p w14:paraId="5FA72E4D" w14:textId="77777777" w:rsidR="00043C84" w:rsidRDefault="003335C0" w:rsidP="00043C84">
            <w:pPr>
              <w:jc w:val="center"/>
              <w:rPr>
                <w:rFonts w:ascii="微软雅黑" w:eastAsia="微软雅黑" w:hAnsi="微软雅黑"/>
              </w:rPr>
            </w:pPr>
            <w:r>
              <w:rPr>
                <w:rFonts w:ascii="微软雅黑" w:eastAsia="微软雅黑" w:hAnsi="微软雅黑" w:hint="eastAsia"/>
              </w:rPr>
              <w:t>6</w:t>
            </w:r>
          </w:p>
        </w:tc>
        <w:tc>
          <w:tcPr>
            <w:tcW w:w="3428" w:type="dxa"/>
            <w:shd w:val="clear" w:color="auto" w:fill="FFFFFF"/>
          </w:tcPr>
          <w:p w14:paraId="2BA8334A" w14:textId="77777777" w:rsidR="00043C84" w:rsidRDefault="00043C84" w:rsidP="00043C84">
            <w:pPr>
              <w:rPr>
                <w:rFonts w:ascii="微软雅黑" w:eastAsia="微软雅黑" w:hAnsi="微软雅黑"/>
              </w:rPr>
            </w:pPr>
            <w:r>
              <w:rPr>
                <w:rFonts w:ascii="微软雅黑" w:eastAsia="微软雅黑" w:hAnsi="微软雅黑" w:hint="eastAsia"/>
              </w:rPr>
              <w:t>HHmmss</w:t>
            </w:r>
          </w:p>
        </w:tc>
      </w:tr>
      <w:tr w:rsidR="007B779D" w:rsidRPr="004E6AD0" w14:paraId="007DDB50" w14:textId="77777777" w:rsidTr="00DB14DD">
        <w:tc>
          <w:tcPr>
            <w:tcW w:w="1036" w:type="dxa"/>
            <w:vMerge/>
            <w:shd w:val="clear" w:color="auto" w:fill="FFFFFF"/>
          </w:tcPr>
          <w:p w14:paraId="7F940402" w14:textId="77777777" w:rsidR="001F37CF" w:rsidRPr="004E6AD0" w:rsidRDefault="001F37CF" w:rsidP="001F37CF">
            <w:pPr>
              <w:rPr>
                <w:rFonts w:ascii="微软雅黑" w:eastAsia="微软雅黑" w:hAnsi="微软雅黑"/>
                <w:b/>
                <w:bCs/>
              </w:rPr>
            </w:pPr>
          </w:p>
        </w:tc>
        <w:tc>
          <w:tcPr>
            <w:tcW w:w="1316" w:type="dxa"/>
            <w:shd w:val="clear" w:color="auto" w:fill="FFFFFF"/>
          </w:tcPr>
          <w:p w14:paraId="6C6AC1AD" w14:textId="77777777" w:rsidR="001F37CF" w:rsidRDefault="001F37CF" w:rsidP="001F37CF">
            <w:pPr>
              <w:rPr>
                <w:rFonts w:ascii="微软雅黑" w:eastAsia="微软雅黑" w:hAnsi="微软雅黑"/>
              </w:rPr>
            </w:pPr>
            <w:r>
              <w:rPr>
                <w:rFonts w:ascii="微软雅黑" w:eastAsia="微软雅黑" w:hAnsi="微软雅黑" w:hint="eastAsia"/>
              </w:rPr>
              <w:t>加</w:t>
            </w:r>
            <w:r>
              <w:rPr>
                <w:rFonts w:ascii="微软雅黑" w:eastAsia="微软雅黑" w:hAnsi="微软雅黑"/>
              </w:rPr>
              <w:t>密域</w:t>
            </w:r>
          </w:p>
        </w:tc>
        <w:tc>
          <w:tcPr>
            <w:tcW w:w="1716" w:type="dxa"/>
            <w:shd w:val="clear" w:color="auto" w:fill="FFFFFF"/>
          </w:tcPr>
          <w:p w14:paraId="5694FAEA" w14:textId="77777777" w:rsidR="001F37CF" w:rsidRDefault="001F37CF" w:rsidP="001F37CF">
            <w:pPr>
              <w:rPr>
                <w:rFonts w:ascii="微软雅黑" w:eastAsia="微软雅黑" w:hAnsi="微软雅黑"/>
              </w:rPr>
            </w:pPr>
            <w:r>
              <w:rPr>
                <w:rFonts w:ascii="微软雅黑" w:eastAsia="微软雅黑" w:hAnsi="微软雅黑"/>
              </w:rPr>
              <w:t>encryptData</w:t>
            </w:r>
          </w:p>
        </w:tc>
        <w:tc>
          <w:tcPr>
            <w:tcW w:w="698" w:type="dxa"/>
            <w:shd w:val="clear" w:color="auto" w:fill="FFFFFF"/>
          </w:tcPr>
          <w:p w14:paraId="2C6AC098" w14:textId="77777777" w:rsidR="001F37CF" w:rsidRDefault="001D4A95" w:rsidP="001F37CF">
            <w:pPr>
              <w:jc w:val="center"/>
              <w:rPr>
                <w:rFonts w:ascii="微软雅黑" w:eastAsia="微软雅黑" w:hAnsi="微软雅黑"/>
              </w:rPr>
            </w:pPr>
            <w:r>
              <w:rPr>
                <w:rFonts w:ascii="微软雅黑" w:eastAsia="微软雅黑" w:hAnsi="微软雅黑" w:hint="eastAsia"/>
              </w:rPr>
              <w:t>否</w:t>
            </w:r>
          </w:p>
        </w:tc>
        <w:tc>
          <w:tcPr>
            <w:tcW w:w="698" w:type="dxa"/>
            <w:shd w:val="clear" w:color="auto" w:fill="FFFFFF"/>
          </w:tcPr>
          <w:p w14:paraId="166B5C0A" w14:textId="77777777" w:rsidR="001F37CF" w:rsidRDefault="001D4A95" w:rsidP="001F37CF">
            <w:pPr>
              <w:jc w:val="center"/>
              <w:rPr>
                <w:rFonts w:ascii="微软雅黑" w:eastAsia="微软雅黑" w:hAnsi="微软雅黑"/>
              </w:rPr>
            </w:pPr>
            <w:r>
              <w:rPr>
                <w:rFonts w:ascii="微软雅黑" w:eastAsia="微软雅黑" w:hAnsi="微软雅黑" w:hint="eastAsia"/>
              </w:rPr>
              <w:t>否</w:t>
            </w:r>
          </w:p>
        </w:tc>
        <w:tc>
          <w:tcPr>
            <w:tcW w:w="849" w:type="dxa"/>
            <w:shd w:val="clear" w:color="auto" w:fill="FFFFFF"/>
          </w:tcPr>
          <w:p w14:paraId="2FB6B6CA" w14:textId="77777777" w:rsidR="001F37CF" w:rsidRDefault="001F37CF" w:rsidP="001F37CF">
            <w:pPr>
              <w:jc w:val="center"/>
              <w:rPr>
                <w:rFonts w:ascii="微软雅黑" w:eastAsia="微软雅黑" w:hAnsi="微软雅黑"/>
              </w:rPr>
            </w:pPr>
            <w:r>
              <w:rPr>
                <w:rFonts w:ascii="微软雅黑" w:eastAsia="微软雅黑" w:hAnsi="微软雅黑"/>
              </w:rPr>
              <w:t>0..200</w:t>
            </w:r>
          </w:p>
        </w:tc>
        <w:tc>
          <w:tcPr>
            <w:tcW w:w="3428" w:type="dxa"/>
            <w:shd w:val="clear" w:color="auto" w:fill="FFFFFF"/>
          </w:tcPr>
          <w:p w14:paraId="0F8F1DFB" w14:textId="77777777" w:rsidR="001F37CF" w:rsidRDefault="00C65F14" w:rsidP="001F37CF">
            <w:pPr>
              <w:rPr>
                <w:rFonts w:ascii="微软雅黑" w:eastAsia="微软雅黑" w:hAnsi="微软雅黑"/>
              </w:rPr>
            </w:pPr>
            <w:r>
              <w:rPr>
                <w:rFonts w:ascii="微软雅黑" w:eastAsia="微软雅黑" w:hAnsi="微软雅黑" w:hint="eastAsia"/>
              </w:rPr>
              <w:t>暂时为空</w:t>
            </w:r>
          </w:p>
        </w:tc>
      </w:tr>
      <w:tr w:rsidR="007B779D" w:rsidRPr="004E6AD0" w14:paraId="4281B588" w14:textId="77777777" w:rsidTr="00DB14DD">
        <w:tc>
          <w:tcPr>
            <w:tcW w:w="1036" w:type="dxa"/>
            <w:vMerge/>
            <w:shd w:val="clear" w:color="auto" w:fill="FFFFFF"/>
          </w:tcPr>
          <w:p w14:paraId="77533738" w14:textId="77777777" w:rsidR="00664F64" w:rsidRPr="004E6AD0" w:rsidRDefault="00664F64" w:rsidP="001F37CF">
            <w:pPr>
              <w:rPr>
                <w:rFonts w:ascii="微软雅黑" w:eastAsia="微软雅黑" w:hAnsi="微软雅黑"/>
                <w:b/>
                <w:bCs/>
              </w:rPr>
            </w:pPr>
          </w:p>
        </w:tc>
        <w:tc>
          <w:tcPr>
            <w:tcW w:w="1316" w:type="dxa"/>
            <w:shd w:val="clear" w:color="auto" w:fill="FFFFFF"/>
          </w:tcPr>
          <w:p w14:paraId="4E7A5129" w14:textId="77777777" w:rsidR="00664F64" w:rsidRDefault="00FD1CA8" w:rsidP="001F37CF">
            <w:pPr>
              <w:rPr>
                <w:rFonts w:ascii="微软雅黑" w:eastAsia="微软雅黑" w:hAnsi="微软雅黑"/>
              </w:rPr>
            </w:pPr>
            <w:r>
              <w:rPr>
                <w:rFonts w:ascii="微软雅黑" w:eastAsia="微软雅黑" w:hAnsi="微软雅黑" w:hint="eastAsia"/>
              </w:rPr>
              <w:t>业务</w:t>
            </w:r>
            <w:r w:rsidR="00664F64">
              <w:rPr>
                <w:rFonts w:ascii="微软雅黑" w:eastAsia="微软雅黑" w:hAnsi="微软雅黑"/>
              </w:rPr>
              <w:t>状态</w:t>
            </w:r>
          </w:p>
        </w:tc>
        <w:tc>
          <w:tcPr>
            <w:tcW w:w="1716" w:type="dxa"/>
            <w:shd w:val="clear" w:color="auto" w:fill="FFFFFF"/>
          </w:tcPr>
          <w:p w14:paraId="458873FA" w14:textId="77777777" w:rsidR="00664F64" w:rsidRDefault="00664F64" w:rsidP="001F37CF">
            <w:pPr>
              <w:rPr>
                <w:rFonts w:ascii="微软雅黑" w:eastAsia="微软雅黑" w:hAnsi="微软雅黑"/>
              </w:rPr>
            </w:pPr>
            <w:r>
              <w:rPr>
                <w:rFonts w:ascii="微软雅黑" w:eastAsia="微软雅黑" w:hAnsi="微软雅黑" w:hint="eastAsia"/>
              </w:rPr>
              <w:t>status</w:t>
            </w:r>
          </w:p>
        </w:tc>
        <w:tc>
          <w:tcPr>
            <w:tcW w:w="698" w:type="dxa"/>
            <w:shd w:val="clear" w:color="auto" w:fill="FFFFFF"/>
          </w:tcPr>
          <w:p w14:paraId="1ED60EBF" w14:textId="77777777" w:rsidR="00664F64" w:rsidRDefault="00664F64" w:rsidP="001F37CF">
            <w:pPr>
              <w:jc w:val="center"/>
              <w:rPr>
                <w:rFonts w:ascii="微软雅黑" w:eastAsia="微软雅黑" w:hAnsi="微软雅黑"/>
              </w:rPr>
            </w:pPr>
            <w:r>
              <w:rPr>
                <w:rFonts w:ascii="微软雅黑" w:eastAsia="微软雅黑" w:hAnsi="微软雅黑" w:hint="eastAsia"/>
              </w:rPr>
              <w:t>是</w:t>
            </w:r>
          </w:p>
        </w:tc>
        <w:tc>
          <w:tcPr>
            <w:tcW w:w="698" w:type="dxa"/>
            <w:shd w:val="clear" w:color="auto" w:fill="FFFFFF"/>
          </w:tcPr>
          <w:p w14:paraId="15006F76" w14:textId="77777777" w:rsidR="00664F64" w:rsidRDefault="00664F64" w:rsidP="001F37CF">
            <w:pPr>
              <w:jc w:val="center"/>
              <w:rPr>
                <w:rFonts w:ascii="微软雅黑" w:eastAsia="微软雅黑" w:hAnsi="微软雅黑"/>
              </w:rPr>
            </w:pPr>
            <w:r>
              <w:rPr>
                <w:rFonts w:ascii="微软雅黑" w:eastAsia="微软雅黑" w:hAnsi="微软雅黑" w:hint="eastAsia"/>
              </w:rPr>
              <w:t>是</w:t>
            </w:r>
          </w:p>
        </w:tc>
        <w:tc>
          <w:tcPr>
            <w:tcW w:w="849" w:type="dxa"/>
            <w:shd w:val="clear" w:color="auto" w:fill="FFFFFF"/>
          </w:tcPr>
          <w:p w14:paraId="4CC0AC93" w14:textId="77777777" w:rsidR="00664F64" w:rsidRDefault="00664F64" w:rsidP="001F37CF">
            <w:pPr>
              <w:jc w:val="center"/>
              <w:rPr>
                <w:rFonts w:ascii="微软雅黑" w:eastAsia="微软雅黑" w:hAnsi="微软雅黑"/>
              </w:rPr>
            </w:pPr>
            <w:r>
              <w:rPr>
                <w:rFonts w:ascii="微软雅黑" w:eastAsia="微软雅黑" w:hAnsi="微软雅黑" w:hint="eastAsia"/>
              </w:rPr>
              <w:t>1</w:t>
            </w:r>
          </w:p>
        </w:tc>
        <w:tc>
          <w:tcPr>
            <w:tcW w:w="3428" w:type="dxa"/>
            <w:shd w:val="clear" w:color="auto" w:fill="FFFFFF"/>
          </w:tcPr>
          <w:p w14:paraId="16A971C6" w14:textId="77777777" w:rsidR="00664F64" w:rsidRDefault="00664F64" w:rsidP="001F37CF">
            <w:pPr>
              <w:rPr>
                <w:rFonts w:ascii="微软雅黑" w:eastAsia="微软雅黑" w:hAnsi="微软雅黑"/>
              </w:rPr>
            </w:pPr>
            <w:r>
              <w:rPr>
                <w:rFonts w:ascii="微软雅黑" w:eastAsia="微软雅黑" w:hAnsi="微软雅黑" w:hint="eastAsia"/>
              </w:rPr>
              <w:t>0：受理</w:t>
            </w:r>
            <w:r>
              <w:rPr>
                <w:rFonts w:ascii="微软雅黑" w:eastAsia="微软雅黑" w:hAnsi="微软雅黑"/>
              </w:rPr>
              <w:t>成功</w:t>
            </w:r>
          </w:p>
          <w:p w14:paraId="7D7E81C2" w14:textId="77777777" w:rsidR="00664F64" w:rsidRDefault="00664F64" w:rsidP="001F37CF">
            <w:pPr>
              <w:rPr>
                <w:rFonts w:ascii="微软雅黑" w:eastAsia="微软雅黑" w:hAnsi="微软雅黑"/>
              </w:rPr>
            </w:pPr>
            <w:r>
              <w:rPr>
                <w:rFonts w:ascii="微软雅黑" w:eastAsia="微软雅黑" w:hAnsi="微软雅黑" w:hint="eastAsia"/>
              </w:rPr>
              <w:t>1：受理</w:t>
            </w:r>
            <w:r>
              <w:rPr>
                <w:rFonts w:ascii="微软雅黑" w:eastAsia="微软雅黑" w:hAnsi="微软雅黑"/>
              </w:rPr>
              <w:t>失败</w:t>
            </w:r>
          </w:p>
          <w:p w14:paraId="7944DE98" w14:textId="77777777" w:rsidR="00664F64" w:rsidRDefault="00664F64" w:rsidP="001F37CF">
            <w:pPr>
              <w:rPr>
                <w:rFonts w:ascii="微软雅黑" w:eastAsia="微软雅黑" w:hAnsi="微软雅黑"/>
              </w:rPr>
            </w:pPr>
            <w:r>
              <w:rPr>
                <w:rFonts w:ascii="微软雅黑" w:eastAsia="微软雅黑" w:hAnsi="微软雅黑" w:hint="eastAsia"/>
              </w:rPr>
              <w:t>2：受理</w:t>
            </w:r>
            <w:r>
              <w:rPr>
                <w:rFonts w:ascii="微软雅黑" w:eastAsia="微软雅黑" w:hAnsi="微软雅黑"/>
              </w:rPr>
              <w:t>中</w:t>
            </w:r>
          </w:p>
          <w:p w14:paraId="621C5571" w14:textId="77777777" w:rsidR="00664F64" w:rsidRDefault="00664F64" w:rsidP="001F37CF">
            <w:pPr>
              <w:rPr>
                <w:ins w:id="641" w:author="wincol" w:date="2016-05-25T14:28:00Z"/>
                <w:rFonts w:ascii="微软雅黑" w:eastAsia="微软雅黑" w:hAnsi="微软雅黑"/>
              </w:rPr>
            </w:pPr>
            <w:r>
              <w:rPr>
                <w:rFonts w:ascii="微软雅黑" w:eastAsia="微软雅黑" w:hAnsi="微软雅黑" w:hint="eastAsia"/>
              </w:rPr>
              <w:t>3：受理超</w:t>
            </w:r>
            <w:r>
              <w:rPr>
                <w:rFonts w:ascii="微软雅黑" w:eastAsia="微软雅黑" w:hAnsi="微软雅黑"/>
              </w:rPr>
              <w:t>时，不确定</w:t>
            </w:r>
          </w:p>
          <w:p w14:paraId="7406C35D" w14:textId="77777777" w:rsidR="00CF2248" w:rsidRDefault="005F2BFB" w:rsidP="001F37CF">
            <w:pPr>
              <w:rPr>
                <w:rFonts w:ascii="微软雅黑" w:eastAsia="微软雅黑" w:hAnsi="微软雅黑"/>
              </w:rPr>
            </w:pPr>
            <w:ins w:id="642" w:author="wincol" w:date="2016-05-26T11:37:00Z">
              <w:r>
                <w:rPr>
                  <w:rFonts w:ascii="微软雅黑" w:eastAsia="微软雅黑" w:hAnsi="微软雅黑" w:hint="eastAsia"/>
                </w:rPr>
                <w:t>如查询交易返回</w:t>
              </w:r>
            </w:ins>
            <w:ins w:id="643" w:author="wincol" w:date="2016-05-25T14:28:00Z">
              <w:r w:rsidR="00CF2248">
                <w:rPr>
                  <w:rFonts w:ascii="微软雅黑" w:eastAsia="微软雅黑" w:hAnsi="微软雅黑" w:hint="eastAsia"/>
                </w:rPr>
                <w:t>状态为1时交易可置为失败。</w:t>
              </w:r>
            </w:ins>
          </w:p>
        </w:tc>
      </w:tr>
      <w:tr w:rsidR="007B779D" w:rsidRPr="004E6AD0" w14:paraId="62EE6709" w14:textId="77777777" w:rsidTr="00DB14DD">
        <w:tc>
          <w:tcPr>
            <w:tcW w:w="1036" w:type="dxa"/>
            <w:vMerge/>
            <w:shd w:val="clear" w:color="auto" w:fill="FFFFFF"/>
          </w:tcPr>
          <w:p w14:paraId="051DE7DE" w14:textId="77777777" w:rsidR="00217912" w:rsidRPr="004E6AD0" w:rsidRDefault="00217912" w:rsidP="00217912">
            <w:pPr>
              <w:rPr>
                <w:rFonts w:ascii="微软雅黑" w:eastAsia="微软雅黑" w:hAnsi="微软雅黑"/>
                <w:b/>
                <w:bCs/>
              </w:rPr>
            </w:pPr>
          </w:p>
        </w:tc>
        <w:tc>
          <w:tcPr>
            <w:tcW w:w="1316" w:type="dxa"/>
            <w:shd w:val="clear" w:color="auto" w:fill="FFFFFF"/>
          </w:tcPr>
          <w:p w14:paraId="6754F1BC" w14:textId="77777777" w:rsidR="00217912" w:rsidRPr="004E6AD0" w:rsidRDefault="00217912" w:rsidP="00217912">
            <w:pPr>
              <w:rPr>
                <w:rFonts w:ascii="微软雅黑" w:eastAsia="微软雅黑" w:hAnsi="微软雅黑"/>
              </w:rPr>
            </w:pPr>
            <w:r>
              <w:rPr>
                <w:rFonts w:ascii="微软雅黑" w:eastAsia="微软雅黑" w:hAnsi="微软雅黑" w:hint="eastAsia"/>
              </w:rPr>
              <w:t>错</w:t>
            </w:r>
            <w:r>
              <w:rPr>
                <w:rFonts w:ascii="微软雅黑" w:eastAsia="微软雅黑" w:hAnsi="微软雅黑"/>
              </w:rPr>
              <w:t>误代码</w:t>
            </w:r>
          </w:p>
        </w:tc>
        <w:tc>
          <w:tcPr>
            <w:tcW w:w="1716" w:type="dxa"/>
            <w:shd w:val="clear" w:color="auto" w:fill="FFFFFF"/>
          </w:tcPr>
          <w:p w14:paraId="40CA9B14" w14:textId="77777777" w:rsidR="00217912" w:rsidRPr="004E6AD0" w:rsidRDefault="00217912" w:rsidP="00217912">
            <w:pPr>
              <w:rPr>
                <w:rFonts w:ascii="微软雅黑" w:eastAsia="微软雅黑" w:hAnsi="微软雅黑"/>
              </w:rPr>
            </w:pPr>
            <w:r>
              <w:rPr>
                <w:rFonts w:ascii="微软雅黑" w:eastAsia="微软雅黑" w:hAnsi="微软雅黑" w:hint="eastAsia"/>
              </w:rPr>
              <w:t>errorCode</w:t>
            </w:r>
          </w:p>
        </w:tc>
        <w:tc>
          <w:tcPr>
            <w:tcW w:w="698" w:type="dxa"/>
            <w:shd w:val="clear" w:color="auto" w:fill="FFFFFF"/>
          </w:tcPr>
          <w:p w14:paraId="37AC29AE" w14:textId="77777777" w:rsidR="00217912" w:rsidRPr="004E6AD0" w:rsidRDefault="00217912" w:rsidP="00217912">
            <w:pPr>
              <w:jc w:val="center"/>
              <w:rPr>
                <w:rFonts w:ascii="微软雅黑" w:eastAsia="微软雅黑" w:hAnsi="微软雅黑"/>
              </w:rPr>
            </w:pPr>
            <w:r>
              <w:rPr>
                <w:rFonts w:ascii="微软雅黑" w:eastAsia="微软雅黑" w:hAnsi="微软雅黑" w:hint="eastAsia"/>
              </w:rPr>
              <w:t>是</w:t>
            </w:r>
          </w:p>
        </w:tc>
        <w:tc>
          <w:tcPr>
            <w:tcW w:w="698" w:type="dxa"/>
            <w:shd w:val="clear" w:color="auto" w:fill="FFFFFF"/>
          </w:tcPr>
          <w:p w14:paraId="62C7C2C3" w14:textId="77777777" w:rsidR="00217912" w:rsidRDefault="00217912" w:rsidP="00217912">
            <w:pPr>
              <w:jc w:val="center"/>
              <w:rPr>
                <w:rFonts w:ascii="微软雅黑" w:eastAsia="微软雅黑" w:hAnsi="微软雅黑"/>
              </w:rPr>
            </w:pPr>
            <w:r>
              <w:rPr>
                <w:rFonts w:ascii="微软雅黑" w:eastAsia="微软雅黑" w:hAnsi="微软雅黑" w:hint="eastAsia"/>
              </w:rPr>
              <w:t>是</w:t>
            </w:r>
          </w:p>
        </w:tc>
        <w:tc>
          <w:tcPr>
            <w:tcW w:w="849" w:type="dxa"/>
            <w:shd w:val="clear" w:color="auto" w:fill="FFFFFF"/>
          </w:tcPr>
          <w:p w14:paraId="2487A8C7" w14:textId="77777777" w:rsidR="00217912" w:rsidRDefault="00217912" w:rsidP="00217912">
            <w:pPr>
              <w:jc w:val="center"/>
              <w:rPr>
                <w:rFonts w:ascii="微软雅黑" w:eastAsia="微软雅黑" w:hAnsi="微软雅黑"/>
              </w:rPr>
            </w:pPr>
            <w:r>
              <w:rPr>
                <w:rFonts w:ascii="微软雅黑" w:eastAsia="微软雅黑" w:hAnsi="微软雅黑"/>
              </w:rPr>
              <w:t>1..</w:t>
            </w:r>
            <w:r>
              <w:rPr>
                <w:rFonts w:ascii="微软雅黑" w:eastAsia="微软雅黑" w:hAnsi="微软雅黑" w:hint="eastAsia"/>
              </w:rPr>
              <w:t>12</w:t>
            </w:r>
          </w:p>
        </w:tc>
        <w:tc>
          <w:tcPr>
            <w:tcW w:w="3428" w:type="dxa"/>
            <w:shd w:val="clear" w:color="auto" w:fill="FFFFFF"/>
          </w:tcPr>
          <w:p w14:paraId="0362B064" w14:textId="77777777" w:rsidR="00664F64" w:rsidRDefault="00217912" w:rsidP="00217912">
            <w:pPr>
              <w:rPr>
                <w:rFonts w:ascii="微软雅黑" w:eastAsia="微软雅黑" w:hAnsi="微软雅黑"/>
              </w:rPr>
            </w:pPr>
            <w:r>
              <w:rPr>
                <w:rFonts w:ascii="微软雅黑" w:eastAsia="微软雅黑" w:hAnsi="微软雅黑" w:hint="eastAsia"/>
              </w:rPr>
              <w:t>单</w:t>
            </w:r>
            <w:r>
              <w:rPr>
                <w:rFonts w:ascii="微软雅黑" w:eastAsia="微软雅黑" w:hAnsi="微软雅黑"/>
              </w:rPr>
              <w:t>个</w:t>
            </w:r>
            <w:r>
              <w:rPr>
                <w:rFonts w:ascii="微软雅黑" w:eastAsia="微软雅黑" w:hAnsi="微软雅黑" w:hint="eastAsia"/>
              </w:rPr>
              <w:t>0：</w:t>
            </w:r>
            <w:r w:rsidR="00FD0055">
              <w:rPr>
                <w:rFonts w:ascii="微软雅黑" w:eastAsia="微软雅黑" w:hAnsi="微软雅黑" w:hint="eastAsia"/>
              </w:rPr>
              <w:t>受理成功</w:t>
            </w:r>
            <w:r w:rsidR="00F51599">
              <w:rPr>
                <w:rFonts w:ascii="微软雅黑" w:eastAsia="微软雅黑" w:hAnsi="微软雅黑"/>
              </w:rPr>
              <w:t xml:space="preserve"> </w:t>
            </w:r>
          </w:p>
          <w:p w14:paraId="7C15947D" w14:textId="77777777" w:rsidR="00856E2D" w:rsidRPr="004E6AD0" w:rsidRDefault="00217912" w:rsidP="00217912">
            <w:pPr>
              <w:rPr>
                <w:rFonts w:ascii="微软雅黑" w:eastAsia="微软雅黑" w:hAnsi="微软雅黑"/>
              </w:rPr>
            </w:pPr>
            <w:r>
              <w:rPr>
                <w:rFonts w:ascii="微软雅黑" w:eastAsia="微软雅黑" w:hAnsi="微软雅黑" w:hint="eastAsia"/>
              </w:rPr>
              <w:t>其</w:t>
            </w:r>
            <w:r>
              <w:rPr>
                <w:rFonts w:ascii="微软雅黑" w:eastAsia="微软雅黑" w:hAnsi="微软雅黑"/>
              </w:rPr>
              <w:t>它：错误码</w:t>
            </w:r>
          </w:p>
        </w:tc>
      </w:tr>
      <w:tr w:rsidR="007B779D" w:rsidRPr="004E6AD0" w14:paraId="67204335" w14:textId="77777777" w:rsidTr="00DB14DD">
        <w:tc>
          <w:tcPr>
            <w:tcW w:w="1036" w:type="dxa"/>
            <w:vMerge/>
            <w:shd w:val="clear" w:color="auto" w:fill="FFFFFF"/>
          </w:tcPr>
          <w:p w14:paraId="6EF3A633" w14:textId="77777777" w:rsidR="00217912" w:rsidRPr="004E6AD0" w:rsidRDefault="00217912" w:rsidP="00217912">
            <w:pPr>
              <w:rPr>
                <w:rFonts w:ascii="微软雅黑" w:eastAsia="微软雅黑" w:hAnsi="微软雅黑"/>
                <w:b/>
                <w:bCs/>
              </w:rPr>
            </w:pPr>
          </w:p>
        </w:tc>
        <w:tc>
          <w:tcPr>
            <w:tcW w:w="1316" w:type="dxa"/>
            <w:shd w:val="clear" w:color="auto" w:fill="FFFFFF"/>
          </w:tcPr>
          <w:p w14:paraId="143BDBE1" w14:textId="77777777" w:rsidR="00217912" w:rsidRDefault="00217912" w:rsidP="00217912">
            <w:pPr>
              <w:rPr>
                <w:rFonts w:ascii="微软雅黑" w:eastAsia="微软雅黑" w:hAnsi="微软雅黑"/>
              </w:rPr>
            </w:pPr>
            <w:r>
              <w:rPr>
                <w:rFonts w:ascii="微软雅黑" w:eastAsia="微软雅黑" w:hAnsi="微软雅黑" w:hint="eastAsia"/>
              </w:rPr>
              <w:t>错误</w:t>
            </w:r>
            <w:r>
              <w:rPr>
                <w:rFonts w:ascii="微软雅黑" w:eastAsia="微软雅黑" w:hAnsi="微软雅黑"/>
              </w:rPr>
              <w:t>信息</w:t>
            </w:r>
          </w:p>
        </w:tc>
        <w:tc>
          <w:tcPr>
            <w:tcW w:w="1716" w:type="dxa"/>
            <w:shd w:val="clear" w:color="auto" w:fill="FFFFFF"/>
          </w:tcPr>
          <w:p w14:paraId="576F0933" w14:textId="77777777" w:rsidR="00217912" w:rsidRPr="004E6AD0" w:rsidRDefault="00217912" w:rsidP="00217912">
            <w:pPr>
              <w:rPr>
                <w:rFonts w:ascii="微软雅黑" w:eastAsia="微软雅黑" w:hAnsi="微软雅黑"/>
              </w:rPr>
            </w:pPr>
            <w:r>
              <w:rPr>
                <w:rFonts w:ascii="微软雅黑" w:eastAsia="微软雅黑" w:hAnsi="微软雅黑" w:hint="eastAsia"/>
              </w:rPr>
              <w:t>errorMsg</w:t>
            </w:r>
          </w:p>
        </w:tc>
        <w:tc>
          <w:tcPr>
            <w:tcW w:w="698" w:type="dxa"/>
            <w:shd w:val="clear" w:color="auto" w:fill="FFFFFF"/>
          </w:tcPr>
          <w:p w14:paraId="59C0C7C9" w14:textId="77777777" w:rsidR="00217912" w:rsidRPr="004E6AD0" w:rsidRDefault="00217912" w:rsidP="00217912">
            <w:pPr>
              <w:jc w:val="center"/>
              <w:rPr>
                <w:rFonts w:ascii="微软雅黑" w:eastAsia="微软雅黑" w:hAnsi="微软雅黑"/>
              </w:rPr>
            </w:pPr>
            <w:r>
              <w:rPr>
                <w:rFonts w:ascii="微软雅黑" w:eastAsia="微软雅黑" w:hAnsi="微软雅黑" w:hint="eastAsia"/>
              </w:rPr>
              <w:t>是</w:t>
            </w:r>
          </w:p>
        </w:tc>
        <w:tc>
          <w:tcPr>
            <w:tcW w:w="698" w:type="dxa"/>
            <w:shd w:val="clear" w:color="auto" w:fill="FFFFFF"/>
          </w:tcPr>
          <w:p w14:paraId="53BD5730" w14:textId="77777777" w:rsidR="00217912" w:rsidRDefault="00217912" w:rsidP="00217912">
            <w:pPr>
              <w:jc w:val="center"/>
              <w:rPr>
                <w:rFonts w:ascii="微软雅黑" w:eastAsia="微软雅黑" w:hAnsi="微软雅黑"/>
              </w:rPr>
            </w:pPr>
            <w:r>
              <w:rPr>
                <w:rFonts w:ascii="微软雅黑" w:eastAsia="微软雅黑" w:hAnsi="微软雅黑" w:hint="eastAsia"/>
              </w:rPr>
              <w:t>否</w:t>
            </w:r>
          </w:p>
        </w:tc>
        <w:tc>
          <w:tcPr>
            <w:tcW w:w="849" w:type="dxa"/>
            <w:shd w:val="clear" w:color="auto" w:fill="FFFFFF"/>
          </w:tcPr>
          <w:p w14:paraId="21C6BF3B" w14:textId="77777777" w:rsidR="00217912" w:rsidRDefault="00217912" w:rsidP="00217912">
            <w:pPr>
              <w:jc w:val="center"/>
              <w:rPr>
                <w:rFonts w:ascii="微软雅黑" w:eastAsia="微软雅黑" w:hAnsi="微软雅黑"/>
              </w:rPr>
            </w:pPr>
            <w:r>
              <w:rPr>
                <w:rFonts w:ascii="微软雅黑" w:eastAsia="微软雅黑" w:hAnsi="微软雅黑" w:hint="eastAsia"/>
              </w:rPr>
              <w:t>0..300</w:t>
            </w:r>
          </w:p>
        </w:tc>
        <w:tc>
          <w:tcPr>
            <w:tcW w:w="3428" w:type="dxa"/>
            <w:shd w:val="clear" w:color="auto" w:fill="FFFFFF"/>
          </w:tcPr>
          <w:p w14:paraId="60A2F866" w14:textId="77777777" w:rsidR="00217912" w:rsidRPr="004E6AD0" w:rsidRDefault="00217912" w:rsidP="00844B1C">
            <w:pPr>
              <w:rPr>
                <w:rFonts w:ascii="微软雅黑" w:eastAsia="微软雅黑" w:hAnsi="微软雅黑"/>
              </w:rPr>
            </w:pPr>
            <w:r>
              <w:rPr>
                <w:rFonts w:ascii="微软雅黑" w:eastAsia="微软雅黑" w:hAnsi="微软雅黑" w:hint="eastAsia"/>
              </w:rPr>
              <w:t>错</w:t>
            </w:r>
            <w:r>
              <w:rPr>
                <w:rFonts w:ascii="微软雅黑" w:eastAsia="微软雅黑" w:hAnsi="微软雅黑"/>
              </w:rPr>
              <w:t>误代码</w:t>
            </w:r>
            <w:ins w:id="644" w:author="wincol" w:date="2016-04-28T12:41:00Z">
              <w:r w:rsidR="00844B1C">
                <w:rPr>
                  <w:rFonts w:ascii="微软雅黑" w:eastAsia="微软雅黑" w:hAnsi="微软雅黑" w:hint="eastAsia"/>
                </w:rPr>
                <w:t>非</w:t>
              </w:r>
            </w:ins>
            <w:r>
              <w:rPr>
                <w:rFonts w:ascii="微软雅黑" w:eastAsia="微软雅黑" w:hAnsi="微软雅黑" w:hint="eastAsia"/>
              </w:rPr>
              <w:t>0时</w:t>
            </w:r>
            <w:r>
              <w:rPr>
                <w:rFonts w:ascii="微软雅黑" w:eastAsia="微软雅黑" w:hAnsi="微软雅黑"/>
              </w:rPr>
              <w:t>，</w:t>
            </w:r>
            <w:ins w:id="645" w:author="wincol" w:date="2016-04-28T12:42:00Z">
              <w:r w:rsidR="00844B1C">
                <w:rPr>
                  <w:rFonts w:ascii="微软雅黑" w:eastAsia="微软雅黑" w:hAnsi="微软雅黑" w:hint="eastAsia"/>
                </w:rPr>
                <w:t>返</w:t>
              </w:r>
              <w:r w:rsidR="00844B1C">
                <w:rPr>
                  <w:rFonts w:ascii="微软雅黑" w:eastAsia="微软雅黑" w:hAnsi="微软雅黑"/>
                </w:rPr>
                <w:t>回</w:t>
              </w:r>
              <w:r w:rsidR="00844B1C">
                <w:rPr>
                  <w:rFonts w:ascii="微软雅黑" w:eastAsia="微软雅黑" w:hAnsi="微软雅黑" w:hint="eastAsia"/>
                </w:rPr>
                <w:t>具体的错误原因</w:t>
              </w:r>
            </w:ins>
          </w:p>
        </w:tc>
      </w:tr>
      <w:tr w:rsidR="00217912" w:rsidRPr="004E6AD0" w14:paraId="3CA71095" w14:textId="77777777" w:rsidTr="00DB14DD">
        <w:tc>
          <w:tcPr>
            <w:tcW w:w="1036" w:type="dxa"/>
            <w:vMerge/>
            <w:shd w:val="clear" w:color="auto" w:fill="FFFFFF"/>
          </w:tcPr>
          <w:p w14:paraId="5BBF4682" w14:textId="77777777" w:rsidR="00217912" w:rsidRPr="004E6AD0" w:rsidRDefault="00217912" w:rsidP="00217912">
            <w:pPr>
              <w:rPr>
                <w:rFonts w:ascii="微软雅黑" w:eastAsia="微软雅黑" w:hAnsi="微软雅黑"/>
                <w:b/>
                <w:bCs/>
              </w:rPr>
            </w:pPr>
          </w:p>
        </w:tc>
        <w:tc>
          <w:tcPr>
            <w:tcW w:w="8705" w:type="dxa"/>
            <w:gridSpan w:val="6"/>
            <w:shd w:val="clear" w:color="auto" w:fill="FFFFFF"/>
          </w:tcPr>
          <w:p w14:paraId="5400C58A" w14:textId="77777777" w:rsidR="00217912" w:rsidRPr="00C919C7" w:rsidRDefault="00217912" w:rsidP="00217912">
            <w:pPr>
              <w:jc w:val="center"/>
              <w:rPr>
                <w:rFonts w:ascii="微软雅黑" w:eastAsia="微软雅黑" w:hAnsi="微软雅黑"/>
                <w:b/>
              </w:rPr>
            </w:pPr>
            <w:r w:rsidRPr="00C919C7">
              <w:rPr>
                <w:rFonts w:ascii="微软雅黑" w:eastAsia="微软雅黑" w:hAnsi="微软雅黑"/>
                <w:b/>
              </w:rPr>
              <w:t>报文</w:t>
            </w:r>
            <w:r w:rsidRPr="00C919C7">
              <w:rPr>
                <w:rFonts w:ascii="微软雅黑" w:eastAsia="微软雅黑" w:hAnsi="微软雅黑" w:hint="eastAsia"/>
                <w:b/>
              </w:rPr>
              <w:t>体</w:t>
            </w:r>
          </w:p>
        </w:tc>
      </w:tr>
      <w:tr w:rsidR="00217912" w:rsidRPr="004E6AD0" w14:paraId="60CB29D4" w14:textId="77777777" w:rsidTr="00DB14DD">
        <w:tc>
          <w:tcPr>
            <w:tcW w:w="1036" w:type="dxa"/>
            <w:vMerge/>
            <w:shd w:val="clear" w:color="auto" w:fill="FFFFFF"/>
          </w:tcPr>
          <w:p w14:paraId="7033E89C" w14:textId="77777777" w:rsidR="00217912" w:rsidRPr="004E6AD0" w:rsidRDefault="00217912" w:rsidP="00217912">
            <w:pPr>
              <w:rPr>
                <w:rFonts w:ascii="微软雅黑" w:eastAsia="微软雅黑" w:hAnsi="微软雅黑"/>
                <w:b/>
                <w:bCs/>
              </w:rPr>
            </w:pPr>
          </w:p>
        </w:tc>
        <w:tc>
          <w:tcPr>
            <w:tcW w:w="8705" w:type="dxa"/>
            <w:gridSpan w:val="6"/>
            <w:shd w:val="clear" w:color="auto" w:fill="FFFFFF"/>
          </w:tcPr>
          <w:p w14:paraId="126FA9A0" w14:textId="77777777" w:rsidR="00217912" w:rsidRPr="004E6AD0" w:rsidRDefault="00217912" w:rsidP="00217912">
            <w:pPr>
              <w:jc w:val="center"/>
              <w:rPr>
                <w:rFonts w:ascii="微软雅黑" w:eastAsia="微软雅黑" w:hAnsi="微软雅黑"/>
              </w:rPr>
            </w:pPr>
            <w:r>
              <w:rPr>
                <w:rFonts w:ascii="微软雅黑" w:eastAsia="微软雅黑" w:hAnsi="微软雅黑" w:hint="eastAsia"/>
              </w:rPr>
              <w:t>根</w:t>
            </w:r>
            <w:r>
              <w:rPr>
                <w:rFonts w:ascii="微软雅黑" w:eastAsia="微软雅黑" w:hAnsi="微软雅黑"/>
              </w:rPr>
              <w:t>据</w:t>
            </w:r>
            <w:r>
              <w:rPr>
                <w:rFonts w:ascii="微软雅黑" w:eastAsia="微软雅黑" w:hAnsi="微软雅黑" w:hint="eastAsia"/>
              </w:rPr>
              <w:t>各</w:t>
            </w:r>
            <w:r>
              <w:rPr>
                <w:rFonts w:ascii="微软雅黑" w:eastAsia="微软雅黑" w:hAnsi="微软雅黑"/>
              </w:rPr>
              <w:t>接口实际</w:t>
            </w:r>
            <w:r>
              <w:rPr>
                <w:rFonts w:ascii="微软雅黑" w:eastAsia="微软雅黑" w:hAnsi="微软雅黑" w:hint="eastAsia"/>
              </w:rPr>
              <w:t>情</w:t>
            </w:r>
            <w:r>
              <w:rPr>
                <w:rFonts w:ascii="微软雅黑" w:eastAsia="微软雅黑" w:hAnsi="微软雅黑"/>
              </w:rPr>
              <w:t>况</w:t>
            </w:r>
            <w:r>
              <w:rPr>
                <w:rFonts w:ascii="微软雅黑" w:eastAsia="微软雅黑" w:hAnsi="微软雅黑" w:hint="eastAsia"/>
              </w:rPr>
              <w:t>解析</w:t>
            </w:r>
          </w:p>
        </w:tc>
      </w:tr>
    </w:tbl>
    <w:p w14:paraId="6D108786" w14:textId="77777777" w:rsidR="00347AB4" w:rsidRDefault="00347AB4" w:rsidP="0042024B">
      <w:pPr>
        <w:pStyle w:val="2"/>
      </w:pPr>
      <w:bookmarkStart w:id="646" w:name="_Toc448760946"/>
      <w:r>
        <w:rPr>
          <w:rFonts w:hint="eastAsia"/>
        </w:rPr>
        <w:t>测试环境</w:t>
      </w:r>
      <w:bookmarkEnd w:id="646"/>
    </w:p>
    <w:p w14:paraId="2E2C13E5" w14:textId="77777777" w:rsidR="00317080" w:rsidRDefault="006C7CFA" w:rsidP="001650B3">
      <w:pPr>
        <w:rPr>
          <w:ins w:id="647" w:author="wincol" w:date="2016-04-12T18:02:00Z"/>
          <w:rStyle w:val="ae"/>
          <w:rFonts w:ascii="微软雅黑" w:eastAsia="微软雅黑" w:hAnsi="微软雅黑"/>
          <w:b/>
        </w:rPr>
      </w:pPr>
      <w:ins w:id="648" w:author="wincol" w:date="2016-04-12T18:02:00Z">
        <w:r>
          <w:rPr>
            <w:rFonts w:ascii="微软雅黑" w:eastAsia="微软雅黑" w:hAnsi="微软雅黑" w:hint="eastAsia"/>
            <w:b/>
          </w:rPr>
          <w:t>档版环境</w:t>
        </w:r>
      </w:ins>
      <w:r w:rsidR="00347AB4" w:rsidRPr="00153EB5">
        <w:rPr>
          <w:rFonts w:ascii="微软雅黑" w:eastAsia="微软雅黑" w:hAnsi="微软雅黑" w:hint="eastAsia"/>
          <w:b/>
        </w:rPr>
        <w:t>地址：</w:t>
      </w:r>
      <w:ins w:id="649" w:author="wincol" w:date="2016-04-15T14:40:00Z">
        <w:r w:rsidR="0034556C" w:rsidRPr="0034556C">
          <w:rPr>
            <w:rFonts w:ascii="微软雅黑" w:eastAsia="微软雅黑" w:hAnsi="微软雅黑"/>
            <w:b/>
          </w:rPr>
          <w:t>http://183.63.131.106:40015/extService</w:t>
        </w:r>
      </w:ins>
      <w:ins w:id="650" w:author="wincol" w:date="2016-04-26T09:38:00Z">
        <w:r w:rsidR="00AD5F5A">
          <w:rPr>
            <w:rFonts w:ascii="微软雅黑" w:eastAsia="微软雅黑" w:hAnsi="微软雅黑" w:hint="eastAsia"/>
            <w:b/>
          </w:rPr>
          <w:t>Test</w:t>
        </w:r>
      </w:ins>
      <w:ins w:id="651" w:author="wincol" w:date="2016-04-15T14:40:00Z">
        <w:r w:rsidR="0034556C" w:rsidRPr="0034556C">
          <w:rPr>
            <w:rFonts w:ascii="微软雅黑" w:eastAsia="微软雅黑" w:hAnsi="微软雅黑"/>
            <w:b/>
          </w:rPr>
          <w:t>/ghbExtService.do</w:t>
        </w:r>
      </w:ins>
    </w:p>
    <w:p w14:paraId="6C04078A" w14:textId="77777777" w:rsidR="006C7CFA" w:rsidRDefault="006C7CFA" w:rsidP="006C7CFA">
      <w:pPr>
        <w:rPr>
          <w:ins w:id="652" w:author="wincol" w:date="2016-04-12T18:02:00Z"/>
          <w:rStyle w:val="ae"/>
          <w:rFonts w:ascii="微软雅黑" w:eastAsia="微软雅黑" w:hAnsi="微软雅黑"/>
          <w:b/>
        </w:rPr>
      </w:pPr>
      <w:ins w:id="653" w:author="wincol" w:date="2016-04-12T18:02:00Z">
        <w:r w:rsidRPr="00153EB5">
          <w:rPr>
            <w:rFonts w:ascii="微软雅黑" w:eastAsia="微软雅黑" w:hAnsi="微软雅黑" w:hint="eastAsia"/>
            <w:b/>
          </w:rPr>
          <w:t>SIT测试地址：</w:t>
        </w:r>
        <w:r>
          <w:rPr>
            <w:rFonts w:ascii="微软雅黑" w:eastAsia="微软雅黑" w:hAnsi="微软雅黑"/>
            <w:b/>
          </w:rPr>
          <w:fldChar w:fldCharType="begin"/>
        </w:r>
        <w:r>
          <w:rPr>
            <w:rFonts w:ascii="微软雅黑" w:eastAsia="微软雅黑" w:hAnsi="微软雅黑"/>
            <w:b/>
          </w:rPr>
          <w:instrText xml:space="preserve"> HYPERLINK "</w:instrText>
        </w:r>
        <w:r w:rsidRPr="00BE584A">
          <w:rPr>
            <w:rFonts w:ascii="微软雅黑" w:eastAsia="微软雅黑" w:hAnsi="微软雅黑" w:hint="eastAsia"/>
            <w:b/>
          </w:rPr>
          <w:instrText>http://183.63.131.106:40011/extService</w:instrText>
        </w:r>
        <w:r>
          <w:rPr>
            <w:rStyle w:val="ae"/>
            <w:rFonts w:ascii="微软雅黑" w:eastAsia="微软雅黑" w:hAnsi="微软雅黑" w:hint="eastAsia"/>
            <w:b/>
          </w:rPr>
          <w:instrText>/ghbExtService.do</w:instrText>
        </w:r>
        <w:r>
          <w:rPr>
            <w:rFonts w:ascii="微软雅黑" w:eastAsia="微软雅黑" w:hAnsi="微软雅黑"/>
            <w:b/>
          </w:rPr>
          <w:instrText xml:space="preserve">" </w:instrText>
        </w:r>
        <w:r>
          <w:rPr>
            <w:rFonts w:ascii="微软雅黑" w:eastAsia="微软雅黑" w:hAnsi="微软雅黑"/>
            <w:b/>
          </w:rPr>
          <w:fldChar w:fldCharType="separate"/>
        </w:r>
        <w:r w:rsidRPr="006C7CFA">
          <w:rPr>
            <w:rStyle w:val="ae"/>
            <w:rFonts w:ascii="微软雅黑" w:eastAsia="微软雅黑" w:hAnsi="微软雅黑" w:hint="eastAsia"/>
            <w:b/>
          </w:rPr>
          <w:t>http://183.63.131.106:</w:t>
        </w:r>
        <w:r w:rsidRPr="00BE584A">
          <w:rPr>
            <w:rStyle w:val="ae"/>
            <w:rFonts w:ascii="微软雅黑" w:eastAsia="微软雅黑" w:hAnsi="微软雅黑" w:hint="eastAsia"/>
            <w:b/>
          </w:rPr>
          <w:t>40011/extService</w:t>
        </w:r>
        <w:r w:rsidRPr="00BD46E1">
          <w:rPr>
            <w:rStyle w:val="ae"/>
            <w:rFonts w:ascii="微软雅黑" w:eastAsia="微软雅黑" w:hAnsi="微软雅黑" w:hint="eastAsia"/>
            <w:b/>
          </w:rPr>
          <w:t>/ghbExtService.do</w:t>
        </w:r>
        <w:r>
          <w:rPr>
            <w:rFonts w:ascii="微软雅黑" w:eastAsia="微软雅黑" w:hAnsi="微软雅黑"/>
            <w:b/>
          </w:rPr>
          <w:fldChar w:fldCharType="end"/>
        </w:r>
      </w:ins>
    </w:p>
    <w:p w14:paraId="71A220AE" w14:textId="77777777" w:rsidR="005A32A2" w:rsidRPr="00267607" w:rsidRDefault="00153EB5" w:rsidP="001650B3">
      <w:pPr>
        <w:rPr>
          <w:rFonts w:ascii="微软雅黑" w:eastAsia="微软雅黑" w:hAnsi="微软雅黑"/>
          <w:b/>
        </w:rPr>
      </w:pPr>
      <w:r>
        <w:rPr>
          <w:rFonts w:ascii="微软雅黑" w:eastAsia="微软雅黑" w:hAnsi="微软雅黑" w:hint="eastAsia"/>
          <w:b/>
        </w:rPr>
        <w:t>UAT测试地址：</w:t>
      </w:r>
      <w:r w:rsidR="00666449">
        <w:rPr>
          <w:rFonts w:ascii="微软雅黑" w:eastAsia="微软雅黑" w:hAnsi="微软雅黑"/>
          <w:b/>
        </w:rPr>
        <w:fldChar w:fldCharType="begin"/>
      </w:r>
      <w:r w:rsidR="00666449">
        <w:rPr>
          <w:rFonts w:ascii="微软雅黑" w:eastAsia="微软雅黑" w:hAnsi="微软雅黑"/>
          <w:b/>
        </w:rPr>
        <w:instrText xml:space="preserve"> HYPERLINK "</w:instrText>
      </w:r>
      <w:r w:rsidR="00666449" w:rsidRPr="00997D53">
        <w:instrText>http://183.63.131.106:40013/extService</w:instrText>
      </w:r>
      <w:r w:rsidR="00666449">
        <w:rPr>
          <w:rFonts w:ascii="微软雅黑" w:eastAsia="微软雅黑" w:hAnsi="微软雅黑"/>
          <w:b/>
        </w:rPr>
        <w:instrText xml:space="preserve">" </w:instrText>
      </w:r>
      <w:r w:rsidR="00666449">
        <w:rPr>
          <w:rFonts w:ascii="微软雅黑" w:eastAsia="微软雅黑" w:hAnsi="微软雅黑"/>
          <w:b/>
        </w:rPr>
        <w:fldChar w:fldCharType="separate"/>
      </w:r>
      <w:r w:rsidR="00666449" w:rsidRPr="00666449">
        <w:rPr>
          <w:rStyle w:val="ae"/>
          <w:rFonts w:ascii="微软雅黑" w:eastAsia="微软雅黑" w:hAnsi="微软雅黑" w:hint="eastAsia"/>
          <w:b/>
        </w:rPr>
        <w:t>http://183.63.131.106:</w:t>
      </w:r>
      <w:ins w:id="654" w:author="Windows 用户" w:date="2016-04-07T10:46:00Z">
        <w:r w:rsidR="00666449" w:rsidRPr="00C92164">
          <w:rPr>
            <w:rStyle w:val="ae"/>
            <w:rFonts w:ascii="微软雅黑" w:eastAsia="微软雅黑" w:hAnsi="微软雅黑"/>
            <w:b/>
          </w:rPr>
          <w:t>40013</w:t>
        </w:r>
      </w:ins>
      <w:r w:rsidR="00666449" w:rsidRPr="00C92164">
        <w:rPr>
          <w:rStyle w:val="ae"/>
          <w:rFonts w:ascii="微软雅黑" w:eastAsia="微软雅黑" w:hAnsi="微软雅黑"/>
          <w:b/>
        </w:rPr>
        <w:t>/extService</w:t>
      </w:r>
      <w:ins w:id="655" w:author="Windows 用户" w:date="2016-04-07T10:46:00Z">
        <w:r w:rsidR="00666449">
          <w:rPr>
            <w:rFonts w:ascii="微软雅黑" w:eastAsia="微软雅黑" w:hAnsi="微软雅黑"/>
            <w:b/>
          </w:rPr>
          <w:fldChar w:fldCharType="end"/>
        </w:r>
      </w:ins>
      <w:ins w:id="656" w:author="wincol" w:date="2016-03-31T11:32:00Z">
        <w:r w:rsidR="003A0AC4">
          <w:rPr>
            <w:rStyle w:val="ae"/>
            <w:rFonts w:ascii="微软雅黑" w:eastAsia="微软雅黑" w:hAnsi="微软雅黑" w:hint="eastAsia"/>
            <w:b/>
          </w:rPr>
          <w:t>/ghbExtService.do</w:t>
        </w:r>
      </w:ins>
    </w:p>
    <w:p w14:paraId="73CCB49C" w14:textId="77777777" w:rsidR="00CF4938" w:rsidRPr="0048202D" w:rsidRDefault="006F59C6" w:rsidP="005A1FB4">
      <w:pPr>
        <w:pStyle w:val="1"/>
        <w:numPr>
          <w:ilvl w:val="0"/>
          <w:numId w:val="28"/>
        </w:numPr>
        <w:spacing w:line="360" w:lineRule="auto"/>
        <w:jc w:val="left"/>
        <w:rPr>
          <w:rFonts w:ascii="微软雅黑" w:eastAsia="微软雅黑" w:hAnsi="微软雅黑"/>
        </w:rPr>
      </w:pPr>
      <w:bookmarkStart w:id="657" w:name="_Toc448760947"/>
      <w:r>
        <w:rPr>
          <w:rFonts w:ascii="微软雅黑" w:eastAsia="微软雅黑" w:hAnsi="微软雅黑" w:hint="eastAsia"/>
        </w:rPr>
        <w:lastRenderedPageBreak/>
        <w:t>报文</w:t>
      </w:r>
      <w:r w:rsidR="002F6428">
        <w:rPr>
          <w:rFonts w:ascii="微软雅黑" w:eastAsia="微软雅黑" w:hAnsi="微软雅黑" w:hint="eastAsia"/>
        </w:rPr>
        <w:t>安</w:t>
      </w:r>
      <w:r w:rsidR="002F6428">
        <w:rPr>
          <w:rFonts w:ascii="微软雅黑" w:eastAsia="微软雅黑" w:hAnsi="微软雅黑"/>
        </w:rPr>
        <w:t>全</w:t>
      </w:r>
      <w:bookmarkEnd w:id="657"/>
    </w:p>
    <w:p w14:paraId="0F39B930" w14:textId="77777777" w:rsidR="00CF4938" w:rsidRPr="0017468D" w:rsidRDefault="00194C94" w:rsidP="00D10096">
      <w:pPr>
        <w:rPr>
          <w:rFonts w:ascii="微软雅黑" w:eastAsia="微软雅黑" w:hAnsi="微软雅黑"/>
        </w:rPr>
      </w:pPr>
      <w:r>
        <w:rPr>
          <w:rFonts w:ascii="微软雅黑" w:eastAsia="微软雅黑" w:hAnsi="微软雅黑" w:hint="eastAsia"/>
        </w:rPr>
        <w:t>通讯双方采用交换</w:t>
      </w:r>
      <w:r w:rsidR="0018316E" w:rsidRPr="0017468D">
        <w:rPr>
          <w:rFonts w:ascii="微软雅黑" w:eastAsia="微软雅黑" w:hAnsi="微软雅黑" w:hint="eastAsia"/>
        </w:rPr>
        <w:t>公钥方式，使用对方公钥加</w:t>
      </w:r>
      <w:r w:rsidR="00EE5CDD" w:rsidRPr="0017468D">
        <w:rPr>
          <w:rFonts w:ascii="微软雅黑" w:eastAsia="微软雅黑" w:hAnsi="微软雅黑" w:hint="eastAsia"/>
        </w:rPr>
        <w:t>密</w:t>
      </w:r>
      <w:r w:rsidR="0018316E" w:rsidRPr="0017468D">
        <w:rPr>
          <w:rFonts w:ascii="微软雅黑" w:eastAsia="微软雅黑" w:hAnsi="微软雅黑" w:hint="eastAsia"/>
        </w:rPr>
        <w:t>/</w:t>
      </w:r>
      <w:r w:rsidR="00EE5CDD" w:rsidRPr="0017468D">
        <w:rPr>
          <w:rFonts w:ascii="微软雅黑" w:eastAsia="微软雅黑" w:hAnsi="微软雅黑" w:hint="eastAsia"/>
        </w:rPr>
        <w:t>验</w:t>
      </w:r>
      <w:r w:rsidR="00EE5CDD" w:rsidRPr="0017468D">
        <w:rPr>
          <w:rFonts w:ascii="微软雅黑" w:eastAsia="微软雅黑" w:hAnsi="微软雅黑"/>
        </w:rPr>
        <w:t>签</w:t>
      </w:r>
      <w:r w:rsidR="0018316E" w:rsidRPr="0017468D">
        <w:rPr>
          <w:rFonts w:ascii="微软雅黑" w:eastAsia="微软雅黑" w:hAnsi="微软雅黑" w:hint="eastAsia"/>
        </w:rPr>
        <w:t>，已</w:t>
      </w:r>
      <w:r w:rsidR="00EE5CDD" w:rsidRPr="0017468D">
        <w:rPr>
          <w:rFonts w:ascii="微软雅黑" w:eastAsia="微软雅黑" w:hAnsi="微软雅黑" w:hint="eastAsia"/>
        </w:rPr>
        <w:t>方私钥解密</w:t>
      </w:r>
      <w:r w:rsidR="0018316E" w:rsidRPr="0017468D">
        <w:rPr>
          <w:rFonts w:ascii="微软雅黑" w:eastAsia="微软雅黑" w:hAnsi="微软雅黑" w:hint="eastAsia"/>
        </w:rPr>
        <w:t>/</w:t>
      </w:r>
      <w:r w:rsidR="00EE5CDD" w:rsidRPr="0017468D">
        <w:rPr>
          <w:rFonts w:ascii="微软雅黑" w:eastAsia="微软雅黑" w:hAnsi="微软雅黑" w:hint="eastAsia"/>
        </w:rPr>
        <w:t>签</w:t>
      </w:r>
      <w:r w:rsidR="00EE5CDD" w:rsidRPr="0017468D">
        <w:rPr>
          <w:rFonts w:ascii="微软雅黑" w:eastAsia="微软雅黑" w:hAnsi="微软雅黑"/>
        </w:rPr>
        <w:t>名</w:t>
      </w:r>
      <w:r w:rsidR="006039EF" w:rsidRPr="0017468D">
        <w:rPr>
          <w:rFonts w:ascii="微软雅黑" w:eastAsia="微软雅黑" w:hAnsi="微软雅黑" w:hint="eastAsia"/>
        </w:rPr>
        <w:t>，</w:t>
      </w:r>
      <w:r w:rsidR="006039EF" w:rsidRPr="0017468D">
        <w:rPr>
          <w:rFonts w:ascii="微软雅黑" w:eastAsia="微软雅黑" w:hAnsi="微软雅黑"/>
        </w:rPr>
        <w:t>处</w:t>
      </w:r>
      <w:r w:rsidR="006039EF" w:rsidRPr="0017468D">
        <w:rPr>
          <w:rFonts w:ascii="微软雅黑" w:eastAsia="微软雅黑" w:hAnsi="微软雅黑" w:hint="eastAsia"/>
        </w:rPr>
        <w:t>理</w:t>
      </w:r>
      <w:r w:rsidR="00EE5CDD" w:rsidRPr="0017468D">
        <w:rPr>
          <w:rFonts w:ascii="微软雅黑" w:eastAsia="微软雅黑" w:hAnsi="微软雅黑" w:hint="eastAsia"/>
        </w:rPr>
        <w:t>过程</w:t>
      </w:r>
      <w:r w:rsidR="006039EF" w:rsidRPr="0017468D">
        <w:rPr>
          <w:rFonts w:ascii="微软雅黑" w:eastAsia="微软雅黑" w:hAnsi="微软雅黑"/>
        </w:rPr>
        <w:t>如下：</w:t>
      </w:r>
    </w:p>
    <w:p w14:paraId="34822B4C" w14:textId="77777777" w:rsidR="00342775" w:rsidRPr="0017468D" w:rsidRDefault="00470AC1" w:rsidP="00D10096">
      <w:pPr>
        <w:rPr>
          <w:rFonts w:ascii="微软雅黑" w:eastAsia="微软雅黑" w:hAnsi="微软雅黑"/>
        </w:rPr>
      </w:pPr>
      <w:r>
        <w:rPr>
          <w:noProof/>
        </w:rPr>
        <w:drawing>
          <wp:inline distT="0" distB="0" distL="0" distR="0" wp14:anchorId="75133E00" wp14:editId="7E3E74BE">
            <wp:extent cx="4762500" cy="2038350"/>
            <wp:effectExtent l="0" t="0" r="0" b="0"/>
            <wp:docPr id="7" name="图片 7" descr="C:\Users\Administrator\AppData\Roaming\feiq\RichOle\305564656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AppData\Roaming\feiq\RichOle\3055646568.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2038350"/>
                    </a:xfrm>
                    <a:prstGeom prst="rect">
                      <a:avLst/>
                    </a:prstGeom>
                    <a:noFill/>
                    <a:ln>
                      <a:noFill/>
                    </a:ln>
                  </pic:spPr>
                </pic:pic>
              </a:graphicData>
            </a:graphic>
          </wp:inline>
        </w:drawing>
      </w:r>
    </w:p>
    <w:p w14:paraId="00C3D9AE" w14:textId="77777777" w:rsidR="00377445" w:rsidRDefault="006E6569" w:rsidP="0042024B">
      <w:pPr>
        <w:pStyle w:val="2"/>
      </w:pPr>
      <w:bookmarkStart w:id="658" w:name="_Toc448760948"/>
      <w:r w:rsidRPr="0048202D">
        <w:rPr>
          <w:rFonts w:hint="eastAsia"/>
        </w:rPr>
        <w:t>报文</w:t>
      </w:r>
      <w:r w:rsidR="0069352F" w:rsidRPr="0048202D">
        <w:rPr>
          <w:rFonts w:hint="eastAsia"/>
        </w:rPr>
        <w:t>加</w:t>
      </w:r>
      <w:r w:rsidR="0069352F" w:rsidRPr="0048202D">
        <w:t>密处理</w:t>
      </w:r>
      <w:bookmarkEnd w:id="658"/>
      <w:r w:rsidR="00EF6DBC" w:rsidRPr="00EF6DBC">
        <w:t xml:space="preserve"> </w:t>
      </w:r>
    </w:p>
    <w:p w14:paraId="74829E3B" w14:textId="77777777" w:rsidR="004F3229" w:rsidRPr="00A538AB" w:rsidRDefault="00C60115" w:rsidP="00A538AB">
      <w:pPr>
        <w:pStyle w:val="aff1"/>
        <w:numPr>
          <w:ilvl w:val="0"/>
          <w:numId w:val="33"/>
        </w:numPr>
        <w:ind w:firstLineChars="0"/>
        <w:rPr>
          <w:rFonts w:ascii="微软雅黑" w:eastAsia="微软雅黑" w:hAnsi="微软雅黑"/>
        </w:rPr>
      </w:pPr>
      <w:r w:rsidRPr="00A538AB">
        <w:rPr>
          <w:rFonts w:ascii="微软雅黑" w:eastAsia="微软雅黑" w:hAnsi="微软雅黑" w:hint="eastAsia"/>
        </w:rPr>
        <w:t>将报文体中的数据用</w:t>
      </w:r>
      <w:r w:rsidR="00E16286" w:rsidRPr="00A538AB">
        <w:rPr>
          <w:rFonts w:ascii="微软雅黑" w:eastAsia="微软雅黑" w:hAnsi="微软雅黑" w:hint="eastAsia"/>
        </w:rPr>
        <w:t>3</w:t>
      </w:r>
      <w:r w:rsidR="00E76B90">
        <w:rPr>
          <w:rFonts w:hint="eastAsia"/>
        </w:rPr>
        <w:t>DES</w:t>
      </w:r>
      <w:r w:rsidR="00E16286" w:rsidRPr="00A538AB">
        <w:rPr>
          <w:rFonts w:ascii="微软雅黑" w:eastAsia="微软雅黑" w:hAnsi="微软雅黑" w:hint="eastAsia"/>
        </w:rPr>
        <w:t>加密</w:t>
      </w:r>
      <w:r w:rsidR="00DE4350">
        <w:rPr>
          <w:rFonts w:ascii="微软雅黑" w:eastAsia="微软雅黑" w:hAnsi="微软雅黑" w:hint="eastAsia"/>
        </w:rPr>
        <w:t>和</w:t>
      </w:r>
      <w:r w:rsidR="00DE4350" w:rsidRPr="00A560D3">
        <w:rPr>
          <w:rFonts w:ascii="Courier New" w:eastAsiaTheme="minorEastAsia" w:hAnsi="Courier New" w:cs="Courier New" w:hint="eastAsia"/>
          <w:kern w:val="0"/>
          <w:sz w:val="20"/>
          <w:szCs w:val="20"/>
        </w:rPr>
        <w:t>base64</w:t>
      </w:r>
      <w:r w:rsidR="00DE4350" w:rsidRPr="00A560D3">
        <w:rPr>
          <w:rFonts w:ascii="Courier New" w:eastAsiaTheme="minorEastAsia" w:hAnsi="Courier New" w:cs="Courier New" w:hint="eastAsia"/>
          <w:kern w:val="0"/>
          <w:sz w:val="20"/>
          <w:szCs w:val="20"/>
        </w:rPr>
        <w:t>处理</w:t>
      </w:r>
      <w:r w:rsidR="00A538AB" w:rsidRPr="00A538AB">
        <w:rPr>
          <w:rFonts w:ascii="微软雅黑" w:eastAsia="微软雅黑" w:hAnsi="微软雅黑" w:hint="eastAsia"/>
        </w:rPr>
        <w:t>，每个商户密钥由华兴银行提供</w:t>
      </w:r>
      <w:r w:rsidR="00A538AB">
        <w:rPr>
          <w:rFonts w:ascii="微软雅黑" w:eastAsia="微软雅黑" w:hAnsi="微软雅黑" w:hint="eastAsia"/>
        </w:rPr>
        <w:t>。</w:t>
      </w:r>
    </w:p>
    <w:p w14:paraId="51FD3C36" w14:textId="77777777" w:rsidR="00A538AB" w:rsidRPr="00A472AB" w:rsidRDefault="00E76B90" w:rsidP="00E76B90">
      <w:pPr>
        <w:pStyle w:val="aff1"/>
        <w:numPr>
          <w:ilvl w:val="0"/>
          <w:numId w:val="33"/>
        </w:numPr>
        <w:ind w:firstLineChars="0"/>
      </w:pPr>
      <w:r w:rsidRPr="0022296F">
        <w:rPr>
          <w:rFonts w:ascii="微软雅黑" w:eastAsia="微软雅黑" w:hAnsi="微软雅黑" w:hint="eastAsia"/>
        </w:rPr>
        <w:t>测试环境的3DES应用加密密码</w:t>
      </w:r>
      <w:ins w:id="659" w:author="wincol" w:date="2016-04-07T20:12:00Z">
        <w:r w:rsidR="00276C1B">
          <w:rPr>
            <w:rFonts w:ascii="微软雅黑" w:eastAsia="微软雅黑" w:hAnsi="微软雅黑" w:hint="eastAsia"/>
          </w:rPr>
          <w:t>在</w:t>
        </w:r>
      </w:ins>
      <w:ins w:id="660" w:author="wincol" w:date="2016-04-13T16:32:00Z">
        <w:r w:rsidR="0095264A">
          <w:rPr>
            <w:rFonts w:ascii="微软雅黑" w:eastAsia="微软雅黑" w:hAnsi="微软雅黑" w:hint="eastAsia"/>
          </w:rPr>
          <w:t>提供测试环境信息时邮件提供</w:t>
        </w:r>
      </w:ins>
      <w:ins w:id="661" w:author="wincol" w:date="2016-04-07T20:00:00Z">
        <w:r w:rsidR="00B47304">
          <w:rPr>
            <w:rFonts w:ascii="微软雅黑" w:eastAsia="微软雅黑" w:hAnsi="微软雅黑" w:hint="eastAsia"/>
          </w:rPr>
          <w:t>。</w:t>
        </w:r>
      </w:ins>
    </w:p>
    <w:p w14:paraId="7AFBD5E1" w14:textId="77777777" w:rsidR="00A472AB" w:rsidRPr="00A472AB" w:rsidRDefault="00A472AB" w:rsidP="00E76B90">
      <w:pPr>
        <w:pStyle w:val="aff1"/>
        <w:numPr>
          <w:ilvl w:val="0"/>
          <w:numId w:val="33"/>
        </w:numPr>
        <w:ind w:firstLineChars="0"/>
      </w:pPr>
      <w:r>
        <w:rPr>
          <w:rFonts w:ascii="微软雅黑" w:eastAsia="微软雅黑" w:hAnsi="微软雅黑" w:hint="eastAsia"/>
        </w:rPr>
        <w:t>附上报文加密</w:t>
      </w:r>
      <w:r w:rsidR="00B87F19">
        <w:rPr>
          <w:rFonts w:ascii="微软雅黑" w:eastAsia="微软雅黑" w:hAnsi="微软雅黑" w:hint="eastAsia"/>
        </w:rPr>
        <w:t>和解密</w:t>
      </w:r>
      <w:r>
        <w:rPr>
          <w:rFonts w:ascii="微软雅黑" w:eastAsia="微软雅黑" w:hAnsi="微软雅黑" w:hint="eastAsia"/>
        </w:rPr>
        <w:t>方法</w:t>
      </w:r>
      <w:r w:rsidR="00F76580">
        <w:rPr>
          <w:rFonts w:ascii="微软雅黑" w:eastAsia="微软雅黑" w:hAnsi="微软雅黑" w:hint="eastAsia"/>
        </w:rPr>
        <w:t>，需要引用</w:t>
      </w:r>
      <w:r w:rsidR="00BF6B9D">
        <w:rPr>
          <w:rFonts w:ascii="微软雅黑" w:eastAsia="微软雅黑" w:hAnsi="微软雅黑" w:hint="eastAsia"/>
        </w:rPr>
        <w:t>1</w:t>
      </w:r>
      <w:r w:rsidR="00F76580">
        <w:rPr>
          <w:rFonts w:ascii="微软雅黑" w:eastAsia="微软雅黑" w:hAnsi="微软雅黑" w:hint="eastAsia"/>
        </w:rPr>
        <w:t>个jar包</w:t>
      </w:r>
      <w:ins w:id="662" w:author="wincol" w:date="2016-04-13T16:31:00Z">
        <w:r w:rsidR="0095264A">
          <w:rPr>
            <w:rFonts w:ascii="微软雅黑" w:eastAsia="微软雅黑" w:hAnsi="微软雅黑" w:hint="eastAsia"/>
          </w:rPr>
          <w:t>(JDK1.6版本的jar包</w:t>
        </w:r>
      </w:ins>
      <w:ins w:id="663" w:author="wincol" w:date="2016-04-15T14:41:00Z">
        <w:r w:rsidR="00795E0F">
          <w:rPr>
            <w:rFonts w:ascii="微软雅黑" w:eastAsia="微软雅黑" w:hAnsi="微软雅黑" w:hint="eastAsia"/>
          </w:rPr>
          <w:t>，商户自行下载</w:t>
        </w:r>
      </w:ins>
      <w:ins w:id="664" w:author="wincol" w:date="2016-04-13T16:31:00Z">
        <w:r w:rsidR="0095264A">
          <w:rPr>
            <w:rFonts w:ascii="微软雅黑" w:eastAsia="微软雅黑" w:hAnsi="微软雅黑" w:hint="eastAsia"/>
          </w:rPr>
          <w:t>)</w:t>
        </w:r>
      </w:ins>
      <w:r w:rsidR="007A146B">
        <w:rPr>
          <w:rFonts w:ascii="微软雅黑" w:eastAsia="微软雅黑" w:hAnsi="微软雅黑" w:hint="eastAsia"/>
        </w:rPr>
        <w:t>，请使用JDK1.6版本开发</w:t>
      </w:r>
    </w:p>
    <w:p w14:paraId="2A491904" w14:textId="77777777" w:rsidR="00ED6987" w:rsidRDefault="00B2096D" w:rsidP="00FD627C">
      <w:pPr>
        <w:pStyle w:val="aff1"/>
        <w:ind w:left="360" w:firstLineChars="0" w:firstLine="0"/>
      </w:pPr>
      <w:r w:rsidRPr="00F76580">
        <w:object w:dxaOrig="3150" w:dyaOrig="840" w14:anchorId="3D1188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41.25pt" o:ole="">
            <v:imagedata r:id="rId16" o:title=""/>
          </v:shape>
          <o:OLEObject Type="Embed" ProgID="Package" ShapeID="_x0000_i1025" DrawAspect="Content" ObjectID="_1552918800" r:id="rId17"/>
        </w:object>
      </w:r>
    </w:p>
    <w:p w14:paraId="51518718" w14:textId="77777777" w:rsidR="00A511D1" w:rsidRPr="00335BFE" w:rsidRDefault="00A511D1" w:rsidP="00335BFE">
      <w:pPr>
        <w:pStyle w:val="aff1"/>
        <w:numPr>
          <w:ilvl w:val="0"/>
          <w:numId w:val="33"/>
        </w:numPr>
        <w:ind w:firstLineChars="0"/>
        <w:rPr>
          <w:rFonts w:ascii="微软雅黑" w:eastAsia="微软雅黑" w:hAnsi="微软雅黑"/>
        </w:rPr>
      </w:pPr>
      <w:r w:rsidRPr="00335BFE">
        <w:rPr>
          <w:rFonts w:ascii="微软雅黑" w:eastAsia="微软雅黑" w:hAnsi="微软雅黑" w:hint="eastAsia"/>
        </w:rPr>
        <w:t>举例说明</w:t>
      </w:r>
    </w:p>
    <w:p w14:paraId="3FB878FD" w14:textId="77777777" w:rsidR="00335BFE" w:rsidRPr="00335BFE" w:rsidRDefault="00335BFE" w:rsidP="00335BFE">
      <w:pPr>
        <w:rPr>
          <w:rFonts w:eastAsiaTheme="minorEastAsia"/>
          <w:szCs w:val="21"/>
        </w:rPr>
      </w:pPr>
      <w:r w:rsidRPr="00335BFE">
        <w:rPr>
          <w:rFonts w:eastAsiaTheme="minorEastAsia"/>
          <w:szCs w:val="21"/>
        </w:rPr>
        <w:t>XMLPARA</w:t>
      </w:r>
      <w:r w:rsidRPr="00335BFE">
        <w:rPr>
          <w:rFonts w:eastAsiaTheme="minorEastAsia" w:hint="eastAsia"/>
          <w:szCs w:val="21"/>
        </w:rPr>
        <w:t>节点</w:t>
      </w:r>
      <w:r w:rsidRPr="00335BFE">
        <w:rPr>
          <w:rFonts w:ascii="Courier New" w:eastAsiaTheme="minorEastAsia" w:hAnsi="Courier New" w:cs="Courier New" w:hint="eastAsia"/>
          <w:kern w:val="0"/>
          <w:sz w:val="20"/>
          <w:szCs w:val="20"/>
        </w:rPr>
        <w:t>的明文为：</w:t>
      </w:r>
    </w:p>
    <w:tbl>
      <w:tblPr>
        <w:tblStyle w:val="af2"/>
        <w:tblW w:w="0" w:type="auto"/>
        <w:tblLook w:val="04A0" w:firstRow="1" w:lastRow="0" w:firstColumn="1" w:lastColumn="0" w:noHBand="0" w:noVBand="1"/>
      </w:tblPr>
      <w:tblGrid>
        <w:gridCol w:w="9962"/>
      </w:tblGrid>
      <w:tr w:rsidR="00335BFE" w14:paraId="444B79D2" w14:textId="77777777" w:rsidTr="00E81D47">
        <w:tc>
          <w:tcPr>
            <w:tcW w:w="9962" w:type="dxa"/>
          </w:tcPr>
          <w:p w14:paraId="23065083" w14:textId="77777777" w:rsidR="00335BFE" w:rsidRPr="002676B1" w:rsidRDefault="00335BFE" w:rsidP="00E81D47">
            <w:pPr>
              <w:rPr>
                <w:rFonts w:eastAsiaTheme="minorEastAsia"/>
                <w:szCs w:val="21"/>
              </w:rPr>
            </w:pPr>
            <w:r w:rsidRPr="00C71282">
              <w:rPr>
                <w:rFonts w:ascii="Courier New" w:eastAsiaTheme="minorEastAsia" w:hAnsi="Courier New" w:cs="Courier New"/>
                <w:szCs w:val="20"/>
              </w:rPr>
              <w:t>&lt;BATCH_ID&gt;580116&lt;/BATCH_ID&gt;&lt;PROJECT_CODE&gt;PRJ201603160236168741&lt;/PROJECT_CODE&gt;&lt;PROJECT_ID&gt;b904af2c-1834-434b-a0cb-1b91a8c19caa&lt;/PROJECT_ID&gt;</w:t>
            </w:r>
          </w:p>
        </w:tc>
      </w:tr>
    </w:tbl>
    <w:p w14:paraId="1E8D4B07" w14:textId="77777777" w:rsidR="00856ED5" w:rsidRPr="00D85890" w:rsidRDefault="00335BFE" w:rsidP="00856ED5">
      <w:pPr>
        <w:rPr>
          <w:rFonts w:ascii="微软雅黑" w:eastAsia="微软雅黑" w:hAnsi="微软雅黑"/>
        </w:rPr>
      </w:pPr>
      <w:r>
        <w:rPr>
          <w:rFonts w:ascii="微软雅黑" w:eastAsia="微软雅黑" w:hAnsi="微软雅黑" w:hint="eastAsia"/>
        </w:rPr>
        <w:t>加密后变成了：</w:t>
      </w:r>
    </w:p>
    <w:tbl>
      <w:tblPr>
        <w:tblStyle w:val="af2"/>
        <w:tblW w:w="0" w:type="auto"/>
        <w:tblLook w:val="04A0" w:firstRow="1" w:lastRow="0" w:firstColumn="1" w:lastColumn="0" w:noHBand="0" w:noVBand="1"/>
      </w:tblPr>
      <w:tblGrid>
        <w:gridCol w:w="9962"/>
      </w:tblGrid>
      <w:tr w:rsidR="00856ED5" w14:paraId="3D314519" w14:textId="77777777" w:rsidTr="00E81D47">
        <w:tc>
          <w:tcPr>
            <w:tcW w:w="9962" w:type="dxa"/>
          </w:tcPr>
          <w:p w14:paraId="2D8407F0" w14:textId="77777777" w:rsidR="00856ED5" w:rsidRPr="002676B1" w:rsidRDefault="00856ED5" w:rsidP="00E81D47">
            <w:pPr>
              <w:rPr>
                <w:rFonts w:eastAsiaTheme="minorEastAsia"/>
                <w:szCs w:val="21"/>
              </w:rPr>
            </w:pPr>
            <w:r>
              <w:rPr>
                <w:rFonts w:ascii="Consolas" w:hAnsi="Consolas" w:cs="Consolas"/>
                <w:color w:val="000000"/>
                <w:kern w:val="0"/>
                <w:sz w:val="20"/>
                <w:szCs w:val="20"/>
              </w:rPr>
              <w:t>NVnwXP2rp6vOBT0MUM7ksYWuVU9JH/yK6Emtf8BLHTgMyyBjG2uy0nEzEJ40ch0dk0Q0bjvGw8/EFp7ccofRz07f5/gYJZq4Dwj7d+X8vyg2hnjyLfTJDCoDsBZ26ypULjYyPO5EjOLEUPTVbwX3/4L49nXtIStjYk6RgCDoV6LUjr3lJgOt+EkETdLRiYb0</w:t>
            </w:r>
          </w:p>
        </w:tc>
      </w:tr>
    </w:tbl>
    <w:p w14:paraId="2634B1CA" w14:textId="77777777" w:rsidR="00335BFE" w:rsidRPr="00856ED5" w:rsidRDefault="00335BFE" w:rsidP="00335BFE">
      <w:pPr>
        <w:rPr>
          <w:rFonts w:ascii="微软雅黑" w:eastAsia="微软雅黑" w:hAnsi="微软雅黑"/>
        </w:rPr>
      </w:pPr>
    </w:p>
    <w:p w14:paraId="4E9566D4" w14:textId="77777777" w:rsidR="00151517" w:rsidRPr="0017468D" w:rsidRDefault="006E6569" w:rsidP="0042024B">
      <w:pPr>
        <w:pStyle w:val="2"/>
      </w:pPr>
      <w:bookmarkStart w:id="665" w:name="_Toc448760949"/>
      <w:r>
        <w:rPr>
          <w:rFonts w:hint="eastAsia"/>
        </w:rPr>
        <w:lastRenderedPageBreak/>
        <w:t>报文</w:t>
      </w:r>
      <w:r w:rsidR="0069352F" w:rsidRPr="0017468D">
        <w:rPr>
          <w:rFonts w:hint="eastAsia"/>
        </w:rPr>
        <w:t>签</w:t>
      </w:r>
      <w:r w:rsidR="0069352F" w:rsidRPr="0017468D">
        <w:t>名处理</w:t>
      </w:r>
      <w:bookmarkEnd w:id="665"/>
    </w:p>
    <w:p w14:paraId="5496A1B0" w14:textId="77777777" w:rsidR="00FC5380" w:rsidRPr="0017468D" w:rsidRDefault="00FC5380" w:rsidP="00D10096">
      <w:pPr>
        <w:rPr>
          <w:rFonts w:ascii="微软雅黑" w:eastAsia="微软雅黑" w:hAnsi="微软雅黑"/>
        </w:rPr>
      </w:pPr>
      <w:r w:rsidRPr="0017468D">
        <w:rPr>
          <w:rFonts w:ascii="微软雅黑" w:eastAsia="微软雅黑" w:hAnsi="微软雅黑" w:hint="eastAsia"/>
        </w:rPr>
        <w:t>1</w:t>
      </w:r>
      <w:r w:rsidR="00970B16">
        <w:rPr>
          <w:rFonts w:ascii="微软雅黑" w:eastAsia="微软雅黑" w:hAnsi="微软雅黑" w:hint="eastAsia"/>
        </w:rPr>
        <w:t>）将</w:t>
      </w:r>
      <w:r w:rsidRPr="0017468D">
        <w:rPr>
          <w:rFonts w:ascii="微软雅黑" w:eastAsia="微软雅黑" w:hAnsi="微软雅黑"/>
        </w:rPr>
        <w:t>报文</w:t>
      </w:r>
      <w:r w:rsidR="00386AF1" w:rsidRPr="0017468D">
        <w:rPr>
          <w:rFonts w:ascii="微软雅黑" w:eastAsia="微软雅黑" w:hAnsi="微软雅黑" w:hint="eastAsia"/>
        </w:rPr>
        <w:t>使用md5提</w:t>
      </w:r>
      <w:r w:rsidR="00386AF1" w:rsidRPr="0017468D">
        <w:rPr>
          <w:rFonts w:ascii="微软雅黑" w:eastAsia="微软雅黑" w:hAnsi="微软雅黑"/>
        </w:rPr>
        <w:t>取</w:t>
      </w:r>
      <w:r w:rsidR="00386AF1" w:rsidRPr="0017468D">
        <w:rPr>
          <w:rFonts w:ascii="微软雅黑" w:eastAsia="微软雅黑" w:hAnsi="微软雅黑" w:hint="eastAsia"/>
        </w:rPr>
        <w:t>报文摘</w:t>
      </w:r>
      <w:r w:rsidRPr="0017468D">
        <w:rPr>
          <w:rFonts w:ascii="微软雅黑" w:eastAsia="微软雅黑" w:hAnsi="微软雅黑"/>
        </w:rPr>
        <w:t>要</w:t>
      </w:r>
      <w:r w:rsidRPr="0017468D">
        <w:rPr>
          <w:rFonts w:ascii="微软雅黑" w:eastAsia="微软雅黑" w:hAnsi="微软雅黑" w:hint="eastAsia"/>
        </w:rPr>
        <w:t>；</w:t>
      </w:r>
    </w:p>
    <w:p w14:paraId="31C5D280" w14:textId="77777777" w:rsidR="00151517" w:rsidRPr="0017468D" w:rsidRDefault="00FC5380" w:rsidP="00D10096">
      <w:pPr>
        <w:rPr>
          <w:rFonts w:ascii="微软雅黑" w:eastAsia="微软雅黑" w:hAnsi="微软雅黑"/>
        </w:rPr>
      </w:pPr>
      <w:r w:rsidRPr="0017468D">
        <w:rPr>
          <w:rFonts w:ascii="微软雅黑" w:eastAsia="微软雅黑" w:hAnsi="微软雅黑"/>
        </w:rPr>
        <w:t>2</w:t>
      </w:r>
      <w:r w:rsidRPr="0017468D">
        <w:rPr>
          <w:rFonts w:ascii="微软雅黑" w:eastAsia="微软雅黑" w:hAnsi="微软雅黑" w:hint="eastAsia"/>
        </w:rPr>
        <w:t>）</w:t>
      </w:r>
      <w:r w:rsidR="00386AF1" w:rsidRPr="0017468D">
        <w:rPr>
          <w:rFonts w:ascii="微软雅黑" w:eastAsia="微软雅黑" w:hAnsi="微软雅黑" w:hint="eastAsia"/>
        </w:rPr>
        <w:t>再使用</w:t>
      </w:r>
      <w:r w:rsidR="00386AF1" w:rsidRPr="0017468D">
        <w:rPr>
          <w:rFonts w:ascii="微软雅黑" w:eastAsia="微软雅黑" w:hAnsi="微软雅黑"/>
        </w:rPr>
        <w:t>已方私钥</w:t>
      </w:r>
      <w:r w:rsidR="00386AF1" w:rsidRPr="0017468D">
        <w:rPr>
          <w:rFonts w:ascii="微软雅黑" w:eastAsia="微软雅黑" w:hAnsi="微软雅黑" w:hint="eastAsia"/>
        </w:rPr>
        <w:t>对</w:t>
      </w:r>
      <w:r w:rsidR="00386AF1" w:rsidRPr="0017468D">
        <w:rPr>
          <w:rFonts w:ascii="微软雅黑" w:eastAsia="微软雅黑" w:hAnsi="微软雅黑"/>
        </w:rPr>
        <w:t>摘要进行</w:t>
      </w:r>
      <w:r w:rsidR="00386AF1" w:rsidRPr="0017468D">
        <w:rPr>
          <w:rFonts w:ascii="微软雅黑" w:eastAsia="微软雅黑" w:hAnsi="微软雅黑" w:hint="eastAsia"/>
        </w:rPr>
        <w:t>签</w:t>
      </w:r>
      <w:r w:rsidRPr="0017468D">
        <w:rPr>
          <w:rFonts w:ascii="微软雅黑" w:eastAsia="微软雅黑" w:hAnsi="微软雅黑"/>
        </w:rPr>
        <w:t>名</w:t>
      </w:r>
      <w:r w:rsidRPr="0017468D">
        <w:rPr>
          <w:rFonts w:ascii="微软雅黑" w:eastAsia="微软雅黑" w:hAnsi="微软雅黑" w:hint="eastAsia"/>
        </w:rPr>
        <w:t>；</w:t>
      </w:r>
    </w:p>
    <w:p w14:paraId="0D29521E" w14:textId="77777777" w:rsidR="002C50BC" w:rsidRDefault="00FC5380" w:rsidP="002C50BC">
      <w:pPr>
        <w:rPr>
          <w:rFonts w:ascii="微软雅黑" w:eastAsia="微软雅黑" w:hAnsi="微软雅黑"/>
        </w:rPr>
      </w:pPr>
      <w:r w:rsidRPr="0017468D">
        <w:rPr>
          <w:rFonts w:ascii="微软雅黑" w:eastAsia="微软雅黑" w:hAnsi="微软雅黑"/>
        </w:rPr>
        <w:t>3</w:t>
      </w:r>
      <w:r w:rsidRPr="0017468D">
        <w:rPr>
          <w:rFonts w:ascii="微软雅黑" w:eastAsia="微软雅黑" w:hAnsi="微软雅黑" w:hint="eastAsia"/>
        </w:rPr>
        <w:t>）</w:t>
      </w:r>
      <w:r w:rsidRPr="0017468D">
        <w:rPr>
          <w:rFonts w:ascii="微软雅黑" w:eastAsia="微软雅黑" w:hAnsi="微软雅黑"/>
        </w:rPr>
        <w:t>发送</w:t>
      </w:r>
      <w:r w:rsidRPr="0017468D">
        <w:rPr>
          <w:rFonts w:ascii="微软雅黑" w:eastAsia="微软雅黑" w:hAnsi="微软雅黑" w:hint="eastAsia"/>
        </w:rPr>
        <w:t>加</w:t>
      </w:r>
      <w:r w:rsidRPr="0017468D">
        <w:rPr>
          <w:rFonts w:ascii="微软雅黑" w:eastAsia="微软雅黑" w:hAnsi="微软雅黑"/>
        </w:rPr>
        <w:t>密报文和签名给</w:t>
      </w:r>
      <w:r w:rsidR="003A7C1F">
        <w:rPr>
          <w:rFonts w:ascii="微软雅黑" w:eastAsia="微软雅黑" w:hAnsi="微软雅黑" w:hint="eastAsia"/>
        </w:rPr>
        <w:t>银</w:t>
      </w:r>
      <w:r w:rsidR="003A7C1F">
        <w:rPr>
          <w:rFonts w:ascii="微软雅黑" w:eastAsia="微软雅黑" w:hAnsi="微软雅黑"/>
        </w:rPr>
        <w:t>行外联网关</w:t>
      </w:r>
      <w:r w:rsidR="003A7C1F">
        <w:rPr>
          <w:rFonts w:ascii="微软雅黑" w:eastAsia="微软雅黑" w:hAnsi="微软雅黑" w:hint="eastAsia"/>
        </w:rPr>
        <w:t>；</w:t>
      </w:r>
    </w:p>
    <w:p w14:paraId="054005AB" w14:textId="77777777" w:rsidR="002C50BC" w:rsidRDefault="002C50BC" w:rsidP="002C50BC">
      <w:pPr>
        <w:rPr>
          <w:rFonts w:ascii="微软雅黑" w:eastAsia="微软雅黑" w:hAnsi="微软雅黑"/>
        </w:rPr>
      </w:pPr>
      <w:r>
        <w:rPr>
          <w:rFonts w:ascii="微软雅黑" w:eastAsia="微软雅黑" w:hAnsi="微软雅黑" w:hint="eastAsia"/>
        </w:rPr>
        <w:t>4</w:t>
      </w:r>
      <w:r w:rsidRPr="0017468D">
        <w:rPr>
          <w:rFonts w:ascii="微软雅黑" w:eastAsia="微软雅黑" w:hAnsi="微软雅黑" w:hint="eastAsia"/>
        </w:rPr>
        <w:t>）</w:t>
      </w:r>
      <w:r>
        <w:rPr>
          <w:rFonts w:ascii="微软雅黑" w:eastAsia="微软雅黑" w:hAnsi="微软雅黑" w:hint="eastAsia"/>
        </w:rPr>
        <w:t>附生成公钥和私钥方法，如下：</w:t>
      </w:r>
      <w:r w:rsidR="0059102C">
        <w:rPr>
          <w:rFonts w:ascii="微软雅黑" w:eastAsia="微软雅黑" w:hAnsi="微软雅黑" w:hint="eastAsia"/>
        </w:rPr>
        <w:t>(请将生成的公钥发给华兴银行维护)</w:t>
      </w:r>
    </w:p>
    <w:p w14:paraId="04263084" w14:textId="77777777" w:rsidR="002C50BC" w:rsidRPr="00205226" w:rsidRDefault="004C70EA" w:rsidP="008535D5">
      <w:pPr>
        <w:ind w:firstLineChars="150" w:firstLine="315"/>
        <w:rPr>
          <w:rFonts w:ascii="微软雅黑" w:eastAsia="微软雅黑" w:hAnsi="微软雅黑"/>
        </w:rPr>
      </w:pPr>
      <w:r>
        <w:rPr>
          <w:rFonts w:ascii="微软雅黑" w:eastAsia="微软雅黑" w:hAnsi="微软雅黑" w:hint="eastAsia"/>
        </w:rPr>
        <w:t>首先需要引用</w:t>
      </w:r>
      <w:r w:rsidR="00121B32">
        <w:rPr>
          <w:rFonts w:ascii="微软雅黑" w:eastAsia="微软雅黑" w:hAnsi="微软雅黑" w:hint="eastAsia"/>
        </w:rPr>
        <w:t>2个</w:t>
      </w:r>
      <w:r>
        <w:rPr>
          <w:rFonts w:ascii="微软雅黑" w:eastAsia="微软雅黑" w:hAnsi="微软雅黑" w:hint="eastAsia"/>
        </w:rPr>
        <w:t>jar包</w:t>
      </w:r>
      <w:ins w:id="666" w:author="wincol" w:date="2016-04-13T16:33:00Z">
        <w:r w:rsidR="00006F23">
          <w:rPr>
            <w:rFonts w:ascii="微软雅黑" w:eastAsia="微软雅黑" w:hAnsi="微软雅黑" w:hint="eastAsia"/>
          </w:rPr>
          <w:t>(JDK1.6版本的jar包</w:t>
        </w:r>
      </w:ins>
      <w:ins w:id="667" w:author="wincol" w:date="2016-04-15T14:41:00Z">
        <w:r w:rsidR="00795E0F">
          <w:rPr>
            <w:rFonts w:ascii="微软雅黑" w:eastAsia="微软雅黑" w:hAnsi="微软雅黑" w:hint="eastAsia"/>
          </w:rPr>
          <w:t>，商户自行下载</w:t>
        </w:r>
      </w:ins>
      <w:ins w:id="668" w:author="wincol" w:date="2016-04-13T16:33:00Z">
        <w:r w:rsidR="00006F23">
          <w:rPr>
            <w:rFonts w:ascii="微软雅黑" w:eastAsia="微软雅黑" w:hAnsi="微软雅黑" w:hint="eastAsia"/>
          </w:rPr>
          <w:t>)</w:t>
        </w:r>
      </w:ins>
      <w:r w:rsidR="00F31D83">
        <w:rPr>
          <w:rFonts w:ascii="微软雅黑" w:eastAsia="微软雅黑" w:hAnsi="微软雅黑" w:hint="eastAsia"/>
        </w:rPr>
        <w:t>，请使用JDK1.6版本开发</w:t>
      </w:r>
    </w:p>
    <w:p w14:paraId="481FDEB1" w14:textId="77777777" w:rsidR="002C50BC" w:rsidRDefault="004D2FBA" w:rsidP="002C50BC">
      <w:pPr>
        <w:rPr>
          <w:rFonts w:ascii="微软雅黑" w:eastAsia="微软雅黑" w:hAnsi="微软雅黑"/>
        </w:rPr>
      </w:pPr>
      <w:r w:rsidRPr="00DD2299">
        <w:rPr>
          <w:rFonts w:ascii="微软雅黑" w:eastAsia="微软雅黑" w:hAnsi="微软雅黑"/>
        </w:rPr>
        <w:object w:dxaOrig="930" w:dyaOrig="840" w14:anchorId="64BBAEFE">
          <v:shape id="_x0000_i1026" type="#_x0000_t75" style="width:48pt;height:41.25pt" o:ole="">
            <v:imagedata r:id="rId18" o:title=""/>
          </v:shape>
          <o:OLEObject Type="Embed" ProgID="Package" ShapeID="_x0000_i1026" DrawAspect="Content" ObjectID="_1552918801" r:id="rId19"/>
        </w:object>
      </w:r>
    </w:p>
    <w:p w14:paraId="09AF029F" w14:textId="77777777" w:rsidR="002C50BC" w:rsidRDefault="002C50BC" w:rsidP="002C50BC">
      <w:pPr>
        <w:rPr>
          <w:rFonts w:ascii="微软雅黑" w:eastAsia="微软雅黑" w:hAnsi="微软雅黑"/>
        </w:rPr>
      </w:pPr>
      <w:r>
        <w:rPr>
          <w:rFonts w:ascii="微软雅黑" w:eastAsia="微软雅黑" w:hAnsi="微软雅黑" w:hint="eastAsia"/>
        </w:rPr>
        <w:t>5）附签名 和 验签的方法，如下：</w:t>
      </w:r>
    </w:p>
    <w:p w14:paraId="1A044AD5" w14:textId="77777777" w:rsidR="003F7651" w:rsidRDefault="00827E5F" w:rsidP="002C50BC">
      <w:pPr>
        <w:rPr>
          <w:rFonts w:ascii="微软雅黑" w:eastAsia="微软雅黑" w:hAnsi="微软雅黑"/>
        </w:rPr>
      </w:pPr>
      <w:r>
        <w:rPr>
          <w:rFonts w:ascii="微软雅黑" w:eastAsia="微软雅黑" w:hAnsi="微软雅黑"/>
        </w:rPr>
        <w:object w:dxaOrig="1275" w:dyaOrig="840" w14:anchorId="0F352F07">
          <v:shape id="_x0000_i1027" type="#_x0000_t75" style="width:63pt;height:41.25pt" o:ole="">
            <v:imagedata r:id="rId20" o:title=""/>
          </v:shape>
          <o:OLEObject Type="Embed" ProgID="Package" ShapeID="_x0000_i1027" DrawAspect="Content" ObjectID="_1552918802" r:id="rId21"/>
        </w:object>
      </w:r>
    </w:p>
    <w:p w14:paraId="31B78248" w14:textId="77777777" w:rsidR="002C50BC" w:rsidRPr="009A7565" w:rsidRDefault="002C50BC" w:rsidP="002C50BC">
      <w:pPr>
        <w:rPr>
          <w:rFonts w:ascii="微软雅黑" w:eastAsia="微软雅黑" w:hAnsi="微软雅黑"/>
        </w:rPr>
      </w:pPr>
      <w:r>
        <w:rPr>
          <w:rFonts w:ascii="微软雅黑" w:eastAsia="微软雅黑" w:hAnsi="微软雅黑" w:hint="eastAsia"/>
        </w:rPr>
        <w:t>6 ) 行方测试环境公钥，</w:t>
      </w:r>
      <w:ins w:id="669" w:author="wincol" w:date="2016-04-13T16:34:00Z">
        <w:r w:rsidR="00115CA7">
          <w:rPr>
            <w:rFonts w:ascii="微软雅黑" w:eastAsia="微软雅黑" w:hAnsi="微软雅黑" w:hint="eastAsia"/>
          </w:rPr>
          <w:t>在提供测试环境信息时邮件提供。</w:t>
        </w:r>
      </w:ins>
      <w:r w:rsidRPr="009A7565">
        <w:rPr>
          <w:rFonts w:ascii="微软雅黑" w:eastAsia="微软雅黑" w:cs="微软雅黑"/>
          <w:color w:val="0000FF"/>
          <w:kern w:val="0"/>
          <w:sz w:val="24"/>
        </w:rPr>
        <w:br/>
      </w:r>
    </w:p>
    <w:p w14:paraId="680DC0C5" w14:textId="77777777" w:rsidR="002C50BC" w:rsidRPr="002C50BC" w:rsidRDefault="002C50BC" w:rsidP="007217A2">
      <w:pPr>
        <w:rPr>
          <w:rFonts w:ascii="微软雅黑" w:eastAsia="微软雅黑" w:hAnsi="微软雅黑"/>
        </w:rPr>
      </w:pPr>
    </w:p>
    <w:p w14:paraId="72A943BE" w14:textId="77777777" w:rsidR="0069352F" w:rsidRPr="0017468D" w:rsidRDefault="006E6569" w:rsidP="0042024B">
      <w:pPr>
        <w:pStyle w:val="2"/>
      </w:pPr>
      <w:bookmarkStart w:id="670" w:name="_Toc448760950"/>
      <w:r>
        <w:rPr>
          <w:rFonts w:hint="eastAsia"/>
        </w:rPr>
        <w:t>报文</w:t>
      </w:r>
      <w:r w:rsidR="00E06195" w:rsidRPr="0017468D">
        <w:rPr>
          <w:rFonts w:hint="eastAsia"/>
        </w:rPr>
        <w:t>验</w:t>
      </w:r>
      <w:r w:rsidR="00E06195" w:rsidRPr="0017468D">
        <w:t>签</w:t>
      </w:r>
      <w:r w:rsidR="0069352F" w:rsidRPr="0017468D">
        <w:t>处理</w:t>
      </w:r>
      <w:bookmarkEnd w:id="670"/>
    </w:p>
    <w:p w14:paraId="6298CBBA" w14:textId="77777777" w:rsidR="00FC5380" w:rsidRPr="0017468D" w:rsidRDefault="00FC5380" w:rsidP="0069352F">
      <w:pPr>
        <w:rPr>
          <w:rFonts w:ascii="微软雅黑" w:eastAsia="微软雅黑" w:hAnsi="微软雅黑"/>
        </w:rPr>
      </w:pPr>
      <w:r w:rsidRPr="0017468D">
        <w:rPr>
          <w:rFonts w:ascii="微软雅黑" w:eastAsia="微软雅黑" w:hAnsi="微软雅黑" w:hint="eastAsia"/>
        </w:rPr>
        <w:t>1）</w:t>
      </w:r>
      <w:r w:rsidR="00141F74" w:rsidRPr="0017468D">
        <w:rPr>
          <w:rFonts w:ascii="微软雅黑" w:eastAsia="微软雅黑" w:hAnsi="微软雅黑" w:hint="eastAsia"/>
        </w:rPr>
        <w:t>将</w:t>
      </w:r>
      <w:r w:rsidR="00141F74" w:rsidRPr="0017468D">
        <w:rPr>
          <w:rFonts w:ascii="微软雅黑" w:eastAsia="微软雅黑" w:hAnsi="微软雅黑"/>
        </w:rPr>
        <w:t>收到的</w:t>
      </w:r>
      <w:ins w:id="671" w:author="wincol" w:date="2016-04-26T18:25:00Z">
        <w:r w:rsidR="0066520F">
          <w:rPr>
            <w:rFonts w:ascii="微软雅黑" w:eastAsia="微软雅黑" w:hAnsi="微软雅黑" w:hint="eastAsia"/>
          </w:rPr>
          <w:t>整个</w:t>
        </w:r>
      </w:ins>
      <w:r w:rsidR="00C1335B">
        <w:rPr>
          <w:rFonts w:ascii="微软雅黑" w:eastAsia="微软雅黑" w:hAnsi="微软雅黑" w:hint="eastAsia"/>
        </w:rPr>
        <w:t>&lt;?xml&gt;</w:t>
      </w:r>
      <w:del w:id="672" w:author="wincol" w:date="2016-04-26T18:25:00Z">
        <w:r w:rsidR="00C1335B" w:rsidDel="0066520F">
          <w:rPr>
            <w:rFonts w:ascii="微软雅黑" w:eastAsia="微软雅黑" w:hAnsi="微软雅黑" w:hint="eastAsia"/>
          </w:rPr>
          <w:delText>后的</w:delText>
        </w:r>
        <w:r w:rsidR="00A560F1" w:rsidDel="0066520F">
          <w:rPr>
            <w:rFonts w:ascii="微软雅黑" w:eastAsia="微软雅黑" w:hAnsi="微软雅黑" w:hint="eastAsia"/>
          </w:rPr>
          <w:delText>原</w:delText>
        </w:r>
      </w:del>
      <w:r w:rsidR="00141F74" w:rsidRPr="0017468D">
        <w:rPr>
          <w:rFonts w:ascii="微软雅黑" w:eastAsia="微软雅黑" w:hAnsi="微软雅黑"/>
        </w:rPr>
        <w:t>报文进行</w:t>
      </w:r>
      <w:r w:rsidR="00141F74" w:rsidRPr="0017468D">
        <w:rPr>
          <w:rFonts w:ascii="微软雅黑" w:eastAsia="微软雅黑" w:hAnsi="微软雅黑" w:hint="eastAsia"/>
        </w:rPr>
        <w:t>md5</w:t>
      </w:r>
      <w:r w:rsidR="004F5944">
        <w:rPr>
          <w:rFonts w:ascii="微软雅黑" w:eastAsia="微软雅黑" w:hAnsi="微软雅黑" w:hint="eastAsia"/>
        </w:rPr>
        <w:t>提取</w:t>
      </w:r>
      <w:r w:rsidR="00A560F1" w:rsidRPr="0017468D">
        <w:rPr>
          <w:rFonts w:ascii="微软雅黑" w:eastAsia="微软雅黑" w:hAnsi="微软雅黑"/>
        </w:rPr>
        <w:t>报文</w:t>
      </w:r>
      <w:r w:rsidRPr="0017468D">
        <w:rPr>
          <w:rFonts w:ascii="微软雅黑" w:eastAsia="微软雅黑" w:hAnsi="微软雅黑"/>
        </w:rPr>
        <w:t>摘要</w:t>
      </w:r>
      <w:r w:rsidRPr="0017468D">
        <w:rPr>
          <w:rFonts w:ascii="微软雅黑" w:eastAsia="微软雅黑" w:hAnsi="微软雅黑" w:hint="eastAsia"/>
        </w:rPr>
        <w:t>；</w:t>
      </w:r>
    </w:p>
    <w:p w14:paraId="1ACC9A94" w14:textId="77777777" w:rsidR="00FC5380" w:rsidRPr="0017468D" w:rsidRDefault="00FC5380" w:rsidP="0069352F">
      <w:pPr>
        <w:rPr>
          <w:rFonts w:ascii="微软雅黑" w:eastAsia="微软雅黑" w:hAnsi="微软雅黑"/>
        </w:rPr>
      </w:pPr>
      <w:r w:rsidRPr="0017468D">
        <w:rPr>
          <w:rFonts w:ascii="微软雅黑" w:eastAsia="微软雅黑" w:hAnsi="微软雅黑"/>
        </w:rPr>
        <w:t>2</w:t>
      </w:r>
      <w:r w:rsidRPr="0017468D">
        <w:rPr>
          <w:rFonts w:ascii="微软雅黑" w:eastAsia="微软雅黑" w:hAnsi="微软雅黑" w:hint="eastAsia"/>
        </w:rPr>
        <w:t>）</w:t>
      </w:r>
      <w:r w:rsidR="00141F74" w:rsidRPr="0017468D">
        <w:rPr>
          <w:rFonts w:ascii="微软雅黑" w:eastAsia="微软雅黑" w:hAnsi="微软雅黑" w:hint="eastAsia"/>
        </w:rPr>
        <w:t>然</w:t>
      </w:r>
      <w:r w:rsidR="00141F74" w:rsidRPr="0017468D">
        <w:rPr>
          <w:rFonts w:ascii="微软雅黑" w:eastAsia="微软雅黑" w:hAnsi="微软雅黑"/>
        </w:rPr>
        <w:t>后使用</w:t>
      </w:r>
      <w:r w:rsidR="0063163C">
        <w:rPr>
          <w:rFonts w:ascii="微软雅黑" w:eastAsia="微软雅黑" w:hAnsi="微软雅黑" w:hint="eastAsia"/>
        </w:rPr>
        <w:t>银</w:t>
      </w:r>
      <w:r w:rsidR="0063163C">
        <w:rPr>
          <w:rFonts w:ascii="微软雅黑" w:eastAsia="微软雅黑" w:hAnsi="微软雅黑"/>
        </w:rPr>
        <w:t>行</w:t>
      </w:r>
      <w:r w:rsidR="00141F74" w:rsidRPr="0017468D">
        <w:rPr>
          <w:rFonts w:ascii="微软雅黑" w:eastAsia="微软雅黑" w:hAnsi="微软雅黑"/>
        </w:rPr>
        <w:t>的</w:t>
      </w:r>
      <w:r w:rsidR="00141F74" w:rsidRPr="0017468D">
        <w:rPr>
          <w:rFonts w:ascii="微软雅黑" w:eastAsia="微软雅黑" w:hAnsi="微软雅黑" w:hint="eastAsia"/>
        </w:rPr>
        <w:t>公钥对</w:t>
      </w:r>
      <w:r w:rsidR="007523F2">
        <w:rPr>
          <w:rFonts w:ascii="微软雅黑" w:eastAsia="微软雅黑" w:hAnsi="微软雅黑" w:hint="eastAsia"/>
        </w:rPr>
        <w:t>返回的256位的签名数据</w:t>
      </w:r>
      <w:r w:rsidR="007523F2">
        <w:rPr>
          <w:rFonts w:ascii="微软雅黑" w:eastAsia="微软雅黑" w:hAnsi="微软雅黑"/>
        </w:rPr>
        <w:t>进行</w:t>
      </w:r>
      <w:r w:rsidR="007523F2">
        <w:rPr>
          <w:rFonts w:ascii="微软雅黑" w:eastAsia="微软雅黑" w:hAnsi="微软雅黑" w:hint="eastAsia"/>
        </w:rPr>
        <w:t>解密</w:t>
      </w:r>
      <w:r w:rsidRPr="0017468D">
        <w:rPr>
          <w:rFonts w:ascii="微软雅黑" w:eastAsia="微软雅黑" w:hAnsi="微软雅黑" w:hint="eastAsia"/>
        </w:rPr>
        <w:t>；</w:t>
      </w:r>
    </w:p>
    <w:p w14:paraId="3652EAD8" w14:textId="77777777" w:rsidR="0069352F" w:rsidRDefault="00FC5380" w:rsidP="0069352F">
      <w:pPr>
        <w:rPr>
          <w:rFonts w:ascii="微软雅黑" w:eastAsia="微软雅黑" w:hAnsi="微软雅黑"/>
        </w:rPr>
      </w:pPr>
      <w:r w:rsidRPr="0017468D">
        <w:rPr>
          <w:rFonts w:ascii="微软雅黑" w:eastAsia="微软雅黑" w:hAnsi="微软雅黑"/>
        </w:rPr>
        <w:t>3</w:t>
      </w:r>
      <w:r w:rsidRPr="0017468D">
        <w:rPr>
          <w:rFonts w:ascii="微软雅黑" w:eastAsia="微软雅黑" w:hAnsi="微软雅黑" w:hint="eastAsia"/>
        </w:rPr>
        <w:t>）</w:t>
      </w:r>
      <w:r w:rsidR="00170DDD" w:rsidRPr="0017468D">
        <w:rPr>
          <w:rFonts w:ascii="微软雅黑" w:eastAsia="微软雅黑" w:hAnsi="微软雅黑"/>
        </w:rPr>
        <w:t>将</w:t>
      </w:r>
      <w:r w:rsidR="004C4159">
        <w:rPr>
          <w:rFonts w:ascii="微软雅黑" w:eastAsia="微软雅黑" w:hAnsi="微软雅黑" w:hint="eastAsia"/>
        </w:rPr>
        <w:t>第一步提取的摘要和第二步解密后的摘要</w:t>
      </w:r>
      <w:r w:rsidR="00141F74" w:rsidRPr="0017468D">
        <w:rPr>
          <w:rFonts w:ascii="微软雅黑" w:eastAsia="微软雅黑" w:hAnsi="微软雅黑"/>
        </w:rPr>
        <w:t>进行比对</w:t>
      </w:r>
      <w:r w:rsidR="00141F74" w:rsidRPr="0017468D">
        <w:rPr>
          <w:rFonts w:ascii="微软雅黑" w:eastAsia="微软雅黑" w:hAnsi="微软雅黑" w:hint="eastAsia"/>
        </w:rPr>
        <w:t>，</w:t>
      </w:r>
      <w:r w:rsidR="00141F74" w:rsidRPr="0017468D">
        <w:rPr>
          <w:rFonts w:ascii="微软雅黑" w:eastAsia="微软雅黑" w:hAnsi="微软雅黑"/>
        </w:rPr>
        <w:t>如果一致说明报文</w:t>
      </w:r>
      <w:r w:rsidR="00141F74" w:rsidRPr="0017468D">
        <w:rPr>
          <w:rFonts w:ascii="微软雅黑" w:eastAsia="微软雅黑" w:hAnsi="微软雅黑" w:hint="eastAsia"/>
        </w:rPr>
        <w:t>是</w:t>
      </w:r>
      <w:r w:rsidR="00141F74" w:rsidRPr="0017468D">
        <w:rPr>
          <w:rFonts w:ascii="微软雅黑" w:eastAsia="微软雅黑" w:hAnsi="微软雅黑"/>
        </w:rPr>
        <w:t>完整的，且</w:t>
      </w:r>
      <w:r w:rsidRPr="0017468D">
        <w:rPr>
          <w:rFonts w:ascii="微软雅黑" w:eastAsia="微软雅黑" w:hAnsi="微软雅黑"/>
        </w:rPr>
        <w:t>未被篡改</w:t>
      </w:r>
      <w:r w:rsidRPr="0017468D">
        <w:rPr>
          <w:rFonts w:ascii="微软雅黑" w:eastAsia="微软雅黑" w:hAnsi="微软雅黑" w:hint="eastAsia"/>
        </w:rPr>
        <w:t>；</w:t>
      </w:r>
    </w:p>
    <w:p w14:paraId="26083A76" w14:textId="77777777" w:rsidR="00A9486F" w:rsidRPr="00A9486F" w:rsidRDefault="00A9486F" w:rsidP="0069352F">
      <w:pPr>
        <w:rPr>
          <w:rFonts w:ascii="微软雅黑" w:eastAsia="微软雅黑" w:hAnsi="微软雅黑"/>
        </w:rPr>
      </w:pPr>
      <w:r>
        <w:rPr>
          <w:rFonts w:ascii="微软雅黑" w:eastAsia="微软雅黑" w:hAnsi="微软雅黑" w:hint="eastAsia"/>
        </w:rPr>
        <w:t>请见如下方法</w:t>
      </w:r>
      <w:r w:rsidR="00425E39">
        <w:rPr>
          <w:rFonts w:ascii="微软雅黑" w:eastAsia="微软雅黑" w:hAnsi="微软雅黑" w:hint="eastAsia"/>
        </w:rPr>
        <w:t xml:space="preserve">：    </w:t>
      </w:r>
      <w:r w:rsidR="00425E39">
        <w:rPr>
          <w:rFonts w:ascii="微软雅黑" w:eastAsia="微软雅黑" w:hAnsi="微软雅黑"/>
        </w:rPr>
        <w:object w:dxaOrig="1276" w:dyaOrig="840" w14:anchorId="0659D07A">
          <v:shape id="_x0000_i1028" type="#_x0000_t75" style="width:63pt;height:41.25pt" o:ole="">
            <v:imagedata r:id="rId22" o:title=""/>
          </v:shape>
          <o:OLEObject Type="Embed" ProgID="Package" ShapeID="_x0000_i1028" DrawAspect="Content" ObjectID="_1552918803" r:id="rId23"/>
        </w:object>
      </w:r>
    </w:p>
    <w:p w14:paraId="24B77A1D" w14:textId="77777777" w:rsidR="0079684A" w:rsidRPr="00EF6DBC" w:rsidRDefault="006E6569" w:rsidP="0042024B">
      <w:pPr>
        <w:pStyle w:val="2"/>
      </w:pPr>
      <w:bookmarkStart w:id="673" w:name="_Toc448760951"/>
      <w:r>
        <w:rPr>
          <w:rFonts w:hint="eastAsia"/>
        </w:rPr>
        <w:t>报文</w:t>
      </w:r>
      <w:r w:rsidR="00E06195" w:rsidRPr="0017468D">
        <w:rPr>
          <w:rFonts w:hint="eastAsia"/>
        </w:rPr>
        <w:t>解</w:t>
      </w:r>
      <w:r w:rsidR="00E06195" w:rsidRPr="0017468D">
        <w:t>密</w:t>
      </w:r>
      <w:r w:rsidR="0069352F" w:rsidRPr="0017468D">
        <w:t>处理</w:t>
      </w:r>
      <w:bookmarkEnd w:id="673"/>
    </w:p>
    <w:p w14:paraId="2DD47BAF" w14:textId="77777777" w:rsidR="00E63BDB" w:rsidRPr="0063163C" w:rsidRDefault="00827E5F" w:rsidP="00E63BDB">
      <w:pPr>
        <w:rPr>
          <w:rFonts w:ascii="微软雅黑" w:eastAsia="微软雅黑" w:hAnsi="微软雅黑"/>
        </w:rPr>
      </w:pPr>
      <w:r>
        <w:rPr>
          <w:rFonts w:hint="eastAsia"/>
        </w:rPr>
        <w:t>请见方法：</w:t>
      </w:r>
      <w:r w:rsidR="0076417F" w:rsidRPr="0076417F">
        <w:t>DES3EncryptAndDecrypt</w:t>
      </w:r>
      <w:r w:rsidR="00B74C11">
        <w:rPr>
          <w:rFonts w:hint="eastAsia"/>
        </w:rPr>
        <w:t>.java</w:t>
      </w:r>
      <w:r w:rsidR="0076417F" w:rsidRPr="0063163C">
        <w:rPr>
          <w:rFonts w:ascii="微软雅黑" w:eastAsia="微软雅黑" w:hAnsi="微软雅黑"/>
        </w:rPr>
        <w:t xml:space="preserve"> </w:t>
      </w:r>
    </w:p>
    <w:p w14:paraId="4B99B78C" w14:textId="77777777" w:rsidR="00A62795" w:rsidRDefault="00A62795" w:rsidP="001350DC">
      <w:pPr>
        <w:pStyle w:val="1"/>
        <w:numPr>
          <w:ilvl w:val="0"/>
          <w:numId w:val="28"/>
        </w:numPr>
        <w:spacing w:line="360" w:lineRule="auto"/>
        <w:jc w:val="left"/>
        <w:rPr>
          <w:rFonts w:ascii="微软雅黑" w:eastAsia="微软雅黑" w:hAnsi="微软雅黑"/>
        </w:rPr>
      </w:pPr>
      <w:bookmarkStart w:id="674" w:name="_Toc448760952"/>
      <w:r>
        <w:rPr>
          <w:rFonts w:ascii="微软雅黑" w:eastAsia="微软雅黑" w:hAnsi="微软雅黑" w:hint="eastAsia"/>
        </w:rPr>
        <w:lastRenderedPageBreak/>
        <w:t>报文示</w:t>
      </w:r>
      <w:r>
        <w:rPr>
          <w:rFonts w:ascii="微软雅黑" w:eastAsia="微软雅黑" w:hAnsi="微软雅黑"/>
        </w:rPr>
        <w:t>例</w:t>
      </w:r>
      <w:bookmarkEnd w:id="674"/>
    </w:p>
    <w:p w14:paraId="632360EE" w14:textId="77777777" w:rsidR="000C3257" w:rsidRPr="001350DC" w:rsidRDefault="000C3257" w:rsidP="0042024B">
      <w:pPr>
        <w:pStyle w:val="2"/>
      </w:pPr>
      <w:bookmarkStart w:id="675" w:name="_Toc448760953"/>
      <w:r>
        <w:rPr>
          <w:rFonts w:hint="eastAsia"/>
        </w:rPr>
        <w:t>无</w:t>
      </w:r>
      <w:r w:rsidR="0050600B">
        <w:t>加密</w:t>
      </w:r>
      <w:r w:rsidR="003A0B39">
        <w:rPr>
          <w:rFonts w:hint="eastAsia"/>
        </w:rPr>
        <w:t>(P2P请参照5.2)</w:t>
      </w:r>
      <w:bookmarkEnd w:id="675"/>
    </w:p>
    <w:p w14:paraId="5F4A79F4" w14:textId="77777777" w:rsidR="00A62795" w:rsidRPr="002E15C3" w:rsidRDefault="00EA01D5" w:rsidP="0042024B">
      <w:pPr>
        <w:pStyle w:val="3"/>
      </w:pPr>
      <w:bookmarkStart w:id="676" w:name="_Toc448760954"/>
      <w:bookmarkStart w:id="677" w:name="OLE_LINK2"/>
      <w:r w:rsidRPr="002E15C3">
        <w:rPr>
          <w:rFonts w:hint="eastAsia"/>
        </w:rPr>
        <w:t>请</w:t>
      </w:r>
      <w:r w:rsidRPr="002E15C3">
        <w:t>求</w:t>
      </w:r>
      <w:r w:rsidR="004629D9" w:rsidRPr="002E15C3">
        <w:rPr>
          <w:rFonts w:hint="eastAsia"/>
        </w:rPr>
        <w:t>报文</w:t>
      </w:r>
      <w:bookmarkEnd w:id="676"/>
    </w:p>
    <w:tbl>
      <w:tblPr>
        <w:tblStyle w:val="af2"/>
        <w:tblW w:w="0" w:type="auto"/>
        <w:tblLook w:val="04A0" w:firstRow="1" w:lastRow="0" w:firstColumn="1" w:lastColumn="0" w:noHBand="0" w:noVBand="1"/>
      </w:tblPr>
      <w:tblGrid>
        <w:gridCol w:w="9736"/>
      </w:tblGrid>
      <w:tr w:rsidR="00AD391B" w14:paraId="673AB0BB" w14:textId="77777777" w:rsidTr="00AD391B">
        <w:tc>
          <w:tcPr>
            <w:tcW w:w="9736" w:type="dxa"/>
          </w:tcPr>
          <w:p w14:paraId="47356A45" w14:textId="77777777" w:rsidR="002608D0" w:rsidRPr="009115A5" w:rsidRDefault="002608D0" w:rsidP="00E211E1"/>
        </w:tc>
      </w:tr>
    </w:tbl>
    <w:p w14:paraId="519AE3B4" w14:textId="77777777" w:rsidR="00EA01D5" w:rsidRDefault="00EA01D5" w:rsidP="00A62795"/>
    <w:p w14:paraId="3E1E4E34" w14:textId="77777777" w:rsidR="00EA01D5" w:rsidRPr="004629D9" w:rsidRDefault="00EA01D5" w:rsidP="0042024B">
      <w:pPr>
        <w:pStyle w:val="3"/>
      </w:pPr>
      <w:bookmarkStart w:id="678" w:name="_Toc448760955"/>
      <w:r w:rsidRPr="002E15C3">
        <w:rPr>
          <w:rFonts w:hint="eastAsia"/>
        </w:rPr>
        <w:t>应答</w:t>
      </w:r>
      <w:r w:rsidR="004629D9" w:rsidRPr="002E15C3">
        <w:rPr>
          <w:rFonts w:hint="eastAsia"/>
        </w:rPr>
        <w:t>报文</w:t>
      </w:r>
      <w:bookmarkEnd w:id="678"/>
    </w:p>
    <w:tbl>
      <w:tblPr>
        <w:tblStyle w:val="af2"/>
        <w:tblW w:w="0" w:type="auto"/>
        <w:tblLook w:val="04A0" w:firstRow="1" w:lastRow="0" w:firstColumn="1" w:lastColumn="0" w:noHBand="0" w:noVBand="1"/>
      </w:tblPr>
      <w:tblGrid>
        <w:gridCol w:w="9736"/>
      </w:tblGrid>
      <w:tr w:rsidR="00AD391B" w14:paraId="56035067" w14:textId="77777777" w:rsidTr="00AD391B">
        <w:tc>
          <w:tcPr>
            <w:tcW w:w="9736" w:type="dxa"/>
          </w:tcPr>
          <w:p w14:paraId="2BAAE441" w14:textId="77777777" w:rsidR="00EE2712" w:rsidRDefault="00EE2712" w:rsidP="00DF734E">
            <w:pPr>
              <w:jc w:val="left"/>
            </w:pPr>
          </w:p>
        </w:tc>
      </w:tr>
    </w:tbl>
    <w:p w14:paraId="5830617F" w14:textId="77777777" w:rsidR="00E14254" w:rsidRDefault="00E14254" w:rsidP="00E14254"/>
    <w:p w14:paraId="53193C6C" w14:textId="77777777" w:rsidR="0050600B" w:rsidRDefault="0050600B" w:rsidP="0042024B">
      <w:pPr>
        <w:pStyle w:val="2"/>
      </w:pPr>
      <w:bookmarkStart w:id="679" w:name="_Toc448760956"/>
      <w:bookmarkEnd w:id="677"/>
      <w:r>
        <w:rPr>
          <w:rFonts w:hint="eastAsia"/>
        </w:rPr>
        <w:t>有</w:t>
      </w:r>
      <w:r>
        <w:t>加密</w:t>
      </w:r>
      <w:bookmarkEnd w:id="679"/>
    </w:p>
    <w:p w14:paraId="0A2FDBAC" w14:textId="77777777" w:rsidR="00DE2E1A" w:rsidRPr="004629D9" w:rsidRDefault="00DE2E1A" w:rsidP="0042024B">
      <w:pPr>
        <w:pStyle w:val="3"/>
      </w:pPr>
      <w:bookmarkStart w:id="680" w:name="_Toc448760957"/>
      <w:r w:rsidRPr="002E15C3">
        <w:rPr>
          <w:rFonts w:hint="eastAsia"/>
        </w:rPr>
        <w:t>请</w:t>
      </w:r>
      <w:r w:rsidRPr="002E15C3">
        <w:t>求</w:t>
      </w:r>
      <w:r w:rsidRPr="002E15C3">
        <w:rPr>
          <w:rFonts w:hint="eastAsia"/>
        </w:rPr>
        <w:t>报文</w:t>
      </w:r>
      <w:bookmarkEnd w:id="680"/>
    </w:p>
    <w:tbl>
      <w:tblPr>
        <w:tblStyle w:val="af2"/>
        <w:tblW w:w="0" w:type="auto"/>
        <w:tblLook w:val="04A0" w:firstRow="1" w:lastRow="0" w:firstColumn="1" w:lastColumn="0" w:noHBand="0" w:noVBand="1"/>
      </w:tblPr>
      <w:tblGrid>
        <w:gridCol w:w="9962"/>
      </w:tblGrid>
      <w:tr w:rsidR="00DE2E1A" w14:paraId="6613462B" w14:textId="77777777" w:rsidTr="00D42886">
        <w:tc>
          <w:tcPr>
            <w:tcW w:w="9736" w:type="dxa"/>
          </w:tcPr>
          <w:p w14:paraId="690B0031" w14:textId="77777777" w:rsidR="00DE2E1A" w:rsidRDefault="008B4FAB" w:rsidP="007A2A6B">
            <w:pPr>
              <w:jc w:val="left"/>
            </w:pPr>
            <w:r w:rsidRPr="008B4FAB">
              <w:t xml:space="preserve">001X11          </w:t>
            </w:r>
            <w:r w:rsidRPr="0013278B">
              <w:rPr>
                <w:highlight w:val="yellow"/>
              </w:rPr>
              <w:t>00000256</w:t>
            </w:r>
            <w:r w:rsidRPr="0013278B">
              <w:rPr>
                <w:color w:val="7030A0"/>
              </w:rPr>
              <w:t>0F4D09076E73B16CFB29EA8F7729F34BC3AAA578AB3732AAA49BA8C9121513BA6B5F37B30F26E0DE96F905237FC05F303D58D3FDE28DC3FF273E0CE72504C37F4FE49465C76331DB27E8B223E901CC6B79722AE909BFD2922FCCC90D57C372F8BA14260FAEBC07577BDF92518A35F27D7786960B8B41459322027D913FF9971C</w:t>
            </w:r>
            <w:r w:rsidRPr="008B4FAB">
              <w:t>&lt;?xml version="1.0" encoding="utf-8"?&gt;&lt;Document&gt;&lt;header&gt;&lt;channelCode&gt;</w:t>
            </w:r>
            <w:r w:rsidR="00A37B1F" w:rsidRPr="00FB6F45">
              <w:rPr>
                <w:rFonts w:ascii="Courier New" w:hAnsi="Courier New" w:cs="Courier New"/>
                <w:color w:val="000000"/>
                <w:kern w:val="0"/>
                <w:sz w:val="20"/>
                <w:szCs w:val="20"/>
              </w:rPr>
              <w:t>XQB</w:t>
            </w:r>
            <w:r w:rsidR="00A37B1F" w:rsidRPr="008B4FAB">
              <w:t xml:space="preserve"> </w:t>
            </w:r>
            <w:r w:rsidRPr="008B4FAB">
              <w:t>&lt;/channelCode&gt;&lt;channelFlow&gt;20160316175420006&lt;/channelFlow&gt;&lt;channelDate&gt;20160316&lt;/channelDate&gt;&lt;channelTime&gt;175420&lt;/channelTime&gt;&lt;encryptData&gt;&lt;/encryptData&gt;&lt;/header&gt;&lt;body&gt;</w:t>
            </w:r>
            <w:r w:rsidR="00F25D78" w:rsidRPr="00D96D76">
              <w:t>&lt;</w:t>
            </w:r>
            <w:r w:rsidR="007A2A6B">
              <w:rPr>
                <w:rFonts w:hint="eastAsia"/>
              </w:rPr>
              <w:t>TRANSCODE</w:t>
            </w:r>
            <w:r w:rsidR="00F25D78" w:rsidRPr="00D96D76">
              <w:t>&gt;</w:t>
            </w:r>
            <w:r w:rsidR="00F25D78">
              <w:rPr>
                <w:rFonts w:hint="eastAsia"/>
              </w:rPr>
              <w:t>OGW</w:t>
            </w:r>
            <w:r w:rsidR="00F25D78" w:rsidRPr="00D96D76">
              <w:t>00019&lt;/</w:t>
            </w:r>
            <w:r w:rsidR="00B214B3">
              <w:rPr>
                <w:rFonts w:hint="eastAsia"/>
              </w:rPr>
              <w:t>TRANSCODE</w:t>
            </w:r>
            <w:r w:rsidR="00B214B3" w:rsidRPr="00D96D76">
              <w:t xml:space="preserve"> </w:t>
            </w:r>
            <w:r w:rsidR="00F25D78" w:rsidRPr="00D96D76">
              <w:t>&gt;</w:t>
            </w:r>
            <w:r w:rsidRPr="008B4FAB">
              <w:t>&lt;</w:t>
            </w:r>
            <w:r w:rsidRPr="002918E4">
              <w:rPr>
                <w:highlight w:val="yellow"/>
              </w:rPr>
              <w:t>XMLPARA</w:t>
            </w:r>
            <w:r w:rsidRPr="008B4FAB">
              <w:t>&gt;</w:t>
            </w:r>
            <w:r w:rsidR="00D85890">
              <w:rPr>
                <w:rFonts w:ascii="Consolas" w:hAnsi="Consolas" w:cs="Consolas"/>
                <w:color w:val="000000"/>
                <w:kern w:val="0"/>
                <w:sz w:val="20"/>
                <w:szCs w:val="20"/>
              </w:rPr>
              <w:t>NVnwXP2rp6vOBT0MUM7ksYWuVU9JH/yK6Emtf8BLHTgMyyBjG2uy0nEzEJ40ch0dk0Q0bjvGw8/EFp7ccofRz07f5/gYJZq4Dwj7d+X8vyg2hnjyLfTJDCoDsBZ26ypULjYyPO5EjOLEUPTVbwX3/4L49nXtIStjYk6RgCDoV6LUjr3lJgOt+EkETdLRiYb0</w:t>
            </w:r>
            <w:r w:rsidRPr="008B4FAB">
              <w:t>&lt;/</w:t>
            </w:r>
            <w:r w:rsidRPr="002918E4">
              <w:rPr>
                <w:highlight w:val="yellow"/>
              </w:rPr>
              <w:t>XMLPARA</w:t>
            </w:r>
            <w:r w:rsidRPr="008B4FAB">
              <w:t>&gt;&lt;/body&gt;&lt;/Document&gt;</w:t>
            </w:r>
          </w:p>
        </w:tc>
      </w:tr>
    </w:tbl>
    <w:p w14:paraId="0C77CED1" w14:textId="77777777" w:rsidR="00DE2E1A" w:rsidRDefault="0013278B" w:rsidP="00DE2E1A">
      <w:pPr>
        <w:rPr>
          <w:color w:val="FF0000"/>
        </w:rPr>
      </w:pPr>
      <w:r w:rsidRPr="00FD1E2B">
        <w:rPr>
          <w:rFonts w:hint="eastAsia"/>
          <w:color w:val="FF0000"/>
        </w:rPr>
        <w:t>紫色表示签名后的数据，黄色代表签名数据的长度</w:t>
      </w:r>
      <w:r w:rsidR="002026AA" w:rsidRPr="00FD1E2B">
        <w:rPr>
          <w:rFonts w:hint="eastAsia"/>
          <w:color w:val="FF0000"/>
        </w:rPr>
        <w:t>，请参照</w:t>
      </w:r>
      <w:r w:rsidR="002026AA" w:rsidRPr="00FD1E2B">
        <w:rPr>
          <w:rFonts w:hint="eastAsia"/>
          <w:color w:val="FF0000"/>
        </w:rPr>
        <w:t>3.8</w:t>
      </w:r>
      <w:r w:rsidR="005D14C6" w:rsidRPr="00FD1E2B">
        <w:rPr>
          <w:rFonts w:hint="eastAsia"/>
          <w:color w:val="FF0000"/>
        </w:rPr>
        <w:t>报文内容</w:t>
      </w:r>
    </w:p>
    <w:p w14:paraId="6B45F0AE" w14:textId="77777777" w:rsidR="000642D0" w:rsidRDefault="000642D0" w:rsidP="002E58D7">
      <w:pPr>
        <w:ind w:firstLineChars="200" w:firstLine="420"/>
        <w:rPr>
          <w:rFonts w:eastAsiaTheme="minorEastAsia"/>
          <w:szCs w:val="21"/>
        </w:rPr>
      </w:pPr>
    </w:p>
    <w:p w14:paraId="752F2B5C" w14:textId="77777777" w:rsidR="002E58D7" w:rsidRPr="000642D0" w:rsidRDefault="002E58D7" w:rsidP="000642D0">
      <w:pPr>
        <w:rPr>
          <w:rFonts w:eastAsiaTheme="minorEastAsia"/>
          <w:szCs w:val="21"/>
        </w:rPr>
      </w:pPr>
      <w:r w:rsidRPr="00A560D3">
        <w:rPr>
          <w:rFonts w:eastAsiaTheme="minorEastAsia"/>
          <w:szCs w:val="21"/>
        </w:rPr>
        <w:t>XMLPARA</w:t>
      </w:r>
      <w:r>
        <w:rPr>
          <w:rFonts w:eastAsiaTheme="minorEastAsia" w:hint="eastAsia"/>
          <w:szCs w:val="21"/>
        </w:rPr>
        <w:t>节点</w:t>
      </w:r>
      <w:r w:rsidRPr="00A560D3">
        <w:rPr>
          <w:rFonts w:ascii="Courier New" w:eastAsiaTheme="minorEastAsia" w:hAnsi="Courier New" w:cs="Courier New" w:hint="eastAsia"/>
          <w:kern w:val="0"/>
          <w:sz w:val="20"/>
          <w:szCs w:val="20"/>
        </w:rPr>
        <w:t>的明文为：</w:t>
      </w:r>
    </w:p>
    <w:tbl>
      <w:tblPr>
        <w:tblStyle w:val="af2"/>
        <w:tblW w:w="0" w:type="auto"/>
        <w:tblLook w:val="04A0" w:firstRow="1" w:lastRow="0" w:firstColumn="1" w:lastColumn="0" w:noHBand="0" w:noVBand="1"/>
      </w:tblPr>
      <w:tblGrid>
        <w:gridCol w:w="9962"/>
      </w:tblGrid>
      <w:tr w:rsidR="002E58D7" w14:paraId="5486B603" w14:textId="77777777" w:rsidTr="00E20FF6">
        <w:tc>
          <w:tcPr>
            <w:tcW w:w="9962" w:type="dxa"/>
          </w:tcPr>
          <w:p w14:paraId="2D9F54D8" w14:textId="77777777" w:rsidR="002E58D7" w:rsidRPr="002676B1" w:rsidRDefault="00C71282" w:rsidP="00E20FF6">
            <w:pPr>
              <w:rPr>
                <w:rFonts w:eastAsiaTheme="minorEastAsia"/>
                <w:szCs w:val="21"/>
              </w:rPr>
            </w:pPr>
            <w:r w:rsidRPr="00C71282">
              <w:rPr>
                <w:rFonts w:ascii="Courier New" w:eastAsiaTheme="minorEastAsia" w:hAnsi="Courier New" w:cs="Courier New"/>
                <w:szCs w:val="20"/>
              </w:rPr>
              <w:t>&lt;BATCH_ID&gt;580116&lt;/BATCH_ID&gt;&lt;PROJECT_CODE&gt;PRJ201603160236168741&lt;/PROJECT_CODE&gt;&lt;PROJECT_ID&gt;b904af2c-1834-434b-a0cb-1b91a8c19caa&lt;/PROJECT_ID&gt;</w:t>
            </w:r>
          </w:p>
        </w:tc>
      </w:tr>
    </w:tbl>
    <w:p w14:paraId="4F017F3C" w14:textId="77777777" w:rsidR="002E58D7" w:rsidRPr="002E58D7" w:rsidRDefault="002E58D7" w:rsidP="00DE2E1A">
      <w:pPr>
        <w:rPr>
          <w:color w:val="FF0000"/>
        </w:rPr>
      </w:pPr>
    </w:p>
    <w:p w14:paraId="077AFB17" w14:textId="77777777" w:rsidR="00DE2E1A" w:rsidRPr="004629D9" w:rsidRDefault="00DE2E1A" w:rsidP="0042024B">
      <w:pPr>
        <w:pStyle w:val="3"/>
      </w:pPr>
      <w:bookmarkStart w:id="681" w:name="_Toc448760958"/>
      <w:r w:rsidRPr="002E15C3">
        <w:rPr>
          <w:rFonts w:hint="eastAsia"/>
        </w:rPr>
        <w:lastRenderedPageBreak/>
        <w:t>应答报文</w:t>
      </w:r>
      <w:bookmarkEnd w:id="681"/>
    </w:p>
    <w:tbl>
      <w:tblPr>
        <w:tblStyle w:val="af2"/>
        <w:tblW w:w="0" w:type="auto"/>
        <w:tblLook w:val="04A0" w:firstRow="1" w:lastRow="0" w:firstColumn="1" w:lastColumn="0" w:noHBand="0" w:noVBand="1"/>
      </w:tblPr>
      <w:tblGrid>
        <w:gridCol w:w="9962"/>
      </w:tblGrid>
      <w:tr w:rsidR="00DE2E1A" w14:paraId="44B12933" w14:textId="77777777" w:rsidTr="00AF10F9">
        <w:tc>
          <w:tcPr>
            <w:tcW w:w="9962" w:type="dxa"/>
          </w:tcPr>
          <w:p w14:paraId="13FF501D" w14:textId="77777777" w:rsidR="00DE2E1A" w:rsidRDefault="00FF4C53" w:rsidP="00C84FC8">
            <w:pPr>
              <w:jc w:val="left"/>
            </w:pPr>
            <w:r w:rsidRPr="00FF4C53">
              <w:t>001X11          00000256BFFF2E1CAF6402C70AF2D0287D910FC8B6CA1303D2DB81846E15A9B6ED7A50C3AB06C8ED501182989612FCD71C374D72BA785963A7C6B5543964A0EA97A979E49C28C82635BA138299BA6D6F361EF31F69DC8375C61A581734F4E6A0F7DE96E83B74E127B3DCCC81F11FCBF22DC3BD924575B3B66A2B5D945B9734E598DA2571&lt;?xml version="1.0" encoding="UTF-8" ?&gt;&lt;Document&gt;&lt;header&gt;&lt;encryptData&gt;&lt;/encryptData&gt;</w:t>
            </w:r>
            <w:ins w:id="682" w:author="wincol" w:date="2016-04-18T16:38:00Z">
              <w:r w:rsidR="00765F5D" w:rsidRPr="00063EEA">
                <w:t>&lt;channelCode&gt;</w:t>
              </w:r>
            </w:ins>
            <w:ins w:id="683" w:author="wincol" w:date="2016-04-18T19:03:00Z">
              <w:r w:rsidR="00C84FC8">
                <w:rPr>
                  <w:rFonts w:ascii="Courier New" w:hAnsi="Courier New" w:cs="Courier New" w:hint="eastAsia"/>
                  <w:color w:val="000000"/>
                  <w:kern w:val="0"/>
                  <w:sz w:val="20"/>
                  <w:szCs w:val="20"/>
                </w:rPr>
                <w:t>GHB</w:t>
              </w:r>
            </w:ins>
            <w:ins w:id="684" w:author="wincol" w:date="2016-04-18T16:38:00Z">
              <w:r w:rsidR="00765F5D" w:rsidRPr="008B4FAB">
                <w:t xml:space="preserve"> </w:t>
              </w:r>
              <w:r w:rsidR="00765F5D" w:rsidRPr="00063EEA">
                <w:t>&lt;/channelCode&gt;&lt;transCode&gt;OGW00043&lt;/transCode&gt;&lt;channelFlow&gt;20160409878999&lt;/channelFlow&gt;</w:t>
              </w:r>
            </w:ins>
            <w:r w:rsidRPr="00FF4C53">
              <w:t>&lt;serverFlow&gt;OGW01201603161000008948&lt;/serverFlow&gt;&lt;status&gt;0&lt;/status&gt;&lt;serverTime&gt;175419&lt;/s</w:t>
            </w:r>
            <w:r w:rsidRPr="00FB6F45">
              <w:rPr>
                <w:rFonts w:ascii="Courier New" w:hAnsi="Courier New" w:cs="Courier New"/>
                <w:color w:val="000000"/>
                <w:kern w:val="0"/>
                <w:sz w:val="20"/>
                <w:szCs w:val="20"/>
              </w:rPr>
              <w:t>erverTime&gt;&lt;errorCode&gt;0&lt;/errorCode&gt;&lt;errorMsg&gt;&lt;/errorMsg&gt;&lt;serverDate&gt;20160316&lt;/serverDate&gt;&lt;/header&gt;&lt;body&gt;</w:t>
            </w:r>
            <w:r w:rsidR="00FB6F45" w:rsidRPr="00FB6F45">
              <w:rPr>
                <w:rFonts w:ascii="Courier New" w:hAnsi="Courier New" w:cs="Courier New"/>
                <w:color w:val="000000"/>
                <w:kern w:val="0"/>
                <w:sz w:val="20"/>
                <w:szCs w:val="20"/>
              </w:rPr>
              <w:t>&lt;</w:t>
            </w:r>
            <w:r w:rsidR="00D0419B" w:rsidRPr="00D96D76">
              <w:t xml:space="preserve"> </w:t>
            </w:r>
            <w:r w:rsidR="00BE4209" w:rsidRPr="00BC09C1">
              <w:rPr>
                <w:rFonts w:ascii="Courier New" w:hAnsi="Courier New" w:cs="Courier New" w:hint="eastAsia"/>
                <w:color w:val="000000"/>
                <w:kern w:val="0"/>
                <w:sz w:val="20"/>
                <w:szCs w:val="20"/>
              </w:rPr>
              <w:t>TRANSCODE</w:t>
            </w:r>
            <w:r w:rsidR="00FB6F45" w:rsidRPr="00FB6F45">
              <w:rPr>
                <w:rFonts w:ascii="Courier New" w:hAnsi="Courier New" w:cs="Courier New"/>
                <w:color w:val="000000"/>
                <w:kern w:val="0"/>
                <w:sz w:val="20"/>
                <w:szCs w:val="20"/>
              </w:rPr>
              <w:t>&gt;</w:t>
            </w:r>
            <w:r w:rsidR="00FB6F45" w:rsidRPr="00FB6F45">
              <w:rPr>
                <w:rFonts w:ascii="Courier New" w:hAnsi="Courier New" w:cs="Courier New" w:hint="eastAsia"/>
                <w:color w:val="000000"/>
                <w:kern w:val="0"/>
                <w:sz w:val="20"/>
                <w:szCs w:val="20"/>
              </w:rPr>
              <w:t>OGW00019</w:t>
            </w:r>
            <w:r w:rsidR="00FB6F45" w:rsidRPr="00FB6F45">
              <w:rPr>
                <w:rFonts w:ascii="Courier New" w:hAnsi="Courier New" w:cs="Courier New"/>
                <w:color w:val="000000"/>
                <w:kern w:val="0"/>
                <w:sz w:val="20"/>
                <w:szCs w:val="20"/>
              </w:rPr>
              <w:t>&lt;/</w:t>
            </w:r>
            <w:r w:rsidR="00BE4209" w:rsidRPr="00BC09C1">
              <w:rPr>
                <w:rFonts w:ascii="Courier New" w:hAnsi="Courier New" w:cs="Courier New" w:hint="eastAsia"/>
                <w:color w:val="000000"/>
                <w:kern w:val="0"/>
                <w:sz w:val="20"/>
                <w:szCs w:val="20"/>
              </w:rPr>
              <w:t>TRANSCODE</w:t>
            </w:r>
            <w:r w:rsidR="00BE4209" w:rsidRPr="00BC09C1">
              <w:rPr>
                <w:rFonts w:ascii="Courier New" w:hAnsi="Courier New" w:cs="Courier New"/>
                <w:color w:val="000000"/>
                <w:kern w:val="0"/>
                <w:sz w:val="20"/>
                <w:szCs w:val="20"/>
              </w:rPr>
              <w:t xml:space="preserve"> </w:t>
            </w:r>
            <w:r w:rsidR="00FB6F45" w:rsidRPr="00FB6F45">
              <w:rPr>
                <w:rFonts w:ascii="Courier New" w:hAnsi="Courier New" w:cs="Courier New"/>
                <w:color w:val="000000"/>
                <w:kern w:val="0"/>
                <w:sz w:val="20"/>
                <w:szCs w:val="20"/>
              </w:rPr>
              <w:t>&gt;</w:t>
            </w:r>
            <w:r w:rsidR="00C06483" w:rsidRPr="00FB6F45">
              <w:rPr>
                <w:rFonts w:ascii="Courier New" w:hAnsi="Courier New" w:cs="Courier New"/>
                <w:color w:val="000000"/>
                <w:kern w:val="0"/>
                <w:sz w:val="20"/>
                <w:szCs w:val="20"/>
              </w:rPr>
              <w:t>&lt;</w:t>
            </w:r>
            <w:r w:rsidR="00C06483" w:rsidRPr="00BC09C1">
              <w:rPr>
                <w:rFonts w:ascii="Courier New" w:hAnsi="Courier New" w:cs="Courier New"/>
                <w:color w:val="000000"/>
                <w:kern w:val="0"/>
                <w:sz w:val="20"/>
                <w:szCs w:val="20"/>
              </w:rPr>
              <w:t>MERCHANTID</w:t>
            </w:r>
            <w:r w:rsidR="00C06483" w:rsidRPr="00FB6F45">
              <w:rPr>
                <w:rFonts w:ascii="Courier New" w:hAnsi="Courier New" w:cs="Courier New"/>
                <w:color w:val="000000"/>
                <w:kern w:val="0"/>
                <w:sz w:val="20"/>
                <w:szCs w:val="20"/>
              </w:rPr>
              <w:t>&gt;</w:t>
            </w:r>
            <w:r w:rsidR="00A84882" w:rsidRPr="00FB6F45">
              <w:rPr>
                <w:rFonts w:ascii="Courier New" w:hAnsi="Courier New" w:cs="Courier New"/>
                <w:color w:val="000000"/>
                <w:kern w:val="0"/>
                <w:sz w:val="20"/>
                <w:szCs w:val="20"/>
              </w:rPr>
              <w:t>XQB</w:t>
            </w:r>
            <w:r w:rsidR="00C06483" w:rsidRPr="00FB6F45">
              <w:rPr>
                <w:rFonts w:ascii="Courier New" w:hAnsi="Courier New" w:cs="Courier New"/>
                <w:color w:val="000000"/>
                <w:kern w:val="0"/>
                <w:sz w:val="20"/>
                <w:szCs w:val="20"/>
              </w:rPr>
              <w:t>&lt;/</w:t>
            </w:r>
            <w:r w:rsidR="00C06483" w:rsidRPr="00BC09C1">
              <w:rPr>
                <w:rFonts w:ascii="Courier New" w:hAnsi="Courier New" w:cs="Courier New"/>
                <w:color w:val="000000"/>
                <w:kern w:val="0"/>
                <w:sz w:val="20"/>
                <w:szCs w:val="20"/>
              </w:rPr>
              <w:t xml:space="preserve"> MERCHANTID</w:t>
            </w:r>
            <w:r w:rsidR="00C06483" w:rsidRPr="00FB6F45">
              <w:rPr>
                <w:rFonts w:ascii="Courier New" w:hAnsi="Courier New" w:cs="Courier New"/>
                <w:color w:val="000000"/>
                <w:kern w:val="0"/>
                <w:sz w:val="20"/>
                <w:szCs w:val="20"/>
              </w:rPr>
              <w:t>&gt;&lt;</w:t>
            </w:r>
            <w:r w:rsidR="00343459" w:rsidRPr="00BC09C1">
              <w:rPr>
                <w:rFonts w:ascii="Courier New" w:hAnsi="Courier New" w:cs="Courier New"/>
                <w:color w:val="000000"/>
                <w:kern w:val="0"/>
                <w:sz w:val="20"/>
                <w:szCs w:val="20"/>
              </w:rPr>
              <w:t>BANKID</w:t>
            </w:r>
            <w:r w:rsidR="00C06483" w:rsidRPr="00FB6F45">
              <w:rPr>
                <w:rFonts w:ascii="Courier New" w:hAnsi="Courier New" w:cs="Courier New"/>
                <w:color w:val="000000"/>
                <w:kern w:val="0"/>
                <w:sz w:val="20"/>
                <w:szCs w:val="20"/>
              </w:rPr>
              <w:t>&gt;</w:t>
            </w:r>
            <w:r w:rsidR="00EB3645">
              <w:rPr>
                <w:rFonts w:ascii="Courier New" w:hAnsi="Courier New" w:cs="Courier New" w:hint="eastAsia"/>
                <w:color w:val="000000"/>
                <w:kern w:val="0"/>
                <w:sz w:val="20"/>
                <w:szCs w:val="20"/>
              </w:rPr>
              <w:t>GHB</w:t>
            </w:r>
            <w:r w:rsidR="00C06483" w:rsidRPr="00FB6F45">
              <w:rPr>
                <w:rFonts w:ascii="Courier New" w:hAnsi="Courier New" w:cs="Courier New"/>
                <w:color w:val="000000"/>
                <w:kern w:val="0"/>
                <w:sz w:val="20"/>
                <w:szCs w:val="20"/>
              </w:rPr>
              <w:t>&lt;/</w:t>
            </w:r>
            <w:r w:rsidR="00343459" w:rsidRPr="00BC09C1">
              <w:rPr>
                <w:rFonts w:ascii="Courier New" w:hAnsi="Courier New" w:cs="Courier New"/>
                <w:color w:val="000000"/>
                <w:kern w:val="0"/>
                <w:sz w:val="20"/>
                <w:szCs w:val="20"/>
              </w:rPr>
              <w:t>BANKID</w:t>
            </w:r>
            <w:r w:rsidR="00C06483" w:rsidRPr="00FB6F45">
              <w:rPr>
                <w:rFonts w:ascii="Courier New" w:hAnsi="Courier New" w:cs="Courier New"/>
                <w:color w:val="000000"/>
                <w:kern w:val="0"/>
                <w:sz w:val="20"/>
                <w:szCs w:val="20"/>
              </w:rPr>
              <w:t>&gt;</w:t>
            </w:r>
            <w:r w:rsidR="00007BCA" w:rsidRPr="00FB6F45">
              <w:rPr>
                <w:rFonts w:ascii="Courier New" w:hAnsi="Courier New" w:cs="Courier New"/>
                <w:color w:val="000000"/>
                <w:kern w:val="0"/>
                <w:sz w:val="20"/>
                <w:szCs w:val="20"/>
              </w:rPr>
              <w:t>&lt;XMLPARA&gt;</w:t>
            </w:r>
            <w:r w:rsidR="008121CC" w:rsidRPr="00FB6F45">
              <w:rPr>
                <w:rFonts w:ascii="Courier New" w:hAnsi="Courier New" w:cs="Courier New"/>
                <w:color w:val="000000"/>
                <w:kern w:val="0"/>
                <w:sz w:val="20"/>
                <w:szCs w:val="20"/>
              </w:rPr>
              <w:t>7wPjJiSOm4uabTGPdh1Bnl81CzsON</w:t>
            </w:r>
            <w:r w:rsidR="008121CC">
              <w:rPr>
                <w:rFonts w:ascii="Courier New" w:hAnsi="Courier New" w:cs="Courier New"/>
                <w:color w:val="000000"/>
                <w:kern w:val="0"/>
                <w:sz w:val="20"/>
                <w:szCs w:val="20"/>
              </w:rPr>
              <w:t>Rae+NLuv3Zv1V7fa25nzxEgrJbXiYSCRmBn4XFahhEUzL33aSFWxoWlXisukbo+xPh4nRO/whIS5tP4AOkKjn0UvUqhmbS73Wj+nSNT5vNz6LFxNcPoRvoN2zokfuPQTo7ZoWzQZnhn+GQ=</w:t>
            </w:r>
            <w:r w:rsidR="000411D8" w:rsidRPr="008B4FAB">
              <w:t>&lt;/XMLPARA&gt;</w:t>
            </w:r>
            <w:r w:rsidRPr="00FF4C53">
              <w:t>&lt;/body&gt;&lt;/Document&gt;</w:t>
            </w:r>
          </w:p>
        </w:tc>
      </w:tr>
    </w:tbl>
    <w:p w14:paraId="5B865A00" w14:textId="77777777" w:rsidR="00AF10F9" w:rsidRPr="000642D0" w:rsidRDefault="00AF10F9" w:rsidP="00AF10F9">
      <w:pPr>
        <w:rPr>
          <w:rFonts w:eastAsiaTheme="minorEastAsia"/>
          <w:szCs w:val="21"/>
        </w:rPr>
      </w:pPr>
      <w:r w:rsidRPr="00A560D3">
        <w:rPr>
          <w:rFonts w:eastAsiaTheme="minorEastAsia"/>
          <w:szCs w:val="21"/>
        </w:rPr>
        <w:t>XMLPARA</w:t>
      </w:r>
      <w:r>
        <w:rPr>
          <w:rFonts w:eastAsiaTheme="minorEastAsia" w:hint="eastAsia"/>
          <w:szCs w:val="21"/>
        </w:rPr>
        <w:t>节点</w:t>
      </w:r>
      <w:r w:rsidRPr="00A560D3">
        <w:rPr>
          <w:rFonts w:ascii="Courier New" w:eastAsiaTheme="minorEastAsia" w:hAnsi="Courier New" w:cs="Courier New" w:hint="eastAsia"/>
          <w:kern w:val="0"/>
          <w:sz w:val="20"/>
          <w:szCs w:val="20"/>
        </w:rPr>
        <w:t>的明文为：</w:t>
      </w:r>
    </w:p>
    <w:tbl>
      <w:tblPr>
        <w:tblStyle w:val="af2"/>
        <w:tblW w:w="0" w:type="auto"/>
        <w:tblLook w:val="04A0" w:firstRow="1" w:lastRow="0" w:firstColumn="1" w:lastColumn="0" w:noHBand="0" w:noVBand="1"/>
      </w:tblPr>
      <w:tblGrid>
        <w:gridCol w:w="9962"/>
      </w:tblGrid>
      <w:tr w:rsidR="00AF10F9" w14:paraId="0A754359" w14:textId="77777777" w:rsidTr="00E20FF6">
        <w:tc>
          <w:tcPr>
            <w:tcW w:w="9962" w:type="dxa"/>
          </w:tcPr>
          <w:p w14:paraId="4C378EFC" w14:textId="77777777" w:rsidR="00AF10F9" w:rsidRPr="002676B1" w:rsidRDefault="00E277D6" w:rsidP="00C10592">
            <w:pPr>
              <w:rPr>
                <w:rFonts w:eastAsiaTheme="minorEastAsia"/>
                <w:szCs w:val="21"/>
              </w:rPr>
            </w:pPr>
            <w:r w:rsidRPr="00E277D6">
              <w:rPr>
                <w:rFonts w:ascii="Courier New" w:eastAsiaTheme="minorEastAsia" w:hAnsi="Courier New" w:cs="Courier New"/>
                <w:szCs w:val="20"/>
              </w:rPr>
              <w:t>&lt;STATUS_ID&gt;0&lt;/STATUS_ID&gt;&lt;REMARK&gt;&amp;#36824;&amp;#27454;&lt;/REMARK&gt;&lt;AMOUNT&gt;123388.5&lt;/AMOUNT&gt;&lt;TOTAL_COUNT&gt;1&lt;/TOTAL_COUNT&gt;</w:t>
            </w:r>
          </w:p>
        </w:tc>
      </w:tr>
    </w:tbl>
    <w:p w14:paraId="4FA57317" w14:textId="77777777" w:rsidR="00DE2E1A" w:rsidRPr="00AF10F9" w:rsidRDefault="00DE2E1A" w:rsidP="00DE2E1A"/>
    <w:p w14:paraId="193D1751" w14:textId="77777777" w:rsidR="00C618D9" w:rsidRPr="001350DC" w:rsidRDefault="00C618D9" w:rsidP="0042024B">
      <w:pPr>
        <w:pStyle w:val="2"/>
      </w:pPr>
      <w:bookmarkStart w:id="685" w:name="_Toc448760959"/>
      <w:r>
        <w:rPr>
          <w:rFonts w:hint="eastAsia"/>
        </w:rPr>
        <w:t>错误</w:t>
      </w:r>
      <w:r>
        <w:t>应答</w:t>
      </w:r>
      <w:bookmarkEnd w:id="685"/>
    </w:p>
    <w:p w14:paraId="57B44FB9" w14:textId="77777777" w:rsidR="000534B2" w:rsidRPr="00E14254" w:rsidRDefault="000534B2" w:rsidP="000534B2">
      <w:pPr>
        <w:pStyle w:val="aff1"/>
        <w:numPr>
          <w:ilvl w:val="0"/>
          <w:numId w:val="18"/>
        </w:numPr>
        <w:ind w:firstLineChars="0"/>
      </w:pPr>
      <w:r>
        <w:rPr>
          <w:rFonts w:ascii="微软雅黑" w:eastAsia="微软雅黑" w:hAnsi="微软雅黑" w:hint="eastAsia"/>
          <w:b/>
          <w:sz w:val="22"/>
        </w:rPr>
        <w:t>错</w:t>
      </w:r>
      <w:r>
        <w:rPr>
          <w:rFonts w:ascii="微软雅黑" w:eastAsia="微软雅黑" w:hAnsi="微软雅黑"/>
          <w:b/>
          <w:sz w:val="22"/>
        </w:rPr>
        <w:t>误</w:t>
      </w:r>
      <w:r w:rsidRPr="004629D9">
        <w:rPr>
          <w:rFonts w:ascii="微软雅黑" w:eastAsia="微软雅黑" w:hAnsi="微软雅黑" w:hint="eastAsia"/>
          <w:b/>
          <w:sz w:val="22"/>
        </w:rPr>
        <w:t>应答</w:t>
      </w:r>
      <w:r>
        <w:rPr>
          <w:rFonts w:ascii="微软雅黑" w:eastAsia="微软雅黑" w:hAnsi="微软雅黑" w:hint="eastAsia"/>
          <w:b/>
          <w:sz w:val="22"/>
        </w:rPr>
        <w:t>报文</w:t>
      </w:r>
    </w:p>
    <w:tbl>
      <w:tblPr>
        <w:tblStyle w:val="af2"/>
        <w:tblW w:w="0" w:type="auto"/>
        <w:tblLook w:val="04A0" w:firstRow="1" w:lastRow="0" w:firstColumn="1" w:lastColumn="0" w:noHBand="0" w:noVBand="1"/>
      </w:tblPr>
      <w:tblGrid>
        <w:gridCol w:w="9962"/>
      </w:tblGrid>
      <w:tr w:rsidR="000534B2" w14:paraId="6AF8E6BA" w14:textId="77777777" w:rsidTr="003D16E8">
        <w:tc>
          <w:tcPr>
            <w:tcW w:w="9736" w:type="dxa"/>
          </w:tcPr>
          <w:p w14:paraId="3B63491E" w14:textId="77777777" w:rsidR="00ED2D5A" w:rsidRDefault="00F2068F" w:rsidP="00D75435">
            <w:pPr>
              <w:jc w:val="left"/>
            </w:pPr>
            <w:r w:rsidRPr="00FF4C53">
              <w:t>001X11          00000256BFFF2E1CAF6402C70AF2D0287D910FC8B6CA1303D2DB81846E15A9B6ED7A50C3AB06C8ED501182989612FCD71C374D72BA785963A7C6B5543964A0EA97A979E49C28C82635BA138299BA6D6F361EF31F69DC8375C61A581734F4E6A0F7DE96E83B74E127B3DCCC81F11FCBF22DC3BD924575B3B66A2B5D945B9734E598DA2571&lt;?xml version="1.0" encoding="UTF-8" ?&gt;&lt;Document&gt;&lt;header&gt;&lt;encryptData&gt;&lt;/encryptData&gt;</w:t>
            </w:r>
            <w:ins w:id="686" w:author="wincol" w:date="2016-04-18T16:39:00Z">
              <w:r w:rsidR="00BC4201" w:rsidRPr="00063EEA">
                <w:t>&lt;channelCode&gt;</w:t>
              </w:r>
            </w:ins>
            <w:ins w:id="687" w:author="wincol" w:date="2016-04-18T19:04:00Z">
              <w:r w:rsidR="00D75435">
                <w:rPr>
                  <w:rFonts w:ascii="Courier New" w:hAnsi="Courier New" w:cs="Courier New" w:hint="eastAsia"/>
                  <w:color w:val="000000"/>
                  <w:kern w:val="0"/>
                  <w:sz w:val="20"/>
                  <w:szCs w:val="20"/>
                </w:rPr>
                <w:t>GHB</w:t>
              </w:r>
            </w:ins>
            <w:ins w:id="688" w:author="wincol" w:date="2016-04-18T16:39:00Z">
              <w:r w:rsidR="00BC4201" w:rsidRPr="008B4FAB">
                <w:t xml:space="preserve"> </w:t>
              </w:r>
              <w:r w:rsidR="00BC4201" w:rsidRPr="00063EEA">
                <w:t>&lt;/channelCode&gt;&lt;transCode&gt;OGW00043&lt;/transCode&gt;&lt;channelFlow&gt;20160409878999&lt;/channelFlow&gt;</w:t>
              </w:r>
            </w:ins>
            <w:r w:rsidRPr="00FF4C53">
              <w:t>&lt;serverFlow&gt;OGW01201603161000008948&lt;/serverFlow&gt;&lt;status&gt;</w:t>
            </w:r>
            <w:r w:rsidR="00765F5D">
              <w:rPr>
                <w:rFonts w:hint="eastAsia"/>
              </w:rPr>
              <w:t>1</w:t>
            </w:r>
            <w:r w:rsidRPr="00FF4C53">
              <w:t>&lt;/status&gt;&lt;serverTime&gt;175419&lt;/serverTime&gt;&lt;errorCode&gt;</w:t>
            </w:r>
            <w:r w:rsidR="00C1274D" w:rsidRPr="00C1274D">
              <w:rPr>
                <w:sz w:val="18"/>
                <w:szCs w:val="18"/>
              </w:rPr>
              <w:t xml:space="preserve">EAS020700013 </w:t>
            </w:r>
            <w:r w:rsidRPr="00FF4C53">
              <w:t>&lt;/errorCode&gt;&lt;errorMsg&gt;</w:t>
            </w:r>
            <w:r w:rsidR="00396C9A">
              <w:t xml:space="preserve"> </w:t>
            </w:r>
            <w:r w:rsidR="00396C9A" w:rsidRPr="00396C9A">
              <w:t xml:space="preserve">&amp;#39033;&amp;#30446;&amp;#19981;&amp;#23384;&amp;#22312; </w:t>
            </w:r>
            <w:r w:rsidRPr="00FF4C53">
              <w:t>&lt;/errorMsg&gt;&lt;serverDate&gt;20160316&lt;/serverDate&gt;&lt;/header&gt;&lt;body&gt;&lt;/body&gt;&lt;/Document&gt;</w:t>
            </w:r>
          </w:p>
        </w:tc>
      </w:tr>
    </w:tbl>
    <w:p w14:paraId="69B85DD0" w14:textId="77777777" w:rsidR="0050600B" w:rsidRDefault="0050600B" w:rsidP="0050600B">
      <w:pPr>
        <w:rPr>
          <w:ins w:id="689" w:author="Windows 用户" w:date="2016-03-29T13:57:00Z"/>
        </w:rPr>
      </w:pPr>
    </w:p>
    <w:p w14:paraId="60F3D24C" w14:textId="77777777" w:rsidR="007C1F86" w:rsidRPr="001350DC" w:rsidRDefault="007C1F86" w:rsidP="0042024B">
      <w:pPr>
        <w:pStyle w:val="2"/>
        <w:rPr>
          <w:ins w:id="690" w:author="Windows 用户" w:date="2016-03-29T13:57:00Z"/>
        </w:rPr>
      </w:pPr>
      <w:bookmarkStart w:id="691" w:name="_Toc446954426"/>
      <w:bookmarkStart w:id="692" w:name="_Toc448760960"/>
      <w:ins w:id="693" w:author="Windows 用户" w:date="2016-03-29T13:57:00Z">
        <w:r>
          <w:rPr>
            <w:rFonts w:hint="eastAsia"/>
          </w:rPr>
          <w:t>报文组包过程</w:t>
        </w:r>
        <w:bookmarkEnd w:id="691"/>
        <w:bookmarkEnd w:id="692"/>
      </w:ins>
    </w:p>
    <w:p w14:paraId="04D7905E" w14:textId="77777777" w:rsidR="007C1F86" w:rsidRPr="006030E5" w:rsidRDefault="007C1F86" w:rsidP="007C1F86">
      <w:pPr>
        <w:pStyle w:val="aff1"/>
        <w:numPr>
          <w:ilvl w:val="0"/>
          <w:numId w:val="36"/>
        </w:numPr>
        <w:ind w:firstLineChars="0"/>
        <w:rPr>
          <w:ins w:id="694" w:author="Windows 用户" w:date="2016-03-29T13:57:00Z"/>
          <w:szCs w:val="21"/>
        </w:rPr>
      </w:pPr>
      <w:ins w:id="695" w:author="Windows 用户" w:date="2016-03-29T13:57:00Z">
        <w:r>
          <w:rPr>
            <w:rFonts w:ascii="Courier New" w:hAnsi="Courier New" w:cs="Courier New" w:hint="eastAsia"/>
            <w:kern w:val="0"/>
            <w:sz w:val="20"/>
            <w:szCs w:val="20"/>
          </w:rPr>
          <w:t>第一步，将接口中需要加密的交易数据</w:t>
        </w:r>
        <w:r>
          <w:rPr>
            <w:rFonts w:ascii="Courier New" w:hAnsi="Courier New" w:cs="Courier New" w:hint="eastAsia"/>
            <w:szCs w:val="20"/>
          </w:rPr>
          <w:t>进行</w:t>
        </w:r>
        <w:r>
          <w:rPr>
            <w:rFonts w:ascii="Courier New" w:hAnsi="Courier New" w:cs="Courier New" w:hint="eastAsia"/>
            <w:szCs w:val="20"/>
          </w:rPr>
          <w:t>3DES</w:t>
        </w:r>
        <w:r>
          <w:rPr>
            <w:rFonts w:ascii="Courier New" w:hAnsi="Courier New" w:cs="Courier New" w:hint="eastAsia"/>
            <w:szCs w:val="20"/>
          </w:rPr>
          <w:t>加密，加密的字节流进行</w:t>
        </w:r>
        <w:r>
          <w:rPr>
            <w:rFonts w:ascii="Courier New" w:hAnsi="Courier New" w:cs="Courier New" w:hint="eastAsia"/>
            <w:szCs w:val="20"/>
          </w:rPr>
          <w:t>base64</w:t>
        </w:r>
        <w:r>
          <w:rPr>
            <w:rFonts w:ascii="Courier New" w:hAnsi="Courier New" w:cs="Courier New" w:hint="eastAsia"/>
            <w:szCs w:val="20"/>
          </w:rPr>
          <w:t>后形成字符串，放在</w:t>
        </w:r>
        <w:r w:rsidRPr="00A560D3">
          <w:rPr>
            <w:rFonts w:ascii="Courier New" w:hAnsi="Courier New" w:cs="Courier New"/>
            <w:kern w:val="0"/>
            <w:sz w:val="20"/>
            <w:szCs w:val="20"/>
          </w:rPr>
          <w:t>&lt;XMLPARA&gt;</w:t>
        </w:r>
        <w:r>
          <w:rPr>
            <w:rFonts w:ascii="Courier New" w:hAnsi="Courier New" w:cs="Courier New" w:hint="eastAsia"/>
            <w:kern w:val="0"/>
            <w:sz w:val="20"/>
            <w:szCs w:val="20"/>
          </w:rPr>
          <w:t>节点中</w:t>
        </w:r>
        <w:r w:rsidRPr="00B57156">
          <w:rPr>
            <w:rFonts w:ascii="Courier New" w:hAnsi="Courier New" w:cs="Courier New" w:hint="eastAsia"/>
            <w:kern w:val="0"/>
            <w:sz w:val="20"/>
            <w:szCs w:val="20"/>
          </w:rPr>
          <w:t>：</w:t>
        </w:r>
      </w:ins>
    </w:p>
    <w:p w14:paraId="5CCA290F" w14:textId="77777777" w:rsidR="007C1F86" w:rsidRPr="006030E5" w:rsidRDefault="007C1F86" w:rsidP="007C1F86">
      <w:pPr>
        <w:rPr>
          <w:ins w:id="696" w:author="Windows 用户" w:date="2016-03-29T13:57:00Z"/>
          <w:rFonts w:ascii="微软雅黑" w:eastAsia="微软雅黑" w:hAnsi="微软雅黑"/>
        </w:rPr>
      </w:pPr>
      <w:ins w:id="697" w:author="Windows 用户" w:date="2016-03-29T13:57:00Z">
        <w:r w:rsidRPr="006030E5">
          <w:rPr>
            <w:rFonts w:ascii="微软雅黑" w:eastAsia="微软雅黑" w:hAnsi="微软雅黑" w:hint="eastAsia"/>
          </w:rPr>
          <w:t>报文加密举例说明</w:t>
        </w:r>
        <w:r>
          <w:rPr>
            <w:rFonts w:ascii="微软雅黑" w:eastAsia="微软雅黑" w:hAnsi="微软雅黑" w:hint="eastAsia"/>
          </w:rPr>
          <w:t>：(怎样加密，请见4.1</w:t>
        </w:r>
        <w:r w:rsidRPr="0048202D">
          <w:rPr>
            <w:rFonts w:ascii="微软雅黑" w:eastAsia="微软雅黑" w:hAnsi="微软雅黑" w:hint="eastAsia"/>
          </w:rPr>
          <w:t>报文加</w:t>
        </w:r>
        <w:r w:rsidRPr="0048202D">
          <w:rPr>
            <w:rFonts w:ascii="微软雅黑" w:eastAsia="微软雅黑" w:hAnsi="微软雅黑"/>
          </w:rPr>
          <w:t>密处理</w:t>
        </w:r>
        <w:r>
          <w:rPr>
            <w:rFonts w:ascii="微软雅黑" w:eastAsia="微软雅黑" w:hAnsi="微软雅黑" w:hint="eastAsia"/>
          </w:rPr>
          <w:t>)</w:t>
        </w:r>
      </w:ins>
    </w:p>
    <w:p w14:paraId="52960628" w14:textId="77777777" w:rsidR="007C1F86" w:rsidRPr="00335BFE" w:rsidRDefault="007C1F86" w:rsidP="007C1F86">
      <w:pPr>
        <w:rPr>
          <w:ins w:id="698" w:author="Windows 用户" w:date="2016-03-29T13:57:00Z"/>
          <w:rFonts w:eastAsiaTheme="minorEastAsia"/>
          <w:szCs w:val="21"/>
        </w:rPr>
      </w:pPr>
      <w:ins w:id="699" w:author="Windows 用户" w:date="2016-03-29T13:57:00Z">
        <w:r w:rsidRPr="00335BFE">
          <w:rPr>
            <w:rFonts w:eastAsiaTheme="minorEastAsia"/>
            <w:szCs w:val="21"/>
          </w:rPr>
          <w:lastRenderedPageBreak/>
          <w:t>XMLPARA</w:t>
        </w:r>
        <w:r w:rsidRPr="00335BFE">
          <w:rPr>
            <w:rFonts w:eastAsiaTheme="minorEastAsia" w:hint="eastAsia"/>
            <w:szCs w:val="21"/>
          </w:rPr>
          <w:t>节点</w:t>
        </w:r>
        <w:r w:rsidRPr="00335BFE">
          <w:rPr>
            <w:rFonts w:ascii="Courier New" w:eastAsiaTheme="minorEastAsia" w:hAnsi="Courier New" w:cs="Courier New" w:hint="eastAsia"/>
            <w:kern w:val="0"/>
            <w:sz w:val="20"/>
            <w:szCs w:val="20"/>
          </w:rPr>
          <w:t>的明文为：</w:t>
        </w:r>
      </w:ins>
    </w:p>
    <w:tbl>
      <w:tblPr>
        <w:tblStyle w:val="af2"/>
        <w:tblW w:w="0" w:type="auto"/>
        <w:tblLook w:val="04A0" w:firstRow="1" w:lastRow="0" w:firstColumn="1" w:lastColumn="0" w:noHBand="0" w:noVBand="1"/>
      </w:tblPr>
      <w:tblGrid>
        <w:gridCol w:w="9962"/>
      </w:tblGrid>
      <w:tr w:rsidR="007C1F86" w14:paraId="506D457F" w14:textId="77777777" w:rsidTr="00C7247B">
        <w:trPr>
          <w:ins w:id="700" w:author="Windows 用户" w:date="2016-03-29T13:57:00Z"/>
        </w:trPr>
        <w:tc>
          <w:tcPr>
            <w:tcW w:w="9962" w:type="dxa"/>
          </w:tcPr>
          <w:p w14:paraId="607700F9" w14:textId="77777777" w:rsidR="007C1F86" w:rsidRPr="002676B1" w:rsidRDefault="007C1F86" w:rsidP="00C7247B">
            <w:pPr>
              <w:rPr>
                <w:ins w:id="701" w:author="Windows 用户" w:date="2016-03-29T13:57:00Z"/>
                <w:rFonts w:eastAsiaTheme="minorEastAsia"/>
                <w:szCs w:val="21"/>
              </w:rPr>
            </w:pPr>
            <w:ins w:id="702" w:author="Windows 用户" w:date="2016-03-29T13:57:00Z">
              <w:r w:rsidRPr="00C71282">
                <w:rPr>
                  <w:rFonts w:ascii="Courier New" w:eastAsiaTheme="minorEastAsia" w:hAnsi="Courier New" w:cs="Courier New"/>
                  <w:szCs w:val="20"/>
                </w:rPr>
                <w:t>&lt;BATCH_ID&gt;580116&lt;/BATCH_ID&gt;&lt;PROJECT_CODE&gt;PRJ201603160236168741&lt;/PROJECT_CODE&gt;&lt;PROJECT_ID&gt;b904af2c-1834-434b-a0cb-1b91a8c19caa&lt;/PROJECT_ID&gt;</w:t>
              </w:r>
            </w:ins>
          </w:p>
        </w:tc>
      </w:tr>
    </w:tbl>
    <w:p w14:paraId="0B0FE857" w14:textId="77777777" w:rsidR="007C1F86" w:rsidRPr="00D85890" w:rsidRDefault="007C1F86" w:rsidP="007C1F86">
      <w:pPr>
        <w:rPr>
          <w:ins w:id="703" w:author="Windows 用户" w:date="2016-03-29T13:57:00Z"/>
          <w:rFonts w:ascii="微软雅黑" w:eastAsia="微软雅黑" w:hAnsi="微软雅黑"/>
        </w:rPr>
      </w:pPr>
      <w:ins w:id="704" w:author="Windows 用户" w:date="2016-03-29T13:57:00Z">
        <w:r>
          <w:rPr>
            <w:rFonts w:ascii="微软雅黑" w:eastAsia="微软雅黑" w:hAnsi="微软雅黑" w:hint="eastAsia"/>
          </w:rPr>
          <w:t>加密后变成了：</w:t>
        </w:r>
      </w:ins>
    </w:p>
    <w:tbl>
      <w:tblPr>
        <w:tblStyle w:val="af2"/>
        <w:tblW w:w="0" w:type="auto"/>
        <w:tblLook w:val="04A0" w:firstRow="1" w:lastRow="0" w:firstColumn="1" w:lastColumn="0" w:noHBand="0" w:noVBand="1"/>
      </w:tblPr>
      <w:tblGrid>
        <w:gridCol w:w="9962"/>
      </w:tblGrid>
      <w:tr w:rsidR="007C1F86" w14:paraId="4B3428B0" w14:textId="77777777" w:rsidTr="00C7247B">
        <w:trPr>
          <w:ins w:id="705" w:author="Windows 用户" w:date="2016-03-29T13:57:00Z"/>
        </w:trPr>
        <w:tc>
          <w:tcPr>
            <w:tcW w:w="9962" w:type="dxa"/>
          </w:tcPr>
          <w:p w14:paraId="7C5104DA" w14:textId="77777777" w:rsidR="007C1F86" w:rsidRPr="002676B1" w:rsidRDefault="007C1F86" w:rsidP="00C7247B">
            <w:pPr>
              <w:rPr>
                <w:ins w:id="706" w:author="Windows 用户" w:date="2016-03-29T13:57:00Z"/>
                <w:rFonts w:eastAsiaTheme="minorEastAsia"/>
                <w:szCs w:val="21"/>
              </w:rPr>
            </w:pPr>
            <w:ins w:id="707" w:author="Windows 用户" w:date="2016-03-29T13:57:00Z">
              <w:r>
                <w:rPr>
                  <w:rFonts w:ascii="Consolas" w:hAnsi="Consolas" w:cs="Consolas"/>
                  <w:color w:val="000000"/>
                  <w:kern w:val="0"/>
                  <w:sz w:val="20"/>
                  <w:szCs w:val="20"/>
                </w:rPr>
                <w:t>NVnwXP2rp6vOBT0MUM7ksYWuVU9JH/yK6Emtf8BLHTgMyyBjG2uy0nEzEJ40ch0dk0Q0bjvGw8/EFp7ccofRz07f5/gYJZq4Dwj7d+X8vyg2hnjyLfTJDCoDsBZ26ypULjYyPO5EjOLEUPTVbwX3/4L49nXtIStjYk6RgCDoV6LUjr3lJgOt+EkETdLRiYb0</w:t>
              </w:r>
            </w:ins>
          </w:p>
        </w:tc>
      </w:tr>
    </w:tbl>
    <w:p w14:paraId="2B09CDC4" w14:textId="77777777" w:rsidR="007C1F86" w:rsidRPr="006030E5" w:rsidRDefault="007C1F86" w:rsidP="007C1F86">
      <w:pPr>
        <w:pStyle w:val="aff1"/>
        <w:ind w:left="360" w:firstLineChars="0" w:firstLine="0"/>
        <w:rPr>
          <w:ins w:id="708" w:author="Windows 用户" w:date="2016-03-29T13:57:00Z"/>
          <w:szCs w:val="21"/>
        </w:rPr>
      </w:pPr>
    </w:p>
    <w:p w14:paraId="3227AC46" w14:textId="77777777" w:rsidR="007C1F86" w:rsidRPr="007A4A76" w:rsidRDefault="007C1F86" w:rsidP="007C1F86">
      <w:pPr>
        <w:rPr>
          <w:ins w:id="709" w:author="Windows 用户" w:date="2016-03-29T13:57:00Z"/>
          <w:rFonts w:eastAsiaTheme="minorEastAsia"/>
          <w:szCs w:val="21"/>
        </w:rPr>
      </w:pPr>
      <w:ins w:id="710" w:author="Windows 用户" w:date="2016-03-29T13:57:00Z">
        <w:r w:rsidRPr="00335BFE">
          <w:rPr>
            <w:rFonts w:eastAsiaTheme="minorEastAsia"/>
            <w:szCs w:val="21"/>
          </w:rPr>
          <w:t>XMLPARA</w:t>
        </w:r>
        <w:r w:rsidRPr="00335BFE">
          <w:rPr>
            <w:rFonts w:eastAsiaTheme="minorEastAsia" w:hint="eastAsia"/>
            <w:szCs w:val="21"/>
          </w:rPr>
          <w:t>节点</w:t>
        </w:r>
        <w:r w:rsidRPr="00335BFE">
          <w:rPr>
            <w:rFonts w:ascii="Courier New" w:eastAsiaTheme="minorEastAsia" w:hAnsi="Courier New" w:cs="Courier New" w:hint="eastAsia"/>
            <w:kern w:val="0"/>
            <w:sz w:val="20"/>
            <w:szCs w:val="20"/>
          </w:rPr>
          <w:t>的</w:t>
        </w:r>
        <w:r>
          <w:rPr>
            <w:rFonts w:ascii="Courier New" w:eastAsiaTheme="minorEastAsia" w:hAnsi="Courier New" w:cs="Courier New" w:hint="eastAsia"/>
            <w:kern w:val="0"/>
            <w:sz w:val="20"/>
            <w:szCs w:val="20"/>
          </w:rPr>
          <w:t>密</w:t>
        </w:r>
        <w:r w:rsidRPr="00335BFE">
          <w:rPr>
            <w:rFonts w:ascii="Courier New" w:eastAsiaTheme="minorEastAsia" w:hAnsi="Courier New" w:cs="Courier New" w:hint="eastAsia"/>
            <w:kern w:val="0"/>
            <w:sz w:val="20"/>
            <w:szCs w:val="20"/>
          </w:rPr>
          <w:t>文为：</w:t>
        </w:r>
      </w:ins>
    </w:p>
    <w:tbl>
      <w:tblPr>
        <w:tblStyle w:val="af2"/>
        <w:tblW w:w="0" w:type="auto"/>
        <w:tblLook w:val="04A0" w:firstRow="1" w:lastRow="0" w:firstColumn="1" w:lastColumn="0" w:noHBand="0" w:noVBand="1"/>
      </w:tblPr>
      <w:tblGrid>
        <w:gridCol w:w="9962"/>
      </w:tblGrid>
      <w:tr w:rsidR="007C1F86" w14:paraId="67789CED" w14:textId="77777777" w:rsidTr="00C7247B">
        <w:trPr>
          <w:ins w:id="711" w:author="Windows 用户" w:date="2016-03-29T13:57:00Z"/>
        </w:trPr>
        <w:tc>
          <w:tcPr>
            <w:tcW w:w="9962" w:type="dxa"/>
          </w:tcPr>
          <w:p w14:paraId="3708CBA0" w14:textId="77777777" w:rsidR="007C1F86" w:rsidRDefault="007C1F86" w:rsidP="00C7247B">
            <w:pPr>
              <w:rPr>
                <w:ins w:id="712" w:author="Windows 用户" w:date="2016-03-29T13:57:00Z"/>
                <w:rFonts w:eastAsiaTheme="minorEastAsia"/>
                <w:szCs w:val="21"/>
              </w:rPr>
            </w:pPr>
            <w:ins w:id="713" w:author="Windows 用户" w:date="2016-03-29T13:57:00Z">
              <w:r w:rsidRPr="00FB6F45">
                <w:rPr>
                  <w:rFonts w:ascii="Courier New" w:hAnsi="Courier New" w:cs="Courier New"/>
                  <w:color w:val="000000"/>
                  <w:kern w:val="0"/>
                  <w:sz w:val="20"/>
                  <w:szCs w:val="20"/>
                </w:rPr>
                <w:t>&lt;XMLPARA&gt;</w:t>
              </w:r>
              <w:r>
                <w:rPr>
                  <w:rFonts w:ascii="Consolas" w:hAnsi="Consolas" w:cs="Consolas"/>
                  <w:color w:val="000000"/>
                  <w:kern w:val="0"/>
                  <w:sz w:val="20"/>
                  <w:szCs w:val="20"/>
                </w:rPr>
                <w:t>NVnwXP2rp6vOBT0MUM7ksYWuVU9JH/yK6Emtf8BLHTgMyyBjG2uy0nEzEJ40ch0dk0Q0bjvGw8/EFp7ccofRz07f5/gYJZq4Dwj7d+X8vyg2hnjyLfTJDCoDsBZ26ypULjYyPO5EjOLEUPTVbwX3/4L49nXtIStjYk6RgCDoV6LUjr3lJgOt+EkETdLRiYb0</w:t>
              </w:r>
              <w:r w:rsidRPr="008B4FAB">
                <w:t>&lt;/XMLPARA&gt;</w:t>
              </w:r>
            </w:ins>
          </w:p>
        </w:tc>
      </w:tr>
    </w:tbl>
    <w:p w14:paraId="19292E34" w14:textId="77777777" w:rsidR="007C1F86" w:rsidRPr="00411CF6" w:rsidRDefault="007C1F86" w:rsidP="007C1F86">
      <w:pPr>
        <w:rPr>
          <w:ins w:id="714" w:author="Windows 用户" w:date="2016-03-29T13:57:00Z"/>
          <w:szCs w:val="21"/>
        </w:rPr>
      </w:pPr>
    </w:p>
    <w:p w14:paraId="5BDE4F44" w14:textId="77777777" w:rsidR="007C1F86" w:rsidRPr="00625C32" w:rsidRDefault="007C1F86" w:rsidP="007C1F86">
      <w:pPr>
        <w:pStyle w:val="aff1"/>
        <w:numPr>
          <w:ilvl w:val="0"/>
          <w:numId w:val="36"/>
        </w:numPr>
        <w:ind w:firstLineChars="0"/>
        <w:rPr>
          <w:ins w:id="715" w:author="Windows 用户" w:date="2016-03-29T13:57:00Z"/>
          <w:szCs w:val="21"/>
        </w:rPr>
      </w:pPr>
      <w:ins w:id="716" w:author="Windows 用户" w:date="2016-03-29T13:57:00Z">
        <w:r>
          <w:rPr>
            <w:rFonts w:hint="eastAsia"/>
            <w:szCs w:val="21"/>
          </w:rPr>
          <w:t>第二步：按照接口文档，</w:t>
        </w:r>
        <w:r>
          <w:rPr>
            <w:rFonts w:ascii="Courier New" w:hAnsi="Courier New" w:cs="Courier New" w:hint="eastAsia"/>
            <w:kern w:val="0"/>
            <w:sz w:val="20"/>
            <w:szCs w:val="20"/>
          </w:rPr>
          <w:t>组成基本</w:t>
        </w:r>
        <w:r>
          <w:rPr>
            <w:rFonts w:ascii="Courier New" w:hAnsi="Courier New" w:cs="Courier New" w:hint="eastAsia"/>
            <w:kern w:val="0"/>
            <w:sz w:val="20"/>
            <w:szCs w:val="20"/>
          </w:rPr>
          <w:t>xml</w:t>
        </w:r>
        <w:r>
          <w:rPr>
            <w:rFonts w:ascii="Courier New" w:hAnsi="Courier New" w:cs="Courier New" w:hint="eastAsia"/>
            <w:kern w:val="0"/>
            <w:sz w:val="20"/>
            <w:szCs w:val="20"/>
          </w:rPr>
          <w:t>报文</w:t>
        </w:r>
      </w:ins>
    </w:p>
    <w:p w14:paraId="7A93BD64" w14:textId="77777777" w:rsidR="007C1F86" w:rsidRPr="00625C32" w:rsidRDefault="007C1F86" w:rsidP="007C1F86">
      <w:pPr>
        <w:pStyle w:val="aff1"/>
        <w:ind w:left="360" w:firstLineChars="0" w:firstLine="0"/>
        <w:rPr>
          <w:ins w:id="717" w:author="Windows 用户" w:date="2016-03-29T13:57:00Z"/>
          <w:szCs w:val="21"/>
        </w:rPr>
      </w:pPr>
    </w:p>
    <w:tbl>
      <w:tblPr>
        <w:tblStyle w:val="af2"/>
        <w:tblW w:w="0" w:type="auto"/>
        <w:tblLook w:val="04A0" w:firstRow="1" w:lastRow="0" w:firstColumn="1" w:lastColumn="0" w:noHBand="0" w:noVBand="1"/>
      </w:tblPr>
      <w:tblGrid>
        <w:gridCol w:w="9962"/>
      </w:tblGrid>
      <w:tr w:rsidR="007C1F86" w14:paraId="6BEC2A3A" w14:textId="77777777" w:rsidTr="00C7247B">
        <w:trPr>
          <w:ins w:id="718" w:author="Windows 用户" w:date="2016-03-29T13:57:00Z"/>
        </w:trPr>
        <w:tc>
          <w:tcPr>
            <w:tcW w:w="9962" w:type="dxa"/>
          </w:tcPr>
          <w:p w14:paraId="10D58F6E" w14:textId="77777777" w:rsidR="007C1F86" w:rsidRDefault="007C1F86" w:rsidP="00C7247B">
            <w:pPr>
              <w:rPr>
                <w:ins w:id="719" w:author="Windows 用户" w:date="2016-03-29T13:57:00Z"/>
                <w:rFonts w:eastAsiaTheme="minorEastAsia"/>
                <w:szCs w:val="21"/>
              </w:rPr>
            </w:pPr>
            <w:ins w:id="720" w:author="Windows 用户" w:date="2016-03-29T13:57:00Z">
              <w:r w:rsidRPr="00FF4C53">
                <w:t>&lt;?xml</w:t>
              </w:r>
              <w:r>
                <w:rPr>
                  <w:rFonts w:hint="eastAsia"/>
                </w:rPr>
                <w:t xml:space="preserve"> </w:t>
              </w:r>
              <w:r w:rsidRPr="00FF4C53">
                <w:t>version="1.0" encoding="UTF-8" ?&gt;&lt;Document&gt;&lt;header&gt;&lt;encryptData&gt;&lt;/encryptData&gt;&lt;serverFlow&gt;OGW01201603161000008948&lt;/serverFlow&gt;&lt;status&gt;0&lt;/status&gt;&lt;serverTime&gt;175419&lt;/s</w:t>
              </w:r>
              <w:r w:rsidRPr="00FB6F45">
                <w:rPr>
                  <w:rFonts w:ascii="Courier New" w:hAnsi="Courier New" w:cs="Courier New"/>
                  <w:color w:val="000000"/>
                  <w:kern w:val="0"/>
                  <w:sz w:val="20"/>
                  <w:szCs w:val="20"/>
                </w:rPr>
                <w:t>erverTime&gt;&lt;errorCode&gt;0&lt;/errorCode&gt;&lt;errorMsg&gt;&lt;/errorMsg&gt;&lt;serverDate&gt;20160316&lt;/serverDate&gt;&lt;/header&gt;&lt;body&gt;&lt;</w:t>
              </w:r>
              <w:r w:rsidRPr="00BC09C1">
                <w:rPr>
                  <w:rFonts w:ascii="Courier New" w:hAnsi="Courier New" w:cs="Courier New" w:hint="eastAsia"/>
                  <w:color w:val="000000"/>
                  <w:kern w:val="0"/>
                  <w:sz w:val="20"/>
                  <w:szCs w:val="20"/>
                </w:rPr>
                <w:t>TRANSCODE</w:t>
              </w:r>
              <w:r w:rsidRPr="00FB6F45">
                <w:rPr>
                  <w:rFonts w:ascii="Courier New" w:hAnsi="Courier New" w:cs="Courier New"/>
                  <w:color w:val="000000"/>
                  <w:kern w:val="0"/>
                  <w:sz w:val="20"/>
                  <w:szCs w:val="20"/>
                </w:rPr>
                <w:t>&gt;</w:t>
              </w:r>
              <w:r w:rsidRPr="00FB6F45">
                <w:rPr>
                  <w:rFonts w:ascii="Courier New" w:hAnsi="Courier New" w:cs="Courier New" w:hint="eastAsia"/>
                  <w:color w:val="000000"/>
                  <w:kern w:val="0"/>
                  <w:sz w:val="20"/>
                  <w:szCs w:val="20"/>
                </w:rPr>
                <w:t>OGW00019</w:t>
              </w:r>
              <w:r w:rsidRPr="00FB6F45">
                <w:rPr>
                  <w:rFonts w:ascii="Courier New" w:hAnsi="Courier New" w:cs="Courier New"/>
                  <w:color w:val="000000"/>
                  <w:kern w:val="0"/>
                  <w:sz w:val="20"/>
                  <w:szCs w:val="20"/>
                </w:rPr>
                <w:t>&lt;/</w:t>
              </w:r>
              <w:r w:rsidRPr="00BC09C1">
                <w:rPr>
                  <w:rFonts w:ascii="Courier New" w:hAnsi="Courier New" w:cs="Courier New" w:hint="eastAsia"/>
                  <w:color w:val="000000"/>
                  <w:kern w:val="0"/>
                  <w:sz w:val="20"/>
                  <w:szCs w:val="20"/>
                </w:rPr>
                <w:t>TRANSCODE</w:t>
              </w:r>
              <w:r w:rsidRPr="00FB6F45">
                <w:rPr>
                  <w:rFonts w:ascii="Courier New" w:hAnsi="Courier New" w:cs="Courier New"/>
                  <w:color w:val="000000"/>
                  <w:kern w:val="0"/>
                  <w:sz w:val="20"/>
                  <w:szCs w:val="20"/>
                </w:rPr>
                <w:t>&gt;&lt;XMLPARA&gt;</w:t>
              </w:r>
              <w:r>
                <w:rPr>
                  <w:rFonts w:ascii="Consolas" w:hAnsi="Consolas" w:cs="Consolas"/>
                  <w:color w:val="000000"/>
                  <w:kern w:val="0"/>
                  <w:sz w:val="20"/>
                  <w:szCs w:val="20"/>
                </w:rPr>
                <w:t>NVnwXP2rp6vOBT0MUM7ksYWuVU9JH/yK6Emtf8BLHTgMyyBjG2uy0nEzEJ40ch0dk0Q0bjvGw8/EFp7ccofRz07f5/gYJZq4Dwj7d+X8vyg2hnjyLfTJDCoDsBZ26ypULjYyPO5EjOLEUPTVbwX3/4L49nXtIStjYk6RgCDoV6LUjr3lJgOt+EkETdLRiYb0</w:t>
              </w:r>
              <w:r w:rsidRPr="008B4FAB">
                <w:t>&lt;/XMLPARA&gt;</w:t>
              </w:r>
              <w:r w:rsidRPr="00FF4C53">
                <w:t>&lt;/body&gt;&lt;/Document&gt;</w:t>
              </w:r>
            </w:ins>
          </w:p>
        </w:tc>
      </w:tr>
    </w:tbl>
    <w:p w14:paraId="5E1CE6E8" w14:textId="77777777" w:rsidR="007C1F86" w:rsidRPr="00297182" w:rsidRDefault="007C1F86" w:rsidP="007C1F86">
      <w:pPr>
        <w:rPr>
          <w:ins w:id="721" w:author="Windows 用户" w:date="2016-03-29T13:57:00Z"/>
          <w:szCs w:val="21"/>
        </w:rPr>
      </w:pPr>
    </w:p>
    <w:p w14:paraId="15D34B98" w14:textId="77777777" w:rsidR="007C1F86" w:rsidRPr="00F03EFB" w:rsidRDefault="007C1F86" w:rsidP="007C1F86">
      <w:pPr>
        <w:pStyle w:val="aff1"/>
        <w:numPr>
          <w:ilvl w:val="0"/>
          <w:numId w:val="36"/>
        </w:numPr>
        <w:ind w:firstLineChars="0"/>
        <w:rPr>
          <w:ins w:id="722" w:author="Windows 用户" w:date="2016-03-29T13:57:00Z"/>
          <w:szCs w:val="21"/>
        </w:rPr>
      </w:pPr>
      <w:ins w:id="723" w:author="Windows 用户" w:date="2016-03-29T13:57:00Z">
        <w:r>
          <w:rPr>
            <w:rFonts w:hint="eastAsia"/>
            <w:szCs w:val="21"/>
          </w:rPr>
          <w:t>第三步：对第二步组成的</w:t>
        </w:r>
        <w:r>
          <w:rPr>
            <w:rFonts w:hint="eastAsia"/>
            <w:szCs w:val="21"/>
          </w:rPr>
          <w:t>xml</w:t>
        </w:r>
        <w:r>
          <w:rPr>
            <w:rFonts w:ascii="Courier New" w:hAnsi="Courier New" w:cs="Courier New" w:hint="eastAsia"/>
            <w:kern w:val="0"/>
            <w:sz w:val="20"/>
            <w:szCs w:val="20"/>
          </w:rPr>
          <w:t>报文提取</w:t>
        </w:r>
        <w:r>
          <w:rPr>
            <w:rFonts w:ascii="Courier New" w:hAnsi="Courier New" w:cs="Courier New" w:hint="eastAsia"/>
            <w:kern w:val="0"/>
            <w:sz w:val="20"/>
            <w:szCs w:val="20"/>
          </w:rPr>
          <w:t>MD5</w:t>
        </w:r>
        <w:r>
          <w:rPr>
            <w:rFonts w:ascii="Courier New" w:hAnsi="Courier New" w:cs="Courier New" w:hint="eastAsia"/>
            <w:kern w:val="0"/>
            <w:sz w:val="20"/>
            <w:szCs w:val="20"/>
          </w:rPr>
          <w:t>摘要，然后对摘要进行签名。将签名后的数据</w:t>
        </w:r>
        <w:r w:rsidRPr="005B4093">
          <w:rPr>
            <w:rFonts w:ascii="Courier New" w:hAnsi="Courier New" w:cs="Courier New" w:hint="eastAsia"/>
            <w:kern w:val="0"/>
            <w:sz w:val="20"/>
            <w:szCs w:val="20"/>
          </w:rPr>
          <w:t>转换为十六进制字符串</w:t>
        </w:r>
        <w:r>
          <w:rPr>
            <w:rFonts w:ascii="Courier New" w:hAnsi="Courier New" w:cs="Courier New" w:hint="eastAsia"/>
            <w:kern w:val="0"/>
            <w:sz w:val="20"/>
            <w:szCs w:val="20"/>
          </w:rPr>
          <w:t>放到</w:t>
        </w:r>
        <w:r>
          <w:rPr>
            <w:rFonts w:ascii="Courier New" w:hAnsi="Courier New" w:cs="Courier New" w:hint="eastAsia"/>
            <w:kern w:val="0"/>
            <w:sz w:val="20"/>
            <w:szCs w:val="20"/>
          </w:rPr>
          <w:t>&lt;?xml&gt;</w:t>
        </w:r>
        <w:r>
          <w:rPr>
            <w:rFonts w:ascii="Courier New" w:hAnsi="Courier New" w:cs="Courier New" w:hint="eastAsia"/>
            <w:kern w:val="0"/>
            <w:sz w:val="20"/>
            <w:szCs w:val="20"/>
          </w:rPr>
          <w:t>前面，形成最终报文。</w:t>
        </w:r>
        <w:r>
          <w:rPr>
            <w:rFonts w:ascii="Courier New" w:hAnsi="Courier New" w:cs="Courier New" w:hint="eastAsia"/>
            <w:kern w:val="0"/>
            <w:sz w:val="20"/>
            <w:szCs w:val="20"/>
          </w:rPr>
          <w:t>(MD5</w:t>
        </w:r>
        <w:r>
          <w:rPr>
            <w:rFonts w:ascii="Courier New" w:hAnsi="Courier New" w:cs="Courier New" w:hint="eastAsia"/>
            <w:kern w:val="0"/>
            <w:sz w:val="20"/>
            <w:szCs w:val="20"/>
          </w:rPr>
          <w:t>提取摘要，报文签名具体的实现方法请见</w:t>
        </w:r>
        <w:r>
          <w:rPr>
            <w:rFonts w:ascii="Courier New" w:hAnsi="Courier New" w:cs="Courier New" w:hint="eastAsia"/>
            <w:kern w:val="0"/>
            <w:sz w:val="20"/>
            <w:szCs w:val="20"/>
          </w:rPr>
          <w:t>4.2</w:t>
        </w:r>
        <w:r>
          <w:rPr>
            <w:rFonts w:ascii="Courier New" w:hAnsi="Courier New" w:cs="Courier New" w:hint="eastAsia"/>
            <w:kern w:val="0"/>
            <w:sz w:val="20"/>
            <w:szCs w:val="20"/>
          </w:rPr>
          <w:t>报文签名处理第</w:t>
        </w:r>
        <w:r>
          <w:rPr>
            <w:rFonts w:ascii="Courier New" w:hAnsi="Courier New" w:cs="Courier New" w:hint="eastAsia"/>
            <w:kern w:val="0"/>
            <w:sz w:val="20"/>
            <w:szCs w:val="20"/>
          </w:rPr>
          <w:t>5</w:t>
        </w:r>
        <w:r>
          <w:rPr>
            <w:rFonts w:ascii="Courier New" w:hAnsi="Courier New" w:cs="Courier New" w:hint="eastAsia"/>
            <w:kern w:val="0"/>
            <w:sz w:val="20"/>
            <w:szCs w:val="20"/>
          </w:rPr>
          <w:t>点</w:t>
        </w:r>
        <w:r>
          <w:rPr>
            <w:rFonts w:ascii="Courier New" w:hAnsi="Courier New" w:cs="Courier New" w:hint="eastAsia"/>
            <w:kern w:val="0"/>
            <w:sz w:val="20"/>
            <w:szCs w:val="20"/>
          </w:rPr>
          <w:t>)</w:t>
        </w:r>
      </w:ins>
    </w:p>
    <w:tbl>
      <w:tblPr>
        <w:tblStyle w:val="af2"/>
        <w:tblW w:w="0" w:type="auto"/>
        <w:tblLook w:val="04A0" w:firstRow="1" w:lastRow="0" w:firstColumn="1" w:lastColumn="0" w:noHBand="0" w:noVBand="1"/>
      </w:tblPr>
      <w:tblGrid>
        <w:gridCol w:w="9962"/>
      </w:tblGrid>
      <w:tr w:rsidR="007C1F86" w14:paraId="51DBCE4B" w14:textId="77777777" w:rsidTr="00C7247B">
        <w:trPr>
          <w:ins w:id="724" w:author="Windows 用户" w:date="2016-03-29T13:57:00Z"/>
        </w:trPr>
        <w:tc>
          <w:tcPr>
            <w:tcW w:w="9962" w:type="dxa"/>
          </w:tcPr>
          <w:p w14:paraId="6607BC9D" w14:textId="77777777" w:rsidR="007C1F86" w:rsidRDefault="007C1F86" w:rsidP="00C7247B">
            <w:pPr>
              <w:rPr>
                <w:ins w:id="725" w:author="Windows 用户" w:date="2016-03-29T13:57:00Z"/>
                <w:rFonts w:eastAsiaTheme="minorEastAsia"/>
                <w:szCs w:val="21"/>
              </w:rPr>
            </w:pPr>
            <w:ins w:id="726" w:author="Windows 用户" w:date="2016-03-29T13:57:00Z">
              <w:r w:rsidRPr="00982E0F">
                <w:t xml:space="preserve">001X11          </w:t>
              </w:r>
              <w:r w:rsidRPr="008467C4">
                <w:rPr>
                  <w:highlight w:val="yellow"/>
                </w:rPr>
                <w:t>00000256</w:t>
              </w:r>
              <w:r w:rsidRPr="008467C4">
                <w:rPr>
                  <w:highlight w:val="green"/>
                </w:rPr>
                <w:t>0F4D09076E73B16CFB29EA8F7729F34BC3AAA578AB3732AAA49BA8C9121513BA6B5F37B30F26E0DE96F905237FC05F303D58D3FDE28DC3FF273E0CE72504C37F4FE49465C76331DB27E8B223E901CC6B79722AE909BFD2922FCCC90D57C372F8BA14260FAEBC07577BDF92518A35F27D7786960B8B41459322027D913FF9971C</w:t>
              </w:r>
              <w:r w:rsidRPr="00982E0F">
                <w:t>&lt;?xml version="1.0" encoding="UTF-8" ?&gt;&lt;Document&gt;&lt;header&gt;&lt;encryptData&gt;&lt;/encryptData&gt;&lt;serverFlow&gt;OGW01201603161000008948&lt;/serverFlow&gt;&lt;status&gt;0&lt;/status&gt;&lt;serverTime&gt;175419&lt;/serverTime&gt;&lt;errorCode&gt;0&lt;/errorCode&gt;&lt;errorMsg&gt;&lt;/errorMsg&gt;&lt;serverDate&gt;20160316&lt;/serverDate&gt;&lt;/header&gt;&lt;body&gt;&lt;TRANSCODE&gt;OGW00019&lt;/TRANSCODE&gt;&lt;XMLPARA&gt;</w:t>
              </w:r>
              <w:r>
                <w:rPr>
                  <w:rFonts w:ascii="Consolas" w:hAnsi="Consolas" w:cs="Consolas"/>
                  <w:color w:val="000000"/>
                  <w:kern w:val="0"/>
                  <w:sz w:val="20"/>
                  <w:szCs w:val="20"/>
                </w:rPr>
                <w:t>NVnwXP2rp6vOBT0MUM7ksYWuVU9JH/yK6Emtf8BLHTgMyyBjG2uy0nEzEJ40ch0dk0Q0bjvGw8/EFp7ccofRz07f5/gYJZq4Dwj7d+X8vyg2hnjyLfTJDCoDsBZ26ypULjYyPO5EjOLEUPTVbwX3/4L49nXtIStjYk6RgCDoV6LUjr3lJgOt+EkETdLRiYb0</w:t>
              </w:r>
              <w:r w:rsidRPr="00982E0F">
                <w:t>&lt;/XMLPARA&gt;&lt;/body&gt;&lt;/Document&gt;</w:t>
              </w:r>
            </w:ins>
          </w:p>
        </w:tc>
      </w:tr>
    </w:tbl>
    <w:p w14:paraId="7885E55D" w14:textId="77777777" w:rsidR="007C1F86" w:rsidRDefault="007C1F86" w:rsidP="007C1F86">
      <w:pPr>
        <w:rPr>
          <w:ins w:id="727" w:author="Windows 用户" w:date="2016-03-29T13:57:00Z"/>
          <w:color w:val="FF0000"/>
        </w:rPr>
      </w:pPr>
      <w:ins w:id="728" w:author="Windows 用户" w:date="2016-03-29T13:57:00Z">
        <w:r>
          <w:rPr>
            <w:rFonts w:hint="eastAsia"/>
            <w:color w:val="FF0000"/>
          </w:rPr>
          <w:t>绿色</w:t>
        </w:r>
        <w:r w:rsidRPr="00FD1E2B">
          <w:rPr>
            <w:rFonts w:hint="eastAsia"/>
            <w:color w:val="FF0000"/>
          </w:rPr>
          <w:t>表示签名后的数据，黄色代表签名数据的长度，请参照</w:t>
        </w:r>
        <w:r w:rsidRPr="00FD1E2B">
          <w:rPr>
            <w:rFonts w:hint="eastAsia"/>
            <w:color w:val="FF0000"/>
          </w:rPr>
          <w:t>3.</w:t>
        </w:r>
        <w:r>
          <w:rPr>
            <w:rFonts w:hint="eastAsia"/>
            <w:color w:val="FF0000"/>
          </w:rPr>
          <w:t>5</w:t>
        </w:r>
        <w:r>
          <w:rPr>
            <w:rFonts w:hint="eastAsia"/>
            <w:color w:val="FF0000"/>
          </w:rPr>
          <w:t>，</w:t>
        </w:r>
        <w:r>
          <w:rPr>
            <w:rFonts w:hint="eastAsia"/>
            <w:color w:val="FF0000"/>
          </w:rPr>
          <w:t>3.6</w:t>
        </w:r>
        <w:r>
          <w:rPr>
            <w:rFonts w:hint="eastAsia"/>
            <w:color w:val="FF0000"/>
          </w:rPr>
          <w:t>，</w:t>
        </w:r>
        <w:r>
          <w:rPr>
            <w:rFonts w:hint="eastAsia"/>
            <w:color w:val="FF0000"/>
          </w:rPr>
          <w:t>3.7</w:t>
        </w:r>
        <w:r w:rsidRPr="00FD1E2B">
          <w:rPr>
            <w:rFonts w:hint="eastAsia"/>
            <w:color w:val="FF0000"/>
          </w:rPr>
          <w:t>报文</w:t>
        </w:r>
        <w:r>
          <w:rPr>
            <w:rFonts w:hint="eastAsia"/>
            <w:color w:val="FF0000"/>
          </w:rPr>
          <w:t>组装</w:t>
        </w:r>
        <w:r w:rsidRPr="00FD1E2B">
          <w:rPr>
            <w:rFonts w:hint="eastAsia"/>
            <w:color w:val="FF0000"/>
          </w:rPr>
          <w:t>内容</w:t>
        </w:r>
      </w:ins>
    </w:p>
    <w:p w14:paraId="43BD23FC" w14:textId="77777777" w:rsidR="007C1F86" w:rsidRPr="00B765BA" w:rsidRDefault="007C1F86" w:rsidP="007C1F86">
      <w:pPr>
        <w:rPr>
          <w:ins w:id="729" w:author="Windows 用户" w:date="2016-03-29T13:57:00Z"/>
          <w:szCs w:val="21"/>
        </w:rPr>
      </w:pPr>
    </w:p>
    <w:p w14:paraId="4A1A567C" w14:textId="77777777" w:rsidR="007C1F86" w:rsidRDefault="007C1F86" w:rsidP="0042024B">
      <w:pPr>
        <w:pStyle w:val="2"/>
        <w:rPr>
          <w:ins w:id="730" w:author="Windows 用户" w:date="2016-03-29T13:57:00Z"/>
        </w:rPr>
      </w:pPr>
      <w:bookmarkStart w:id="731" w:name="_Toc446954427"/>
      <w:bookmarkStart w:id="732" w:name="_Toc448760961"/>
      <w:ins w:id="733" w:author="Windows 用户" w:date="2016-03-29T13:57:00Z">
        <w:r>
          <w:rPr>
            <w:rFonts w:hint="eastAsia"/>
          </w:rPr>
          <w:lastRenderedPageBreak/>
          <w:t>报文验签过程</w:t>
        </w:r>
        <w:bookmarkEnd w:id="731"/>
        <w:bookmarkEnd w:id="732"/>
      </w:ins>
    </w:p>
    <w:p w14:paraId="6F74A803" w14:textId="77777777" w:rsidR="007C1F86" w:rsidRDefault="007C1F86" w:rsidP="007C1F86">
      <w:pPr>
        <w:rPr>
          <w:ins w:id="734" w:author="Windows 用户" w:date="2016-03-29T13:57:00Z"/>
        </w:rPr>
      </w:pPr>
      <w:ins w:id="735" w:author="Windows 用户" w:date="2016-03-29T13:57:00Z">
        <w:r>
          <w:rPr>
            <w:rFonts w:hint="eastAsia"/>
          </w:rPr>
          <w:t>举例说明：</w:t>
        </w:r>
      </w:ins>
    </w:p>
    <w:p w14:paraId="695E7A8A" w14:textId="77777777" w:rsidR="007C1F86" w:rsidRPr="00037198" w:rsidRDefault="007C1F86" w:rsidP="007C1F86">
      <w:pPr>
        <w:rPr>
          <w:ins w:id="736" w:author="Windows 用户" w:date="2016-03-29T13:57:00Z"/>
        </w:rPr>
      </w:pPr>
      <w:ins w:id="737" w:author="Windows 用户" w:date="2016-03-29T13:57:00Z">
        <w:r>
          <w:rPr>
            <w:rFonts w:hint="eastAsia"/>
          </w:rPr>
          <w:t>返回报文如下：</w:t>
        </w:r>
      </w:ins>
    </w:p>
    <w:p w14:paraId="688FFF49" w14:textId="77777777" w:rsidR="007C1F86" w:rsidRPr="004629D9" w:rsidRDefault="007C1F86" w:rsidP="007C1F86">
      <w:pPr>
        <w:rPr>
          <w:ins w:id="738" w:author="Windows 用户" w:date="2016-03-29T13:57:00Z"/>
        </w:rPr>
      </w:pPr>
    </w:p>
    <w:tbl>
      <w:tblPr>
        <w:tblStyle w:val="af2"/>
        <w:tblW w:w="0" w:type="auto"/>
        <w:tblLook w:val="04A0" w:firstRow="1" w:lastRow="0" w:firstColumn="1" w:lastColumn="0" w:noHBand="0" w:noVBand="1"/>
      </w:tblPr>
      <w:tblGrid>
        <w:gridCol w:w="9962"/>
      </w:tblGrid>
      <w:tr w:rsidR="007C1F86" w14:paraId="257483EE" w14:textId="77777777" w:rsidTr="00C7247B">
        <w:trPr>
          <w:ins w:id="739" w:author="Windows 用户" w:date="2016-03-29T13:57:00Z"/>
        </w:trPr>
        <w:tc>
          <w:tcPr>
            <w:tcW w:w="9962" w:type="dxa"/>
          </w:tcPr>
          <w:p w14:paraId="774176B9" w14:textId="77777777" w:rsidR="007C1F86" w:rsidRDefault="007C1F86" w:rsidP="00C7247B">
            <w:pPr>
              <w:jc w:val="left"/>
              <w:rPr>
                <w:ins w:id="740" w:author="Windows 用户" w:date="2016-03-29T13:57:00Z"/>
              </w:rPr>
            </w:pPr>
            <w:ins w:id="741" w:author="Windows 用户" w:date="2016-03-29T13:57:00Z">
              <w:r w:rsidRPr="00FF4C53">
                <w:t>001X11          00000256</w:t>
              </w:r>
              <w:r w:rsidRPr="00037198">
                <w:rPr>
                  <w:highlight w:val="green"/>
                </w:rPr>
                <w:t>BFFF2E1CAF6402C70AF2D0287D910FC8B6CA1303D2DB81846E15A9B6ED7A50C3AB06C8ED501182989612FCD71C374D72BA785963A7C6B5543964A0EA97A979E49C28C82635BA138299BA6D6F361EF31F69DC8375C61A581734F4E6A0F7DE96E83B74E127B3DCCC81F11FCBF22DC3BD924575B3B66A2B5D945B9734E598DA2571</w:t>
              </w:r>
              <w:r w:rsidRPr="00037198">
                <w:rPr>
                  <w:highlight w:val="yellow"/>
                </w:rPr>
                <w:t>&lt;?xml version="1.0" encoding="UTF-8" ?&gt;&lt;Document&gt;&lt;header&gt;&lt;encryptData&gt;&lt;/encryptData&gt;</w:t>
              </w:r>
            </w:ins>
            <w:ins w:id="742" w:author="wincol" w:date="2016-04-18T19:05:00Z">
              <w:r w:rsidR="00BA1616" w:rsidRPr="00BA1616">
                <w:rPr>
                  <w:highlight w:val="yellow"/>
                </w:rPr>
                <w:t>&lt;channelCode&gt;GHB &lt;/channelCode&gt;&lt;transCode&gt;OGW00043&lt;/transCode&gt;&lt;channelFlow&gt;20160409878999&lt;/channelFlow&gt;</w:t>
              </w:r>
            </w:ins>
            <w:ins w:id="743" w:author="Windows 用户" w:date="2016-03-29T13:57:00Z">
              <w:r w:rsidRPr="00037198">
                <w:rPr>
                  <w:highlight w:val="yellow"/>
                </w:rPr>
                <w:t>&lt;serverFlow&gt;OGW01201603161000008948&lt;/serverFlow&gt;&lt;status&gt;0&lt;/status&gt;&lt;serverTime&gt;175419&lt;/s</w:t>
              </w:r>
              <w:r w:rsidRPr="00037198">
                <w:rPr>
                  <w:rFonts w:ascii="Courier New" w:hAnsi="Courier New" w:cs="Courier New"/>
                  <w:color w:val="000000"/>
                  <w:kern w:val="0"/>
                  <w:sz w:val="20"/>
                  <w:szCs w:val="20"/>
                  <w:highlight w:val="yellow"/>
                </w:rPr>
                <w:t>erverTime&gt;&lt;errorCode&gt;0&lt;/errorCode&gt;&lt;errorMsg&gt;&lt;/errorMsg&gt;&lt;serverDate&gt;20160316&lt;/serverDate&gt;&lt;/header&gt;&lt;body&gt;&lt;</w:t>
              </w:r>
              <w:r w:rsidRPr="00037198">
                <w:rPr>
                  <w:highlight w:val="yellow"/>
                </w:rPr>
                <w:t xml:space="preserve"> </w:t>
              </w:r>
              <w:r w:rsidRPr="00037198">
                <w:rPr>
                  <w:rFonts w:ascii="Courier New" w:hAnsi="Courier New" w:cs="Courier New" w:hint="eastAsia"/>
                  <w:color w:val="000000"/>
                  <w:kern w:val="0"/>
                  <w:sz w:val="20"/>
                  <w:szCs w:val="20"/>
                  <w:highlight w:val="yellow"/>
                </w:rPr>
                <w:t>TRANSCODE</w:t>
              </w:r>
              <w:r w:rsidRPr="00037198">
                <w:rPr>
                  <w:rFonts w:ascii="Courier New" w:hAnsi="Courier New" w:cs="Courier New"/>
                  <w:color w:val="000000"/>
                  <w:kern w:val="0"/>
                  <w:sz w:val="20"/>
                  <w:szCs w:val="20"/>
                  <w:highlight w:val="yellow"/>
                </w:rPr>
                <w:t>&gt;</w:t>
              </w:r>
              <w:r w:rsidRPr="00037198">
                <w:rPr>
                  <w:rFonts w:ascii="Courier New" w:hAnsi="Courier New" w:cs="Courier New" w:hint="eastAsia"/>
                  <w:color w:val="000000"/>
                  <w:kern w:val="0"/>
                  <w:sz w:val="20"/>
                  <w:szCs w:val="20"/>
                  <w:highlight w:val="yellow"/>
                </w:rPr>
                <w:t>OGW00019</w:t>
              </w:r>
              <w:r w:rsidRPr="00037198">
                <w:rPr>
                  <w:rFonts w:ascii="Courier New" w:hAnsi="Courier New" w:cs="Courier New"/>
                  <w:color w:val="000000"/>
                  <w:kern w:val="0"/>
                  <w:sz w:val="20"/>
                  <w:szCs w:val="20"/>
                  <w:highlight w:val="yellow"/>
                </w:rPr>
                <w:t>&lt;/</w:t>
              </w:r>
              <w:r w:rsidRPr="00037198">
                <w:rPr>
                  <w:rFonts w:ascii="Courier New" w:hAnsi="Courier New" w:cs="Courier New" w:hint="eastAsia"/>
                  <w:color w:val="000000"/>
                  <w:kern w:val="0"/>
                  <w:sz w:val="20"/>
                  <w:szCs w:val="20"/>
                  <w:highlight w:val="yellow"/>
                </w:rPr>
                <w:t>TRANSCODE</w:t>
              </w:r>
              <w:r w:rsidRPr="00037198">
                <w:rPr>
                  <w:rFonts w:ascii="Courier New" w:hAnsi="Courier New" w:cs="Courier New"/>
                  <w:color w:val="000000"/>
                  <w:kern w:val="0"/>
                  <w:sz w:val="20"/>
                  <w:szCs w:val="20"/>
                  <w:highlight w:val="yellow"/>
                </w:rPr>
                <w:t>&gt;&lt;MERCHANTID&gt;XQB&lt;/ MERCHANTID&gt;&lt;BANKID&gt;</w:t>
              </w:r>
              <w:r w:rsidRPr="00037198">
                <w:rPr>
                  <w:rFonts w:ascii="Courier New" w:hAnsi="Courier New" w:cs="Courier New" w:hint="eastAsia"/>
                  <w:color w:val="000000"/>
                  <w:kern w:val="0"/>
                  <w:sz w:val="20"/>
                  <w:szCs w:val="20"/>
                  <w:highlight w:val="yellow"/>
                </w:rPr>
                <w:t>GHB</w:t>
              </w:r>
              <w:r w:rsidRPr="00037198">
                <w:rPr>
                  <w:rFonts w:ascii="Courier New" w:hAnsi="Courier New" w:cs="Courier New"/>
                  <w:color w:val="000000"/>
                  <w:kern w:val="0"/>
                  <w:sz w:val="20"/>
                  <w:szCs w:val="20"/>
                  <w:highlight w:val="yellow"/>
                </w:rPr>
                <w:t>&lt;/BANKID&gt;&lt;XMLPARA&gt;7wPjJiSOm4uabTGPdh1Bnl81CzsONRae+NLuv3Zv1V7fa25nzxEgrJbXiYSCRmBn4XFahhEUzL33aSFWxoWlXisukbo+xPh4nRO/whIS5tP4AOkKjn0UvUqhmbS73Wj+nSNT5vNz6LFxNcPoRvoN2zokfuPQTo7ZoWzQZnhn+GQ=</w:t>
              </w:r>
              <w:r w:rsidRPr="00037198">
                <w:rPr>
                  <w:highlight w:val="yellow"/>
                </w:rPr>
                <w:t>&lt;/XMLPARA&gt;&lt;/body&gt;&lt;/Document&gt;</w:t>
              </w:r>
            </w:ins>
          </w:p>
        </w:tc>
      </w:tr>
    </w:tbl>
    <w:p w14:paraId="01F60A85" w14:textId="77777777" w:rsidR="007C1F86" w:rsidRDefault="007C1F86" w:rsidP="007C1F86">
      <w:pPr>
        <w:rPr>
          <w:ins w:id="744" w:author="Windows 用户" w:date="2016-03-29T13:57:00Z"/>
        </w:rPr>
      </w:pPr>
    </w:p>
    <w:p w14:paraId="56FE479D" w14:textId="77777777" w:rsidR="007C1F86" w:rsidRPr="00130560" w:rsidRDefault="007C1F86" w:rsidP="007C1F86">
      <w:pPr>
        <w:pStyle w:val="aff1"/>
        <w:numPr>
          <w:ilvl w:val="0"/>
          <w:numId w:val="37"/>
        </w:numPr>
        <w:ind w:firstLineChars="0"/>
        <w:rPr>
          <w:ins w:id="745" w:author="Windows 用户" w:date="2016-03-29T13:57:00Z"/>
        </w:rPr>
      </w:pPr>
      <w:ins w:id="746" w:author="Windows 用户" w:date="2016-03-29T13:57:00Z">
        <w:r>
          <w:rPr>
            <w:rFonts w:hint="eastAsia"/>
          </w:rPr>
          <w:t>第一步：对返回的报文截取签名原文，如上图黄色所示，对黄色的</w:t>
        </w:r>
        <w:r>
          <w:rPr>
            <w:rFonts w:hint="eastAsia"/>
            <w:szCs w:val="21"/>
          </w:rPr>
          <w:t>xml</w:t>
        </w:r>
        <w:r>
          <w:rPr>
            <w:rFonts w:ascii="Courier New" w:hAnsi="Courier New" w:cs="Courier New" w:hint="eastAsia"/>
            <w:kern w:val="0"/>
            <w:sz w:val="20"/>
            <w:szCs w:val="20"/>
          </w:rPr>
          <w:t>报文提取</w:t>
        </w:r>
        <w:r>
          <w:rPr>
            <w:rFonts w:ascii="Courier New" w:hAnsi="Courier New" w:cs="Courier New" w:hint="eastAsia"/>
            <w:kern w:val="0"/>
            <w:sz w:val="20"/>
            <w:szCs w:val="20"/>
          </w:rPr>
          <w:t>MD5</w:t>
        </w:r>
        <w:r>
          <w:rPr>
            <w:rFonts w:ascii="Courier New" w:hAnsi="Courier New" w:cs="Courier New" w:hint="eastAsia"/>
            <w:kern w:val="0"/>
            <w:sz w:val="20"/>
            <w:szCs w:val="20"/>
          </w:rPr>
          <w:t>摘要</w:t>
        </w:r>
        <w:r>
          <w:rPr>
            <w:rFonts w:ascii="Courier New" w:hAnsi="Courier New" w:cs="Courier New" w:hint="eastAsia"/>
            <w:kern w:val="0"/>
            <w:sz w:val="20"/>
            <w:szCs w:val="20"/>
          </w:rPr>
          <w:t>.</w:t>
        </w:r>
        <w:r>
          <w:rPr>
            <w:rFonts w:ascii="Courier New" w:hAnsi="Courier New" w:cs="Courier New" w:hint="eastAsia"/>
            <w:kern w:val="0"/>
            <w:sz w:val="20"/>
            <w:szCs w:val="20"/>
          </w:rPr>
          <w:t>方法请见</w:t>
        </w:r>
        <w:r>
          <w:rPr>
            <w:rFonts w:ascii="Courier New" w:hAnsi="Courier New" w:cs="Courier New" w:hint="eastAsia"/>
            <w:kern w:val="0"/>
            <w:sz w:val="20"/>
            <w:szCs w:val="20"/>
          </w:rPr>
          <w:t>(4.3</w:t>
        </w:r>
        <w:r>
          <w:rPr>
            <w:rFonts w:ascii="Courier New" w:hAnsi="Courier New" w:cs="Courier New" w:hint="eastAsia"/>
            <w:kern w:val="0"/>
            <w:sz w:val="20"/>
            <w:szCs w:val="20"/>
          </w:rPr>
          <w:t>报文验签处理</w:t>
        </w:r>
        <w:r>
          <w:rPr>
            <w:rFonts w:ascii="Courier New" w:hAnsi="Courier New" w:cs="Courier New" w:hint="eastAsia"/>
            <w:kern w:val="0"/>
            <w:sz w:val="20"/>
            <w:szCs w:val="20"/>
          </w:rPr>
          <w:t>)</w:t>
        </w:r>
      </w:ins>
    </w:p>
    <w:p w14:paraId="740E2DD2" w14:textId="77777777" w:rsidR="007C1F86" w:rsidRPr="00130560" w:rsidRDefault="007C1F86" w:rsidP="007C1F86">
      <w:pPr>
        <w:pStyle w:val="aff1"/>
        <w:ind w:left="360" w:firstLineChars="0" w:firstLine="0"/>
        <w:rPr>
          <w:ins w:id="747" w:author="Windows 用户" w:date="2016-03-29T13:57:00Z"/>
        </w:rPr>
      </w:pPr>
    </w:p>
    <w:tbl>
      <w:tblPr>
        <w:tblStyle w:val="af2"/>
        <w:tblW w:w="0" w:type="auto"/>
        <w:tblLook w:val="04A0" w:firstRow="1" w:lastRow="0" w:firstColumn="1" w:lastColumn="0" w:noHBand="0" w:noVBand="1"/>
      </w:tblPr>
      <w:tblGrid>
        <w:gridCol w:w="9962"/>
      </w:tblGrid>
      <w:tr w:rsidR="007C1F86" w14:paraId="3E129947" w14:textId="77777777" w:rsidTr="00C7247B">
        <w:trPr>
          <w:ins w:id="748" w:author="Windows 用户" w:date="2016-03-29T13:57:00Z"/>
        </w:trPr>
        <w:tc>
          <w:tcPr>
            <w:tcW w:w="9962" w:type="dxa"/>
          </w:tcPr>
          <w:p w14:paraId="5F00D5B0" w14:textId="77777777" w:rsidR="007C1F86" w:rsidRDefault="007C1F86" w:rsidP="00C7247B">
            <w:pPr>
              <w:rPr>
                <w:ins w:id="749" w:author="Windows 用户" w:date="2016-03-29T13:57:00Z"/>
              </w:rPr>
            </w:pPr>
            <w:ins w:id="750" w:author="Windows 用户" w:date="2016-03-29T13:57:00Z">
              <w:r w:rsidRPr="00130560">
                <w:rPr>
                  <w:rFonts w:ascii="Consolas" w:hAnsi="Consolas" w:cs="Consolas"/>
                  <w:color w:val="000000"/>
                  <w:kern w:val="0"/>
                  <w:sz w:val="20"/>
                  <w:szCs w:val="20"/>
                </w:rPr>
                <w:t>15CEFA0757D78D6BE3D95FD680EB4B2C</w:t>
              </w:r>
            </w:ins>
          </w:p>
        </w:tc>
      </w:tr>
    </w:tbl>
    <w:p w14:paraId="6A8F188D" w14:textId="77777777" w:rsidR="007C1F86" w:rsidRDefault="007C1F86" w:rsidP="007C1F86">
      <w:pPr>
        <w:pStyle w:val="aff1"/>
        <w:numPr>
          <w:ilvl w:val="0"/>
          <w:numId w:val="37"/>
        </w:numPr>
        <w:ind w:firstLineChars="0"/>
        <w:rPr>
          <w:ins w:id="751" w:author="Windows 用户" w:date="2016-03-29T13:57:00Z"/>
        </w:rPr>
      </w:pPr>
      <w:ins w:id="752" w:author="Windows 用户" w:date="2016-03-29T13:57:00Z">
        <w:r>
          <w:rPr>
            <w:rFonts w:hint="eastAsia"/>
          </w:rPr>
          <w:t>第二步：对返回的报文截取签名后数据，如上图绿色所示，对签名后的数据</w:t>
        </w:r>
        <w:r w:rsidRPr="00130560">
          <w:rPr>
            <w:rFonts w:hint="eastAsia"/>
          </w:rPr>
          <w:t>转为字节数组</w:t>
        </w:r>
        <w:r>
          <w:rPr>
            <w:rFonts w:hint="eastAsia"/>
          </w:rPr>
          <w:t>，（方法请见</w:t>
        </w:r>
        <w:r>
          <w:rPr>
            <w:rFonts w:hint="eastAsia"/>
          </w:rPr>
          <w:t>4.3</w:t>
        </w:r>
        <w:r>
          <w:rPr>
            <w:rFonts w:hint="eastAsia"/>
          </w:rPr>
          <w:t>报文验签处理</w:t>
        </w:r>
        <w:r>
          <w:rPr>
            <w:rFonts w:hint="eastAsia"/>
          </w:rPr>
          <w:t>3</w:t>
        </w:r>
        <w:r>
          <w:rPr>
            <w:rFonts w:hint="eastAsia"/>
          </w:rPr>
          <w:t>点）</w:t>
        </w:r>
      </w:ins>
    </w:p>
    <w:tbl>
      <w:tblPr>
        <w:tblStyle w:val="af2"/>
        <w:tblW w:w="0" w:type="auto"/>
        <w:tblLook w:val="04A0" w:firstRow="1" w:lastRow="0" w:firstColumn="1" w:lastColumn="0" w:noHBand="0" w:noVBand="1"/>
      </w:tblPr>
      <w:tblGrid>
        <w:gridCol w:w="9962"/>
      </w:tblGrid>
      <w:tr w:rsidR="007C1F86" w14:paraId="3984756F" w14:textId="77777777" w:rsidTr="00C7247B">
        <w:trPr>
          <w:ins w:id="753" w:author="Windows 用户" w:date="2016-03-29T13:57:00Z"/>
        </w:trPr>
        <w:tc>
          <w:tcPr>
            <w:tcW w:w="9962" w:type="dxa"/>
          </w:tcPr>
          <w:p w14:paraId="0EADB84F" w14:textId="77777777" w:rsidR="007C1F86" w:rsidRDefault="007C1F86" w:rsidP="00C7247B">
            <w:pPr>
              <w:rPr>
                <w:ins w:id="754" w:author="Windows 用户" w:date="2016-03-29T13:57:00Z"/>
              </w:rPr>
            </w:pPr>
            <w:ins w:id="755" w:author="Windows 用户" w:date="2016-03-29T13:57:00Z">
              <w:r>
                <w:rPr>
                  <w:rFonts w:ascii="Consolas" w:hAnsi="Consolas" w:cs="Consolas"/>
                  <w:color w:val="000000"/>
                  <w:kern w:val="0"/>
                  <w:sz w:val="20"/>
                  <w:szCs w:val="20"/>
                </w:rPr>
                <w:t>[B@ca0b6</w:t>
              </w:r>
            </w:ins>
          </w:p>
        </w:tc>
      </w:tr>
    </w:tbl>
    <w:p w14:paraId="2999E8C9" w14:textId="77777777" w:rsidR="007C1F86" w:rsidRDefault="007C1F86" w:rsidP="007C1F86">
      <w:pPr>
        <w:pStyle w:val="aff1"/>
        <w:ind w:left="360" w:firstLineChars="0" w:firstLine="0"/>
        <w:rPr>
          <w:ins w:id="756" w:author="Windows 用户" w:date="2016-03-29T13:57:00Z"/>
        </w:rPr>
      </w:pPr>
    </w:p>
    <w:p w14:paraId="1084291C" w14:textId="77777777" w:rsidR="007C1F86" w:rsidRPr="00130560" w:rsidRDefault="007C1F86" w:rsidP="007C1F86">
      <w:pPr>
        <w:pStyle w:val="aff1"/>
        <w:numPr>
          <w:ilvl w:val="0"/>
          <w:numId w:val="37"/>
        </w:numPr>
        <w:ind w:firstLineChars="0"/>
        <w:rPr>
          <w:ins w:id="757" w:author="Windows 用户" w:date="2016-03-29T13:57:00Z"/>
        </w:rPr>
      </w:pPr>
      <w:ins w:id="758" w:author="Windows 用户" w:date="2016-03-29T13:57:00Z">
        <w:r>
          <w:rPr>
            <w:rFonts w:hint="eastAsia"/>
          </w:rPr>
          <w:t>然后用公钥验签，验签后的值与第一步</w:t>
        </w:r>
        <w:r>
          <w:rPr>
            <w:rFonts w:hint="eastAsia"/>
          </w:rPr>
          <w:t>MD5</w:t>
        </w:r>
        <w:r>
          <w:rPr>
            <w:rFonts w:hint="eastAsia"/>
          </w:rPr>
          <w:t>摘要值相同，则证明未被篡改。（方法请见</w:t>
        </w:r>
        <w:r>
          <w:rPr>
            <w:rFonts w:hint="eastAsia"/>
          </w:rPr>
          <w:t>4.3</w:t>
        </w:r>
        <w:r>
          <w:rPr>
            <w:rFonts w:hint="eastAsia"/>
          </w:rPr>
          <w:t>报文验签处理第</w:t>
        </w:r>
        <w:r>
          <w:rPr>
            <w:rFonts w:hint="eastAsia"/>
          </w:rPr>
          <w:t>3</w:t>
        </w:r>
        <w:r>
          <w:rPr>
            <w:rFonts w:hint="eastAsia"/>
          </w:rPr>
          <w:t>点）</w:t>
        </w:r>
        <w:r>
          <w:rPr>
            <w:rFonts w:hint="eastAsia"/>
          </w:rPr>
          <w:t>.</w:t>
        </w:r>
      </w:ins>
    </w:p>
    <w:p w14:paraId="3929D297" w14:textId="77777777" w:rsidR="007C1F86" w:rsidRPr="00130560" w:rsidRDefault="007C1F86" w:rsidP="007C1F86">
      <w:pPr>
        <w:rPr>
          <w:ins w:id="759" w:author="Windows 用户" w:date="2016-03-29T13:57:00Z"/>
        </w:rPr>
      </w:pPr>
    </w:p>
    <w:p w14:paraId="1480C645" w14:textId="77777777" w:rsidR="007C1F86" w:rsidRPr="007C1F86" w:rsidRDefault="007C1F86" w:rsidP="0050600B"/>
    <w:p w14:paraId="2B430F9F" w14:textId="77777777" w:rsidR="006B1C67" w:rsidRPr="00295EEA" w:rsidRDefault="00E63BDB" w:rsidP="006B1C67">
      <w:pPr>
        <w:pStyle w:val="1"/>
        <w:numPr>
          <w:ilvl w:val="0"/>
          <w:numId w:val="28"/>
        </w:numPr>
        <w:spacing w:line="360" w:lineRule="auto"/>
        <w:jc w:val="left"/>
        <w:rPr>
          <w:rFonts w:ascii="微软雅黑" w:eastAsia="微软雅黑" w:hAnsi="微软雅黑"/>
        </w:rPr>
      </w:pPr>
      <w:bookmarkStart w:id="760" w:name="_Toc448760962"/>
      <w:r>
        <w:rPr>
          <w:rFonts w:ascii="微软雅黑" w:eastAsia="微软雅黑" w:hAnsi="微软雅黑" w:hint="eastAsia"/>
        </w:rPr>
        <w:t>接口</w:t>
      </w:r>
      <w:r>
        <w:rPr>
          <w:rFonts w:ascii="微软雅黑" w:eastAsia="微软雅黑" w:hAnsi="微软雅黑"/>
        </w:rPr>
        <w:t>列表</w:t>
      </w:r>
      <w:bookmarkEnd w:id="760"/>
    </w:p>
    <w:p w14:paraId="46BB1656" w14:textId="77777777" w:rsidR="00826788" w:rsidRPr="004E6C5A" w:rsidRDefault="00766211" w:rsidP="0042024B">
      <w:pPr>
        <w:pStyle w:val="2"/>
      </w:pPr>
      <w:bookmarkStart w:id="761" w:name="_Toc448760963"/>
      <w:r>
        <w:rPr>
          <w:rFonts w:hint="eastAsia"/>
        </w:rPr>
        <w:t>获取短信验证码</w:t>
      </w:r>
      <w:r w:rsidR="00826788">
        <w:rPr>
          <w:rFonts w:hint="eastAsia"/>
        </w:rPr>
        <w:t>(OGW00</w:t>
      </w:r>
      <w:r w:rsidR="006F4779">
        <w:rPr>
          <w:rFonts w:hint="eastAsia"/>
        </w:rPr>
        <w:t>0</w:t>
      </w:r>
      <w:r w:rsidR="00842D39">
        <w:rPr>
          <w:rFonts w:hint="eastAsia"/>
        </w:rPr>
        <w:t>41</w:t>
      </w:r>
      <w:r w:rsidR="00826788" w:rsidRPr="004E6C5A">
        <w:rPr>
          <w:rFonts w:hint="eastAsia"/>
        </w:rPr>
        <w:t>)</w:t>
      </w:r>
      <w:bookmarkEnd w:id="761"/>
    </w:p>
    <w:p w14:paraId="1254B757" w14:textId="77777777" w:rsidR="005C7A5B" w:rsidRDefault="00A42D34" w:rsidP="00766211">
      <w:pPr>
        <w:ind w:firstLineChars="50" w:firstLine="105"/>
      </w:pPr>
      <w:r w:rsidRPr="00A560D3">
        <w:rPr>
          <w:rFonts w:hint="eastAsia"/>
        </w:rPr>
        <w:t>第三方公司发起</w:t>
      </w:r>
      <w:r w:rsidR="00DA096D">
        <w:rPr>
          <w:rFonts w:hint="eastAsia"/>
        </w:rPr>
        <w:t>向客户注册手机发送</w:t>
      </w:r>
      <w:r w:rsidR="00766211" w:rsidRPr="00A42D34">
        <w:rPr>
          <w:rFonts w:hint="eastAsia"/>
        </w:rPr>
        <w:t>手机短信验证码</w:t>
      </w:r>
      <w:r w:rsidR="00826788" w:rsidRPr="00A42D34">
        <w:rPr>
          <w:rFonts w:hint="eastAsia"/>
        </w:rPr>
        <w:t>。</w:t>
      </w:r>
    </w:p>
    <w:p w14:paraId="570A2CC4" w14:textId="77777777" w:rsidR="00C4517A" w:rsidRDefault="00C4517A" w:rsidP="00766211">
      <w:pPr>
        <w:ind w:firstLineChars="50" w:firstLine="105"/>
      </w:pPr>
      <w:r>
        <w:rPr>
          <w:rFonts w:hint="eastAsia"/>
        </w:rPr>
        <w:t>一个手机号，一分钟之内只能发送一次获取短信验证码。</w:t>
      </w:r>
    </w:p>
    <w:p w14:paraId="3C6442D4" w14:textId="77777777" w:rsidR="00826788" w:rsidRPr="00A42D34" w:rsidRDefault="001B4310" w:rsidP="00766211">
      <w:pPr>
        <w:ind w:firstLineChars="50" w:firstLine="105"/>
      </w:pPr>
      <w:r>
        <w:rPr>
          <w:rFonts w:hint="eastAsia"/>
        </w:rPr>
        <w:t>暂</w:t>
      </w:r>
      <w:r w:rsidR="006313AB">
        <w:rPr>
          <w:rFonts w:hint="eastAsia"/>
        </w:rPr>
        <w:t>用于</w:t>
      </w:r>
      <w:r w:rsidR="006313AB" w:rsidRPr="006313AB">
        <w:rPr>
          <w:rFonts w:hint="eastAsia"/>
        </w:rPr>
        <w:t>自动投标授权撤销、自动还款授权撤销</w:t>
      </w:r>
      <w:r w:rsidR="0077752B">
        <w:rPr>
          <w:rFonts w:hint="eastAsia"/>
        </w:rPr>
        <w:t>两接口的发请求前的发送短信验证码。</w:t>
      </w:r>
    </w:p>
    <w:p w14:paraId="6D64A0DF" w14:textId="77777777" w:rsidR="00826788" w:rsidRDefault="00826788" w:rsidP="0042024B">
      <w:pPr>
        <w:pStyle w:val="3"/>
        <w:rPr>
          <w:rFonts w:ascii="宋体" w:hAnsi="宋体"/>
        </w:rPr>
      </w:pPr>
      <w:bookmarkStart w:id="762" w:name="_Toc448760964"/>
      <w:r w:rsidRPr="004E6C5A">
        <w:rPr>
          <w:rFonts w:hint="eastAsia"/>
        </w:rPr>
        <w:lastRenderedPageBreak/>
        <w:t>请求报文说明</w:t>
      </w:r>
      <w:bookmarkEnd w:id="762"/>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1"/>
        <w:gridCol w:w="1899"/>
        <w:gridCol w:w="1559"/>
        <w:gridCol w:w="992"/>
        <w:gridCol w:w="709"/>
        <w:gridCol w:w="3119"/>
      </w:tblGrid>
      <w:tr w:rsidR="00940631" w14:paraId="06CFD60E" w14:textId="77777777" w:rsidTr="006D2348">
        <w:trPr>
          <w:trHeight w:val="290"/>
        </w:trPr>
        <w:tc>
          <w:tcPr>
            <w:tcW w:w="761" w:type="dxa"/>
            <w:tcBorders>
              <w:bottom w:val="single" w:sz="4" w:space="0" w:color="auto"/>
            </w:tcBorders>
            <w:shd w:val="clear" w:color="auto" w:fill="C0C0C0"/>
          </w:tcPr>
          <w:p w14:paraId="487C6D64" w14:textId="77777777" w:rsidR="00940631" w:rsidRDefault="00940631" w:rsidP="00344BC6">
            <w:pPr>
              <w:rPr>
                <w:rFonts w:ascii="宋体" w:hAnsi="宋体"/>
                <w:b/>
                <w:szCs w:val="21"/>
              </w:rPr>
            </w:pPr>
            <w:r>
              <w:rPr>
                <w:rFonts w:ascii="宋体" w:hAnsi="宋体"/>
                <w:b/>
                <w:szCs w:val="21"/>
              </w:rPr>
              <w:t>模块</w:t>
            </w:r>
          </w:p>
        </w:tc>
        <w:tc>
          <w:tcPr>
            <w:tcW w:w="1899" w:type="dxa"/>
            <w:tcBorders>
              <w:bottom w:val="single" w:sz="4" w:space="0" w:color="auto"/>
            </w:tcBorders>
            <w:shd w:val="clear" w:color="auto" w:fill="C0C0C0"/>
          </w:tcPr>
          <w:p w14:paraId="687D8232" w14:textId="77777777" w:rsidR="00940631" w:rsidRDefault="00940631" w:rsidP="00344BC6">
            <w:pPr>
              <w:rPr>
                <w:rFonts w:ascii="宋体" w:hAnsi="宋体"/>
                <w:b/>
              </w:rPr>
            </w:pPr>
            <w:r>
              <w:rPr>
                <w:rFonts w:ascii="宋体" w:hAnsi="宋体"/>
                <w:b/>
                <w:szCs w:val="21"/>
              </w:rPr>
              <w:t>字段ID</w:t>
            </w:r>
          </w:p>
        </w:tc>
        <w:tc>
          <w:tcPr>
            <w:tcW w:w="1559" w:type="dxa"/>
            <w:tcBorders>
              <w:bottom w:val="single" w:sz="4" w:space="0" w:color="auto"/>
            </w:tcBorders>
            <w:shd w:val="clear" w:color="auto" w:fill="C0C0C0"/>
          </w:tcPr>
          <w:p w14:paraId="31F8B572" w14:textId="77777777" w:rsidR="00940631" w:rsidRDefault="00940631" w:rsidP="00344BC6">
            <w:pPr>
              <w:rPr>
                <w:rFonts w:ascii="宋体" w:hAnsi="宋体"/>
                <w:b/>
              </w:rPr>
            </w:pPr>
            <w:r>
              <w:rPr>
                <w:rFonts w:ascii="宋体" w:hAnsi="宋体"/>
                <w:b/>
                <w:szCs w:val="21"/>
              </w:rPr>
              <w:t>字段名称</w:t>
            </w:r>
          </w:p>
        </w:tc>
        <w:tc>
          <w:tcPr>
            <w:tcW w:w="992" w:type="dxa"/>
            <w:tcBorders>
              <w:bottom w:val="single" w:sz="4" w:space="0" w:color="auto"/>
            </w:tcBorders>
            <w:shd w:val="clear" w:color="auto" w:fill="C0C0C0"/>
          </w:tcPr>
          <w:p w14:paraId="2D55A4DE" w14:textId="77777777" w:rsidR="00940631" w:rsidRDefault="00940631" w:rsidP="00344BC6">
            <w:pPr>
              <w:rPr>
                <w:rFonts w:ascii="宋体" w:hAnsi="宋体"/>
                <w:b/>
              </w:rPr>
            </w:pPr>
            <w:r>
              <w:rPr>
                <w:rFonts w:ascii="宋体" w:hAnsi="宋体"/>
                <w:b/>
                <w:szCs w:val="21"/>
              </w:rPr>
              <w:t>类型</w:t>
            </w:r>
          </w:p>
        </w:tc>
        <w:tc>
          <w:tcPr>
            <w:tcW w:w="709" w:type="dxa"/>
            <w:tcBorders>
              <w:bottom w:val="single" w:sz="4" w:space="0" w:color="auto"/>
            </w:tcBorders>
            <w:shd w:val="clear" w:color="auto" w:fill="C0C0C0"/>
          </w:tcPr>
          <w:p w14:paraId="49A292F1" w14:textId="77777777" w:rsidR="00940631" w:rsidRDefault="00940631" w:rsidP="00344BC6">
            <w:pPr>
              <w:rPr>
                <w:rFonts w:ascii="宋体" w:hAnsi="宋体"/>
                <w:b/>
              </w:rPr>
            </w:pPr>
            <w:r>
              <w:rPr>
                <w:rFonts w:ascii="宋体" w:hAnsi="宋体" w:hint="eastAsia"/>
                <w:b/>
              </w:rPr>
              <w:t>可空</w:t>
            </w:r>
          </w:p>
        </w:tc>
        <w:tc>
          <w:tcPr>
            <w:tcW w:w="3119" w:type="dxa"/>
            <w:tcBorders>
              <w:bottom w:val="single" w:sz="4" w:space="0" w:color="auto"/>
            </w:tcBorders>
            <w:shd w:val="clear" w:color="auto" w:fill="C0C0C0"/>
          </w:tcPr>
          <w:p w14:paraId="7CEC0D86" w14:textId="77777777" w:rsidR="00940631" w:rsidRDefault="00940631" w:rsidP="00344BC6">
            <w:pPr>
              <w:rPr>
                <w:rFonts w:ascii="宋体" w:hAnsi="宋体"/>
                <w:b/>
              </w:rPr>
            </w:pPr>
            <w:r>
              <w:rPr>
                <w:rFonts w:ascii="宋体" w:hAnsi="宋体"/>
                <w:b/>
              </w:rPr>
              <w:t>备注</w:t>
            </w:r>
          </w:p>
        </w:tc>
      </w:tr>
      <w:tr w:rsidR="0072455C" w14:paraId="01D8F745" w14:textId="77777777" w:rsidTr="006D2348">
        <w:trPr>
          <w:cantSplit/>
          <w:trHeight w:val="290"/>
        </w:trPr>
        <w:tc>
          <w:tcPr>
            <w:tcW w:w="761" w:type="dxa"/>
            <w:vMerge w:val="restart"/>
          </w:tcPr>
          <w:p w14:paraId="6E537AAD" w14:textId="77777777" w:rsidR="0072455C" w:rsidRDefault="0072455C" w:rsidP="00344BC6">
            <w:pPr>
              <w:jc w:val="center"/>
              <w:rPr>
                <w:rFonts w:ascii="宋体" w:hAnsi="宋体"/>
              </w:rPr>
            </w:pPr>
            <w:r>
              <w:rPr>
                <w:rFonts w:ascii="宋体" w:hAnsi="宋体" w:hint="eastAsia"/>
              </w:rPr>
              <w:t>BODY</w:t>
            </w:r>
          </w:p>
        </w:tc>
        <w:tc>
          <w:tcPr>
            <w:tcW w:w="8278" w:type="dxa"/>
            <w:gridSpan w:val="5"/>
          </w:tcPr>
          <w:p w14:paraId="13962368" w14:textId="77777777" w:rsidR="0072455C" w:rsidRPr="00945444" w:rsidRDefault="0072455C" w:rsidP="00344BC6">
            <w:pPr>
              <w:rPr>
                <w:rFonts w:ascii="宋体" w:hAnsi="宋体"/>
                <w:sz w:val="18"/>
                <w:szCs w:val="18"/>
              </w:rPr>
            </w:pPr>
          </w:p>
        </w:tc>
      </w:tr>
      <w:tr w:rsidR="0072455C" w14:paraId="6E5AC854" w14:textId="77777777" w:rsidTr="006D2348">
        <w:trPr>
          <w:cantSplit/>
          <w:trHeight w:val="139"/>
        </w:trPr>
        <w:tc>
          <w:tcPr>
            <w:tcW w:w="761" w:type="dxa"/>
            <w:vMerge/>
          </w:tcPr>
          <w:p w14:paraId="7B92C52A" w14:textId="77777777" w:rsidR="0072455C" w:rsidRDefault="0072455C" w:rsidP="00344BC6">
            <w:pPr>
              <w:rPr>
                <w:rFonts w:ascii="宋体" w:hAnsi="宋体"/>
              </w:rPr>
            </w:pPr>
          </w:p>
        </w:tc>
        <w:tc>
          <w:tcPr>
            <w:tcW w:w="1899" w:type="dxa"/>
          </w:tcPr>
          <w:p w14:paraId="48A2D7D1" w14:textId="77777777" w:rsidR="0072455C" w:rsidRPr="00BA665E" w:rsidRDefault="0072455C" w:rsidP="00666597">
            <w:pPr>
              <w:autoSpaceDE w:val="0"/>
              <w:autoSpaceDN w:val="0"/>
              <w:adjustRightInd w:val="0"/>
              <w:spacing w:line="267" w:lineRule="exact"/>
              <w:jc w:val="left"/>
              <w:rPr>
                <w:rFonts w:ascii="宋体" w:hAnsi="宋体"/>
              </w:rPr>
            </w:pPr>
            <w:r w:rsidRPr="00EA7B55">
              <w:rPr>
                <w:rFonts w:ascii="宋体" w:cs="宋体" w:hint="eastAsia"/>
                <w:kern w:val="0"/>
                <w:sz w:val="20"/>
                <w:szCs w:val="20"/>
              </w:rPr>
              <w:t>TRAN</w:t>
            </w:r>
            <w:r>
              <w:rPr>
                <w:rFonts w:ascii="宋体" w:cs="宋体" w:hint="eastAsia"/>
                <w:kern w:val="0"/>
                <w:sz w:val="20"/>
                <w:szCs w:val="20"/>
              </w:rPr>
              <w:t>S</w:t>
            </w:r>
            <w:r w:rsidRPr="00EA7B55">
              <w:rPr>
                <w:rFonts w:ascii="宋体" w:cs="宋体" w:hint="eastAsia"/>
                <w:kern w:val="0"/>
                <w:sz w:val="20"/>
                <w:szCs w:val="20"/>
              </w:rPr>
              <w:t>CODE</w:t>
            </w:r>
          </w:p>
        </w:tc>
        <w:tc>
          <w:tcPr>
            <w:tcW w:w="1559" w:type="dxa"/>
          </w:tcPr>
          <w:p w14:paraId="2A3E4B90" w14:textId="77777777" w:rsidR="0072455C" w:rsidRDefault="0072455C" w:rsidP="004B6325">
            <w:pPr>
              <w:rPr>
                <w:rFonts w:ascii="宋体" w:hAnsi="宋体"/>
              </w:rPr>
            </w:pPr>
            <w:r w:rsidRPr="00A560D3">
              <w:rPr>
                <w:rFonts w:ascii="宋体" w:cs="宋体" w:hint="eastAsia"/>
                <w:kern w:val="0"/>
                <w:sz w:val="20"/>
                <w:szCs w:val="20"/>
              </w:rPr>
              <w:t>交易码</w:t>
            </w:r>
          </w:p>
        </w:tc>
        <w:tc>
          <w:tcPr>
            <w:tcW w:w="992" w:type="dxa"/>
          </w:tcPr>
          <w:p w14:paraId="32E59699" w14:textId="77777777" w:rsidR="0072455C" w:rsidRDefault="0072455C" w:rsidP="00EA7B55">
            <w:pPr>
              <w:rPr>
                <w:rFonts w:ascii="宋体" w:hAnsi="宋体"/>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8</w:t>
            </w:r>
            <w:r w:rsidRPr="00A560D3">
              <w:rPr>
                <w:rFonts w:ascii="宋体" w:cs="宋体"/>
                <w:kern w:val="0"/>
                <w:sz w:val="20"/>
                <w:szCs w:val="20"/>
              </w:rPr>
              <w:t>)</w:t>
            </w:r>
          </w:p>
        </w:tc>
        <w:tc>
          <w:tcPr>
            <w:tcW w:w="709" w:type="dxa"/>
          </w:tcPr>
          <w:p w14:paraId="2CCF49C5" w14:textId="77777777" w:rsidR="0072455C" w:rsidRPr="00EA7B55" w:rsidRDefault="0072455C" w:rsidP="000D2780">
            <w:pPr>
              <w:autoSpaceDE w:val="0"/>
              <w:autoSpaceDN w:val="0"/>
              <w:adjustRightInd w:val="0"/>
              <w:spacing w:line="267" w:lineRule="exact"/>
              <w:jc w:val="left"/>
              <w:rPr>
                <w:rFonts w:ascii="宋体" w:cs="宋体"/>
                <w:kern w:val="0"/>
                <w:sz w:val="20"/>
                <w:szCs w:val="20"/>
              </w:rPr>
            </w:pPr>
            <w:r w:rsidRPr="00EA7B55">
              <w:rPr>
                <w:rFonts w:ascii="宋体" w:cs="宋体" w:hint="eastAsia"/>
                <w:kern w:val="0"/>
                <w:sz w:val="20"/>
                <w:szCs w:val="20"/>
              </w:rPr>
              <w:t>否</w:t>
            </w:r>
          </w:p>
        </w:tc>
        <w:tc>
          <w:tcPr>
            <w:tcW w:w="3119" w:type="dxa"/>
          </w:tcPr>
          <w:p w14:paraId="274DCA68" w14:textId="77777777" w:rsidR="0072455C" w:rsidRPr="00A710BB" w:rsidRDefault="0072455C" w:rsidP="00187DB4">
            <w:pPr>
              <w:autoSpaceDE w:val="0"/>
              <w:autoSpaceDN w:val="0"/>
              <w:adjustRightInd w:val="0"/>
              <w:spacing w:line="267" w:lineRule="exact"/>
              <w:jc w:val="left"/>
              <w:rPr>
                <w:rFonts w:ascii="宋体" w:cs="宋体"/>
                <w:kern w:val="0"/>
                <w:sz w:val="20"/>
                <w:szCs w:val="20"/>
              </w:rPr>
            </w:pPr>
            <w:r w:rsidRPr="00A710BB">
              <w:rPr>
                <w:rFonts w:ascii="宋体" w:cs="宋体" w:hint="eastAsia"/>
                <w:kern w:val="0"/>
                <w:sz w:val="20"/>
                <w:szCs w:val="20"/>
              </w:rPr>
              <w:t>OGW00041</w:t>
            </w:r>
          </w:p>
        </w:tc>
      </w:tr>
      <w:tr w:rsidR="0072455C" w14:paraId="12D3724F" w14:textId="77777777" w:rsidTr="006D2348">
        <w:trPr>
          <w:cantSplit/>
          <w:trHeight w:val="139"/>
        </w:trPr>
        <w:tc>
          <w:tcPr>
            <w:tcW w:w="761" w:type="dxa"/>
            <w:vMerge/>
          </w:tcPr>
          <w:p w14:paraId="2BC42279" w14:textId="77777777" w:rsidR="0072455C" w:rsidRDefault="0072455C" w:rsidP="00344BC6">
            <w:pPr>
              <w:rPr>
                <w:rFonts w:ascii="宋体" w:hAnsi="宋体"/>
              </w:rPr>
            </w:pPr>
          </w:p>
        </w:tc>
        <w:tc>
          <w:tcPr>
            <w:tcW w:w="8278" w:type="dxa"/>
            <w:gridSpan w:val="5"/>
          </w:tcPr>
          <w:p w14:paraId="1E6B3B6C" w14:textId="77777777" w:rsidR="0072455C" w:rsidRPr="00A710BB" w:rsidRDefault="0072455C" w:rsidP="00FC1B2B">
            <w:pPr>
              <w:rPr>
                <w:rFonts w:ascii="宋体" w:cs="宋体"/>
                <w:kern w:val="0"/>
                <w:sz w:val="20"/>
                <w:szCs w:val="20"/>
              </w:rPr>
            </w:pPr>
            <w:r w:rsidRPr="00A710BB">
              <w:rPr>
                <w:rFonts w:ascii="宋体" w:cs="宋体" w:hint="eastAsia"/>
                <w:kern w:val="0"/>
                <w:sz w:val="20"/>
                <w:szCs w:val="20"/>
              </w:rPr>
              <w:t>数据</w:t>
            </w:r>
            <w:r>
              <w:rPr>
                <w:rFonts w:ascii="宋体" w:cs="宋体" w:hint="eastAsia"/>
                <w:kern w:val="0"/>
                <w:sz w:val="20"/>
                <w:szCs w:val="20"/>
              </w:rPr>
              <w:t>加密</w:t>
            </w:r>
            <w:r w:rsidRPr="00A710BB">
              <w:rPr>
                <w:rFonts w:ascii="宋体" w:cs="宋体" w:hint="eastAsia"/>
                <w:kern w:val="0"/>
                <w:sz w:val="20"/>
                <w:szCs w:val="20"/>
              </w:rPr>
              <w:t>域</w:t>
            </w:r>
            <w:r>
              <w:rPr>
                <w:rFonts w:ascii="宋体" w:cs="宋体" w:hint="eastAsia"/>
                <w:kern w:val="0"/>
                <w:sz w:val="20"/>
                <w:szCs w:val="20"/>
              </w:rPr>
              <w:t>都放到</w:t>
            </w:r>
            <w:r w:rsidRPr="00FC1B2B">
              <w:rPr>
                <w:rFonts w:ascii="宋体" w:cs="宋体"/>
                <w:kern w:val="0"/>
                <w:sz w:val="20"/>
                <w:szCs w:val="20"/>
              </w:rPr>
              <w:t>XMLPARA</w:t>
            </w:r>
            <w:r w:rsidRPr="00FC1B2B">
              <w:rPr>
                <w:rFonts w:ascii="宋体" w:cs="宋体" w:hint="eastAsia"/>
                <w:kern w:val="0"/>
                <w:sz w:val="20"/>
                <w:szCs w:val="20"/>
              </w:rPr>
              <w:t>里面</w:t>
            </w:r>
          </w:p>
        </w:tc>
      </w:tr>
      <w:tr w:rsidR="0072455C" w14:paraId="281FE0E3" w14:textId="77777777" w:rsidTr="006D2348">
        <w:trPr>
          <w:cantSplit/>
          <w:trHeight w:val="139"/>
        </w:trPr>
        <w:tc>
          <w:tcPr>
            <w:tcW w:w="761" w:type="dxa"/>
            <w:vMerge/>
          </w:tcPr>
          <w:p w14:paraId="54D4EC88" w14:textId="77777777" w:rsidR="0072455C" w:rsidRDefault="0072455C" w:rsidP="00344BC6">
            <w:pPr>
              <w:rPr>
                <w:rFonts w:ascii="宋体" w:hAnsi="宋体"/>
              </w:rPr>
            </w:pPr>
          </w:p>
        </w:tc>
        <w:tc>
          <w:tcPr>
            <w:tcW w:w="1899" w:type="dxa"/>
          </w:tcPr>
          <w:p w14:paraId="07830137" w14:textId="77777777" w:rsidR="0072455C" w:rsidRPr="00A560D3" w:rsidRDefault="0072455C" w:rsidP="00A76A3D">
            <w:pPr>
              <w:autoSpaceDE w:val="0"/>
              <w:autoSpaceDN w:val="0"/>
              <w:adjustRightInd w:val="0"/>
              <w:spacing w:line="281" w:lineRule="exact"/>
              <w:jc w:val="left"/>
              <w:rPr>
                <w:rFonts w:ascii="宋体" w:cs="宋体"/>
                <w:kern w:val="0"/>
                <w:sz w:val="20"/>
                <w:szCs w:val="20"/>
              </w:rPr>
            </w:pPr>
            <w:r w:rsidRPr="00A560D3">
              <w:rPr>
                <w:rFonts w:ascii="宋体" w:cs="宋体"/>
                <w:kern w:val="0"/>
                <w:sz w:val="20"/>
                <w:szCs w:val="20"/>
              </w:rPr>
              <w:t>MERCHANTID</w:t>
            </w:r>
          </w:p>
        </w:tc>
        <w:tc>
          <w:tcPr>
            <w:tcW w:w="1559" w:type="dxa"/>
          </w:tcPr>
          <w:p w14:paraId="47D24C5C" w14:textId="77777777" w:rsidR="0072455C" w:rsidRDefault="0072455C" w:rsidP="004B6325">
            <w:pPr>
              <w:rPr>
                <w:rFonts w:ascii="宋体" w:hAnsi="宋体"/>
              </w:rPr>
            </w:pPr>
            <w:r w:rsidRPr="00A560D3">
              <w:rPr>
                <w:rFonts w:ascii="宋体" w:cs="宋体" w:hint="eastAsia"/>
                <w:kern w:val="0"/>
                <w:sz w:val="20"/>
                <w:szCs w:val="20"/>
              </w:rPr>
              <w:t>商户唯一标识</w:t>
            </w:r>
          </w:p>
        </w:tc>
        <w:tc>
          <w:tcPr>
            <w:tcW w:w="992" w:type="dxa"/>
          </w:tcPr>
          <w:p w14:paraId="69C833CB" w14:textId="77777777" w:rsidR="0072455C" w:rsidRDefault="0072455C" w:rsidP="00EC30A8">
            <w:pPr>
              <w:rPr>
                <w:rFonts w:ascii="宋体" w:hAnsi="宋体"/>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w:t>
            </w:r>
            <w:r w:rsidRPr="00A560D3">
              <w:rPr>
                <w:rFonts w:ascii="宋体" w:cs="宋体"/>
                <w:kern w:val="0"/>
                <w:sz w:val="20"/>
                <w:szCs w:val="20"/>
              </w:rPr>
              <w:t>)</w:t>
            </w:r>
          </w:p>
        </w:tc>
        <w:tc>
          <w:tcPr>
            <w:tcW w:w="709" w:type="dxa"/>
          </w:tcPr>
          <w:p w14:paraId="4077F2CD" w14:textId="77777777" w:rsidR="0072455C" w:rsidRDefault="0072455C" w:rsidP="004B6325">
            <w:pPr>
              <w:rPr>
                <w:rFonts w:ascii="宋体" w:hAnsi="宋体"/>
              </w:rPr>
            </w:pPr>
            <w:r>
              <w:rPr>
                <w:rFonts w:ascii="宋体" w:hAnsi="宋体" w:hint="eastAsia"/>
              </w:rPr>
              <w:t>否</w:t>
            </w:r>
          </w:p>
        </w:tc>
        <w:tc>
          <w:tcPr>
            <w:tcW w:w="3119" w:type="dxa"/>
          </w:tcPr>
          <w:p w14:paraId="54AA6635" w14:textId="77777777" w:rsidR="0072455C" w:rsidRPr="00A710BB" w:rsidRDefault="0072455C" w:rsidP="004857F8">
            <w:pPr>
              <w:autoSpaceDE w:val="0"/>
              <w:autoSpaceDN w:val="0"/>
              <w:adjustRightInd w:val="0"/>
              <w:spacing w:line="283" w:lineRule="exact"/>
              <w:jc w:val="left"/>
              <w:rPr>
                <w:rFonts w:ascii="宋体" w:cs="宋体"/>
                <w:kern w:val="0"/>
                <w:sz w:val="20"/>
                <w:szCs w:val="20"/>
              </w:rPr>
            </w:pPr>
            <w:r w:rsidRPr="00A710BB">
              <w:rPr>
                <w:rFonts w:ascii="宋体" w:cs="宋体" w:hint="eastAsia"/>
                <w:kern w:val="0"/>
                <w:sz w:val="20"/>
                <w:szCs w:val="20"/>
              </w:rPr>
              <w:t>由银行统一分配</w:t>
            </w:r>
          </w:p>
        </w:tc>
      </w:tr>
      <w:tr w:rsidR="0072455C" w14:paraId="2C2B10BB" w14:textId="77777777" w:rsidTr="006D2348">
        <w:trPr>
          <w:cantSplit/>
          <w:trHeight w:val="139"/>
        </w:trPr>
        <w:tc>
          <w:tcPr>
            <w:tcW w:w="761" w:type="dxa"/>
            <w:vMerge/>
          </w:tcPr>
          <w:p w14:paraId="6A0331F0" w14:textId="77777777" w:rsidR="0072455C" w:rsidRDefault="0072455C" w:rsidP="00344BC6">
            <w:pPr>
              <w:rPr>
                <w:rFonts w:ascii="宋体" w:hAnsi="宋体"/>
              </w:rPr>
            </w:pPr>
          </w:p>
        </w:tc>
        <w:tc>
          <w:tcPr>
            <w:tcW w:w="1899" w:type="dxa"/>
          </w:tcPr>
          <w:p w14:paraId="179FBD59" w14:textId="77777777" w:rsidR="0072455C" w:rsidRPr="00A560D3" w:rsidRDefault="0072455C" w:rsidP="00A76A3D">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APPID</w:t>
            </w:r>
          </w:p>
        </w:tc>
        <w:tc>
          <w:tcPr>
            <w:tcW w:w="1559" w:type="dxa"/>
          </w:tcPr>
          <w:p w14:paraId="662FCE28" w14:textId="77777777" w:rsidR="0072455C" w:rsidRPr="00A560D3" w:rsidRDefault="0072455C" w:rsidP="004B6325">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应用标识</w:t>
            </w:r>
          </w:p>
        </w:tc>
        <w:tc>
          <w:tcPr>
            <w:tcW w:w="992" w:type="dxa"/>
          </w:tcPr>
          <w:p w14:paraId="5304B1AB" w14:textId="77777777" w:rsidR="0072455C" w:rsidRDefault="0072455C" w:rsidP="00EC30A8">
            <w:pPr>
              <w:rPr>
                <w:rFonts w:ascii="宋体" w:hAnsi="宋体"/>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3</w:t>
            </w:r>
            <w:r w:rsidRPr="00A560D3">
              <w:rPr>
                <w:rFonts w:ascii="宋体" w:cs="宋体"/>
                <w:kern w:val="0"/>
                <w:sz w:val="20"/>
                <w:szCs w:val="20"/>
              </w:rPr>
              <w:t>)</w:t>
            </w:r>
          </w:p>
        </w:tc>
        <w:tc>
          <w:tcPr>
            <w:tcW w:w="709" w:type="dxa"/>
          </w:tcPr>
          <w:p w14:paraId="7620BE7E" w14:textId="77777777" w:rsidR="0072455C" w:rsidRDefault="0072455C" w:rsidP="004B6325">
            <w:pPr>
              <w:rPr>
                <w:rFonts w:ascii="宋体" w:hAnsi="宋体"/>
              </w:rPr>
            </w:pPr>
            <w:r>
              <w:rPr>
                <w:rFonts w:ascii="宋体" w:hAnsi="宋体" w:hint="eastAsia"/>
              </w:rPr>
              <w:t>否</w:t>
            </w:r>
          </w:p>
        </w:tc>
        <w:tc>
          <w:tcPr>
            <w:tcW w:w="3119" w:type="dxa"/>
          </w:tcPr>
          <w:p w14:paraId="6138CBA7" w14:textId="77777777" w:rsidR="0072455C" w:rsidRPr="00A710BB" w:rsidRDefault="0072455C" w:rsidP="004B6325">
            <w:pPr>
              <w:autoSpaceDE w:val="0"/>
              <w:autoSpaceDN w:val="0"/>
              <w:adjustRightInd w:val="0"/>
              <w:spacing w:line="267" w:lineRule="exact"/>
              <w:jc w:val="left"/>
              <w:rPr>
                <w:rFonts w:ascii="宋体" w:cs="宋体"/>
                <w:kern w:val="0"/>
                <w:sz w:val="20"/>
                <w:szCs w:val="20"/>
              </w:rPr>
            </w:pPr>
            <w:r w:rsidRPr="00A710BB">
              <w:rPr>
                <w:rFonts w:ascii="宋体" w:cs="宋体" w:hint="eastAsia"/>
                <w:kern w:val="0"/>
                <w:sz w:val="20"/>
                <w:szCs w:val="20"/>
              </w:rPr>
              <w:t>个人电脑:PC（不送则默认PC）</w:t>
            </w:r>
          </w:p>
          <w:p w14:paraId="5AE9A473" w14:textId="77777777" w:rsidR="0072455C" w:rsidRPr="00A710BB" w:rsidRDefault="0072455C" w:rsidP="004B6325">
            <w:pPr>
              <w:autoSpaceDE w:val="0"/>
              <w:autoSpaceDN w:val="0"/>
              <w:adjustRightInd w:val="0"/>
              <w:spacing w:line="267" w:lineRule="exact"/>
              <w:jc w:val="left"/>
              <w:rPr>
                <w:rFonts w:ascii="宋体" w:cs="宋体"/>
                <w:kern w:val="0"/>
                <w:sz w:val="20"/>
                <w:szCs w:val="20"/>
              </w:rPr>
            </w:pPr>
            <w:r w:rsidRPr="00A710BB">
              <w:rPr>
                <w:rFonts w:ascii="宋体" w:cs="宋体" w:hint="eastAsia"/>
                <w:kern w:val="0"/>
                <w:sz w:val="20"/>
                <w:szCs w:val="20"/>
              </w:rPr>
              <w:t>手机：APP</w:t>
            </w:r>
          </w:p>
          <w:p w14:paraId="5056C75D" w14:textId="77777777" w:rsidR="0072455C" w:rsidRPr="00A710BB" w:rsidRDefault="0072455C" w:rsidP="004B6325">
            <w:pPr>
              <w:autoSpaceDE w:val="0"/>
              <w:autoSpaceDN w:val="0"/>
              <w:adjustRightInd w:val="0"/>
              <w:spacing w:line="267" w:lineRule="exact"/>
              <w:jc w:val="left"/>
              <w:rPr>
                <w:rFonts w:ascii="宋体" w:cs="宋体"/>
                <w:kern w:val="0"/>
                <w:sz w:val="20"/>
                <w:szCs w:val="20"/>
              </w:rPr>
            </w:pPr>
            <w:r w:rsidRPr="00A710BB">
              <w:rPr>
                <w:rFonts w:ascii="宋体" w:cs="宋体" w:hint="eastAsia"/>
                <w:kern w:val="0"/>
                <w:sz w:val="20"/>
                <w:szCs w:val="20"/>
              </w:rPr>
              <w:t>微信：WX</w:t>
            </w:r>
          </w:p>
        </w:tc>
      </w:tr>
      <w:tr w:rsidR="0072455C" w14:paraId="05A0DE29" w14:textId="77777777" w:rsidTr="006D2348">
        <w:trPr>
          <w:cantSplit/>
          <w:trHeight w:val="139"/>
        </w:trPr>
        <w:tc>
          <w:tcPr>
            <w:tcW w:w="761" w:type="dxa"/>
            <w:vMerge/>
          </w:tcPr>
          <w:p w14:paraId="0B2D9686" w14:textId="77777777" w:rsidR="0072455C" w:rsidRDefault="0072455C" w:rsidP="00344BC6">
            <w:pPr>
              <w:rPr>
                <w:rFonts w:ascii="宋体" w:hAnsi="宋体"/>
              </w:rPr>
            </w:pPr>
          </w:p>
        </w:tc>
        <w:tc>
          <w:tcPr>
            <w:tcW w:w="1899" w:type="dxa"/>
          </w:tcPr>
          <w:p w14:paraId="6EF45C2F" w14:textId="77777777" w:rsidR="0072455C" w:rsidRDefault="0072455C" w:rsidP="00A76A3D">
            <w:pPr>
              <w:autoSpaceDE w:val="0"/>
              <w:autoSpaceDN w:val="0"/>
              <w:adjustRightInd w:val="0"/>
              <w:spacing w:line="267" w:lineRule="exact"/>
              <w:jc w:val="left"/>
              <w:rPr>
                <w:rFonts w:ascii="宋体" w:cs="宋体"/>
                <w:kern w:val="0"/>
                <w:sz w:val="20"/>
                <w:szCs w:val="20"/>
              </w:rPr>
            </w:pPr>
            <w:r w:rsidRPr="00A560D3">
              <w:rPr>
                <w:rFonts w:ascii="宋体" w:cs="宋体"/>
                <w:kern w:val="0"/>
                <w:sz w:val="20"/>
                <w:szCs w:val="20"/>
              </w:rPr>
              <w:t>TRSTYPE</w:t>
            </w:r>
          </w:p>
        </w:tc>
        <w:tc>
          <w:tcPr>
            <w:tcW w:w="1559" w:type="dxa"/>
          </w:tcPr>
          <w:p w14:paraId="2F81582F" w14:textId="77777777" w:rsidR="0072455C" w:rsidRDefault="0072455C" w:rsidP="004B6325">
            <w:pPr>
              <w:autoSpaceDE w:val="0"/>
              <w:autoSpaceDN w:val="0"/>
              <w:adjustRightInd w:val="0"/>
              <w:spacing w:line="267" w:lineRule="exact"/>
              <w:jc w:val="left"/>
              <w:rPr>
                <w:rFonts w:ascii="宋体" w:cs="宋体"/>
                <w:kern w:val="0"/>
                <w:sz w:val="20"/>
                <w:szCs w:val="20"/>
              </w:rPr>
            </w:pPr>
            <w:r w:rsidRPr="00A560D3">
              <w:rPr>
                <w:rFonts w:ascii="宋体" w:cs="宋体"/>
                <w:kern w:val="0"/>
                <w:sz w:val="20"/>
                <w:szCs w:val="20"/>
              </w:rPr>
              <w:t>操作类型</w:t>
            </w:r>
          </w:p>
        </w:tc>
        <w:tc>
          <w:tcPr>
            <w:tcW w:w="992" w:type="dxa"/>
          </w:tcPr>
          <w:p w14:paraId="1020C623" w14:textId="77777777" w:rsidR="0072455C" w:rsidRDefault="0072455C" w:rsidP="002F0750">
            <w:pPr>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3</w:t>
            </w:r>
            <w:r w:rsidRPr="00A560D3">
              <w:rPr>
                <w:rFonts w:ascii="宋体" w:cs="宋体"/>
                <w:kern w:val="0"/>
                <w:sz w:val="20"/>
                <w:szCs w:val="20"/>
              </w:rPr>
              <w:t>)</w:t>
            </w:r>
          </w:p>
        </w:tc>
        <w:tc>
          <w:tcPr>
            <w:tcW w:w="709" w:type="dxa"/>
          </w:tcPr>
          <w:p w14:paraId="545DF5FE" w14:textId="77777777" w:rsidR="0072455C" w:rsidRDefault="0072455C" w:rsidP="004B6325">
            <w:pPr>
              <w:rPr>
                <w:rFonts w:ascii="宋体" w:hAnsi="宋体"/>
              </w:rPr>
            </w:pPr>
            <w:r>
              <w:rPr>
                <w:rFonts w:ascii="宋体" w:hAnsi="宋体" w:hint="eastAsia"/>
              </w:rPr>
              <w:t>否</w:t>
            </w:r>
          </w:p>
        </w:tc>
        <w:tc>
          <w:tcPr>
            <w:tcW w:w="3119" w:type="dxa"/>
          </w:tcPr>
          <w:p w14:paraId="33B303D7" w14:textId="77777777" w:rsidR="0072455C" w:rsidRPr="00600409" w:rsidRDefault="00EF30B9" w:rsidP="00600409">
            <w:pPr>
              <w:autoSpaceDE w:val="0"/>
              <w:autoSpaceDN w:val="0"/>
              <w:adjustRightInd w:val="0"/>
              <w:snapToGrid w:val="0"/>
              <w:spacing w:line="267" w:lineRule="exact"/>
              <w:jc w:val="left"/>
              <w:rPr>
                <w:rFonts w:ascii="宋体" w:cs="宋体"/>
                <w:color w:val="000000" w:themeColor="text1"/>
                <w:kern w:val="0"/>
                <w:sz w:val="20"/>
                <w:szCs w:val="20"/>
              </w:rPr>
            </w:pPr>
            <w:ins w:id="763" w:author="wincol" w:date="2016-03-29T14:38:00Z">
              <w:r>
                <w:rPr>
                  <w:rFonts w:ascii="宋体" w:cs="宋体" w:hint="eastAsia"/>
                  <w:color w:val="000000" w:themeColor="text1"/>
                  <w:kern w:val="0"/>
                  <w:sz w:val="20"/>
                  <w:szCs w:val="20"/>
                </w:rPr>
                <w:t>1</w:t>
              </w:r>
            </w:ins>
            <w:r w:rsidR="0072455C" w:rsidRPr="00600409">
              <w:rPr>
                <w:rFonts w:ascii="宋体" w:cs="宋体" w:hint="eastAsia"/>
                <w:color w:val="000000" w:themeColor="text1"/>
                <w:kern w:val="0"/>
                <w:sz w:val="20"/>
                <w:szCs w:val="20"/>
              </w:rPr>
              <w:t xml:space="preserve">：自动投标撤销 </w:t>
            </w:r>
          </w:p>
          <w:p w14:paraId="75A71E87" w14:textId="77777777" w:rsidR="0072455C" w:rsidRDefault="00EF30B9" w:rsidP="00FC1693">
            <w:pPr>
              <w:autoSpaceDE w:val="0"/>
              <w:autoSpaceDN w:val="0"/>
              <w:adjustRightInd w:val="0"/>
              <w:spacing w:line="267" w:lineRule="exact"/>
              <w:jc w:val="left"/>
              <w:rPr>
                <w:rFonts w:ascii="宋体" w:cs="宋体"/>
                <w:color w:val="000000" w:themeColor="text1"/>
                <w:kern w:val="0"/>
                <w:sz w:val="20"/>
                <w:szCs w:val="20"/>
              </w:rPr>
            </w:pPr>
            <w:ins w:id="764" w:author="wincol" w:date="2016-03-29T14:38:00Z">
              <w:r>
                <w:rPr>
                  <w:rFonts w:ascii="宋体" w:cs="宋体" w:hint="eastAsia"/>
                  <w:color w:val="000000" w:themeColor="text1"/>
                  <w:kern w:val="0"/>
                  <w:sz w:val="20"/>
                  <w:szCs w:val="20"/>
                </w:rPr>
                <w:t>2</w:t>
              </w:r>
            </w:ins>
            <w:r w:rsidR="0072455C" w:rsidRPr="00600409">
              <w:rPr>
                <w:rFonts w:ascii="宋体" w:cs="宋体" w:hint="eastAsia"/>
                <w:color w:val="000000" w:themeColor="text1"/>
                <w:kern w:val="0"/>
                <w:sz w:val="20"/>
                <w:szCs w:val="20"/>
              </w:rPr>
              <w:t>：自动还款授权撤销</w:t>
            </w:r>
          </w:p>
          <w:p w14:paraId="274B0F90" w14:textId="77777777" w:rsidR="0072455C" w:rsidRPr="00A710BB" w:rsidRDefault="0072455C" w:rsidP="00FC1693">
            <w:pPr>
              <w:autoSpaceDE w:val="0"/>
              <w:autoSpaceDN w:val="0"/>
              <w:adjustRightInd w:val="0"/>
              <w:spacing w:line="267" w:lineRule="exact"/>
              <w:jc w:val="left"/>
              <w:rPr>
                <w:rFonts w:ascii="宋体" w:cs="宋体"/>
                <w:kern w:val="0"/>
                <w:sz w:val="20"/>
                <w:szCs w:val="20"/>
              </w:rPr>
            </w:pPr>
            <w:r>
              <w:rPr>
                <w:rFonts w:ascii="宋体" w:cs="宋体" w:hint="eastAsia"/>
                <w:color w:val="000000" w:themeColor="text1"/>
                <w:kern w:val="0"/>
                <w:sz w:val="20"/>
                <w:szCs w:val="20"/>
              </w:rPr>
              <w:t>0：默认</w:t>
            </w:r>
          </w:p>
        </w:tc>
      </w:tr>
      <w:tr w:rsidR="0072455C" w14:paraId="673C5E09" w14:textId="77777777" w:rsidTr="006D2348">
        <w:trPr>
          <w:cantSplit/>
          <w:trHeight w:val="139"/>
        </w:trPr>
        <w:tc>
          <w:tcPr>
            <w:tcW w:w="761" w:type="dxa"/>
            <w:vMerge/>
          </w:tcPr>
          <w:p w14:paraId="07776C04" w14:textId="77777777" w:rsidR="0072455C" w:rsidRDefault="0072455C" w:rsidP="00344BC6">
            <w:pPr>
              <w:rPr>
                <w:rFonts w:ascii="宋体" w:hAnsi="宋体"/>
              </w:rPr>
            </w:pPr>
          </w:p>
        </w:tc>
        <w:tc>
          <w:tcPr>
            <w:tcW w:w="1899" w:type="dxa"/>
          </w:tcPr>
          <w:p w14:paraId="0B7793DF" w14:textId="77777777" w:rsidR="0072455C" w:rsidRPr="00A560D3" w:rsidRDefault="0072455C" w:rsidP="00A76A3D">
            <w:pPr>
              <w:autoSpaceDE w:val="0"/>
              <w:autoSpaceDN w:val="0"/>
              <w:adjustRightInd w:val="0"/>
              <w:spacing w:line="281" w:lineRule="exact"/>
              <w:jc w:val="left"/>
              <w:rPr>
                <w:rFonts w:ascii="宋体" w:cs="宋体"/>
                <w:kern w:val="0"/>
                <w:sz w:val="20"/>
                <w:szCs w:val="20"/>
              </w:rPr>
            </w:pPr>
            <w:r w:rsidRPr="00A560D3">
              <w:rPr>
                <w:rFonts w:ascii="宋体" w:cs="宋体"/>
                <w:kern w:val="0"/>
                <w:sz w:val="20"/>
                <w:szCs w:val="20"/>
              </w:rPr>
              <w:t>ACNO</w:t>
            </w:r>
          </w:p>
        </w:tc>
        <w:tc>
          <w:tcPr>
            <w:tcW w:w="1559" w:type="dxa"/>
          </w:tcPr>
          <w:p w14:paraId="05709141" w14:textId="77777777" w:rsidR="0072455C" w:rsidRPr="00A560D3" w:rsidRDefault="0072455C" w:rsidP="004B6325">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银行账号</w:t>
            </w:r>
          </w:p>
        </w:tc>
        <w:tc>
          <w:tcPr>
            <w:tcW w:w="992" w:type="dxa"/>
          </w:tcPr>
          <w:p w14:paraId="4A8129C7" w14:textId="77777777" w:rsidR="0072455C" w:rsidRDefault="0072455C" w:rsidP="00EC30A8">
            <w:pPr>
              <w:rPr>
                <w:rFonts w:ascii="宋体" w:hAnsi="宋体"/>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32</w:t>
            </w:r>
            <w:r w:rsidRPr="00A560D3">
              <w:rPr>
                <w:rFonts w:ascii="宋体" w:cs="宋体"/>
                <w:kern w:val="0"/>
                <w:sz w:val="20"/>
                <w:szCs w:val="20"/>
              </w:rPr>
              <w:t>)</w:t>
            </w:r>
          </w:p>
        </w:tc>
        <w:tc>
          <w:tcPr>
            <w:tcW w:w="709" w:type="dxa"/>
          </w:tcPr>
          <w:p w14:paraId="582C95DA" w14:textId="77777777" w:rsidR="0072455C" w:rsidRDefault="0072455C" w:rsidP="004B6325">
            <w:pPr>
              <w:rPr>
                <w:rFonts w:ascii="宋体" w:hAnsi="宋体"/>
              </w:rPr>
            </w:pPr>
            <w:r>
              <w:rPr>
                <w:rFonts w:ascii="宋体" w:hAnsi="宋体" w:hint="eastAsia"/>
              </w:rPr>
              <w:t>是</w:t>
            </w:r>
          </w:p>
        </w:tc>
        <w:tc>
          <w:tcPr>
            <w:tcW w:w="3119" w:type="dxa"/>
          </w:tcPr>
          <w:p w14:paraId="417DAEE0" w14:textId="77777777" w:rsidR="0072455C" w:rsidRDefault="0072455C" w:rsidP="006D2348">
            <w:pPr>
              <w:autoSpaceDE w:val="0"/>
              <w:autoSpaceDN w:val="0"/>
              <w:adjustRightInd w:val="0"/>
              <w:spacing w:line="267" w:lineRule="exact"/>
              <w:jc w:val="left"/>
              <w:rPr>
                <w:rFonts w:ascii="宋体" w:cs="宋体"/>
                <w:kern w:val="0"/>
                <w:sz w:val="20"/>
                <w:szCs w:val="20"/>
              </w:rPr>
            </w:pPr>
            <w:r w:rsidRPr="004C01FB">
              <w:rPr>
                <w:rFonts w:ascii="宋体" w:cs="宋体" w:hint="eastAsia"/>
                <w:kern w:val="0"/>
                <w:sz w:val="20"/>
                <w:szCs w:val="20"/>
              </w:rPr>
              <w:t>E账户账号</w:t>
            </w:r>
            <w:r>
              <w:rPr>
                <w:rFonts w:ascii="宋体" w:cs="宋体" w:hint="eastAsia"/>
                <w:kern w:val="0"/>
                <w:sz w:val="20"/>
                <w:szCs w:val="20"/>
              </w:rPr>
              <w:t>，即关联账号</w:t>
            </w:r>
            <w:r w:rsidRPr="00A710BB">
              <w:rPr>
                <w:rFonts w:ascii="宋体" w:cs="宋体" w:hint="eastAsia"/>
                <w:kern w:val="0"/>
                <w:sz w:val="20"/>
                <w:szCs w:val="20"/>
              </w:rPr>
              <w:t>.</w:t>
            </w:r>
          </w:p>
          <w:p w14:paraId="0DAAA9AF" w14:textId="77777777" w:rsidR="0072455C" w:rsidRPr="00A710BB" w:rsidRDefault="0072455C" w:rsidP="006D2348">
            <w:pPr>
              <w:autoSpaceDE w:val="0"/>
              <w:autoSpaceDN w:val="0"/>
              <w:adjustRightInd w:val="0"/>
              <w:spacing w:line="267" w:lineRule="exact"/>
              <w:jc w:val="left"/>
              <w:rPr>
                <w:rFonts w:ascii="宋体" w:cs="宋体"/>
                <w:kern w:val="0"/>
                <w:sz w:val="20"/>
                <w:szCs w:val="20"/>
              </w:rPr>
            </w:pPr>
            <w:r>
              <w:rPr>
                <w:rFonts w:ascii="宋体" w:cs="宋体"/>
                <w:kern w:val="0"/>
                <w:sz w:val="20"/>
                <w:szCs w:val="20"/>
              </w:rPr>
              <w:t>P</w:t>
            </w:r>
            <w:r>
              <w:rPr>
                <w:rFonts w:ascii="宋体" w:cs="宋体" w:hint="eastAsia"/>
                <w:kern w:val="0"/>
                <w:sz w:val="20"/>
                <w:szCs w:val="20"/>
              </w:rPr>
              <w:t>2p商户必填</w:t>
            </w:r>
          </w:p>
        </w:tc>
      </w:tr>
      <w:tr w:rsidR="0072455C" w14:paraId="7480FF2A" w14:textId="77777777" w:rsidTr="006D2348">
        <w:trPr>
          <w:cantSplit/>
          <w:trHeight w:val="139"/>
        </w:trPr>
        <w:tc>
          <w:tcPr>
            <w:tcW w:w="761" w:type="dxa"/>
            <w:vMerge/>
          </w:tcPr>
          <w:p w14:paraId="11F079B5" w14:textId="77777777" w:rsidR="0072455C" w:rsidRDefault="0072455C" w:rsidP="00344BC6">
            <w:pPr>
              <w:rPr>
                <w:rFonts w:ascii="宋体" w:hAnsi="宋体"/>
              </w:rPr>
            </w:pPr>
          </w:p>
        </w:tc>
        <w:tc>
          <w:tcPr>
            <w:tcW w:w="1899" w:type="dxa"/>
          </w:tcPr>
          <w:p w14:paraId="5179C096" w14:textId="77777777" w:rsidR="0072455C" w:rsidRPr="00A560D3" w:rsidRDefault="0072455C" w:rsidP="00A76A3D">
            <w:pPr>
              <w:autoSpaceDE w:val="0"/>
              <w:autoSpaceDN w:val="0"/>
              <w:adjustRightInd w:val="0"/>
              <w:spacing w:line="281" w:lineRule="exact"/>
              <w:jc w:val="left"/>
              <w:rPr>
                <w:rFonts w:ascii="宋体" w:cs="宋体"/>
                <w:kern w:val="0"/>
                <w:sz w:val="20"/>
                <w:szCs w:val="20"/>
              </w:rPr>
            </w:pPr>
            <w:ins w:id="765" w:author="Windows 用户" w:date="2016-03-28T16:59:00Z">
              <w:r>
                <w:rPr>
                  <w:rFonts w:ascii="宋体" w:cs="宋体" w:hint="eastAsia"/>
                  <w:kern w:val="0"/>
                  <w:sz w:val="20"/>
                  <w:szCs w:val="20"/>
                </w:rPr>
                <w:t>MOBILE_</w:t>
              </w:r>
            </w:ins>
            <w:r>
              <w:rPr>
                <w:rFonts w:ascii="宋体" w:cs="宋体" w:hint="eastAsia"/>
                <w:kern w:val="0"/>
                <w:sz w:val="20"/>
                <w:szCs w:val="20"/>
              </w:rPr>
              <w:t>NO</w:t>
            </w:r>
          </w:p>
        </w:tc>
        <w:tc>
          <w:tcPr>
            <w:tcW w:w="1559" w:type="dxa"/>
          </w:tcPr>
          <w:p w14:paraId="46DE1E4C" w14:textId="77777777" w:rsidR="0072455C" w:rsidRPr="00A560D3" w:rsidRDefault="0072455C" w:rsidP="004B6325">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手机号</w:t>
            </w:r>
          </w:p>
        </w:tc>
        <w:tc>
          <w:tcPr>
            <w:tcW w:w="992" w:type="dxa"/>
          </w:tcPr>
          <w:p w14:paraId="523D215A" w14:textId="77777777" w:rsidR="0072455C" w:rsidRDefault="00D9242A" w:rsidP="00560905">
            <w:pPr>
              <w:rPr>
                <w:rFonts w:ascii="宋体" w:hAnsi="宋体"/>
              </w:rPr>
            </w:pPr>
            <w:ins w:id="766" w:author="wincol" w:date="2016-04-28T12:20:00Z">
              <w:r w:rsidRPr="00D9242A">
                <w:rPr>
                  <w:rFonts w:ascii="宋体" w:cs="宋体"/>
                  <w:kern w:val="0"/>
                  <w:sz w:val="20"/>
                  <w:szCs w:val="20"/>
                </w:rPr>
                <w:t>N</w:t>
              </w:r>
            </w:ins>
            <w:r w:rsidR="0072455C" w:rsidRPr="00A560D3">
              <w:rPr>
                <w:rFonts w:ascii="宋体" w:cs="宋体"/>
                <w:kern w:val="0"/>
                <w:sz w:val="20"/>
                <w:szCs w:val="20"/>
              </w:rPr>
              <w:t>(</w:t>
            </w:r>
            <w:r w:rsidR="0072455C">
              <w:rPr>
                <w:rFonts w:ascii="宋体" w:cs="宋体" w:hint="eastAsia"/>
                <w:kern w:val="0"/>
                <w:sz w:val="20"/>
                <w:szCs w:val="20"/>
              </w:rPr>
              <w:t>18</w:t>
            </w:r>
            <w:r w:rsidR="0072455C" w:rsidRPr="00A560D3">
              <w:rPr>
                <w:rFonts w:ascii="宋体" w:cs="宋体"/>
                <w:kern w:val="0"/>
                <w:sz w:val="20"/>
                <w:szCs w:val="20"/>
              </w:rPr>
              <w:t>)</w:t>
            </w:r>
          </w:p>
        </w:tc>
        <w:tc>
          <w:tcPr>
            <w:tcW w:w="709" w:type="dxa"/>
          </w:tcPr>
          <w:p w14:paraId="0E354813" w14:textId="77777777" w:rsidR="0072455C" w:rsidRDefault="0072455C" w:rsidP="004B6325">
            <w:pPr>
              <w:rPr>
                <w:rFonts w:ascii="宋体" w:hAnsi="宋体"/>
              </w:rPr>
            </w:pPr>
            <w:r>
              <w:rPr>
                <w:rFonts w:ascii="宋体" w:hAnsi="宋体" w:hint="eastAsia"/>
              </w:rPr>
              <w:t>是</w:t>
            </w:r>
          </w:p>
        </w:tc>
        <w:tc>
          <w:tcPr>
            <w:tcW w:w="3119" w:type="dxa"/>
          </w:tcPr>
          <w:p w14:paraId="2D1AB43B" w14:textId="77777777" w:rsidR="0072455C" w:rsidRPr="00A710BB" w:rsidRDefault="0072455C" w:rsidP="006D2348">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注册的时候必填</w:t>
            </w:r>
            <w:ins w:id="767" w:author="wincol" w:date="2016-04-28T09:07:00Z">
              <w:r w:rsidR="00315DC5">
                <w:rPr>
                  <w:rFonts w:ascii="宋体" w:cs="宋体" w:hint="eastAsia"/>
                  <w:kern w:val="0"/>
                  <w:sz w:val="20"/>
                  <w:szCs w:val="20"/>
                </w:rPr>
                <w:t>，11位手机号</w:t>
              </w:r>
            </w:ins>
          </w:p>
        </w:tc>
      </w:tr>
      <w:tr w:rsidR="0072455C" w14:paraId="4EB3EEA1" w14:textId="77777777" w:rsidTr="006D2348">
        <w:trPr>
          <w:cantSplit/>
          <w:trHeight w:val="139"/>
        </w:trPr>
        <w:tc>
          <w:tcPr>
            <w:tcW w:w="761" w:type="dxa"/>
            <w:vMerge/>
          </w:tcPr>
          <w:p w14:paraId="13C9F641" w14:textId="77777777" w:rsidR="0072455C" w:rsidRDefault="0072455C" w:rsidP="00344BC6">
            <w:pPr>
              <w:rPr>
                <w:rFonts w:ascii="宋体" w:hAnsi="宋体"/>
              </w:rPr>
            </w:pPr>
          </w:p>
        </w:tc>
        <w:tc>
          <w:tcPr>
            <w:tcW w:w="1899" w:type="dxa"/>
          </w:tcPr>
          <w:p w14:paraId="45F8E92A" w14:textId="77777777" w:rsidR="0072455C" w:rsidRDefault="0072455C" w:rsidP="00A76A3D">
            <w:pPr>
              <w:autoSpaceDE w:val="0"/>
              <w:autoSpaceDN w:val="0"/>
              <w:adjustRightInd w:val="0"/>
              <w:spacing w:line="281" w:lineRule="exact"/>
              <w:jc w:val="left"/>
              <w:rPr>
                <w:rFonts w:ascii="宋体" w:cs="宋体"/>
                <w:kern w:val="0"/>
                <w:sz w:val="20"/>
                <w:szCs w:val="20"/>
              </w:rPr>
            </w:pPr>
            <w:r>
              <w:rPr>
                <w:rFonts w:ascii="宋体" w:cs="宋体" w:hint="eastAsia"/>
                <w:kern w:val="0"/>
                <w:sz w:val="20"/>
                <w:szCs w:val="20"/>
              </w:rPr>
              <w:t>EXT_FILED1</w:t>
            </w:r>
          </w:p>
        </w:tc>
        <w:tc>
          <w:tcPr>
            <w:tcW w:w="1559" w:type="dxa"/>
          </w:tcPr>
          <w:p w14:paraId="7915CA05" w14:textId="77777777" w:rsidR="0072455C" w:rsidRDefault="0072455C" w:rsidP="004B6325">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备用字段1</w:t>
            </w:r>
          </w:p>
        </w:tc>
        <w:tc>
          <w:tcPr>
            <w:tcW w:w="992" w:type="dxa"/>
          </w:tcPr>
          <w:p w14:paraId="53F412E2" w14:textId="77777777" w:rsidR="0072455C" w:rsidRDefault="0072455C" w:rsidP="00183163">
            <w:pPr>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p>
        </w:tc>
        <w:tc>
          <w:tcPr>
            <w:tcW w:w="709" w:type="dxa"/>
          </w:tcPr>
          <w:p w14:paraId="558545B0" w14:textId="77777777" w:rsidR="0072455C" w:rsidRDefault="0072455C" w:rsidP="004B6325">
            <w:pPr>
              <w:rPr>
                <w:rFonts w:ascii="宋体" w:hAnsi="宋体"/>
              </w:rPr>
            </w:pPr>
            <w:r>
              <w:rPr>
                <w:rFonts w:ascii="宋体" w:hAnsi="宋体" w:hint="eastAsia"/>
              </w:rPr>
              <w:t>是</w:t>
            </w:r>
          </w:p>
        </w:tc>
        <w:tc>
          <w:tcPr>
            <w:tcW w:w="3119" w:type="dxa"/>
          </w:tcPr>
          <w:p w14:paraId="74CF45C1" w14:textId="77777777" w:rsidR="0072455C" w:rsidRDefault="0072455C" w:rsidP="006D2348">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备用字段1</w:t>
            </w:r>
          </w:p>
        </w:tc>
      </w:tr>
      <w:tr w:rsidR="0072455C" w14:paraId="7E744F46" w14:textId="77777777" w:rsidTr="006D2348">
        <w:trPr>
          <w:cantSplit/>
          <w:trHeight w:val="139"/>
        </w:trPr>
        <w:tc>
          <w:tcPr>
            <w:tcW w:w="761" w:type="dxa"/>
            <w:vMerge/>
          </w:tcPr>
          <w:p w14:paraId="67D67785" w14:textId="77777777" w:rsidR="0072455C" w:rsidRDefault="0072455C" w:rsidP="00344BC6">
            <w:pPr>
              <w:rPr>
                <w:rFonts w:ascii="宋体" w:hAnsi="宋体"/>
              </w:rPr>
            </w:pPr>
          </w:p>
        </w:tc>
        <w:tc>
          <w:tcPr>
            <w:tcW w:w="1899" w:type="dxa"/>
          </w:tcPr>
          <w:p w14:paraId="29B40BC6" w14:textId="77777777" w:rsidR="0072455C" w:rsidRDefault="0072455C" w:rsidP="00A76A3D">
            <w:pPr>
              <w:autoSpaceDE w:val="0"/>
              <w:autoSpaceDN w:val="0"/>
              <w:adjustRightInd w:val="0"/>
              <w:spacing w:line="281" w:lineRule="exact"/>
              <w:jc w:val="left"/>
              <w:rPr>
                <w:rFonts w:ascii="宋体" w:cs="宋体"/>
                <w:kern w:val="0"/>
                <w:sz w:val="20"/>
                <w:szCs w:val="20"/>
              </w:rPr>
            </w:pPr>
            <w:r>
              <w:rPr>
                <w:rFonts w:ascii="宋体" w:cs="宋体" w:hint="eastAsia"/>
                <w:kern w:val="0"/>
                <w:sz w:val="20"/>
                <w:szCs w:val="20"/>
              </w:rPr>
              <w:t>EXT_FILED2</w:t>
            </w:r>
          </w:p>
        </w:tc>
        <w:tc>
          <w:tcPr>
            <w:tcW w:w="1559" w:type="dxa"/>
          </w:tcPr>
          <w:p w14:paraId="7B347854" w14:textId="77777777" w:rsidR="0072455C" w:rsidRDefault="0072455C" w:rsidP="004B6325">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备用字段2</w:t>
            </w:r>
          </w:p>
        </w:tc>
        <w:tc>
          <w:tcPr>
            <w:tcW w:w="992" w:type="dxa"/>
          </w:tcPr>
          <w:p w14:paraId="26F920B5" w14:textId="77777777" w:rsidR="0072455C" w:rsidRDefault="0072455C" w:rsidP="00FF338F">
            <w:pPr>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p>
        </w:tc>
        <w:tc>
          <w:tcPr>
            <w:tcW w:w="709" w:type="dxa"/>
          </w:tcPr>
          <w:p w14:paraId="3E6892B3" w14:textId="77777777" w:rsidR="0072455C" w:rsidRDefault="0072455C" w:rsidP="004B6325">
            <w:pPr>
              <w:rPr>
                <w:rFonts w:ascii="宋体" w:hAnsi="宋体"/>
              </w:rPr>
            </w:pPr>
            <w:r>
              <w:rPr>
                <w:rFonts w:ascii="宋体" w:hAnsi="宋体" w:hint="eastAsia"/>
              </w:rPr>
              <w:t>是</w:t>
            </w:r>
          </w:p>
        </w:tc>
        <w:tc>
          <w:tcPr>
            <w:tcW w:w="3119" w:type="dxa"/>
          </w:tcPr>
          <w:p w14:paraId="4CD0B9CA" w14:textId="77777777" w:rsidR="0072455C" w:rsidRDefault="0072455C" w:rsidP="006D2348">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备用字段2</w:t>
            </w:r>
          </w:p>
        </w:tc>
      </w:tr>
      <w:tr w:rsidR="0072455C" w14:paraId="713761EA" w14:textId="77777777" w:rsidTr="006D2348">
        <w:trPr>
          <w:cantSplit/>
          <w:trHeight w:val="139"/>
        </w:trPr>
        <w:tc>
          <w:tcPr>
            <w:tcW w:w="761" w:type="dxa"/>
            <w:vMerge/>
          </w:tcPr>
          <w:p w14:paraId="4F1228EA" w14:textId="77777777" w:rsidR="0072455C" w:rsidRDefault="0072455C" w:rsidP="00344BC6">
            <w:pPr>
              <w:rPr>
                <w:rFonts w:ascii="宋体" w:hAnsi="宋体"/>
              </w:rPr>
            </w:pPr>
          </w:p>
        </w:tc>
        <w:tc>
          <w:tcPr>
            <w:tcW w:w="1899" w:type="dxa"/>
          </w:tcPr>
          <w:p w14:paraId="06B875D9" w14:textId="77777777" w:rsidR="0072455C" w:rsidRDefault="0072455C" w:rsidP="00A76A3D">
            <w:pPr>
              <w:autoSpaceDE w:val="0"/>
              <w:autoSpaceDN w:val="0"/>
              <w:adjustRightInd w:val="0"/>
              <w:spacing w:line="281" w:lineRule="exact"/>
              <w:jc w:val="left"/>
              <w:rPr>
                <w:rFonts w:ascii="宋体" w:cs="宋体"/>
                <w:kern w:val="0"/>
                <w:sz w:val="20"/>
                <w:szCs w:val="20"/>
              </w:rPr>
            </w:pPr>
            <w:r>
              <w:rPr>
                <w:rFonts w:ascii="宋体" w:cs="宋体" w:hint="eastAsia"/>
                <w:kern w:val="0"/>
                <w:sz w:val="20"/>
                <w:szCs w:val="20"/>
              </w:rPr>
              <w:t>EXT_FILED3</w:t>
            </w:r>
          </w:p>
        </w:tc>
        <w:tc>
          <w:tcPr>
            <w:tcW w:w="1559" w:type="dxa"/>
          </w:tcPr>
          <w:p w14:paraId="6D8DBB54" w14:textId="77777777" w:rsidR="0072455C" w:rsidRDefault="0072455C" w:rsidP="004B6325">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备用字段3</w:t>
            </w:r>
          </w:p>
        </w:tc>
        <w:tc>
          <w:tcPr>
            <w:tcW w:w="992" w:type="dxa"/>
          </w:tcPr>
          <w:p w14:paraId="715879E0" w14:textId="77777777" w:rsidR="0072455C" w:rsidRDefault="0072455C" w:rsidP="00FF338F">
            <w:pPr>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300</w:t>
            </w:r>
            <w:r w:rsidRPr="00A560D3">
              <w:rPr>
                <w:rFonts w:ascii="宋体" w:cs="宋体"/>
                <w:kern w:val="0"/>
                <w:sz w:val="20"/>
                <w:szCs w:val="20"/>
              </w:rPr>
              <w:t>)</w:t>
            </w:r>
          </w:p>
        </w:tc>
        <w:tc>
          <w:tcPr>
            <w:tcW w:w="709" w:type="dxa"/>
          </w:tcPr>
          <w:p w14:paraId="6A488A06" w14:textId="77777777" w:rsidR="0072455C" w:rsidRDefault="0072455C" w:rsidP="004B6325">
            <w:pPr>
              <w:rPr>
                <w:rFonts w:ascii="宋体" w:hAnsi="宋体"/>
              </w:rPr>
            </w:pPr>
            <w:r>
              <w:rPr>
                <w:rFonts w:ascii="宋体" w:hAnsi="宋体" w:hint="eastAsia"/>
              </w:rPr>
              <w:t>是</w:t>
            </w:r>
          </w:p>
        </w:tc>
        <w:tc>
          <w:tcPr>
            <w:tcW w:w="3119" w:type="dxa"/>
          </w:tcPr>
          <w:p w14:paraId="7BE3E78F" w14:textId="77777777" w:rsidR="0072455C" w:rsidRDefault="0072455C" w:rsidP="006D2348">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备用字段3</w:t>
            </w:r>
          </w:p>
        </w:tc>
      </w:tr>
    </w:tbl>
    <w:p w14:paraId="74B44FB5" w14:textId="77777777" w:rsidR="00826788" w:rsidRPr="004E6C5A" w:rsidRDefault="00826788" w:rsidP="00826788">
      <w:pPr>
        <w:rPr>
          <w:rFonts w:ascii="微软雅黑" w:eastAsia="微软雅黑" w:hAnsi="微软雅黑"/>
        </w:rPr>
      </w:pPr>
    </w:p>
    <w:p w14:paraId="4462BCC7" w14:textId="77777777" w:rsidR="00826788" w:rsidRPr="004E6C5A" w:rsidRDefault="00826788" w:rsidP="0042024B">
      <w:pPr>
        <w:pStyle w:val="3"/>
      </w:pPr>
      <w:bookmarkStart w:id="768" w:name="_Toc448760965"/>
      <w:r w:rsidRPr="004E6C5A">
        <w:rPr>
          <w:rFonts w:hint="eastAsia"/>
        </w:rPr>
        <w:t>响应报文说明</w:t>
      </w:r>
      <w:bookmarkEnd w:id="768"/>
    </w:p>
    <w:tbl>
      <w:tblPr>
        <w:tblW w:w="8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3"/>
        <w:gridCol w:w="2094"/>
        <w:gridCol w:w="1709"/>
        <w:gridCol w:w="851"/>
        <w:gridCol w:w="708"/>
        <w:gridCol w:w="2635"/>
      </w:tblGrid>
      <w:tr w:rsidR="00940631" w14:paraId="5D99E56B" w14:textId="77777777" w:rsidTr="009135BA">
        <w:trPr>
          <w:trHeight w:val="302"/>
        </w:trPr>
        <w:tc>
          <w:tcPr>
            <w:tcW w:w="983" w:type="dxa"/>
            <w:tcBorders>
              <w:bottom w:val="single" w:sz="4" w:space="0" w:color="auto"/>
            </w:tcBorders>
            <w:shd w:val="clear" w:color="auto" w:fill="C0C0C0"/>
          </w:tcPr>
          <w:p w14:paraId="1AF0F909" w14:textId="77777777" w:rsidR="00940631" w:rsidRDefault="00940631" w:rsidP="00344BC6">
            <w:pPr>
              <w:rPr>
                <w:rFonts w:ascii="宋体" w:hAnsi="宋体"/>
                <w:b/>
                <w:szCs w:val="21"/>
              </w:rPr>
            </w:pPr>
            <w:r>
              <w:rPr>
                <w:rFonts w:ascii="宋体" w:hAnsi="宋体"/>
                <w:b/>
                <w:szCs w:val="21"/>
              </w:rPr>
              <w:t>模块</w:t>
            </w:r>
          </w:p>
        </w:tc>
        <w:tc>
          <w:tcPr>
            <w:tcW w:w="2094" w:type="dxa"/>
            <w:tcBorders>
              <w:bottom w:val="single" w:sz="4" w:space="0" w:color="auto"/>
            </w:tcBorders>
            <w:shd w:val="clear" w:color="auto" w:fill="C0C0C0"/>
          </w:tcPr>
          <w:p w14:paraId="298E8079" w14:textId="77777777" w:rsidR="00940631" w:rsidRDefault="00940631" w:rsidP="00344BC6">
            <w:pPr>
              <w:rPr>
                <w:rFonts w:ascii="宋体" w:hAnsi="宋体"/>
                <w:b/>
              </w:rPr>
            </w:pPr>
            <w:r>
              <w:rPr>
                <w:rFonts w:ascii="宋体" w:hAnsi="宋体"/>
                <w:b/>
                <w:szCs w:val="21"/>
              </w:rPr>
              <w:t>字段ID</w:t>
            </w:r>
          </w:p>
        </w:tc>
        <w:tc>
          <w:tcPr>
            <w:tcW w:w="1709" w:type="dxa"/>
            <w:tcBorders>
              <w:bottom w:val="single" w:sz="4" w:space="0" w:color="auto"/>
            </w:tcBorders>
            <w:shd w:val="clear" w:color="auto" w:fill="C0C0C0"/>
          </w:tcPr>
          <w:p w14:paraId="5AE37041" w14:textId="77777777" w:rsidR="00940631" w:rsidRDefault="00940631" w:rsidP="00344BC6">
            <w:pPr>
              <w:rPr>
                <w:rFonts w:ascii="宋体" w:hAnsi="宋体"/>
                <w:b/>
              </w:rPr>
            </w:pPr>
            <w:r>
              <w:rPr>
                <w:rFonts w:ascii="宋体" w:hAnsi="宋体"/>
                <w:b/>
                <w:szCs w:val="21"/>
              </w:rPr>
              <w:t>字段名称</w:t>
            </w:r>
          </w:p>
        </w:tc>
        <w:tc>
          <w:tcPr>
            <w:tcW w:w="851" w:type="dxa"/>
            <w:tcBorders>
              <w:bottom w:val="single" w:sz="4" w:space="0" w:color="auto"/>
            </w:tcBorders>
            <w:shd w:val="clear" w:color="auto" w:fill="C0C0C0"/>
          </w:tcPr>
          <w:p w14:paraId="625666B2" w14:textId="77777777" w:rsidR="00940631" w:rsidRDefault="00940631" w:rsidP="00344BC6">
            <w:pPr>
              <w:rPr>
                <w:rFonts w:ascii="宋体" w:hAnsi="宋体"/>
                <w:b/>
              </w:rPr>
            </w:pPr>
            <w:r>
              <w:rPr>
                <w:rFonts w:ascii="宋体" w:hAnsi="宋体"/>
                <w:b/>
                <w:szCs w:val="21"/>
              </w:rPr>
              <w:t>类型</w:t>
            </w:r>
          </w:p>
        </w:tc>
        <w:tc>
          <w:tcPr>
            <w:tcW w:w="708" w:type="dxa"/>
            <w:tcBorders>
              <w:bottom w:val="single" w:sz="4" w:space="0" w:color="auto"/>
            </w:tcBorders>
            <w:shd w:val="clear" w:color="auto" w:fill="C0C0C0"/>
          </w:tcPr>
          <w:p w14:paraId="27AEA8E3" w14:textId="77777777" w:rsidR="00940631" w:rsidRDefault="00940631" w:rsidP="00344BC6">
            <w:pPr>
              <w:rPr>
                <w:rFonts w:ascii="宋体" w:hAnsi="宋体"/>
                <w:b/>
              </w:rPr>
            </w:pPr>
            <w:r>
              <w:rPr>
                <w:rFonts w:ascii="宋体" w:hAnsi="宋体" w:hint="eastAsia"/>
                <w:b/>
              </w:rPr>
              <w:t>可空</w:t>
            </w:r>
          </w:p>
        </w:tc>
        <w:tc>
          <w:tcPr>
            <w:tcW w:w="2635" w:type="dxa"/>
            <w:tcBorders>
              <w:bottom w:val="single" w:sz="4" w:space="0" w:color="auto"/>
            </w:tcBorders>
            <w:shd w:val="clear" w:color="auto" w:fill="C0C0C0"/>
          </w:tcPr>
          <w:p w14:paraId="7291C75B" w14:textId="77777777" w:rsidR="00940631" w:rsidRDefault="00940631" w:rsidP="00344BC6">
            <w:pPr>
              <w:rPr>
                <w:rFonts w:ascii="宋体" w:hAnsi="宋体"/>
                <w:b/>
              </w:rPr>
            </w:pPr>
            <w:r>
              <w:rPr>
                <w:rFonts w:ascii="宋体" w:hAnsi="宋体" w:hint="eastAsia"/>
                <w:b/>
              </w:rPr>
              <w:t>备注</w:t>
            </w:r>
          </w:p>
        </w:tc>
      </w:tr>
      <w:tr w:rsidR="00C7247B" w14:paraId="5AA5ACDF" w14:textId="77777777" w:rsidTr="00291DAE">
        <w:trPr>
          <w:cantSplit/>
          <w:trHeight w:val="317"/>
        </w:trPr>
        <w:tc>
          <w:tcPr>
            <w:tcW w:w="983" w:type="dxa"/>
            <w:vMerge w:val="restart"/>
          </w:tcPr>
          <w:p w14:paraId="74032158" w14:textId="77777777" w:rsidR="00C7247B" w:rsidRPr="00C15726" w:rsidRDefault="00C7247B" w:rsidP="00344BC6">
            <w:pPr>
              <w:rPr>
                <w:rFonts w:ascii="宋体" w:hAnsi="宋体"/>
              </w:rPr>
            </w:pPr>
            <w:r>
              <w:rPr>
                <w:rFonts w:ascii="宋体" w:hAnsi="宋体" w:hint="eastAsia"/>
              </w:rPr>
              <w:t>BODY</w:t>
            </w:r>
          </w:p>
        </w:tc>
        <w:tc>
          <w:tcPr>
            <w:tcW w:w="7997" w:type="dxa"/>
            <w:gridSpan w:val="5"/>
          </w:tcPr>
          <w:p w14:paraId="37232741" w14:textId="77777777" w:rsidR="00C7247B" w:rsidRDefault="00C7247B" w:rsidP="00344BC6">
            <w:pPr>
              <w:rPr>
                <w:rFonts w:ascii="宋体" w:hAnsi="宋体"/>
              </w:rPr>
            </w:pPr>
            <w:del w:id="769" w:author="wincol" w:date="2016-04-18T14:58:00Z">
              <w:r w:rsidRPr="00A560D3" w:rsidDel="00334029">
                <w:rPr>
                  <w:rFonts w:ascii="宋体" w:cs="宋体" w:hint="eastAsia"/>
                  <w:kern w:val="0"/>
                  <w:sz w:val="20"/>
                  <w:szCs w:val="20"/>
                </w:rPr>
                <w:delText>公共部分</w:delText>
              </w:r>
            </w:del>
          </w:p>
        </w:tc>
      </w:tr>
      <w:tr w:rsidR="00C7247B" w14:paraId="4CE86311" w14:textId="77777777" w:rsidTr="009135BA">
        <w:trPr>
          <w:cantSplit/>
          <w:trHeight w:val="145"/>
        </w:trPr>
        <w:tc>
          <w:tcPr>
            <w:tcW w:w="983" w:type="dxa"/>
            <w:vMerge/>
          </w:tcPr>
          <w:p w14:paraId="20E5D30F" w14:textId="77777777" w:rsidR="00C7247B" w:rsidRDefault="00C7247B" w:rsidP="00344BC6">
            <w:pPr>
              <w:rPr>
                <w:rFonts w:ascii="宋体" w:hAnsi="宋体"/>
              </w:rPr>
            </w:pPr>
          </w:p>
        </w:tc>
        <w:tc>
          <w:tcPr>
            <w:tcW w:w="2094" w:type="dxa"/>
          </w:tcPr>
          <w:p w14:paraId="2BDEBD71" w14:textId="77777777" w:rsidR="00C7247B" w:rsidRPr="00A560D3" w:rsidRDefault="00C7247B" w:rsidP="00E81D47">
            <w:pPr>
              <w:autoSpaceDE w:val="0"/>
              <w:autoSpaceDN w:val="0"/>
              <w:adjustRightInd w:val="0"/>
              <w:spacing w:line="267" w:lineRule="exact"/>
              <w:jc w:val="left"/>
              <w:rPr>
                <w:rFonts w:ascii="宋体" w:cs="宋体"/>
                <w:kern w:val="0"/>
                <w:sz w:val="20"/>
                <w:szCs w:val="20"/>
              </w:rPr>
            </w:pPr>
            <w:r w:rsidRPr="00A560D3">
              <w:rPr>
                <w:rFonts w:ascii="宋体" w:cs="宋体"/>
                <w:kern w:val="0"/>
                <w:sz w:val="20"/>
                <w:szCs w:val="20"/>
              </w:rPr>
              <w:t>MERCHANTID</w:t>
            </w:r>
          </w:p>
        </w:tc>
        <w:tc>
          <w:tcPr>
            <w:tcW w:w="1709" w:type="dxa"/>
          </w:tcPr>
          <w:p w14:paraId="1B166D79" w14:textId="77777777" w:rsidR="00C7247B" w:rsidRPr="00A560D3" w:rsidRDefault="00C7247B" w:rsidP="00E81D47">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商户唯一标识</w:t>
            </w:r>
          </w:p>
        </w:tc>
        <w:tc>
          <w:tcPr>
            <w:tcW w:w="851" w:type="dxa"/>
          </w:tcPr>
          <w:p w14:paraId="46727121" w14:textId="77777777" w:rsidR="00C7247B" w:rsidRPr="00A560D3" w:rsidRDefault="00C7247B" w:rsidP="00E81D47">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(32)</w:t>
            </w:r>
          </w:p>
        </w:tc>
        <w:tc>
          <w:tcPr>
            <w:tcW w:w="708" w:type="dxa"/>
          </w:tcPr>
          <w:p w14:paraId="2F6AE557" w14:textId="77777777" w:rsidR="00C7247B" w:rsidRPr="00A560D3" w:rsidRDefault="00C7247B" w:rsidP="00E81D47">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否</w:t>
            </w:r>
          </w:p>
        </w:tc>
        <w:tc>
          <w:tcPr>
            <w:tcW w:w="2635" w:type="dxa"/>
          </w:tcPr>
          <w:p w14:paraId="32ED1917" w14:textId="77777777" w:rsidR="00C7247B" w:rsidRPr="00A560D3" w:rsidRDefault="00C7247B" w:rsidP="00E81D47">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银行统一提供</w:t>
            </w:r>
          </w:p>
        </w:tc>
      </w:tr>
      <w:tr w:rsidR="00C7247B" w14:paraId="4E895775" w14:textId="77777777" w:rsidTr="009135BA">
        <w:trPr>
          <w:cantSplit/>
          <w:trHeight w:val="145"/>
        </w:trPr>
        <w:tc>
          <w:tcPr>
            <w:tcW w:w="983" w:type="dxa"/>
            <w:vMerge/>
          </w:tcPr>
          <w:p w14:paraId="0A2D699B" w14:textId="77777777" w:rsidR="00C7247B" w:rsidRDefault="00C7247B" w:rsidP="00344BC6">
            <w:pPr>
              <w:rPr>
                <w:rFonts w:ascii="宋体" w:hAnsi="宋体"/>
              </w:rPr>
            </w:pPr>
          </w:p>
        </w:tc>
        <w:tc>
          <w:tcPr>
            <w:tcW w:w="2094" w:type="dxa"/>
          </w:tcPr>
          <w:p w14:paraId="0B391E67" w14:textId="77777777" w:rsidR="00C7247B" w:rsidRPr="00BA665E" w:rsidRDefault="00C7247B" w:rsidP="00E81D47">
            <w:pPr>
              <w:autoSpaceDE w:val="0"/>
              <w:autoSpaceDN w:val="0"/>
              <w:adjustRightInd w:val="0"/>
              <w:spacing w:line="267" w:lineRule="exact"/>
              <w:jc w:val="left"/>
              <w:rPr>
                <w:rFonts w:ascii="宋体" w:hAnsi="宋体"/>
              </w:rPr>
            </w:pPr>
            <w:r>
              <w:rPr>
                <w:rFonts w:ascii="宋体" w:cs="宋体" w:hint="eastAsia"/>
                <w:kern w:val="0"/>
                <w:sz w:val="20"/>
                <w:szCs w:val="20"/>
              </w:rPr>
              <w:t>TRANSCODE</w:t>
            </w:r>
          </w:p>
        </w:tc>
        <w:tc>
          <w:tcPr>
            <w:tcW w:w="1709" w:type="dxa"/>
          </w:tcPr>
          <w:p w14:paraId="295006A6" w14:textId="77777777" w:rsidR="00C7247B" w:rsidRDefault="00C7247B" w:rsidP="00E81D47">
            <w:pPr>
              <w:rPr>
                <w:rFonts w:ascii="宋体" w:hAnsi="宋体"/>
              </w:rPr>
            </w:pPr>
            <w:r w:rsidRPr="00A560D3">
              <w:rPr>
                <w:rFonts w:ascii="宋体" w:cs="宋体" w:hint="eastAsia"/>
                <w:kern w:val="0"/>
                <w:sz w:val="20"/>
                <w:szCs w:val="20"/>
              </w:rPr>
              <w:t>交易码</w:t>
            </w:r>
          </w:p>
        </w:tc>
        <w:tc>
          <w:tcPr>
            <w:tcW w:w="851" w:type="dxa"/>
          </w:tcPr>
          <w:p w14:paraId="7E1BCEBD" w14:textId="77777777" w:rsidR="00C7247B" w:rsidRDefault="00C7247B" w:rsidP="00E81D47">
            <w:pPr>
              <w:rPr>
                <w:rFonts w:ascii="宋体" w:hAnsi="宋体"/>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8</w:t>
            </w:r>
            <w:r w:rsidRPr="00A560D3">
              <w:rPr>
                <w:rFonts w:ascii="宋体" w:cs="宋体"/>
                <w:kern w:val="0"/>
                <w:sz w:val="20"/>
                <w:szCs w:val="20"/>
              </w:rPr>
              <w:t>)</w:t>
            </w:r>
          </w:p>
        </w:tc>
        <w:tc>
          <w:tcPr>
            <w:tcW w:w="708" w:type="dxa"/>
          </w:tcPr>
          <w:p w14:paraId="0BD730F5" w14:textId="77777777" w:rsidR="00C7247B" w:rsidRPr="00EA7B55" w:rsidRDefault="00C7247B" w:rsidP="00E81D47">
            <w:pPr>
              <w:autoSpaceDE w:val="0"/>
              <w:autoSpaceDN w:val="0"/>
              <w:adjustRightInd w:val="0"/>
              <w:spacing w:line="267" w:lineRule="exact"/>
              <w:ind w:left="107"/>
              <w:jc w:val="left"/>
              <w:rPr>
                <w:rFonts w:ascii="宋体" w:cs="宋体"/>
                <w:kern w:val="0"/>
                <w:sz w:val="20"/>
                <w:szCs w:val="20"/>
              </w:rPr>
            </w:pPr>
          </w:p>
        </w:tc>
        <w:tc>
          <w:tcPr>
            <w:tcW w:w="2635" w:type="dxa"/>
          </w:tcPr>
          <w:p w14:paraId="597DEA10" w14:textId="77777777" w:rsidR="00C7247B" w:rsidRPr="00EA7B55" w:rsidRDefault="00C7247B" w:rsidP="00E81D47">
            <w:pPr>
              <w:autoSpaceDE w:val="0"/>
              <w:autoSpaceDN w:val="0"/>
              <w:adjustRightInd w:val="0"/>
              <w:spacing w:line="267" w:lineRule="exact"/>
              <w:jc w:val="left"/>
              <w:rPr>
                <w:rFonts w:ascii="宋体" w:cs="宋体"/>
                <w:kern w:val="0"/>
                <w:sz w:val="20"/>
                <w:szCs w:val="20"/>
              </w:rPr>
            </w:pPr>
            <w:r w:rsidRPr="00EA7B55">
              <w:rPr>
                <w:rFonts w:ascii="宋体" w:cs="宋体" w:hint="eastAsia"/>
                <w:kern w:val="0"/>
                <w:sz w:val="20"/>
                <w:szCs w:val="20"/>
              </w:rPr>
              <w:t>OGW00041</w:t>
            </w:r>
          </w:p>
        </w:tc>
      </w:tr>
      <w:tr w:rsidR="00C7247B" w14:paraId="0F12F9EF" w14:textId="77777777" w:rsidTr="009135BA">
        <w:trPr>
          <w:cantSplit/>
          <w:trHeight w:val="145"/>
        </w:trPr>
        <w:tc>
          <w:tcPr>
            <w:tcW w:w="983" w:type="dxa"/>
            <w:vMerge/>
          </w:tcPr>
          <w:p w14:paraId="05ECEFB6" w14:textId="77777777" w:rsidR="00C7247B" w:rsidRDefault="00C7247B" w:rsidP="00344BC6">
            <w:pPr>
              <w:rPr>
                <w:rFonts w:ascii="宋体" w:hAnsi="宋体"/>
              </w:rPr>
            </w:pPr>
          </w:p>
        </w:tc>
        <w:tc>
          <w:tcPr>
            <w:tcW w:w="2094" w:type="dxa"/>
          </w:tcPr>
          <w:p w14:paraId="6DB4C22D" w14:textId="77777777" w:rsidR="00C7247B" w:rsidRPr="00A560D3" w:rsidRDefault="00C7247B" w:rsidP="002B05D8">
            <w:pPr>
              <w:autoSpaceDE w:val="0"/>
              <w:autoSpaceDN w:val="0"/>
              <w:adjustRightInd w:val="0"/>
              <w:spacing w:line="267" w:lineRule="exact"/>
              <w:jc w:val="left"/>
              <w:rPr>
                <w:rFonts w:ascii="宋体" w:cs="宋体"/>
                <w:kern w:val="0"/>
                <w:sz w:val="20"/>
                <w:szCs w:val="20"/>
              </w:rPr>
            </w:pPr>
            <w:r w:rsidRPr="00A560D3">
              <w:rPr>
                <w:rFonts w:ascii="宋体" w:cs="宋体"/>
                <w:kern w:val="0"/>
                <w:sz w:val="20"/>
                <w:szCs w:val="20"/>
              </w:rPr>
              <w:t>BANKID</w:t>
            </w:r>
          </w:p>
        </w:tc>
        <w:tc>
          <w:tcPr>
            <w:tcW w:w="1709" w:type="dxa"/>
          </w:tcPr>
          <w:p w14:paraId="4A8A26DE" w14:textId="77777777" w:rsidR="00C7247B" w:rsidRPr="00A560D3" w:rsidRDefault="00C7247B" w:rsidP="002B05D8">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银行标识</w:t>
            </w:r>
          </w:p>
        </w:tc>
        <w:tc>
          <w:tcPr>
            <w:tcW w:w="851" w:type="dxa"/>
          </w:tcPr>
          <w:p w14:paraId="3101E97E" w14:textId="77777777" w:rsidR="00C7247B" w:rsidRPr="00A560D3" w:rsidRDefault="00C7247B" w:rsidP="00DD2AAE">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6</w:t>
            </w:r>
            <w:r w:rsidRPr="00A560D3">
              <w:rPr>
                <w:rFonts w:ascii="宋体" w:cs="宋体"/>
                <w:kern w:val="0"/>
                <w:sz w:val="20"/>
                <w:szCs w:val="20"/>
              </w:rPr>
              <w:t>)</w:t>
            </w:r>
          </w:p>
        </w:tc>
        <w:tc>
          <w:tcPr>
            <w:tcW w:w="708" w:type="dxa"/>
          </w:tcPr>
          <w:p w14:paraId="31674E42" w14:textId="77777777" w:rsidR="00C7247B" w:rsidRPr="00A560D3" w:rsidRDefault="00C7247B" w:rsidP="00E20FF6">
            <w:pPr>
              <w:autoSpaceDE w:val="0"/>
              <w:autoSpaceDN w:val="0"/>
              <w:adjustRightInd w:val="0"/>
              <w:spacing w:line="267" w:lineRule="exact"/>
              <w:ind w:left="107"/>
              <w:jc w:val="left"/>
              <w:rPr>
                <w:rFonts w:ascii="宋体" w:cs="宋体"/>
                <w:kern w:val="0"/>
                <w:sz w:val="20"/>
                <w:szCs w:val="20"/>
              </w:rPr>
            </w:pPr>
          </w:p>
        </w:tc>
        <w:tc>
          <w:tcPr>
            <w:tcW w:w="2635" w:type="dxa"/>
          </w:tcPr>
          <w:p w14:paraId="6331F864" w14:textId="77777777" w:rsidR="00C7247B" w:rsidRPr="00A560D3" w:rsidRDefault="00C7247B" w:rsidP="002B05D8">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固定值：</w:t>
            </w:r>
            <w:r w:rsidRPr="00A560D3">
              <w:rPr>
                <w:rFonts w:ascii="宋体" w:cs="宋体"/>
                <w:kern w:val="0"/>
                <w:sz w:val="20"/>
                <w:szCs w:val="20"/>
              </w:rPr>
              <w:t>GHB</w:t>
            </w:r>
          </w:p>
        </w:tc>
      </w:tr>
      <w:tr w:rsidR="00C7247B" w14:paraId="42DBAA46" w14:textId="77777777" w:rsidTr="00291DAE">
        <w:trPr>
          <w:cantSplit/>
          <w:trHeight w:val="145"/>
        </w:trPr>
        <w:tc>
          <w:tcPr>
            <w:tcW w:w="983" w:type="dxa"/>
            <w:vMerge/>
          </w:tcPr>
          <w:p w14:paraId="660B04FD" w14:textId="77777777" w:rsidR="00C7247B" w:rsidRDefault="00C7247B" w:rsidP="00344BC6">
            <w:pPr>
              <w:rPr>
                <w:rFonts w:ascii="宋体" w:hAnsi="宋体"/>
              </w:rPr>
            </w:pPr>
          </w:p>
        </w:tc>
        <w:tc>
          <w:tcPr>
            <w:tcW w:w="7997" w:type="dxa"/>
            <w:gridSpan w:val="5"/>
          </w:tcPr>
          <w:p w14:paraId="4FCB3C78" w14:textId="77777777" w:rsidR="00C7247B" w:rsidRDefault="00C7247B" w:rsidP="00344BC6">
            <w:pPr>
              <w:rPr>
                <w:rFonts w:ascii="宋体" w:hAnsi="宋体"/>
              </w:rPr>
            </w:pPr>
            <w:r w:rsidRPr="00A710BB">
              <w:rPr>
                <w:rFonts w:ascii="宋体" w:cs="宋体" w:hint="eastAsia"/>
                <w:kern w:val="0"/>
                <w:sz w:val="20"/>
                <w:szCs w:val="20"/>
              </w:rPr>
              <w:t>数据</w:t>
            </w:r>
            <w:r>
              <w:rPr>
                <w:rFonts w:ascii="宋体" w:cs="宋体" w:hint="eastAsia"/>
                <w:kern w:val="0"/>
                <w:sz w:val="20"/>
                <w:szCs w:val="20"/>
              </w:rPr>
              <w:t>加密</w:t>
            </w:r>
            <w:r w:rsidRPr="00A710BB">
              <w:rPr>
                <w:rFonts w:ascii="宋体" w:cs="宋体" w:hint="eastAsia"/>
                <w:kern w:val="0"/>
                <w:sz w:val="20"/>
                <w:szCs w:val="20"/>
              </w:rPr>
              <w:t>域</w:t>
            </w:r>
            <w:r>
              <w:rPr>
                <w:rFonts w:ascii="宋体" w:cs="宋体" w:hint="eastAsia"/>
                <w:kern w:val="0"/>
                <w:sz w:val="20"/>
                <w:szCs w:val="20"/>
              </w:rPr>
              <w:t>都放到</w:t>
            </w:r>
            <w:r w:rsidRPr="00FC1B2B">
              <w:rPr>
                <w:rFonts w:ascii="宋体" w:cs="宋体"/>
                <w:kern w:val="0"/>
                <w:sz w:val="20"/>
                <w:szCs w:val="20"/>
              </w:rPr>
              <w:t>XMLPARA</w:t>
            </w:r>
            <w:r w:rsidRPr="00FC1B2B">
              <w:rPr>
                <w:rFonts w:ascii="宋体" w:cs="宋体" w:hint="eastAsia"/>
                <w:kern w:val="0"/>
                <w:sz w:val="20"/>
                <w:szCs w:val="20"/>
              </w:rPr>
              <w:t>里面</w:t>
            </w:r>
          </w:p>
        </w:tc>
      </w:tr>
      <w:tr w:rsidR="00C7247B" w14:paraId="3130E08A" w14:textId="77777777" w:rsidTr="009135BA">
        <w:trPr>
          <w:cantSplit/>
          <w:trHeight w:val="145"/>
        </w:trPr>
        <w:tc>
          <w:tcPr>
            <w:tcW w:w="983" w:type="dxa"/>
            <w:vMerge/>
          </w:tcPr>
          <w:p w14:paraId="002021BD" w14:textId="77777777" w:rsidR="00C7247B" w:rsidRDefault="00C7247B" w:rsidP="00344BC6">
            <w:pPr>
              <w:rPr>
                <w:rFonts w:ascii="宋体" w:hAnsi="宋体"/>
              </w:rPr>
            </w:pPr>
          </w:p>
        </w:tc>
        <w:tc>
          <w:tcPr>
            <w:tcW w:w="2094" w:type="dxa"/>
          </w:tcPr>
          <w:p w14:paraId="6BBB0F1F" w14:textId="77777777" w:rsidR="00C7247B" w:rsidRPr="00635C98" w:rsidRDefault="00C7247B" w:rsidP="009135BA">
            <w:pPr>
              <w:autoSpaceDE w:val="0"/>
              <w:autoSpaceDN w:val="0"/>
              <w:adjustRightInd w:val="0"/>
              <w:spacing w:line="267" w:lineRule="exact"/>
              <w:jc w:val="left"/>
              <w:rPr>
                <w:rFonts w:ascii="宋体" w:cs="宋体"/>
                <w:kern w:val="0"/>
                <w:sz w:val="20"/>
                <w:szCs w:val="20"/>
              </w:rPr>
            </w:pPr>
            <w:r w:rsidRPr="00635C98">
              <w:rPr>
                <w:rFonts w:ascii="宋体" w:cs="宋体" w:hint="eastAsia"/>
                <w:kern w:val="0"/>
                <w:sz w:val="20"/>
                <w:szCs w:val="20"/>
              </w:rPr>
              <w:t>OTPSEQNO</w:t>
            </w:r>
          </w:p>
        </w:tc>
        <w:tc>
          <w:tcPr>
            <w:tcW w:w="1709" w:type="dxa"/>
          </w:tcPr>
          <w:p w14:paraId="024012B3" w14:textId="77777777" w:rsidR="00C7247B" w:rsidRPr="00635C98" w:rsidRDefault="00C7247B" w:rsidP="009135BA">
            <w:pPr>
              <w:autoSpaceDE w:val="0"/>
              <w:autoSpaceDN w:val="0"/>
              <w:adjustRightInd w:val="0"/>
              <w:spacing w:line="267" w:lineRule="exact"/>
              <w:jc w:val="left"/>
              <w:rPr>
                <w:rFonts w:ascii="宋体" w:cs="宋体"/>
                <w:kern w:val="0"/>
                <w:sz w:val="20"/>
                <w:szCs w:val="20"/>
              </w:rPr>
            </w:pPr>
            <w:r w:rsidRPr="00635C98">
              <w:rPr>
                <w:rFonts w:ascii="宋体" w:cs="宋体"/>
                <w:kern w:val="0"/>
                <w:sz w:val="20"/>
                <w:szCs w:val="20"/>
              </w:rPr>
              <w:t>短信唯一标识</w:t>
            </w:r>
          </w:p>
        </w:tc>
        <w:tc>
          <w:tcPr>
            <w:tcW w:w="851" w:type="dxa"/>
          </w:tcPr>
          <w:p w14:paraId="6F1A173E" w14:textId="77777777" w:rsidR="00C7247B" w:rsidRPr="00635C98" w:rsidRDefault="00C7247B" w:rsidP="00635C98">
            <w:pPr>
              <w:autoSpaceDE w:val="0"/>
              <w:autoSpaceDN w:val="0"/>
              <w:adjustRightInd w:val="0"/>
              <w:spacing w:line="267" w:lineRule="exact"/>
              <w:ind w:left="107"/>
              <w:jc w:val="left"/>
              <w:rPr>
                <w:rFonts w:ascii="宋体" w:cs="宋体"/>
                <w:kern w:val="0"/>
                <w:sz w:val="20"/>
                <w:szCs w:val="20"/>
              </w:rPr>
            </w:pPr>
            <w:r>
              <w:rPr>
                <w:rFonts w:ascii="宋体" w:cs="宋体" w:hint="eastAsia"/>
                <w:kern w:val="0"/>
                <w:sz w:val="20"/>
                <w:szCs w:val="20"/>
              </w:rPr>
              <w:t>C</w:t>
            </w:r>
            <w:r w:rsidRPr="00635C98">
              <w:rPr>
                <w:rFonts w:ascii="宋体" w:cs="宋体" w:hint="eastAsia"/>
                <w:kern w:val="0"/>
                <w:sz w:val="20"/>
                <w:szCs w:val="20"/>
              </w:rPr>
              <w:t>(30)</w:t>
            </w:r>
          </w:p>
        </w:tc>
        <w:tc>
          <w:tcPr>
            <w:tcW w:w="708" w:type="dxa"/>
          </w:tcPr>
          <w:p w14:paraId="56FAAAE6" w14:textId="77777777" w:rsidR="00C7247B" w:rsidRPr="00635C98" w:rsidRDefault="00C7247B" w:rsidP="00635C98">
            <w:pPr>
              <w:autoSpaceDE w:val="0"/>
              <w:autoSpaceDN w:val="0"/>
              <w:adjustRightInd w:val="0"/>
              <w:spacing w:line="267" w:lineRule="exact"/>
              <w:ind w:left="107"/>
              <w:jc w:val="left"/>
              <w:rPr>
                <w:rFonts w:ascii="宋体" w:cs="宋体"/>
                <w:kern w:val="0"/>
                <w:sz w:val="20"/>
                <w:szCs w:val="20"/>
              </w:rPr>
            </w:pPr>
          </w:p>
        </w:tc>
        <w:tc>
          <w:tcPr>
            <w:tcW w:w="2635" w:type="dxa"/>
          </w:tcPr>
          <w:p w14:paraId="697B1065" w14:textId="77777777" w:rsidR="00C7247B" w:rsidRPr="00635C98" w:rsidRDefault="00C7247B" w:rsidP="009135BA">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与客户收到的短信动态密码建立一一对应关系</w:t>
            </w:r>
          </w:p>
        </w:tc>
      </w:tr>
      <w:tr w:rsidR="00C7247B" w14:paraId="47684708" w14:textId="77777777" w:rsidTr="009135BA">
        <w:trPr>
          <w:cantSplit/>
          <w:trHeight w:val="145"/>
        </w:trPr>
        <w:tc>
          <w:tcPr>
            <w:tcW w:w="983" w:type="dxa"/>
            <w:vMerge/>
          </w:tcPr>
          <w:p w14:paraId="3B22CC8C" w14:textId="77777777" w:rsidR="00C7247B" w:rsidRDefault="00C7247B" w:rsidP="00344BC6">
            <w:pPr>
              <w:rPr>
                <w:rFonts w:ascii="宋体" w:hAnsi="宋体"/>
              </w:rPr>
            </w:pPr>
          </w:p>
        </w:tc>
        <w:tc>
          <w:tcPr>
            <w:tcW w:w="2094" w:type="dxa"/>
          </w:tcPr>
          <w:p w14:paraId="410DFC76" w14:textId="77777777" w:rsidR="00C7247B" w:rsidRPr="00635C98" w:rsidRDefault="00C7247B" w:rsidP="009135BA">
            <w:pPr>
              <w:autoSpaceDE w:val="0"/>
              <w:autoSpaceDN w:val="0"/>
              <w:adjustRightInd w:val="0"/>
              <w:spacing w:line="267" w:lineRule="exact"/>
              <w:jc w:val="left"/>
              <w:rPr>
                <w:rFonts w:ascii="宋体" w:cs="宋体"/>
                <w:kern w:val="0"/>
                <w:sz w:val="20"/>
                <w:szCs w:val="20"/>
              </w:rPr>
            </w:pPr>
            <w:r w:rsidRPr="00635C98">
              <w:rPr>
                <w:rFonts w:ascii="宋体" w:cs="宋体" w:hint="eastAsia"/>
                <w:kern w:val="0"/>
                <w:sz w:val="20"/>
                <w:szCs w:val="20"/>
              </w:rPr>
              <w:t>OTPINDEX</w:t>
            </w:r>
          </w:p>
        </w:tc>
        <w:tc>
          <w:tcPr>
            <w:tcW w:w="1709" w:type="dxa"/>
          </w:tcPr>
          <w:p w14:paraId="509B2065" w14:textId="77777777" w:rsidR="00C7247B" w:rsidRPr="00635C98" w:rsidRDefault="00C7247B" w:rsidP="00635C98">
            <w:pPr>
              <w:autoSpaceDE w:val="0"/>
              <w:autoSpaceDN w:val="0"/>
              <w:adjustRightInd w:val="0"/>
              <w:spacing w:line="267" w:lineRule="exact"/>
              <w:ind w:left="107"/>
              <w:jc w:val="left"/>
              <w:rPr>
                <w:rFonts w:ascii="宋体" w:cs="宋体"/>
                <w:kern w:val="0"/>
                <w:sz w:val="20"/>
                <w:szCs w:val="20"/>
              </w:rPr>
            </w:pPr>
            <w:r w:rsidRPr="00635C98">
              <w:rPr>
                <w:rFonts w:ascii="宋体" w:cs="宋体"/>
                <w:kern w:val="0"/>
                <w:sz w:val="20"/>
                <w:szCs w:val="20"/>
              </w:rPr>
              <w:t>短信序号</w:t>
            </w:r>
          </w:p>
        </w:tc>
        <w:tc>
          <w:tcPr>
            <w:tcW w:w="851" w:type="dxa"/>
          </w:tcPr>
          <w:p w14:paraId="6A36A140" w14:textId="77777777" w:rsidR="00C7247B" w:rsidRPr="00635C98" w:rsidRDefault="00C7247B" w:rsidP="00635C98">
            <w:pPr>
              <w:autoSpaceDE w:val="0"/>
              <w:autoSpaceDN w:val="0"/>
              <w:adjustRightInd w:val="0"/>
              <w:spacing w:line="267" w:lineRule="exact"/>
              <w:ind w:left="107"/>
              <w:jc w:val="left"/>
              <w:rPr>
                <w:rFonts w:ascii="宋体" w:cs="宋体"/>
                <w:kern w:val="0"/>
                <w:sz w:val="20"/>
                <w:szCs w:val="20"/>
              </w:rPr>
            </w:pPr>
            <w:r>
              <w:rPr>
                <w:rFonts w:ascii="宋体" w:cs="宋体" w:hint="eastAsia"/>
                <w:kern w:val="0"/>
                <w:sz w:val="20"/>
                <w:szCs w:val="20"/>
              </w:rPr>
              <w:t>C</w:t>
            </w:r>
            <w:r w:rsidRPr="00635C98">
              <w:rPr>
                <w:rFonts w:ascii="宋体" w:cs="宋体" w:hint="eastAsia"/>
                <w:kern w:val="0"/>
                <w:sz w:val="20"/>
                <w:szCs w:val="20"/>
              </w:rPr>
              <w:t>(30)</w:t>
            </w:r>
          </w:p>
        </w:tc>
        <w:tc>
          <w:tcPr>
            <w:tcW w:w="708" w:type="dxa"/>
          </w:tcPr>
          <w:p w14:paraId="4CD4F6EE" w14:textId="77777777" w:rsidR="00C7247B" w:rsidRPr="00635C98" w:rsidRDefault="00C7247B" w:rsidP="00635C98">
            <w:pPr>
              <w:autoSpaceDE w:val="0"/>
              <w:autoSpaceDN w:val="0"/>
              <w:adjustRightInd w:val="0"/>
              <w:spacing w:line="267" w:lineRule="exact"/>
              <w:ind w:left="107"/>
              <w:jc w:val="left"/>
              <w:rPr>
                <w:rFonts w:ascii="宋体" w:cs="宋体"/>
                <w:kern w:val="0"/>
                <w:sz w:val="20"/>
                <w:szCs w:val="20"/>
              </w:rPr>
            </w:pPr>
          </w:p>
        </w:tc>
        <w:tc>
          <w:tcPr>
            <w:tcW w:w="2635" w:type="dxa"/>
          </w:tcPr>
          <w:p w14:paraId="2111EAC5" w14:textId="77777777" w:rsidR="00C7247B" w:rsidRPr="00635C98" w:rsidRDefault="00C7247B" w:rsidP="00046788">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只用于页面展示</w:t>
            </w:r>
          </w:p>
        </w:tc>
      </w:tr>
      <w:tr w:rsidR="00C7247B" w14:paraId="12073DC0" w14:textId="77777777" w:rsidTr="009135BA">
        <w:trPr>
          <w:cantSplit/>
          <w:trHeight w:val="145"/>
        </w:trPr>
        <w:tc>
          <w:tcPr>
            <w:tcW w:w="983" w:type="dxa"/>
            <w:vMerge/>
          </w:tcPr>
          <w:p w14:paraId="0679D1FB" w14:textId="77777777" w:rsidR="00C7247B" w:rsidRDefault="00C7247B" w:rsidP="00344BC6">
            <w:pPr>
              <w:rPr>
                <w:rFonts w:ascii="宋体" w:hAnsi="宋体"/>
              </w:rPr>
            </w:pPr>
          </w:p>
        </w:tc>
        <w:tc>
          <w:tcPr>
            <w:tcW w:w="2094" w:type="dxa"/>
          </w:tcPr>
          <w:p w14:paraId="0A793605" w14:textId="77777777" w:rsidR="00C7247B" w:rsidRPr="00A560D3" w:rsidRDefault="00C7247B" w:rsidP="00E81D47">
            <w:pPr>
              <w:autoSpaceDE w:val="0"/>
              <w:autoSpaceDN w:val="0"/>
              <w:adjustRightInd w:val="0"/>
              <w:spacing w:line="267" w:lineRule="exact"/>
              <w:jc w:val="left"/>
              <w:rPr>
                <w:rFonts w:ascii="宋体" w:cs="宋体"/>
                <w:kern w:val="0"/>
                <w:sz w:val="20"/>
                <w:szCs w:val="20"/>
              </w:rPr>
            </w:pPr>
            <w:ins w:id="770" w:author="wincol" w:date="2016-03-29T14:11:00Z">
              <w:r>
                <w:rPr>
                  <w:rFonts w:ascii="宋体" w:cs="宋体" w:hint="eastAsia"/>
                  <w:kern w:val="0"/>
                  <w:sz w:val="20"/>
                  <w:szCs w:val="20"/>
                </w:rPr>
                <w:t>EXT_FILED1</w:t>
              </w:r>
            </w:ins>
          </w:p>
        </w:tc>
        <w:tc>
          <w:tcPr>
            <w:tcW w:w="1709" w:type="dxa"/>
          </w:tcPr>
          <w:p w14:paraId="671A1B41" w14:textId="77777777" w:rsidR="00C7247B" w:rsidRPr="00A560D3" w:rsidRDefault="00C7247B" w:rsidP="00E81D47">
            <w:pPr>
              <w:autoSpaceDE w:val="0"/>
              <w:autoSpaceDN w:val="0"/>
              <w:adjustRightInd w:val="0"/>
              <w:spacing w:line="267" w:lineRule="exact"/>
              <w:jc w:val="left"/>
              <w:rPr>
                <w:rFonts w:ascii="宋体" w:cs="宋体"/>
                <w:kern w:val="0"/>
                <w:sz w:val="20"/>
                <w:szCs w:val="20"/>
              </w:rPr>
            </w:pPr>
            <w:ins w:id="771" w:author="wincol" w:date="2016-03-29T14:11:00Z">
              <w:r>
                <w:rPr>
                  <w:rFonts w:ascii="宋体" w:cs="宋体" w:hint="eastAsia"/>
                  <w:kern w:val="0"/>
                  <w:sz w:val="20"/>
                  <w:szCs w:val="20"/>
                </w:rPr>
                <w:t>备用字段1</w:t>
              </w:r>
            </w:ins>
          </w:p>
        </w:tc>
        <w:tc>
          <w:tcPr>
            <w:tcW w:w="851" w:type="dxa"/>
          </w:tcPr>
          <w:p w14:paraId="6F948AB7" w14:textId="77777777" w:rsidR="00C7247B" w:rsidRPr="00A560D3" w:rsidRDefault="00C7247B" w:rsidP="00E81D47">
            <w:pPr>
              <w:autoSpaceDE w:val="0"/>
              <w:autoSpaceDN w:val="0"/>
              <w:adjustRightInd w:val="0"/>
              <w:spacing w:line="267" w:lineRule="exact"/>
              <w:jc w:val="left"/>
              <w:rPr>
                <w:rFonts w:ascii="宋体" w:cs="宋体"/>
                <w:kern w:val="0"/>
                <w:sz w:val="20"/>
                <w:szCs w:val="20"/>
              </w:rPr>
            </w:pPr>
            <w:ins w:id="772" w:author="wincol" w:date="2016-03-29T14:11: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309A8338" w14:textId="77777777" w:rsidR="00C7247B" w:rsidRPr="00A560D3" w:rsidRDefault="00C7247B" w:rsidP="00E81D47">
            <w:pPr>
              <w:autoSpaceDE w:val="0"/>
              <w:autoSpaceDN w:val="0"/>
              <w:adjustRightInd w:val="0"/>
              <w:spacing w:line="267" w:lineRule="exact"/>
              <w:jc w:val="left"/>
              <w:rPr>
                <w:rFonts w:ascii="宋体" w:cs="宋体"/>
                <w:kern w:val="0"/>
                <w:sz w:val="20"/>
                <w:szCs w:val="20"/>
              </w:rPr>
            </w:pPr>
            <w:ins w:id="773" w:author="wincol" w:date="2016-03-29T14:11:00Z">
              <w:r>
                <w:rPr>
                  <w:rFonts w:ascii="宋体" w:hAnsi="宋体" w:hint="eastAsia"/>
                </w:rPr>
                <w:t>是</w:t>
              </w:r>
            </w:ins>
          </w:p>
        </w:tc>
        <w:tc>
          <w:tcPr>
            <w:tcW w:w="2635" w:type="dxa"/>
          </w:tcPr>
          <w:p w14:paraId="32A8D52F" w14:textId="77777777" w:rsidR="00C7247B" w:rsidRPr="00A560D3" w:rsidRDefault="00C7247B" w:rsidP="00E81D47">
            <w:pPr>
              <w:autoSpaceDE w:val="0"/>
              <w:autoSpaceDN w:val="0"/>
              <w:adjustRightInd w:val="0"/>
              <w:spacing w:line="267" w:lineRule="exact"/>
              <w:jc w:val="left"/>
              <w:rPr>
                <w:rFonts w:ascii="宋体" w:cs="宋体"/>
                <w:kern w:val="0"/>
                <w:sz w:val="20"/>
                <w:szCs w:val="20"/>
              </w:rPr>
            </w:pPr>
            <w:ins w:id="774" w:author="wincol" w:date="2016-03-29T14:11:00Z">
              <w:r>
                <w:rPr>
                  <w:rFonts w:ascii="宋体" w:cs="宋体" w:hint="eastAsia"/>
                  <w:kern w:val="0"/>
                  <w:sz w:val="20"/>
                  <w:szCs w:val="20"/>
                </w:rPr>
                <w:t>备用字段1</w:t>
              </w:r>
            </w:ins>
          </w:p>
        </w:tc>
      </w:tr>
      <w:tr w:rsidR="00C7247B" w14:paraId="0C6F7EFD" w14:textId="77777777" w:rsidTr="009135BA">
        <w:trPr>
          <w:cantSplit/>
          <w:trHeight w:val="145"/>
          <w:ins w:id="775" w:author="wincol" w:date="2016-03-29T14:11:00Z"/>
        </w:trPr>
        <w:tc>
          <w:tcPr>
            <w:tcW w:w="983" w:type="dxa"/>
            <w:vMerge/>
          </w:tcPr>
          <w:p w14:paraId="3AD8A1C7" w14:textId="77777777" w:rsidR="00C7247B" w:rsidRDefault="00C7247B" w:rsidP="00344BC6">
            <w:pPr>
              <w:rPr>
                <w:ins w:id="776" w:author="wincol" w:date="2016-03-29T14:11:00Z"/>
                <w:rFonts w:ascii="宋体" w:hAnsi="宋体"/>
              </w:rPr>
            </w:pPr>
          </w:p>
        </w:tc>
        <w:tc>
          <w:tcPr>
            <w:tcW w:w="2094" w:type="dxa"/>
          </w:tcPr>
          <w:p w14:paraId="23C31D85" w14:textId="77777777" w:rsidR="00C7247B" w:rsidRPr="00A560D3" w:rsidRDefault="00C7247B" w:rsidP="00E81D47">
            <w:pPr>
              <w:autoSpaceDE w:val="0"/>
              <w:autoSpaceDN w:val="0"/>
              <w:adjustRightInd w:val="0"/>
              <w:spacing w:line="267" w:lineRule="exact"/>
              <w:jc w:val="left"/>
              <w:rPr>
                <w:ins w:id="777" w:author="wincol" w:date="2016-03-29T14:11:00Z"/>
                <w:rFonts w:ascii="宋体" w:cs="宋体"/>
                <w:kern w:val="0"/>
                <w:sz w:val="20"/>
                <w:szCs w:val="20"/>
              </w:rPr>
            </w:pPr>
            <w:ins w:id="778" w:author="wincol" w:date="2016-03-29T14:11:00Z">
              <w:r>
                <w:rPr>
                  <w:rFonts w:ascii="宋体" w:cs="宋体" w:hint="eastAsia"/>
                  <w:kern w:val="0"/>
                  <w:sz w:val="20"/>
                  <w:szCs w:val="20"/>
                </w:rPr>
                <w:t>EXT_FILED2</w:t>
              </w:r>
            </w:ins>
          </w:p>
        </w:tc>
        <w:tc>
          <w:tcPr>
            <w:tcW w:w="1709" w:type="dxa"/>
          </w:tcPr>
          <w:p w14:paraId="0F504312" w14:textId="77777777" w:rsidR="00C7247B" w:rsidRPr="00A560D3" w:rsidRDefault="00C7247B" w:rsidP="00E81D47">
            <w:pPr>
              <w:autoSpaceDE w:val="0"/>
              <w:autoSpaceDN w:val="0"/>
              <w:adjustRightInd w:val="0"/>
              <w:spacing w:line="267" w:lineRule="exact"/>
              <w:jc w:val="left"/>
              <w:rPr>
                <w:ins w:id="779" w:author="wincol" w:date="2016-03-29T14:11:00Z"/>
                <w:rFonts w:ascii="宋体" w:cs="宋体"/>
                <w:kern w:val="0"/>
                <w:sz w:val="20"/>
                <w:szCs w:val="20"/>
              </w:rPr>
            </w:pPr>
            <w:ins w:id="780" w:author="wincol" w:date="2016-03-29T14:11:00Z">
              <w:r>
                <w:rPr>
                  <w:rFonts w:ascii="宋体" w:cs="宋体" w:hint="eastAsia"/>
                  <w:kern w:val="0"/>
                  <w:sz w:val="20"/>
                  <w:szCs w:val="20"/>
                </w:rPr>
                <w:t>备用字段2</w:t>
              </w:r>
            </w:ins>
          </w:p>
        </w:tc>
        <w:tc>
          <w:tcPr>
            <w:tcW w:w="851" w:type="dxa"/>
          </w:tcPr>
          <w:p w14:paraId="1529D585" w14:textId="77777777" w:rsidR="00C7247B" w:rsidRPr="00A560D3" w:rsidRDefault="00C7247B" w:rsidP="00E81D47">
            <w:pPr>
              <w:autoSpaceDE w:val="0"/>
              <w:autoSpaceDN w:val="0"/>
              <w:adjustRightInd w:val="0"/>
              <w:spacing w:line="267" w:lineRule="exact"/>
              <w:jc w:val="left"/>
              <w:rPr>
                <w:ins w:id="781" w:author="wincol" w:date="2016-03-29T14:11:00Z"/>
                <w:rFonts w:ascii="宋体" w:cs="宋体"/>
                <w:kern w:val="0"/>
                <w:sz w:val="20"/>
                <w:szCs w:val="20"/>
              </w:rPr>
            </w:pPr>
            <w:ins w:id="782" w:author="wincol" w:date="2016-03-29T14:11: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00F109D7" w14:textId="77777777" w:rsidR="00C7247B" w:rsidRPr="00A560D3" w:rsidRDefault="00C7247B" w:rsidP="00E81D47">
            <w:pPr>
              <w:autoSpaceDE w:val="0"/>
              <w:autoSpaceDN w:val="0"/>
              <w:adjustRightInd w:val="0"/>
              <w:spacing w:line="267" w:lineRule="exact"/>
              <w:jc w:val="left"/>
              <w:rPr>
                <w:ins w:id="783" w:author="wincol" w:date="2016-03-29T14:11:00Z"/>
                <w:rFonts w:ascii="宋体" w:cs="宋体"/>
                <w:kern w:val="0"/>
                <w:sz w:val="20"/>
                <w:szCs w:val="20"/>
              </w:rPr>
            </w:pPr>
            <w:ins w:id="784" w:author="wincol" w:date="2016-03-29T14:11:00Z">
              <w:r>
                <w:rPr>
                  <w:rFonts w:ascii="宋体" w:hAnsi="宋体" w:hint="eastAsia"/>
                </w:rPr>
                <w:t>是</w:t>
              </w:r>
            </w:ins>
          </w:p>
        </w:tc>
        <w:tc>
          <w:tcPr>
            <w:tcW w:w="2635" w:type="dxa"/>
          </w:tcPr>
          <w:p w14:paraId="3A132B43" w14:textId="77777777" w:rsidR="00C7247B" w:rsidRPr="00A560D3" w:rsidRDefault="00C7247B" w:rsidP="00E81D47">
            <w:pPr>
              <w:autoSpaceDE w:val="0"/>
              <w:autoSpaceDN w:val="0"/>
              <w:adjustRightInd w:val="0"/>
              <w:spacing w:line="267" w:lineRule="exact"/>
              <w:jc w:val="left"/>
              <w:rPr>
                <w:ins w:id="785" w:author="wincol" w:date="2016-03-29T14:11:00Z"/>
                <w:rFonts w:ascii="宋体" w:cs="宋体"/>
                <w:kern w:val="0"/>
                <w:sz w:val="20"/>
                <w:szCs w:val="20"/>
              </w:rPr>
            </w:pPr>
            <w:ins w:id="786" w:author="wincol" w:date="2016-03-29T14:11:00Z">
              <w:r>
                <w:rPr>
                  <w:rFonts w:ascii="宋体" w:cs="宋体" w:hint="eastAsia"/>
                  <w:kern w:val="0"/>
                  <w:sz w:val="20"/>
                  <w:szCs w:val="20"/>
                </w:rPr>
                <w:t>备用字段2</w:t>
              </w:r>
            </w:ins>
          </w:p>
        </w:tc>
      </w:tr>
      <w:tr w:rsidR="00C7247B" w14:paraId="618D05FD" w14:textId="77777777" w:rsidTr="009135BA">
        <w:trPr>
          <w:cantSplit/>
          <w:trHeight w:val="145"/>
          <w:ins w:id="787" w:author="wincol" w:date="2016-03-29T14:11:00Z"/>
        </w:trPr>
        <w:tc>
          <w:tcPr>
            <w:tcW w:w="983" w:type="dxa"/>
            <w:vMerge/>
          </w:tcPr>
          <w:p w14:paraId="2C676017" w14:textId="77777777" w:rsidR="00C7247B" w:rsidRDefault="00C7247B" w:rsidP="00344BC6">
            <w:pPr>
              <w:rPr>
                <w:ins w:id="788" w:author="wincol" w:date="2016-03-29T14:11:00Z"/>
                <w:rFonts w:ascii="宋体" w:hAnsi="宋体"/>
              </w:rPr>
            </w:pPr>
          </w:p>
        </w:tc>
        <w:tc>
          <w:tcPr>
            <w:tcW w:w="2094" w:type="dxa"/>
          </w:tcPr>
          <w:p w14:paraId="14DE2454" w14:textId="77777777" w:rsidR="00C7247B" w:rsidRPr="00A560D3" w:rsidRDefault="00C7247B" w:rsidP="00E81D47">
            <w:pPr>
              <w:autoSpaceDE w:val="0"/>
              <w:autoSpaceDN w:val="0"/>
              <w:adjustRightInd w:val="0"/>
              <w:spacing w:line="267" w:lineRule="exact"/>
              <w:jc w:val="left"/>
              <w:rPr>
                <w:ins w:id="789" w:author="wincol" w:date="2016-03-29T14:11:00Z"/>
                <w:rFonts w:ascii="宋体" w:cs="宋体"/>
                <w:kern w:val="0"/>
                <w:sz w:val="20"/>
                <w:szCs w:val="20"/>
              </w:rPr>
            </w:pPr>
            <w:ins w:id="790" w:author="wincol" w:date="2016-03-29T14:11:00Z">
              <w:r>
                <w:rPr>
                  <w:rFonts w:ascii="宋体" w:cs="宋体" w:hint="eastAsia"/>
                  <w:kern w:val="0"/>
                  <w:sz w:val="20"/>
                  <w:szCs w:val="20"/>
                </w:rPr>
                <w:t>EXT_FILED3</w:t>
              </w:r>
            </w:ins>
          </w:p>
        </w:tc>
        <w:tc>
          <w:tcPr>
            <w:tcW w:w="1709" w:type="dxa"/>
          </w:tcPr>
          <w:p w14:paraId="2924796B" w14:textId="77777777" w:rsidR="00C7247B" w:rsidRPr="00A560D3" w:rsidRDefault="00C7247B" w:rsidP="00E81D47">
            <w:pPr>
              <w:autoSpaceDE w:val="0"/>
              <w:autoSpaceDN w:val="0"/>
              <w:adjustRightInd w:val="0"/>
              <w:spacing w:line="267" w:lineRule="exact"/>
              <w:jc w:val="left"/>
              <w:rPr>
                <w:ins w:id="791" w:author="wincol" w:date="2016-03-29T14:11:00Z"/>
                <w:rFonts w:ascii="宋体" w:cs="宋体"/>
                <w:kern w:val="0"/>
                <w:sz w:val="20"/>
                <w:szCs w:val="20"/>
              </w:rPr>
            </w:pPr>
            <w:ins w:id="792" w:author="wincol" w:date="2016-03-29T14:11:00Z">
              <w:r>
                <w:rPr>
                  <w:rFonts w:ascii="宋体" w:cs="宋体" w:hint="eastAsia"/>
                  <w:kern w:val="0"/>
                  <w:sz w:val="20"/>
                  <w:szCs w:val="20"/>
                </w:rPr>
                <w:t>备用字段3</w:t>
              </w:r>
            </w:ins>
          </w:p>
        </w:tc>
        <w:tc>
          <w:tcPr>
            <w:tcW w:w="851" w:type="dxa"/>
          </w:tcPr>
          <w:p w14:paraId="7752BB9C" w14:textId="77777777" w:rsidR="00C7247B" w:rsidRPr="00A560D3" w:rsidRDefault="00C7247B" w:rsidP="00E81D47">
            <w:pPr>
              <w:autoSpaceDE w:val="0"/>
              <w:autoSpaceDN w:val="0"/>
              <w:adjustRightInd w:val="0"/>
              <w:spacing w:line="267" w:lineRule="exact"/>
              <w:jc w:val="left"/>
              <w:rPr>
                <w:ins w:id="793" w:author="wincol" w:date="2016-03-29T14:11:00Z"/>
                <w:rFonts w:ascii="宋体" w:cs="宋体"/>
                <w:kern w:val="0"/>
                <w:sz w:val="20"/>
                <w:szCs w:val="20"/>
              </w:rPr>
            </w:pPr>
            <w:ins w:id="794" w:author="wincol" w:date="2016-03-29T14:11: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300</w:t>
              </w:r>
              <w:r w:rsidRPr="00A560D3">
                <w:rPr>
                  <w:rFonts w:ascii="宋体" w:cs="宋体"/>
                  <w:kern w:val="0"/>
                  <w:sz w:val="20"/>
                  <w:szCs w:val="20"/>
                </w:rPr>
                <w:t>)</w:t>
              </w:r>
            </w:ins>
          </w:p>
        </w:tc>
        <w:tc>
          <w:tcPr>
            <w:tcW w:w="708" w:type="dxa"/>
          </w:tcPr>
          <w:p w14:paraId="3BF44349" w14:textId="77777777" w:rsidR="00C7247B" w:rsidRPr="00A560D3" w:rsidRDefault="00C7247B" w:rsidP="00E81D47">
            <w:pPr>
              <w:autoSpaceDE w:val="0"/>
              <w:autoSpaceDN w:val="0"/>
              <w:adjustRightInd w:val="0"/>
              <w:spacing w:line="267" w:lineRule="exact"/>
              <w:jc w:val="left"/>
              <w:rPr>
                <w:ins w:id="795" w:author="wincol" w:date="2016-03-29T14:11:00Z"/>
                <w:rFonts w:ascii="宋体" w:cs="宋体"/>
                <w:kern w:val="0"/>
                <w:sz w:val="20"/>
                <w:szCs w:val="20"/>
              </w:rPr>
            </w:pPr>
            <w:ins w:id="796" w:author="wincol" w:date="2016-03-29T14:11:00Z">
              <w:r>
                <w:rPr>
                  <w:rFonts w:ascii="宋体" w:hAnsi="宋体" w:hint="eastAsia"/>
                </w:rPr>
                <w:t>是</w:t>
              </w:r>
            </w:ins>
          </w:p>
        </w:tc>
        <w:tc>
          <w:tcPr>
            <w:tcW w:w="2635" w:type="dxa"/>
          </w:tcPr>
          <w:p w14:paraId="24C62BDA" w14:textId="77777777" w:rsidR="00C7247B" w:rsidRPr="00A560D3" w:rsidRDefault="00C7247B" w:rsidP="00E81D47">
            <w:pPr>
              <w:autoSpaceDE w:val="0"/>
              <w:autoSpaceDN w:val="0"/>
              <w:adjustRightInd w:val="0"/>
              <w:spacing w:line="267" w:lineRule="exact"/>
              <w:jc w:val="left"/>
              <w:rPr>
                <w:ins w:id="797" w:author="wincol" w:date="2016-03-29T14:11:00Z"/>
                <w:rFonts w:ascii="宋体" w:cs="宋体"/>
                <w:kern w:val="0"/>
                <w:sz w:val="20"/>
                <w:szCs w:val="20"/>
              </w:rPr>
            </w:pPr>
            <w:ins w:id="798" w:author="wincol" w:date="2016-03-29T14:11:00Z">
              <w:r>
                <w:rPr>
                  <w:rFonts w:ascii="宋体" w:cs="宋体" w:hint="eastAsia"/>
                  <w:kern w:val="0"/>
                  <w:sz w:val="20"/>
                  <w:szCs w:val="20"/>
                </w:rPr>
                <w:t>备用字段3</w:t>
              </w:r>
            </w:ins>
          </w:p>
        </w:tc>
      </w:tr>
    </w:tbl>
    <w:p w14:paraId="7A2B92CC" w14:textId="77777777" w:rsidR="003346A4" w:rsidRDefault="003346A4" w:rsidP="003346A4">
      <w:pPr>
        <w:rPr>
          <w:rFonts w:ascii="微软雅黑" w:eastAsia="微软雅黑" w:hAnsi="微软雅黑"/>
        </w:rPr>
      </w:pPr>
    </w:p>
    <w:p w14:paraId="74AB9EC8" w14:textId="77777777" w:rsidR="003346A4" w:rsidRDefault="003346A4" w:rsidP="003346A4">
      <w:pPr>
        <w:rPr>
          <w:rFonts w:ascii="微软雅黑" w:eastAsia="微软雅黑" w:hAnsi="微软雅黑"/>
        </w:rPr>
      </w:pPr>
    </w:p>
    <w:p w14:paraId="76F75677" w14:textId="77777777" w:rsidR="00DA090D" w:rsidRPr="004E6C5A" w:rsidRDefault="00DA090D" w:rsidP="0042024B">
      <w:pPr>
        <w:pStyle w:val="2"/>
      </w:pPr>
      <w:bookmarkStart w:id="799" w:name="_Toc448760966"/>
      <w:r>
        <w:rPr>
          <w:rFonts w:hint="eastAsia"/>
        </w:rPr>
        <w:lastRenderedPageBreak/>
        <w:t>账户开立(OGW0004</w:t>
      </w:r>
      <w:r w:rsidR="00A71309">
        <w:rPr>
          <w:rFonts w:hint="eastAsia"/>
        </w:rPr>
        <w:t>2</w:t>
      </w:r>
      <w:r>
        <w:rPr>
          <w:rFonts w:hint="eastAsia"/>
        </w:rPr>
        <w:t>)</w:t>
      </w:r>
      <w:r w:rsidR="009D6AC9" w:rsidRPr="009D6AC9">
        <w:rPr>
          <w:rFonts w:hint="eastAsia"/>
        </w:rPr>
        <w:t xml:space="preserve"> </w:t>
      </w:r>
      <w:r w:rsidR="009D6AC9">
        <w:rPr>
          <w:rFonts w:hint="eastAsia"/>
        </w:rPr>
        <w:t>（</w:t>
      </w:r>
      <w:r w:rsidR="00C8777F">
        <w:rPr>
          <w:rFonts w:hint="eastAsia"/>
        </w:rPr>
        <w:t>必选</w:t>
      </w:r>
      <w:ins w:id="800" w:author="wincol" w:date="2016-04-13T10:46:00Z">
        <w:r w:rsidR="00E66735">
          <w:rPr>
            <w:rFonts w:hint="eastAsia"/>
          </w:rPr>
          <w:t>，跳转我行页面处理</w:t>
        </w:r>
      </w:ins>
      <w:r w:rsidR="009D6AC9">
        <w:rPr>
          <w:rFonts w:hint="eastAsia"/>
        </w:rPr>
        <w:t>）</w:t>
      </w:r>
      <w:bookmarkEnd w:id="799"/>
    </w:p>
    <w:p w14:paraId="09BCFE28" w14:textId="77777777" w:rsidR="00DA090D" w:rsidRPr="004E6C5A" w:rsidRDefault="00565F6C" w:rsidP="00DA090D">
      <w:pPr>
        <w:ind w:firstLineChars="50" w:firstLine="105"/>
        <w:rPr>
          <w:rFonts w:ascii="微软雅黑" w:eastAsia="微软雅黑" w:hAnsi="微软雅黑"/>
        </w:rPr>
      </w:pPr>
      <w:r w:rsidRPr="00A560D3">
        <w:rPr>
          <w:rFonts w:hint="eastAsia"/>
        </w:rPr>
        <w:t>由第三方公司发起，跳转到银行官网完成进行该操作</w:t>
      </w:r>
      <w:ins w:id="801" w:author="wincol" w:date="2016-04-13T10:38:00Z">
        <w:r w:rsidR="005779C6">
          <w:rPr>
            <w:rFonts w:hint="eastAsia"/>
          </w:rPr>
          <w:t>。</w:t>
        </w:r>
      </w:ins>
      <w:del w:id="802" w:author="wincol" w:date="2016-04-13T10:38:00Z">
        <w:r w:rsidDel="005779C6">
          <w:rPr>
            <w:rFonts w:hint="eastAsia"/>
          </w:rPr>
          <w:delText>.</w:delText>
        </w:r>
      </w:del>
      <w:ins w:id="803" w:author="wincol" w:date="2016-04-13T10:37:00Z">
        <w:r w:rsidR="005779C6">
          <w:rPr>
            <w:rFonts w:hint="eastAsia"/>
          </w:rPr>
          <w:t>交易提交我行</w:t>
        </w:r>
        <w:r w:rsidR="005779C6">
          <w:rPr>
            <w:rFonts w:hint="eastAsia"/>
          </w:rPr>
          <w:t>10</w:t>
        </w:r>
        <w:r w:rsidR="005779C6" w:rsidRPr="00A560D3">
          <w:rPr>
            <w:rFonts w:hint="eastAsia"/>
          </w:rPr>
          <w:t>分钟后，可通过该接口查询银行处理结果。</w:t>
        </w:r>
      </w:ins>
      <w:ins w:id="804" w:author="wincol" w:date="2016-04-13T11:15:00Z">
        <w:r w:rsidR="0094218E">
          <w:rPr>
            <w:rFonts w:hint="eastAsia"/>
          </w:rPr>
          <w:t>客户在</w:t>
        </w:r>
      </w:ins>
      <w:ins w:id="805" w:author="wincol" w:date="2016-04-13T11:14:00Z">
        <w:r w:rsidR="0094218E">
          <w:rPr>
            <w:rFonts w:hint="eastAsia"/>
          </w:rPr>
          <w:t>页面</w:t>
        </w:r>
      </w:ins>
      <w:ins w:id="806" w:author="wincol" w:date="2016-04-13T11:15:00Z">
        <w:r w:rsidR="0093435C">
          <w:rPr>
            <w:rFonts w:hint="eastAsia"/>
          </w:rPr>
          <w:t>流程</w:t>
        </w:r>
      </w:ins>
      <w:ins w:id="807" w:author="wincol" w:date="2016-04-13T11:14:00Z">
        <w:r w:rsidR="0094218E">
          <w:rPr>
            <w:rFonts w:hint="eastAsia"/>
          </w:rPr>
          <w:t>操作</w:t>
        </w:r>
      </w:ins>
      <w:ins w:id="808" w:author="wincol" w:date="2016-04-13T11:15:00Z">
        <w:r w:rsidR="0093435C">
          <w:rPr>
            <w:rFonts w:hint="eastAsia"/>
          </w:rPr>
          <w:t>共</w:t>
        </w:r>
      </w:ins>
      <w:ins w:id="809" w:author="wincol" w:date="2016-04-13T11:14:00Z">
        <w:r w:rsidR="0094218E">
          <w:rPr>
            <w:rFonts w:hint="eastAsia"/>
          </w:rPr>
          <w:t>不可超过</w:t>
        </w:r>
        <w:r w:rsidR="0094218E">
          <w:rPr>
            <w:rFonts w:hint="eastAsia"/>
          </w:rPr>
          <w:t>20</w:t>
        </w:r>
      </w:ins>
      <w:ins w:id="810" w:author="wincol" w:date="2016-04-13T11:15:00Z">
        <w:r w:rsidR="0094218E">
          <w:rPr>
            <w:rFonts w:hint="eastAsia"/>
          </w:rPr>
          <w:t>分钟，否则请求超时。</w:t>
        </w:r>
      </w:ins>
    </w:p>
    <w:p w14:paraId="326EFFCD" w14:textId="77777777" w:rsidR="00DA090D" w:rsidRDefault="00DA090D" w:rsidP="0042024B">
      <w:pPr>
        <w:pStyle w:val="3"/>
        <w:rPr>
          <w:rFonts w:ascii="宋体" w:hAnsi="宋体"/>
        </w:rPr>
      </w:pPr>
      <w:bookmarkStart w:id="811" w:name="_Toc448760967"/>
      <w:r w:rsidRPr="004E6C5A">
        <w:rPr>
          <w:rFonts w:hint="eastAsia"/>
        </w:rPr>
        <w:t>请求报文说明</w:t>
      </w:r>
      <w:bookmarkEnd w:id="811"/>
    </w:p>
    <w:tbl>
      <w:tblPr>
        <w:tblW w:w="7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1"/>
        <w:gridCol w:w="1899"/>
        <w:gridCol w:w="1701"/>
        <w:gridCol w:w="850"/>
        <w:gridCol w:w="709"/>
        <w:gridCol w:w="1861"/>
      </w:tblGrid>
      <w:tr w:rsidR="00DA090D" w14:paraId="0CF16393" w14:textId="77777777" w:rsidTr="00E81D47">
        <w:trPr>
          <w:trHeight w:val="290"/>
        </w:trPr>
        <w:tc>
          <w:tcPr>
            <w:tcW w:w="761" w:type="dxa"/>
            <w:tcBorders>
              <w:bottom w:val="single" w:sz="4" w:space="0" w:color="auto"/>
            </w:tcBorders>
            <w:shd w:val="clear" w:color="auto" w:fill="C0C0C0"/>
          </w:tcPr>
          <w:p w14:paraId="675828F2" w14:textId="77777777" w:rsidR="00DA090D" w:rsidRDefault="00DA090D" w:rsidP="00E81D47">
            <w:pPr>
              <w:rPr>
                <w:rFonts w:ascii="宋体" w:hAnsi="宋体"/>
                <w:b/>
                <w:szCs w:val="21"/>
              </w:rPr>
            </w:pPr>
            <w:r>
              <w:rPr>
                <w:rFonts w:ascii="宋体" w:hAnsi="宋体"/>
                <w:b/>
                <w:szCs w:val="21"/>
              </w:rPr>
              <w:t>模块</w:t>
            </w:r>
          </w:p>
        </w:tc>
        <w:tc>
          <w:tcPr>
            <w:tcW w:w="1899" w:type="dxa"/>
            <w:tcBorders>
              <w:bottom w:val="single" w:sz="4" w:space="0" w:color="auto"/>
            </w:tcBorders>
            <w:shd w:val="clear" w:color="auto" w:fill="C0C0C0"/>
          </w:tcPr>
          <w:p w14:paraId="3C27C513" w14:textId="77777777" w:rsidR="00DA090D" w:rsidRDefault="00DA090D" w:rsidP="00E81D47">
            <w:pPr>
              <w:rPr>
                <w:rFonts w:ascii="宋体" w:hAnsi="宋体"/>
                <w:b/>
              </w:rPr>
            </w:pPr>
            <w:r>
              <w:rPr>
                <w:rFonts w:ascii="宋体" w:hAnsi="宋体"/>
                <w:b/>
                <w:szCs w:val="21"/>
              </w:rPr>
              <w:t>字段ID</w:t>
            </w:r>
          </w:p>
        </w:tc>
        <w:tc>
          <w:tcPr>
            <w:tcW w:w="1701" w:type="dxa"/>
            <w:tcBorders>
              <w:bottom w:val="single" w:sz="4" w:space="0" w:color="auto"/>
            </w:tcBorders>
            <w:shd w:val="clear" w:color="auto" w:fill="C0C0C0"/>
          </w:tcPr>
          <w:p w14:paraId="5CC038BA" w14:textId="77777777" w:rsidR="00DA090D" w:rsidRDefault="00DA090D" w:rsidP="00E81D47">
            <w:pPr>
              <w:rPr>
                <w:rFonts w:ascii="宋体" w:hAnsi="宋体"/>
                <w:b/>
              </w:rPr>
            </w:pPr>
            <w:r>
              <w:rPr>
                <w:rFonts w:ascii="宋体" w:hAnsi="宋体"/>
                <w:b/>
                <w:szCs w:val="21"/>
              </w:rPr>
              <w:t>字段名称</w:t>
            </w:r>
          </w:p>
        </w:tc>
        <w:tc>
          <w:tcPr>
            <w:tcW w:w="850" w:type="dxa"/>
            <w:tcBorders>
              <w:bottom w:val="single" w:sz="4" w:space="0" w:color="auto"/>
            </w:tcBorders>
            <w:shd w:val="clear" w:color="auto" w:fill="C0C0C0"/>
          </w:tcPr>
          <w:p w14:paraId="554D14B5" w14:textId="77777777" w:rsidR="00DA090D" w:rsidRDefault="00DA090D" w:rsidP="00E81D47">
            <w:pPr>
              <w:rPr>
                <w:rFonts w:ascii="宋体" w:hAnsi="宋体"/>
                <w:b/>
              </w:rPr>
            </w:pPr>
            <w:r>
              <w:rPr>
                <w:rFonts w:ascii="宋体" w:hAnsi="宋体"/>
                <w:b/>
                <w:szCs w:val="21"/>
              </w:rPr>
              <w:t>类型</w:t>
            </w:r>
          </w:p>
        </w:tc>
        <w:tc>
          <w:tcPr>
            <w:tcW w:w="709" w:type="dxa"/>
            <w:tcBorders>
              <w:bottom w:val="single" w:sz="4" w:space="0" w:color="auto"/>
            </w:tcBorders>
            <w:shd w:val="clear" w:color="auto" w:fill="C0C0C0"/>
          </w:tcPr>
          <w:p w14:paraId="09203521" w14:textId="77777777" w:rsidR="00DA090D" w:rsidRDefault="00DA090D" w:rsidP="00E81D47">
            <w:pPr>
              <w:rPr>
                <w:rFonts w:ascii="宋体" w:hAnsi="宋体"/>
                <w:b/>
              </w:rPr>
            </w:pPr>
            <w:r>
              <w:rPr>
                <w:rFonts w:ascii="宋体" w:hAnsi="宋体" w:hint="eastAsia"/>
                <w:b/>
              </w:rPr>
              <w:t>可空</w:t>
            </w:r>
          </w:p>
        </w:tc>
        <w:tc>
          <w:tcPr>
            <w:tcW w:w="1861" w:type="dxa"/>
            <w:tcBorders>
              <w:bottom w:val="single" w:sz="4" w:space="0" w:color="auto"/>
            </w:tcBorders>
            <w:shd w:val="clear" w:color="auto" w:fill="C0C0C0"/>
          </w:tcPr>
          <w:p w14:paraId="33A2F081" w14:textId="77777777" w:rsidR="00DA090D" w:rsidRDefault="00DA090D" w:rsidP="00E81D47">
            <w:pPr>
              <w:rPr>
                <w:rFonts w:ascii="宋体" w:hAnsi="宋体"/>
                <w:b/>
              </w:rPr>
            </w:pPr>
            <w:r>
              <w:rPr>
                <w:rFonts w:ascii="宋体" w:hAnsi="宋体"/>
                <w:b/>
              </w:rPr>
              <w:t>备注</w:t>
            </w:r>
          </w:p>
        </w:tc>
      </w:tr>
      <w:tr w:rsidR="006F2931" w14:paraId="7D9D124B" w14:textId="77777777" w:rsidTr="00E81D47">
        <w:trPr>
          <w:cantSplit/>
          <w:trHeight w:val="290"/>
        </w:trPr>
        <w:tc>
          <w:tcPr>
            <w:tcW w:w="761" w:type="dxa"/>
            <w:vMerge w:val="restart"/>
          </w:tcPr>
          <w:p w14:paraId="2385C8A9" w14:textId="77777777" w:rsidR="006F2931" w:rsidRDefault="006F2931" w:rsidP="00E81D47">
            <w:pPr>
              <w:jc w:val="center"/>
              <w:rPr>
                <w:rFonts w:ascii="宋体" w:hAnsi="宋体"/>
              </w:rPr>
            </w:pPr>
            <w:r>
              <w:rPr>
                <w:rFonts w:ascii="宋体" w:hAnsi="宋体" w:hint="eastAsia"/>
              </w:rPr>
              <w:t>BODY</w:t>
            </w:r>
          </w:p>
        </w:tc>
        <w:tc>
          <w:tcPr>
            <w:tcW w:w="7020" w:type="dxa"/>
            <w:gridSpan w:val="5"/>
          </w:tcPr>
          <w:p w14:paraId="5E6FAF18" w14:textId="77777777" w:rsidR="006F2931" w:rsidRDefault="006F2931" w:rsidP="00E81D47">
            <w:pPr>
              <w:rPr>
                <w:rFonts w:ascii="宋体" w:hAnsi="宋体"/>
              </w:rPr>
            </w:pPr>
          </w:p>
        </w:tc>
      </w:tr>
      <w:tr w:rsidR="006F2931" w14:paraId="5B2FD531" w14:textId="77777777" w:rsidTr="00E81D47">
        <w:trPr>
          <w:cantSplit/>
          <w:trHeight w:val="290"/>
        </w:trPr>
        <w:tc>
          <w:tcPr>
            <w:tcW w:w="761" w:type="dxa"/>
            <w:vMerge/>
          </w:tcPr>
          <w:p w14:paraId="0DD3BAA4" w14:textId="77777777" w:rsidR="006F2931" w:rsidRDefault="006F2931" w:rsidP="00E81D47">
            <w:pPr>
              <w:jc w:val="center"/>
              <w:rPr>
                <w:rFonts w:ascii="宋体" w:hAnsi="宋体"/>
              </w:rPr>
            </w:pPr>
          </w:p>
        </w:tc>
        <w:tc>
          <w:tcPr>
            <w:tcW w:w="1899" w:type="dxa"/>
          </w:tcPr>
          <w:p w14:paraId="0EABCE91" w14:textId="77777777" w:rsidR="006F2931" w:rsidRPr="00BA665E" w:rsidRDefault="006F2931" w:rsidP="00E81D47">
            <w:pPr>
              <w:autoSpaceDE w:val="0"/>
              <w:autoSpaceDN w:val="0"/>
              <w:adjustRightInd w:val="0"/>
              <w:spacing w:line="267" w:lineRule="exact"/>
              <w:jc w:val="left"/>
              <w:rPr>
                <w:rFonts w:ascii="宋体" w:hAnsi="宋体"/>
              </w:rPr>
            </w:pPr>
            <w:r>
              <w:rPr>
                <w:rFonts w:ascii="宋体" w:cs="宋体" w:hint="eastAsia"/>
                <w:kern w:val="0"/>
                <w:sz w:val="20"/>
                <w:szCs w:val="20"/>
              </w:rPr>
              <w:t>TRANSCODE</w:t>
            </w:r>
          </w:p>
        </w:tc>
        <w:tc>
          <w:tcPr>
            <w:tcW w:w="1701" w:type="dxa"/>
          </w:tcPr>
          <w:p w14:paraId="702051DC" w14:textId="77777777" w:rsidR="006F2931" w:rsidRDefault="006F2931" w:rsidP="00E81D47">
            <w:pPr>
              <w:rPr>
                <w:rFonts w:ascii="宋体" w:hAnsi="宋体"/>
              </w:rPr>
            </w:pPr>
            <w:r w:rsidRPr="00A560D3">
              <w:rPr>
                <w:rFonts w:ascii="宋体" w:cs="宋体" w:hint="eastAsia"/>
                <w:kern w:val="0"/>
                <w:sz w:val="20"/>
                <w:szCs w:val="20"/>
              </w:rPr>
              <w:t>交易码</w:t>
            </w:r>
          </w:p>
        </w:tc>
        <w:tc>
          <w:tcPr>
            <w:tcW w:w="850" w:type="dxa"/>
          </w:tcPr>
          <w:p w14:paraId="22F1662D" w14:textId="77777777" w:rsidR="006F2931" w:rsidRDefault="006F2931" w:rsidP="00E81D47">
            <w:pPr>
              <w:rPr>
                <w:rFonts w:ascii="宋体" w:hAnsi="宋体"/>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8</w:t>
            </w:r>
            <w:r w:rsidRPr="00A560D3">
              <w:rPr>
                <w:rFonts w:ascii="宋体" w:cs="宋体"/>
                <w:kern w:val="0"/>
                <w:sz w:val="20"/>
                <w:szCs w:val="20"/>
              </w:rPr>
              <w:t>)</w:t>
            </w:r>
          </w:p>
        </w:tc>
        <w:tc>
          <w:tcPr>
            <w:tcW w:w="709" w:type="dxa"/>
          </w:tcPr>
          <w:p w14:paraId="21E98C90" w14:textId="77777777" w:rsidR="006F2931" w:rsidRPr="00EA7B55" w:rsidRDefault="006F2931" w:rsidP="00E81D47">
            <w:pPr>
              <w:autoSpaceDE w:val="0"/>
              <w:autoSpaceDN w:val="0"/>
              <w:adjustRightInd w:val="0"/>
              <w:spacing w:line="267" w:lineRule="exact"/>
              <w:ind w:left="107"/>
              <w:jc w:val="left"/>
              <w:rPr>
                <w:rFonts w:ascii="宋体" w:cs="宋体"/>
                <w:kern w:val="0"/>
                <w:sz w:val="20"/>
                <w:szCs w:val="20"/>
              </w:rPr>
            </w:pPr>
            <w:r w:rsidRPr="00EA7B55">
              <w:rPr>
                <w:rFonts w:ascii="宋体" w:cs="宋体" w:hint="eastAsia"/>
                <w:kern w:val="0"/>
                <w:sz w:val="20"/>
                <w:szCs w:val="20"/>
              </w:rPr>
              <w:t>否</w:t>
            </w:r>
          </w:p>
        </w:tc>
        <w:tc>
          <w:tcPr>
            <w:tcW w:w="1861" w:type="dxa"/>
          </w:tcPr>
          <w:p w14:paraId="17C23D57" w14:textId="77777777" w:rsidR="006F2931" w:rsidRDefault="00276B13" w:rsidP="00786FAE">
            <w:pPr>
              <w:autoSpaceDE w:val="0"/>
              <w:autoSpaceDN w:val="0"/>
              <w:adjustRightInd w:val="0"/>
              <w:spacing w:line="267" w:lineRule="exact"/>
              <w:jc w:val="left"/>
              <w:rPr>
                <w:ins w:id="812" w:author="wincol" w:date="2016-04-05T11:07:00Z"/>
                <w:rFonts w:ascii="宋体" w:cs="宋体"/>
                <w:kern w:val="0"/>
                <w:sz w:val="20"/>
                <w:szCs w:val="20"/>
              </w:rPr>
            </w:pPr>
            <w:ins w:id="813" w:author="wincol" w:date="2016-04-05T11:07:00Z">
              <w:r>
                <w:rPr>
                  <w:rFonts w:ascii="宋体" w:cs="宋体" w:hint="eastAsia"/>
                  <w:kern w:val="0"/>
                  <w:sz w:val="20"/>
                  <w:szCs w:val="20"/>
                </w:rPr>
                <w:t>PC</w:t>
              </w:r>
            </w:ins>
            <w:ins w:id="814" w:author="wincol" w:date="2016-04-05T11:08:00Z">
              <w:r w:rsidR="00F05977">
                <w:rPr>
                  <w:rFonts w:ascii="宋体" w:cs="宋体" w:hint="eastAsia"/>
                  <w:kern w:val="0"/>
                  <w:sz w:val="20"/>
                  <w:szCs w:val="20"/>
                </w:rPr>
                <w:t>端</w:t>
              </w:r>
            </w:ins>
            <w:ins w:id="815" w:author="wincol" w:date="2016-04-05T11:07:00Z">
              <w:r>
                <w:rPr>
                  <w:rFonts w:ascii="宋体" w:cs="宋体" w:hint="eastAsia"/>
                  <w:kern w:val="0"/>
                  <w:sz w:val="20"/>
                  <w:szCs w:val="20"/>
                </w:rPr>
                <w:t>:</w:t>
              </w:r>
            </w:ins>
            <w:r w:rsidR="006F2931" w:rsidRPr="00EA7B55">
              <w:rPr>
                <w:rFonts w:ascii="宋体" w:cs="宋体" w:hint="eastAsia"/>
                <w:kern w:val="0"/>
                <w:sz w:val="20"/>
                <w:szCs w:val="20"/>
              </w:rPr>
              <w:t>OGW0004</w:t>
            </w:r>
            <w:r w:rsidR="006F2931">
              <w:rPr>
                <w:rFonts w:ascii="宋体" w:cs="宋体" w:hint="eastAsia"/>
                <w:kern w:val="0"/>
                <w:sz w:val="20"/>
                <w:szCs w:val="20"/>
              </w:rPr>
              <w:t>2</w:t>
            </w:r>
          </w:p>
          <w:p w14:paraId="11B801F5" w14:textId="77777777" w:rsidR="00276B13" w:rsidRPr="00EA7B55" w:rsidRDefault="00276B13" w:rsidP="00786FAE">
            <w:pPr>
              <w:autoSpaceDE w:val="0"/>
              <w:autoSpaceDN w:val="0"/>
              <w:adjustRightInd w:val="0"/>
              <w:spacing w:line="267" w:lineRule="exact"/>
              <w:jc w:val="left"/>
              <w:rPr>
                <w:rFonts w:ascii="宋体" w:cs="宋体"/>
                <w:kern w:val="0"/>
                <w:sz w:val="20"/>
                <w:szCs w:val="20"/>
              </w:rPr>
            </w:pPr>
            <w:ins w:id="816" w:author="wincol" w:date="2016-04-05T11:08:00Z">
              <w:r>
                <w:rPr>
                  <w:rFonts w:ascii="宋体" w:cs="宋体" w:hint="eastAsia"/>
                  <w:kern w:val="0"/>
                  <w:sz w:val="20"/>
                  <w:szCs w:val="20"/>
                </w:rPr>
                <w:t>移动端：</w:t>
              </w:r>
              <w:r w:rsidR="00723257" w:rsidRPr="00723257">
                <w:rPr>
                  <w:rFonts w:ascii="宋体" w:cs="宋体"/>
                  <w:kern w:val="0"/>
                  <w:sz w:val="20"/>
                  <w:szCs w:val="20"/>
                </w:rPr>
                <w:t>OGW00090</w:t>
              </w:r>
            </w:ins>
          </w:p>
        </w:tc>
      </w:tr>
      <w:tr w:rsidR="006F2931" w14:paraId="7BE28E1B" w14:textId="77777777" w:rsidTr="00E81D47">
        <w:trPr>
          <w:cantSplit/>
          <w:trHeight w:val="290"/>
        </w:trPr>
        <w:tc>
          <w:tcPr>
            <w:tcW w:w="761" w:type="dxa"/>
            <w:vMerge/>
          </w:tcPr>
          <w:p w14:paraId="551293B0" w14:textId="77777777" w:rsidR="006F2931" w:rsidRDefault="006F2931" w:rsidP="00E81D47">
            <w:pPr>
              <w:jc w:val="center"/>
              <w:rPr>
                <w:rFonts w:ascii="宋体" w:hAnsi="宋体"/>
              </w:rPr>
            </w:pPr>
          </w:p>
        </w:tc>
        <w:tc>
          <w:tcPr>
            <w:tcW w:w="7020" w:type="dxa"/>
            <w:gridSpan w:val="5"/>
          </w:tcPr>
          <w:p w14:paraId="44B8AD70" w14:textId="77777777" w:rsidR="006F2931" w:rsidRPr="00EA7B55" w:rsidRDefault="006F2931" w:rsidP="00E81D47">
            <w:pPr>
              <w:autoSpaceDE w:val="0"/>
              <w:autoSpaceDN w:val="0"/>
              <w:adjustRightInd w:val="0"/>
              <w:spacing w:line="267" w:lineRule="exact"/>
              <w:jc w:val="left"/>
              <w:rPr>
                <w:rFonts w:ascii="宋体" w:cs="宋体"/>
                <w:kern w:val="0"/>
                <w:sz w:val="20"/>
                <w:szCs w:val="20"/>
              </w:rPr>
            </w:pPr>
            <w:r w:rsidRPr="00A710BB">
              <w:rPr>
                <w:rFonts w:ascii="宋体" w:cs="宋体" w:hint="eastAsia"/>
                <w:kern w:val="0"/>
                <w:sz w:val="20"/>
                <w:szCs w:val="20"/>
              </w:rPr>
              <w:t>数据</w:t>
            </w:r>
            <w:r>
              <w:rPr>
                <w:rFonts w:ascii="宋体" w:cs="宋体" w:hint="eastAsia"/>
                <w:kern w:val="0"/>
                <w:sz w:val="20"/>
                <w:szCs w:val="20"/>
              </w:rPr>
              <w:t>加密</w:t>
            </w:r>
            <w:r w:rsidRPr="00A710BB">
              <w:rPr>
                <w:rFonts w:ascii="宋体" w:cs="宋体" w:hint="eastAsia"/>
                <w:kern w:val="0"/>
                <w:sz w:val="20"/>
                <w:szCs w:val="20"/>
              </w:rPr>
              <w:t>域</w:t>
            </w:r>
            <w:r>
              <w:rPr>
                <w:rFonts w:ascii="宋体" w:cs="宋体" w:hint="eastAsia"/>
                <w:kern w:val="0"/>
                <w:sz w:val="20"/>
                <w:szCs w:val="20"/>
              </w:rPr>
              <w:t>都放到</w:t>
            </w:r>
            <w:r w:rsidRPr="00FC1B2B">
              <w:rPr>
                <w:rFonts w:ascii="宋体" w:cs="宋体"/>
                <w:kern w:val="0"/>
                <w:sz w:val="20"/>
                <w:szCs w:val="20"/>
              </w:rPr>
              <w:t>XMLPARA</w:t>
            </w:r>
            <w:r w:rsidRPr="00FC1B2B">
              <w:rPr>
                <w:rFonts w:ascii="宋体" w:cs="宋体" w:hint="eastAsia"/>
                <w:kern w:val="0"/>
                <w:sz w:val="20"/>
                <w:szCs w:val="20"/>
              </w:rPr>
              <w:t>里面</w:t>
            </w:r>
          </w:p>
        </w:tc>
      </w:tr>
      <w:tr w:rsidR="006F2931" w14:paraId="18B7A3A1" w14:textId="77777777" w:rsidTr="00E81D47">
        <w:trPr>
          <w:cantSplit/>
          <w:trHeight w:val="290"/>
        </w:trPr>
        <w:tc>
          <w:tcPr>
            <w:tcW w:w="761" w:type="dxa"/>
            <w:vMerge/>
          </w:tcPr>
          <w:p w14:paraId="3D729BA4" w14:textId="77777777" w:rsidR="006F2931" w:rsidRDefault="006F2931" w:rsidP="00E81D47">
            <w:pPr>
              <w:jc w:val="center"/>
              <w:rPr>
                <w:rFonts w:ascii="宋体" w:hAnsi="宋体"/>
              </w:rPr>
            </w:pPr>
          </w:p>
        </w:tc>
        <w:tc>
          <w:tcPr>
            <w:tcW w:w="1899" w:type="dxa"/>
          </w:tcPr>
          <w:p w14:paraId="70C9C9E7" w14:textId="77777777" w:rsidR="006F2931" w:rsidRPr="00A560D3" w:rsidRDefault="006F2931" w:rsidP="00E81D47">
            <w:pPr>
              <w:autoSpaceDE w:val="0"/>
              <w:autoSpaceDN w:val="0"/>
              <w:adjustRightInd w:val="0"/>
              <w:spacing w:line="281" w:lineRule="exact"/>
              <w:jc w:val="left"/>
              <w:rPr>
                <w:rFonts w:ascii="宋体" w:cs="宋体"/>
                <w:kern w:val="0"/>
                <w:sz w:val="20"/>
                <w:szCs w:val="20"/>
              </w:rPr>
            </w:pPr>
            <w:r w:rsidRPr="00A560D3">
              <w:rPr>
                <w:rFonts w:ascii="宋体" w:cs="宋体"/>
                <w:kern w:val="0"/>
                <w:sz w:val="20"/>
                <w:szCs w:val="20"/>
              </w:rPr>
              <w:t>MERCHANTID</w:t>
            </w:r>
          </w:p>
        </w:tc>
        <w:tc>
          <w:tcPr>
            <w:tcW w:w="1701" w:type="dxa"/>
          </w:tcPr>
          <w:p w14:paraId="08538F45" w14:textId="77777777" w:rsidR="006F2931" w:rsidRPr="00A560D3" w:rsidRDefault="006F2931" w:rsidP="00E81D47">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商户唯一编号</w:t>
            </w:r>
          </w:p>
        </w:tc>
        <w:tc>
          <w:tcPr>
            <w:tcW w:w="850" w:type="dxa"/>
          </w:tcPr>
          <w:p w14:paraId="08ABF05C" w14:textId="77777777" w:rsidR="006F2931" w:rsidRDefault="006F2931" w:rsidP="00E81D47">
            <w:pPr>
              <w:rPr>
                <w:rFonts w:ascii="宋体" w:hAnsi="宋体"/>
              </w:rPr>
            </w:pPr>
            <w:r>
              <w:rPr>
                <w:rFonts w:ascii="宋体" w:cs="宋体" w:hint="eastAsia"/>
                <w:kern w:val="0"/>
                <w:sz w:val="20"/>
                <w:szCs w:val="20"/>
              </w:rPr>
              <w:t>C</w:t>
            </w:r>
            <w:r w:rsidRPr="00A560D3">
              <w:rPr>
                <w:rFonts w:ascii="宋体" w:cs="宋体"/>
                <w:kern w:val="0"/>
                <w:sz w:val="20"/>
                <w:szCs w:val="20"/>
              </w:rPr>
              <w:t>(32)</w:t>
            </w:r>
          </w:p>
        </w:tc>
        <w:tc>
          <w:tcPr>
            <w:tcW w:w="709" w:type="dxa"/>
          </w:tcPr>
          <w:p w14:paraId="4730A5EE" w14:textId="77777777" w:rsidR="006F2931" w:rsidRDefault="006F2931" w:rsidP="00E81D47">
            <w:pPr>
              <w:rPr>
                <w:rFonts w:ascii="宋体" w:hAnsi="宋体"/>
              </w:rPr>
            </w:pPr>
            <w:r>
              <w:rPr>
                <w:rFonts w:ascii="宋体" w:hAnsi="宋体" w:hint="eastAsia"/>
              </w:rPr>
              <w:t>否</w:t>
            </w:r>
          </w:p>
        </w:tc>
        <w:tc>
          <w:tcPr>
            <w:tcW w:w="1861" w:type="dxa"/>
          </w:tcPr>
          <w:p w14:paraId="305A7141" w14:textId="77777777" w:rsidR="006F2931" w:rsidRPr="002909FE" w:rsidRDefault="006F2931" w:rsidP="00E81D47">
            <w:pPr>
              <w:rPr>
                <w:rFonts w:ascii="宋体" w:hAnsi="宋体"/>
                <w:sz w:val="18"/>
                <w:szCs w:val="18"/>
              </w:rPr>
            </w:pPr>
            <w:r w:rsidRPr="00A560D3">
              <w:rPr>
                <w:rFonts w:ascii="宋体" w:cs="宋体" w:hint="eastAsia"/>
                <w:kern w:val="0"/>
                <w:sz w:val="20"/>
                <w:szCs w:val="20"/>
              </w:rPr>
              <w:t>银行统一提供</w:t>
            </w:r>
          </w:p>
        </w:tc>
      </w:tr>
      <w:tr w:rsidR="006F2931" w14:paraId="7AF8B815" w14:textId="77777777" w:rsidTr="00E81D47">
        <w:trPr>
          <w:cantSplit/>
          <w:trHeight w:val="139"/>
        </w:trPr>
        <w:tc>
          <w:tcPr>
            <w:tcW w:w="761" w:type="dxa"/>
            <w:vMerge/>
          </w:tcPr>
          <w:p w14:paraId="580D293C" w14:textId="77777777" w:rsidR="006F2931" w:rsidRDefault="006F2931" w:rsidP="00E81D47">
            <w:pPr>
              <w:rPr>
                <w:rFonts w:ascii="宋体" w:hAnsi="宋体"/>
              </w:rPr>
            </w:pPr>
          </w:p>
        </w:tc>
        <w:tc>
          <w:tcPr>
            <w:tcW w:w="1899" w:type="dxa"/>
          </w:tcPr>
          <w:p w14:paraId="0BF3C328" w14:textId="77777777" w:rsidR="006F2931" w:rsidRPr="00A560D3" w:rsidRDefault="006F2931" w:rsidP="00E81D47">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APPID</w:t>
            </w:r>
          </w:p>
        </w:tc>
        <w:tc>
          <w:tcPr>
            <w:tcW w:w="1701" w:type="dxa"/>
          </w:tcPr>
          <w:p w14:paraId="21929FA3" w14:textId="77777777" w:rsidR="006F2931" w:rsidRPr="00A560D3" w:rsidRDefault="006F2931" w:rsidP="00E81D47">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应用标识</w:t>
            </w:r>
          </w:p>
        </w:tc>
        <w:tc>
          <w:tcPr>
            <w:tcW w:w="850" w:type="dxa"/>
          </w:tcPr>
          <w:p w14:paraId="1102FC58" w14:textId="77777777" w:rsidR="006F2931" w:rsidRDefault="006F2931" w:rsidP="00E81D47">
            <w:pPr>
              <w:rPr>
                <w:rFonts w:ascii="宋体" w:hAnsi="宋体"/>
              </w:rPr>
            </w:pPr>
            <w:r>
              <w:rPr>
                <w:rFonts w:ascii="宋体" w:cs="宋体" w:hint="eastAsia"/>
                <w:kern w:val="0"/>
                <w:sz w:val="20"/>
                <w:szCs w:val="20"/>
              </w:rPr>
              <w:t>C</w:t>
            </w:r>
            <w:r>
              <w:rPr>
                <w:rFonts w:ascii="宋体" w:cs="宋体"/>
                <w:kern w:val="0"/>
                <w:sz w:val="20"/>
                <w:szCs w:val="20"/>
              </w:rPr>
              <w:t>(3</w:t>
            </w:r>
            <w:r w:rsidRPr="00A560D3">
              <w:rPr>
                <w:rFonts w:ascii="宋体" w:cs="宋体"/>
                <w:kern w:val="0"/>
                <w:sz w:val="20"/>
                <w:szCs w:val="20"/>
              </w:rPr>
              <w:t>)</w:t>
            </w:r>
          </w:p>
        </w:tc>
        <w:tc>
          <w:tcPr>
            <w:tcW w:w="709" w:type="dxa"/>
          </w:tcPr>
          <w:p w14:paraId="3A97846D" w14:textId="77777777" w:rsidR="006F2931" w:rsidRDefault="006F2931" w:rsidP="00E81D47">
            <w:pPr>
              <w:rPr>
                <w:rFonts w:ascii="宋体" w:hAnsi="宋体"/>
              </w:rPr>
            </w:pPr>
            <w:r>
              <w:rPr>
                <w:rFonts w:ascii="宋体" w:hAnsi="宋体" w:hint="eastAsia"/>
              </w:rPr>
              <w:t>否</w:t>
            </w:r>
          </w:p>
        </w:tc>
        <w:tc>
          <w:tcPr>
            <w:tcW w:w="1861" w:type="dxa"/>
          </w:tcPr>
          <w:p w14:paraId="61C015DF" w14:textId="77777777" w:rsidR="006F2931" w:rsidRDefault="006F2931" w:rsidP="00E81D47">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个人电脑:PC（不送则默认PC）</w:t>
            </w:r>
          </w:p>
          <w:p w14:paraId="211408C5" w14:textId="77777777" w:rsidR="006F2931" w:rsidRDefault="006F2931" w:rsidP="00E81D47">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手机：APP</w:t>
            </w:r>
          </w:p>
          <w:p w14:paraId="18A1319B" w14:textId="77777777" w:rsidR="006F2931" w:rsidRDefault="006F2931" w:rsidP="00E81D47">
            <w:pPr>
              <w:rPr>
                <w:rFonts w:ascii="宋体" w:hAnsi="宋体"/>
              </w:rPr>
            </w:pPr>
            <w:r>
              <w:rPr>
                <w:rFonts w:ascii="宋体" w:cs="宋体" w:hint="eastAsia"/>
                <w:kern w:val="0"/>
                <w:sz w:val="20"/>
                <w:szCs w:val="20"/>
              </w:rPr>
              <w:t>微信：WX</w:t>
            </w:r>
          </w:p>
        </w:tc>
      </w:tr>
      <w:tr w:rsidR="006F2931" w14:paraId="385A255E" w14:textId="77777777" w:rsidTr="00E81D47">
        <w:trPr>
          <w:cantSplit/>
          <w:trHeight w:val="139"/>
        </w:trPr>
        <w:tc>
          <w:tcPr>
            <w:tcW w:w="761" w:type="dxa"/>
            <w:vMerge/>
          </w:tcPr>
          <w:p w14:paraId="32BB0759" w14:textId="77777777" w:rsidR="006F2931" w:rsidRDefault="006F2931" w:rsidP="00E81D47">
            <w:pPr>
              <w:rPr>
                <w:rFonts w:ascii="宋体" w:hAnsi="宋体"/>
              </w:rPr>
            </w:pPr>
          </w:p>
        </w:tc>
        <w:tc>
          <w:tcPr>
            <w:tcW w:w="1899" w:type="dxa"/>
          </w:tcPr>
          <w:p w14:paraId="4C15B5C7" w14:textId="77777777" w:rsidR="006F2931" w:rsidRDefault="006F2931" w:rsidP="00E81D47">
            <w:pPr>
              <w:autoSpaceDE w:val="0"/>
              <w:autoSpaceDN w:val="0"/>
              <w:adjustRightInd w:val="0"/>
              <w:spacing w:line="267" w:lineRule="exact"/>
              <w:jc w:val="left"/>
              <w:rPr>
                <w:rFonts w:ascii="宋体" w:cs="宋体"/>
                <w:kern w:val="0"/>
                <w:sz w:val="20"/>
                <w:szCs w:val="20"/>
              </w:rPr>
            </w:pPr>
            <w:r w:rsidRPr="00A560D3">
              <w:rPr>
                <w:rFonts w:ascii="宋体" w:cs="宋体"/>
                <w:kern w:val="0"/>
                <w:sz w:val="20"/>
                <w:szCs w:val="20"/>
              </w:rPr>
              <w:t>TTRANS</w:t>
            </w:r>
          </w:p>
        </w:tc>
        <w:tc>
          <w:tcPr>
            <w:tcW w:w="1701" w:type="dxa"/>
          </w:tcPr>
          <w:p w14:paraId="77EB61F7" w14:textId="77777777" w:rsidR="006F2931" w:rsidRDefault="006F2931" w:rsidP="00E81D47">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交易类型</w:t>
            </w:r>
          </w:p>
        </w:tc>
        <w:tc>
          <w:tcPr>
            <w:tcW w:w="850" w:type="dxa"/>
          </w:tcPr>
          <w:p w14:paraId="1C1A364C" w14:textId="77777777" w:rsidR="006F2931" w:rsidRDefault="006F2931" w:rsidP="00C532FF">
            <w:pPr>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w:t>
            </w:r>
            <w:r w:rsidRPr="00A560D3">
              <w:rPr>
                <w:rFonts w:ascii="宋体" w:cs="宋体"/>
                <w:kern w:val="0"/>
                <w:sz w:val="20"/>
                <w:szCs w:val="20"/>
              </w:rPr>
              <w:t>)</w:t>
            </w:r>
          </w:p>
        </w:tc>
        <w:tc>
          <w:tcPr>
            <w:tcW w:w="709" w:type="dxa"/>
          </w:tcPr>
          <w:p w14:paraId="34A1B4F0" w14:textId="77777777" w:rsidR="006F2931" w:rsidRDefault="006F2931" w:rsidP="00E81D47">
            <w:pPr>
              <w:rPr>
                <w:rFonts w:ascii="宋体" w:hAnsi="宋体"/>
              </w:rPr>
            </w:pPr>
            <w:r>
              <w:rPr>
                <w:rFonts w:ascii="宋体" w:hAnsi="宋体" w:hint="eastAsia"/>
              </w:rPr>
              <w:t>否</w:t>
            </w:r>
          </w:p>
        </w:tc>
        <w:tc>
          <w:tcPr>
            <w:tcW w:w="1861" w:type="dxa"/>
          </w:tcPr>
          <w:p w14:paraId="3AA71EEC" w14:textId="77777777" w:rsidR="006F2931" w:rsidRDefault="006F2931" w:rsidP="00E81D47">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6:</w:t>
            </w:r>
            <w:r w:rsidRPr="00A560D3">
              <w:rPr>
                <w:rFonts w:ascii="宋体" w:cs="宋体" w:hint="eastAsia"/>
                <w:kern w:val="0"/>
                <w:sz w:val="20"/>
                <w:szCs w:val="20"/>
              </w:rPr>
              <w:t>账户开立</w:t>
            </w:r>
          </w:p>
        </w:tc>
      </w:tr>
      <w:tr w:rsidR="006F2931" w14:paraId="21F40EFD" w14:textId="77777777" w:rsidTr="00E81D47">
        <w:trPr>
          <w:cantSplit/>
          <w:trHeight w:val="139"/>
        </w:trPr>
        <w:tc>
          <w:tcPr>
            <w:tcW w:w="761" w:type="dxa"/>
            <w:vMerge/>
          </w:tcPr>
          <w:p w14:paraId="7558549F" w14:textId="77777777" w:rsidR="006F2931" w:rsidRDefault="006F2931" w:rsidP="00E81D47">
            <w:pPr>
              <w:rPr>
                <w:rFonts w:ascii="宋体" w:hAnsi="宋体"/>
              </w:rPr>
            </w:pPr>
          </w:p>
        </w:tc>
        <w:tc>
          <w:tcPr>
            <w:tcW w:w="1899" w:type="dxa"/>
          </w:tcPr>
          <w:p w14:paraId="58B350EB" w14:textId="77777777" w:rsidR="006F2931" w:rsidRPr="00A560D3" w:rsidRDefault="006F2931" w:rsidP="00E81D47">
            <w:pPr>
              <w:autoSpaceDE w:val="0"/>
              <w:autoSpaceDN w:val="0"/>
              <w:adjustRightInd w:val="0"/>
              <w:spacing w:line="281" w:lineRule="exact"/>
              <w:jc w:val="left"/>
              <w:rPr>
                <w:rFonts w:ascii="宋体" w:cs="宋体"/>
                <w:kern w:val="0"/>
                <w:sz w:val="20"/>
                <w:szCs w:val="20"/>
              </w:rPr>
            </w:pPr>
            <w:r w:rsidRPr="00A560D3">
              <w:rPr>
                <w:rFonts w:ascii="宋体" w:cs="宋体"/>
                <w:kern w:val="0"/>
                <w:sz w:val="20"/>
                <w:szCs w:val="20"/>
              </w:rPr>
              <w:t>MERCHANTNAME</w:t>
            </w:r>
          </w:p>
        </w:tc>
        <w:tc>
          <w:tcPr>
            <w:tcW w:w="1701" w:type="dxa"/>
          </w:tcPr>
          <w:p w14:paraId="72343CA2" w14:textId="77777777" w:rsidR="006F2931" w:rsidRPr="00A560D3" w:rsidRDefault="006F2931" w:rsidP="00E81D47">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商户名称</w:t>
            </w:r>
          </w:p>
        </w:tc>
        <w:tc>
          <w:tcPr>
            <w:tcW w:w="850" w:type="dxa"/>
          </w:tcPr>
          <w:p w14:paraId="5906F6F4" w14:textId="77777777" w:rsidR="006F2931" w:rsidRDefault="006F2931" w:rsidP="00741C88">
            <w:pPr>
              <w:rPr>
                <w:rFonts w:ascii="宋体" w:hAnsi="宋体"/>
              </w:rPr>
            </w:pPr>
            <w:r>
              <w:rPr>
                <w:rFonts w:ascii="宋体" w:cs="宋体" w:hint="eastAsia"/>
                <w:kern w:val="0"/>
                <w:sz w:val="20"/>
                <w:szCs w:val="20"/>
              </w:rPr>
              <w:t>C</w:t>
            </w:r>
            <w:r>
              <w:rPr>
                <w:rFonts w:ascii="宋体" w:cs="宋体"/>
                <w:kern w:val="0"/>
                <w:sz w:val="20"/>
                <w:szCs w:val="20"/>
              </w:rPr>
              <w:t>(</w:t>
            </w:r>
            <w:r>
              <w:rPr>
                <w:rFonts w:ascii="宋体" w:cs="宋体" w:hint="eastAsia"/>
                <w:kern w:val="0"/>
                <w:sz w:val="20"/>
                <w:szCs w:val="20"/>
              </w:rPr>
              <w:t>128</w:t>
            </w:r>
            <w:r w:rsidRPr="00A560D3">
              <w:rPr>
                <w:rFonts w:ascii="宋体" w:cs="宋体"/>
                <w:kern w:val="0"/>
                <w:sz w:val="20"/>
                <w:szCs w:val="20"/>
              </w:rPr>
              <w:t>)</w:t>
            </w:r>
          </w:p>
        </w:tc>
        <w:tc>
          <w:tcPr>
            <w:tcW w:w="709" w:type="dxa"/>
          </w:tcPr>
          <w:p w14:paraId="7B3CE240" w14:textId="77777777" w:rsidR="006F2931" w:rsidRDefault="006F2931" w:rsidP="00E81D47">
            <w:pPr>
              <w:rPr>
                <w:rFonts w:ascii="宋体" w:hAnsi="宋体"/>
              </w:rPr>
            </w:pPr>
            <w:r>
              <w:rPr>
                <w:rFonts w:ascii="宋体" w:hAnsi="宋体" w:hint="eastAsia"/>
              </w:rPr>
              <w:t>否</w:t>
            </w:r>
          </w:p>
        </w:tc>
        <w:tc>
          <w:tcPr>
            <w:tcW w:w="1861" w:type="dxa"/>
          </w:tcPr>
          <w:p w14:paraId="69C0BBDD" w14:textId="77777777" w:rsidR="006F2931" w:rsidRDefault="006F2931" w:rsidP="00E81D47">
            <w:pPr>
              <w:rPr>
                <w:rFonts w:ascii="宋体" w:hAnsi="宋体"/>
              </w:rPr>
            </w:pPr>
          </w:p>
        </w:tc>
      </w:tr>
      <w:tr w:rsidR="006D5682" w14:paraId="13D85E20" w14:textId="77777777" w:rsidTr="00E81D47">
        <w:trPr>
          <w:cantSplit/>
          <w:trHeight w:val="139"/>
        </w:trPr>
        <w:tc>
          <w:tcPr>
            <w:tcW w:w="761" w:type="dxa"/>
            <w:vMerge/>
          </w:tcPr>
          <w:p w14:paraId="2AEFC37F" w14:textId="77777777" w:rsidR="006D5682" w:rsidRDefault="006D5682" w:rsidP="00E81D47">
            <w:pPr>
              <w:rPr>
                <w:rFonts w:ascii="宋体" w:hAnsi="宋体"/>
              </w:rPr>
            </w:pPr>
          </w:p>
        </w:tc>
        <w:tc>
          <w:tcPr>
            <w:tcW w:w="1899" w:type="dxa"/>
          </w:tcPr>
          <w:p w14:paraId="4B2BB2D5" w14:textId="77777777" w:rsidR="006D5682" w:rsidRPr="00A560D3" w:rsidRDefault="006D5682" w:rsidP="00EC30A8">
            <w:pPr>
              <w:autoSpaceDE w:val="0"/>
              <w:autoSpaceDN w:val="0"/>
              <w:adjustRightInd w:val="0"/>
              <w:spacing w:line="281" w:lineRule="exact"/>
              <w:jc w:val="left"/>
              <w:rPr>
                <w:rFonts w:ascii="宋体" w:cs="宋体"/>
                <w:kern w:val="0"/>
                <w:sz w:val="20"/>
                <w:szCs w:val="20"/>
              </w:rPr>
            </w:pPr>
            <w:r w:rsidRPr="00A560D3">
              <w:rPr>
                <w:rFonts w:ascii="宋体" w:cs="宋体"/>
                <w:kern w:val="0"/>
                <w:sz w:val="20"/>
                <w:szCs w:val="20"/>
              </w:rPr>
              <w:t>ACNAME</w:t>
            </w:r>
          </w:p>
        </w:tc>
        <w:tc>
          <w:tcPr>
            <w:tcW w:w="1701" w:type="dxa"/>
          </w:tcPr>
          <w:p w14:paraId="66786B18" w14:textId="77777777" w:rsidR="006D5682" w:rsidRPr="00A560D3" w:rsidRDefault="006D5682" w:rsidP="00EC30A8">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姓名</w:t>
            </w:r>
          </w:p>
        </w:tc>
        <w:tc>
          <w:tcPr>
            <w:tcW w:w="850" w:type="dxa"/>
          </w:tcPr>
          <w:p w14:paraId="34B17021" w14:textId="77777777" w:rsidR="006D5682" w:rsidRPr="00A560D3" w:rsidRDefault="006D5682" w:rsidP="00EC30A8">
            <w:pPr>
              <w:autoSpaceDE w:val="0"/>
              <w:autoSpaceDN w:val="0"/>
              <w:adjustRightInd w:val="0"/>
              <w:spacing w:line="281" w:lineRule="exact"/>
              <w:jc w:val="left"/>
              <w:rPr>
                <w:rFonts w:ascii="宋体" w:cs="宋体"/>
                <w:kern w:val="0"/>
                <w:sz w:val="20"/>
                <w:szCs w:val="20"/>
              </w:rPr>
            </w:pPr>
            <w:r>
              <w:rPr>
                <w:rFonts w:ascii="宋体" w:cs="宋体" w:hint="eastAsia"/>
                <w:kern w:val="0"/>
                <w:sz w:val="20"/>
                <w:szCs w:val="20"/>
              </w:rPr>
              <w:t>C</w:t>
            </w:r>
            <w:r>
              <w:rPr>
                <w:rFonts w:ascii="宋体" w:cs="宋体"/>
                <w:kern w:val="0"/>
                <w:sz w:val="20"/>
                <w:szCs w:val="20"/>
              </w:rPr>
              <w:t>(</w:t>
            </w:r>
            <w:r>
              <w:rPr>
                <w:rFonts w:ascii="宋体" w:cs="宋体" w:hint="eastAsia"/>
                <w:kern w:val="0"/>
                <w:sz w:val="20"/>
                <w:szCs w:val="20"/>
              </w:rPr>
              <w:t>128</w:t>
            </w:r>
            <w:r w:rsidRPr="00A560D3">
              <w:rPr>
                <w:rFonts w:ascii="宋体" w:cs="宋体"/>
                <w:kern w:val="0"/>
                <w:sz w:val="20"/>
                <w:szCs w:val="20"/>
              </w:rPr>
              <w:t>)</w:t>
            </w:r>
          </w:p>
        </w:tc>
        <w:tc>
          <w:tcPr>
            <w:tcW w:w="709" w:type="dxa"/>
          </w:tcPr>
          <w:p w14:paraId="162777DC" w14:textId="77777777" w:rsidR="006D5682" w:rsidRDefault="006D5682" w:rsidP="00E81D47">
            <w:pPr>
              <w:rPr>
                <w:rFonts w:ascii="宋体" w:hAnsi="宋体"/>
              </w:rPr>
            </w:pPr>
            <w:r>
              <w:rPr>
                <w:rFonts w:ascii="宋体" w:hAnsi="宋体" w:hint="eastAsia"/>
              </w:rPr>
              <w:t>是</w:t>
            </w:r>
          </w:p>
        </w:tc>
        <w:tc>
          <w:tcPr>
            <w:tcW w:w="1861" w:type="dxa"/>
          </w:tcPr>
          <w:p w14:paraId="032DEC8C" w14:textId="77777777" w:rsidR="006D5682" w:rsidRDefault="006D5682" w:rsidP="00E81D47">
            <w:pPr>
              <w:rPr>
                <w:rFonts w:ascii="宋体" w:hAnsi="宋体"/>
              </w:rPr>
            </w:pPr>
          </w:p>
        </w:tc>
      </w:tr>
      <w:tr w:rsidR="006D5682" w14:paraId="4615B9D8" w14:textId="77777777" w:rsidTr="00E81D47">
        <w:trPr>
          <w:cantSplit/>
          <w:trHeight w:val="139"/>
        </w:trPr>
        <w:tc>
          <w:tcPr>
            <w:tcW w:w="761" w:type="dxa"/>
            <w:vMerge/>
          </w:tcPr>
          <w:p w14:paraId="6E9FABFE" w14:textId="77777777" w:rsidR="006D5682" w:rsidRDefault="006D5682" w:rsidP="00E81D47">
            <w:pPr>
              <w:rPr>
                <w:rFonts w:ascii="宋体" w:hAnsi="宋体"/>
              </w:rPr>
            </w:pPr>
          </w:p>
        </w:tc>
        <w:tc>
          <w:tcPr>
            <w:tcW w:w="1899" w:type="dxa"/>
          </w:tcPr>
          <w:p w14:paraId="7E963338" w14:textId="77777777" w:rsidR="006D5682" w:rsidRPr="00A560D3" w:rsidRDefault="006D5682" w:rsidP="00EC30A8">
            <w:pPr>
              <w:autoSpaceDE w:val="0"/>
              <w:autoSpaceDN w:val="0"/>
              <w:adjustRightInd w:val="0"/>
              <w:spacing w:line="281" w:lineRule="exact"/>
              <w:jc w:val="left"/>
              <w:rPr>
                <w:rFonts w:ascii="宋体" w:cs="宋体"/>
                <w:kern w:val="0"/>
                <w:sz w:val="20"/>
                <w:szCs w:val="20"/>
              </w:rPr>
            </w:pPr>
            <w:r w:rsidRPr="00A560D3">
              <w:rPr>
                <w:rFonts w:ascii="宋体" w:cs="宋体"/>
                <w:kern w:val="0"/>
                <w:sz w:val="20"/>
                <w:szCs w:val="20"/>
              </w:rPr>
              <w:t>IDTYPE</w:t>
            </w:r>
          </w:p>
        </w:tc>
        <w:tc>
          <w:tcPr>
            <w:tcW w:w="1701" w:type="dxa"/>
          </w:tcPr>
          <w:p w14:paraId="6337E699" w14:textId="77777777" w:rsidR="006D5682" w:rsidRPr="00A560D3" w:rsidRDefault="006D5682" w:rsidP="00EC30A8">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证件类型</w:t>
            </w:r>
          </w:p>
        </w:tc>
        <w:tc>
          <w:tcPr>
            <w:tcW w:w="850" w:type="dxa"/>
          </w:tcPr>
          <w:p w14:paraId="72967424" w14:textId="77777777" w:rsidR="006D5682" w:rsidRPr="00A560D3" w:rsidRDefault="006D5682" w:rsidP="00666449">
            <w:pPr>
              <w:autoSpaceDE w:val="0"/>
              <w:autoSpaceDN w:val="0"/>
              <w:adjustRightInd w:val="0"/>
              <w:spacing w:line="281" w:lineRule="exact"/>
              <w:jc w:val="left"/>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w:t>
            </w:r>
            <w:ins w:id="817" w:author="Windows 用户" w:date="2016-04-07T10:46:00Z">
              <w:r>
                <w:rPr>
                  <w:rFonts w:ascii="宋体" w:cs="宋体" w:hint="eastAsia"/>
                  <w:kern w:val="0"/>
                  <w:sz w:val="20"/>
                  <w:szCs w:val="20"/>
                </w:rPr>
                <w:t>4</w:t>
              </w:r>
            </w:ins>
            <w:r w:rsidRPr="00A560D3">
              <w:rPr>
                <w:rFonts w:ascii="宋体" w:cs="宋体"/>
                <w:kern w:val="0"/>
                <w:sz w:val="20"/>
                <w:szCs w:val="20"/>
              </w:rPr>
              <w:t>)</w:t>
            </w:r>
          </w:p>
        </w:tc>
        <w:tc>
          <w:tcPr>
            <w:tcW w:w="709" w:type="dxa"/>
          </w:tcPr>
          <w:p w14:paraId="10F26CE3" w14:textId="77777777" w:rsidR="006D5682" w:rsidRDefault="006D5682" w:rsidP="00E81D47">
            <w:pPr>
              <w:rPr>
                <w:rFonts w:ascii="宋体" w:hAnsi="宋体"/>
              </w:rPr>
            </w:pPr>
            <w:r>
              <w:rPr>
                <w:rFonts w:ascii="宋体" w:hAnsi="宋体" w:hint="eastAsia"/>
              </w:rPr>
              <w:t>是</w:t>
            </w:r>
          </w:p>
        </w:tc>
        <w:tc>
          <w:tcPr>
            <w:tcW w:w="1861" w:type="dxa"/>
          </w:tcPr>
          <w:p w14:paraId="3F47F1D8" w14:textId="77777777" w:rsidR="006D5682" w:rsidRDefault="006D5682" w:rsidP="00E81D47">
            <w:pPr>
              <w:rPr>
                <w:rFonts w:ascii="宋体" w:hAnsi="宋体"/>
              </w:rPr>
            </w:pPr>
            <w:r w:rsidRPr="0098371F">
              <w:rPr>
                <w:rFonts w:ascii="宋体" w:cs="宋体" w:hint="eastAsia"/>
                <w:kern w:val="0"/>
                <w:sz w:val="20"/>
                <w:szCs w:val="20"/>
              </w:rPr>
              <w:t>1010：居民身份证</w:t>
            </w:r>
          </w:p>
        </w:tc>
      </w:tr>
      <w:tr w:rsidR="006D5682" w14:paraId="43BE64A7" w14:textId="77777777" w:rsidTr="00E81D47">
        <w:trPr>
          <w:cantSplit/>
          <w:trHeight w:val="139"/>
        </w:trPr>
        <w:tc>
          <w:tcPr>
            <w:tcW w:w="761" w:type="dxa"/>
            <w:vMerge/>
          </w:tcPr>
          <w:p w14:paraId="4A876D28" w14:textId="77777777" w:rsidR="006D5682" w:rsidRDefault="006D5682" w:rsidP="00E81D47">
            <w:pPr>
              <w:rPr>
                <w:rFonts w:ascii="宋体" w:hAnsi="宋体"/>
              </w:rPr>
            </w:pPr>
          </w:p>
        </w:tc>
        <w:tc>
          <w:tcPr>
            <w:tcW w:w="1899" w:type="dxa"/>
          </w:tcPr>
          <w:p w14:paraId="487381A1" w14:textId="77777777" w:rsidR="006D5682" w:rsidRPr="00A560D3" w:rsidRDefault="006D5682" w:rsidP="00EC30A8">
            <w:pPr>
              <w:autoSpaceDE w:val="0"/>
              <w:autoSpaceDN w:val="0"/>
              <w:adjustRightInd w:val="0"/>
              <w:spacing w:line="281" w:lineRule="exact"/>
              <w:jc w:val="left"/>
              <w:rPr>
                <w:rFonts w:ascii="宋体" w:cs="宋体"/>
                <w:kern w:val="0"/>
                <w:sz w:val="20"/>
                <w:szCs w:val="20"/>
              </w:rPr>
            </w:pPr>
            <w:r w:rsidRPr="00A560D3">
              <w:rPr>
                <w:rFonts w:ascii="宋体" w:cs="宋体"/>
                <w:kern w:val="0"/>
                <w:sz w:val="20"/>
                <w:szCs w:val="20"/>
              </w:rPr>
              <w:t>IDNO</w:t>
            </w:r>
          </w:p>
        </w:tc>
        <w:tc>
          <w:tcPr>
            <w:tcW w:w="1701" w:type="dxa"/>
          </w:tcPr>
          <w:p w14:paraId="1240DF1F" w14:textId="77777777" w:rsidR="006D5682" w:rsidRPr="00A560D3" w:rsidRDefault="006D5682" w:rsidP="00EC30A8">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证件号码</w:t>
            </w:r>
          </w:p>
        </w:tc>
        <w:tc>
          <w:tcPr>
            <w:tcW w:w="850" w:type="dxa"/>
          </w:tcPr>
          <w:p w14:paraId="5DBC75BC" w14:textId="77777777" w:rsidR="006D5682" w:rsidRPr="00A560D3" w:rsidRDefault="006D5682" w:rsidP="00EC30A8">
            <w:pPr>
              <w:autoSpaceDE w:val="0"/>
              <w:autoSpaceDN w:val="0"/>
              <w:adjustRightInd w:val="0"/>
              <w:spacing w:line="281" w:lineRule="exact"/>
              <w:jc w:val="left"/>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(32)</w:t>
            </w:r>
          </w:p>
        </w:tc>
        <w:tc>
          <w:tcPr>
            <w:tcW w:w="709" w:type="dxa"/>
          </w:tcPr>
          <w:p w14:paraId="21FDA675" w14:textId="77777777" w:rsidR="006D5682" w:rsidRDefault="006D5682" w:rsidP="00E81D47">
            <w:pPr>
              <w:rPr>
                <w:rFonts w:ascii="宋体" w:hAnsi="宋体"/>
              </w:rPr>
            </w:pPr>
            <w:r>
              <w:rPr>
                <w:rFonts w:ascii="宋体" w:hAnsi="宋体" w:hint="eastAsia"/>
              </w:rPr>
              <w:t>是</w:t>
            </w:r>
          </w:p>
        </w:tc>
        <w:tc>
          <w:tcPr>
            <w:tcW w:w="1861" w:type="dxa"/>
          </w:tcPr>
          <w:p w14:paraId="1AE7A555" w14:textId="77777777" w:rsidR="006D5682" w:rsidRDefault="006D5682" w:rsidP="00E81D47">
            <w:pPr>
              <w:rPr>
                <w:rFonts w:ascii="宋体" w:hAnsi="宋体"/>
              </w:rPr>
            </w:pPr>
            <w:r w:rsidRPr="00A560D3">
              <w:rPr>
                <w:rFonts w:ascii="宋体" w:cs="宋体" w:hint="eastAsia"/>
                <w:kern w:val="0"/>
                <w:sz w:val="20"/>
                <w:szCs w:val="20"/>
              </w:rPr>
              <w:t>只支持身份证</w:t>
            </w:r>
          </w:p>
        </w:tc>
      </w:tr>
      <w:tr w:rsidR="006D5682" w14:paraId="47FE88F3" w14:textId="77777777" w:rsidTr="00E81D47">
        <w:trPr>
          <w:cantSplit/>
          <w:trHeight w:val="139"/>
        </w:trPr>
        <w:tc>
          <w:tcPr>
            <w:tcW w:w="761" w:type="dxa"/>
            <w:vMerge/>
          </w:tcPr>
          <w:p w14:paraId="7A282C09" w14:textId="77777777" w:rsidR="006D5682" w:rsidRDefault="006D5682" w:rsidP="00E81D47">
            <w:pPr>
              <w:rPr>
                <w:rFonts w:ascii="宋体" w:hAnsi="宋体"/>
              </w:rPr>
            </w:pPr>
          </w:p>
        </w:tc>
        <w:tc>
          <w:tcPr>
            <w:tcW w:w="1899" w:type="dxa"/>
          </w:tcPr>
          <w:p w14:paraId="722E5F82" w14:textId="77777777" w:rsidR="006D5682" w:rsidRPr="00A560D3" w:rsidRDefault="006D5682" w:rsidP="00EC30A8">
            <w:pPr>
              <w:autoSpaceDE w:val="0"/>
              <w:autoSpaceDN w:val="0"/>
              <w:adjustRightInd w:val="0"/>
              <w:spacing w:line="281" w:lineRule="exact"/>
              <w:jc w:val="left"/>
              <w:rPr>
                <w:rFonts w:ascii="宋体" w:cs="宋体"/>
                <w:kern w:val="0"/>
                <w:sz w:val="20"/>
                <w:szCs w:val="20"/>
              </w:rPr>
            </w:pPr>
            <w:r w:rsidRPr="00A560D3">
              <w:rPr>
                <w:rFonts w:ascii="宋体" w:cs="宋体"/>
                <w:kern w:val="0"/>
                <w:sz w:val="20"/>
                <w:szCs w:val="20"/>
              </w:rPr>
              <w:t>MOBILE</w:t>
            </w:r>
          </w:p>
        </w:tc>
        <w:tc>
          <w:tcPr>
            <w:tcW w:w="1701" w:type="dxa"/>
          </w:tcPr>
          <w:p w14:paraId="7813035F" w14:textId="77777777" w:rsidR="006D5682" w:rsidRPr="00A560D3" w:rsidRDefault="006D5682" w:rsidP="00EC30A8">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手机号码</w:t>
            </w:r>
          </w:p>
        </w:tc>
        <w:tc>
          <w:tcPr>
            <w:tcW w:w="850" w:type="dxa"/>
          </w:tcPr>
          <w:p w14:paraId="0C754B2D" w14:textId="77777777" w:rsidR="006D5682" w:rsidRPr="00A560D3" w:rsidRDefault="00D9242A" w:rsidP="00EC30A8">
            <w:pPr>
              <w:autoSpaceDE w:val="0"/>
              <w:autoSpaceDN w:val="0"/>
              <w:adjustRightInd w:val="0"/>
              <w:spacing w:line="281" w:lineRule="exact"/>
              <w:jc w:val="left"/>
              <w:rPr>
                <w:rFonts w:ascii="宋体" w:cs="宋体"/>
                <w:kern w:val="0"/>
                <w:sz w:val="20"/>
                <w:szCs w:val="20"/>
              </w:rPr>
            </w:pPr>
            <w:ins w:id="818" w:author="wincol" w:date="2016-04-28T12:21:00Z">
              <w:r w:rsidRPr="00D9242A">
                <w:rPr>
                  <w:rFonts w:ascii="宋体" w:cs="宋体"/>
                  <w:kern w:val="0"/>
                  <w:sz w:val="20"/>
                  <w:szCs w:val="20"/>
                </w:rPr>
                <w:t>N</w:t>
              </w:r>
            </w:ins>
            <w:r w:rsidR="006D5682" w:rsidRPr="00A560D3">
              <w:rPr>
                <w:rFonts w:ascii="宋体" w:cs="宋体"/>
                <w:kern w:val="0"/>
                <w:sz w:val="20"/>
                <w:szCs w:val="20"/>
              </w:rPr>
              <w:t>(18)</w:t>
            </w:r>
          </w:p>
        </w:tc>
        <w:tc>
          <w:tcPr>
            <w:tcW w:w="709" w:type="dxa"/>
          </w:tcPr>
          <w:p w14:paraId="0AD1B3F9" w14:textId="77777777" w:rsidR="006D5682" w:rsidRDefault="006D5682" w:rsidP="00E81D47">
            <w:pPr>
              <w:rPr>
                <w:rFonts w:ascii="宋体" w:hAnsi="宋体"/>
              </w:rPr>
            </w:pPr>
            <w:r>
              <w:rPr>
                <w:rFonts w:ascii="宋体" w:hAnsi="宋体" w:hint="eastAsia"/>
              </w:rPr>
              <w:t>是</w:t>
            </w:r>
          </w:p>
        </w:tc>
        <w:tc>
          <w:tcPr>
            <w:tcW w:w="1861" w:type="dxa"/>
          </w:tcPr>
          <w:p w14:paraId="29F21AE5" w14:textId="77777777" w:rsidR="006D5682" w:rsidRDefault="004520DF" w:rsidP="00E81D47">
            <w:pPr>
              <w:rPr>
                <w:rFonts w:ascii="宋体" w:hAnsi="宋体"/>
              </w:rPr>
            </w:pPr>
            <w:ins w:id="819" w:author="wincol" w:date="2016-04-28T11:33:00Z">
              <w:r>
                <w:rPr>
                  <w:rFonts w:ascii="宋体" w:hAnsi="宋体" w:hint="eastAsia"/>
                </w:rPr>
                <w:t>11位</w:t>
              </w:r>
            </w:ins>
            <w:ins w:id="820" w:author="wincol" w:date="2016-04-28T11:34:00Z">
              <w:r>
                <w:rPr>
                  <w:rFonts w:ascii="宋体" w:hAnsi="宋体" w:hint="eastAsia"/>
                </w:rPr>
                <w:t>手机号</w:t>
              </w:r>
            </w:ins>
          </w:p>
        </w:tc>
      </w:tr>
      <w:tr w:rsidR="006D5682" w14:paraId="0F51F7F8" w14:textId="77777777" w:rsidTr="00E81D47">
        <w:trPr>
          <w:cantSplit/>
          <w:trHeight w:val="139"/>
        </w:trPr>
        <w:tc>
          <w:tcPr>
            <w:tcW w:w="761" w:type="dxa"/>
            <w:vMerge/>
          </w:tcPr>
          <w:p w14:paraId="0AD8B03E" w14:textId="77777777" w:rsidR="006D5682" w:rsidRDefault="006D5682" w:rsidP="00E81D47">
            <w:pPr>
              <w:rPr>
                <w:rFonts w:ascii="宋体" w:hAnsi="宋体"/>
              </w:rPr>
            </w:pPr>
          </w:p>
        </w:tc>
        <w:tc>
          <w:tcPr>
            <w:tcW w:w="1899" w:type="dxa"/>
          </w:tcPr>
          <w:p w14:paraId="35EDE575" w14:textId="77777777" w:rsidR="006D5682" w:rsidRPr="00A560D3" w:rsidRDefault="006D5682" w:rsidP="00EC30A8">
            <w:pPr>
              <w:autoSpaceDE w:val="0"/>
              <w:autoSpaceDN w:val="0"/>
              <w:adjustRightInd w:val="0"/>
              <w:spacing w:line="281" w:lineRule="exact"/>
              <w:jc w:val="left"/>
              <w:rPr>
                <w:rFonts w:ascii="宋体" w:cs="宋体"/>
                <w:kern w:val="0"/>
                <w:sz w:val="20"/>
                <w:szCs w:val="20"/>
              </w:rPr>
            </w:pPr>
            <w:r w:rsidRPr="00A560D3">
              <w:rPr>
                <w:rFonts w:ascii="宋体" w:cs="宋体" w:hint="eastAsia"/>
                <w:kern w:val="0"/>
                <w:sz w:val="20"/>
                <w:szCs w:val="20"/>
              </w:rPr>
              <w:t>EMAIL</w:t>
            </w:r>
          </w:p>
        </w:tc>
        <w:tc>
          <w:tcPr>
            <w:tcW w:w="1701" w:type="dxa"/>
          </w:tcPr>
          <w:p w14:paraId="0288966B" w14:textId="77777777" w:rsidR="006D5682" w:rsidRPr="00A560D3" w:rsidRDefault="006D5682" w:rsidP="00EC30A8">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用户邮箱</w:t>
            </w:r>
          </w:p>
        </w:tc>
        <w:tc>
          <w:tcPr>
            <w:tcW w:w="850" w:type="dxa"/>
          </w:tcPr>
          <w:p w14:paraId="4CFF4356" w14:textId="77777777" w:rsidR="006D5682" w:rsidRPr="00A560D3" w:rsidRDefault="006D5682" w:rsidP="00EC30A8">
            <w:pPr>
              <w:autoSpaceDE w:val="0"/>
              <w:autoSpaceDN w:val="0"/>
              <w:adjustRightInd w:val="0"/>
              <w:spacing w:line="281" w:lineRule="exact"/>
              <w:jc w:val="left"/>
              <w:rPr>
                <w:rFonts w:ascii="宋体" w:cs="宋体"/>
                <w:kern w:val="0"/>
                <w:sz w:val="20"/>
                <w:szCs w:val="20"/>
              </w:rPr>
            </w:pPr>
            <w:r>
              <w:rPr>
                <w:rFonts w:ascii="宋体" w:cs="宋体" w:hint="eastAsia"/>
                <w:kern w:val="0"/>
                <w:sz w:val="20"/>
                <w:szCs w:val="20"/>
              </w:rPr>
              <w:t>C</w:t>
            </w:r>
            <w:r w:rsidRPr="00A560D3">
              <w:rPr>
                <w:rFonts w:ascii="宋体" w:cs="宋体" w:hint="eastAsia"/>
                <w:kern w:val="0"/>
                <w:sz w:val="20"/>
                <w:szCs w:val="20"/>
              </w:rPr>
              <w:t>(</w:t>
            </w:r>
            <w:ins w:id="821" w:author="wincol" w:date="2016-04-07T19:51:00Z">
              <w:r>
                <w:rPr>
                  <w:rFonts w:ascii="宋体" w:cs="宋体" w:hint="eastAsia"/>
                  <w:kern w:val="0"/>
                  <w:sz w:val="20"/>
                  <w:szCs w:val="20"/>
                </w:rPr>
                <w:t>50</w:t>
              </w:r>
            </w:ins>
            <w:r w:rsidRPr="00A560D3">
              <w:rPr>
                <w:rFonts w:ascii="宋体" w:cs="宋体" w:hint="eastAsia"/>
                <w:kern w:val="0"/>
                <w:sz w:val="20"/>
                <w:szCs w:val="20"/>
              </w:rPr>
              <w:t>)</w:t>
            </w:r>
          </w:p>
        </w:tc>
        <w:tc>
          <w:tcPr>
            <w:tcW w:w="709" w:type="dxa"/>
          </w:tcPr>
          <w:p w14:paraId="77C72A7C" w14:textId="77777777" w:rsidR="006D5682" w:rsidRDefault="006D5682" w:rsidP="00E81D47">
            <w:pPr>
              <w:rPr>
                <w:rFonts w:ascii="宋体" w:hAnsi="宋体"/>
              </w:rPr>
            </w:pPr>
            <w:r>
              <w:rPr>
                <w:rFonts w:ascii="宋体" w:hAnsi="宋体" w:hint="eastAsia"/>
              </w:rPr>
              <w:t>是</w:t>
            </w:r>
          </w:p>
        </w:tc>
        <w:tc>
          <w:tcPr>
            <w:tcW w:w="1861" w:type="dxa"/>
          </w:tcPr>
          <w:p w14:paraId="2EB5CBA3" w14:textId="77777777" w:rsidR="006D5682" w:rsidRDefault="006D5682" w:rsidP="00E81D47">
            <w:pPr>
              <w:rPr>
                <w:rFonts w:ascii="宋体" w:hAnsi="宋体"/>
              </w:rPr>
            </w:pPr>
          </w:p>
        </w:tc>
      </w:tr>
      <w:tr w:rsidR="006F2931" w14:paraId="7F4C6AE6" w14:textId="77777777" w:rsidTr="00E81D47">
        <w:trPr>
          <w:cantSplit/>
          <w:trHeight w:val="139"/>
        </w:trPr>
        <w:tc>
          <w:tcPr>
            <w:tcW w:w="761" w:type="dxa"/>
            <w:vMerge/>
          </w:tcPr>
          <w:p w14:paraId="56A2B112" w14:textId="77777777" w:rsidR="006F2931" w:rsidRDefault="006F2931" w:rsidP="00E81D47">
            <w:pPr>
              <w:rPr>
                <w:rFonts w:ascii="宋体" w:hAnsi="宋体"/>
              </w:rPr>
            </w:pPr>
          </w:p>
        </w:tc>
        <w:tc>
          <w:tcPr>
            <w:tcW w:w="1899" w:type="dxa"/>
          </w:tcPr>
          <w:p w14:paraId="3A6FE06C" w14:textId="77777777" w:rsidR="006F2931" w:rsidRPr="00A560D3" w:rsidRDefault="006F2931" w:rsidP="00EC30A8">
            <w:pPr>
              <w:autoSpaceDE w:val="0"/>
              <w:autoSpaceDN w:val="0"/>
              <w:adjustRightInd w:val="0"/>
              <w:spacing w:line="281" w:lineRule="exact"/>
              <w:jc w:val="left"/>
              <w:rPr>
                <w:rFonts w:ascii="宋体" w:cs="宋体"/>
                <w:kern w:val="0"/>
                <w:sz w:val="20"/>
                <w:szCs w:val="20"/>
              </w:rPr>
            </w:pPr>
            <w:r w:rsidRPr="00A560D3">
              <w:rPr>
                <w:rFonts w:ascii="宋体" w:cs="宋体"/>
                <w:kern w:val="0"/>
                <w:sz w:val="20"/>
                <w:szCs w:val="20"/>
              </w:rPr>
              <w:t>RETURNURL</w:t>
            </w:r>
          </w:p>
        </w:tc>
        <w:tc>
          <w:tcPr>
            <w:tcW w:w="1701" w:type="dxa"/>
          </w:tcPr>
          <w:p w14:paraId="710163C0" w14:textId="77777777" w:rsidR="006F2931" w:rsidRPr="00A560D3" w:rsidRDefault="006F2931" w:rsidP="00EC30A8">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返回商户</w:t>
            </w:r>
            <w:r w:rsidRPr="00A560D3">
              <w:rPr>
                <w:rFonts w:ascii="宋体" w:cs="宋体"/>
                <w:kern w:val="0"/>
                <w:sz w:val="20"/>
                <w:szCs w:val="20"/>
              </w:rPr>
              <w:t>URL</w:t>
            </w:r>
          </w:p>
        </w:tc>
        <w:tc>
          <w:tcPr>
            <w:tcW w:w="850" w:type="dxa"/>
          </w:tcPr>
          <w:p w14:paraId="5D5CB8C1" w14:textId="77777777" w:rsidR="006F2931" w:rsidRPr="00A560D3" w:rsidRDefault="006F2931" w:rsidP="00EC30A8">
            <w:pPr>
              <w:autoSpaceDE w:val="0"/>
              <w:autoSpaceDN w:val="0"/>
              <w:adjustRightInd w:val="0"/>
              <w:spacing w:line="281" w:lineRule="exact"/>
              <w:jc w:val="left"/>
              <w:rPr>
                <w:rFonts w:ascii="宋体" w:cs="宋体"/>
                <w:kern w:val="0"/>
                <w:sz w:val="20"/>
                <w:szCs w:val="20"/>
              </w:rPr>
            </w:pPr>
            <w:r>
              <w:rPr>
                <w:rFonts w:ascii="宋体" w:cs="宋体" w:hint="eastAsia"/>
                <w:kern w:val="0"/>
                <w:sz w:val="20"/>
                <w:szCs w:val="20"/>
              </w:rPr>
              <w:t>C</w:t>
            </w:r>
            <w:r>
              <w:rPr>
                <w:rFonts w:ascii="宋体" w:cs="宋体"/>
                <w:kern w:val="0"/>
                <w:sz w:val="20"/>
                <w:szCs w:val="20"/>
              </w:rPr>
              <w:t>(</w:t>
            </w:r>
            <w:r>
              <w:rPr>
                <w:rFonts w:ascii="宋体" w:cs="宋体" w:hint="eastAsia"/>
                <w:kern w:val="0"/>
                <w:sz w:val="20"/>
                <w:szCs w:val="20"/>
              </w:rPr>
              <w:t>128</w:t>
            </w:r>
            <w:r w:rsidRPr="00A560D3">
              <w:rPr>
                <w:rFonts w:ascii="宋体" w:cs="宋体"/>
                <w:kern w:val="0"/>
                <w:sz w:val="20"/>
                <w:szCs w:val="20"/>
              </w:rPr>
              <w:t>)</w:t>
            </w:r>
          </w:p>
        </w:tc>
        <w:tc>
          <w:tcPr>
            <w:tcW w:w="709" w:type="dxa"/>
          </w:tcPr>
          <w:p w14:paraId="4928B5A1" w14:textId="77777777" w:rsidR="006F2931" w:rsidRDefault="006F2931" w:rsidP="00E81D47">
            <w:pPr>
              <w:rPr>
                <w:rFonts w:ascii="宋体" w:hAnsi="宋体"/>
              </w:rPr>
            </w:pPr>
            <w:r>
              <w:rPr>
                <w:rFonts w:ascii="宋体" w:hAnsi="宋体" w:hint="eastAsia"/>
              </w:rPr>
              <w:t>是</w:t>
            </w:r>
          </w:p>
        </w:tc>
        <w:tc>
          <w:tcPr>
            <w:tcW w:w="1861" w:type="dxa"/>
          </w:tcPr>
          <w:p w14:paraId="39CCC272" w14:textId="77777777" w:rsidR="003D23DC" w:rsidRPr="003D23DC" w:rsidRDefault="00746D79" w:rsidP="00E81D47">
            <w:pPr>
              <w:rPr>
                <w:rFonts w:ascii="宋体" w:cs="宋体"/>
                <w:kern w:val="0"/>
                <w:sz w:val="20"/>
                <w:szCs w:val="20"/>
              </w:rPr>
            </w:pPr>
            <w:ins w:id="822" w:author="wincol" w:date="2016-04-11T12:53:00Z">
              <w:r w:rsidRPr="00F5606A">
                <w:rPr>
                  <w:rFonts w:ascii="宋体" w:cs="宋体" w:hint="eastAsia"/>
                  <w:kern w:val="0"/>
                  <w:sz w:val="20"/>
                  <w:szCs w:val="20"/>
                </w:rPr>
                <w:t>不提供此地址，则客户在我行页面处理完后无法跳转到商户指定页面。</w:t>
              </w:r>
            </w:ins>
          </w:p>
        </w:tc>
      </w:tr>
      <w:tr w:rsidR="006F2931" w14:paraId="63215B73" w14:textId="77777777" w:rsidTr="00E81D47">
        <w:trPr>
          <w:cantSplit/>
          <w:trHeight w:val="139"/>
        </w:trPr>
        <w:tc>
          <w:tcPr>
            <w:tcW w:w="761" w:type="dxa"/>
            <w:vMerge/>
          </w:tcPr>
          <w:p w14:paraId="31ADF171" w14:textId="77777777" w:rsidR="006F2931" w:rsidRDefault="006F2931" w:rsidP="00E81D47">
            <w:pPr>
              <w:rPr>
                <w:rFonts w:ascii="宋体" w:hAnsi="宋体"/>
              </w:rPr>
            </w:pPr>
          </w:p>
        </w:tc>
        <w:tc>
          <w:tcPr>
            <w:tcW w:w="1899" w:type="dxa"/>
          </w:tcPr>
          <w:p w14:paraId="79144780" w14:textId="77777777" w:rsidR="006F2931" w:rsidRPr="00A560D3" w:rsidRDefault="006F2931" w:rsidP="00EC30A8">
            <w:pPr>
              <w:autoSpaceDE w:val="0"/>
              <w:autoSpaceDN w:val="0"/>
              <w:adjustRightInd w:val="0"/>
              <w:spacing w:line="281" w:lineRule="exact"/>
              <w:jc w:val="left"/>
              <w:rPr>
                <w:rFonts w:ascii="宋体" w:cs="宋体"/>
                <w:kern w:val="0"/>
                <w:sz w:val="20"/>
                <w:szCs w:val="20"/>
              </w:rPr>
            </w:pPr>
            <w:r w:rsidRPr="00A560D3">
              <w:rPr>
                <w:rFonts w:ascii="宋体" w:cs="宋体"/>
                <w:kern w:val="0"/>
                <w:sz w:val="20"/>
                <w:szCs w:val="20"/>
              </w:rPr>
              <w:t>CUSTMNGRNO</w:t>
            </w:r>
          </w:p>
        </w:tc>
        <w:tc>
          <w:tcPr>
            <w:tcW w:w="1701" w:type="dxa"/>
          </w:tcPr>
          <w:p w14:paraId="1A07F655" w14:textId="77777777" w:rsidR="006F2931" w:rsidRPr="00A560D3" w:rsidRDefault="006F2931" w:rsidP="00EC30A8">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客户经理编号</w:t>
            </w:r>
          </w:p>
        </w:tc>
        <w:tc>
          <w:tcPr>
            <w:tcW w:w="850" w:type="dxa"/>
          </w:tcPr>
          <w:p w14:paraId="3E81E608" w14:textId="77777777" w:rsidR="006F2931" w:rsidRPr="00A560D3" w:rsidRDefault="006F2931" w:rsidP="00EC30A8">
            <w:pPr>
              <w:autoSpaceDE w:val="0"/>
              <w:autoSpaceDN w:val="0"/>
              <w:adjustRightInd w:val="0"/>
              <w:spacing w:line="281" w:lineRule="exact"/>
              <w:jc w:val="left"/>
              <w:rPr>
                <w:rFonts w:ascii="宋体" w:cs="宋体"/>
                <w:kern w:val="0"/>
                <w:sz w:val="20"/>
                <w:szCs w:val="20"/>
              </w:rPr>
            </w:pPr>
            <w:r>
              <w:rPr>
                <w:rFonts w:ascii="宋体" w:cs="宋体" w:hint="eastAsia"/>
                <w:kern w:val="0"/>
                <w:sz w:val="20"/>
                <w:szCs w:val="20"/>
              </w:rPr>
              <w:t>C</w:t>
            </w:r>
            <w:r>
              <w:rPr>
                <w:rFonts w:ascii="宋体" w:cs="宋体"/>
                <w:kern w:val="0"/>
                <w:sz w:val="20"/>
                <w:szCs w:val="20"/>
              </w:rPr>
              <w:t>(</w:t>
            </w:r>
            <w:ins w:id="823" w:author="wincol" w:date="2016-04-07T19:51:00Z">
              <w:r w:rsidR="00146840">
                <w:rPr>
                  <w:rFonts w:ascii="宋体" w:cs="宋体" w:hint="eastAsia"/>
                  <w:kern w:val="0"/>
                  <w:sz w:val="20"/>
                  <w:szCs w:val="20"/>
                </w:rPr>
                <w:t>5</w:t>
              </w:r>
            </w:ins>
            <w:r>
              <w:rPr>
                <w:rFonts w:ascii="宋体" w:cs="宋体" w:hint="eastAsia"/>
                <w:kern w:val="0"/>
                <w:sz w:val="20"/>
                <w:szCs w:val="20"/>
              </w:rPr>
              <w:t>0</w:t>
            </w:r>
            <w:r w:rsidRPr="00A560D3">
              <w:rPr>
                <w:rFonts w:ascii="宋体" w:cs="宋体"/>
                <w:kern w:val="0"/>
                <w:sz w:val="20"/>
                <w:szCs w:val="20"/>
              </w:rPr>
              <w:t>)</w:t>
            </w:r>
          </w:p>
        </w:tc>
        <w:tc>
          <w:tcPr>
            <w:tcW w:w="709" w:type="dxa"/>
          </w:tcPr>
          <w:p w14:paraId="1862A1DE" w14:textId="77777777" w:rsidR="006F2931" w:rsidRDefault="006F2931" w:rsidP="00E81D47">
            <w:pPr>
              <w:rPr>
                <w:rFonts w:ascii="宋体" w:hAnsi="宋体"/>
              </w:rPr>
            </w:pPr>
            <w:r>
              <w:rPr>
                <w:rFonts w:ascii="宋体" w:hAnsi="宋体" w:hint="eastAsia"/>
              </w:rPr>
              <w:t>是</w:t>
            </w:r>
          </w:p>
        </w:tc>
        <w:tc>
          <w:tcPr>
            <w:tcW w:w="1861" w:type="dxa"/>
          </w:tcPr>
          <w:p w14:paraId="1AE876C6" w14:textId="77777777" w:rsidR="006F2931" w:rsidRDefault="006F2931" w:rsidP="00E81D47">
            <w:pPr>
              <w:rPr>
                <w:rFonts w:ascii="宋体" w:hAnsi="宋体"/>
              </w:rPr>
            </w:pPr>
          </w:p>
        </w:tc>
      </w:tr>
      <w:tr w:rsidR="006F2931" w14:paraId="2D2E0CF9" w14:textId="77777777" w:rsidTr="00E81D47">
        <w:trPr>
          <w:cantSplit/>
          <w:trHeight w:val="139"/>
        </w:trPr>
        <w:tc>
          <w:tcPr>
            <w:tcW w:w="761" w:type="dxa"/>
            <w:vMerge/>
          </w:tcPr>
          <w:p w14:paraId="11BE3C99" w14:textId="77777777" w:rsidR="006F2931" w:rsidRDefault="006F2931" w:rsidP="00E81D47">
            <w:pPr>
              <w:rPr>
                <w:rFonts w:ascii="宋体" w:hAnsi="宋体"/>
              </w:rPr>
            </w:pPr>
          </w:p>
        </w:tc>
        <w:tc>
          <w:tcPr>
            <w:tcW w:w="1899" w:type="dxa"/>
          </w:tcPr>
          <w:p w14:paraId="4A2769B0" w14:textId="77777777" w:rsidR="006F2931" w:rsidRPr="00A560D3" w:rsidRDefault="006F2931" w:rsidP="00E81D47">
            <w:pPr>
              <w:autoSpaceDE w:val="0"/>
              <w:autoSpaceDN w:val="0"/>
              <w:adjustRightInd w:val="0"/>
              <w:spacing w:line="267" w:lineRule="exact"/>
              <w:jc w:val="left"/>
              <w:rPr>
                <w:rFonts w:ascii="宋体" w:cs="宋体"/>
                <w:kern w:val="0"/>
                <w:sz w:val="20"/>
                <w:szCs w:val="20"/>
              </w:rPr>
            </w:pPr>
            <w:ins w:id="824" w:author="Windows 用户" w:date="2016-03-28T17:52:00Z">
              <w:r>
                <w:rPr>
                  <w:rFonts w:ascii="宋体" w:cs="宋体" w:hint="eastAsia"/>
                  <w:kern w:val="0"/>
                  <w:sz w:val="20"/>
                  <w:szCs w:val="20"/>
                </w:rPr>
                <w:t>EXT_FILED1</w:t>
              </w:r>
            </w:ins>
          </w:p>
        </w:tc>
        <w:tc>
          <w:tcPr>
            <w:tcW w:w="1701" w:type="dxa"/>
          </w:tcPr>
          <w:p w14:paraId="650E4FF0" w14:textId="77777777" w:rsidR="006F2931" w:rsidRPr="00A560D3" w:rsidRDefault="006F2931" w:rsidP="00E81D47">
            <w:pPr>
              <w:autoSpaceDE w:val="0"/>
              <w:autoSpaceDN w:val="0"/>
              <w:adjustRightInd w:val="0"/>
              <w:spacing w:line="267" w:lineRule="exact"/>
              <w:jc w:val="left"/>
              <w:rPr>
                <w:rFonts w:ascii="宋体" w:cs="宋体"/>
                <w:kern w:val="0"/>
                <w:sz w:val="20"/>
                <w:szCs w:val="20"/>
              </w:rPr>
            </w:pPr>
            <w:ins w:id="825" w:author="Windows 用户" w:date="2016-03-28T17:52:00Z">
              <w:r>
                <w:rPr>
                  <w:rFonts w:ascii="宋体" w:cs="宋体" w:hint="eastAsia"/>
                  <w:kern w:val="0"/>
                  <w:sz w:val="20"/>
                  <w:szCs w:val="20"/>
                </w:rPr>
                <w:t>备用字段1</w:t>
              </w:r>
            </w:ins>
          </w:p>
        </w:tc>
        <w:tc>
          <w:tcPr>
            <w:tcW w:w="850" w:type="dxa"/>
          </w:tcPr>
          <w:p w14:paraId="711DA392" w14:textId="77777777" w:rsidR="006F2931" w:rsidRDefault="006F2931" w:rsidP="00E81D47">
            <w:pPr>
              <w:rPr>
                <w:rFonts w:ascii="宋体" w:hAnsi="宋体"/>
              </w:rPr>
            </w:pPr>
            <w:ins w:id="826" w:author="Windows 用户" w:date="2016-03-28T17:52: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9" w:type="dxa"/>
          </w:tcPr>
          <w:p w14:paraId="1918FBC5" w14:textId="77777777" w:rsidR="006F2931" w:rsidRDefault="006F2931" w:rsidP="00E81D47">
            <w:pPr>
              <w:rPr>
                <w:rFonts w:ascii="宋体" w:hAnsi="宋体"/>
              </w:rPr>
            </w:pPr>
            <w:ins w:id="827" w:author="Windows 用户" w:date="2016-03-28T17:52:00Z">
              <w:r>
                <w:rPr>
                  <w:rFonts w:ascii="宋体" w:hAnsi="宋体" w:hint="eastAsia"/>
                </w:rPr>
                <w:t>是</w:t>
              </w:r>
            </w:ins>
          </w:p>
        </w:tc>
        <w:tc>
          <w:tcPr>
            <w:tcW w:w="1861" w:type="dxa"/>
          </w:tcPr>
          <w:p w14:paraId="6E7F8569" w14:textId="77777777" w:rsidR="006F2931" w:rsidRDefault="006F2931" w:rsidP="00E81D47">
            <w:pPr>
              <w:rPr>
                <w:rFonts w:ascii="宋体" w:hAnsi="宋体"/>
              </w:rPr>
            </w:pPr>
            <w:ins w:id="828" w:author="Windows 用户" w:date="2016-03-28T17:52:00Z">
              <w:r>
                <w:rPr>
                  <w:rFonts w:ascii="宋体" w:cs="宋体" w:hint="eastAsia"/>
                  <w:kern w:val="0"/>
                  <w:sz w:val="20"/>
                  <w:szCs w:val="20"/>
                </w:rPr>
                <w:t>备用字段1</w:t>
              </w:r>
            </w:ins>
          </w:p>
        </w:tc>
      </w:tr>
      <w:tr w:rsidR="006F2931" w14:paraId="3130DC67" w14:textId="77777777" w:rsidTr="00E81D47">
        <w:trPr>
          <w:cantSplit/>
          <w:trHeight w:val="139"/>
          <w:ins w:id="829" w:author="Windows 用户" w:date="2016-03-28T17:52:00Z"/>
        </w:trPr>
        <w:tc>
          <w:tcPr>
            <w:tcW w:w="761" w:type="dxa"/>
            <w:vMerge/>
          </w:tcPr>
          <w:p w14:paraId="5AB481CD" w14:textId="77777777" w:rsidR="006F2931" w:rsidRDefault="006F2931" w:rsidP="00E81D47">
            <w:pPr>
              <w:rPr>
                <w:ins w:id="830" w:author="Windows 用户" w:date="2016-03-28T17:52:00Z"/>
                <w:rFonts w:ascii="宋体" w:hAnsi="宋体"/>
              </w:rPr>
            </w:pPr>
          </w:p>
        </w:tc>
        <w:tc>
          <w:tcPr>
            <w:tcW w:w="1899" w:type="dxa"/>
          </w:tcPr>
          <w:p w14:paraId="59E46B0A" w14:textId="77777777" w:rsidR="006F2931" w:rsidRPr="00A560D3" w:rsidRDefault="006F2931" w:rsidP="00E81D47">
            <w:pPr>
              <w:autoSpaceDE w:val="0"/>
              <w:autoSpaceDN w:val="0"/>
              <w:adjustRightInd w:val="0"/>
              <w:spacing w:line="267" w:lineRule="exact"/>
              <w:jc w:val="left"/>
              <w:rPr>
                <w:ins w:id="831" w:author="Windows 用户" w:date="2016-03-28T17:52:00Z"/>
                <w:rFonts w:ascii="宋体" w:cs="宋体"/>
                <w:kern w:val="0"/>
                <w:sz w:val="20"/>
                <w:szCs w:val="20"/>
              </w:rPr>
            </w:pPr>
            <w:ins w:id="832" w:author="Windows 用户" w:date="2016-03-28T17:52:00Z">
              <w:r>
                <w:rPr>
                  <w:rFonts w:ascii="宋体" w:cs="宋体" w:hint="eastAsia"/>
                  <w:kern w:val="0"/>
                  <w:sz w:val="20"/>
                  <w:szCs w:val="20"/>
                </w:rPr>
                <w:t>EXT_FILED2</w:t>
              </w:r>
            </w:ins>
          </w:p>
        </w:tc>
        <w:tc>
          <w:tcPr>
            <w:tcW w:w="1701" w:type="dxa"/>
          </w:tcPr>
          <w:p w14:paraId="2AEB491C" w14:textId="77777777" w:rsidR="006F2931" w:rsidRPr="00A560D3" w:rsidRDefault="006F2931" w:rsidP="00E81D47">
            <w:pPr>
              <w:autoSpaceDE w:val="0"/>
              <w:autoSpaceDN w:val="0"/>
              <w:adjustRightInd w:val="0"/>
              <w:spacing w:line="267" w:lineRule="exact"/>
              <w:jc w:val="left"/>
              <w:rPr>
                <w:ins w:id="833" w:author="Windows 用户" w:date="2016-03-28T17:52:00Z"/>
                <w:rFonts w:ascii="宋体" w:cs="宋体"/>
                <w:kern w:val="0"/>
                <w:sz w:val="20"/>
                <w:szCs w:val="20"/>
              </w:rPr>
            </w:pPr>
            <w:ins w:id="834" w:author="Windows 用户" w:date="2016-03-28T17:52:00Z">
              <w:r>
                <w:rPr>
                  <w:rFonts w:ascii="宋体" w:cs="宋体" w:hint="eastAsia"/>
                  <w:kern w:val="0"/>
                  <w:sz w:val="20"/>
                  <w:szCs w:val="20"/>
                </w:rPr>
                <w:t>备用字段2</w:t>
              </w:r>
            </w:ins>
          </w:p>
        </w:tc>
        <w:tc>
          <w:tcPr>
            <w:tcW w:w="850" w:type="dxa"/>
          </w:tcPr>
          <w:p w14:paraId="1F606EEC" w14:textId="77777777" w:rsidR="006F2931" w:rsidRDefault="006F2931" w:rsidP="00E81D47">
            <w:pPr>
              <w:rPr>
                <w:ins w:id="835" w:author="Windows 用户" w:date="2016-03-28T17:52:00Z"/>
                <w:rFonts w:ascii="宋体" w:hAnsi="宋体"/>
              </w:rPr>
            </w:pPr>
            <w:ins w:id="836" w:author="Windows 用户" w:date="2016-03-28T17:52: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9" w:type="dxa"/>
          </w:tcPr>
          <w:p w14:paraId="518C0C9B" w14:textId="77777777" w:rsidR="006F2931" w:rsidRDefault="006F2931" w:rsidP="00E81D47">
            <w:pPr>
              <w:rPr>
                <w:ins w:id="837" w:author="Windows 用户" w:date="2016-03-28T17:52:00Z"/>
                <w:rFonts w:ascii="宋体" w:hAnsi="宋体"/>
              </w:rPr>
            </w:pPr>
            <w:ins w:id="838" w:author="Windows 用户" w:date="2016-03-28T17:52:00Z">
              <w:r>
                <w:rPr>
                  <w:rFonts w:ascii="宋体" w:hAnsi="宋体" w:hint="eastAsia"/>
                </w:rPr>
                <w:t>是</w:t>
              </w:r>
            </w:ins>
          </w:p>
        </w:tc>
        <w:tc>
          <w:tcPr>
            <w:tcW w:w="1861" w:type="dxa"/>
          </w:tcPr>
          <w:p w14:paraId="04CC6AFB" w14:textId="77777777" w:rsidR="006F2931" w:rsidRDefault="006F2931" w:rsidP="00E81D47">
            <w:pPr>
              <w:rPr>
                <w:ins w:id="839" w:author="Windows 用户" w:date="2016-03-28T17:52:00Z"/>
                <w:rFonts w:ascii="宋体" w:hAnsi="宋体"/>
              </w:rPr>
            </w:pPr>
            <w:ins w:id="840" w:author="Windows 用户" w:date="2016-03-28T17:52:00Z">
              <w:r>
                <w:rPr>
                  <w:rFonts w:ascii="宋体" w:cs="宋体" w:hint="eastAsia"/>
                  <w:kern w:val="0"/>
                  <w:sz w:val="20"/>
                  <w:szCs w:val="20"/>
                </w:rPr>
                <w:t>备用字段2</w:t>
              </w:r>
            </w:ins>
          </w:p>
        </w:tc>
      </w:tr>
      <w:tr w:rsidR="006F2931" w14:paraId="7E020CAD" w14:textId="77777777" w:rsidTr="00E81D47">
        <w:trPr>
          <w:cantSplit/>
          <w:trHeight w:val="139"/>
          <w:ins w:id="841" w:author="Windows 用户" w:date="2016-03-28T17:52:00Z"/>
        </w:trPr>
        <w:tc>
          <w:tcPr>
            <w:tcW w:w="761" w:type="dxa"/>
            <w:vMerge/>
          </w:tcPr>
          <w:p w14:paraId="3A841E41" w14:textId="77777777" w:rsidR="006F2931" w:rsidRDefault="006F2931" w:rsidP="00E81D47">
            <w:pPr>
              <w:rPr>
                <w:ins w:id="842" w:author="Windows 用户" w:date="2016-03-28T17:52:00Z"/>
                <w:rFonts w:ascii="宋体" w:hAnsi="宋体"/>
              </w:rPr>
            </w:pPr>
          </w:p>
        </w:tc>
        <w:tc>
          <w:tcPr>
            <w:tcW w:w="1899" w:type="dxa"/>
          </w:tcPr>
          <w:p w14:paraId="79897E59" w14:textId="77777777" w:rsidR="006F2931" w:rsidRPr="00A560D3" w:rsidRDefault="006F2931" w:rsidP="00E81D47">
            <w:pPr>
              <w:autoSpaceDE w:val="0"/>
              <w:autoSpaceDN w:val="0"/>
              <w:adjustRightInd w:val="0"/>
              <w:spacing w:line="267" w:lineRule="exact"/>
              <w:jc w:val="left"/>
              <w:rPr>
                <w:ins w:id="843" w:author="Windows 用户" w:date="2016-03-28T17:52:00Z"/>
                <w:rFonts w:ascii="宋体" w:cs="宋体"/>
                <w:kern w:val="0"/>
                <w:sz w:val="20"/>
                <w:szCs w:val="20"/>
              </w:rPr>
            </w:pPr>
            <w:ins w:id="844" w:author="Windows 用户" w:date="2016-03-28T17:52:00Z">
              <w:r>
                <w:rPr>
                  <w:rFonts w:ascii="宋体" w:cs="宋体" w:hint="eastAsia"/>
                  <w:kern w:val="0"/>
                  <w:sz w:val="20"/>
                  <w:szCs w:val="20"/>
                </w:rPr>
                <w:t>EXT_FILED3</w:t>
              </w:r>
            </w:ins>
          </w:p>
        </w:tc>
        <w:tc>
          <w:tcPr>
            <w:tcW w:w="1701" w:type="dxa"/>
          </w:tcPr>
          <w:p w14:paraId="2AC11B43" w14:textId="77777777" w:rsidR="006F2931" w:rsidRPr="00A560D3" w:rsidRDefault="006F2931" w:rsidP="00E81D47">
            <w:pPr>
              <w:autoSpaceDE w:val="0"/>
              <w:autoSpaceDN w:val="0"/>
              <w:adjustRightInd w:val="0"/>
              <w:spacing w:line="267" w:lineRule="exact"/>
              <w:jc w:val="left"/>
              <w:rPr>
                <w:ins w:id="845" w:author="Windows 用户" w:date="2016-03-28T17:52:00Z"/>
                <w:rFonts w:ascii="宋体" w:cs="宋体"/>
                <w:kern w:val="0"/>
                <w:sz w:val="20"/>
                <w:szCs w:val="20"/>
              </w:rPr>
            </w:pPr>
            <w:ins w:id="846" w:author="Windows 用户" w:date="2016-03-28T17:52:00Z">
              <w:r>
                <w:rPr>
                  <w:rFonts w:ascii="宋体" w:cs="宋体" w:hint="eastAsia"/>
                  <w:kern w:val="0"/>
                  <w:sz w:val="20"/>
                  <w:szCs w:val="20"/>
                </w:rPr>
                <w:t>备用字段3</w:t>
              </w:r>
            </w:ins>
          </w:p>
        </w:tc>
        <w:tc>
          <w:tcPr>
            <w:tcW w:w="850" w:type="dxa"/>
          </w:tcPr>
          <w:p w14:paraId="4D3FA7CA" w14:textId="77777777" w:rsidR="006F2931" w:rsidRDefault="006F2931" w:rsidP="00E81D47">
            <w:pPr>
              <w:rPr>
                <w:ins w:id="847" w:author="Windows 用户" w:date="2016-03-28T17:52:00Z"/>
                <w:rFonts w:ascii="宋体" w:hAnsi="宋体"/>
              </w:rPr>
            </w:pPr>
            <w:ins w:id="848" w:author="Windows 用户" w:date="2016-03-28T17:52: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300</w:t>
              </w:r>
              <w:r w:rsidRPr="00A560D3">
                <w:rPr>
                  <w:rFonts w:ascii="宋体" w:cs="宋体"/>
                  <w:kern w:val="0"/>
                  <w:sz w:val="20"/>
                  <w:szCs w:val="20"/>
                </w:rPr>
                <w:t>)</w:t>
              </w:r>
            </w:ins>
          </w:p>
        </w:tc>
        <w:tc>
          <w:tcPr>
            <w:tcW w:w="709" w:type="dxa"/>
          </w:tcPr>
          <w:p w14:paraId="1E14D10B" w14:textId="77777777" w:rsidR="006F2931" w:rsidRDefault="006F2931" w:rsidP="00E81D47">
            <w:pPr>
              <w:rPr>
                <w:ins w:id="849" w:author="Windows 用户" w:date="2016-03-28T17:52:00Z"/>
                <w:rFonts w:ascii="宋体" w:hAnsi="宋体"/>
              </w:rPr>
            </w:pPr>
            <w:ins w:id="850" w:author="Windows 用户" w:date="2016-03-28T17:52:00Z">
              <w:r>
                <w:rPr>
                  <w:rFonts w:ascii="宋体" w:hAnsi="宋体" w:hint="eastAsia"/>
                </w:rPr>
                <w:t>是</w:t>
              </w:r>
            </w:ins>
          </w:p>
        </w:tc>
        <w:tc>
          <w:tcPr>
            <w:tcW w:w="1861" w:type="dxa"/>
          </w:tcPr>
          <w:p w14:paraId="1FA4529D" w14:textId="77777777" w:rsidR="006F2931" w:rsidRDefault="006F2931" w:rsidP="00E81D47">
            <w:pPr>
              <w:rPr>
                <w:ins w:id="851" w:author="Windows 用户" w:date="2016-03-28T17:52:00Z"/>
                <w:rFonts w:ascii="宋体" w:hAnsi="宋体"/>
              </w:rPr>
            </w:pPr>
            <w:ins w:id="852" w:author="Windows 用户" w:date="2016-03-28T17:52:00Z">
              <w:r>
                <w:rPr>
                  <w:rFonts w:ascii="宋体" w:cs="宋体" w:hint="eastAsia"/>
                  <w:kern w:val="0"/>
                  <w:sz w:val="20"/>
                  <w:szCs w:val="20"/>
                </w:rPr>
                <w:t>备用字段3</w:t>
              </w:r>
            </w:ins>
          </w:p>
        </w:tc>
      </w:tr>
    </w:tbl>
    <w:p w14:paraId="2FAD392B" w14:textId="77777777" w:rsidR="00E12057" w:rsidRDefault="00E12057" w:rsidP="00E12057">
      <w:pPr>
        <w:rPr>
          <w:rFonts w:ascii="微软雅黑" w:eastAsia="微软雅黑" w:hAnsi="微软雅黑"/>
          <w:b/>
          <w:bCs/>
          <w:sz w:val="32"/>
          <w:szCs w:val="32"/>
        </w:rPr>
      </w:pPr>
    </w:p>
    <w:p w14:paraId="2376E4E3" w14:textId="77777777" w:rsidR="008E6E14" w:rsidRPr="00E12057" w:rsidRDefault="008E6E14" w:rsidP="0042024B">
      <w:pPr>
        <w:pStyle w:val="3"/>
        <w:rPr>
          <w:ins w:id="853" w:author="wincol" w:date="2016-04-15T14:31:00Z"/>
        </w:rPr>
      </w:pPr>
      <w:bookmarkStart w:id="854" w:name="_Toc447633062"/>
      <w:bookmarkStart w:id="855" w:name="_Toc448760968"/>
      <w:ins w:id="856" w:author="wincol" w:date="2016-04-15T14:31:00Z">
        <w:r w:rsidRPr="00E12057">
          <w:rPr>
            <w:rFonts w:hint="eastAsia"/>
          </w:rPr>
          <w:t>异步应答</w:t>
        </w:r>
        <w:bookmarkEnd w:id="854"/>
        <w:bookmarkEnd w:id="855"/>
      </w:ins>
    </w:p>
    <w:p w14:paraId="2337B022" w14:textId="77777777" w:rsidR="008E6E14" w:rsidRPr="00E12057" w:rsidRDefault="008E6E14" w:rsidP="008E6E14">
      <w:pPr>
        <w:rPr>
          <w:ins w:id="857" w:author="wincol" w:date="2016-04-15T14:31:00Z"/>
        </w:rPr>
      </w:pPr>
      <w:ins w:id="858" w:author="wincol" w:date="2016-04-15T14:31:00Z">
        <w:r>
          <w:rPr>
            <w:rFonts w:hint="eastAsia"/>
          </w:rPr>
          <w:t>银行发起，只有当成功时候才有返回。</w:t>
        </w:r>
      </w:ins>
    </w:p>
    <w:tbl>
      <w:tblPr>
        <w:tblW w:w="7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1"/>
        <w:gridCol w:w="1899"/>
        <w:gridCol w:w="1701"/>
        <w:gridCol w:w="850"/>
        <w:gridCol w:w="709"/>
        <w:gridCol w:w="1861"/>
      </w:tblGrid>
      <w:tr w:rsidR="008E6E14" w14:paraId="11C1490A" w14:textId="77777777" w:rsidTr="004A4C01">
        <w:trPr>
          <w:trHeight w:val="290"/>
          <w:ins w:id="859" w:author="wincol" w:date="2016-04-15T14:31:00Z"/>
        </w:trPr>
        <w:tc>
          <w:tcPr>
            <w:tcW w:w="761" w:type="dxa"/>
            <w:tcBorders>
              <w:bottom w:val="single" w:sz="4" w:space="0" w:color="auto"/>
            </w:tcBorders>
            <w:shd w:val="clear" w:color="auto" w:fill="C0C0C0"/>
          </w:tcPr>
          <w:p w14:paraId="2A6CCFC3" w14:textId="77777777" w:rsidR="008E6E14" w:rsidRDefault="008E6E14" w:rsidP="004A4C01">
            <w:pPr>
              <w:rPr>
                <w:ins w:id="860" w:author="wincol" w:date="2016-04-15T14:31:00Z"/>
                <w:rFonts w:ascii="宋体" w:hAnsi="宋体"/>
                <w:b/>
                <w:szCs w:val="21"/>
              </w:rPr>
            </w:pPr>
            <w:ins w:id="861" w:author="wincol" w:date="2016-04-15T14:31:00Z">
              <w:r>
                <w:rPr>
                  <w:rFonts w:ascii="宋体" w:hAnsi="宋体"/>
                  <w:b/>
                  <w:szCs w:val="21"/>
                </w:rPr>
                <w:t>模块</w:t>
              </w:r>
            </w:ins>
          </w:p>
        </w:tc>
        <w:tc>
          <w:tcPr>
            <w:tcW w:w="1899" w:type="dxa"/>
            <w:tcBorders>
              <w:bottom w:val="single" w:sz="4" w:space="0" w:color="auto"/>
            </w:tcBorders>
            <w:shd w:val="clear" w:color="auto" w:fill="C0C0C0"/>
          </w:tcPr>
          <w:p w14:paraId="2B6B234A" w14:textId="77777777" w:rsidR="008E6E14" w:rsidRDefault="008E6E14" w:rsidP="004A4C01">
            <w:pPr>
              <w:rPr>
                <w:ins w:id="862" w:author="wincol" w:date="2016-04-15T14:31:00Z"/>
                <w:rFonts w:ascii="宋体" w:hAnsi="宋体"/>
                <w:b/>
              </w:rPr>
            </w:pPr>
            <w:ins w:id="863" w:author="wincol" w:date="2016-04-15T14:31:00Z">
              <w:r>
                <w:rPr>
                  <w:rFonts w:ascii="宋体" w:hAnsi="宋体"/>
                  <w:b/>
                  <w:szCs w:val="21"/>
                </w:rPr>
                <w:t>字段ID</w:t>
              </w:r>
            </w:ins>
          </w:p>
        </w:tc>
        <w:tc>
          <w:tcPr>
            <w:tcW w:w="1701" w:type="dxa"/>
            <w:tcBorders>
              <w:bottom w:val="single" w:sz="4" w:space="0" w:color="auto"/>
            </w:tcBorders>
            <w:shd w:val="clear" w:color="auto" w:fill="C0C0C0"/>
          </w:tcPr>
          <w:p w14:paraId="4835913E" w14:textId="77777777" w:rsidR="008E6E14" w:rsidRDefault="008E6E14" w:rsidP="004A4C01">
            <w:pPr>
              <w:rPr>
                <w:ins w:id="864" w:author="wincol" w:date="2016-04-15T14:31:00Z"/>
                <w:rFonts w:ascii="宋体" w:hAnsi="宋体"/>
                <w:b/>
              </w:rPr>
            </w:pPr>
            <w:ins w:id="865" w:author="wincol" w:date="2016-04-15T14:31:00Z">
              <w:r>
                <w:rPr>
                  <w:rFonts w:ascii="宋体" w:hAnsi="宋体"/>
                  <w:b/>
                  <w:szCs w:val="21"/>
                </w:rPr>
                <w:t>字段名称</w:t>
              </w:r>
            </w:ins>
          </w:p>
        </w:tc>
        <w:tc>
          <w:tcPr>
            <w:tcW w:w="850" w:type="dxa"/>
            <w:tcBorders>
              <w:bottom w:val="single" w:sz="4" w:space="0" w:color="auto"/>
            </w:tcBorders>
            <w:shd w:val="clear" w:color="auto" w:fill="C0C0C0"/>
          </w:tcPr>
          <w:p w14:paraId="4A11DCAD" w14:textId="77777777" w:rsidR="008E6E14" w:rsidRDefault="008E6E14" w:rsidP="004A4C01">
            <w:pPr>
              <w:rPr>
                <w:ins w:id="866" w:author="wincol" w:date="2016-04-15T14:31:00Z"/>
                <w:rFonts w:ascii="宋体" w:hAnsi="宋体"/>
                <w:b/>
              </w:rPr>
            </w:pPr>
            <w:ins w:id="867" w:author="wincol" w:date="2016-04-15T14:31:00Z">
              <w:r>
                <w:rPr>
                  <w:rFonts w:ascii="宋体" w:hAnsi="宋体"/>
                  <w:b/>
                  <w:szCs w:val="21"/>
                </w:rPr>
                <w:t>类型</w:t>
              </w:r>
            </w:ins>
          </w:p>
        </w:tc>
        <w:tc>
          <w:tcPr>
            <w:tcW w:w="709" w:type="dxa"/>
            <w:tcBorders>
              <w:bottom w:val="single" w:sz="4" w:space="0" w:color="auto"/>
            </w:tcBorders>
            <w:shd w:val="clear" w:color="auto" w:fill="C0C0C0"/>
          </w:tcPr>
          <w:p w14:paraId="2A4BBAEE" w14:textId="77777777" w:rsidR="008E6E14" w:rsidRDefault="008E6E14" w:rsidP="004A4C01">
            <w:pPr>
              <w:rPr>
                <w:ins w:id="868" w:author="wincol" w:date="2016-04-15T14:31:00Z"/>
                <w:rFonts w:ascii="宋体" w:hAnsi="宋体"/>
                <w:b/>
              </w:rPr>
            </w:pPr>
            <w:ins w:id="869" w:author="wincol" w:date="2016-04-15T14:31:00Z">
              <w:r>
                <w:rPr>
                  <w:rFonts w:ascii="宋体" w:hAnsi="宋体" w:hint="eastAsia"/>
                  <w:b/>
                </w:rPr>
                <w:t>可空</w:t>
              </w:r>
            </w:ins>
          </w:p>
        </w:tc>
        <w:tc>
          <w:tcPr>
            <w:tcW w:w="1861" w:type="dxa"/>
            <w:tcBorders>
              <w:bottom w:val="single" w:sz="4" w:space="0" w:color="auto"/>
            </w:tcBorders>
            <w:shd w:val="clear" w:color="auto" w:fill="C0C0C0"/>
          </w:tcPr>
          <w:p w14:paraId="364F0D62" w14:textId="77777777" w:rsidR="008E6E14" w:rsidRDefault="008E6E14" w:rsidP="004A4C01">
            <w:pPr>
              <w:rPr>
                <w:ins w:id="870" w:author="wincol" w:date="2016-04-15T14:31:00Z"/>
                <w:rFonts w:ascii="宋体" w:hAnsi="宋体"/>
                <w:b/>
              </w:rPr>
            </w:pPr>
            <w:ins w:id="871" w:author="wincol" w:date="2016-04-15T14:31:00Z">
              <w:r>
                <w:rPr>
                  <w:rFonts w:ascii="宋体" w:hAnsi="宋体"/>
                  <w:b/>
                </w:rPr>
                <w:t>备注</w:t>
              </w:r>
            </w:ins>
          </w:p>
        </w:tc>
      </w:tr>
      <w:tr w:rsidR="008E6E14" w14:paraId="5C3A61A6" w14:textId="77777777" w:rsidTr="004A4C01">
        <w:trPr>
          <w:cantSplit/>
          <w:trHeight w:val="290"/>
          <w:ins w:id="872" w:author="wincol" w:date="2016-04-15T14:31:00Z"/>
        </w:trPr>
        <w:tc>
          <w:tcPr>
            <w:tcW w:w="761" w:type="dxa"/>
            <w:vMerge w:val="restart"/>
          </w:tcPr>
          <w:p w14:paraId="3F1BAF58" w14:textId="77777777" w:rsidR="008E6E14" w:rsidRDefault="008E6E14" w:rsidP="004A4C01">
            <w:pPr>
              <w:jc w:val="center"/>
              <w:rPr>
                <w:ins w:id="873" w:author="wincol" w:date="2016-04-15T14:31:00Z"/>
                <w:rFonts w:ascii="宋体" w:hAnsi="宋体"/>
              </w:rPr>
            </w:pPr>
            <w:ins w:id="874" w:author="wincol" w:date="2016-04-15T14:31:00Z">
              <w:r>
                <w:rPr>
                  <w:rFonts w:ascii="宋体" w:hAnsi="宋体" w:hint="eastAsia"/>
                </w:rPr>
                <w:t>BODY</w:t>
              </w:r>
            </w:ins>
          </w:p>
        </w:tc>
        <w:tc>
          <w:tcPr>
            <w:tcW w:w="7020" w:type="dxa"/>
            <w:gridSpan w:val="5"/>
          </w:tcPr>
          <w:p w14:paraId="24228AFA" w14:textId="77777777" w:rsidR="008E6E14" w:rsidRDefault="008E6E14" w:rsidP="004A4C01">
            <w:pPr>
              <w:rPr>
                <w:ins w:id="875" w:author="wincol" w:date="2016-04-15T14:31:00Z"/>
                <w:rFonts w:ascii="宋体" w:hAnsi="宋体"/>
              </w:rPr>
            </w:pPr>
          </w:p>
        </w:tc>
      </w:tr>
      <w:tr w:rsidR="008E6E14" w14:paraId="4E03B6ED" w14:textId="77777777" w:rsidTr="004A4C01">
        <w:trPr>
          <w:cantSplit/>
          <w:trHeight w:val="290"/>
          <w:ins w:id="876" w:author="wincol" w:date="2016-04-15T14:31:00Z"/>
        </w:trPr>
        <w:tc>
          <w:tcPr>
            <w:tcW w:w="761" w:type="dxa"/>
            <w:vMerge/>
          </w:tcPr>
          <w:p w14:paraId="46C10C6C" w14:textId="77777777" w:rsidR="008E6E14" w:rsidRDefault="008E6E14" w:rsidP="004A4C01">
            <w:pPr>
              <w:jc w:val="center"/>
              <w:rPr>
                <w:ins w:id="877" w:author="wincol" w:date="2016-04-15T14:31:00Z"/>
                <w:rFonts w:ascii="宋体" w:hAnsi="宋体"/>
              </w:rPr>
            </w:pPr>
          </w:p>
        </w:tc>
        <w:tc>
          <w:tcPr>
            <w:tcW w:w="1899" w:type="dxa"/>
          </w:tcPr>
          <w:p w14:paraId="77067362" w14:textId="77777777" w:rsidR="008E6E14" w:rsidRPr="00A560D3" w:rsidRDefault="008E6E14" w:rsidP="004A4C01">
            <w:pPr>
              <w:autoSpaceDE w:val="0"/>
              <w:autoSpaceDN w:val="0"/>
              <w:adjustRightInd w:val="0"/>
              <w:spacing w:line="267" w:lineRule="exact"/>
              <w:jc w:val="left"/>
              <w:rPr>
                <w:ins w:id="878" w:author="wincol" w:date="2016-04-15T14:31:00Z"/>
                <w:rFonts w:ascii="宋体" w:cs="宋体"/>
                <w:kern w:val="0"/>
                <w:sz w:val="20"/>
                <w:szCs w:val="20"/>
              </w:rPr>
            </w:pPr>
            <w:ins w:id="879" w:author="wincol" w:date="2016-04-15T14:31:00Z">
              <w:r w:rsidRPr="00A560D3">
                <w:rPr>
                  <w:rFonts w:ascii="宋体" w:cs="宋体"/>
                  <w:kern w:val="0"/>
                  <w:sz w:val="20"/>
                  <w:szCs w:val="20"/>
                </w:rPr>
                <w:t>MERCHANTID</w:t>
              </w:r>
            </w:ins>
          </w:p>
        </w:tc>
        <w:tc>
          <w:tcPr>
            <w:tcW w:w="1701" w:type="dxa"/>
          </w:tcPr>
          <w:p w14:paraId="4D8562DF" w14:textId="77777777" w:rsidR="008E6E14" w:rsidRPr="00A560D3" w:rsidRDefault="008E6E14" w:rsidP="004A4C01">
            <w:pPr>
              <w:autoSpaceDE w:val="0"/>
              <w:autoSpaceDN w:val="0"/>
              <w:adjustRightInd w:val="0"/>
              <w:spacing w:line="267" w:lineRule="exact"/>
              <w:jc w:val="left"/>
              <w:rPr>
                <w:ins w:id="880" w:author="wincol" w:date="2016-04-15T14:31:00Z"/>
                <w:rFonts w:ascii="宋体" w:cs="宋体"/>
                <w:kern w:val="0"/>
                <w:sz w:val="20"/>
                <w:szCs w:val="20"/>
              </w:rPr>
            </w:pPr>
            <w:ins w:id="881" w:author="wincol" w:date="2016-04-15T14:31:00Z">
              <w:r w:rsidRPr="00A560D3">
                <w:rPr>
                  <w:rFonts w:ascii="宋体" w:cs="宋体" w:hint="eastAsia"/>
                  <w:kern w:val="0"/>
                  <w:sz w:val="20"/>
                  <w:szCs w:val="20"/>
                </w:rPr>
                <w:t>商户唯一标识</w:t>
              </w:r>
            </w:ins>
          </w:p>
        </w:tc>
        <w:tc>
          <w:tcPr>
            <w:tcW w:w="850" w:type="dxa"/>
          </w:tcPr>
          <w:p w14:paraId="112EF0FD" w14:textId="77777777" w:rsidR="008E6E14" w:rsidRPr="00A560D3" w:rsidRDefault="008E6E14" w:rsidP="004A4C01">
            <w:pPr>
              <w:autoSpaceDE w:val="0"/>
              <w:autoSpaceDN w:val="0"/>
              <w:adjustRightInd w:val="0"/>
              <w:spacing w:line="267" w:lineRule="exact"/>
              <w:jc w:val="left"/>
              <w:rPr>
                <w:ins w:id="882" w:author="wincol" w:date="2016-04-15T14:31:00Z"/>
                <w:rFonts w:ascii="宋体" w:cs="宋体"/>
                <w:kern w:val="0"/>
                <w:sz w:val="20"/>
                <w:szCs w:val="20"/>
              </w:rPr>
            </w:pPr>
            <w:ins w:id="883" w:author="wincol" w:date="2016-04-15T14:31:00Z">
              <w:r>
                <w:rPr>
                  <w:rFonts w:ascii="宋体" w:cs="宋体" w:hint="eastAsia"/>
                  <w:kern w:val="0"/>
                  <w:sz w:val="20"/>
                  <w:szCs w:val="20"/>
                </w:rPr>
                <w:t>C</w:t>
              </w:r>
              <w:r w:rsidRPr="00A560D3">
                <w:rPr>
                  <w:rFonts w:ascii="宋体" w:cs="宋体"/>
                  <w:kern w:val="0"/>
                  <w:sz w:val="20"/>
                  <w:szCs w:val="20"/>
                </w:rPr>
                <w:t>(32)</w:t>
              </w:r>
            </w:ins>
          </w:p>
        </w:tc>
        <w:tc>
          <w:tcPr>
            <w:tcW w:w="709" w:type="dxa"/>
          </w:tcPr>
          <w:p w14:paraId="50DFC392" w14:textId="77777777" w:rsidR="008E6E14" w:rsidRPr="00A560D3" w:rsidRDefault="008E6E14" w:rsidP="004A4C01">
            <w:pPr>
              <w:autoSpaceDE w:val="0"/>
              <w:autoSpaceDN w:val="0"/>
              <w:adjustRightInd w:val="0"/>
              <w:spacing w:line="267" w:lineRule="exact"/>
              <w:jc w:val="left"/>
              <w:rPr>
                <w:ins w:id="884" w:author="wincol" w:date="2016-04-15T14:31:00Z"/>
                <w:rFonts w:ascii="宋体" w:cs="宋体"/>
                <w:kern w:val="0"/>
                <w:sz w:val="20"/>
                <w:szCs w:val="20"/>
              </w:rPr>
            </w:pPr>
            <w:ins w:id="885" w:author="wincol" w:date="2016-04-15T14:31:00Z">
              <w:r>
                <w:rPr>
                  <w:rFonts w:ascii="宋体" w:cs="宋体" w:hint="eastAsia"/>
                  <w:kern w:val="0"/>
                  <w:sz w:val="20"/>
                  <w:szCs w:val="20"/>
                </w:rPr>
                <w:t>否</w:t>
              </w:r>
            </w:ins>
          </w:p>
        </w:tc>
        <w:tc>
          <w:tcPr>
            <w:tcW w:w="1861" w:type="dxa"/>
          </w:tcPr>
          <w:p w14:paraId="335E9194" w14:textId="77777777" w:rsidR="008E6E14" w:rsidRPr="00A560D3" w:rsidRDefault="008E6E14" w:rsidP="004A4C01">
            <w:pPr>
              <w:autoSpaceDE w:val="0"/>
              <w:autoSpaceDN w:val="0"/>
              <w:adjustRightInd w:val="0"/>
              <w:spacing w:line="267" w:lineRule="exact"/>
              <w:jc w:val="left"/>
              <w:rPr>
                <w:ins w:id="886" w:author="wincol" w:date="2016-04-15T14:31:00Z"/>
                <w:rFonts w:ascii="宋体" w:cs="宋体"/>
                <w:kern w:val="0"/>
                <w:sz w:val="20"/>
                <w:szCs w:val="20"/>
              </w:rPr>
            </w:pPr>
            <w:ins w:id="887" w:author="wincol" w:date="2016-04-15T14:31:00Z">
              <w:r w:rsidRPr="00A560D3">
                <w:rPr>
                  <w:rFonts w:ascii="宋体" w:cs="宋体" w:hint="eastAsia"/>
                  <w:kern w:val="0"/>
                  <w:sz w:val="20"/>
                  <w:szCs w:val="20"/>
                </w:rPr>
                <w:t>银行统一提供</w:t>
              </w:r>
            </w:ins>
          </w:p>
        </w:tc>
      </w:tr>
      <w:tr w:rsidR="00E71749" w14:paraId="1FAC13F1" w14:textId="77777777" w:rsidTr="004A4C01">
        <w:trPr>
          <w:cantSplit/>
          <w:trHeight w:val="290"/>
          <w:ins w:id="888" w:author="wincol" w:date="2016-04-15T14:31:00Z"/>
        </w:trPr>
        <w:tc>
          <w:tcPr>
            <w:tcW w:w="761" w:type="dxa"/>
            <w:vMerge/>
          </w:tcPr>
          <w:p w14:paraId="7F8D8BF8" w14:textId="77777777" w:rsidR="00E71749" w:rsidRDefault="00E71749" w:rsidP="004A4C01">
            <w:pPr>
              <w:jc w:val="center"/>
              <w:rPr>
                <w:ins w:id="889" w:author="wincol" w:date="2016-04-15T14:31:00Z"/>
                <w:rFonts w:ascii="宋体" w:hAnsi="宋体"/>
              </w:rPr>
            </w:pPr>
          </w:p>
        </w:tc>
        <w:tc>
          <w:tcPr>
            <w:tcW w:w="1899" w:type="dxa"/>
          </w:tcPr>
          <w:p w14:paraId="743F9C2E" w14:textId="77777777" w:rsidR="00E71749" w:rsidRPr="00BA665E" w:rsidRDefault="00E71749" w:rsidP="004A4C01">
            <w:pPr>
              <w:autoSpaceDE w:val="0"/>
              <w:autoSpaceDN w:val="0"/>
              <w:adjustRightInd w:val="0"/>
              <w:spacing w:line="267" w:lineRule="exact"/>
              <w:jc w:val="left"/>
              <w:rPr>
                <w:ins w:id="890" w:author="wincol" w:date="2016-04-15T14:31:00Z"/>
                <w:rFonts w:ascii="宋体" w:hAnsi="宋体"/>
              </w:rPr>
            </w:pPr>
            <w:ins w:id="891" w:author="wincol" w:date="2016-04-18T16:05:00Z">
              <w:r w:rsidRPr="00A560D3">
                <w:rPr>
                  <w:rFonts w:ascii="宋体" w:cs="宋体"/>
                  <w:kern w:val="0"/>
                  <w:sz w:val="20"/>
                  <w:szCs w:val="20"/>
                </w:rPr>
                <w:t>BANKID</w:t>
              </w:r>
            </w:ins>
          </w:p>
        </w:tc>
        <w:tc>
          <w:tcPr>
            <w:tcW w:w="1701" w:type="dxa"/>
          </w:tcPr>
          <w:p w14:paraId="475790EA" w14:textId="77777777" w:rsidR="00E71749" w:rsidRDefault="00E71749" w:rsidP="004A4C01">
            <w:pPr>
              <w:rPr>
                <w:ins w:id="892" w:author="wincol" w:date="2016-04-15T14:31:00Z"/>
                <w:rFonts w:ascii="宋体" w:hAnsi="宋体"/>
              </w:rPr>
            </w:pPr>
            <w:ins w:id="893" w:author="wincol" w:date="2016-04-18T16:05:00Z">
              <w:r>
                <w:rPr>
                  <w:rFonts w:ascii="宋体" w:cs="宋体" w:hint="eastAsia"/>
                  <w:kern w:val="0"/>
                  <w:sz w:val="20"/>
                  <w:szCs w:val="20"/>
                </w:rPr>
                <w:t>银行标识</w:t>
              </w:r>
            </w:ins>
          </w:p>
        </w:tc>
        <w:tc>
          <w:tcPr>
            <w:tcW w:w="850" w:type="dxa"/>
          </w:tcPr>
          <w:p w14:paraId="055F32C2" w14:textId="77777777" w:rsidR="00E71749" w:rsidRDefault="00E71749" w:rsidP="004A4C01">
            <w:pPr>
              <w:rPr>
                <w:ins w:id="894" w:author="wincol" w:date="2016-04-15T14:31:00Z"/>
                <w:rFonts w:ascii="宋体" w:hAnsi="宋体"/>
              </w:rPr>
            </w:pPr>
            <w:ins w:id="895" w:author="wincol" w:date="2016-04-18T16:05: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6</w:t>
              </w:r>
              <w:r w:rsidRPr="00A560D3">
                <w:rPr>
                  <w:rFonts w:ascii="宋体" w:cs="宋体"/>
                  <w:kern w:val="0"/>
                  <w:sz w:val="20"/>
                  <w:szCs w:val="20"/>
                </w:rPr>
                <w:t>)</w:t>
              </w:r>
            </w:ins>
          </w:p>
        </w:tc>
        <w:tc>
          <w:tcPr>
            <w:tcW w:w="709" w:type="dxa"/>
          </w:tcPr>
          <w:p w14:paraId="302AF679" w14:textId="77777777" w:rsidR="00E71749" w:rsidRPr="00EA7B55" w:rsidRDefault="00E71749" w:rsidP="004A4C01">
            <w:pPr>
              <w:autoSpaceDE w:val="0"/>
              <w:autoSpaceDN w:val="0"/>
              <w:adjustRightInd w:val="0"/>
              <w:spacing w:line="267" w:lineRule="exact"/>
              <w:jc w:val="left"/>
              <w:rPr>
                <w:ins w:id="896" w:author="wincol" w:date="2016-04-15T14:31:00Z"/>
                <w:rFonts w:ascii="宋体" w:cs="宋体"/>
                <w:kern w:val="0"/>
                <w:sz w:val="20"/>
                <w:szCs w:val="20"/>
              </w:rPr>
            </w:pPr>
            <w:ins w:id="897" w:author="wincol" w:date="2016-04-18T16:05:00Z">
              <w:r>
                <w:rPr>
                  <w:rFonts w:ascii="宋体" w:cs="宋体" w:hint="eastAsia"/>
                  <w:kern w:val="0"/>
                  <w:sz w:val="20"/>
                  <w:szCs w:val="20"/>
                </w:rPr>
                <w:t>否</w:t>
              </w:r>
            </w:ins>
          </w:p>
        </w:tc>
        <w:tc>
          <w:tcPr>
            <w:tcW w:w="1861" w:type="dxa"/>
          </w:tcPr>
          <w:p w14:paraId="7B3E4A0F" w14:textId="77777777" w:rsidR="00E71749" w:rsidRPr="00EA7B55" w:rsidRDefault="00E71749" w:rsidP="004A4C01">
            <w:pPr>
              <w:autoSpaceDE w:val="0"/>
              <w:autoSpaceDN w:val="0"/>
              <w:adjustRightInd w:val="0"/>
              <w:spacing w:line="267" w:lineRule="exact"/>
              <w:jc w:val="left"/>
              <w:rPr>
                <w:ins w:id="898" w:author="wincol" w:date="2016-04-15T14:31:00Z"/>
                <w:rFonts w:ascii="宋体" w:cs="宋体"/>
                <w:kern w:val="0"/>
                <w:sz w:val="20"/>
                <w:szCs w:val="20"/>
              </w:rPr>
            </w:pPr>
            <w:ins w:id="899" w:author="wincol" w:date="2016-04-18T16:05:00Z">
              <w:r w:rsidRPr="00A560D3">
                <w:rPr>
                  <w:rFonts w:ascii="宋体" w:cs="宋体" w:hint="eastAsia"/>
                  <w:kern w:val="0"/>
                  <w:sz w:val="20"/>
                  <w:szCs w:val="20"/>
                </w:rPr>
                <w:t>固定值：</w:t>
              </w:r>
              <w:r w:rsidRPr="00A560D3">
                <w:rPr>
                  <w:rFonts w:ascii="宋体" w:cs="宋体"/>
                  <w:kern w:val="0"/>
                  <w:sz w:val="20"/>
                  <w:szCs w:val="20"/>
                </w:rPr>
                <w:t>GHB</w:t>
              </w:r>
            </w:ins>
          </w:p>
        </w:tc>
      </w:tr>
      <w:tr w:rsidR="00E71749" w14:paraId="7BBCDC2C" w14:textId="77777777" w:rsidTr="004A4C01">
        <w:trPr>
          <w:cantSplit/>
          <w:trHeight w:val="290"/>
          <w:ins w:id="900" w:author="wincol" w:date="2016-04-15T14:31:00Z"/>
        </w:trPr>
        <w:tc>
          <w:tcPr>
            <w:tcW w:w="761" w:type="dxa"/>
            <w:vMerge/>
          </w:tcPr>
          <w:p w14:paraId="2785CD02" w14:textId="77777777" w:rsidR="00E71749" w:rsidRDefault="00E71749" w:rsidP="004A4C01">
            <w:pPr>
              <w:jc w:val="center"/>
              <w:rPr>
                <w:ins w:id="901" w:author="wincol" w:date="2016-04-15T14:31:00Z"/>
                <w:rFonts w:ascii="宋体" w:hAnsi="宋体"/>
              </w:rPr>
            </w:pPr>
          </w:p>
        </w:tc>
        <w:tc>
          <w:tcPr>
            <w:tcW w:w="1899" w:type="dxa"/>
          </w:tcPr>
          <w:p w14:paraId="53169201" w14:textId="77777777" w:rsidR="00E71749" w:rsidRPr="00A560D3" w:rsidRDefault="00E71749" w:rsidP="004A4C01">
            <w:pPr>
              <w:autoSpaceDE w:val="0"/>
              <w:autoSpaceDN w:val="0"/>
              <w:adjustRightInd w:val="0"/>
              <w:spacing w:line="267" w:lineRule="exact"/>
              <w:jc w:val="left"/>
              <w:rPr>
                <w:ins w:id="902" w:author="wincol" w:date="2016-04-15T14:31:00Z"/>
                <w:rFonts w:ascii="宋体" w:cs="宋体"/>
                <w:kern w:val="0"/>
                <w:sz w:val="20"/>
                <w:szCs w:val="20"/>
              </w:rPr>
            </w:pPr>
            <w:ins w:id="903" w:author="wincol" w:date="2016-04-18T16:04:00Z">
              <w:r w:rsidRPr="00A560D3">
                <w:rPr>
                  <w:rFonts w:ascii="宋体" w:cs="宋体"/>
                  <w:kern w:val="0"/>
                  <w:sz w:val="20"/>
                  <w:szCs w:val="20"/>
                </w:rPr>
                <w:t>TRANSCODE</w:t>
              </w:r>
            </w:ins>
          </w:p>
        </w:tc>
        <w:tc>
          <w:tcPr>
            <w:tcW w:w="1701" w:type="dxa"/>
          </w:tcPr>
          <w:p w14:paraId="23EC06C2" w14:textId="77777777" w:rsidR="00E71749" w:rsidRPr="00A560D3" w:rsidRDefault="00E71749" w:rsidP="004A4C01">
            <w:pPr>
              <w:autoSpaceDE w:val="0"/>
              <w:autoSpaceDN w:val="0"/>
              <w:adjustRightInd w:val="0"/>
              <w:spacing w:line="267" w:lineRule="exact"/>
              <w:jc w:val="left"/>
              <w:rPr>
                <w:ins w:id="904" w:author="wincol" w:date="2016-04-15T14:31:00Z"/>
                <w:rFonts w:ascii="宋体" w:cs="宋体"/>
                <w:kern w:val="0"/>
                <w:sz w:val="20"/>
                <w:szCs w:val="20"/>
              </w:rPr>
            </w:pPr>
            <w:ins w:id="905" w:author="wincol" w:date="2016-04-18T16:04:00Z">
              <w:r w:rsidRPr="00A560D3">
                <w:rPr>
                  <w:rFonts w:ascii="宋体" w:cs="宋体" w:hint="eastAsia"/>
                  <w:kern w:val="0"/>
                  <w:sz w:val="20"/>
                  <w:szCs w:val="20"/>
                </w:rPr>
                <w:t>交易码</w:t>
              </w:r>
            </w:ins>
          </w:p>
        </w:tc>
        <w:tc>
          <w:tcPr>
            <w:tcW w:w="850" w:type="dxa"/>
          </w:tcPr>
          <w:p w14:paraId="30CC0483" w14:textId="77777777" w:rsidR="00E71749" w:rsidRPr="00A560D3" w:rsidRDefault="00E71749" w:rsidP="004A4C01">
            <w:pPr>
              <w:autoSpaceDE w:val="0"/>
              <w:autoSpaceDN w:val="0"/>
              <w:adjustRightInd w:val="0"/>
              <w:spacing w:line="267" w:lineRule="exact"/>
              <w:jc w:val="left"/>
              <w:rPr>
                <w:ins w:id="906" w:author="wincol" w:date="2016-04-15T14:31:00Z"/>
                <w:rFonts w:ascii="宋体" w:cs="宋体"/>
                <w:kern w:val="0"/>
                <w:sz w:val="20"/>
                <w:szCs w:val="20"/>
              </w:rPr>
            </w:pPr>
            <w:ins w:id="907" w:author="wincol" w:date="2016-04-18T16:04: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60</w:t>
              </w:r>
              <w:r w:rsidRPr="00A560D3">
                <w:rPr>
                  <w:rFonts w:ascii="宋体" w:cs="宋体"/>
                  <w:kern w:val="0"/>
                  <w:sz w:val="20"/>
                  <w:szCs w:val="20"/>
                </w:rPr>
                <w:t>)</w:t>
              </w:r>
            </w:ins>
          </w:p>
        </w:tc>
        <w:tc>
          <w:tcPr>
            <w:tcW w:w="709" w:type="dxa"/>
          </w:tcPr>
          <w:p w14:paraId="1DD5ECBC" w14:textId="77777777" w:rsidR="00E71749" w:rsidRPr="00A560D3" w:rsidRDefault="00E71749" w:rsidP="004A4C01">
            <w:pPr>
              <w:autoSpaceDE w:val="0"/>
              <w:autoSpaceDN w:val="0"/>
              <w:adjustRightInd w:val="0"/>
              <w:spacing w:line="267" w:lineRule="exact"/>
              <w:jc w:val="left"/>
              <w:rPr>
                <w:ins w:id="908" w:author="wincol" w:date="2016-04-15T14:31:00Z"/>
                <w:rFonts w:ascii="宋体" w:cs="宋体"/>
                <w:kern w:val="0"/>
                <w:sz w:val="20"/>
                <w:szCs w:val="20"/>
              </w:rPr>
            </w:pPr>
            <w:ins w:id="909" w:author="wincol" w:date="2016-04-18T16:04:00Z">
              <w:r>
                <w:rPr>
                  <w:rFonts w:ascii="宋体" w:cs="宋体" w:hint="eastAsia"/>
                  <w:kern w:val="0"/>
                  <w:sz w:val="20"/>
                  <w:szCs w:val="20"/>
                </w:rPr>
                <w:t>否</w:t>
              </w:r>
            </w:ins>
          </w:p>
        </w:tc>
        <w:tc>
          <w:tcPr>
            <w:tcW w:w="1861" w:type="dxa"/>
          </w:tcPr>
          <w:p w14:paraId="32E7A54A" w14:textId="77777777" w:rsidR="00E71749" w:rsidRPr="00A560D3" w:rsidRDefault="00E71749" w:rsidP="004A4C01">
            <w:pPr>
              <w:autoSpaceDE w:val="0"/>
              <w:autoSpaceDN w:val="0"/>
              <w:adjustRightInd w:val="0"/>
              <w:spacing w:line="267" w:lineRule="exact"/>
              <w:jc w:val="left"/>
              <w:rPr>
                <w:ins w:id="910" w:author="wincol" w:date="2016-04-15T14:31:00Z"/>
                <w:rFonts w:ascii="宋体" w:cs="宋体"/>
                <w:kern w:val="0"/>
                <w:sz w:val="20"/>
                <w:szCs w:val="20"/>
              </w:rPr>
            </w:pPr>
            <w:ins w:id="911" w:author="wincol" w:date="2016-04-18T16:04:00Z">
              <w:r>
                <w:rPr>
                  <w:rFonts w:ascii="宋体" w:cs="宋体" w:hint="eastAsia"/>
                  <w:kern w:val="0"/>
                  <w:sz w:val="20"/>
                  <w:szCs w:val="20"/>
                </w:rPr>
                <w:t>OGWR0001</w:t>
              </w:r>
            </w:ins>
          </w:p>
        </w:tc>
      </w:tr>
      <w:tr w:rsidR="008E6E14" w14:paraId="14A1FD36" w14:textId="77777777" w:rsidTr="004A4C01">
        <w:trPr>
          <w:cantSplit/>
          <w:trHeight w:val="290"/>
          <w:ins w:id="912" w:author="wincol" w:date="2016-04-15T14:31:00Z"/>
        </w:trPr>
        <w:tc>
          <w:tcPr>
            <w:tcW w:w="761" w:type="dxa"/>
            <w:vMerge/>
          </w:tcPr>
          <w:p w14:paraId="17579174" w14:textId="77777777" w:rsidR="008E6E14" w:rsidRDefault="008E6E14" w:rsidP="004A4C01">
            <w:pPr>
              <w:jc w:val="center"/>
              <w:rPr>
                <w:ins w:id="913" w:author="wincol" w:date="2016-04-15T14:31:00Z"/>
                <w:rFonts w:ascii="宋体" w:hAnsi="宋体"/>
              </w:rPr>
            </w:pPr>
          </w:p>
        </w:tc>
        <w:tc>
          <w:tcPr>
            <w:tcW w:w="7020" w:type="dxa"/>
            <w:gridSpan w:val="5"/>
          </w:tcPr>
          <w:p w14:paraId="1573C039" w14:textId="77777777" w:rsidR="008E6E14" w:rsidRPr="00EA7B55" w:rsidRDefault="008E6E14" w:rsidP="004A4C01">
            <w:pPr>
              <w:autoSpaceDE w:val="0"/>
              <w:autoSpaceDN w:val="0"/>
              <w:adjustRightInd w:val="0"/>
              <w:spacing w:line="267" w:lineRule="exact"/>
              <w:jc w:val="left"/>
              <w:rPr>
                <w:ins w:id="914" w:author="wincol" w:date="2016-04-15T14:31:00Z"/>
                <w:rFonts w:ascii="宋体" w:cs="宋体"/>
                <w:kern w:val="0"/>
                <w:sz w:val="20"/>
                <w:szCs w:val="20"/>
              </w:rPr>
            </w:pPr>
            <w:ins w:id="915" w:author="wincol" w:date="2016-04-15T14:31:00Z">
              <w:r w:rsidRPr="00A710BB">
                <w:rPr>
                  <w:rFonts w:ascii="宋体" w:cs="宋体" w:hint="eastAsia"/>
                  <w:kern w:val="0"/>
                  <w:sz w:val="20"/>
                  <w:szCs w:val="20"/>
                </w:rPr>
                <w:t>数据</w:t>
              </w:r>
              <w:r>
                <w:rPr>
                  <w:rFonts w:ascii="宋体" w:cs="宋体" w:hint="eastAsia"/>
                  <w:kern w:val="0"/>
                  <w:sz w:val="20"/>
                  <w:szCs w:val="20"/>
                </w:rPr>
                <w:t>加密</w:t>
              </w:r>
              <w:r w:rsidRPr="00A710BB">
                <w:rPr>
                  <w:rFonts w:ascii="宋体" w:cs="宋体" w:hint="eastAsia"/>
                  <w:kern w:val="0"/>
                  <w:sz w:val="20"/>
                  <w:szCs w:val="20"/>
                </w:rPr>
                <w:t>域</w:t>
              </w:r>
              <w:r>
                <w:rPr>
                  <w:rFonts w:ascii="宋体" w:cs="宋体" w:hint="eastAsia"/>
                  <w:kern w:val="0"/>
                  <w:sz w:val="20"/>
                  <w:szCs w:val="20"/>
                </w:rPr>
                <w:t>都放到</w:t>
              </w:r>
              <w:r w:rsidRPr="00FC1B2B">
                <w:rPr>
                  <w:rFonts w:ascii="宋体" w:cs="宋体"/>
                  <w:kern w:val="0"/>
                  <w:sz w:val="20"/>
                  <w:szCs w:val="20"/>
                </w:rPr>
                <w:t>XMLPARA</w:t>
              </w:r>
              <w:r w:rsidRPr="00FC1B2B">
                <w:rPr>
                  <w:rFonts w:ascii="宋体" w:cs="宋体" w:hint="eastAsia"/>
                  <w:kern w:val="0"/>
                  <w:sz w:val="20"/>
                  <w:szCs w:val="20"/>
                </w:rPr>
                <w:t>里面</w:t>
              </w:r>
            </w:ins>
          </w:p>
        </w:tc>
      </w:tr>
      <w:tr w:rsidR="008E6E14" w14:paraId="575EC043" w14:textId="77777777" w:rsidTr="004A4C01">
        <w:trPr>
          <w:cantSplit/>
          <w:trHeight w:val="139"/>
          <w:ins w:id="916" w:author="wincol" w:date="2016-04-15T14:31:00Z"/>
        </w:trPr>
        <w:tc>
          <w:tcPr>
            <w:tcW w:w="761" w:type="dxa"/>
            <w:vMerge/>
          </w:tcPr>
          <w:p w14:paraId="257BC46E" w14:textId="77777777" w:rsidR="008E6E14" w:rsidRDefault="008E6E14" w:rsidP="004A4C01">
            <w:pPr>
              <w:rPr>
                <w:ins w:id="917" w:author="wincol" w:date="2016-04-15T14:31:00Z"/>
                <w:rFonts w:ascii="宋体" w:hAnsi="宋体"/>
              </w:rPr>
            </w:pPr>
          </w:p>
        </w:tc>
        <w:tc>
          <w:tcPr>
            <w:tcW w:w="1899" w:type="dxa"/>
          </w:tcPr>
          <w:p w14:paraId="182B7233" w14:textId="77777777" w:rsidR="008E6E14" w:rsidRPr="00A560D3" w:rsidRDefault="008E6E14" w:rsidP="004A4C01">
            <w:pPr>
              <w:autoSpaceDE w:val="0"/>
              <w:autoSpaceDN w:val="0"/>
              <w:adjustRightInd w:val="0"/>
              <w:spacing w:line="267" w:lineRule="exact"/>
              <w:ind w:left="107"/>
              <w:jc w:val="left"/>
              <w:rPr>
                <w:ins w:id="918" w:author="wincol" w:date="2016-04-15T14:31:00Z"/>
                <w:rFonts w:ascii="宋体" w:cs="宋体"/>
                <w:kern w:val="0"/>
                <w:sz w:val="20"/>
                <w:szCs w:val="20"/>
              </w:rPr>
            </w:pPr>
          </w:p>
        </w:tc>
        <w:tc>
          <w:tcPr>
            <w:tcW w:w="1701" w:type="dxa"/>
          </w:tcPr>
          <w:p w14:paraId="55C8D7E2" w14:textId="77777777" w:rsidR="008E6E14" w:rsidRPr="00A560D3" w:rsidRDefault="008E6E14" w:rsidP="004A4C01">
            <w:pPr>
              <w:autoSpaceDE w:val="0"/>
              <w:autoSpaceDN w:val="0"/>
              <w:adjustRightInd w:val="0"/>
              <w:spacing w:line="281" w:lineRule="exact"/>
              <w:ind w:left="108"/>
              <w:jc w:val="left"/>
              <w:rPr>
                <w:ins w:id="919" w:author="wincol" w:date="2016-04-15T14:31:00Z"/>
                <w:rFonts w:ascii="宋体" w:cs="宋体"/>
                <w:kern w:val="0"/>
                <w:sz w:val="20"/>
                <w:szCs w:val="20"/>
              </w:rPr>
            </w:pPr>
          </w:p>
        </w:tc>
        <w:tc>
          <w:tcPr>
            <w:tcW w:w="850" w:type="dxa"/>
          </w:tcPr>
          <w:p w14:paraId="150ECC46" w14:textId="77777777" w:rsidR="008E6E14" w:rsidRPr="00A560D3" w:rsidRDefault="008E6E14" w:rsidP="004A4C01">
            <w:pPr>
              <w:autoSpaceDE w:val="0"/>
              <w:autoSpaceDN w:val="0"/>
              <w:adjustRightInd w:val="0"/>
              <w:spacing w:line="281" w:lineRule="exact"/>
              <w:jc w:val="left"/>
              <w:rPr>
                <w:ins w:id="920" w:author="wincol" w:date="2016-04-15T14:31:00Z"/>
                <w:rFonts w:ascii="宋体" w:cs="宋体"/>
                <w:kern w:val="0"/>
                <w:sz w:val="20"/>
                <w:szCs w:val="20"/>
              </w:rPr>
            </w:pPr>
          </w:p>
        </w:tc>
        <w:tc>
          <w:tcPr>
            <w:tcW w:w="709" w:type="dxa"/>
          </w:tcPr>
          <w:p w14:paraId="73BF64BB" w14:textId="77777777" w:rsidR="008E6E14" w:rsidRPr="00A560D3" w:rsidRDefault="008E6E14" w:rsidP="004A4C01">
            <w:pPr>
              <w:autoSpaceDE w:val="0"/>
              <w:autoSpaceDN w:val="0"/>
              <w:adjustRightInd w:val="0"/>
              <w:spacing w:line="281" w:lineRule="exact"/>
              <w:jc w:val="left"/>
              <w:rPr>
                <w:ins w:id="921" w:author="wincol" w:date="2016-04-15T14:31:00Z"/>
                <w:rFonts w:ascii="宋体" w:cs="宋体"/>
                <w:kern w:val="0"/>
                <w:sz w:val="20"/>
                <w:szCs w:val="20"/>
              </w:rPr>
            </w:pPr>
          </w:p>
        </w:tc>
        <w:tc>
          <w:tcPr>
            <w:tcW w:w="1861" w:type="dxa"/>
          </w:tcPr>
          <w:p w14:paraId="108848D5" w14:textId="77777777" w:rsidR="008E6E14" w:rsidRPr="00A560D3" w:rsidRDefault="008E6E14" w:rsidP="004A4C01">
            <w:pPr>
              <w:autoSpaceDE w:val="0"/>
              <w:autoSpaceDN w:val="0"/>
              <w:adjustRightInd w:val="0"/>
              <w:spacing w:line="267" w:lineRule="exact"/>
              <w:ind w:left="107"/>
              <w:jc w:val="left"/>
              <w:rPr>
                <w:ins w:id="922" w:author="wincol" w:date="2016-04-15T14:31:00Z"/>
                <w:rFonts w:ascii="宋体" w:cs="宋体"/>
                <w:kern w:val="0"/>
                <w:sz w:val="20"/>
                <w:szCs w:val="20"/>
              </w:rPr>
            </w:pPr>
          </w:p>
        </w:tc>
      </w:tr>
      <w:tr w:rsidR="008E6E14" w14:paraId="7730A122" w14:textId="77777777" w:rsidTr="004A4C01">
        <w:trPr>
          <w:cantSplit/>
          <w:trHeight w:val="139"/>
          <w:ins w:id="923" w:author="wincol" w:date="2016-04-15T14:31:00Z"/>
        </w:trPr>
        <w:tc>
          <w:tcPr>
            <w:tcW w:w="761" w:type="dxa"/>
            <w:vMerge/>
          </w:tcPr>
          <w:p w14:paraId="69029C9C" w14:textId="77777777" w:rsidR="008E6E14" w:rsidRDefault="008E6E14" w:rsidP="004A4C01">
            <w:pPr>
              <w:rPr>
                <w:ins w:id="924" w:author="wincol" w:date="2016-04-15T14:31:00Z"/>
                <w:rFonts w:ascii="宋体" w:hAnsi="宋体"/>
              </w:rPr>
            </w:pPr>
          </w:p>
        </w:tc>
        <w:tc>
          <w:tcPr>
            <w:tcW w:w="1899" w:type="dxa"/>
          </w:tcPr>
          <w:p w14:paraId="243EF772" w14:textId="77777777" w:rsidR="008E6E14" w:rsidRPr="00A560D3" w:rsidRDefault="008E6E14" w:rsidP="004A4C01">
            <w:pPr>
              <w:autoSpaceDE w:val="0"/>
              <w:autoSpaceDN w:val="0"/>
              <w:adjustRightInd w:val="0"/>
              <w:spacing w:line="267" w:lineRule="exact"/>
              <w:ind w:left="107"/>
              <w:jc w:val="left"/>
              <w:rPr>
                <w:ins w:id="925" w:author="wincol" w:date="2016-04-15T14:31:00Z"/>
                <w:rFonts w:ascii="宋体" w:cs="宋体"/>
                <w:kern w:val="0"/>
                <w:sz w:val="20"/>
                <w:szCs w:val="20"/>
              </w:rPr>
            </w:pPr>
            <w:ins w:id="926" w:author="wincol" w:date="2016-04-15T14:31:00Z">
              <w:r w:rsidRPr="00A560D3">
                <w:rPr>
                  <w:rFonts w:ascii="宋体" w:cs="宋体"/>
                  <w:kern w:val="0"/>
                  <w:sz w:val="20"/>
                  <w:szCs w:val="20"/>
                </w:rPr>
                <w:t>OLDREQSEQNO</w:t>
              </w:r>
            </w:ins>
          </w:p>
        </w:tc>
        <w:tc>
          <w:tcPr>
            <w:tcW w:w="1701" w:type="dxa"/>
          </w:tcPr>
          <w:p w14:paraId="1EA7A409" w14:textId="77777777" w:rsidR="008E6E14" w:rsidRPr="00A560D3" w:rsidRDefault="008E6E14" w:rsidP="004A4C01">
            <w:pPr>
              <w:autoSpaceDE w:val="0"/>
              <w:autoSpaceDN w:val="0"/>
              <w:adjustRightInd w:val="0"/>
              <w:spacing w:line="281" w:lineRule="exact"/>
              <w:ind w:left="108"/>
              <w:jc w:val="left"/>
              <w:rPr>
                <w:ins w:id="927" w:author="wincol" w:date="2016-04-15T14:31:00Z"/>
                <w:rFonts w:ascii="宋体" w:cs="宋体"/>
                <w:kern w:val="0"/>
                <w:sz w:val="20"/>
                <w:szCs w:val="20"/>
              </w:rPr>
            </w:pPr>
            <w:ins w:id="928" w:author="wincol" w:date="2016-04-15T14:31:00Z">
              <w:r w:rsidRPr="00A560D3">
                <w:rPr>
                  <w:rFonts w:ascii="宋体" w:cs="宋体" w:hint="eastAsia"/>
                  <w:kern w:val="0"/>
                  <w:sz w:val="20"/>
                  <w:szCs w:val="20"/>
                </w:rPr>
                <w:t>原</w:t>
              </w:r>
            </w:ins>
            <w:ins w:id="929" w:author="wincol" w:date="2016-06-12T11:31:00Z">
              <w:r w:rsidR="00FD5C21">
                <w:rPr>
                  <w:rFonts w:ascii="宋体" w:cs="宋体" w:hint="eastAsia"/>
                  <w:kern w:val="0"/>
                  <w:sz w:val="20"/>
                  <w:szCs w:val="20"/>
                </w:rPr>
                <w:t>开户</w:t>
              </w:r>
            </w:ins>
            <w:ins w:id="930" w:author="wincol" w:date="2016-04-15T14:31:00Z">
              <w:r w:rsidRPr="00A560D3">
                <w:rPr>
                  <w:rFonts w:ascii="宋体" w:cs="宋体" w:hint="eastAsia"/>
                  <w:kern w:val="0"/>
                  <w:sz w:val="20"/>
                  <w:szCs w:val="20"/>
                </w:rPr>
                <w:t>交易流水号</w:t>
              </w:r>
            </w:ins>
          </w:p>
        </w:tc>
        <w:tc>
          <w:tcPr>
            <w:tcW w:w="850" w:type="dxa"/>
          </w:tcPr>
          <w:p w14:paraId="204CBC05" w14:textId="77777777" w:rsidR="008E6E14" w:rsidRDefault="008E6E14" w:rsidP="00F12E63">
            <w:pPr>
              <w:autoSpaceDE w:val="0"/>
              <w:autoSpaceDN w:val="0"/>
              <w:adjustRightInd w:val="0"/>
              <w:spacing w:line="281" w:lineRule="exact"/>
              <w:jc w:val="left"/>
              <w:rPr>
                <w:ins w:id="931" w:author="wincol" w:date="2016-04-15T14:31:00Z"/>
                <w:rFonts w:ascii="宋体" w:cs="宋体"/>
                <w:kern w:val="0"/>
                <w:sz w:val="20"/>
                <w:szCs w:val="20"/>
              </w:rPr>
            </w:pPr>
            <w:ins w:id="932" w:author="wincol" w:date="2016-04-15T14:31:00Z">
              <w:r>
                <w:rPr>
                  <w:rFonts w:ascii="宋体" w:cs="宋体" w:hint="eastAsia"/>
                  <w:kern w:val="0"/>
                  <w:sz w:val="20"/>
                  <w:szCs w:val="20"/>
                </w:rPr>
                <w:t>C</w:t>
              </w:r>
              <w:r w:rsidRPr="00A560D3">
                <w:rPr>
                  <w:rFonts w:ascii="宋体" w:cs="宋体"/>
                  <w:kern w:val="0"/>
                  <w:sz w:val="20"/>
                  <w:szCs w:val="20"/>
                </w:rPr>
                <w:t>(</w:t>
              </w:r>
            </w:ins>
            <w:ins w:id="933" w:author="wincol" w:date="2016-06-12T18:34:00Z">
              <w:r w:rsidR="00F12E63">
                <w:rPr>
                  <w:rFonts w:ascii="宋体" w:cs="宋体" w:hint="eastAsia"/>
                  <w:kern w:val="0"/>
                  <w:sz w:val="20"/>
                  <w:szCs w:val="20"/>
                </w:rPr>
                <w:t>28</w:t>
              </w:r>
            </w:ins>
            <w:ins w:id="934" w:author="wincol" w:date="2016-04-15T14:31:00Z">
              <w:r w:rsidRPr="00A560D3">
                <w:rPr>
                  <w:rFonts w:ascii="宋体" w:cs="宋体"/>
                  <w:kern w:val="0"/>
                  <w:sz w:val="20"/>
                  <w:szCs w:val="20"/>
                </w:rPr>
                <w:t>)</w:t>
              </w:r>
            </w:ins>
          </w:p>
        </w:tc>
        <w:tc>
          <w:tcPr>
            <w:tcW w:w="709" w:type="dxa"/>
          </w:tcPr>
          <w:p w14:paraId="3AD5E1FC" w14:textId="77777777" w:rsidR="008E6E14" w:rsidRPr="00A560D3" w:rsidRDefault="008E6E14" w:rsidP="004A4C01">
            <w:pPr>
              <w:autoSpaceDE w:val="0"/>
              <w:autoSpaceDN w:val="0"/>
              <w:adjustRightInd w:val="0"/>
              <w:spacing w:line="281" w:lineRule="exact"/>
              <w:jc w:val="left"/>
              <w:rPr>
                <w:ins w:id="935" w:author="wincol" w:date="2016-04-15T14:31:00Z"/>
                <w:rFonts w:ascii="宋体" w:cs="宋体"/>
                <w:kern w:val="0"/>
                <w:sz w:val="20"/>
                <w:szCs w:val="20"/>
              </w:rPr>
            </w:pPr>
            <w:ins w:id="936" w:author="wincol" w:date="2016-04-15T14:31:00Z">
              <w:r>
                <w:rPr>
                  <w:rFonts w:ascii="宋体" w:cs="宋体" w:hint="eastAsia"/>
                  <w:kern w:val="0"/>
                  <w:sz w:val="20"/>
                  <w:szCs w:val="20"/>
                </w:rPr>
                <w:t>否</w:t>
              </w:r>
            </w:ins>
          </w:p>
        </w:tc>
        <w:tc>
          <w:tcPr>
            <w:tcW w:w="1861" w:type="dxa"/>
          </w:tcPr>
          <w:p w14:paraId="3A4B560A" w14:textId="77777777" w:rsidR="008E6E14" w:rsidRPr="00A560D3" w:rsidRDefault="008E6E14" w:rsidP="004A4C01">
            <w:pPr>
              <w:autoSpaceDE w:val="0"/>
              <w:autoSpaceDN w:val="0"/>
              <w:adjustRightInd w:val="0"/>
              <w:spacing w:line="267" w:lineRule="exact"/>
              <w:ind w:left="107"/>
              <w:jc w:val="left"/>
              <w:rPr>
                <w:ins w:id="937" w:author="wincol" w:date="2016-04-15T14:31:00Z"/>
                <w:rFonts w:ascii="宋体" w:cs="宋体"/>
                <w:kern w:val="0"/>
                <w:sz w:val="20"/>
                <w:szCs w:val="20"/>
              </w:rPr>
            </w:pPr>
          </w:p>
        </w:tc>
      </w:tr>
      <w:tr w:rsidR="008E6E14" w14:paraId="58775751" w14:textId="77777777" w:rsidTr="004A4C01">
        <w:trPr>
          <w:cantSplit/>
          <w:trHeight w:val="139"/>
          <w:ins w:id="938" w:author="wincol" w:date="2016-04-15T14:31:00Z"/>
        </w:trPr>
        <w:tc>
          <w:tcPr>
            <w:tcW w:w="761" w:type="dxa"/>
            <w:vMerge/>
          </w:tcPr>
          <w:p w14:paraId="1FA29DF3" w14:textId="77777777" w:rsidR="008E6E14" w:rsidRDefault="008E6E14" w:rsidP="004A4C01">
            <w:pPr>
              <w:rPr>
                <w:ins w:id="939" w:author="wincol" w:date="2016-04-15T14:31:00Z"/>
                <w:rFonts w:ascii="宋体" w:hAnsi="宋体"/>
              </w:rPr>
            </w:pPr>
          </w:p>
        </w:tc>
        <w:tc>
          <w:tcPr>
            <w:tcW w:w="1899" w:type="dxa"/>
          </w:tcPr>
          <w:p w14:paraId="3C922BD9" w14:textId="77777777" w:rsidR="008E6E14" w:rsidRPr="00A560D3" w:rsidRDefault="008E6E14" w:rsidP="004A4C01">
            <w:pPr>
              <w:autoSpaceDE w:val="0"/>
              <w:autoSpaceDN w:val="0"/>
              <w:adjustRightInd w:val="0"/>
              <w:spacing w:line="281" w:lineRule="exact"/>
              <w:ind w:left="108"/>
              <w:jc w:val="left"/>
              <w:rPr>
                <w:ins w:id="940" w:author="wincol" w:date="2016-04-15T14:31:00Z"/>
                <w:rFonts w:ascii="宋体" w:cs="宋体"/>
                <w:kern w:val="0"/>
                <w:sz w:val="20"/>
                <w:szCs w:val="20"/>
              </w:rPr>
            </w:pPr>
            <w:ins w:id="941" w:author="wincol" w:date="2016-04-15T14:31:00Z">
              <w:r w:rsidRPr="00A560D3">
                <w:rPr>
                  <w:rFonts w:ascii="宋体" w:cs="宋体"/>
                  <w:kern w:val="0"/>
                  <w:sz w:val="20"/>
                  <w:szCs w:val="20"/>
                </w:rPr>
                <w:t>ACNAME</w:t>
              </w:r>
            </w:ins>
          </w:p>
        </w:tc>
        <w:tc>
          <w:tcPr>
            <w:tcW w:w="1701" w:type="dxa"/>
          </w:tcPr>
          <w:p w14:paraId="4EA902FE" w14:textId="77777777" w:rsidR="008E6E14" w:rsidRPr="00A560D3" w:rsidRDefault="008E6E14" w:rsidP="004A4C01">
            <w:pPr>
              <w:autoSpaceDE w:val="0"/>
              <w:autoSpaceDN w:val="0"/>
              <w:adjustRightInd w:val="0"/>
              <w:spacing w:line="267" w:lineRule="exact"/>
              <w:ind w:left="107"/>
              <w:jc w:val="left"/>
              <w:rPr>
                <w:ins w:id="942" w:author="wincol" w:date="2016-04-15T14:31:00Z"/>
                <w:rFonts w:ascii="宋体" w:cs="宋体"/>
                <w:kern w:val="0"/>
                <w:sz w:val="20"/>
                <w:szCs w:val="20"/>
              </w:rPr>
            </w:pPr>
            <w:ins w:id="943" w:author="wincol" w:date="2016-04-15T14:31:00Z">
              <w:r w:rsidRPr="00A560D3">
                <w:rPr>
                  <w:rFonts w:ascii="宋体" w:cs="宋体" w:hint="eastAsia"/>
                  <w:kern w:val="0"/>
                  <w:sz w:val="20"/>
                  <w:szCs w:val="20"/>
                </w:rPr>
                <w:t>客户姓名</w:t>
              </w:r>
            </w:ins>
          </w:p>
        </w:tc>
        <w:tc>
          <w:tcPr>
            <w:tcW w:w="850" w:type="dxa"/>
          </w:tcPr>
          <w:p w14:paraId="44E497F9" w14:textId="77777777" w:rsidR="008E6E14" w:rsidRDefault="008E6E14" w:rsidP="004A4C01">
            <w:pPr>
              <w:rPr>
                <w:ins w:id="944" w:author="wincol" w:date="2016-04-15T14:31:00Z"/>
                <w:rFonts w:ascii="宋体" w:hAnsi="宋体"/>
              </w:rPr>
            </w:pPr>
            <w:ins w:id="945" w:author="wincol" w:date="2016-04-15T14:31: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128</w:t>
              </w:r>
              <w:r w:rsidRPr="00A560D3">
                <w:rPr>
                  <w:rFonts w:ascii="宋体" w:cs="宋体"/>
                  <w:kern w:val="0"/>
                  <w:sz w:val="20"/>
                  <w:szCs w:val="20"/>
                </w:rPr>
                <w:t>)</w:t>
              </w:r>
            </w:ins>
          </w:p>
        </w:tc>
        <w:tc>
          <w:tcPr>
            <w:tcW w:w="709" w:type="dxa"/>
          </w:tcPr>
          <w:p w14:paraId="10A71329" w14:textId="77777777" w:rsidR="008E6E14" w:rsidRDefault="008E6E14" w:rsidP="004A4C01">
            <w:pPr>
              <w:rPr>
                <w:ins w:id="946" w:author="wincol" w:date="2016-04-15T14:31:00Z"/>
                <w:rFonts w:ascii="宋体" w:hAnsi="宋体"/>
              </w:rPr>
            </w:pPr>
            <w:ins w:id="947" w:author="wincol" w:date="2016-04-15T14:31:00Z">
              <w:r>
                <w:rPr>
                  <w:rFonts w:ascii="宋体" w:hAnsi="宋体" w:hint="eastAsia"/>
                </w:rPr>
                <w:t>是</w:t>
              </w:r>
            </w:ins>
          </w:p>
        </w:tc>
        <w:tc>
          <w:tcPr>
            <w:tcW w:w="1861" w:type="dxa"/>
          </w:tcPr>
          <w:p w14:paraId="7496CE5A" w14:textId="77777777" w:rsidR="008E6E14" w:rsidRDefault="008E6E14" w:rsidP="004A4C01">
            <w:pPr>
              <w:rPr>
                <w:ins w:id="948" w:author="wincol" w:date="2016-04-15T14:31:00Z"/>
                <w:rFonts w:ascii="宋体" w:hAnsi="宋体"/>
              </w:rPr>
            </w:pPr>
          </w:p>
        </w:tc>
      </w:tr>
      <w:tr w:rsidR="008E6E14" w14:paraId="0756FDC9" w14:textId="77777777" w:rsidTr="004A4C01">
        <w:trPr>
          <w:cantSplit/>
          <w:trHeight w:val="139"/>
          <w:ins w:id="949" w:author="wincol" w:date="2016-04-15T14:31:00Z"/>
        </w:trPr>
        <w:tc>
          <w:tcPr>
            <w:tcW w:w="761" w:type="dxa"/>
            <w:vMerge/>
          </w:tcPr>
          <w:p w14:paraId="755DABBE" w14:textId="77777777" w:rsidR="008E6E14" w:rsidRDefault="008E6E14" w:rsidP="004A4C01">
            <w:pPr>
              <w:rPr>
                <w:ins w:id="950" w:author="wincol" w:date="2016-04-15T14:31:00Z"/>
                <w:rFonts w:ascii="宋体" w:hAnsi="宋体"/>
              </w:rPr>
            </w:pPr>
          </w:p>
        </w:tc>
        <w:tc>
          <w:tcPr>
            <w:tcW w:w="1899" w:type="dxa"/>
          </w:tcPr>
          <w:p w14:paraId="259298C1" w14:textId="77777777" w:rsidR="008E6E14" w:rsidRPr="00A560D3" w:rsidRDefault="008E6E14" w:rsidP="004A4C01">
            <w:pPr>
              <w:autoSpaceDE w:val="0"/>
              <w:autoSpaceDN w:val="0"/>
              <w:adjustRightInd w:val="0"/>
              <w:spacing w:line="281" w:lineRule="exact"/>
              <w:ind w:left="108"/>
              <w:jc w:val="left"/>
              <w:rPr>
                <w:ins w:id="951" w:author="wincol" w:date="2016-04-15T14:31:00Z"/>
                <w:rFonts w:ascii="宋体" w:cs="宋体"/>
                <w:kern w:val="0"/>
                <w:sz w:val="20"/>
                <w:szCs w:val="20"/>
              </w:rPr>
            </w:pPr>
            <w:ins w:id="952" w:author="wincol" w:date="2016-04-15T14:31:00Z">
              <w:r w:rsidRPr="00A560D3">
                <w:rPr>
                  <w:rFonts w:ascii="宋体" w:cs="宋体"/>
                  <w:kern w:val="0"/>
                  <w:sz w:val="20"/>
                  <w:szCs w:val="20"/>
                </w:rPr>
                <w:t>IDTYPE</w:t>
              </w:r>
            </w:ins>
          </w:p>
        </w:tc>
        <w:tc>
          <w:tcPr>
            <w:tcW w:w="1701" w:type="dxa"/>
          </w:tcPr>
          <w:p w14:paraId="03FAD9FE" w14:textId="77777777" w:rsidR="008E6E14" w:rsidRPr="00A560D3" w:rsidRDefault="008E6E14" w:rsidP="004A4C01">
            <w:pPr>
              <w:autoSpaceDE w:val="0"/>
              <w:autoSpaceDN w:val="0"/>
              <w:adjustRightInd w:val="0"/>
              <w:spacing w:line="267" w:lineRule="exact"/>
              <w:ind w:left="107"/>
              <w:jc w:val="left"/>
              <w:rPr>
                <w:ins w:id="953" w:author="wincol" w:date="2016-04-15T14:31:00Z"/>
                <w:rFonts w:ascii="宋体" w:cs="宋体"/>
                <w:kern w:val="0"/>
                <w:sz w:val="20"/>
                <w:szCs w:val="20"/>
              </w:rPr>
            </w:pPr>
            <w:ins w:id="954" w:author="wincol" w:date="2016-04-15T14:31:00Z">
              <w:r w:rsidRPr="00A560D3">
                <w:rPr>
                  <w:rFonts w:ascii="宋体" w:cs="宋体" w:hint="eastAsia"/>
                  <w:kern w:val="0"/>
                  <w:sz w:val="20"/>
                  <w:szCs w:val="20"/>
                </w:rPr>
                <w:t>证件类型</w:t>
              </w:r>
            </w:ins>
          </w:p>
        </w:tc>
        <w:tc>
          <w:tcPr>
            <w:tcW w:w="850" w:type="dxa"/>
          </w:tcPr>
          <w:p w14:paraId="49898963" w14:textId="77777777" w:rsidR="008E6E14" w:rsidRDefault="008E6E14" w:rsidP="004A4C01">
            <w:pPr>
              <w:rPr>
                <w:ins w:id="955" w:author="wincol" w:date="2016-04-15T14:31:00Z"/>
                <w:rFonts w:ascii="宋体" w:cs="宋体"/>
                <w:kern w:val="0"/>
                <w:sz w:val="20"/>
                <w:szCs w:val="20"/>
              </w:rPr>
            </w:pPr>
            <w:ins w:id="956" w:author="wincol" w:date="2016-04-15T14:31: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4</w:t>
              </w:r>
              <w:r w:rsidRPr="00A560D3">
                <w:rPr>
                  <w:rFonts w:ascii="宋体" w:cs="宋体"/>
                  <w:kern w:val="0"/>
                  <w:sz w:val="20"/>
                  <w:szCs w:val="20"/>
                </w:rPr>
                <w:t>)</w:t>
              </w:r>
            </w:ins>
          </w:p>
        </w:tc>
        <w:tc>
          <w:tcPr>
            <w:tcW w:w="709" w:type="dxa"/>
          </w:tcPr>
          <w:p w14:paraId="3C6889EF" w14:textId="77777777" w:rsidR="008E6E14" w:rsidRDefault="008E6E14" w:rsidP="004A4C01">
            <w:pPr>
              <w:rPr>
                <w:ins w:id="957" w:author="wincol" w:date="2016-04-15T14:31:00Z"/>
                <w:rFonts w:ascii="宋体" w:hAnsi="宋体"/>
              </w:rPr>
            </w:pPr>
            <w:ins w:id="958" w:author="wincol" w:date="2016-04-15T14:31:00Z">
              <w:r>
                <w:rPr>
                  <w:rFonts w:ascii="宋体" w:hAnsi="宋体" w:hint="eastAsia"/>
                </w:rPr>
                <w:t>是</w:t>
              </w:r>
            </w:ins>
          </w:p>
        </w:tc>
        <w:tc>
          <w:tcPr>
            <w:tcW w:w="1861" w:type="dxa"/>
          </w:tcPr>
          <w:p w14:paraId="1180700B" w14:textId="77777777" w:rsidR="008E6E14" w:rsidRDefault="00443AE5" w:rsidP="004A4C01">
            <w:pPr>
              <w:autoSpaceDE w:val="0"/>
              <w:autoSpaceDN w:val="0"/>
              <w:adjustRightInd w:val="0"/>
              <w:spacing w:line="267" w:lineRule="exact"/>
              <w:jc w:val="left"/>
              <w:rPr>
                <w:ins w:id="959" w:author="wincol" w:date="2016-04-15T14:31:00Z"/>
                <w:rFonts w:ascii="宋体" w:cs="宋体"/>
                <w:kern w:val="0"/>
                <w:sz w:val="20"/>
                <w:szCs w:val="20"/>
              </w:rPr>
            </w:pPr>
            <w:ins w:id="960" w:author="wincol" w:date="2016-04-28T11:33:00Z">
              <w:r>
                <w:rPr>
                  <w:rFonts w:ascii="宋体" w:cs="宋体" w:hint="eastAsia"/>
                  <w:kern w:val="0"/>
                  <w:sz w:val="20"/>
                  <w:szCs w:val="20"/>
                </w:rPr>
                <w:t>身份证：1010</w:t>
              </w:r>
            </w:ins>
          </w:p>
        </w:tc>
      </w:tr>
      <w:tr w:rsidR="008E6E14" w14:paraId="1E395538" w14:textId="77777777" w:rsidTr="004A4C01">
        <w:trPr>
          <w:cantSplit/>
          <w:trHeight w:val="139"/>
          <w:ins w:id="961" w:author="wincol" w:date="2016-04-15T14:31:00Z"/>
        </w:trPr>
        <w:tc>
          <w:tcPr>
            <w:tcW w:w="761" w:type="dxa"/>
            <w:vMerge/>
          </w:tcPr>
          <w:p w14:paraId="2F52CCCE" w14:textId="77777777" w:rsidR="008E6E14" w:rsidRDefault="008E6E14" w:rsidP="004A4C01">
            <w:pPr>
              <w:rPr>
                <w:ins w:id="962" w:author="wincol" w:date="2016-04-15T14:31:00Z"/>
                <w:rFonts w:ascii="宋体" w:hAnsi="宋体"/>
              </w:rPr>
            </w:pPr>
          </w:p>
        </w:tc>
        <w:tc>
          <w:tcPr>
            <w:tcW w:w="1899" w:type="dxa"/>
          </w:tcPr>
          <w:p w14:paraId="1687CAF0" w14:textId="77777777" w:rsidR="008E6E14" w:rsidRPr="00A560D3" w:rsidRDefault="008E6E14" w:rsidP="004A4C01">
            <w:pPr>
              <w:autoSpaceDE w:val="0"/>
              <w:autoSpaceDN w:val="0"/>
              <w:adjustRightInd w:val="0"/>
              <w:spacing w:line="281" w:lineRule="exact"/>
              <w:ind w:left="108"/>
              <w:jc w:val="left"/>
              <w:rPr>
                <w:ins w:id="963" w:author="wincol" w:date="2016-04-15T14:31:00Z"/>
                <w:rFonts w:ascii="宋体" w:cs="宋体"/>
                <w:kern w:val="0"/>
                <w:sz w:val="20"/>
                <w:szCs w:val="20"/>
              </w:rPr>
            </w:pPr>
            <w:ins w:id="964" w:author="wincol" w:date="2016-04-15T14:31:00Z">
              <w:r w:rsidRPr="00A560D3">
                <w:rPr>
                  <w:rFonts w:ascii="宋体" w:cs="宋体"/>
                  <w:kern w:val="0"/>
                  <w:sz w:val="20"/>
                  <w:szCs w:val="20"/>
                </w:rPr>
                <w:t>IDNO</w:t>
              </w:r>
            </w:ins>
          </w:p>
        </w:tc>
        <w:tc>
          <w:tcPr>
            <w:tcW w:w="1701" w:type="dxa"/>
          </w:tcPr>
          <w:p w14:paraId="72811354" w14:textId="77777777" w:rsidR="008E6E14" w:rsidRPr="00A560D3" w:rsidRDefault="008E6E14" w:rsidP="004A4C01">
            <w:pPr>
              <w:autoSpaceDE w:val="0"/>
              <w:autoSpaceDN w:val="0"/>
              <w:adjustRightInd w:val="0"/>
              <w:spacing w:line="267" w:lineRule="exact"/>
              <w:ind w:left="107"/>
              <w:jc w:val="left"/>
              <w:rPr>
                <w:ins w:id="965" w:author="wincol" w:date="2016-04-15T14:31:00Z"/>
                <w:rFonts w:ascii="宋体" w:cs="宋体"/>
                <w:kern w:val="0"/>
                <w:sz w:val="20"/>
                <w:szCs w:val="20"/>
              </w:rPr>
            </w:pPr>
            <w:ins w:id="966" w:author="wincol" w:date="2016-04-15T14:31:00Z">
              <w:r w:rsidRPr="00A560D3">
                <w:rPr>
                  <w:rFonts w:ascii="宋体" w:cs="宋体" w:hint="eastAsia"/>
                  <w:kern w:val="0"/>
                  <w:sz w:val="20"/>
                  <w:szCs w:val="20"/>
                </w:rPr>
                <w:t>证件号码</w:t>
              </w:r>
            </w:ins>
          </w:p>
        </w:tc>
        <w:tc>
          <w:tcPr>
            <w:tcW w:w="850" w:type="dxa"/>
          </w:tcPr>
          <w:p w14:paraId="5CCF7BEB" w14:textId="77777777" w:rsidR="008E6E14" w:rsidRDefault="008E6E14" w:rsidP="004A4C01">
            <w:pPr>
              <w:rPr>
                <w:ins w:id="967" w:author="wincol" w:date="2016-04-15T14:31:00Z"/>
                <w:rFonts w:ascii="宋体" w:hAnsi="宋体"/>
              </w:rPr>
            </w:pPr>
            <w:ins w:id="968" w:author="wincol" w:date="2016-04-15T14:31:00Z">
              <w:r>
                <w:rPr>
                  <w:rFonts w:ascii="宋体" w:cs="宋体" w:hint="eastAsia"/>
                  <w:kern w:val="0"/>
                  <w:sz w:val="20"/>
                  <w:szCs w:val="20"/>
                </w:rPr>
                <w:t>C</w:t>
              </w:r>
              <w:r w:rsidRPr="00A560D3">
                <w:rPr>
                  <w:rFonts w:ascii="宋体" w:cs="宋体"/>
                  <w:kern w:val="0"/>
                  <w:sz w:val="20"/>
                  <w:szCs w:val="20"/>
                </w:rPr>
                <w:t>(32)</w:t>
              </w:r>
            </w:ins>
          </w:p>
        </w:tc>
        <w:tc>
          <w:tcPr>
            <w:tcW w:w="709" w:type="dxa"/>
          </w:tcPr>
          <w:p w14:paraId="1ED1D0B2" w14:textId="77777777" w:rsidR="008E6E14" w:rsidRDefault="008E6E14" w:rsidP="004A4C01">
            <w:pPr>
              <w:rPr>
                <w:ins w:id="969" w:author="wincol" w:date="2016-04-15T14:31:00Z"/>
                <w:rFonts w:ascii="宋体" w:hAnsi="宋体"/>
              </w:rPr>
            </w:pPr>
            <w:ins w:id="970" w:author="wincol" w:date="2016-04-15T14:31:00Z">
              <w:r>
                <w:rPr>
                  <w:rFonts w:ascii="宋体" w:hAnsi="宋体" w:hint="eastAsia"/>
                </w:rPr>
                <w:t>是</w:t>
              </w:r>
            </w:ins>
          </w:p>
        </w:tc>
        <w:tc>
          <w:tcPr>
            <w:tcW w:w="1861" w:type="dxa"/>
          </w:tcPr>
          <w:p w14:paraId="72400CD6" w14:textId="77777777" w:rsidR="008E6E14" w:rsidRDefault="008E6E14" w:rsidP="004A4C01">
            <w:pPr>
              <w:rPr>
                <w:ins w:id="971" w:author="wincol" w:date="2016-04-15T14:31:00Z"/>
                <w:rFonts w:ascii="宋体" w:hAnsi="宋体"/>
              </w:rPr>
            </w:pPr>
          </w:p>
        </w:tc>
      </w:tr>
      <w:tr w:rsidR="008E6E14" w14:paraId="5E008B91" w14:textId="77777777" w:rsidTr="004A4C01">
        <w:trPr>
          <w:cantSplit/>
          <w:trHeight w:val="139"/>
          <w:ins w:id="972" w:author="wincol" w:date="2016-04-15T14:31:00Z"/>
        </w:trPr>
        <w:tc>
          <w:tcPr>
            <w:tcW w:w="761" w:type="dxa"/>
            <w:vMerge/>
          </w:tcPr>
          <w:p w14:paraId="18871957" w14:textId="77777777" w:rsidR="008E6E14" w:rsidRDefault="008E6E14" w:rsidP="004A4C01">
            <w:pPr>
              <w:rPr>
                <w:ins w:id="973" w:author="wincol" w:date="2016-04-15T14:31:00Z"/>
                <w:rFonts w:ascii="宋体" w:hAnsi="宋体"/>
              </w:rPr>
            </w:pPr>
          </w:p>
        </w:tc>
        <w:tc>
          <w:tcPr>
            <w:tcW w:w="1899" w:type="dxa"/>
          </w:tcPr>
          <w:p w14:paraId="11E3E9D6" w14:textId="77777777" w:rsidR="008E6E14" w:rsidRPr="00A560D3" w:rsidRDefault="008E6E14" w:rsidP="004A4C01">
            <w:pPr>
              <w:autoSpaceDE w:val="0"/>
              <w:autoSpaceDN w:val="0"/>
              <w:adjustRightInd w:val="0"/>
              <w:spacing w:line="281" w:lineRule="exact"/>
              <w:ind w:left="108"/>
              <w:jc w:val="left"/>
              <w:rPr>
                <w:ins w:id="974" w:author="wincol" w:date="2016-04-15T14:31:00Z"/>
                <w:rFonts w:ascii="宋体" w:cs="宋体"/>
                <w:kern w:val="0"/>
                <w:sz w:val="20"/>
                <w:szCs w:val="20"/>
              </w:rPr>
            </w:pPr>
            <w:ins w:id="975" w:author="wincol" w:date="2016-04-15T14:31:00Z">
              <w:r w:rsidRPr="00A560D3">
                <w:rPr>
                  <w:rFonts w:ascii="宋体" w:cs="宋体"/>
                  <w:kern w:val="0"/>
                  <w:sz w:val="20"/>
                  <w:szCs w:val="20"/>
                </w:rPr>
                <w:t>MOBILE</w:t>
              </w:r>
            </w:ins>
          </w:p>
        </w:tc>
        <w:tc>
          <w:tcPr>
            <w:tcW w:w="1701" w:type="dxa"/>
          </w:tcPr>
          <w:p w14:paraId="6F8E784D" w14:textId="77777777" w:rsidR="008E6E14" w:rsidRPr="00A560D3" w:rsidRDefault="008E6E14" w:rsidP="004A4C01">
            <w:pPr>
              <w:autoSpaceDE w:val="0"/>
              <w:autoSpaceDN w:val="0"/>
              <w:adjustRightInd w:val="0"/>
              <w:spacing w:line="267" w:lineRule="exact"/>
              <w:ind w:left="107"/>
              <w:jc w:val="left"/>
              <w:rPr>
                <w:ins w:id="976" w:author="wincol" w:date="2016-04-15T14:31:00Z"/>
                <w:rFonts w:ascii="宋体" w:cs="宋体"/>
                <w:kern w:val="0"/>
                <w:sz w:val="20"/>
                <w:szCs w:val="20"/>
              </w:rPr>
            </w:pPr>
            <w:ins w:id="977" w:author="wincol" w:date="2016-04-15T14:31:00Z">
              <w:r w:rsidRPr="00A560D3">
                <w:rPr>
                  <w:rFonts w:ascii="宋体" w:cs="宋体" w:hint="eastAsia"/>
                  <w:kern w:val="0"/>
                  <w:sz w:val="20"/>
                  <w:szCs w:val="20"/>
                </w:rPr>
                <w:t>手机号码</w:t>
              </w:r>
            </w:ins>
          </w:p>
        </w:tc>
        <w:tc>
          <w:tcPr>
            <w:tcW w:w="850" w:type="dxa"/>
          </w:tcPr>
          <w:p w14:paraId="47AA1FB4" w14:textId="77777777" w:rsidR="008E6E14" w:rsidRPr="00A560D3" w:rsidRDefault="00D9242A" w:rsidP="004A4C01">
            <w:pPr>
              <w:autoSpaceDE w:val="0"/>
              <w:autoSpaceDN w:val="0"/>
              <w:adjustRightInd w:val="0"/>
              <w:spacing w:line="281" w:lineRule="exact"/>
              <w:jc w:val="left"/>
              <w:rPr>
                <w:ins w:id="978" w:author="wincol" w:date="2016-04-15T14:31:00Z"/>
                <w:rFonts w:ascii="宋体" w:cs="宋体"/>
                <w:kern w:val="0"/>
                <w:sz w:val="20"/>
                <w:szCs w:val="20"/>
              </w:rPr>
            </w:pPr>
            <w:ins w:id="979" w:author="wincol" w:date="2016-04-28T12:21:00Z">
              <w:r w:rsidRPr="00D9242A">
                <w:rPr>
                  <w:rFonts w:ascii="宋体" w:cs="宋体"/>
                  <w:kern w:val="0"/>
                  <w:sz w:val="20"/>
                  <w:szCs w:val="20"/>
                </w:rPr>
                <w:t>N</w:t>
              </w:r>
            </w:ins>
            <w:ins w:id="980" w:author="wincol" w:date="2016-04-15T14:31:00Z">
              <w:r w:rsidR="008E6E14" w:rsidRPr="00A560D3">
                <w:rPr>
                  <w:rFonts w:ascii="宋体" w:cs="宋体"/>
                  <w:kern w:val="0"/>
                  <w:sz w:val="20"/>
                  <w:szCs w:val="20"/>
                </w:rPr>
                <w:t>(</w:t>
              </w:r>
              <w:r w:rsidR="008E6E14">
                <w:rPr>
                  <w:rFonts w:ascii="宋体" w:cs="宋体" w:hint="eastAsia"/>
                  <w:kern w:val="0"/>
                  <w:sz w:val="20"/>
                  <w:szCs w:val="20"/>
                </w:rPr>
                <w:t>18</w:t>
              </w:r>
              <w:r w:rsidR="008E6E14" w:rsidRPr="00A560D3">
                <w:rPr>
                  <w:rFonts w:ascii="宋体" w:cs="宋体"/>
                  <w:kern w:val="0"/>
                  <w:sz w:val="20"/>
                  <w:szCs w:val="20"/>
                </w:rPr>
                <w:t>)</w:t>
              </w:r>
            </w:ins>
          </w:p>
        </w:tc>
        <w:tc>
          <w:tcPr>
            <w:tcW w:w="709" w:type="dxa"/>
          </w:tcPr>
          <w:p w14:paraId="648F0E6F" w14:textId="77777777" w:rsidR="008E6E14" w:rsidRDefault="008E6E14" w:rsidP="004A4C01">
            <w:pPr>
              <w:rPr>
                <w:ins w:id="981" w:author="wincol" w:date="2016-04-15T14:31:00Z"/>
                <w:rFonts w:ascii="宋体" w:hAnsi="宋体"/>
              </w:rPr>
            </w:pPr>
            <w:ins w:id="982" w:author="wincol" w:date="2016-04-15T14:31:00Z">
              <w:r>
                <w:rPr>
                  <w:rFonts w:ascii="宋体" w:hAnsi="宋体" w:hint="eastAsia"/>
                </w:rPr>
                <w:t>是</w:t>
              </w:r>
            </w:ins>
          </w:p>
        </w:tc>
        <w:tc>
          <w:tcPr>
            <w:tcW w:w="1861" w:type="dxa"/>
          </w:tcPr>
          <w:p w14:paraId="5F29B48E" w14:textId="77777777" w:rsidR="008E6E14" w:rsidRDefault="008E6E14" w:rsidP="004A4C01">
            <w:pPr>
              <w:rPr>
                <w:ins w:id="983" w:author="wincol" w:date="2016-04-15T14:31:00Z"/>
                <w:rFonts w:ascii="宋体" w:hAnsi="宋体"/>
              </w:rPr>
            </w:pPr>
          </w:p>
        </w:tc>
      </w:tr>
      <w:tr w:rsidR="008E6E14" w14:paraId="6FAD260A" w14:textId="77777777" w:rsidTr="004A4C01">
        <w:trPr>
          <w:cantSplit/>
          <w:trHeight w:val="139"/>
          <w:ins w:id="984" w:author="wincol" w:date="2016-04-15T14:31:00Z"/>
        </w:trPr>
        <w:tc>
          <w:tcPr>
            <w:tcW w:w="761" w:type="dxa"/>
            <w:vMerge/>
          </w:tcPr>
          <w:p w14:paraId="55F72DAA" w14:textId="77777777" w:rsidR="008E6E14" w:rsidRDefault="008E6E14" w:rsidP="004A4C01">
            <w:pPr>
              <w:rPr>
                <w:ins w:id="985" w:author="wincol" w:date="2016-04-15T14:31:00Z"/>
                <w:rFonts w:ascii="宋体" w:hAnsi="宋体"/>
              </w:rPr>
            </w:pPr>
          </w:p>
        </w:tc>
        <w:tc>
          <w:tcPr>
            <w:tcW w:w="1899" w:type="dxa"/>
          </w:tcPr>
          <w:p w14:paraId="069FB37E" w14:textId="77777777" w:rsidR="008E6E14" w:rsidRPr="00A560D3" w:rsidRDefault="008E6E14" w:rsidP="004A4C01">
            <w:pPr>
              <w:autoSpaceDE w:val="0"/>
              <w:autoSpaceDN w:val="0"/>
              <w:adjustRightInd w:val="0"/>
              <w:spacing w:line="281" w:lineRule="exact"/>
              <w:ind w:left="108"/>
              <w:jc w:val="left"/>
              <w:rPr>
                <w:ins w:id="986" w:author="wincol" w:date="2016-04-15T14:31:00Z"/>
                <w:rFonts w:ascii="宋体" w:cs="宋体"/>
                <w:kern w:val="0"/>
                <w:sz w:val="20"/>
                <w:szCs w:val="20"/>
              </w:rPr>
            </w:pPr>
            <w:ins w:id="987" w:author="wincol" w:date="2016-04-15T14:31:00Z">
              <w:r w:rsidRPr="00A560D3">
                <w:rPr>
                  <w:rFonts w:ascii="宋体" w:cs="宋体"/>
                  <w:kern w:val="0"/>
                  <w:sz w:val="20"/>
                  <w:szCs w:val="20"/>
                </w:rPr>
                <w:t>ACNO</w:t>
              </w:r>
            </w:ins>
          </w:p>
        </w:tc>
        <w:tc>
          <w:tcPr>
            <w:tcW w:w="1701" w:type="dxa"/>
          </w:tcPr>
          <w:p w14:paraId="37B5AF5B" w14:textId="77777777" w:rsidR="008E6E14" w:rsidRPr="00A560D3" w:rsidRDefault="008E6E14" w:rsidP="004A4C01">
            <w:pPr>
              <w:autoSpaceDE w:val="0"/>
              <w:autoSpaceDN w:val="0"/>
              <w:adjustRightInd w:val="0"/>
              <w:spacing w:line="267" w:lineRule="exact"/>
              <w:ind w:left="107"/>
              <w:jc w:val="left"/>
              <w:rPr>
                <w:ins w:id="988" w:author="wincol" w:date="2016-04-15T14:31:00Z"/>
                <w:rFonts w:ascii="宋体" w:cs="宋体"/>
                <w:kern w:val="0"/>
                <w:sz w:val="20"/>
                <w:szCs w:val="20"/>
              </w:rPr>
            </w:pPr>
            <w:ins w:id="989" w:author="wincol" w:date="2016-04-15T14:31:00Z">
              <w:r w:rsidRPr="00A560D3">
                <w:rPr>
                  <w:rFonts w:ascii="宋体" w:cs="宋体" w:hint="eastAsia"/>
                  <w:kern w:val="0"/>
                  <w:sz w:val="20"/>
                  <w:szCs w:val="20"/>
                </w:rPr>
                <w:t>银行账号</w:t>
              </w:r>
            </w:ins>
          </w:p>
        </w:tc>
        <w:tc>
          <w:tcPr>
            <w:tcW w:w="850" w:type="dxa"/>
          </w:tcPr>
          <w:p w14:paraId="501513F1" w14:textId="77777777" w:rsidR="008E6E14" w:rsidRPr="00A560D3" w:rsidRDefault="00F97513" w:rsidP="004A4C01">
            <w:pPr>
              <w:autoSpaceDE w:val="0"/>
              <w:autoSpaceDN w:val="0"/>
              <w:adjustRightInd w:val="0"/>
              <w:spacing w:line="281" w:lineRule="exact"/>
              <w:jc w:val="left"/>
              <w:rPr>
                <w:ins w:id="990" w:author="wincol" w:date="2016-04-15T14:31:00Z"/>
                <w:rFonts w:ascii="宋体" w:cs="宋体"/>
                <w:kern w:val="0"/>
                <w:sz w:val="20"/>
                <w:szCs w:val="20"/>
              </w:rPr>
            </w:pPr>
            <w:ins w:id="991" w:author="wincol" w:date="2016-04-28T12:31:00Z">
              <w:r>
                <w:rPr>
                  <w:rFonts w:ascii="宋体" w:cs="宋体" w:hint="eastAsia"/>
                  <w:kern w:val="0"/>
                  <w:sz w:val="20"/>
                  <w:szCs w:val="20"/>
                </w:rPr>
                <w:t>N</w:t>
              </w:r>
            </w:ins>
            <w:ins w:id="992" w:author="wincol" w:date="2016-04-15T14:31:00Z">
              <w:r w:rsidR="008E6E14" w:rsidRPr="00A560D3">
                <w:rPr>
                  <w:rFonts w:ascii="宋体" w:cs="宋体"/>
                  <w:kern w:val="0"/>
                  <w:sz w:val="20"/>
                  <w:szCs w:val="20"/>
                </w:rPr>
                <w:t>(32)</w:t>
              </w:r>
            </w:ins>
          </w:p>
        </w:tc>
        <w:tc>
          <w:tcPr>
            <w:tcW w:w="709" w:type="dxa"/>
          </w:tcPr>
          <w:p w14:paraId="53AAF53E" w14:textId="77777777" w:rsidR="008E6E14" w:rsidRDefault="008E6E14" w:rsidP="004A4C01">
            <w:pPr>
              <w:rPr>
                <w:ins w:id="993" w:author="wincol" w:date="2016-04-15T14:31:00Z"/>
                <w:rFonts w:ascii="宋体" w:hAnsi="宋体"/>
              </w:rPr>
            </w:pPr>
            <w:ins w:id="994" w:author="wincol" w:date="2016-04-15T14:31:00Z">
              <w:r>
                <w:rPr>
                  <w:rFonts w:ascii="宋体" w:hAnsi="宋体" w:hint="eastAsia"/>
                </w:rPr>
                <w:t>是</w:t>
              </w:r>
            </w:ins>
          </w:p>
        </w:tc>
        <w:tc>
          <w:tcPr>
            <w:tcW w:w="1861" w:type="dxa"/>
          </w:tcPr>
          <w:p w14:paraId="608F2C8E" w14:textId="77777777" w:rsidR="008E6E14" w:rsidRDefault="008E6E14" w:rsidP="004A4C01">
            <w:pPr>
              <w:rPr>
                <w:ins w:id="995" w:author="wincol" w:date="2016-04-15T14:31:00Z"/>
                <w:rFonts w:ascii="宋体" w:hAnsi="宋体"/>
              </w:rPr>
            </w:pPr>
          </w:p>
        </w:tc>
      </w:tr>
    </w:tbl>
    <w:p w14:paraId="60994165" w14:textId="77777777" w:rsidR="00BE2BF9" w:rsidDel="00061F81" w:rsidRDefault="008E6E14" w:rsidP="003346A4">
      <w:pPr>
        <w:rPr>
          <w:del w:id="996" w:author="wincol" w:date="2016-04-12T17:59:00Z"/>
          <w:rFonts w:ascii="微软雅黑" w:eastAsia="微软雅黑" w:hAnsi="微软雅黑"/>
        </w:rPr>
      </w:pPr>
      <w:ins w:id="997" w:author="wincol" w:date="2016-04-15T14:31:00Z">
        <w:r w:rsidRPr="00A560D3">
          <w:rPr>
            <w:rFonts w:eastAsiaTheme="minorEastAsia" w:hint="eastAsia"/>
            <w:szCs w:val="21"/>
          </w:rPr>
          <w:t>第三方公司应返回</w:t>
        </w:r>
      </w:ins>
      <w:ins w:id="998" w:author="wincol" w:date="2016-04-18T15:05:00Z">
        <w:r w:rsidR="007F24C7">
          <w:rPr>
            <w:rFonts w:eastAsiaTheme="minorEastAsia" w:hint="eastAsia"/>
            <w:szCs w:val="21"/>
          </w:rPr>
          <w:t>（报文头内容按</w:t>
        </w:r>
      </w:ins>
      <w:ins w:id="999" w:author="wincol" w:date="2016-04-18T15:06:00Z">
        <w:r w:rsidR="007F24C7">
          <w:rPr>
            <w:rFonts w:eastAsiaTheme="minorEastAsia" w:hint="eastAsia"/>
            <w:szCs w:val="21"/>
          </w:rPr>
          <w:t>3.8</w:t>
        </w:r>
      </w:ins>
      <w:ins w:id="1000" w:author="wincol" w:date="2016-04-18T15:05:00Z">
        <w:r w:rsidR="007F24C7">
          <w:rPr>
            <w:rFonts w:eastAsiaTheme="minorEastAsia" w:hint="eastAsia"/>
            <w:szCs w:val="21"/>
          </w:rPr>
          <w:t>报文</w:t>
        </w:r>
      </w:ins>
      <w:ins w:id="1001" w:author="wincol" w:date="2016-04-18T15:06:00Z">
        <w:r w:rsidR="007F24C7">
          <w:rPr>
            <w:rFonts w:eastAsiaTheme="minorEastAsia" w:hint="eastAsia"/>
            <w:szCs w:val="21"/>
          </w:rPr>
          <w:t>头里的应答</w:t>
        </w:r>
      </w:ins>
      <w:ins w:id="1002" w:author="wincol" w:date="2016-04-18T15:05:00Z">
        <w:r w:rsidR="007F24C7">
          <w:rPr>
            <w:rFonts w:eastAsiaTheme="minorEastAsia" w:hint="eastAsia"/>
            <w:szCs w:val="21"/>
          </w:rPr>
          <w:t>报文</w:t>
        </w:r>
      </w:ins>
      <w:ins w:id="1003" w:author="wincol" w:date="2016-04-18T15:07:00Z">
        <w:r w:rsidR="007F24C7">
          <w:rPr>
            <w:rFonts w:eastAsiaTheme="minorEastAsia" w:hint="eastAsia"/>
            <w:szCs w:val="21"/>
          </w:rPr>
          <w:t>的报文</w:t>
        </w:r>
      </w:ins>
      <w:ins w:id="1004" w:author="wincol" w:date="2016-04-18T15:05:00Z">
        <w:r w:rsidR="007F24C7">
          <w:rPr>
            <w:rFonts w:eastAsiaTheme="minorEastAsia" w:hint="eastAsia"/>
            <w:szCs w:val="21"/>
          </w:rPr>
          <w:t>头定义）</w:t>
        </w:r>
      </w:ins>
      <w:ins w:id="1005" w:author="wincol" w:date="2016-04-15T14:31:00Z">
        <w:r w:rsidRPr="00A560D3">
          <w:rPr>
            <w:rFonts w:eastAsiaTheme="minorEastAsia" w:hint="eastAsia"/>
            <w:szCs w:val="21"/>
          </w:rPr>
          <w:t>：</w:t>
        </w:r>
      </w:ins>
    </w:p>
    <w:tbl>
      <w:tblPr>
        <w:tblW w:w="7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1"/>
        <w:gridCol w:w="1899"/>
        <w:gridCol w:w="1701"/>
        <w:gridCol w:w="850"/>
        <w:gridCol w:w="709"/>
        <w:gridCol w:w="1861"/>
      </w:tblGrid>
      <w:tr w:rsidR="00061F81" w14:paraId="72000CA9" w14:textId="77777777" w:rsidTr="00A517BF">
        <w:trPr>
          <w:trHeight w:val="290"/>
          <w:ins w:id="1006" w:author="wincol" w:date="2016-05-12T15:32:00Z"/>
        </w:trPr>
        <w:tc>
          <w:tcPr>
            <w:tcW w:w="761" w:type="dxa"/>
            <w:tcBorders>
              <w:bottom w:val="single" w:sz="4" w:space="0" w:color="auto"/>
            </w:tcBorders>
            <w:shd w:val="clear" w:color="auto" w:fill="C0C0C0"/>
          </w:tcPr>
          <w:p w14:paraId="726EB1F4" w14:textId="77777777" w:rsidR="00061F81" w:rsidRDefault="00061F81" w:rsidP="00A517BF">
            <w:pPr>
              <w:rPr>
                <w:ins w:id="1007" w:author="wincol" w:date="2016-05-12T15:32:00Z"/>
                <w:rFonts w:ascii="宋体" w:hAnsi="宋体"/>
                <w:b/>
                <w:szCs w:val="21"/>
              </w:rPr>
            </w:pPr>
            <w:ins w:id="1008" w:author="wincol" w:date="2016-05-12T15:32:00Z">
              <w:r>
                <w:rPr>
                  <w:rFonts w:ascii="宋体" w:hAnsi="宋体"/>
                  <w:b/>
                  <w:szCs w:val="21"/>
                </w:rPr>
                <w:t>模块</w:t>
              </w:r>
            </w:ins>
          </w:p>
        </w:tc>
        <w:tc>
          <w:tcPr>
            <w:tcW w:w="1899" w:type="dxa"/>
            <w:tcBorders>
              <w:bottom w:val="single" w:sz="4" w:space="0" w:color="auto"/>
            </w:tcBorders>
            <w:shd w:val="clear" w:color="auto" w:fill="C0C0C0"/>
          </w:tcPr>
          <w:p w14:paraId="1BADDDEC" w14:textId="77777777" w:rsidR="00061F81" w:rsidRDefault="00061F81" w:rsidP="00A517BF">
            <w:pPr>
              <w:rPr>
                <w:ins w:id="1009" w:author="wincol" w:date="2016-05-12T15:32:00Z"/>
                <w:rFonts w:ascii="宋体" w:hAnsi="宋体"/>
                <w:b/>
              </w:rPr>
            </w:pPr>
            <w:ins w:id="1010" w:author="wincol" w:date="2016-05-12T15:32:00Z">
              <w:r>
                <w:rPr>
                  <w:rFonts w:ascii="宋体" w:hAnsi="宋体"/>
                  <w:b/>
                  <w:szCs w:val="21"/>
                </w:rPr>
                <w:t>字段ID</w:t>
              </w:r>
            </w:ins>
          </w:p>
        </w:tc>
        <w:tc>
          <w:tcPr>
            <w:tcW w:w="1701" w:type="dxa"/>
            <w:tcBorders>
              <w:bottom w:val="single" w:sz="4" w:space="0" w:color="auto"/>
            </w:tcBorders>
            <w:shd w:val="clear" w:color="auto" w:fill="C0C0C0"/>
          </w:tcPr>
          <w:p w14:paraId="78275902" w14:textId="77777777" w:rsidR="00061F81" w:rsidRDefault="00061F81" w:rsidP="00A517BF">
            <w:pPr>
              <w:rPr>
                <w:ins w:id="1011" w:author="wincol" w:date="2016-05-12T15:32:00Z"/>
                <w:rFonts w:ascii="宋体" w:hAnsi="宋体"/>
                <w:b/>
              </w:rPr>
            </w:pPr>
            <w:ins w:id="1012" w:author="wincol" w:date="2016-05-12T15:32:00Z">
              <w:r>
                <w:rPr>
                  <w:rFonts w:ascii="宋体" w:hAnsi="宋体"/>
                  <w:b/>
                  <w:szCs w:val="21"/>
                </w:rPr>
                <w:t>字段名称</w:t>
              </w:r>
            </w:ins>
          </w:p>
        </w:tc>
        <w:tc>
          <w:tcPr>
            <w:tcW w:w="850" w:type="dxa"/>
            <w:tcBorders>
              <w:bottom w:val="single" w:sz="4" w:space="0" w:color="auto"/>
            </w:tcBorders>
            <w:shd w:val="clear" w:color="auto" w:fill="C0C0C0"/>
          </w:tcPr>
          <w:p w14:paraId="188E9D5C" w14:textId="77777777" w:rsidR="00061F81" w:rsidRDefault="00061F81" w:rsidP="00A517BF">
            <w:pPr>
              <w:rPr>
                <w:ins w:id="1013" w:author="wincol" w:date="2016-05-12T15:32:00Z"/>
                <w:rFonts w:ascii="宋体" w:hAnsi="宋体"/>
                <w:b/>
              </w:rPr>
            </w:pPr>
            <w:ins w:id="1014" w:author="wincol" w:date="2016-05-12T15:32:00Z">
              <w:r>
                <w:rPr>
                  <w:rFonts w:ascii="宋体" w:hAnsi="宋体"/>
                  <w:b/>
                  <w:szCs w:val="21"/>
                </w:rPr>
                <w:t>类型</w:t>
              </w:r>
            </w:ins>
          </w:p>
        </w:tc>
        <w:tc>
          <w:tcPr>
            <w:tcW w:w="709" w:type="dxa"/>
            <w:tcBorders>
              <w:bottom w:val="single" w:sz="4" w:space="0" w:color="auto"/>
            </w:tcBorders>
            <w:shd w:val="clear" w:color="auto" w:fill="C0C0C0"/>
          </w:tcPr>
          <w:p w14:paraId="3237A12C" w14:textId="77777777" w:rsidR="00061F81" w:rsidRDefault="00061F81" w:rsidP="00A517BF">
            <w:pPr>
              <w:rPr>
                <w:ins w:id="1015" w:author="wincol" w:date="2016-05-12T15:32:00Z"/>
                <w:rFonts w:ascii="宋体" w:hAnsi="宋体"/>
                <w:b/>
              </w:rPr>
            </w:pPr>
            <w:ins w:id="1016" w:author="wincol" w:date="2016-05-12T15:32:00Z">
              <w:r>
                <w:rPr>
                  <w:rFonts w:ascii="宋体" w:hAnsi="宋体" w:hint="eastAsia"/>
                  <w:b/>
                </w:rPr>
                <w:t>可空</w:t>
              </w:r>
            </w:ins>
          </w:p>
        </w:tc>
        <w:tc>
          <w:tcPr>
            <w:tcW w:w="1861" w:type="dxa"/>
            <w:tcBorders>
              <w:bottom w:val="single" w:sz="4" w:space="0" w:color="auto"/>
            </w:tcBorders>
            <w:shd w:val="clear" w:color="auto" w:fill="C0C0C0"/>
          </w:tcPr>
          <w:p w14:paraId="1B2EEB28" w14:textId="77777777" w:rsidR="00061F81" w:rsidRDefault="00061F81" w:rsidP="00A517BF">
            <w:pPr>
              <w:rPr>
                <w:ins w:id="1017" w:author="wincol" w:date="2016-05-12T15:32:00Z"/>
                <w:rFonts w:ascii="宋体" w:hAnsi="宋体"/>
                <w:b/>
              </w:rPr>
            </w:pPr>
            <w:ins w:id="1018" w:author="wincol" w:date="2016-05-12T15:32:00Z">
              <w:r>
                <w:rPr>
                  <w:rFonts w:ascii="宋体" w:hAnsi="宋体"/>
                  <w:b/>
                </w:rPr>
                <w:t>备注</w:t>
              </w:r>
            </w:ins>
          </w:p>
        </w:tc>
      </w:tr>
      <w:tr w:rsidR="00061F81" w14:paraId="7AD2F4E0" w14:textId="77777777" w:rsidTr="00A517BF">
        <w:trPr>
          <w:cantSplit/>
          <w:trHeight w:val="290"/>
          <w:ins w:id="1019" w:author="wincol" w:date="2016-05-12T15:32:00Z"/>
        </w:trPr>
        <w:tc>
          <w:tcPr>
            <w:tcW w:w="761" w:type="dxa"/>
            <w:vMerge w:val="restart"/>
          </w:tcPr>
          <w:p w14:paraId="06F292E7" w14:textId="77777777" w:rsidR="00061F81" w:rsidRDefault="00061F81" w:rsidP="00A517BF">
            <w:pPr>
              <w:jc w:val="center"/>
              <w:rPr>
                <w:ins w:id="1020" w:author="wincol" w:date="2016-05-12T15:32:00Z"/>
                <w:rFonts w:ascii="宋体" w:hAnsi="宋体"/>
              </w:rPr>
            </w:pPr>
            <w:ins w:id="1021" w:author="wincol" w:date="2016-05-12T15:32:00Z">
              <w:r>
                <w:rPr>
                  <w:rFonts w:ascii="宋体" w:hAnsi="宋体" w:hint="eastAsia"/>
                </w:rPr>
                <w:t>BODY</w:t>
              </w:r>
            </w:ins>
          </w:p>
        </w:tc>
        <w:tc>
          <w:tcPr>
            <w:tcW w:w="7020" w:type="dxa"/>
            <w:gridSpan w:val="5"/>
          </w:tcPr>
          <w:p w14:paraId="22FA63CA" w14:textId="77777777" w:rsidR="00061F81" w:rsidRDefault="00061F81" w:rsidP="00A517BF">
            <w:pPr>
              <w:rPr>
                <w:ins w:id="1022" w:author="wincol" w:date="2016-05-12T15:32:00Z"/>
                <w:rFonts w:ascii="宋体" w:hAnsi="宋体"/>
              </w:rPr>
            </w:pPr>
          </w:p>
        </w:tc>
      </w:tr>
      <w:tr w:rsidR="00061F81" w14:paraId="1CC902F3" w14:textId="77777777" w:rsidTr="00A517BF">
        <w:trPr>
          <w:cantSplit/>
          <w:trHeight w:val="290"/>
          <w:ins w:id="1023" w:author="wincol" w:date="2016-05-12T15:32:00Z"/>
        </w:trPr>
        <w:tc>
          <w:tcPr>
            <w:tcW w:w="761" w:type="dxa"/>
            <w:vMerge/>
          </w:tcPr>
          <w:p w14:paraId="0A0933EF" w14:textId="77777777" w:rsidR="00061F81" w:rsidRDefault="00061F81" w:rsidP="00A517BF">
            <w:pPr>
              <w:jc w:val="center"/>
              <w:rPr>
                <w:ins w:id="1024" w:author="wincol" w:date="2016-05-12T15:32:00Z"/>
                <w:rFonts w:ascii="宋体" w:hAnsi="宋体"/>
              </w:rPr>
            </w:pPr>
          </w:p>
        </w:tc>
        <w:tc>
          <w:tcPr>
            <w:tcW w:w="1899" w:type="dxa"/>
          </w:tcPr>
          <w:p w14:paraId="1E1A035C" w14:textId="77777777" w:rsidR="00061F81" w:rsidRPr="00BA665E" w:rsidRDefault="00061F81" w:rsidP="00A517BF">
            <w:pPr>
              <w:autoSpaceDE w:val="0"/>
              <w:autoSpaceDN w:val="0"/>
              <w:adjustRightInd w:val="0"/>
              <w:spacing w:line="267" w:lineRule="exact"/>
              <w:jc w:val="left"/>
              <w:rPr>
                <w:ins w:id="1025" w:author="wincol" w:date="2016-05-12T15:32:00Z"/>
                <w:rFonts w:ascii="宋体" w:hAnsi="宋体"/>
              </w:rPr>
            </w:pPr>
            <w:ins w:id="1026" w:author="wincol" w:date="2016-05-12T15:32:00Z">
              <w:r>
                <w:rPr>
                  <w:rFonts w:ascii="宋体" w:cs="宋体" w:hint="eastAsia"/>
                  <w:kern w:val="0"/>
                  <w:sz w:val="20"/>
                  <w:szCs w:val="20"/>
                </w:rPr>
                <w:t>TRANSCODE</w:t>
              </w:r>
            </w:ins>
          </w:p>
        </w:tc>
        <w:tc>
          <w:tcPr>
            <w:tcW w:w="1701" w:type="dxa"/>
          </w:tcPr>
          <w:p w14:paraId="66FFA85A" w14:textId="77777777" w:rsidR="00061F81" w:rsidRDefault="00061F81" w:rsidP="00A517BF">
            <w:pPr>
              <w:rPr>
                <w:ins w:id="1027" w:author="wincol" w:date="2016-05-12T15:32:00Z"/>
                <w:rFonts w:ascii="宋体" w:hAnsi="宋体"/>
              </w:rPr>
            </w:pPr>
            <w:ins w:id="1028" w:author="wincol" w:date="2016-05-12T15:32:00Z">
              <w:r w:rsidRPr="00A560D3">
                <w:rPr>
                  <w:rFonts w:ascii="宋体" w:cs="宋体" w:hint="eastAsia"/>
                  <w:kern w:val="0"/>
                  <w:sz w:val="20"/>
                  <w:szCs w:val="20"/>
                </w:rPr>
                <w:t>交易码</w:t>
              </w:r>
            </w:ins>
          </w:p>
        </w:tc>
        <w:tc>
          <w:tcPr>
            <w:tcW w:w="850" w:type="dxa"/>
          </w:tcPr>
          <w:p w14:paraId="78EA6CEB" w14:textId="77777777" w:rsidR="00061F81" w:rsidRDefault="00061F81" w:rsidP="00A517BF">
            <w:pPr>
              <w:rPr>
                <w:ins w:id="1029" w:author="wincol" w:date="2016-05-12T15:32:00Z"/>
                <w:rFonts w:ascii="宋体" w:hAnsi="宋体"/>
              </w:rPr>
            </w:pPr>
            <w:ins w:id="1030" w:author="wincol" w:date="2016-05-12T15:32: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8</w:t>
              </w:r>
              <w:r w:rsidRPr="00A560D3">
                <w:rPr>
                  <w:rFonts w:ascii="宋体" w:cs="宋体"/>
                  <w:kern w:val="0"/>
                  <w:sz w:val="20"/>
                  <w:szCs w:val="20"/>
                </w:rPr>
                <w:t>)</w:t>
              </w:r>
            </w:ins>
          </w:p>
        </w:tc>
        <w:tc>
          <w:tcPr>
            <w:tcW w:w="709" w:type="dxa"/>
          </w:tcPr>
          <w:p w14:paraId="5461669C" w14:textId="77777777" w:rsidR="00061F81" w:rsidRPr="00EA7B55" w:rsidRDefault="00061F81" w:rsidP="00A517BF">
            <w:pPr>
              <w:autoSpaceDE w:val="0"/>
              <w:autoSpaceDN w:val="0"/>
              <w:adjustRightInd w:val="0"/>
              <w:spacing w:line="267" w:lineRule="exact"/>
              <w:jc w:val="left"/>
              <w:rPr>
                <w:ins w:id="1031" w:author="wincol" w:date="2016-05-12T15:32:00Z"/>
                <w:rFonts w:ascii="宋体" w:cs="宋体"/>
                <w:kern w:val="0"/>
                <w:sz w:val="20"/>
                <w:szCs w:val="20"/>
              </w:rPr>
            </w:pPr>
            <w:ins w:id="1032" w:author="wincol" w:date="2016-05-12T15:32:00Z">
              <w:r>
                <w:rPr>
                  <w:rFonts w:ascii="宋体" w:cs="宋体" w:hint="eastAsia"/>
                  <w:kern w:val="0"/>
                  <w:sz w:val="20"/>
                  <w:szCs w:val="20"/>
                </w:rPr>
                <w:t>否</w:t>
              </w:r>
            </w:ins>
          </w:p>
        </w:tc>
        <w:tc>
          <w:tcPr>
            <w:tcW w:w="1861" w:type="dxa"/>
          </w:tcPr>
          <w:p w14:paraId="37AA5699" w14:textId="77777777" w:rsidR="00061F81" w:rsidRPr="00EA7B55" w:rsidRDefault="00061F81" w:rsidP="00A517BF">
            <w:pPr>
              <w:autoSpaceDE w:val="0"/>
              <w:autoSpaceDN w:val="0"/>
              <w:adjustRightInd w:val="0"/>
              <w:spacing w:line="267" w:lineRule="exact"/>
              <w:jc w:val="left"/>
              <w:rPr>
                <w:ins w:id="1033" w:author="wincol" w:date="2016-05-12T15:32:00Z"/>
                <w:rFonts w:ascii="宋体" w:cs="宋体"/>
                <w:kern w:val="0"/>
                <w:sz w:val="20"/>
                <w:szCs w:val="20"/>
              </w:rPr>
            </w:pPr>
            <w:ins w:id="1034" w:author="wincol" w:date="2016-05-12T15:32:00Z">
              <w:r>
                <w:rPr>
                  <w:rFonts w:ascii="宋体" w:cs="宋体" w:hint="eastAsia"/>
                  <w:kern w:val="0"/>
                  <w:sz w:val="20"/>
                  <w:szCs w:val="20"/>
                </w:rPr>
                <w:t>OGWR0001</w:t>
              </w:r>
            </w:ins>
          </w:p>
        </w:tc>
      </w:tr>
      <w:tr w:rsidR="00061F81" w14:paraId="0D846006" w14:textId="77777777" w:rsidTr="00A517BF">
        <w:trPr>
          <w:cantSplit/>
          <w:trHeight w:val="290"/>
          <w:ins w:id="1035" w:author="wincol" w:date="2016-05-12T15:32:00Z"/>
        </w:trPr>
        <w:tc>
          <w:tcPr>
            <w:tcW w:w="761" w:type="dxa"/>
            <w:vMerge/>
          </w:tcPr>
          <w:p w14:paraId="6682F62C" w14:textId="77777777" w:rsidR="00061F81" w:rsidRDefault="00061F81" w:rsidP="00A517BF">
            <w:pPr>
              <w:jc w:val="center"/>
              <w:rPr>
                <w:ins w:id="1036" w:author="wincol" w:date="2016-05-12T15:32:00Z"/>
                <w:rFonts w:ascii="宋体" w:hAnsi="宋体"/>
              </w:rPr>
            </w:pPr>
          </w:p>
        </w:tc>
        <w:tc>
          <w:tcPr>
            <w:tcW w:w="7020" w:type="dxa"/>
            <w:gridSpan w:val="5"/>
          </w:tcPr>
          <w:p w14:paraId="492AE447" w14:textId="77777777" w:rsidR="00061F81" w:rsidRPr="00EA7B55" w:rsidRDefault="00061F81" w:rsidP="00A517BF">
            <w:pPr>
              <w:autoSpaceDE w:val="0"/>
              <w:autoSpaceDN w:val="0"/>
              <w:adjustRightInd w:val="0"/>
              <w:spacing w:line="267" w:lineRule="exact"/>
              <w:jc w:val="left"/>
              <w:rPr>
                <w:ins w:id="1037" w:author="wincol" w:date="2016-05-12T15:32:00Z"/>
                <w:rFonts w:ascii="宋体" w:cs="宋体"/>
                <w:kern w:val="0"/>
                <w:sz w:val="20"/>
                <w:szCs w:val="20"/>
              </w:rPr>
            </w:pPr>
            <w:ins w:id="1038" w:author="wincol" w:date="2016-05-12T15:32:00Z">
              <w:r w:rsidRPr="00A710BB">
                <w:rPr>
                  <w:rFonts w:ascii="宋体" w:cs="宋体" w:hint="eastAsia"/>
                  <w:kern w:val="0"/>
                  <w:sz w:val="20"/>
                  <w:szCs w:val="20"/>
                </w:rPr>
                <w:t>数据</w:t>
              </w:r>
              <w:r>
                <w:rPr>
                  <w:rFonts w:ascii="宋体" w:cs="宋体" w:hint="eastAsia"/>
                  <w:kern w:val="0"/>
                  <w:sz w:val="20"/>
                  <w:szCs w:val="20"/>
                </w:rPr>
                <w:t>加密</w:t>
              </w:r>
              <w:r w:rsidRPr="00A710BB">
                <w:rPr>
                  <w:rFonts w:ascii="宋体" w:cs="宋体" w:hint="eastAsia"/>
                  <w:kern w:val="0"/>
                  <w:sz w:val="20"/>
                  <w:szCs w:val="20"/>
                </w:rPr>
                <w:t>域</w:t>
              </w:r>
              <w:r>
                <w:rPr>
                  <w:rFonts w:ascii="宋体" w:cs="宋体" w:hint="eastAsia"/>
                  <w:kern w:val="0"/>
                  <w:sz w:val="20"/>
                  <w:szCs w:val="20"/>
                </w:rPr>
                <w:t>都放到</w:t>
              </w:r>
              <w:r w:rsidRPr="00FC1B2B">
                <w:rPr>
                  <w:rFonts w:ascii="宋体" w:cs="宋体"/>
                  <w:kern w:val="0"/>
                  <w:sz w:val="20"/>
                  <w:szCs w:val="20"/>
                </w:rPr>
                <w:t>XMLPARA</w:t>
              </w:r>
              <w:r w:rsidRPr="00FC1B2B">
                <w:rPr>
                  <w:rFonts w:ascii="宋体" w:cs="宋体" w:hint="eastAsia"/>
                  <w:kern w:val="0"/>
                  <w:sz w:val="20"/>
                  <w:szCs w:val="20"/>
                </w:rPr>
                <w:t>里面</w:t>
              </w:r>
            </w:ins>
          </w:p>
        </w:tc>
      </w:tr>
      <w:tr w:rsidR="00061F81" w14:paraId="59BD8F01" w14:textId="77777777" w:rsidTr="00A517BF">
        <w:trPr>
          <w:cantSplit/>
          <w:trHeight w:val="139"/>
          <w:ins w:id="1039" w:author="wincol" w:date="2016-05-12T15:32:00Z"/>
        </w:trPr>
        <w:tc>
          <w:tcPr>
            <w:tcW w:w="761" w:type="dxa"/>
            <w:vMerge/>
          </w:tcPr>
          <w:p w14:paraId="2A646CB2" w14:textId="77777777" w:rsidR="00061F81" w:rsidRDefault="00061F81" w:rsidP="00A517BF">
            <w:pPr>
              <w:rPr>
                <w:ins w:id="1040" w:author="wincol" w:date="2016-05-12T15:32:00Z"/>
                <w:rFonts w:ascii="宋体" w:hAnsi="宋体"/>
              </w:rPr>
            </w:pPr>
          </w:p>
        </w:tc>
        <w:tc>
          <w:tcPr>
            <w:tcW w:w="1899" w:type="dxa"/>
          </w:tcPr>
          <w:p w14:paraId="69AAAA13" w14:textId="77777777" w:rsidR="00061F81" w:rsidRPr="00A560D3" w:rsidRDefault="00061F81" w:rsidP="00A517BF">
            <w:pPr>
              <w:autoSpaceDE w:val="0"/>
              <w:autoSpaceDN w:val="0"/>
              <w:adjustRightInd w:val="0"/>
              <w:spacing w:line="267" w:lineRule="exact"/>
              <w:jc w:val="left"/>
              <w:rPr>
                <w:ins w:id="1041" w:author="wincol" w:date="2016-05-12T15:32:00Z"/>
                <w:rFonts w:ascii="宋体" w:cs="宋体"/>
                <w:kern w:val="0"/>
                <w:sz w:val="20"/>
                <w:szCs w:val="20"/>
              </w:rPr>
            </w:pPr>
            <w:ins w:id="1042" w:author="wincol" w:date="2016-05-12T15:32:00Z">
              <w:r w:rsidRPr="00A560D3">
                <w:rPr>
                  <w:rFonts w:ascii="宋体" w:cs="宋体"/>
                  <w:kern w:val="0"/>
                  <w:sz w:val="20"/>
                  <w:szCs w:val="20"/>
                </w:rPr>
                <w:t>RETURNCODE</w:t>
              </w:r>
            </w:ins>
          </w:p>
        </w:tc>
        <w:tc>
          <w:tcPr>
            <w:tcW w:w="1701" w:type="dxa"/>
          </w:tcPr>
          <w:p w14:paraId="534B8AB2" w14:textId="77777777" w:rsidR="00061F81" w:rsidRPr="00A560D3" w:rsidRDefault="00061F81" w:rsidP="00A517BF">
            <w:pPr>
              <w:autoSpaceDE w:val="0"/>
              <w:autoSpaceDN w:val="0"/>
              <w:adjustRightInd w:val="0"/>
              <w:spacing w:line="281" w:lineRule="exact"/>
              <w:ind w:left="108"/>
              <w:jc w:val="left"/>
              <w:rPr>
                <w:ins w:id="1043" w:author="wincol" w:date="2016-05-12T15:32:00Z"/>
                <w:rFonts w:ascii="宋体" w:cs="宋体"/>
                <w:kern w:val="0"/>
                <w:sz w:val="20"/>
                <w:szCs w:val="20"/>
              </w:rPr>
            </w:pPr>
            <w:ins w:id="1044" w:author="wincol" w:date="2016-05-12T15:32:00Z">
              <w:r w:rsidRPr="00A560D3">
                <w:rPr>
                  <w:rFonts w:ascii="宋体" w:cs="宋体" w:hint="eastAsia"/>
                  <w:kern w:val="0"/>
                  <w:sz w:val="20"/>
                  <w:szCs w:val="20"/>
                </w:rPr>
                <w:t>响应码</w:t>
              </w:r>
            </w:ins>
          </w:p>
        </w:tc>
        <w:tc>
          <w:tcPr>
            <w:tcW w:w="850" w:type="dxa"/>
          </w:tcPr>
          <w:p w14:paraId="1414A8CE" w14:textId="77777777" w:rsidR="00061F81" w:rsidRPr="00A560D3" w:rsidRDefault="00061F81" w:rsidP="00A517BF">
            <w:pPr>
              <w:autoSpaceDE w:val="0"/>
              <w:autoSpaceDN w:val="0"/>
              <w:adjustRightInd w:val="0"/>
              <w:spacing w:line="281" w:lineRule="exact"/>
              <w:jc w:val="left"/>
              <w:rPr>
                <w:ins w:id="1045" w:author="wincol" w:date="2016-05-12T15:32:00Z"/>
                <w:rFonts w:ascii="宋体" w:cs="宋体"/>
                <w:kern w:val="0"/>
                <w:sz w:val="20"/>
                <w:szCs w:val="20"/>
              </w:rPr>
            </w:pPr>
            <w:ins w:id="1046" w:author="wincol" w:date="2016-05-12T15:32:00Z">
              <w:r>
                <w:rPr>
                  <w:rFonts w:ascii="宋体" w:cs="宋体" w:hint="eastAsia"/>
                  <w:kern w:val="0"/>
                  <w:sz w:val="20"/>
                  <w:szCs w:val="20"/>
                </w:rPr>
                <w:t>C</w:t>
              </w:r>
              <w:r w:rsidRPr="00A560D3">
                <w:rPr>
                  <w:rFonts w:ascii="宋体" w:cs="宋体"/>
                  <w:kern w:val="0"/>
                  <w:sz w:val="20"/>
                  <w:szCs w:val="20"/>
                </w:rPr>
                <w:t>(64)</w:t>
              </w:r>
            </w:ins>
          </w:p>
        </w:tc>
        <w:tc>
          <w:tcPr>
            <w:tcW w:w="709" w:type="dxa"/>
          </w:tcPr>
          <w:p w14:paraId="779CAE04" w14:textId="77777777" w:rsidR="00061F81" w:rsidRPr="00A560D3" w:rsidRDefault="00061F81" w:rsidP="00A517BF">
            <w:pPr>
              <w:autoSpaceDE w:val="0"/>
              <w:autoSpaceDN w:val="0"/>
              <w:adjustRightInd w:val="0"/>
              <w:spacing w:line="281" w:lineRule="exact"/>
              <w:ind w:left="108"/>
              <w:jc w:val="left"/>
              <w:rPr>
                <w:ins w:id="1047" w:author="wincol" w:date="2016-05-12T15:32:00Z"/>
                <w:rFonts w:ascii="宋体" w:cs="宋体"/>
                <w:kern w:val="0"/>
                <w:sz w:val="20"/>
                <w:szCs w:val="20"/>
              </w:rPr>
            </w:pPr>
            <w:ins w:id="1048" w:author="wincol" w:date="2016-05-12T15:32:00Z">
              <w:r>
                <w:rPr>
                  <w:rFonts w:ascii="宋体" w:cs="宋体" w:hint="eastAsia"/>
                  <w:kern w:val="0"/>
                  <w:sz w:val="20"/>
                  <w:szCs w:val="20"/>
                </w:rPr>
                <w:t>否</w:t>
              </w:r>
            </w:ins>
          </w:p>
        </w:tc>
        <w:tc>
          <w:tcPr>
            <w:tcW w:w="1861" w:type="dxa"/>
          </w:tcPr>
          <w:p w14:paraId="50CCBEB9" w14:textId="77777777" w:rsidR="00061F81" w:rsidRPr="00A560D3" w:rsidRDefault="00061F81" w:rsidP="00A517BF">
            <w:pPr>
              <w:autoSpaceDE w:val="0"/>
              <w:autoSpaceDN w:val="0"/>
              <w:adjustRightInd w:val="0"/>
              <w:spacing w:line="283" w:lineRule="exact"/>
              <w:ind w:left="108"/>
              <w:jc w:val="left"/>
              <w:rPr>
                <w:ins w:id="1049" w:author="wincol" w:date="2016-05-12T15:32:00Z"/>
                <w:rFonts w:ascii="宋体" w:cs="宋体"/>
                <w:kern w:val="0"/>
                <w:sz w:val="20"/>
                <w:szCs w:val="20"/>
              </w:rPr>
            </w:pPr>
            <w:ins w:id="1050" w:author="wincol" w:date="2016-05-12T15:32:00Z">
              <w:r w:rsidRPr="00A560D3">
                <w:rPr>
                  <w:rFonts w:ascii="宋体" w:cs="宋体"/>
                  <w:kern w:val="0"/>
                  <w:sz w:val="20"/>
                  <w:szCs w:val="20"/>
                </w:rPr>
                <w:t>000000</w:t>
              </w:r>
              <w:r w:rsidRPr="00A560D3">
                <w:rPr>
                  <w:rFonts w:ascii="宋体" w:cs="宋体" w:hint="eastAsia"/>
                  <w:kern w:val="0"/>
                  <w:sz w:val="20"/>
                  <w:szCs w:val="20"/>
                </w:rPr>
                <w:t>标识成功</w:t>
              </w:r>
            </w:ins>
          </w:p>
        </w:tc>
      </w:tr>
      <w:tr w:rsidR="00061F81" w14:paraId="67224BD7" w14:textId="77777777" w:rsidTr="00A517BF">
        <w:trPr>
          <w:cantSplit/>
          <w:trHeight w:val="139"/>
          <w:ins w:id="1051" w:author="wincol" w:date="2016-05-12T15:32:00Z"/>
        </w:trPr>
        <w:tc>
          <w:tcPr>
            <w:tcW w:w="761" w:type="dxa"/>
            <w:vMerge/>
          </w:tcPr>
          <w:p w14:paraId="5824045C" w14:textId="77777777" w:rsidR="00061F81" w:rsidRDefault="00061F81" w:rsidP="00A517BF">
            <w:pPr>
              <w:rPr>
                <w:ins w:id="1052" w:author="wincol" w:date="2016-05-12T15:32:00Z"/>
                <w:rFonts w:ascii="宋体" w:hAnsi="宋体"/>
              </w:rPr>
            </w:pPr>
          </w:p>
        </w:tc>
        <w:tc>
          <w:tcPr>
            <w:tcW w:w="1899" w:type="dxa"/>
          </w:tcPr>
          <w:p w14:paraId="78C825F2" w14:textId="77777777" w:rsidR="00061F81" w:rsidRPr="00A560D3" w:rsidRDefault="00061F81" w:rsidP="00A517BF">
            <w:pPr>
              <w:autoSpaceDE w:val="0"/>
              <w:autoSpaceDN w:val="0"/>
              <w:adjustRightInd w:val="0"/>
              <w:spacing w:line="267" w:lineRule="exact"/>
              <w:jc w:val="left"/>
              <w:rPr>
                <w:ins w:id="1053" w:author="wincol" w:date="2016-05-12T15:32:00Z"/>
                <w:rFonts w:ascii="宋体" w:cs="宋体"/>
                <w:kern w:val="0"/>
                <w:sz w:val="20"/>
                <w:szCs w:val="20"/>
              </w:rPr>
            </w:pPr>
            <w:ins w:id="1054" w:author="wincol" w:date="2016-05-12T15:32:00Z">
              <w:r w:rsidRPr="00A560D3">
                <w:rPr>
                  <w:rFonts w:ascii="宋体" w:cs="宋体"/>
                  <w:kern w:val="0"/>
                  <w:sz w:val="20"/>
                  <w:szCs w:val="20"/>
                </w:rPr>
                <w:t>RETURNMSG</w:t>
              </w:r>
            </w:ins>
          </w:p>
        </w:tc>
        <w:tc>
          <w:tcPr>
            <w:tcW w:w="1701" w:type="dxa"/>
          </w:tcPr>
          <w:p w14:paraId="31649DAA" w14:textId="77777777" w:rsidR="00061F81" w:rsidRPr="00A560D3" w:rsidRDefault="00061F81" w:rsidP="00A517BF">
            <w:pPr>
              <w:autoSpaceDE w:val="0"/>
              <w:autoSpaceDN w:val="0"/>
              <w:adjustRightInd w:val="0"/>
              <w:spacing w:line="281" w:lineRule="exact"/>
              <w:ind w:left="108"/>
              <w:jc w:val="left"/>
              <w:rPr>
                <w:ins w:id="1055" w:author="wincol" w:date="2016-05-12T15:32:00Z"/>
                <w:rFonts w:ascii="宋体" w:cs="宋体"/>
                <w:kern w:val="0"/>
                <w:sz w:val="20"/>
                <w:szCs w:val="20"/>
              </w:rPr>
            </w:pPr>
            <w:ins w:id="1056" w:author="wincol" w:date="2016-05-12T15:32:00Z">
              <w:r w:rsidRPr="00A560D3">
                <w:rPr>
                  <w:rFonts w:ascii="宋体" w:cs="宋体" w:hint="eastAsia"/>
                  <w:kern w:val="0"/>
                  <w:sz w:val="20"/>
                  <w:szCs w:val="20"/>
                </w:rPr>
                <w:t>响应信息</w:t>
              </w:r>
            </w:ins>
          </w:p>
        </w:tc>
        <w:tc>
          <w:tcPr>
            <w:tcW w:w="850" w:type="dxa"/>
          </w:tcPr>
          <w:p w14:paraId="7C015A32" w14:textId="77777777" w:rsidR="00061F81" w:rsidRPr="00A560D3" w:rsidRDefault="00061F81" w:rsidP="00A517BF">
            <w:pPr>
              <w:autoSpaceDE w:val="0"/>
              <w:autoSpaceDN w:val="0"/>
              <w:adjustRightInd w:val="0"/>
              <w:spacing w:line="267" w:lineRule="exact"/>
              <w:jc w:val="left"/>
              <w:rPr>
                <w:ins w:id="1057" w:author="wincol" w:date="2016-05-12T15:32:00Z"/>
                <w:rFonts w:ascii="宋体" w:cs="宋体"/>
                <w:kern w:val="0"/>
                <w:sz w:val="20"/>
                <w:szCs w:val="20"/>
              </w:rPr>
            </w:pPr>
            <w:ins w:id="1058" w:author="wincol" w:date="2016-05-12T15:32:00Z">
              <w:r>
                <w:rPr>
                  <w:rFonts w:ascii="宋体" w:cs="宋体" w:hint="eastAsia"/>
                  <w:kern w:val="0"/>
                  <w:sz w:val="20"/>
                  <w:szCs w:val="20"/>
                </w:rPr>
                <w:t>C</w:t>
              </w:r>
              <w:r w:rsidRPr="00A560D3">
                <w:rPr>
                  <w:rFonts w:ascii="宋体" w:cs="宋体"/>
                  <w:kern w:val="0"/>
                  <w:sz w:val="20"/>
                  <w:szCs w:val="20"/>
                </w:rPr>
                <w:t>(128)</w:t>
              </w:r>
            </w:ins>
          </w:p>
        </w:tc>
        <w:tc>
          <w:tcPr>
            <w:tcW w:w="709" w:type="dxa"/>
          </w:tcPr>
          <w:p w14:paraId="5AEE2F64" w14:textId="77777777" w:rsidR="00061F81" w:rsidRPr="00A560D3" w:rsidRDefault="00061F81" w:rsidP="00A517BF">
            <w:pPr>
              <w:autoSpaceDE w:val="0"/>
              <w:autoSpaceDN w:val="0"/>
              <w:adjustRightInd w:val="0"/>
              <w:spacing w:line="281" w:lineRule="exact"/>
              <w:ind w:left="108"/>
              <w:jc w:val="left"/>
              <w:rPr>
                <w:ins w:id="1059" w:author="wincol" w:date="2016-05-12T15:32:00Z"/>
                <w:rFonts w:ascii="宋体" w:cs="宋体"/>
                <w:kern w:val="0"/>
                <w:sz w:val="20"/>
                <w:szCs w:val="20"/>
              </w:rPr>
            </w:pPr>
            <w:ins w:id="1060" w:author="wincol" w:date="2016-05-12T15:32:00Z">
              <w:r>
                <w:rPr>
                  <w:rFonts w:ascii="宋体" w:cs="宋体" w:hint="eastAsia"/>
                  <w:kern w:val="0"/>
                  <w:sz w:val="20"/>
                  <w:szCs w:val="20"/>
                </w:rPr>
                <w:t>否</w:t>
              </w:r>
            </w:ins>
          </w:p>
        </w:tc>
        <w:tc>
          <w:tcPr>
            <w:tcW w:w="1861" w:type="dxa"/>
          </w:tcPr>
          <w:p w14:paraId="7E9CF9A6" w14:textId="77777777" w:rsidR="00061F81" w:rsidRPr="00A560D3" w:rsidRDefault="00061F81" w:rsidP="00A517BF">
            <w:pPr>
              <w:autoSpaceDE w:val="0"/>
              <w:autoSpaceDN w:val="0"/>
              <w:adjustRightInd w:val="0"/>
              <w:spacing w:line="283" w:lineRule="exact"/>
              <w:ind w:left="108"/>
              <w:jc w:val="left"/>
              <w:rPr>
                <w:ins w:id="1061" w:author="wincol" w:date="2016-05-12T15:32:00Z"/>
                <w:rFonts w:ascii="宋体" w:cs="宋体"/>
                <w:kern w:val="0"/>
                <w:sz w:val="20"/>
                <w:szCs w:val="20"/>
              </w:rPr>
            </w:pPr>
            <w:ins w:id="1062" w:author="wincol" w:date="2016-05-12T15:32:00Z">
              <w:r w:rsidRPr="00A560D3">
                <w:rPr>
                  <w:rFonts w:ascii="宋体" w:cs="宋体" w:hint="eastAsia"/>
                  <w:kern w:val="0"/>
                  <w:sz w:val="20"/>
                  <w:szCs w:val="20"/>
                </w:rPr>
                <w:t>交易成功</w:t>
              </w:r>
            </w:ins>
          </w:p>
        </w:tc>
      </w:tr>
      <w:tr w:rsidR="00061F81" w14:paraId="0FFD4644" w14:textId="77777777" w:rsidTr="00A517BF">
        <w:trPr>
          <w:cantSplit/>
          <w:trHeight w:val="139"/>
          <w:ins w:id="1063" w:author="wincol" w:date="2016-05-12T15:32:00Z"/>
        </w:trPr>
        <w:tc>
          <w:tcPr>
            <w:tcW w:w="761" w:type="dxa"/>
            <w:vMerge/>
          </w:tcPr>
          <w:p w14:paraId="29C45EBC" w14:textId="77777777" w:rsidR="00061F81" w:rsidRDefault="00061F81" w:rsidP="00A517BF">
            <w:pPr>
              <w:rPr>
                <w:ins w:id="1064" w:author="wincol" w:date="2016-05-12T15:32:00Z"/>
                <w:rFonts w:ascii="宋体" w:hAnsi="宋体"/>
              </w:rPr>
            </w:pPr>
          </w:p>
        </w:tc>
        <w:tc>
          <w:tcPr>
            <w:tcW w:w="1899" w:type="dxa"/>
          </w:tcPr>
          <w:p w14:paraId="6D730DCA" w14:textId="77777777" w:rsidR="00061F81" w:rsidRPr="00A560D3" w:rsidRDefault="00061F81" w:rsidP="00A517BF">
            <w:pPr>
              <w:autoSpaceDE w:val="0"/>
              <w:autoSpaceDN w:val="0"/>
              <w:adjustRightInd w:val="0"/>
              <w:spacing w:line="281" w:lineRule="exact"/>
              <w:jc w:val="left"/>
              <w:rPr>
                <w:ins w:id="1065" w:author="wincol" w:date="2016-05-12T15:32:00Z"/>
                <w:rFonts w:ascii="宋体" w:cs="宋体"/>
                <w:kern w:val="0"/>
                <w:sz w:val="20"/>
                <w:szCs w:val="20"/>
              </w:rPr>
            </w:pPr>
            <w:ins w:id="1066" w:author="wincol" w:date="2016-05-12T15:32:00Z">
              <w:r w:rsidRPr="00A560D3">
                <w:rPr>
                  <w:rFonts w:ascii="宋体" w:cs="宋体"/>
                  <w:kern w:val="0"/>
                  <w:sz w:val="20"/>
                  <w:szCs w:val="20"/>
                </w:rPr>
                <w:t>OLDREQSEQNO</w:t>
              </w:r>
            </w:ins>
          </w:p>
        </w:tc>
        <w:tc>
          <w:tcPr>
            <w:tcW w:w="1701" w:type="dxa"/>
          </w:tcPr>
          <w:p w14:paraId="71E4E0C3" w14:textId="77777777" w:rsidR="00061F81" w:rsidRPr="00A560D3" w:rsidRDefault="00061F81" w:rsidP="00A517BF">
            <w:pPr>
              <w:autoSpaceDE w:val="0"/>
              <w:autoSpaceDN w:val="0"/>
              <w:adjustRightInd w:val="0"/>
              <w:spacing w:line="267" w:lineRule="exact"/>
              <w:jc w:val="left"/>
              <w:rPr>
                <w:ins w:id="1067" w:author="wincol" w:date="2016-05-12T15:32:00Z"/>
                <w:rFonts w:ascii="宋体" w:cs="宋体"/>
                <w:kern w:val="0"/>
                <w:sz w:val="20"/>
                <w:szCs w:val="20"/>
              </w:rPr>
            </w:pPr>
            <w:ins w:id="1068" w:author="wincol" w:date="2016-05-12T15:32:00Z">
              <w:r w:rsidRPr="00A560D3">
                <w:rPr>
                  <w:rFonts w:ascii="宋体" w:cs="宋体" w:hint="eastAsia"/>
                  <w:kern w:val="0"/>
                  <w:sz w:val="20"/>
                  <w:szCs w:val="20"/>
                </w:rPr>
                <w:t>原</w:t>
              </w:r>
            </w:ins>
            <w:ins w:id="1069" w:author="wincol" w:date="2016-06-12T11:31:00Z">
              <w:r w:rsidR="00B35163">
                <w:rPr>
                  <w:rFonts w:ascii="宋体" w:cs="宋体" w:hint="eastAsia"/>
                  <w:kern w:val="0"/>
                  <w:sz w:val="20"/>
                  <w:szCs w:val="20"/>
                </w:rPr>
                <w:t>开户</w:t>
              </w:r>
            </w:ins>
            <w:ins w:id="1070" w:author="wincol" w:date="2016-05-12T15:32:00Z">
              <w:r w:rsidRPr="00A560D3">
                <w:rPr>
                  <w:rFonts w:ascii="宋体" w:cs="宋体" w:hint="eastAsia"/>
                  <w:kern w:val="0"/>
                  <w:sz w:val="20"/>
                  <w:szCs w:val="20"/>
                </w:rPr>
                <w:t>交易流水号</w:t>
              </w:r>
            </w:ins>
          </w:p>
        </w:tc>
        <w:tc>
          <w:tcPr>
            <w:tcW w:w="850" w:type="dxa"/>
          </w:tcPr>
          <w:p w14:paraId="748F85B5" w14:textId="77777777" w:rsidR="00061F81" w:rsidRPr="00A560D3" w:rsidRDefault="00061F81" w:rsidP="00F12E63">
            <w:pPr>
              <w:autoSpaceDE w:val="0"/>
              <w:autoSpaceDN w:val="0"/>
              <w:adjustRightInd w:val="0"/>
              <w:spacing w:line="281" w:lineRule="exact"/>
              <w:jc w:val="left"/>
              <w:rPr>
                <w:ins w:id="1071" w:author="wincol" w:date="2016-05-12T15:32:00Z"/>
                <w:rFonts w:ascii="宋体" w:cs="宋体"/>
                <w:kern w:val="0"/>
                <w:sz w:val="20"/>
                <w:szCs w:val="20"/>
              </w:rPr>
            </w:pPr>
            <w:ins w:id="1072" w:author="wincol" w:date="2016-05-12T15:32:00Z">
              <w:r>
                <w:rPr>
                  <w:rFonts w:ascii="宋体" w:cs="宋体" w:hint="eastAsia"/>
                  <w:kern w:val="0"/>
                  <w:sz w:val="20"/>
                  <w:szCs w:val="20"/>
                </w:rPr>
                <w:t>C</w:t>
              </w:r>
              <w:r w:rsidRPr="00A560D3">
                <w:rPr>
                  <w:rFonts w:ascii="宋体" w:cs="宋体"/>
                  <w:kern w:val="0"/>
                  <w:sz w:val="20"/>
                  <w:szCs w:val="20"/>
                </w:rPr>
                <w:t>(</w:t>
              </w:r>
            </w:ins>
            <w:ins w:id="1073" w:author="wincol" w:date="2016-06-12T18:34:00Z">
              <w:r w:rsidR="00F12E63">
                <w:rPr>
                  <w:rFonts w:ascii="宋体" w:cs="宋体" w:hint="eastAsia"/>
                  <w:kern w:val="0"/>
                  <w:sz w:val="20"/>
                  <w:szCs w:val="20"/>
                </w:rPr>
                <w:t>28</w:t>
              </w:r>
            </w:ins>
            <w:ins w:id="1074" w:author="wincol" w:date="2016-05-12T15:32:00Z">
              <w:r w:rsidRPr="00A560D3">
                <w:rPr>
                  <w:rFonts w:ascii="宋体" w:cs="宋体"/>
                  <w:kern w:val="0"/>
                  <w:sz w:val="20"/>
                  <w:szCs w:val="20"/>
                </w:rPr>
                <w:t>)</w:t>
              </w:r>
            </w:ins>
          </w:p>
        </w:tc>
        <w:tc>
          <w:tcPr>
            <w:tcW w:w="709" w:type="dxa"/>
          </w:tcPr>
          <w:p w14:paraId="41096E1C" w14:textId="77777777" w:rsidR="00061F81" w:rsidRDefault="00061F81" w:rsidP="00A517BF">
            <w:pPr>
              <w:rPr>
                <w:ins w:id="1075" w:author="wincol" w:date="2016-05-12T15:32:00Z"/>
                <w:rFonts w:ascii="宋体" w:hAnsi="宋体"/>
              </w:rPr>
            </w:pPr>
            <w:ins w:id="1076" w:author="wincol" w:date="2016-05-12T15:32:00Z">
              <w:r>
                <w:rPr>
                  <w:rFonts w:hint="eastAsia"/>
                </w:rPr>
                <w:t>否</w:t>
              </w:r>
            </w:ins>
          </w:p>
        </w:tc>
        <w:tc>
          <w:tcPr>
            <w:tcW w:w="1861" w:type="dxa"/>
          </w:tcPr>
          <w:p w14:paraId="21D1FDAB" w14:textId="77777777" w:rsidR="00061F81" w:rsidRDefault="00061F81" w:rsidP="00A517BF">
            <w:pPr>
              <w:rPr>
                <w:ins w:id="1077" w:author="wincol" w:date="2016-05-12T15:32:00Z"/>
                <w:rFonts w:ascii="宋体" w:hAnsi="宋体"/>
              </w:rPr>
            </w:pPr>
          </w:p>
        </w:tc>
      </w:tr>
    </w:tbl>
    <w:p w14:paraId="027D5A93" w14:textId="77777777" w:rsidR="0086455F" w:rsidRPr="00E12057" w:rsidRDefault="0086455F" w:rsidP="0042024B">
      <w:pPr>
        <w:pStyle w:val="3"/>
        <w:rPr>
          <w:ins w:id="1078" w:author="wincol" w:date="2016-06-02T11:43:00Z"/>
        </w:rPr>
      </w:pPr>
      <w:ins w:id="1079" w:author="wincol" w:date="2016-06-02T11:43:00Z">
        <w:r>
          <w:rPr>
            <w:rFonts w:hint="eastAsia"/>
          </w:rPr>
          <w:t>示例报文</w:t>
        </w:r>
      </w:ins>
    </w:p>
    <w:p w14:paraId="1E0871E7" w14:textId="77777777" w:rsidR="00A23723" w:rsidRDefault="00A23723" w:rsidP="00135FE6">
      <w:pPr>
        <w:rPr>
          <w:ins w:id="1080" w:author="wincol" w:date="2016-06-12T11:03:00Z"/>
          <w:rFonts w:ascii="微软雅黑" w:eastAsia="微软雅黑" w:hAnsi="微软雅黑"/>
          <w:sz w:val="18"/>
          <w:szCs w:val="18"/>
        </w:rPr>
      </w:pPr>
      <w:ins w:id="1081" w:author="wincol" w:date="2016-06-12T11:03:00Z">
        <w:r>
          <w:rPr>
            <w:rFonts w:ascii="微软雅黑" w:eastAsia="微软雅黑" w:hAnsi="微软雅黑" w:hint="eastAsia"/>
            <w:sz w:val="18"/>
            <w:szCs w:val="18"/>
          </w:rPr>
          <w:t>请求报文</w:t>
        </w:r>
      </w:ins>
      <w:ins w:id="1082" w:author="wincol" w:date="2016-06-12T11:04:00Z">
        <w:r w:rsidR="00207109">
          <w:rPr>
            <w:rFonts w:ascii="微软雅黑" w:eastAsia="微软雅黑" w:hAnsi="微软雅黑" w:hint="eastAsia"/>
            <w:sz w:val="18"/>
            <w:szCs w:val="18"/>
          </w:rPr>
          <w:t>中的</w:t>
        </w:r>
      </w:ins>
      <w:ins w:id="1083" w:author="wincol" w:date="2016-06-12T11:28:00Z">
        <w:r w:rsidR="00633226">
          <w:rPr>
            <w:rFonts w:ascii="微软雅黑" w:eastAsia="微软雅黑" w:hAnsi="微软雅黑" w:hint="eastAsia"/>
            <w:sz w:val="18"/>
            <w:szCs w:val="18"/>
          </w:rPr>
          <w:t>未进行编码的</w:t>
        </w:r>
      </w:ins>
      <w:ins w:id="1084" w:author="wincol" w:date="2016-06-12T11:04:00Z">
        <w:r w:rsidR="00207109">
          <w:rPr>
            <w:rFonts w:ascii="微软雅黑" w:eastAsia="微软雅黑" w:hAnsi="微软雅黑" w:hint="eastAsia"/>
            <w:sz w:val="18"/>
            <w:szCs w:val="18"/>
          </w:rPr>
          <w:t>XML</w:t>
        </w:r>
      </w:ins>
      <w:ins w:id="1085" w:author="wincol" w:date="2016-06-12T11:06:00Z">
        <w:r w:rsidR="003E0AB2">
          <w:rPr>
            <w:rFonts w:ascii="微软雅黑" w:eastAsia="微软雅黑" w:hAnsi="微软雅黑" w:hint="eastAsia"/>
            <w:sz w:val="18"/>
            <w:szCs w:val="18"/>
          </w:rPr>
          <w:t>报文</w:t>
        </w:r>
      </w:ins>
      <w:ins w:id="1086" w:author="wincol" w:date="2016-06-12T11:03:00Z">
        <w:r>
          <w:rPr>
            <w:rFonts w:ascii="微软雅黑" w:eastAsia="微软雅黑" w:hAnsi="微软雅黑" w:hint="eastAsia"/>
            <w:sz w:val="18"/>
            <w:szCs w:val="18"/>
          </w:rPr>
          <w:t>：</w:t>
        </w:r>
      </w:ins>
    </w:p>
    <w:p w14:paraId="45065CBF" w14:textId="77777777" w:rsidR="00135FE6" w:rsidRPr="00135FE6" w:rsidRDefault="00135FE6" w:rsidP="00135FE6">
      <w:pPr>
        <w:rPr>
          <w:ins w:id="1087" w:author="wincol" w:date="2016-06-12T11:02:00Z"/>
          <w:rFonts w:ascii="微软雅黑" w:eastAsia="微软雅黑" w:hAnsi="微软雅黑"/>
          <w:sz w:val="18"/>
          <w:szCs w:val="18"/>
        </w:rPr>
      </w:pPr>
      <w:ins w:id="1088" w:author="wincol" w:date="2016-06-12T11:02:00Z">
        <w:r w:rsidRPr="00135FE6">
          <w:rPr>
            <w:rFonts w:ascii="微软雅黑" w:eastAsia="微软雅黑" w:hAnsi="微软雅黑"/>
            <w:sz w:val="18"/>
            <w:szCs w:val="18"/>
          </w:rPr>
          <w:t>&lt;?xml version="1.0" encoding="UTF-8"?&gt;</w:t>
        </w:r>
      </w:ins>
    </w:p>
    <w:p w14:paraId="2020F437" w14:textId="77777777" w:rsidR="00135FE6" w:rsidRPr="00135FE6" w:rsidRDefault="00135FE6" w:rsidP="00135FE6">
      <w:pPr>
        <w:rPr>
          <w:ins w:id="1089" w:author="wincol" w:date="2016-06-12T11:02:00Z"/>
          <w:rFonts w:ascii="微软雅黑" w:eastAsia="微软雅黑" w:hAnsi="微软雅黑"/>
          <w:sz w:val="18"/>
          <w:szCs w:val="18"/>
        </w:rPr>
      </w:pPr>
      <w:ins w:id="1090" w:author="wincol" w:date="2016-06-12T11:02:00Z">
        <w:r w:rsidRPr="00135FE6">
          <w:rPr>
            <w:rFonts w:ascii="微软雅黑" w:eastAsia="微软雅黑" w:hAnsi="微软雅黑"/>
            <w:sz w:val="18"/>
            <w:szCs w:val="18"/>
          </w:rPr>
          <w:t>&lt;Document&gt;</w:t>
        </w:r>
      </w:ins>
    </w:p>
    <w:p w14:paraId="2B4599E1" w14:textId="77777777" w:rsidR="00135FE6" w:rsidRPr="00135FE6" w:rsidRDefault="00135FE6" w:rsidP="00135FE6">
      <w:pPr>
        <w:rPr>
          <w:ins w:id="1091" w:author="wincol" w:date="2016-06-12T11:02:00Z"/>
          <w:rFonts w:ascii="微软雅黑" w:eastAsia="微软雅黑" w:hAnsi="微软雅黑"/>
          <w:sz w:val="18"/>
          <w:szCs w:val="18"/>
        </w:rPr>
      </w:pPr>
      <w:ins w:id="1092" w:author="wincol" w:date="2016-06-12T11:02:00Z">
        <w:r w:rsidRPr="00135FE6">
          <w:rPr>
            <w:rFonts w:ascii="微软雅黑" w:eastAsia="微软雅黑" w:hAnsi="微软雅黑"/>
            <w:sz w:val="18"/>
            <w:szCs w:val="18"/>
          </w:rPr>
          <w:t>&lt;header&gt;</w:t>
        </w:r>
      </w:ins>
    </w:p>
    <w:p w14:paraId="282D138C" w14:textId="77777777" w:rsidR="00135FE6" w:rsidRPr="00135FE6" w:rsidRDefault="00135FE6" w:rsidP="00135FE6">
      <w:pPr>
        <w:rPr>
          <w:ins w:id="1093" w:author="wincol" w:date="2016-06-12T11:02:00Z"/>
          <w:rFonts w:ascii="微软雅黑" w:eastAsia="微软雅黑" w:hAnsi="微软雅黑"/>
          <w:sz w:val="18"/>
          <w:szCs w:val="18"/>
        </w:rPr>
      </w:pPr>
      <w:ins w:id="1094" w:author="wincol" w:date="2016-06-12T11:02:00Z">
        <w:r w:rsidRPr="00135FE6">
          <w:rPr>
            <w:rFonts w:ascii="微软雅黑" w:eastAsia="微软雅黑" w:hAnsi="微软雅黑"/>
            <w:sz w:val="18"/>
            <w:szCs w:val="18"/>
          </w:rPr>
          <w:tab/>
          <w:t>&lt;channelCode&gt;P2P001&lt;/channelCode&gt;</w:t>
        </w:r>
      </w:ins>
    </w:p>
    <w:p w14:paraId="6453AE49" w14:textId="77777777" w:rsidR="00135FE6" w:rsidRPr="00135FE6" w:rsidRDefault="00135FE6" w:rsidP="00135FE6">
      <w:pPr>
        <w:rPr>
          <w:ins w:id="1095" w:author="wincol" w:date="2016-06-12T11:02:00Z"/>
          <w:rFonts w:ascii="微软雅黑" w:eastAsia="微软雅黑" w:hAnsi="微软雅黑"/>
          <w:sz w:val="18"/>
          <w:szCs w:val="18"/>
        </w:rPr>
      </w:pPr>
      <w:ins w:id="1096" w:author="wincol" w:date="2016-06-12T11:02:00Z">
        <w:r w:rsidRPr="00135FE6">
          <w:rPr>
            <w:rFonts w:ascii="微软雅黑" w:eastAsia="微软雅黑" w:hAnsi="微软雅黑"/>
            <w:sz w:val="18"/>
            <w:szCs w:val="18"/>
          </w:rPr>
          <w:tab/>
          <w:t>&lt;channelFlow&gt;</w:t>
        </w:r>
      </w:ins>
      <w:ins w:id="1097" w:author="wincol" w:date="2016-06-12T11:31:00Z">
        <w:r w:rsidR="002127CE" w:rsidRPr="00C9697A">
          <w:rPr>
            <w:rFonts w:ascii="微软雅黑" w:eastAsia="微软雅黑" w:hAnsi="微软雅黑"/>
            <w:color w:val="FF0000"/>
            <w:sz w:val="18"/>
            <w:szCs w:val="18"/>
          </w:rPr>
          <w:t xml:space="preserve"> </w:t>
        </w:r>
      </w:ins>
      <w:ins w:id="1098" w:author="wincol" w:date="2016-06-12T16:42:00Z">
        <w:r w:rsidR="00011497">
          <w:rPr>
            <w:rFonts w:ascii="微软雅黑" w:eastAsia="微软雅黑" w:hAnsi="微软雅黑" w:hint="eastAsia"/>
            <w:color w:val="FF0000"/>
            <w:sz w:val="18"/>
            <w:szCs w:val="18"/>
          </w:rPr>
          <w:t>P2P00120160623042</w:t>
        </w:r>
      </w:ins>
      <w:ins w:id="1099" w:author="wincol" w:date="2016-06-12T11:02:00Z">
        <w:r w:rsidRPr="00C9697A">
          <w:rPr>
            <w:rFonts w:ascii="微软雅黑" w:eastAsia="微软雅黑" w:hAnsi="微软雅黑"/>
            <w:color w:val="FF0000"/>
            <w:sz w:val="18"/>
            <w:szCs w:val="18"/>
          </w:rPr>
          <w:t>02HyMS9O</w:t>
        </w:r>
        <w:r w:rsidRPr="00135FE6">
          <w:rPr>
            <w:rFonts w:ascii="微软雅黑" w:eastAsia="微软雅黑" w:hAnsi="微软雅黑"/>
            <w:sz w:val="18"/>
            <w:szCs w:val="18"/>
          </w:rPr>
          <w:t>&lt;/channelFlow&gt;</w:t>
        </w:r>
      </w:ins>
    </w:p>
    <w:p w14:paraId="79520AD8" w14:textId="77777777" w:rsidR="00135FE6" w:rsidRPr="00135FE6" w:rsidRDefault="00135FE6" w:rsidP="00135FE6">
      <w:pPr>
        <w:rPr>
          <w:ins w:id="1100" w:author="wincol" w:date="2016-06-12T11:02:00Z"/>
          <w:rFonts w:ascii="微软雅黑" w:eastAsia="微软雅黑" w:hAnsi="微软雅黑"/>
          <w:sz w:val="18"/>
          <w:szCs w:val="18"/>
        </w:rPr>
      </w:pPr>
      <w:ins w:id="1101" w:author="wincol" w:date="2016-06-12T11:02:00Z">
        <w:r w:rsidRPr="00135FE6">
          <w:rPr>
            <w:rFonts w:ascii="微软雅黑" w:eastAsia="微软雅黑" w:hAnsi="微软雅黑"/>
            <w:sz w:val="18"/>
            <w:szCs w:val="18"/>
          </w:rPr>
          <w:tab/>
          <w:t>&lt;channelDate&gt;20160323&lt;/channelDate&gt;</w:t>
        </w:r>
      </w:ins>
    </w:p>
    <w:p w14:paraId="5B7708FD" w14:textId="77777777" w:rsidR="00135FE6" w:rsidRPr="00135FE6" w:rsidRDefault="00135FE6" w:rsidP="00135FE6">
      <w:pPr>
        <w:rPr>
          <w:ins w:id="1102" w:author="wincol" w:date="2016-06-12T11:02:00Z"/>
          <w:rFonts w:ascii="微软雅黑" w:eastAsia="微软雅黑" w:hAnsi="微软雅黑"/>
          <w:sz w:val="18"/>
          <w:szCs w:val="18"/>
        </w:rPr>
      </w:pPr>
      <w:ins w:id="1103" w:author="wincol" w:date="2016-06-12T11:02:00Z">
        <w:r w:rsidRPr="00135FE6">
          <w:rPr>
            <w:rFonts w:ascii="微软雅黑" w:eastAsia="微软雅黑" w:hAnsi="微软雅黑"/>
            <w:sz w:val="18"/>
            <w:szCs w:val="18"/>
          </w:rPr>
          <w:tab/>
          <w:t>&lt;channelTime&gt;164011&lt;/channelTime&gt;</w:t>
        </w:r>
      </w:ins>
    </w:p>
    <w:p w14:paraId="00A0A9F5" w14:textId="77777777" w:rsidR="00135FE6" w:rsidRPr="00135FE6" w:rsidRDefault="00135FE6" w:rsidP="00135FE6">
      <w:pPr>
        <w:rPr>
          <w:ins w:id="1104" w:author="wincol" w:date="2016-06-12T11:02:00Z"/>
          <w:rFonts w:ascii="微软雅黑" w:eastAsia="微软雅黑" w:hAnsi="微软雅黑"/>
          <w:sz w:val="18"/>
          <w:szCs w:val="18"/>
        </w:rPr>
      </w:pPr>
      <w:ins w:id="1105" w:author="wincol" w:date="2016-06-12T11:02:00Z">
        <w:r w:rsidRPr="00135FE6">
          <w:rPr>
            <w:rFonts w:ascii="微软雅黑" w:eastAsia="微软雅黑" w:hAnsi="微软雅黑"/>
            <w:sz w:val="18"/>
            <w:szCs w:val="18"/>
          </w:rPr>
          <w:tab/>
          <w:t>&lt;encryptData&gt;&lt;/encryptData&gt;</w:t>
        </w:r>
      </w:ins>
    </w:p>
    <w:p w14:paraId="2EA4B987" w14:textId="77777777" w:rsidR="00135FE6" w:rsidRPr="00135FE6" w:rsidRDefault="00135FE6" w:rsidP="00135FE6">
      <w:pPr>
        <w:rPr>
          <w:ins w:id="1106" w:author="wincol" w:date="2016-06-12T11:02:00Z"/>
          <w:rFonts w:ascii="微软雅黑" w:eastAsia="微软雅黑" w:hAnsi="微软雅黑"/>
          <w:sz w:val="18"/>
          <w:szCs w:val="18"/>
        </w:rPr>
      </w:pPr>
      <w:ins w:id="1107" w:author="wincol" w:date="2016-06-12T11:02:00Z">
        <w:r w:rsidRPr="00135FE6">
          <w:rPr>
            <w:rFonts w:ascii="微软雅黑" w:eastAsia="微软雅黑" w:hAnsi="微软雅黑"/>
            <w:sz w:val="18"/>
            <w:szCs w:val="18"/>
          </w:rPr>
          <w:t>&lt;/header&gt;</w:t>
        </w:r>
      </w:ins>
    </w:p>
    <w:p w14:paraId="006E3941" w14:textId="77777777" w:rsidR="00135FE6" w:rsidRPr="00135FE6" w:rsidRDefault="00135FE6" w:rsidP="00135FE6">
      <w:pPr>
        <w:rPr>
          <w:ins w:id="1108" w:author="wincol" w:date="2016-06-12T11:02:00Z"/>
          <w:rFonts w:ascii="微软雅黑" w:eastAsia="微软雅黑" w:hAnsi="微软雅黑"/>
          <w:sz w:val="18"/>
          <w:szCs w:val="18"/>
        </w:rPr>
      </w:pPr>
      <w:ins w:id="1109" w:author="wincol" w:date="2016-06-12T11:02:00Z">
        <w:r w:rsidRPr="00135FE6">
          <w:rPr>
            <w:rFonts w:ascii="微软雅黑" w:eastAsia="微软雅黑" w:hAnsi="微软雅黑"/>
            <w:sz w:val="18"/>
            <w:szCs w:val="18"/>
          </w:rPr>
          <w:t xml:space="preserve">    &lt;body&gt;</w:t>
        </w:r>
      </w:ins>
    </w:p>
    <w:p w14:paraId="1F971CFD" w14:textId="77777777" w:rsidR="00135FE6" w:rsidRPr="00135FE6" w:rsidRDefault="00135FE6" w:rsidP="00135FE6">
      <w:pPr>
        <w:rPr>
          <w:ins w:id="1110" w:author="wincol" w:date="2016-06-12T11:02:00Z"/>
          <w:rFonts w:ascii="微软雅黑" w:eastAsia="微软雅黑" w:hAnsi="微软雅黑"/>
          <w:sz w:val="18"/>
          <w:szCs w:val="18"/>
        </w:rPr>
      </w:pPr>
      <w:ins w:id="1111" w:author="wincol" w:date="2016-06-12T11:02:00Z">
        <w:r w:rsidRPr="00135FE6">
          <w:rPr>
            <w:rFonts w:ascii="微软雅黑" w:eastAsia="微软雅黑" w:hAnsi="微软雅黑"/>
            <w:sz w:val="18"/>
            <w:szCs w:val="18"/>
          </w:rPr>
          <w:t xml:space="preserve">    &lt;TRANSCODE&gt;OGW00042&lt;/TRANSCODE&gt;</w:t>
        </w:r>
      </w:ins>
      <w:ins w:id="1112" w:author="wincol" w:date="2016-06-12T17:35:00Z">
        <w:r w:rsidR="0023783B" w:rsidRPr="0023783B">
          <w:t xml:space="preserve"> </w:t>
        </w:r>
        <w:r w:rsidR="0023783B" w:rsidRPr="0023783B">
          <w:rPr>
            <w:rFonts w:ascii="微软雅黑" w:eastAsia="微软雅黑" w:hAnsi="微软雅黑"/>
            <w:sz w:val="18"/>
            <w:szCs w:val="18"/>
          </w:rPr>
          <w:t>&lt;!</w:t>
        </w:r>
        <w:r w:rsidR="0023783B">
          <w:rPr>
            <w:rFonts w:ascii="微软雅黑" w:eastAsia="微软雅黑" w:hAnsi="微软雅黑"/>
            <w:sz w:val="18"/>
            <w:szCs w:val="18"/>
          </w:rPr>
          <w:t>—</w:t>
        </w:r>
        <w:r w:rsidR="0023783B">
          <w:rPr>
            <w:rFonts w:ascii="微软雅黑" w:eastAsia="微软雅黑" w:hAnsi="微软雅黑" w:hint="eastAsia"/>
            <w:sz w:val="18"/>
            <w:szCs w:val="18"/>
          </w:rPr>
          <w:t>APP版时传</w:t>
        </w:r>
      </w:ins>
      <w:ins w:id="1113" w:author="wincol" w:date="2016-06-12T17:36:00Z">
        <w:r w:rsidR="0023783B" w:rsidRPr="00723257">
          <w:rPr>
            <w:rFonts w:ascii="宋体" w:cs="宋体"/>
            <w:kern w:val="0"/>
            <w:sz w:val="20"/>
            <w:szCs w:val="20"/>
          </w:rPr>
          <w:t>OGW00090</w:t>
        </w:r>
      </w:ins>
      <w:ins w:id="1114" w:author="wincol" w:date="2016-06-12T17:35:00Z">
        <w:r w:rsidR="0023783B" w:rsidRPr="0023783B">
          <w:rPr>
            <w:rFonts w:ascii="微软雅黑" w:eastAsia="微软雅黑" w:hAnsi="微软雅黑"/>
            <w:sz w:val="18"/>
            <w:szCs w:val="18"/>
          </w:rPr>
          <w:t>--&gt;</w:t>
        </w:r>
      </w:ins>
    </w:p>
    <w:p w14:paraId="033FD1BF" w14:textId="77777777" w:rsidR="00135FE6" w:rsidRPr="00135FE6" w:rsidRDefault="00135FE6" w:rsidP="00135FE6">
      <w:pPr>
        <w:rPr>
          <w:ins w:id="1115" w:author="wincol" w:date="2016-06-12T11:02:00Z"/>
          <w:rFonts w:ascii="微软雅黑" w:eastAsia="微软雅黑" w:hAnsi="微软雅黑"/>
          <w:sz w:val="18"/>
          <w:szCs w:val="18"/>
        </w:rPr>
      </w:pPr>
      <w:ins w:id="1116" w:author="wincol" w:date="2016-06-12T11:02:00Z">
        <w:r w:rsidRPr="00135FE6">
          <w:rPr>
            <w:rFonts w:ascii="微软雅黑" w:eastAsia="微软雅黑" w:hAnsi="微软雅黑"/>
            <w:sz w:val="18"/>
            <w:szCs w:val="18"/>
          </w:rPr>
          <w:t>&lt;XMLPARA&gt;</w:t>
        </w:r>
      </w:ins>
    </w:p>
    <w:p w14:paraId="425E39B8" w14:textId="77777777" w:rsidR="00135FE6" w:rsidRPr="00135FE6" w:rsidRDefault="00135FE6" w:rsidP="00135FE6">
      <w:pPr>
        <w:rPr>
          <w:ins w:id="1117" w:author="wincol" w:date="2016-06-12T11:02:00Z"/>
          <w:rFonts w:ascii="微软雅黑" w:eastAsia="微软雅黑" w:hAnsi="微软雅黑"/>
          <w:sz w:val="18"/>
          <w:szCs w:val="18"/>
        </w:rPr>
      </w:pPr>
      <w:ins w:id="1118" w:author="wincol" w:date="2016-06-12T11:02:00Z">
        <w:r w:rsidRPr="00135FE6">
          <w:rPr>
            <w:rFonts w:ascii="微软雅黑" w:eastAsia="微软雅黑" w:hAnsi="微软雅黑"/>
            <w:sz w:val="18"/>
            <w:szCs w:val="18"/>
          </w:rPr>
          <w:t>&lt;MERCHANTID&gt;XJ</w:t>
        </w:r>
      </w:ins>
      <w:ins w:id="1119" w:author="wincol" w:date="2016-06-12T11:54:00Z">
        <w:r w:rsidR="006A25EB" w:rsidRPr="006A25EB">
          <w:t xml:space="preserve"> </w:t>
        </w:r>
        <w:r w:rsidR="006A25EB" w:rsidRPr="006A25EB">
          <w:rPr>
            <w:rFonts w:ascii="微软雅黑" w:eastAsia="微软雅黑" w:hAnsi="微软雅黑"/>
            <w:sz w:val="18"/>
            <w:szCs w:val="18"/>
          </w:rPr>
          <w:t>P</w:t>
        </w:r>
      </w:ins>
      <w:ins w:id="1120" w:author="wincol" w:date="2016-06-12T11:02:00Z">
        <w:r w:rsidRPr="00135FE6">
          <w:rPr>
            <w:rFonts w:ascii="微软雅黑" w:eastAsia="微软雅黑" w:hAnsi="微软雅黑"/>
            <w:sz w:val="18"/>
            <w:szCs w:val="18"/>
          </w:rPr>
          <w:t>&lt;/MERCHANTID&gt;</w:t>
        </w:r>
      </w:ins>
    </w:p>
    <w:p w14:paraId="33D91D91" w14:textId="77777777" w:rsidR="0023783B" w:rsidRPr="00135FE6" w:rsidRDefault="00135FE6" w:rsidP="0023783B">
      <w:pPr>
        <w:rPr>
          <w:ins w:id="1121" w:author="wincol" w:date="2016-06-12T17:36:00Z"/>
          <w:rFonts w:ascii="微软雅黑" w:eastAsia="微软雅黑" w:hAnsi="微软雅黑"/>
          <w:sz w:val="18"/>
          <w:szCs w:val="18"/>
        </w:rPr>
      </w:pPr>
      <w:ins w:id="1122" w:author="wincol" w:date="2016-06-12T11:02:00Z">
        <w:r w:rsidRPr="00135FE6">
          <w:rPr>
            <w:rFonts w:ascii="微软雅黑" w:eastAsia="微软雅黑" w:hAnsi="微软雅黑"/>
            <w:sz w:val="18"/>
            <w:szCs w:val="18"/>
          </w:rPr>
          <w:t>&lt;APPID&gt;PC&lt;/APPID&gt;</w:t>
        </w:r>
      </w:ins>
      <w:ins w:id="1123" w:author="wincol" w:date="2016-06-12T17:36:00Z">
        <w:r w:rsidR="0023783B" w:rsidRPr="0023783B">
          <w:rPr>
            <w:rFonts w:ascii="微软雅黑" w:eastAsia="微软雅黑" w:hAnsi="微软雅黑"/>
            <w:sz w:val="18"/>
            <w:szCs w:val="18"/>
          </w:rPr>
          <w:t>&lt;!</w:t>
        </w:r>
        <w:r w:rsidR="0023783B">
          <w:rPr>
            <w:rFonts w:ascii="微软雅黑" w:eastAsia="微软雅黑" w:hAnsi="微软雅黑"/>
            <w:sz w:val="18"/>
            <w:szCs w:val="18"/>
          </w:rPr>
          <w:t>—</w:t>
        </w:r>
        <w:r w:rsidR="0023783B">
          <w:rPr>
            <w:rFonts w:ascii="微软雅黑" w:eastAsia="微软雅黑" w:hAnsi="微软雅黑" w:hint="eastAsia"/>
            <w:sz w:val="18"/>
            <w:szCs w:val="18"/>
          </w:rPr>
          <w:t>APP版时传</w:t>
        </w:r>
        <w:r w:rsidR="0023783B">
          <w:rPr>
            <w:rFonts w:ascii="宋体" w:cs="宋体" w:hint="eastAsia"/>
            <w:kern w:val="0"/>
            <w:sz w:val="20"/>
            <w:szCs w:val="20"/>
          </w:rPr>
          <w:t>APP</w:t>
        </w:r>
        <w:r w:rsidR="0023783B" w:rsidRPr="0023783B">
          <w:rPr>
            <w:rFonts w:ascii="微软雅黑" w:eastAsia="微软雅黑" w:hAnsi="微软雅黑"/>
            <w:sz w:val="18"/>
            <w:szCs w:val="18"/>
          </w:rPr>
          <w:t>--&gt;</w:t>
        </w:r>
      </w:ins>
    </w:p>
    <w:p w14:paraId="2B50065D" w14:textId="77777777" w:rsidR="00135FE6" w:rsidRPr="00135FE6" w:rsidRDefault="00135FE6" w:rsidP="00135FE6">
      <w:pPr>
        <w:rPr>
          <w:ins w:id="1124" w:author="wincol" w:date="2016-06-12T11:02:00Z"/>
          <w:rFonts w:ascii="微软雅黑" w:eastAsia="微软雅黑" w:hAnsi="微软雅黑"/>
          <w:sz w:val="18"/>
          <w:szCs w:val="18"/>
        </w:rPr>
      </w:pPr>
      <w:ins w:id="1125" w:author="wincol" w:date="2016-06-12T11:02:00Z">
        <w:r w:rsidRPr="00135FE6">
          <w:rPr>
            <w:rFonts w:ascii="微软雅黑" w:eastAsia="微软雅黑" w:hAnsi="微软雅黑"/>
            <w:sz w:val="18"/>
            <w:szCs w:val="18"/>
          </w:rPr>
          <w:t>&lt;TTRANS&gt;6&lt;/TTRANS&gt;</w:t>
        </w:r>
      </w:ins>
    </w:p>
    <w:p w14:paraId="3810EA96" w14:textId="77777777" w:rsidR="00135FE6" w:rsidRPr="00135FE6" w:rsidRDefault="00135FE6" w:rsidP="00135FE6">
      <w:pPr>
        <w:rPr>
          <w:ins w:id="1126" w:author="wincol" w:date="2016-06-12T11:02:00Z"/>
          <w:rFonts w:ascii="微软雅黑" w:eastAsia="微软雅黑" w:hAnsi="微软雅黑"/>
          <w:sz w:val="18"/>
          <w:szCs w:val="18"/>
        </w:rPr>
      </w:pPr>
      <w:ins w:id="1127" w:author="wincol" w:date="2016-06-12T11:02:00Z">
        <w:r w:rsidRPr="00135FE6">
          <w:rPr>
            <w:rFonts w:ascii="微软雅黑" w:eastAsia="微软雅黑" w:hAnsi="微软雅黑" w:hint="eastAsia"/>
            <w:sz w:val="18"/>
            <w:szCs w:val="18"/>
          </w:rPr>
          <w:t>&lt;MERCHANTNAME&gt;小金</w:t>
        </w:r>
      </w:ins>
      <w:ins w:id="1128" w:author="wincol" w:date="2016-06-12T11:54:00Z">
        <w:r w:rsidR="006A25EB">
          <w:rPr>
            <w:rFonts w:ascii="微软雅黑" w:eastAsia="微软雅黑" w:hAnsi="微软雅黑" w:hint="eastAsia"/>
            <w:sz w:val="18"/>
            <w:szCs w:val="18"/>
          </w:rPr>
          <w:t>爸</w:t>
        </w:r>
      </w:ins>
      <w:ins w:id="1129" w:author="wincol" w:date="2016-06-12T11:02:00Z">
        <w:r w:rsidRPr="00135FE6">
          <w:rPr>
            <w:rFonts w:ascii="微软雅黑" w:eastAsia="微软雅黑" w:hAnsi="微软雅黑" w:hint="eastAsia"/>
            <w:sz w:val="18"/>
            <w:szCs w:val="18"/>
          </w:rPr>
          <w:t>&lt;/MERCHANTNAME&gt;</w:t>
        </w:r>
      </w:ins>
    </w:p>
    <w:p w14:paraId="7C045D4C" w14:textId="77777777" w:rsidR="00135FE6" w:rsidRPr="00135FE6" w:rsidRDefault="00135FE6" w:rsidP="00135FE6">
      <w:pPr>
        <w:rPr>
          <w:ins w:id="1130" w:author="wincol" w:date="2016-06-12T11:02:00Z"/>
          <w:rFonts w:ascii="微软雅黑" w:eastAsia="微软雅黑" w:hAnsi="微软雅黑"/>
          <w:sz w:val="18"/>
          <w:szCs w:val="18"/>
        </w:rPr>
      </w:pPr>
      <w:ins w:id="1131" w:author="wincol" w:date="2016-06-12T11:02:00Z">
        <w:r w:rsidRPr="00135FE6">
          <w:rPr>
            <w:rFonts w:ascii="微软雅黑" w:eastAsia="微软雅黑" w:hAnsi="微软雅黑" w:hint="eastAsia"/>
            <w:sz w:val="18"/>
            <w:szCs w:val="18"/>
          </w:rPr>
          <w:t>&lt;ACNAME&gt;张晓&lt;/ACNAME&gt;</w:t>
        </w:r>
      </w:ins>
    </w:p>
    <w:p w14:paraId="4E7C2086" w14:textId="77777777" w:rsidR="00135FE6" w:rsidRPr="00135FE6" w:rsidRDefault="00135FE6" w:rsidP="00135FE6">
      <w:pPr>
        <w:rPr>
          <w:ins w:id="1132" w:author="wincol" w:date="2016-06-12T11:02:00Z"/>
          <w:rFonts w:ascii="微软雅黑" w:eastAsia="微软雅黑" w:hAnsi="微软雅黑"/>
          <w:sz w:val="18"/>
          <w:szCs w:val="18"/>
        </w:rPr>
      </w:pPr>
      <w:ins w:id="1133" w:author="wincol" w:date="2016-06-12T11:02:00Z">
        <w:r w:rsidRPr="00135FE6">
          <w:rPr>
            <w:rFonts w:ascii="微软雅黑" w:eastAsia="微软雅黑" w:hAnsi="微软雅黑"/>
            <w:sz w:val="18"/>
            <w:szCs w:val="18"/>
          </w:rPr>
          <w:t>&lt;IDTYPE&gt;1010&lt;/IDTYPE&gt;</w:t>
        </w:r>
      </w:ins>
    </w:p>
    <w:p w14:paraId="0AF88E86" w14:textId="77777777" w:rsidR="00135FE6" w:rsidRPr="00135FE6" w:rsidRDefault="00135FE6" w:rsidP="00135FE6">
      <w:pPr>
        <w:rPr>
          <w:ins w:id="1134" w:author="wincol" w:date="2016-06-12T11:02:00Z"/>
          <w:rFonts w:ascii="微软雅黑" w:eastAsia="微软雅黑" w:hAnsi="微软雅黑"/>
          <w:sz w:val="18"/>
          <w:szCs w:val="18"/>
        </w:rPr>
      </w:pPr>
      <w:ins w:id="1135" w:author="wincol" w:date="2016-06-12T11:02:00Z">
        <w:r w:rsidRPr="00135FE6">
          <w:rPr>
            <w:rFonts w:ascii="微软雅黑" w:eastAsia="微软雅黑" w:hAnsi="微软雅黑"/>
            <w:sz w:val="18"/>
            <w:szCs w:val="18"/>
          </w:rPr>
          <w:t>&lt;IDNO&gt;440106198901020044&lt;/IDNO&gt;</w:t>
        </w:r>
      </w:ins>
    </w:p>
    <w:p w14:paraId="7C8055FC" w14:textId="77777777" w:rsidR="00135FE6" w:rsidRPr="00135FE6" w:rsidRDefault="00135FE6" w:rsidP="00135FE6">
      <w:pPr>
        <w:rPr>
          <w:ins w:id="1136" w:author="wincol" w:date="2016-06-12T11:02:00Z"/>
          <w:rFonts w:ascii="微软雅黑" w:eastAsia="微软雅黑" w:hAnsi="微软雅黑"/>
          <w:sz w:val="18"/>
          <w:szCs w:val="18"/>
        </w:rPr>
      </w:pPr>
      <w:ins w:id="1137" w:author="wincol" w:date="2016-06-12T11:02:00Z">
        <w:r w:rsidRPr="00135FE6">
          <w:rPr>
            <w:rFonts w:ascii="微软雅黑" w:eastAsia="微软雅黑" w:hAnsi="微软雅黑"/>
            <w:sz w:val="18"/>
            <w:szCs w:val="18"/>
          </w:rPr>
          <w:t>&lt;MOBILE&gt;13460000587&lt;/MOBILE&gt;</w:t>
        </w:r>
      </w:ins>
    </w:p>
    <w:p w14:paraId="626FA44C" w14:textId="77777777" w:rsidR="00135FE6" w:rsidRPr="00135FE6" w:rsidRDefault="00135FE6" w:rsidP="00135FE6">
      <w:pPr>
        <w:rPr>
          <w:ins w:id="1138" w:author="wincol" w:date="2016-06-12T11:02:00Z"/>
          <w:rFonts w:ascii="微软雅黑" w:eastAsia="微软雅黑" w:hAnsi="微软雅黑"/>
          <w:sz w:val="18"/>
          <w:szCs w:val="18"/>
        </w:rPr>
      </w:pPr>
      <w:ins w:id="1139" w:author="wincol" w:date="2016-06-12T11:02:00Z">
        <w:r w:rsidRPr="00135FE6">
          <w:rPr>
            <w:rFonts w:ascii="微软雅黑" w:eastAsia="微软雅黑" w:hAnsi="微软雅黑"/>
            <w:sz w:val="18"/>
            <w:szCs w:val="18"/>
          </w:rPr>
          <w:t>&lt;EMAIL&gt;&lt;/EMAIL&gt;</w:t>
        </w:r>
      </w:ins>
    </w:p>
    <w:p w14:paraId="6FFEEC45" w14:textId="77777777" w:rsidR="00135FE6" w:rsidRPr="00135FE6" w:rsidRDefault="00135FE6" w:rsidP="00135FE6">
      <w:pPr>
        <w:rPr>
          <w:ins w:id="1140" w:author="wincol" w:date="2016-06-12T11:02:00Z"/>
          <w:rFonts w:ascii="微软雅黑" w:eastAsia="微软雅黑" w:hAnsi="微软雅黑"/>
          <w:sz w:val="18"/>
          <w:szCs w:val="18"/>
        </w:rPr>
      </w:pPr>
      <w:ins w:id="1141" w:author="wincol" w:date="2016-06-12T11:02:00Z">
        <w:r w:rsidRPr="00135FE6">
          <w:rPr>
            <w:rFonts w:ascii="微软雅黑" w:eastAsia="微软雅黑" w:hAnsi="微软雅黑"/>
            <w:sz w:val="18"/>
            <w:szCs w:val="18"/>
          </w:rPr>
          <w:lastRenderedPageBreak/>
          <w:t>&lt;RETURNURL&gt;http://www.kk.com/kksiek.html&lt;/RETURNURL&gt;</w:t>
        </w:r>
      </w:ins>
    </w:p>
    <w:p w14:paraId="21BB0C27" w14:textId="77777777" w:rsidR="00135FE6" w:rsidRPr="00135FE6" w:rsidRDefault="00135FE6" w:rsidP="00135FE6">
      <w:pPr>
        <w:rPr>
          <w:ins w:id="1142" w:author="wincol" w:date="2016-06-12T11:02:00Z"/>
          <w:rFonts w:ascii="微软雅黑" w:eastAsia="微软雅黑" w:hAnsi="微软雅黑"/>
          <w:sz w:val="18"/>
          <w:szCs w:val="18"/>
        </w:rPr>
      </w:pPr>
      <w:ins w:id="1143" w:author="wincol" w:date="2016-06-12T11:02:00Z">
        <w:r w:rsidRPr="00135FE6">
          <w:rPr>
            <w:rFonts w:ascii="微软雅黑" w:eastAsia="微软雅黑" w:hAnsi="微软雅黑"/>
            <w:sz w:val="18"/>
            <w:szCs w:val="18"/>
          </w:rPr>
          <w:t>&lt;CUSTMNGRNO&gt;&lt;/CUSTMNGRNO&gt;</w:t>
        </w:r>
      </w:ins>
    </w:p>
    <w:p w14:paraId="1FCDFC07" w14:textId="77777777" w:rsidR="00135FE6" w:rsidRPr="00135FE6" w:rsidRDefault="00135FE6" w:rsidP="00135FE6">
      <w:pPr>
        <w:rPr>
          <w:ins w:id="1144" w:author="wincol" w:date="2016-06-12T11:02:00Z"/>
          <w:rFonts w:ascii="微软雅黑" w:eastAsia="微软雅黑" w:hAnsi="微软雅黑"/>
          <w:sz w:val="18"/>
          <w:szCs w:val="18"/>
        </w:rPr>
      </w:pPr>
      <w:ins w:id="1145" w:author="wincol" w:date="2016-06-12T11:02:00Z">
        <w:r w:rsidRPr="00135FE6">
          <w:rPr>
            <w:rFonts w:ascii="微软雅黑" w:eastAsia="微软雅黑" w:hAnsi="微软雅黑"/>
            <w:sz w:val="18"/>
            <w:szCs w:val="18"/>
          </w:rPr>
          <w:t>&lt;/XMLPARA&gt;</w:t>
        </w:r>
      </w:ins>
    </w:p>
    <w:p w14:paraId="3C4A5370" w14:textId="77777777" w:rsidR="00135FE6" w:rsidRPr="00135FE6" w:rsidRDefault="00135FE6" w:rsidP="00135FE6">
      <w:pPr>
        <w:rPr>
          <w:ins w:id="1146" w:author="wincol" w:date="2016-06-12T11:02:00Z"/>
          <w:rFonts w:ascii="微软雅黑" w:eastAsia="微软雅黑" w:hAnsi="微软雅黑"/>
          <w:sz w:val="18"/>
          <w:szCs w:val="18"/>
        </w:rPr>
      </w:pPr>
      <w:ins w:id="1147" w:author="wincol" w:date="2016-06-12T11:02:00Z">
        <w:r w:rsidRPr="00135FE6">
          <w:rPr>
            <w:rFonts w:ascii="微软雅黑" w:eastAsia="微软雅黑" w:hAnsi="微软雅黑"/>
            <w:sz w:val="18"/>
            <w:szCs w:val="18"/>
          </w:rPr>
          <w:t>&lt;/body&gt;</w:t>
        </w:r>
      </w:ins>
    </w:p>
    <w:p w14:paraId="0A6FC0B0" w14:textId="77777777" w:rsidR="00061F81" w:rsidRDefault="00135FE6" w:rsidP="00135FE6">
      <w:pPr>
        <w:rPr>
          <w:ins w:id="1148" w:author="wincol" w:date="2016-06-12T11:09:00Z"/>
          <w:rFonts w:ascii="微软雅黑" w:eastAsia="微软雅黑" w:hAnsi="微软雅黑"/>
          <w:sz w:val="18"/>
          <w:szCs w:val="18"/>
        </w:rPr>
      </w:pPr>
      <w:ins w:id="1149" w:author="wincol" w:date="2016-06-12T11:02:00Z">
        <w:r w:rsidRPr="00135FE6">
          <w:rPr>
            <w:rFonts w:ascii="微软雅黑" w:eastAsia="微软雅黑" w:hAnsi="微软雅黑"/>
            <w:sz w:val="18"/>
            <w:szCs w:val="18"/>
          </w:rPr>
          <w:t>&lt;/Document&gt;</w:t>
        </w:r>
      </w:ins>
    </w:p>
    <w:p w14:paraId="7C3FE0F9" w14:textId="77777777" w:rsidR="00DF7054" w:rsidRDefault="00DF7054" w:rsidP="00135FE6">
      <w:pPr>
        <w:rPr>
          <w:ins w:id="1150" w:author="wincol" w:date="2016-06-12T11:08:00Z"/>
          <w:rFonts w:ascii="微软雅黑" w:eastAsia="微软雅黑" w:hAnsi="微软雅黑"/>
          <w:sz w:val="18"/>
          <w:szCs w:val="18"/>
        </w:rPr>
      </w:pPr>
    </w:p>
    <w:p w14:paraId="39A6A3C6" w14:textId="77777777" w:rsidR="009C47C1" w:rsidRDefault="009C47C1" w:rsidP="00135FE6">
      <w:pPr>
        <w:rPr>
          <w:ins w:id="1151" w:author="wincol" w:date="2016-06-12T11:08:00Z"/>
          <w:rFonts w:ascii="微软雅黑" w:eastAsia="微软雅黑" w:hAnsi="微软雅黑"/>
          <w:sz w:val="18"/>
          <w:szCs w:val="18"/>
        </w:rPr>
      </w:pPr>
      <w:ins w:id="1152" w:author="wincol" w:date="2016-06-12T11:08:00Z">
        <w:r>
          <w:rPr>
            <w:rFonts w:ascii="微软雅黑" w:eastAsia="微软雅黑" w:hAnsi="微软雅黑" w:hint="eastAsia"/>
            <w:sz w:val="18"/>
            <w:szCs w:val="18"/>
          </w:rPr>
          <w:t>发送到我行的全报文信息为：</w:t>
        </w:r>
      </w:ins>
    </w:p>
    <w:p w14:paraId="48E5AB63" w14:textId="77777777" w:rsidR="009C47C1" w:rsidRPr="009C47C1" w:rsidRDefault="009C47C1" w:rsidP="00135FE6">
      <w:pPr>
        <w:rPr>
          <w:ins w:id="1153" w:author="wincol" w:date="2016-06-12T11:06:00Z"/>
          <w:rFonts w:ascii="微软雅黑" w:eastAsia="微软雅黑" w:hAnsi="微软雅黑"/>
          <w:sz w:val="18"/>
          <w:szCs w:val="18"/>
        </w:rPr>
      </w:pPr>
      <w:ins w:id="1154" w:author="wincol" w:date="2016-06-12T11:09:00Z">
        <w:r w:rsidRPr="009C47C1">
          <w:rPr>
            <w:rFonts w:ascii="微软雅黑" w:eastAsia="微软雅黑" w:hAnsi="微软雅黑"/>
            <w:sz w:val="18"/>
            <w:szCs w:val="18"/>
          </w:rPr>
          <w:t>001X11          000002568A5FBBEA921628F094B9A66878BBA407533B74DE9A798670E43D0FB5727DB68115B2437BADD040B15C87BAD3AACA5DF1DF8A5C217A1FB70773F16FC465E4174687E263B0962C9C4731C9454E20CF679319CC39E3CBCB3CECB6EF890E5BC10DFFE0E8C66C621A982DC888ADC85123205F822F4AF3BBF11A373069AE6104A7F256&lt;?xml version="1.0" encoding="UTF-8"?&gt;&lt;Document&gt;&lt;header&gt;&lt;channelCode&gt;P2P001&lt;/channelCode&gt;&lt;channelFlow&gt;</w:t>
        </w:r>
      </w:ins>
      <w:ins w:id="1155" w:author="wincol" w:date="2016-06-12T16:42:00Z">
        <w:r w:rsidR="00011497">
          <w:rPr>
            <w:rFonts w:ascii="微软雅黑" w:eastAsia="微软雅黑" w:hAnsi="微软雅黑" w:hint="eastAsia"/>
            <w:color w:val="FF0000"/>
            <w:sz w:val="18"/>
            <w:szCs w:val="18"/>
          </w:rPr>
          <w:t>P2P00120160623042</w:t>
        </w:r>
        <w:r w:rsidR="00011497" w:rsidRPr="00C9697A">
          <w:rPr>
            <w:rFonts w:ascii="微软雅黑" w:eastAsia="微软雅黑" w:hAnsi="微软雅黑"/>
            <w:color w:val="FF0000"/>
            <w:sz w:val="18"/>
            <w:szCs w:val="18"/>
          </w:rPr>
          <w:t>02HyMS9O</w:t>
        </w:r>
      </w:ins>
      <w:ins w:id="1156" w:author="wincol" w:date="2016-06-12T11:09:00Z">
        <w:r w:rsidRPr="009C47C1">
          <w:rPr>
            <w:rFonts w:ascii="微软雅黑" w:eastAsia="微软雅黑" w:hAnsi="微软雅黑"/>
            <w:sz w:val="18"/>
            <w:szCs w:val="18"/>
          </w:rPr>
          <w:t>&lt;/channelFlow&gt;&lt;channelDate&gt;20160323&lt;/channelDate&gt;&lt;channelTime&gt;164011&lt;/channelTime&gt;&lt;encryptData&gt;&lt;/encryptData&gt;&lt;/header&gt;&lt;body&gt;&lt;TRANSCODE&gt;OGW00042&lt;/TRANSCODE&gt;&lt;XMLPARA&gt;/2edtkwof4YTxFer3SefyMWFQnavXlnY/QLSSNHRGS1uIKtH0pcN3EIXkxlDVi/HK13/59XJMmR+3chQov4qNv9nnbZMKH+GHTwgeo/9x2oUa/4dQXwr01dq6RmWVf4XmNhPyfW3ySh39Q4yCpCeBkTKD7X2pYkRVSeQTjkmXRWT6r8sDnt7Vh8aHvVLU8/Ci7HxxsZSIfPrWrR4cLUHZRD0JJJQkFGTtleu7VX+PMFkp2aIVbOgN50yc5HMZgRiM2yUgoiDtBvmqIqhe9Geun36HSb4TljJbIDvi13KIy27860vz7EXaYFzygzmaySSg5z1eYcBZOY0mEkY4DRqxiP451DP9JL3nH/5mWRR2xLYD3S/XQNk54rrA+5TzYfvcXdobIoEYrtEI6bWkwg3ew==&lt;/XMLPARA&gt;&lt;/body&gt;&lt;/Document&gt;</w:t>
        </w:r>
      </w:ins>
    </w:p>
    <w:p w14:paraId="2DECC13E" w14:textId="77777777" w:rsidR="00F3137C" w:rsidRDefault="00F3137C" w:rsidP="00135FE6">
      <w:pPr>
        <w:rPr>
          <w:ins w:id="1157" w:author="wincol" w:date="2016-06-12T11:04:00Z"/>
          <w:rFonts w:ascii="微软雅黑" w:eastAsia="微软雅黑" w:hAnsi="微软雅黑"/>
          <w:sz w:val="18"/>
          <w:szCs w:val="18"/>
        </w:rPr>
      </w:pPr>
    </w:p>
    <w:p w14:paraId="6EBE3DEA" w14:textId="77777777" w:rsidR="00207109" w:rsidRDefault="00F47DEC" w:rsidP="00135FE6">
      <w:pPr>
        <w:rPr>
          <w:ins w:id="1158" w:author="wincol" w:date="2016-06-12T11:04:00Z"/>
          <w:rFonts w:ascii="微软雅黑" w:eastAsia="微软雅黑" w:hAnsi="微软雅黑"/>
          <w:sz w:val="18"/>
          <w:szCs w:val="18"/>
        </w:rPr>
      </w:pPr>
      <w:ins w:id="1159" w:author="wincol" w:date="2016-06-12T11:06:00Z">
        <w:r>
          <w:rPr>
            <w:rFonts w:ascii="微软雅黑" w:eastAsia="微软雅黑" w:hAnsi="微软雅黑" w:hint="eastAsia"/>
            <w:sz w:val="18"/>
            <w:szCs w:val="18"/>
          </w:rPr>
          <w:t>交易成功后</w:t>
        </w:r>
      </w:ins>
      <w:ins w:id="1160" w:author="wincol" w:date="2016-06-12T11:04:00Z">
        <w:r w:rsidR="00207109">
          <w:rPr>
            <w:rFonts w:ascii="微软雅黑" w:eastAsia="微软雅黑" w:hAnsi="微软雅黑" w:hint="eastAsia"/>
            <w:sz w:val="18"/>
            <w:szCs w:val="18"/>
          </w:rPr>
          <w:t>银行异步通知报文（解密后报文）</w:t>
        </w:r>
      </w:ins>
    </w:p>
    <w:p w14:paraId="135A2469" w14:textId="77777777" w:rsidR="00207109" w:rsidRDefault="00207109" w:rsidP="00135FE6">
      <w:pPr>
        <w:rPr>
          <w:ins w:id="1161" w:author="wincol" w:date="2016-06-12T11:10:00Z"/>
          <w:rFonts w:ascii="微软雅黑" w:eastAsia="微软雅黑" w:hAnsi="微软雅黑"/>
          <w:sz w:val="18"/>
          <w:szCs w:val="18"/>
        </w:rPr>
      </w:pPr>
      <w:ins w:id="1162" w:author="wincol" w:date="2016-06-12T11:04:00Z">
        <w:r w:rsidRPr="00207109">
          <w:rPr>
            <w:rFonts w:ascii="微软雅黑" w:eastAsia="微软雅黑" w:hAnsi="微软雅黑"/>
            <w:sz w:val="18"/>
            <w:szCs w:val="18"/>
          </w:rPr>
          <w:t>001X11          0000025653AA02F66E6C3A718ABF435158F3E0717F8E28D34C4564539219896E00A6DE6EDEF07CBFA256B37B582880BEEE325A8387F2BF8271810B35CDFE2DBAADC6AC956596F8E6F037AAA2BBD7832D15FF1BFA51B1F937133C97E5C1D6038EA5CA78BFAA917B15A0875F320049E99984C607432266ABAEF742A06B7D466E3421156AD1&lt;?xml version="1.0" encoding="UTF-8"?&gt;&lt;Document&gt;&lt;header&gt;&lt;channelCode&gt;</w:t>
        </w:r>
      </w:ins>
      <w:ins w:id="1163" w:author="wincol" w:date="2016-06-12T11:29:00Z">
        <w:r w:rsidR="00544A1E">
          <w:rPr>
            <w:rFonts w:ascii="微软雅黑" w:eastAsia="微软雅黑" w:hAnsi="微软雅黑" w:hint="eastAsia"/>
            <w:sz w:val="18"/>
            <w:szCs w:val="18"/>
          </w:rPr>
          <w:t>GHB</w:t>
        </w:r>
      </w:ins>
      <w:ins w:id="1164" w:author="wincol" w:date="2016-06-12T11:04:00Z">
        <w:r w:rsidRPr="00207109">
          <w:rPr>
            <w:rFonts w:ascii="微软雅黑" w:eastAsia="微软雅黑" w:hAnsi="微软雅黑"/>
            <w:sz w:val="18"/>
            <w:szCs w:val="18"/>
          </w:rPr>
          <w:t>&lt;/channelCode&gt;&lt;channelFlow&gt;</w:t>
        </w:r>
        <w:r w:rsidRPr="00380889">
          <w:rPr>
            <w:rFonts w:ascii="微软雅黑" w:eastAsia="微软雅黑" w:hAnsi="微软雅黑"/>
            <w:color w:val="FF0000"/>
            <w:sz w:val="18"/>
            <w:szCs w:val="18"/>
          </w:rPr>
          <w:t>OGW0120160602yL3dQM</w:t>
        </w:r>
        <w:r w:rsidRPr="00207109">
          <w:rPr>
            <w:rFonts w:ascii="微软雅黑" w:eastAsia="微软雅黑" w:hAnsi="微软雅黑"/>
            <w:sz w:val="18"/>
            <w:szCs w:val="18"/>
          </w:rPr>
          <w:t>&lt;/channelFlow&gt;&lt;channelDate&gt;20160602&lt;/channelDate&gt;&lt;channelTime&gt;163827&lt;/channelTime&gt;&lt;encryptData&gt;&lt;/encryptData&gt;&lt;/</w:t>
        </w:r>
        <w:r w:rsidRPr="00207109">
          <w:rPr>
            <w:rFonts w:ascii="微软雅黑" w:eastAsia="微软雅黑" w:hAnsi="微软雅黑" w:hint="eastAsia"/>
            <w:sz w:val="18"/>
            <w:szCs w:val="18"/>
          </w:rPr>
          <w:t>header&gt;&lt;body&gt;&lt;MERCHANTID&gt;XJ</w:t>
        </w:r>
      </w:ins>
      <w:ins w:id="1165" w:author="wincol" w:date="2016-06-12T11:54:00Z">
        <w:r w:rsidR="006A25EB" w:rsidRPr="006A25EB">
          <w:rPr>
            <w:rFonts w:ascii="微软雅黑" w:eastAsia="微软雅黑" w:hAnsi="微软雅黑"/>
            <w:sz w:val="18"/>
            <w:szCs w:val="18"/>
          </w:rPr>
          <w:t>P</w:t>
        </w:r>
      </w:ins>
      <w:ins w:id="1166" w:author="wincol" w:date="2016-06-12T11:04:00Z">
        <w:r w:rsidRPr="00207109">
          <w:rPr>
            <w:rFonts w:ascii="微软雅黑" w:eastAsia="微软雅黑" w:hAnsi="微软雅黑" w:hint="eastAsia"/>
            <w:sz w:val="18"/>
            <w:szCs w:val="18"/>
          </w:rPr>
          <w:t>&lt;/MERCHANTID&gt;&lt;BANKID&gt;GHB&lt;/BANKID&gt;&lt;TRANSCODE&gt;OGWR0001&lt;/TRANSCODE&gt;&lt;XMLPARA&gt;&lt;OLDREQSEQNO&gt;</w:t>
        </w:r>
      </w:ins>
      <w:ins w:id="1167" w:author="wincol" w:date="2016-06-12T16:42:00Z">
        <w:r w:rsidR="00011497">
          <w:rPr>
            <w:rFonts w:ascii="微软雅黑" w:eastAsia="微软雅黑" w:hAnsi="微软雅黑" w:hint="eastAsia"/>
            <w:color w:val="FF0000"/>
            <w:sz w:val="18"/>
            <w:szCs w:val="18"/>
          </w:rPr>
          <w:t>P2P00120160623042</w:t>
        </w:r>
        <w:r w:rsidR="00011497" w:rsidRPr="00C9697A">
          <w:rPr>
            <w:rFonts w:ascii="微软雅黑" w:eastAsia="微软雅黑" w:hAnsi="微软雅黑"/>
            <w:color w:val="FF0000"/>
            <w:sz w:val="18"/>
            <w:szCs w:val="18"/>
          </w:rPr>
          <w:t>02HyMS9O</w:t>
        </w:r>
      </w:ins>
      <w:ins w:id="1168" w:author="wincol" w:date="2016-06-12T11:04:00Z">
        <w:r w:rsidRPr="00207109">
          <w:rPr>
            <w:rFonts w:ascii="微软雅黑" w:eastAsia="微软雅黑" w:hAnsi="微软雅黑" w:hint="eastAsia"/>
            <w:sz w:val="18"/>
            <w:szCs w:val="18"/>
          </w:rPr>
          <w:t>&lt;/OLDREQSEQNO&gt;&lt;ACNAME&gt;张晓&lt;/ACNAME&gt;&lt;IDTYPE&gt;1010&lt;/IDTYPE&gt;&lt;IDNO&gt;4401**********0044&lt;/IDNO&gt;&lt;MOBILE&gt;134****0587&lt;/MOBILE&gt;&lt;ACNO&gt;623</w:t>
        </w:r>
        <w:r w:rsidRPr="00207109">
          <w:rPr>
            <w:rFonts w:ascii="微软雅黑" w:eastAsia="微软雅黑" w:hAnsi="微软雅黑"/>
            <w:sz w:val="18"/>
            <w:szCs w:val="18"/>
          </w:rPr>
          <w:t>6882280000414248&lt;/ACNO&gt;&lt;/XMLPARA&gt;&lt;/body&gt;&lt;/Document&gt;</w:t>
        </w:r>
      </w:ins>
    </w:p>
    <w:p w14:paraId="043380ED" w14:textId="77777777" w:rsidR="00B230F1" w:rsidRDefault="00B230F1" w:rsidP="00135FE6">
      <w:pPr>
        <w:rPr>
          <w:ins w:id="1169" w:author="wincol" w:date="2016-06-12T11:10:00Z"/>
          <w:rFonts w:ascii="微软雅黑" w:eastAsia="微软雅黑" w:hAnsi="微软雅黑"/>
          <w:sz w:val="18"/>
          <w:szCs w:val="18"/>
        </w:rPr>
      </w:pPr>
    </w:p>
    <w:p w14:paraId="46E5C117" w14:textId="77777777" w:rsidR="00B230F1" w:rsidRDefault="00B230F1" w:rsidP="00135FE6">
      <w:pPr>
        <w:rPr>
          <w:ins w:id="1170" w:author="wincol" w:date="2016-06-12T11:12:00Z"/>
          <w:rFonts w:ascii="微软雅黑" w:eastAsia="微软雅黑" w:hAnsi="微软雅黑"/>
          <w:sz w:val="18"/>
          <w:szCs w:val="18"/>
        </w:rPr>
      </w:pPr>
      <w:ins w:id="1171" w:author="wincol" w:date="2016-06-12T11:10:00Z">
        <w:r>
          <w:rPr>
            <w:rFonts w:ascii="微软雅黑" w:eastAsia="微软雅黑" w:hAnsi="微软雅黑" w:hint="eastAsia"/>
            <w:sz w:val="18"/>
            <w:szCs w:val="18"/>
          </w:rPr>
          <w:t>商户收到</w:t>
        </w:r>
      </w:ins>
      <w:ins w:id="1172" w:author="wincol" w:date="2016-06-12T11:25:00Z">
        <w:r w:rsidR="008E5E80">
          <w:rPr>
            <w:rFonts w:ascii="微软雅黑" w:eastAsia="微软雅黑" w:hAnsi="微软雅黑" w:hint="eastAsia"/>
            <w:sz w:val="18"/>
            <w:szCs w:val="18"/>
          </w:rPr>
          <w:t>我行异步通知</w:t>
        </w:r>
      </w:ins>
      <w:ins w:id="1173" w:author="wincol" w:date="2016-06-12T11:10:00Z">
        <w:r>
          <w:rPr>
            <w:rFonts w:ascii="微软雅黑" w:eastAsia="微软雅黑" w:hAnsi="微软雅黑" w:hint="eastAsia"/>
            <w:sz w:val="18"/>
            <w:szCs w:val="18"/>
          </w:rPr>
          <w:t>报</w:t>
        </w:r>
      </w:ins>
      <w:ins w:id="1174" w:author="wincol" w:date="2016-06-12T11:25:00Z">
        <w:r w:rsidR="008E5E80">
          <w:rPr>
            <w:rFonts w:ascii="微软雅黑" w:eastAsia="微软雅黑" w:hAnsi="微软雅黑" w:hint="eastAsia"/>
            <w:sz w:val="18"/>
            <w:szCs w:val="18"/>
          </w:rPr>
          <w:t>文</w:t>
        </w:r>
      </w:ins>
      <w:ins w:id="1175" w:author="wincol" w:date="2016-06-12T11:26:00Z">
        <w:r w:rsidR="008E5E80">
          <w:rPr>
            <w:rFonts w:ascii="微软雅黑" w:eastAsia="微软雅黑" w:hAnsi="微软雅黑" w:hint="eastAsia"/>
            <w:sz w:val="18"/>
            <w:szCs w:val="18"/>
          </w:rPr>
          <w:t>后</w:t>
        </w:r>
      </w:ins>
      <w:ins w:id="1176" w:author="wincol" w:date="2016-06-12T11:10:00Z">
        <w:r>
          <w:rPr>
            <w:rFonts w:ascii="微软雅黑" w:eastAsia="微软雅黑" w:hAnsi="微软雅黑" w:hint="eastAsia"/>
            <w:sz w:val="18"/>
            <w:szCs w:val="18"/>
          </w:rPr>
          <w:t>回复</w:t>
        </w:r>
      </w:ins>
      <w:ins w:id="1177" w:author="wincol" w:date="2016-06-12T11:26:00Z">
        <w:r w:rsidR="008E5E80">
          <w:rPr>
            <w:rFonts w:ascii="微软雅黑" w:eastAsia="微软雅黑" w:hAnsi="微软雅黑" w:hint="eastAsia"/>
            <w:sz w:val="18"/>
            <w:szCs w:val="18"/>
          </w:rPr>
          <w:t>的</w:t>
        </w:r>
      </w:ins>
      <w:ins w:id="1178" w:author="wincol" w:date="2016-06-12T11:10:00Z">
        <w:r>
          <w:rPr>
            <w:rFonts w:ascii="微软雅黑" w:eastAsia="微软雅黑" w:hAnsi="微软雅黑" w:hint="eastAsia"/>
            <w:sz w:val="18"/>
            <w:szCs w:val="18"/>
          </w:rPr>
          <w:t>报文</w:t>
        </w:r>
      </w:ins>
      <w:ins w:id="1179" w:author="wincol" w:date="2016-06-12T11:19:00Z">
        <w:r w:rsidR="00245421">
          <w:rPr>
            <w:rFonts w:ascii="微软雅黑" w:eastAsia="微软雅黑" w:hAnsi="微软雅黑" w:hint="eastAsia"/>
            <w:sz w:val="18"/>
            <w:szCs w:val="18"/>
          </w:rPr>
          <w:t>（</w:t>
        </w:r>
      </w:ins>
      <w:ins w:id="1180" w:author="wincol" w:date="2016-06-12T11:26:00Z">
        <w:r w:rsidR="008E5E80">
          <w:rPr>
            <w:rFonts w:ascii="微软雅黑" w:eastAsia="微软雅黑" w:hAnsi="微软雅黑" w:hint="eastAsia"/>
            <w:sz w:val="18"/>
            <w:szCs w:val="18"/>
          </w:rPr>
          <w:t>XML报文</w:t>
        </w:r>
      </w:ins>
      <w:ins w:id="1181" w:author="wincol" w:date="2016-06-12T11:28:00Z">
        <w:r w:rsidR="004A25E6">
          <w:rPr>
            <w:rFonts w:ascii="微软雅黑" w:eastAsia="微软雅黑" w:hAnsi="微软雅黑" w:hint="eastAsia"/>
            <w:sz w:val="18"/>
            <w:szCs w:val="18"/>
          </w:rPr>
          <w:t>未进行编码</w:t>
        </w:r>
      </w:ins>
      <w:ins w:id="1182" w:author="wincol" w:date="2016-06-12T11:26:00Z">
        <w:r w:rsidR="008E5E80">
          <w:rPr>
            <w:rFonts w:ascii="微软雅黑" w:eastAsia="微软雅黑" w:hAnsi="微软雅黑" w:hint="eastAsia"/>
            <w:sz w:val="18"/>
            <w:szCs w:val="18"/>
          </w:rPr>
          <w:t>的部分，</w:t>
        </w:r>
      </w:ins>
      <w:ins w:id="1183" w:author="wincol" w:date="2016-06-12T11:19:00Z">
        <w:r w:rsidR="00245421">
          <w:rPr>
            <w:rFonts w:ascii="微软雅黑" w:eastAsia="微软雅黑" w:hAnsi="微软雅黑" w:hint="eastAsia"/>
            <w:sz w:val="18"/>
            <w:szCs w:val="18"/>
          </w:rPr>
          <w:t>加密前报文）</w:t>
        </w:r>
      </w:ins>
      <w:ins w:id="1184" w:author="wincol" w:date="2016-06-12T11:10:00Z">
        <w:r>
          <w:rPr>
            <w:rFonts w:ascii="微软雅黑" w:eastAsia="微软雅黑" w:hAnsi="微软雅黑" w:hint="eastAsia"/>
            <w:sz w:val="18"/>
            <w:szCs w:val="18"/>
          </w:rPr>
          <w:t>：</w:t>
        </w:r>
      </w:ins>
    </w:p>
    <w:p w14:paraId="772D63A6" w14:textId="77777777" w:rsidR="00227A2E" w:rsidRDefault="00227A2E" w:rsidP="00227A2E">
      <w:pPr>
        <w:rPr>
          <w:ins w:id="1185" w:author="wincol" w:date="2016-06-12T16:46:00Z"/>
        </w:rPr>
      </w:pPr>
      <w:ins w:id="1186" w:author="wincol" w:date="2016-06-12T16:46:00Z">
        <w:r>
          <w:t>&lt;?xml version="1.0" encoding="UTF-8" ?&gt;</w:t>
        </w:r>
      </w:ins>
    </w:p>
    <w:p w14:paraId="2354BE68" w14:textId="77777777" w:rsidR="00227A2E" w:rsidRDefault="00227A2E" w:rsidP="00227A2E">
      <w:pPr>
        <w:rPr>
          <w:ins w:id="1187" w:author="wincol" w:date="2016-06-12T16:46:00Z"/>
        </w:rPr>
      </w:pPr>
      <w:ins w:id="1188" w:author="wincol" w:date="2016-06-12T16:46:00Z">
        <w:r>
          <w:t>&lt;Document&gt;</w:t>
        </w:r>
      </w:ins>
    </w:p>
    <w:p w14:paraId="0519733A" w14:textId="77777777" w:rsidR="00227A2E" w:rsidRDefault="00227A2E" w:rsidP="00227A2E">
      <w:pPr>
        <w:rPr>
          <w:ins w:id="1189" w:author="wincol" w:date="2016-06-12T16:46:00Z"/>
        </w:rPr>
      </w:pPr>
      <w:ins w:id="1190" w:author="wincol" w:date="2016-06-12T16:46:00Z">
        <w:r>
          <w:t>&lt;header&gt;</w:t>
        </w:r>
      </w:ins>
    </w:p>
    <w:p w14:paraId="3C662A93" w14:textId="77777777" w:rsidR="00227A2E" w:rsidRDefault="00227A2E" w:rsidP="00227A2E">
      <w:pPr>
        <w:rPr>
          <w:ins w:id="1191" w:author="wincol" w:date="2016-06-12T16:46:00Z"/>
        </w:rPr>
      </w:pPr>
      <w:ins w:id="1192" w:author="wincol" w:date="2016-06-12T16:46:00Z">
        <w:r>
          <w:t>&lt;encryptData&gt;&lt;/encryptData&gt;</w:t>
        </w:r>
      </w:ins>
    </w:p>
    <w:p w14:paraId="367C0D37" w14:textId="77777777" w:rsidR="00227A2E" w:rsidRDefault="00227A2E" w:rsidP="00227A2E">
      <w:pPr>
        <w:rPr>
          <w:ins w:id="1193" w:author="wincol" w:date="2016-06-12T16:46:00Z"/>
        </w:rPr>
      </w:pPr>
      <w:ins w:id="1194" w:author="wincol" w:date="2016-06-12T16:46:00Z">
        <w:r>
          <w:t>&lt;channelCode&gt;P2P001 &lt;/channelCode&gt;</w:t>
        </w:r>
      </w:ins>
    </w:p>
    <w:p w14:paraId="5013B937" w14:textId="77777777" w:rsidR="00227A2E" w:rsidRDefault="00227A2E" w:rsidP="00227A2E">
      <w:pPr>
        <w:rPr>
          <w:ins w:id="1195" w:author="wincol" w:date="2016-06-12T16:46:00Z"/>
        </w:rPr>
      </w:pPr>
      <w:ins w:id="1196" w:author="wincol" w:date="2016-06-12T16:46:00Z">
        <w:r>
          <w:t>&lt;transCode&gt;OGWR0001&lt;/transCode&gt;</w:t>
        </w:r>
      </w:ins>
    </w:p>
    <w:p w14:paraId="1FB562B3" w14:textId="77777777" w:rsidR="00227A2E" w:rsidRDefault="00227A2E" w:rsidP="00227A2E">
      <w:pPr>
        <w:rPr>
          <w:ins w:id="1197" w:author="wincol" w:date="2016-06-12T16:46:00Z"/>
        </w:rPr>
      </w:pPr>
      <w:ins w:id="1198" w:author="wincol" w:date="2016-06-12T16:46:00Z">
        <w:r>
          <w:rPr>
            <w:rFonts w:hint="eastAsia"/>
          </w:rPr>
          <w:t xml:space="preserve">&lt;channelFlow&gt;OGW0120160602yL3dQM&lt;/channelFlow&gt;&lt;!-- </w:t>
        </w:r>
        <w:r>
          <w:rPr>
            <w:rFonts w:hint="eastAsia"/>
          </w:rPr>
          <w:t>原请求报文的报文头的渠道流水号</w:t>
        </w:r>
        <w:r>
          <w:rPr>
            <w:rFonts w:hint="eastAsia"/>
          </w:rPr>
          <w:t>--&gt;</w:t>
        </w:r>
      </w:ins>
    </w:p>
    <w:p w14:paraId="0C984034" w14:textId="77777777" w:rsidR="00227A2E" w:rsidRDefault="00227A2E" w:rsidP="00227A2E">
      <w:pPr>
        <w:rPr>
          <w:ins w:id="1199" w:author="wincol" w:date="2016-06-12T16:46:00Z"/>
        </w:rPr>
      </w:pPr>
      <w:ins w:id="1200" w:author="wincol" w:date="2016-06-12T16:46:00Z">
        <w:r>
          <w:t>&lt;serverFlow&gt;01201603161000008948&lt;/serverFlow&gt;</w:t>
        </w:r>
      </w:ins>
    </w:p>
    <w:p w14:paraId="47E3AFD5" w14:textId="77777777" w:rsidR="00227A2E" w:rsidRDefault="00227A2E" w:rsidP="00227A2E">
      <w:pPr>
        <w:rPr>
          <w:ins w:id="1201" w:author="wincol" w:date="2016-06-12T16:46:00Z"/>
        </w:rPr>
      </w:pPr>
      <w:ins w:id="1202" w:author="wincol" w:date="2016-06-12T16:46:00Z">
        <w:r>
          <w:lastRenderedPageBreak/>
          <w:t>&lt;status&gt;0&lt;/status&gt;</w:t>
        </w:r>
      </w:ins>
    </w:p>
    <w:p w14:paraId="04DD46EA" w14:textId="77777777" w:rsidR="00227A2E" w:rsidRDefault="00227A2E" w:rsidP="00227A2E">
      <w:pPr>
        <w:rPr>
          <w:ins w:id="1203" w:author="wincol" w:date="2016-06-12T16:46:00Z"/>
        </w:rPr>
      </w:pPr>
      <w:ins w:id="1204" w:author="wincol" w:date="2016-06-12T16:46:00Z">
        <w:r>
          <w:t>&lt;serverTime&gt;175419&lt;/serverTime&gt;</w:t>
        </w:r>
      </w:ins>
    </w:p>
    <w:p w14:paraId="37F62BE4" w14:textId="77777777" w:rsidR="00227A2E" w:rsidRDefault="00227A2E" w:rsidP="00227A2E">
      <w:pPr>
        <w:rPr>
          <w:ins w:id="1205" w:author="wincol" w:date="2016-06-12T16:46:00Z"/>
        </w:rPr>
      </w:pPr>
      <w:ins w:id="1206" w:author="wincol" w:date="2016-06-12T16:46:00Z">
        <w:r>
          <w:t>&lt;errorCode&gt;0&lt;/errorCode&gt;</w:t>
        </w:r>
      </w:ins>
    </w:p>
    <w:p w14:paraId="79FE9C19" w14:textId="77777777" w:rsidR="00227A2E" w:rsidRDefault="00227A2E" w:rsidP="00227A2E">
      <w:pPr>
        <w:rPr>
          <w:ins w:id="1207" w:author="wincol" w:date="2016-06-12T16:46:00Z"/>
        </w:rPr>
      </w:pPr>
      <w:ins w:id="1208" w:author="wincol" w:date="2016-06-12T16:46:00Z">
        <w:r>
          <w:t>&lt;errorMsg&gt;&lt;/errorMsg&gt;</w:t>
        </w:r>
      </w:ins>
    </w:p>
    <w:p w14:paraId="37B755DB" w14:textId="77777777" w:rsidR="00227A2E" w:rsidRDefault="00227A2E" w:rsidP="00227A2E">
      <w:pPr>
        <w:rPr>
          <w:ins w:id="1209" w:author="wincol" w:date="2016-06-12T16:46:00Z"/>
        </w:rPr>
      </w:pPr>
      <w:ins w:id="1210" w:author="wincol" w:date="2016-06-12T16:46:00Z">
        <w:r>
          <w:t>&lt;serverDate&gt;20160316&lt;/serverDate&gt;&lt;/header&gt;</w:t>
        </w:r>
      </w:ins>
    </w:p>
    <w:p w14:paraId="0F658642" w14:textId="77777777" w:rsidR="00227A2E" w:rsidRDefault="00227A2E" w:rsidP="00227A2E">
      <w:pPr>
        <w:rPr>
          <w:ins w:id="1211" w:author="wincol" w:date="2016-06-12T16:46:00Z"/>
        </w:rPr>
      </w:pPr>
      <w:ins w:id="1212" w:author="wincol" w:date="2016-06-12T16:46:00Z">
        <w:r>
          <w:t>&lt;body&gt;</w:t>
        </w:r>
      </w:ins>
    </w:p>
    <w:p w14:paraId="44DC4155" w14:textId="77777777" w:rsidR="00227A2E" w:rsidRDefault="00227A2E" w:rsidP="00227A2E">
      <w:pPr>
        <w:rPr>
          <w:ins w:id="1213" w:author="wincol" w:date="2016-06-12T16:46:00Z"/>
        </w:rPr>
      </w:pPr>
      <w:ins w:id="1214" w:author="wincol" w:date="2016-06-12T16:46:00Z">
        <w:r>
          <w:t>&lt;TRANSCODE&gt;OGWR0001&lt;/TRANSCODE&gt;</w:t>
        </w:r>
      </w:ins>
    </w:p>
    <w:p w14:paraId="50C32BED" w14:textId="77777777" w:rsidR="00227A2E" w:rsidRDefault="00227A2E" w:rsidP="00227A2E">
      <w:pPr>
        <w:rPr>
          <w:ins w:id="1215" w:author="wincol" w:date="2016-06-12T16:46:00Z"/>
        </w:rPr>
      </w:pPr>
      <w:ins w:id="1216" w:author="wincol" w:date="2016-06-12T16:46:00Z">
        <w:r>
          <w:t>&lt;XMLPARA&gt;</w:t>
        </w:r>
      </w:ins>
    </w:p>
    <w:p w14:paraId="6A78F8F7" w14:textId="77777777" w:rsidR="00227A2E" w:rsidRDefault="00227A2E" w:rsidP="00227A2E">
      <w:pPr>
        <w:rPr>
          <w:ins w:id="1217" w:author="wincol" w:date="2016-06-12T16:46:00Z"/>
        </w:rPr>
      </w:pPr>
      <w:ins w:id="1218" w:author="wincol" w:date="2016-06-12T16:46:00Z">
        <w:r>
          <w:t>&lt;RETURNCODE&gt;000000&lt;/RETURNCODE&gt;</w:t>
        </w:r>
      </w:ins>
    </w:p>
    <w:p w14:paraId="3DF3FBB7" w14:textId="77777777" w:rsidR="00227A2E" w:rsidRDefault="00227A2E" w:rsidP="00227A2E">
      <w:pPr>
        <w:rPr>
          <w:ins w:id="1219" w:author="wincol" w:date="2016-06-12T16:46:00Z"/>
        </w:rPr>
      </w:pPr>
      <w:ins w:id="1220" w:author="wincol" w:date="2016-06-12T16:46:00Z">
        <w:r>
          <w:rPr>
            <w:rFonts w:hint="eastAsia"/>
          </w:rPr>
          <w:t>&lt;RETURNMSG&gt;</w:t>
        </w:r>
        <w:r>
          <w:rPr>
            <w:rFonts w:hint="eastAsia"/>
          </w:rPr>
          <w:t>交易成功</w:t>
        </w:r>
        <w:r>
          <w:rPr>
            <w:rFonts w:hint="eastAsia"/>
          </w:rPr>
          <w:t>&lt;/RETURNMSG&gt;</w:t>
        </w:r>
      </w:ins>
    </w:p>
    <w:p w14:paraId="540C691B" w14:textId="77777777" w:rsidR="00227A2E" w:rsidRDefault="00227A2E" w:rsidP="00227A2E">
      <w:pPr>
        <w:rPr>
          <w:ins w:id="1221" w:author="wincol" w:date="2016-06-12T16:46:00Z"/>
        </w:rPr>
      </w:pPr>
      <w:ins w:id="1222" w:author="wincol" w:date="2016-06-12T16:46:00Z">
        <w:r>
          <w:rPr>
            <w:rFonts w:hint="eastAsia"/>
          </w:rPr>
          <w:t xml:space="preserve">&lt;OLDREQSEQNO&gt;P2P0012016062304202HyMS9O&lt;/OLDREQSEQNO&gt;&lt;!-- </w:t>
        </w:r>
        <w:r>
          <w:rPr>
            <w:rFonts w:hint="eastAsia"/>
          </w:rPr>
          <w:t>原开户请求报文的报文头的渠道流水号</w:t>
        </w:r>
        <w:r>
          <w:rPr>
            <w:rFonts w:hint="eastAsia"/>
          </w:rPr>
          <w:t>--&gt;</w:t>
        </w:r>
      </w:ins>
    </w:p>
    <w:p w14:paraId="7B29118A" w14:textId="77777777" w:rsidR="00227A2E" w:rsidRDefault="00227A2E" w:rsidP="00227A2E">
      <w:pPr>
        <w:rPr>
          <w:ins w:id="1223" w:author="wincol" w:date="2016-06-12T16:46:00Z"/>
        </w:rPr>
      </w:pPr>
      <w:ins w:id="1224" w:author="wincol" w:date="2016-06-12T16:46:00Z">
        <w:r>
          <w:t>&lt;/XMLPARA&gt;</w:t>
        </w:r>
      </w:ins>
    </w:p>
    <w:p w14:paraId="7192C813" w14:textId="77777777" w:rsidR="00227A2E" w:rsidRDefault="00227A2E" w:rsidP="00227A2E">
      <w:pPr>
        <w:rPr>
          <w:ins w:id="1225" w:author="wincol" w:date="2016-06-12T16:46:00Z"/>
        </w:rPr>
      </w:pPr>
      <w:ins w:id="1226" w:author="wincol" w:date="2016-06-12T16:46:00Z">
        <w:r>
          <w:t>&lt;/body&gt;</w:t>
        </w:r>
      </w:ins>
    </w:p>
    <w:p w14:paraId="2712854D" w14:textId="77777777" w:rsidR="0079379D" w:rsidRDefault="00227A2E" w:rsidP="00227A2E">
      <w:pPr>
        <w:rPr>
          <w:ins w:id="1227" w:author="wincol" w:date="2016-06-12T11:12:00Z"/>
          <w:rFonts w:ascii="微软雅黑" w:eastAsia="微软雅黑" w:hAnsi="微软雅黑"/>
          <w:sz w:val="18"/>
          <w:szCs w:val="18"/>
        </w:rPr>
      </w:pPr>
      <w:ins w:id="1228" w:author="wincol" w:date="2016-06-12T16:46:00Z">
        <w:r>
          <w:t>&lt;/Document&gt;</w:t>
        </w:r>
      </w:ins>
    </w:p>
    <w:p w14:paraId="0C90B351" w14:textId="77777777" w:rsidR="00B230F1" w:rsidRPr="0079379D" w:rsidRDefault="00B230F1" w:rsidP="00135FE6">
      <w:pPr>
        <w:rPr>
          <w:ins w:id="1229" w:author="wincol" w:date="2016-06-12T11:12:00Z"/>
          <w:rFonts w:ascii="微软雅黑" w:eastAsia="微软雅黑" w:hAnsi="微软雅黑"/>
          <w:sz w:val="18"/>
          <w:szCs w:val="18"/>
        </w:rPr>
      </w:pPr>
    </w:p>
    <w:p w14:paraId="263BE3D3" w14:textId="77777777" w:rsidR="0079379D" w:rsidRPr="00B230F1" w:rsidRDefault="0079379D" w:rsidP="00135FE6">
      <w:pPr>
        <w:rPr>
          <w:ins w:id="1230" w:author="wincol" w:date="2016-05-12T15:32:00Z"/>
          <w:rFonts w:ascii="微软雅黑" w:eastAsia="微软雅黑" w:hAnsi="微软雅黑"/>
          <w:sz w:val="18"/>
          <w:szCs w:val="18"/>
        </w:rPr>
      </w:pPr>
    </w:p>
    <w:p w14:paraId="629FCE5F" w14:textId="77777777" w:rsidR="00F33A51" w:rsidRPr="004E6C5A" w:rsidRDefault="00F33A51" w:rsidP="0042024B">
      <w:pPr>
        <w:pStyle w:val="2"/>
      </w:pPr>
      <w:bookmarkStart w:id="1231" w:name="_Toc448760969"/>
      <w:r>
        <w:rPr>
          <w:rFonts w:hint="eastAsia"/>
        </w:rPr>
        <w:t>账户开立</w:t>
      </w:r>
      <w:r w:rsidR="00E472B6">
        <w:rPr>
          <w:rFonts w:hint="eastAsia"/>
        </w:rPr>
        <w:t>结果查询</w:t>
      </w:r>
      <w:r>
        <w:rPr>
          <w:rFonts w:hint="eastAsia"/>
        </w:rPr>
        <w:t>(OGW0004</w:t>
      </w:r>
      <w:r w:rsidR="00A71309">
        <w:rPr>
          <w:rFonts w:hint="eastAsia"/>
        </w:rPr>
        <w:t>3</w:t>
      </w:r>
      <w:r>
        <w:rPr>
          <w:rFonts w:hint="eastAsia"/>
        </w:rPr>
        <w:t>)</w:t>
      </w:r>
      <w:bookmarkEnd w:id="1231"/>
      <w:r w:rsidR="00C8777F" w:rsidRPr="00C8777F">
        <w:rPr>
          <w:rFonts w:hint="eastAsia"/>
        </w:rPr>
        <w:t xml:space="preserve"> </w:t>
      </w:r>
    </w:p>
    <w:p w14:paraId="27BCFF9C" w14:textId="77777777" w:rsidR="00F33A51" w:rsidRPr="004E6C5A" w:rsidRDefault="00F33A51" w:rsidP="00F33A51">
      <w:pPr>
        <w:ind w:firstLineChars="50" w:firstLine="105"/>
        <w:rPr>
          <w:rFonts w:ascii="微软雅黑" w:eastAsia="微软雅黑" w:hAnsi="微软雅黑"/>
        </w:rPr>
      </w:pPr>
      <w:r w:rsidRPr="00A560D3">
        <w:rPr>
          <w:rFonts w:hint="eastAsia"/>
        </w:rPr>
        <w:t>第三方公司发起</w:t>
      </w:r>
      <w:r w:rsidR="008E6A69">
        <w:rPr>
          <w:rFonts w:hint="eastAsia"/>
        </w:rPr>
        <w:t>账户开立结果查询</w:t>
      </w:r>
      <w:r w:rsidR="009E05D5">
        <w:rPr>
          <w:rFonts w:hint="eastAsia"/>
        </w:rPr>
        <w:t>，</w:t>
      </w:r>
      <w:ins w:id="1232" w:author="wincol" w:date="2016-04-12T17:29:00Z">
        <w:r w:rsidR="00313FEC" w:rsidRPr="00A560D3" w:rsidDel="00313FEC">
          <w:rPr>
            <w:rFonts w:hint="eastAsia"/>
          </w:rPr>
          <w:t xml:space="preserve"> </w:t>
        </w:r>
      </w:ins>
      <w:ins w:id="1233" w:author="wincol" w:date="2016-04-12T17:30:00Z">
        <w:r w:rsidR="00313FEC">
          <w:rPr>
            <w:rFonts w:hint="eastAsia"/>
          </w:rPr>
          <w:t>原交易提交我行</w:t>
        </w:r>
      </w:ins>
      <w:r w:rsidR="009E05D5">
        <w:rPr>
          <w:rFonts w:hint="eastAsia"/>
        </w:rPr>
        <w:t>1</w:t>
      </w:r>
      <w:ins w:id="1234" w:author="wincol" w:date="2016-04-12T17:29:00Z">
        <w:r w:rsidR="00313FEC">
          <w:rPr>
            <w:rFonts w:hint="eastAsia"/>
          </w:rPr>
          <w:t>0</w:t>
        </w:r>
      </w:ins>
      <w:r w:rsidR="009E05D5" w:rsidRPr="00A560D3">
        <w:rPr>
          <w:rFonts w:hint="eastAsia"/>
        </w:rPr>
        <w:t>分钟后，可通过该接口查询银行处理结果。</w:t>
      </w:r>
      <w:ins w:id="1235" w:author="wincol" w:date="2016-05-25T11:07:00Z">
        <w:r w:rsidR="009C784D">
          <w:rPr>
            <w:rFonts w:hint="eastAsia"/>
          </w:rPr>
          <w:t>如超过</w:t>
        </w:r>
        <w:r w:rsidR="009C784D">
          <w:rPr>
            <w:rFonts w:hint="eastAsia"/>
          </w:rPr>
          <w:t>25</w:t>
        </w:r>
        <w:r w:rsidR="009C784D">
          <w:rPr>
            <w:rFonts w:hint="eastAsia"/>
          </w:rPr>
          <w:t>分钟状态仍是</w:t>
        </w:r>
      </w:ins>
      <w:ins w:id="1236" w:author="wincol" w:date="2016-05-25T11:08:00Z">
        <w:r w:rsidR="009C784D">
          <w:rPr>
            <w:rFonts w:hint="eastAsia"/>
          </w:rPr>
          <w:t>R</w:t>
        </w:r>
        <w:r w:rsidR="009C784D">
          <w:rPr>
            <w:rFonts w:hint="eastAsia"/>
          </w:rPr>
          <w:t>状态的，则认为交易是失败的，无需再过来查询。</w:t>
        </w:r>
      </w:ins>
      <w:ins w:id="1237" w:author="wincol" w:date="2016-05-26T14:25:00Z">
        <w:r w:rsidR="007E6564">
          <w:rPr>
            <w:rFonts w:ascii="宋体" w:cs="宋体" w:hint="eastAsia"/>
            <w:kern w:val="0"/>
            <w:sz w:val="20"/>
            <w:szCs w:val="20"/>
          </w:rPr>
          <w:t>30分钟仍是</w:t>
        </w:r>
      </w:ins>
      <w:ins w:id="1238" w:author="wincol" w:date="2016-05-26T14:26:00Z">
        <w:r w:rsidR="007E6564">
          <w:rPr>
            <w:rFonts w:ascii="宋体" w:cs="宋体" w:hint="eastAsia"/>
            <w:kern w:val="0"/>
            <w:sz w:val="20"/>
            <w:szCs w:val="20"/>
          </w:rPr>
          <w:t>未成功的</w:t>
        </w:r>
      </w:ins>
      <w:ins w:id="1239" w:author="wincol" w:date="2016-05-26T14:25:00Z">
        <w:r w:rsidR="007E6564">
          <w:rPr>
            <w:rFonts w:ascii="宋体" w:cs="宋体" w:hint="eastAsia"/>
            <w:kern w:val="0"/>
            <w:sz w:val="20"/>
            <w:szCs w:val="20"/>
          </w:rPr>
          <w:t>状态可置交易为失败，无需再查询</w:t>
        </w:r>
      </w:ins>
      <w:ins w:id="1240" w:author="wincol" w:date="2016-05-26T14:26:00Z">
        <w:r w:rsidR="007E6564">
          <w:rPr>
            <w:rFonts w:ascii="宋体" w:cs="宋体" w:hint="eastAsia"/>
            <w:kern w:val="0"/>
            <w:sz w:val="20"/>
            <w:szCs w:val="20"/>
          </w:rPr>
          <w:t>。</w:t>
        </w:r>
      </w:ins>
    </w:p>
    <w:p w14:paraId="18A6C922" w14:textId="77777777" w:rsidR="00F33A51" w:rsidRDefault="00F33A51" w:rsidP="0042024B">
      <w:pPr>
        <w:pStyle w:val="3"/>
        <w:rPr>
          <w:rFonts w:ascii="宋体" w:hAnsi="宋体"/>
        </w:rPr>
      </w:pPr>
      <w:bookmarkStart w:id="1241" w:name="_Toc448760970"/>
      <w:r w:rsidRPr="004E6C5A">
        <w:rPr>
          <w:rFonts w:hint="eastAsia"/>
        </w:rPr>
        <w:t>请求报文说明</w:t>
      </w:r>
      <w:bookmarkEnd w:id="1241"/>
    </w:p>
    <w:tbl>
      <w:tblPr>
        <w:tblW w:w="7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1"/>
        <w:gridCol w:w="1899"/>
        <w:gridCol w:w="1701"/>
        <w:gridCol w:w="850"/>
        <w:gridCol w:w="709"/>
        <w:gridCol w:w="1861"/>
      </w:tblGrid>
      <w:tr w:rsidR="00F33A51" w14:paraId="59D40B11" w14:textId="77777777" w:rsidTr="004B6325">
        <w:trPr>
          <w:trHeight w:val="290"/>
        </w:trPr>
        <w:tc>
          <w:tcPr>
            <w:tcW w:w="761" w:type="dxa"/>
            <w:tcBorders>
              <w:bottom w:val="single" w:sz="4" w:space="0" w:color="auto"/>
            </w:tcBorders>
            <w:shd w:val="clear" w:color="auto" w:fill="C0C0C0"/>
          </w:tcPr>
          <w:p w14:paraId="517EDF70" w14:textId="77777777" w:rsidR="00F33A51" w:rsidRDefault="00F33A51" w:rsidP="004B6325">
            <w:pPr>
              <w:rPr>
                <w:rFonts w:ascii="宋体" w:hAnsi="宋体"/>
                <w:b/>
                <w:szCs w:val="21"/>
              </w:rPr>
            </w:pPr>
            <w:r>
              <w:rPr>
                <w:rFonts w:ascii="宋体" w:hAnsi="宋体"/>
                <w:b/>
                <w:szCs w:val="21"/>
              </w:rPr>
              <w:t>模块</w:t>
            </w:r>
          </w:p>
        </w:tc>
        <w:tc>
          <w:tcPr>
            <w:tcW w:w="1899" w:type="dxa"/>
            <w:tcBorders>
              <w:bottom w:val="single" w:sz="4" w:space="0" w:color="auto"/>
            </w:tcBorders>
            <w:shd w:val="clear" w:color="auto" w:fill="C0C0C0"/>
          </w:tcPr>
          <w:p w14:paraId="0B4EAD79" w14:textId="77777777" w:rsidR="00F33A51" w:rsidRDefault="00F33A51" w:rsidP="004B6325">
            <w:pPr>
              <w:rPr>
                <w:rFonts w:ascii="宋体" w:hAnsi="宋体"/>
                <w:b/>
              </w:rPr>
            </w:pPr>
            <w:r>
              <w:rPr>
                <w:rFonts w:ascii="宋体" w:hAnsi="宋体"/>
                <w:b/>
                <w:szCs w:val="21"/>
              </w:rPr>
              <w:t>字段ID</w:t>
            </w:r>
          </w:p>
        </w:tc>
        <w:tc>
          <w:tcPr>
            <w:tcW w:w="1701" w:type="dxa"/>
            <w:tcBorders>
              <w:bottom w:val="single" w:sz="4" w:space="0" w:color="auto"/>
            </w:tcBorders>
            <w:shd w:val="clear" w:color="auto" w:fill="C0C0C0"/>
          </w:tcPr>
          <w:p w14:paraId="6461B001" w14:textId="77777777" w:rsidR="00F33A51" w:rsidRDefault="00F33A51" w:rsidP="004B6325">
            <w:pPr>
              <w:rPr>
                <w:rFonts w:ascii="宋体" w:hAnsi="宋体"/>
                <w:b/>
              </w:rPr>
            </w:pPr>
            <w:r>
              <w:rPr>
                <w:rFonts w:ascii="宋体" w:hAnsi="宋体"/>
                <w:b/>
                <w:szCs w:val="21"/>
              </w:rPr>
              <w:t>字段名称</w:t>
            </w:r>
          </w:p>
        </w:tc>
        <w:tc>
          <w:tcPr>
            <w:tcW w:w="850" w:type="dxa"/>
            <w:tcBorders>
              <w:bottom w:val="single" w:sz="4" w:space="0" w:color="auto"/>
            </w:tcBorders>
            <w:shd w:val="clear" w:color="auto" w:fill="C0C0C0"/>
          </w:tcPr>
          <w:p w14:paraId="12AA0749" w14:textId="77777777" w:rsidR="00F33A51" w:rsidRDefault="00F33A51" w:rsidP="004B6325">
            <w:pPr>
              <w:rPr>
                <w:rFonts w:ascii="宋体" w:hAnsi="宋体"/>
                <w:b/>
              </w:rPr>
            </w:pPr>
            <w:r>
              <w:rPr>
                <w:rFonts w:ascii="宋体" w:hAnsi="宋体"/>
                <w:b/>
                <w:szCs w:val="21"/>
              </w:rPr>
              <w:t>类型</w:t>
            </w:r>
          </w:p>
        </w:tc>
        <w:tc>
          <w:tcPr>
            <w:tcW w:w="709" w:type="dxa"/>
            <w:tcBorders>
              <w:bottom w:val="single" w:sz="4" w:space="0" w:color="auto"/>
            </w:tcBorders>
            <w:shd w:val="clear" w:color="auto" w:fill="C0C0C0"/>
          </w:tcPr>
          <w:p w14:paraId="1FE624BB" w14:textId="77777777" w:rsidR="00F33A51" w:rsidRDefault="00F33A51" w:rsidP="004B6325">
            <w:pPr>
              <w:rPr>
                <w:rFonts w:ascii="宋体" w:hAnsi="宋体"/>
                <w:b/>
              </w:rPr>
            </w:pPr>
            <w:r>
              <w:rPr>
                <w:rFonts w:ascii="宋体" w:hAnsi="宋体" w:hint="eastAsia"/>
                <w:b/>
              </w:rPr>
              <w:t>可空</w:t>
            </w:r>
          </w:p>
        </w:tc>
        <w:tc>
          <w:tcPr>
            <w:tcW w:w="1861" w:type="dxa"/>
            <w:tcBorders>
              <w:bottom w:val="single" w:sz="4" w:space="0" w:color="auto"/>
            </w:tcBorders>
            <w:shd w:val="clear" w:color="auto" w:fill="C0C0C0"/>
          </w:tcPr>
          <w:p w14:paraId="5B1BF006" w14:textId="77777777" w:rsidR="00F33A51" w:rsidRDefault="00F33A51" w:rsidP="004B6325">
            <w:pPr>
              <w:rPr>
                <w:rFonts w:ascii="宋体" w:hAnsi="宋体"/>
                <w:b/>
              </w:rPr>
            </w:pPr>
            <w:r>
              <w:rPr>
                <w:rFonts w:ascii="宋体" w:hAnsi="宋体"/>
                <w:b/>
              </w:rPr>
              <w:t>备注</w:t>
            </w:r>
          </w:p>
        </w:tc>
      </w:tr>
      <w:tr w:rsidR="005B23CC" w14:paraId="6190ECE5" w14:textId="77777777" w:rsidTr="004B6325">
        <w:trPr>
          <w:cantSplit/>
          <w:trHeight w:val="290"/>
        </w:trPr>
        <w:tc>
          <w:tcPr>
            <w:tcW w:w="761" w:type="dxa"/>
            <w:vMerge w:val="restart"/>
          </w:tcPr>
          <w:p w14:paraId="36B972CD" w14:textId="77777777" w:rsidR="005B23CC" w:rsidRDefault="005B23CC" w:rsidP="004B6325">
            <w:pPr>
              <w:jc w:val="center"/>
              <w:rPr>
                <w:rFonts w:ascii="宋体" w:hAnsi="宋体"/>
              </w:rPr>
            </w:pPr>
            <w:r>
              <w:rPr>
                <w:rFonts w:ascii="宋体" w:hAnsi="宋体" w:hint="eastAsia"/>
              </w:rPr>
              <w:t>BODY</w:t>
            </w:r>
          </w:p>
        </w:tc>
        <w:tc>
          <w:tcPr>
            <w:tcW w:w="7020" w:type="dxa"/>
            <w:gridSpan w:val="5"/>
          </w:tcPr>
          <w:p w14:paraId="03760455" w14:textId="77777777" w:rsidR="005B23CC" w:rsidRDefault="005B23CC" w:rsidP="004B6325">
            <w:pPr>
              <w:rPr>
                <w:rFonts w:ascii="宋体" w:hAnsi="宋体"/>
              </w:rPr>
            </w:pPr>
          </w:p>
        </w:tc>
      </w:tr>
      <w:tr w:rsidR="005B23CC" w14:paraId="3EC5FF1B" w14:textId="77777777" w:rsidTr="004B6325">
        <w:trPr>
          <w:cantSplit/>
          <w:trHeight w:val="290"/>
        </w:trPr>
        <w:tc>
          <w:tcPr>
            <w:tcW w:w="761" w:type="dxa"/>
            <w:vMerge/>
          </w:tcPr>
          <w:p w14:paraId="0FDCF9FE" w14:textId="77777777" w:rsidR="005B23CC" w:rsidRDefault="005B23CC" w:rsidP="004B6325">
            <w:pPr>
              <w:jc w:val="center"/>
              <w:rPr>
                <w:rFonts w:ascii="宋体" w:hAnsi="宋体"/>
              </w:rPr>
            </w:pPr>
          </w:p>
        </w:tc>
        <w:tc>
          <w:tcPr>
            <w:tcW w:w="1899" w:type="dxa"/>
          </w:tcPr>
          <w:p w14:paraId="2B6F2EDC" w14:textId="77777777" w:rsidR="005B23CC" w:rsidRPr="00A560D3" w:rsidRDefault="005B23CC" w:rsidP="004B6325">
            <w:pPr>
              <w:autoSpaceDE w:val="0"/>
              <w:autoSpaceDN w:val="0"/>
              <w:adjustRightInd w:val="0"/>
              <w:spacing w:line="267" w:lineRule="exact"/>
              <w:jc w:val="left"/>
              <w:rPr>
                <w:rFonts w:ascii="宋体" w:cs="宋体"/>
                <w:kern w:val="0"/>
                <w:sz w:val="20"/>
                <w:szCs w:val="20"/>
              </w:rPr>
            </w:pPr>
          </w:p>
        </w:tc>
        <w:tc>
          <w:tcPr>
            <w:tcW w:w="1701" w:type="dxa"/>
          </w:tcPr>
          <w:p w14:paraId="6365807E" w14:textId="77777777" w:rsidR="005B23CC" w:rsidRPr="00A560D3" w:rsidRDefault="005B23CC" w:rsidP="004B6325">
            <w:pPr>
              <w:autoSpaceDE w:val="0"/>
              <w:autoSpaceDN w:val="0"/>
              <w:adjustRightInd w:val="0"/>
              <w:spacing w:line="267" w:lineRule="exact"/>
              <w:jc w:val="left"/>
              <w:rPr>
                <w:rFonts w:ascii="宋体" w:cs="宋体"/>
                <w:kern w:val="0"/>
                <w:sz w:val="20"/>
                <w:szCs w:val="20"/>
              </w:rPr>
            </w:pPr>
          </w:p>
        </w:tc>
        <w:tc>
          <w:tcPr>
            <w:tcW w:w="850" w:type="dxa"/>
          </w:tcPr>
          <w:p w14:paraId="47FF420E" w14:textId="77777777" w:rsidR="005B23CC" w:rsidRPr="00A560D3" w:rsidRDefault="005B23CC" w:rsidP="004B6325">
            <w:pPr>
              <w:autoSpaceDE w:val="0"/>
              <w:autoSpaceDN w:val="0"/>
              <w:adjustRightInd w:val="0"/>
              <w:spacing w:line="267" w:lineRule="exact"/>
              <w:jc w:val="left"/>
              <w:rPr>
                <w:rFonts w:ascii="宋体" w:cs="宋体"/>
                <w:kern w:val="0"/>
                <w:sz w:val="20"/>
                <w:szCs w:val="20"/>
              </w:rPr>
            </w:pPr>
          </w:p>
        </w:tc>
        <w:tc>
          <w:tcPr>
            <w:tcW w:w="709" w:type="dxa"/>
          </w:tcPr>
          <w:p w14:paraId="2695FC96" w14:textId="77777777" w:rsidR="005B23CC" w:rsidRPr="00A560D3" w:rsidRDefault="005B23CC" w:rsidP="004B6325">
            <w:pPr>
              <w:autoSpaceDE w:val="0"/>
              <w:autoSpaceDN w:val="0"/>
              <w:adjustRightInd w:val="0"/>
              <w:spacing w:line="267" w:lineRule="exact"/>
              <w:ind w:left="107"/>
              <w:jc w:val="left"/>
              <w:rPr>
                <w:rFonts w:ascii="宋体" w:cs="宋体"/>
                <w:kern w:val="0"/>
                <w:sz w:val="20"/>
                <w:szCs w:val="20"/>
              </w:rPr>
            </w:pPr>
          </w:p>
        </w:tc>
        <w:tc>
          <w:tcPr>
            <w:tcW w:w="1861" w:type="dxa"/>
          </w:tcPr>
          <w:p w14:paraId="6307D6BD" w14:textId="77777777" w:rsidR="005B23CC" w:rsidRPr="00A560D3" w:rsidRDefault="005B23CC" w:rsidP="004B6325">
            <w:pPr>
              <w:autoSpaceDE w:val="0"/>
              <w:autoSpaceDN w:val="0"/>
              <w:adjustRightInd w:val="0"/>
              <w:spacing w:line="267" w:lineRule="exact"/>
              <w:jc w:val="left"/>
              <w:rPr>
                <w:rFonts w:ascii="宋体" w:cs="宋体"/>
                <w:kern w:val="0"/>
                <w:sz w:val="20"/>
                <w:szCs w:val="20"/>
              </w:rPr>
            </w:pPr>
          </w:p>
        </w:tc>
      </w:tr>
      <w:tr w:rsidR="005B23CC" w14:paraId="78D32421" w14:textId="77777777" w:rsidTr="004B6325">
        <w:trPr>
          <w:cantSplit/>
          <w:trHeight w:val="290"/>
        </w:trPr>
        <w:tc>
          <w:tcPr>
            <w:tcW w:w="761" w:type="dxa"/>
            <w:vMerge/>
          </w:tcPr>
          <w:p w14:paraId="4CD87E9B" w14:textId="77777777" w:rsidR="005B23CC" w:rsidRDefault="005B23CC" w:rsidP="004B6325">
            <w:pPr>
              <w:jc w:val="center"/>
              <w:rPr>
                <w:rFonts w:ascii="宋体" w:hAnsi="宋体"/>
              </w:rPr>
            </w:pPr>
          </w:p>
        </w:tc>
        <w:tc>
          <w:tcPr>
            <w:tcW w:w="1899" w:type="dxa"/>
          </w:tcPr>
          <w:p w14:paraId="287DEB4F" w14:textId="77777777" w:rsidR="005B23CC" w:rsidRPr="00BA665E" w:rsidRDefault="005B23CC" w:rsidP="004B6325">
            <w:pPr>
              <w:autoSpaceDE w:val="0"/>
              <w:autoSpaceDN w:val="0"/>
              <w:adjustRightInd w:val="0"/>
              <w:spacing w:line="267" w:lineRule="exact"/>
              <w:jc w:val="left"/>
              <w:rPr>
                <w:rFonts w:ascii="宋体" w:hAnsi="宋体"/>
              </w:rPr>
            </w:pPr>
            <w:r>
              <w:rPr>
                <w:rFonts w:ascii="宋体" w:cs="宋体" w:hint="eastAsia"/>
                <w:kern w:val="0"/>
                <w:sz w:val="20"/>
                <w:szCs w:val="20"/>
              </w:rPr>
              <w:t>TRANSCODE</w:t>
            </w:r>
          </w:p>
        </w:tc>
        <w:tc>
          <w:tcPr>
            <w:tcW w:w="1701" w:type="dxa"/>
          </w:tcPr>
          <w:p w14:paraId="01B8F7DD" w14:textId="77777777" w:rsidR="005B23CC" w:rsidRDefault="005B23CC" w:rsidP="004B6325">
            <w:pPr>
              <w:rPr>
                <w:rFonts w:ascii="宋体" w:hAnsi="宋体"/>
              </w:rPr>
            </w:pPr>
            <w:r w:rsidRPr="00A560D3">
              <w:rPr>
                <w:rFonts w:ascii="宋体" w:cs="宋体" w:hint="eastAsia"/>
                <w:kern w:val="0"/>
                <w:sz w:val="20"/>
                <w:szCs w:val="20"/>
              </w:rPr>
              <w:t>交易码</w:t>
            </w:r>
          </w:p>
        </w:tc>
        <w:tc>
          <w:tcPr>
            <w:tcW w:w="850" w:type="dxa"/>
          </w:tcPr>
          <w:p w14:paraId="30099BAC" w14:textId="77777777" w:rsidR="005B23CC" w:rsidRDefault="005B23CC" w:rsidP="004B6325">
            <w:pPr>
              <w:rPr>
                <w:rFonts w:ascii="宋体" w:hAnsi="宋体"/>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8</w:t>
            </w:r>
            <w:r w:rsidRPr="00A560D3">
              <w:rPr>
                <w:rFonts w:ascii="宋体" w:cs="宋体"/>
                <w:kern w:val="0"/>
                <w:sz w:val="20"/>
                <w:szCs w:val="20"/>
              </w:rPr>
              <w:t>)</w:t>
            </w:r>
          </w:p>
        </w:tc>
        <w:tc>
          <w:tcPr>
            <w:tcW w:w="709" w:type="dxa"/>
          </w:tcPr>
          <w:p w14:paraId="7BA5ECC6" w14:textId="77777777" w:rsidR="005B23CC" w:rsidRPr="00EA7B55" w:rsidRDefault="005B23CC" w:rsidP="004B6325">
            <w:pPr>
              <w:autoSpaceDE w:val="0"/>
              <w:autoSpaceDN w:val="0"/>
              <w:adjustRightInd w:val="0"/>
              <w:spacing w:line="267" w:lineRule="exact"/>
              <w:ind w:left="107"/>
              <w:jc w:val="left"/>
              <w:rPr>
                <w:rFonts w:ascii="宋体" w:cs="宋体"/>
                <w:kern w:val="0"/>
                <w:sz w:val="20"/>
                <w:szCs w:val="20"/>
              </w:rPr>
            </w:pPr>
            <w:r w:rsidRPr="00EA7B55">
              <w:rPr>
                <w:rFonts w:ascii="宋体" w:cs="宋体" w:hint="eastAsia"/>
                <w:kern w:val="0"/>
                <w:sz w:val="20"/>
                <w:szCs w:val="20"/>
              </w:rPr>
              <w:t>否</w:t>
            </w:r>
          </w:p>
        </w:tc>
        <w:tc>
          <w:tcPr>
            <w:tcW w:w="1861" w:type="dxa"/>
          </w:tcPr>
          <w:p w14:paraId="2779703A" w14:textId="77777777" w:rsidR="005B23CC" w:rsidRPr="00EA7B55" w:rsidRDefault="005B23CC" w:rsidP="00963182">
            <w:pPr>
              <w:autoSpaceDE w:val="0"/>
              <w:autoSpaceDN w:val="0"/>
              <w:adjustRightInd w:val="0"/>
              <w:spacing w:line="267" w:lineRule="exact"/>
              <w:jc w:val="left"/>
              <w:rPr>
                <w:rFonts w:ascii="宋体" w:cs="宋体"/>
                <w:kern w:val="0"/>
                <w:sz w:val="20"/>
                <w:szCs w:val="20"/>
              </w:rPr>
            </w:pPr>
            <w:r w:rsidRPr="00EA7B55">
              <w:rPr>
                <w:rFonts w:ascii="宋体" w:cs="宋体" w:hint="eastAsia"/>
                <w:kern w:val="0"/>
                <w:sz w:val="20"/>
                <w:szCs w:val="20"/>
              </w:rPr>
              <w:t>OGW0004</w:t>
            </w:r>
            <w:r>
              <w:rPr>
                <w:rFonts w:ascii="宋体" w:cs="宋体" w:hint="eastAsia"/>
                <w:kern w:val="0"/>
                <w:sz w:val="20"/>
                <w:szCs w:val="20"/>
              </w:rPr>
              <w:t>3</w:t>
            </w:r>
          </w:p>
        </w:tc>
      </w:tr>
      <w:tr w:rsidR="005B23CC" w14:paraId="47C4EC40" w14:textId="77777777" w:rsidTr="004B6325">
        <w:trPr>
          <w:cantSplit/>
          <w:trHeight w:val="290"/>
        </w:trPr>
        <w:tc>
          <w:tcPr>
            <w:tcW w:w="761" w:type="dxa"/>
            <w:vMerge/>
          </w:tcPr>
          <w:p w14:paraId="571DF5A1" w14:textId="77777777" w:rsidR="005B23CC" w:rsidRDefault="005B23CC" w:rsidP="004B6325">
            <w:pPr>
              <w:jc w:val="center"/>
              <w:rPr>
                <w:rFonts w:ascii="宋体" w:hAnsi="宋体"/>
              </w:rPr>
            </w:pPr>
          </w:p>
        </w:tc>
        <w:tc>
          <w:tcPr>
            <w:tcW w:w="7020" w:type="dxa"/>
            <w:gridSpan w:val="5"/>
          </w:tcPr>
          <w:p w14:paraId="33651434" w14:textId="77777777" w:rsidR="005B23CC" w:rsidRPr="00EA7B55" w:rsidRDefault="005B23CC" w:rsidP="004B6325">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数据加密域都放到XMLPARA里面</w:t>
            </w:r>
          </w:p>
        </w:tc>
      </w:tr>
      <w:tr w:rsidR="005B23CC" w14:paraId="1949B922" w14:textId="77777777" w:rsidTr="004B6325">
        <w:trPr>
          <w:cantSplit/>
          <w:trHeight w:val="290"/>
        </w:trPr>
        <w:tc>
          <w:tcPr>
            <w:tcW w:w="761" w:type="dxa"/>
            <w:vMerge/>
          </w:tcPr>
          <w:p w14:paraId="68A83986" w14:textId="77777777" w:rsidR="005B23CC" w:rsidRDefault="005B23CC" w:rsidP="004B6325">
            <w:pPr>
              <w:jc w:val="center"/>
              <w:rPr>
                <w:rFonts w:ascii="宋体" w:hAnsi="宋体"/>
              </w:rPr>
            </w:pPr>
          </w:p>
        </w:tc>
        <w:tc>
          <w:tcPr>
            <w:tcW w:w="1899" w:type="dxa"/>
          </w:tcPr>
          <w:p w14:paraId="18B3C790" w14:textId="77777777" w:rsidR="005B23CC" w:rsidRPr="00A560D3" w:rsidRDefault="005B23CC" w:rsidP="00451670">
            <w:pPr>
              <w:autoSpaceDE w:val="0"/>
              <w:autoSpaceDN w:val="0"/>
              <w:adjustRightInd w:val="0"/>
              <w:spacing w:line="281" w:lineRule="exact"/>
              <w:jc w:val="left"/>
              <w:rPr>
                <w:rFonts w:ascii="宋体" w:cs="宋体"/>
                <w:kern w:val="0"/>
                <w:sz w:val="20"/>
                <w:szCs w:val="20"/>
              </w:rPr>
            </w:pPr>
            <w:r w:rsidRPr="00A560D3">
              <w:rPr>
                <w:rFonts w:ascii="宋体" w:cs="宋体"/>
                <w:kern w:val="0"/>
                <w:sz w:val="20"/>
                <w:szCs w:val="20"/>
              </w:rPr>
              <w:t>MERCHANTID</w:t>
            </w:r>
          </w:p>
        </w:tc>
        <w:tc>
          <w:tcPr>
            <w:tcW w:w="1701" w:type="dxa"/>
          </w:tcPr>
          <w:p w14:paraId="43FB98C8" w14:textId="77777777" w:rsidR="005B23CC" w:rsidRPr="00A560D3" w:rsidRDefault="005B23CC" w:rsidP="004B6325">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商户唯一编号</w:t>
            </w:r>
          </w:p>
        </w:tc>
        <w:tc>
          <w:tcPr>
            <w:tcW w:w="850" w:type="dxa"/>
          </w:tcPr>
          <w:p w14:paraId="262116B6" w14:textId="77777777" w:rsidR="005B23CC" w:rsidRDefault="005B23CC" w:rsidP="004B6325">
            <w:pPr>
              <w:rPr>
                <w:rFonts w:ascii="宋体" w:hAnsi="宋体"/>
              </w:rPr>
            </w:pPr>
            <w:r>
              <w:rPr>
                <w:rFonts w:ascii="宋体" w:cs="宋体" w:hint="eastAsia"/>
                <w:kern w:val="0"/>
                <w:sz w:val="20"/>
                <w:szCs w:val="20"/>
              </w:rPr>
              <w:t>C</w:t>
            </w:r>
            <w:r w:rsidRPr="00A560D3">
              <w:rPr>
                <w:rFonts w:ascii="宋体" w:cs="宋体"/>
                <w:kern w:val="0"/>
                <w:sz w:val="20"/>
                <w:szCs w:val="20"/>
              </w:rPr>
              <w:t>(32)</w:t>
            </w:r>
          </w:p>
        </w:tc>
        <w:tc>
          <w:tcPr>
            <w:tcW w:w="709" w:type="dxa"/>
          </w:tcPr>
          <w:p w14:paraId="5E7106BA" w14:textId="77777777" w:rsidR="005B23CC" w:rsidRDefault="005B23CC" w:rsidP="004B6325">
            <w:pPr>
              <w:rPr>
                <w:rFonts w:ascii="宋体" w:hAnsi="宋体"/>
              </w:rPr>
            </w:pPr>
            <w:r>
              <w:rPr>
                <w:rFonts w:ascii="宋体" w:hAnsi="宋体" w:hint="eastAsia"/>
              </w:rPr>
              <w:t>否</w:t>
            </w:r>
          </w:p>
        </w:tc>
        <w:tc>
          <w:tcPr>
            <w:tcW w:w="1861" w:type="dxa"/>
          </w:tcPr>
          <w:p w14:paraId="311BF9C5" w14:textId="77777777" w:rsidR="005B23CC" w:rsidRPr="002909FE" w:rsidRDefault="005B23CC" w:rsidP="004B6325">
            <w:pPr>
              <w:rPr>
                <w:rFonts w:ascii="宋体" w:hAnsi="宋体"/>
                <w:sz w:val="18"/>
                <w:szCs w:val="18"/>
              </w:rPr>
            </w:pPr>
            <w:r w:rsidRPr="00A560D3">
              <w:rPr>
                <w:rFonts w:ascii="宋体" w:cs="宋体" w:hint="eastAsia"/>
                <w:kern w:val="0"/>
                <w:sz w:val="20"/>
                <w:szCs w:val="20"/>
              </w:rPr>
              <w:t>银行统一提供</w:t>
            </w:r>
          </w:p>
        </w:tc>
      </w:tr>
      <w:tr w:rsidR="005B23CC" w14:paraId="773A0E68" w14:textId="77777777" w:rsidTr="004B6325">
        <w:trPr>
          <w:cantSplit/>
          <w:trHeight w:val="139"/>
        </w:trPr>
        <w:tc>
          <w:tcPr>
            <w:tcW w:w="761" w:type="dxa"/>
            <w:vMerge/>
          </w:tcPr>
          <w:p w14:paraId="3C501A87" w14:textId="77777777" w:rsidR="005B23CC" w:rsidRDefault="005B23CC" w:rsidP="004B6325">
            <w:pPr>
              <w:rPr>
                <w:rFonts w:ascii="宋体" w:hAnsi="宋体"/>
              </w:rPr>
            </w:pPr>
          </w:p>
        </w:tc>
        <w:tc>
          <w:tcPr>
            <w:tcW w:w="1899" w:type="dxa"/>
          </w:tcPr>
          <w:p w14:paraId="68168A54" w14:textId="77777777" w:rsidR="005B23CC" w:rsidRPr="00A560D3" w:rsidRDefault="005B23CC" w:rsidP="00451670">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APPID</w:t>
            </w:r>
          </w:p>
        </w:tc>
        <w:tc>
          <w:tcPr>
            <w:tcW w:w="1701" w:type="dxa"/>
          </w:tcPr>
          <w:p w14:paraId="43C597D3" w14:textId="77777777" w:rsidR="005B23CC" w:rsidRPr="00A560D3" w:rsidRDefault="005B23CC" w:rsidP="004B6325">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应用标识</w:t>
            </w:r>
          </w:p>
        </w:tc>
        <w:tc>
          <w:tcPr>
            <w:tcW w:w="850" w:type="dxa"/>
          </w:tcPr>
          <w:p w14:paraId="0E5E554B" w14:textId="77777777" w:rsidR="005B23CC" w:rsidRDefault="005B23CC" w:rsidP="004B6325">
            <w:pPr>
              <w:rPr>
                <w:rFonts w:ascii="宋体" w:hAnsi="宋体"/>
              </w:rPr>
            </w:pPr>
            <w:r>
              <w:rPr>
                <w:rFonts w:ascii="宋体" w:cs="宋体" w:hint="eastAsia"/>
                <w:kern w:val="0"/>
                <w:sz w:val="20"/>
                <w:szCs w:val="20"/>
              </w:rPr>
              <w:t>C</w:t>
            </w:r>
            <w:r>
              <w:rPr>
                <w:rFonts w:ascii="宋体" w:cs="宋体"/>
                <w:kern w:val="0"/>
                <w:sz w:val="20"/>
                <w:szCs w:val="20"/>
              </w:rPr>
              <w:t>(3</w:t>
            </w:r>
            <w:r w:rsidRPr="00A560D3">
              <w:rPr>
                <w:rFonts w:ascii="宋体" w:cs="宋体"/>
                <w:kern w:val="0"/>
                <w:sz w:val="20"/>
                <w:szCs w:val="20"/>
              </w:rPr>
              <w:t>)</w:t>
            </w:r>
          </w:p>
        </w:tc>
        <w:tc>
          <w:tcPr>
            <w:tcW w:w="709" w:type="dxa"/>
          </w:tcPr>
          <w:p w14:paraId="53FAD757" w14:textId="77777777" w:rsidR="005B23CC" w:rsidRDefault="005B23CC" w:rsidP="004B6325">
            <w:pPr>
              <w:rPr>
                <w:rFonts w:ascii="宋体" w:hAnsi="宋体"/>
              </w:rPr>
            </w:pPr>
            <w:r>
              <w:rPr>
                <w:rFonts w:ascii="宋体" w:hAnsi="宋体" w:hint="eastAsia"/>
              </w:rPr>
              <w:t>否</w:t>
            </w:r>
          </w:p>
        </w:tc>
        <w:tc>
          <w:tcPr>
            <w:tcW w:w="1861" w:type="dxa"/>
          </w:tcPr>
          <w:p w14:paraId="59240E2E" w14:textId="77777777" w:rsidR="005B23CC" w:rsidRDefault="005B23CC" w:rsidP="007D79A4">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个人电脑:PC（不送则默认PC）</w:t>
            </w:r>
          </w:p>
          <w:p w14:paraId="5740D1ED" w14:textId="77777777" w:rsidR="005B23CC" w:rsidRDefault="005B23CC" w:rsidP="007D79A4">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手机：APP</w:t>
            </w:r>
          </w:p>
          <w:p w14:paraId="6CC25B6B" w14:textId="77777777" w:rsidR="005B23CC" w:rsidRDefault="005B23CC" w:rsidP="007D79A4">
            <w:pPr>
              <w:rPr>
                <w:rFonts w:ascii="宋体" w:hAnsi="宋体"/>
              </w:rPr>
            </w:pPr>
            <w:r>
              <w:rPr>
                <w:rFonts w:ascii="宋体" w:cs="宋体" w:hint="eastAsia"/>
                <w:kern w:val="0"/>
                <w:sz w:val="20"/>
                <w:szCs w:val="20"/>
              </w:rPr>
              <w:t>微信：WX</w:t>
            </w:r>
          </w:p>
        </w:tc>
      </w:tr>
      <w:tr w:rsidR="005B23CC" w14:paraId="7D920DFD" w14:textId="77777777" w:rsidTr="004B6325">
        <w:trPr>
          <w:cantSplit/>
          <w:trHeight w:val="139"/>
        </w:trPr>
        <w:tc>
          <w:tcPr>
            <w:tcW w:w="761" w:type="dxa"/>
            <w:vMerge/>
          </w:tcPr>
          <w:p w14:paraId="09479369" w14:textId="77777777" w:rsidR="005B23CC" w:rsidRDefault="005B23CC" w:rsidP="004B6325">
            <w:pPr>
              <w:rPr>
                <w:rFonts w:ascii="宋体" w:hAnsi="宋体"/>
              </w:rPr>
            </w:pPr>
          </w:p>
        </w:tc>
        <w:tc>
          <w:tcPr>
            <w:tcW w:w="1899" w:type="dxa"/>
          </w:tcPr>
          <w:p w14:paraId="19EEDEB7" w14:textId="77777777" w:rsidR="005B23CC" w:rsidRPr="00A560D3" w:rsidRDefault="005B23CC" w:rsidP="004B6325">
            <w:pPr>
              <w:autoSpaceDE w:val="0"/>
              <w:autoSpaceDN w:val="0"/>
              <w:adjustRightInd w:val="0"/>
              <w:spacing w:line="267" w:lineRule="exact"/>
              <w:jc w:val="left"/>
              <w:rPr>
                <w:rFonts w:ascii="宋体" w:cs="宋体"/>
                <w:kern w:val="0"/>
                <w:sz w:val="20"/>
                <w:szCs w:val="20"/>
              </w:rPr>
            </w:pPr>
            <w:r w:rsidRPr="00A560D3">
              <w:rPr>
                <w:rFonts w:ascii="宋体" w:cs="宋体"/>
                <w:kern w:val="0"/>
                <w:sz w:val="20"/>
                <w:szCs w:val="20"/>
              </w:rPr>
              <w:t>OLDREQSEQNO</w:t>
            </w:r>
          </w:p>
        </w:tc>
        <w:tc>
          <w:tcPr>
            <w:tcW w:w="1701" w:type="dxa"/>
          </w:tcPr>
          <w:p w14:paraId="7BE2D577" w14:textId="77777777" w:rsidR="005B23CC" w:rsidRPr="00A560D3" w:rsidRDefault="005B23CC" w:rsidP="004B6325">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原交易流水号</w:t>
            </w:r>
          </w:p>
        </w:tc>
        <w:tc>
          <w:tcPr>
            <w:tcW w:w="850" w:type="dxa"/>
          </w:tcPr>
          <w:p w14:paraId="48241EE8" w14:textId="77777777" w:rsidR="005B23CC" w:rsidRDefault="005B23CC" w:rsidP="00F12E63">
            <w:pPr>
              <w:rPr>
                <w:rFonts w:ascii="宋体" w:hAnsi="宋体"/>
              </w:rPr>
            </w:pPr>
            <w:r>
              <w:rPr>
                <w:rFonts w:ascii="宋体" w:cs="宋体" w:hint="eastAsia"/>
                <w:kern w:val="0"/>
                <w:sz w:val="20"/>
                <w:szCs w:val="20"/>
              </w:rPr>
              <w:t>C</w:t>
            </w:r>
            <w:r>
              <w:rPr>
                <w:rFonts w:ascii="宋体" w:cs="宋体"/>
                <w:kern w:val="0"/>
                <w:sz w:val="20"/>
                <w:szCs w:val="20"/>
              </w:rPr>
              <w:t>(</w:t>
            </w:r>
            <w:del w:id="1242" w:author="wincol" w:date="2016-06-12T18:36:00Z">
              <w:r w:rsidDel="00F12E63">
                <w:rPr>
                  <w:rFonts w:ascii="宋体" w:cs="宋体"/>
                  <w:kern w:val="0"/>
                  <w:sz w:val="20"/>
                  <w:szCs w:val="20"/>
                </w:rPr>
                <w:delText>3</w:delText>
              </w:r>
              <w:r w:rsidDel="00F12E63">
                <w:rPr>
                  <w:rFonts w:ascii="宋体" w:cs="宋体" w:hint="eastAsia"/>
                  <w:kern w:val="0"/>
                  <w:sz w:val="20"/>
                  <w:szCs w:val="20"/>
                </w:rPr>
                <w:delText>2</w:delText>
              </w:r>
            </w:del>
            <w:ins w:id="1243" w:author="wincol" w:date="2016-06-12T18:36:00Z">
              <w:r w:rsidR="00F12E63">
                <w:rPr>
                  <w:rFonts w:ascii="宋体" w:cs="宋体" w:hint="eastAsia"/>
                  <w:kern w:val="0"/>
                  <w:sz w:val="20"/>
                  <w:szCs w:val="20"/>
                </w:rPr>
                <w:t>28</w:t>
              </w:r>
            </w:ins>
            <w:r w:rsidRPr="00A560D3">
              <w:rPr>
                <w:rFonts w:ascii="宋体" w:cs="宋体"/>
                <w:kern w:val="0"/>
                <w:sz w:val="20"/>
                <w:szCs w:val="20"/>
              </w:rPr>
              <w:t>)</w:t>
            </w:r>
          </w:p>
        </w:tc>
        <w:tc>
          <w:tcPr>
            <w:tcW w:w="709" w:type="dxa"/>
          </w:tcPr>
          <w:p w14:paraId="2CC27AAE" w14:textId="77777777" w:rsidR="005B23CC" w:rsidRDefault="005B23CC" w:rsidP="004B6325">
            <w:pPr>
              <w:rPr>
                <w:rFonts w:ascii="宋体" w:hAnsi="宋体"/>
              </w:rPr>
            </w:pPr>
            <w:r>
              <w:rPr>
                <w:rFonts w:ascii="宋体" w:hAnsi="宋体" w:hint="eastAsia"/>
              </w:rPr>
              <w:t>否</w:t>
            </w:r>
          </w:p>
        </w:tc>
        <w:tc>
          <w:tcPr>
            <w:tcW w:w="1861" w:type="dxa"/>
          </w:tcPr>
          <w:p w14:paraId="3BE93B3B" w14:textId="77777777" w:rsidR="005B23CC" w:rsidRDefault="00492122" w:rsidP="004B6325">
            <w:pPr>
              <w:rPr>
                <w:rFonts w:ascii="宋体" w:hAnsi="宋体"/>
              </w:rPr>
            </w:pPr>
            <w:ins w:id="1244" w:author="wincol" w:date="2016-05-31T17:16:00Z">
              <w:r>
                <w:rPr>
                  <w:rFonts w:ascii="宋体" w:cs="宋体" w:hint="eastAsia"/>
                  <w:kern w:val="0"/>
                  <w:sz w:val="20"/>
                  <w:szCs w:val="20"/>
                </w:rPr>
                <w:t>原</w:t>
              </w:r>
            </w:ins>
            <w:ins w:id="1245" w:author="wincol" w:date="2016-05-31T18:05:00Z">
              <w:r w:rsidR="008C18C2">
                <w:rPr>
                  <w:rFonts w:ascii="宋体" w:cs="宋体" w:hint="eastAsia"/>
                  <w:kern w:val="0"/>
                  <w:sz w:val="20"/>
                  <w:szCs w:val="20"/>
                </w:rPr>
                <w:t>账户开立</w:t>
              </w:r>
            </w:ins>
            <w:ins w:id="1246" w:author="wincol" w:date="2016-05-31T17:16:00Z">
              <w:r>
                <w:rPr>
                  <w:rFonts w:ascii="宋体" w:cs="宋体" w:hint="eastAsia"/>
                  <w:kern w:val="0"/>
                  <w:sz w:val="20"/>
                  <w:szCs w:val="20"/>
                </w:rPr>
                <w:t>交易报文 头的“</w:t>
              </w:r>
            </w:ins>
            <w:ins w:id="1247" w:author="wincol" w:date="2016-05-31T17:17:00Z">
              <w:r>
                <w:rPr>
                  <w:rFonts w:ascii="微软雅黑" w:eastAsia="微软雅黑" w:hAnsi="微软雅黑" w:hint="eastAsia"/>
                </w:rPr>
                <w:t>渠道流水</w:t>
              </w:r>
              <w:r>
                <w:rPr>
                  <w:rFonts w:ascii="微软雅黑" w:eastAsia="微软雅黑" w:hAnsi="微软雅黑"/>
                </w:rPr>
                <w:t>号</w:t>
              </w:r>
            </w:ins>
            <w:ins w:id="1248" w:author="wincol" w:date="2016-05-31T17:16:00Z">
              <w:r>
                <w:rPr>
                  <w:rFonts w:ascii="宋体" w:cs="宋体" w:hint="eastAsia"/>
                  <w:kern w:val="0"/>
                  <w:sz w:val="20"/>
                  <w:szCs w:val="20"/>
                </w:rPr>
                <w:t>”</w:t>
              </w:r>
            </w:ins>
          </w:p>
        </w:tc>
      </w:tr>
      <w:tr w:rsidR="00A57C58" w14:paraId="1DBE21BA" w14:textId="77777777" w:rsidTr="004B6325">
        <w:trPr>
          <w:cantSplit/>
          <w:trHeight w:val="139"/>
        </w:trPr>
        <w:tc>
          <w:tcPr>
            <w:tcW w:w="761" w:type="dxa"/>
            <w:vMerge/>
          </w:tcPr>
          <w:p w14:paraId="672F8EA8" w14:textId="77777777" w:rsidR="00A57C58" w:rsidRDefault="00A57C58" w:rsidP="004B6325">
            <w:pPr>
              <w:rPr>
                <w:rFonts w:ascii="宋体" w:hAnsi="宋体"/>
              </w:rPr>
            </w:pPr>
          </w:p>
        </w:tc>
        <w:tc>
          <w:tcPr>
            <w:tcW w:w="1899" w:type="dxa"/>
          </w:tcPr>
          <w:p w14:paraId="2680A4AA" w14:textId="77777777" w:rsidR="00A57C58" w:rsidRPr="00A560D3" w:rsidRDefault="00A57C58" w:rsidP="004B6325">
            <w:pPr>
              <w:autoSpaceDE w:val="0"/>
              <w:autoSpaceDN w:val="0"/>
              <w:adjustRightInd w:val="0"/>
              <w:spacing w:line="281" w:lineRule="exact"/>
              <w:jc w:val="left"/>
              <w:rPr>
                <w:rFonts w:ascii="宋体" w:cs="宋体"/>
                <w:kern w:val="0"/>
                <w:sz w:val="20"/>
                <w:szCs w:val="20"/>
              </w:rPr>
            </w:pPr>
            <w:ins w:id="1249" w:author="Windows 用户" w:date="2016-03-28T17:53:00Z">
              <w:r>
                <w:rPr>
                  <w:rFonts w:ascii="宋体" w:cs="宋体" w:hint="eastAsia"/>
                  <w:kern w:val="0"/>
                  <w:sz w:val="20"/>
                  <w:szCs w:val="20"/>
                </w:rPr>
                <w:t>EXT_FILED1</w:t>
              </w:r>
            </w:ins>
          </w:p>
        </w:tc>
        <w:tc>
          <w:tcPr>
            <w:tcW w:w="1701" w:type="dxa"/>
          </w:tcPr>
          <w:p w14:paraId="3039DB3C" w14:textId="77777777" w:rsidR="00A57C58" w:rsidRPr="00A560D3" w:rsidRDefault="00A57C58" w:rsidP="004B6325">
            <w:pPr>
              <w:autoSpaceDE w:val="0"/>
              <w:autoSpaceDN w:val="0"/>
              <w:adjustRightInd w:val="0"/>
              <w:spacing w:line="267" w:lineRule="exact"/>
              <w:jc w:val="left"/>
              <w:rPr>
                <w:rFonts w:ascii="宋体" w:cs="宋体"/>
                <w:kern w:val="0"/>
                <w:sz w:val="20"/>
                <w:szCs w:val="20"/>
              </w:rPr>
            </w:pPr>
            <w:ins w:id="1250" w:author="wincol" w:date="2016-06-12T16:04:00Z">
              <w:r>
                <w:rPr>
                  <w:rFonts w:ascii="宋体" w:cs="宋体" w:hint="eastAsia"/>
                  <w:kern w:val="0"/>
                  <w:sz w:val="20"/>
                  <w:szCs w:val="20"/>
                </w:rPr>
                <w:t>备用字段1</w:t>
              </w:r>
            </w:ins>
          </w:p>
        </w:tc>
        <w:tc>
          <w:tcPr>
            <w:tcW w:w="850" w:type="dxa"/>
          </w:tcPr>
          <w:p w14:paraId="369C5F98" w14:textId="77777777" w:rsidR="00A57C58" w:rsidRDefault="00A57C58" w:rsidP="009D1A72">
            <w:pPr>
              <w:rPr>
                <w:rFonts w:ascii="宋体" w:hAnsi="宋体"/>
              </w:rPr>
            </w:pPr>
            <w:ins w:id="1251" w:author="wincol" w:date="2016-06-12T16:04: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9" w:type="dxa"/>
          </w:tcPr>
          <w:p w14:paraId="280C190C" w14:textId="77777777" w:rsidR="00A57C58" w:rsidRDefault="00A57C58" w:rsidP="004B6325">
            <w:pPr>
              <w:rPr>
                <w:rFonts w:ascii="宋体" w:hAnsi="宋体"/>
              </w:rPr>
            </w:pPr>
            <w:ins w:id="1252" w:author="wincol" w:date="2016-06-12T16:04:00Z">
              <w:r>
                <w:rPr>
                  <w:rFonts w:ascii="宋体" w:hAnsi="宋体" w:hint="eastAsia"/>
                </w:rPr>
                <w:t>是</w:t>
              </w:r>
            </w:ins>
          </w:p>
        </w:tc>
        <w:tc>
          <w:tcPr>
            <w:tcW w:w="1861" w:type="dxa"/>
          </w:tcPr>
          <w:p w14:paraId="73299821" w14:textId="77777777" w:rsidR="00A57C58" w:rsidRDefault="00A57C58" w:rsidP="004B6325">
            <w:pPr>
              <w:rPr>
                <w:rFonts w:ascii="宋体" w:hAnsi="宋体"/>
              </w:rPr>
            </w:pPr>
            <w:ins w:id="1253" w:author="wincol" w:date="2016-06-12T16:04:00Z">
              <w:r>
                <w:rPr>
                  <w:rFonts w:ascii="宋体" w:cs="宋体" w:hint="eastAsia"/>
                  <w:kern w:val="0"/>
                  <w:sz w:val="20"/>
                  <w:szCs w:val="20"/>
                </w:rPr>
                <w:t>备用字段1</w:t>
              </w:r>
            </w:ins>
          </w:p>
        </w:tc>
      </w:tr>
      <w:tr w:rsidR="005B23CC" w14:paraId="3F4FCE4B" w14:textId="77777777" w:rsidTr="004B6325">
        <w:trPr>
          <w:cantSplit/>
          <w:trHeight w:val="139"/>
        </w:trPr>
        <w:tc>
          <w:tcPr>
            <w:tcW w:w="761" w:type="dxa"/>
            <w:vMerge/>
          </w:tcPr>
          <w:p w14:paraId="22209A3D" w14:textId="77777777" w:rsidR="005B23CC" w:rsidRDefault="005B23CC" w:rsidP="004B6325">
            <w:pPr>
              <w:rPr>
                <w:rFonts w:ascii="宋体" w:hAnsi="宋体"/>
              </w:rPr>
            </w:pPr>
          </w:p>
        </w:tc>
        <w:tc>
          <w:tcPr>
            <w:tcW w:w="1899" w:type="dxa"/>
          </w:tcPr>
          <w:p w14:paraId="57C9DC71" w14:textId="77777777" w:rsidR="005B23CC" w:rsidRPr="00A560D3" w:rsidRDefault="005B23CC" w:rsidP="004B6325">
            <w:pPr>
              <w:autoSpaceDE w:val="0"/>
              <w:autoSpaceDN w:val="0"/>
              <w:adjustRightInd w:val="0"/>
              <w:spacing w:line="281" w:lineRule="exact"/>
              <w:jc w:val="left"/>
              <w:rPr>
                <w:rFonts w:ascii="宋体" w:cs="宋体"/>
                <w:kern w:val="0"/>
                <w:sz w:val="20"/>
                <w:szCs w:val="20"/>
              </w:rPr>
            </w:pPr>
            <w:ins w:id="1254" w:author="Windows 用户" w:date="2016-03-28T17:53:00Z">
              <w:r>
                <w:rPr>
                  <w:rFonts w:ascii="宋体" w:cs="宋体" w:hint="eastAsia"/>
                  <w:kern w:val="0"/>
                  <w:sz w:val="20"/>
                  <w:szCs w:val="20"/>
                </w:rPr>
                <w:t>EXT_FILED2</w:t>
              </w:r>
            </w:ins>
          </w:p>
        </w:tc>
        <w:tc>
          <w:tcPr>
            <w:tcW w:w="1701" w:type="dxa"/>
          </w:tcPr>
          <w:p w14:paraId="761AC36C" w14:textId="77777777" w:rsidR="005B23CC" w:rsidRPr="00A560D3" w:rsidRDefault="005B23CC" w:rsidP="004B6325">
            <w:pPr>
              <w:autoSpaceDE w:val="0"/>
              <w:autoSpaceDN w:val="0"/>
              <w:adjustRightInd w:val="0"/>
              <w:spacing w:line="267" w:lineRule="exact"/>
              <w:jc w:val="left"/>
              <w:rPr>
                <w:rFonts w:ascii="宋体" w:cs="宋体"/>
                <w:kern w:val="0"/>
                <w:sz w:val="20"/>
                <w:szCs w:val="20"/>
              </w:rPr>
            </w:pPr>
            <w:ins w:id="1255" w:author="Windows 用户" w:date="2016-03-28T17:53:00Z">
              <w:r>
                <w:rPr>
                  <w:rFonts w:ascii="宋体" w:cs="宋体" w:hint="eastAsia"/>
                  <w:kern w:val="0"/>
                  <w:sz w:val="20"/>
                  <w:szCs w:val="20"/>
                </w:rPr>
                <w:t>备用字段2</w:t>
              </w:r>
            </w:ins>
          </w:p>
        </w:tc>
        <w:tc>
          <w:tcPr>
            <w:tcW w:w="850" w:type="dxa"/>
          </w:tcPr>
          <w:p w14:paraId="7BC80768" w14:textId="77777777" w:rsidR="005B23CC" w:rsidRDefault="005B23CC" w:rsidP="004B6325">
            <w:pPr>
              <w:rPr>
                <w:rFonts w:ascii="宋体" w:hAnsi="宋体"/>
              </w:rPr>
            </w:pPr>
            <w:ins w:id="1256" w:author="Windows 用户" w:date="2016-03-28T17:53: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9" w:type="dxa"/>
          </w:tcPr>
          <w:p w14:paraId="43D126AE" w14:textId="77777777" w:rsidR="005B23CC" w:rsidRDefault="005B23CC" w:rsidP="004B6325">
            <w:pPr>
              <w:rPr>
                <w:rFonts w:ascii="宋体" w:hAnsi="宋体"/>
              </w:rPr>
            </w:pPr>
            <w:ins w:id="1257" w:author="Windows 用户" w:date="2016-03-28T17:53:00Z">
              <w:r>
                <w:rPr>
                  <w:rFonts w:ascii="宋体" w:hAnsi="宋体" w:hint="eastAsia"/>
                </w:rPr>
                <w:t>是</w:t>
              </w:r>
            </w:ins>
          </w:p>
        </w:tc>
        <w:tc>
          <w:tcPr>
            <w:tcW w:w="1861" w:type="dxa"/>
          </w:tcPr>
          <w:p w14:paraId="49C5AB77" w14:textId="77777777" w:rsidR="005B23CC" w:rsidRDefault="005B23CC" w:rsidP="004B6325">
            <w:pPr>
              <w:rPr>
                <w:rFonts w:ascii="宋体" w:hAnsi="宋体"/>
              </w:rPr>
            </w:pPr>
            <w:ins w:id="1258" w:author="Windows 用户" w:date="2016-03-28T17:53:00Z">
              <w:r>
                <w:rPr>
                  <w:rFonts w:ascii="宋体" w:cs="宋体" w:hint="eastAsia"/>
                  <w:kern w:val="0"/>
                  <w:sz w:val="20"/>
                  <w:szCs w:val="20"/>
                </w:rPr>
                <w:t>备用字段2</w:t>
              </w:r>
            </w:ins>
          </w:p>
        </w:tc>
      </w:tr>
      <w:tr w:rsidR="005B23CC" w14:paraId="78458985" w14:textId="77777777" w:rsidTr="004B6325">
        <w:trPr>
          <w:cantSplit/>
          <w:trHeight w:val="139"/>
          <w:ins w:id="1259" w:author="Windows 用户" w:date="2016-03-28T17:52:00Z"/>
        </w:trPr>
        <w:tc>
          <w:tcPr>
            <w:tcW w:w="761" w:type="dxa"/>
            <w:vMerge/>
          </w:tcPr>
          <w:p w14:paraId="73A9F9D2" w14:textId="77777777" w:rsidR="005B23CC" w:rsidRDefault="005B23CC" w:rsidP="004B6325">
            <w:pPr>
              <w:rPr>
                <w:ins w:id="1260" w:author="Windows 用户" w:date="2016-03-28T17:52:00Z"/>
                <w:rFonts w:ascii="宋体" w:hAnsi="宋体"/>
              </w:rPr>
            </w:pPr>
          </w:p>
        </w:tc>
        <w:tc>
          <w:tcPr>
            <w:tcW w:w="1899" w:type="dxa"/>
          </w:tcPr>
          <w:p w14:paraId="5AE1E0AD" w14:textId="77777777" w:rsidR="005B23CC" w:rsidRPr="00A560D3" w:rsidRDefault="005B23CC" w:rsidP="004B6325">
            <w:pPr>
              <w:autoSpaceDE w:val="0"/>
              <w:autoSpaceDN w:val="0"/>
              <w:adjustRightInd w:val="0"/>
              <w:spacing w:line="281" w:lineRule="exact"/>
              <w:jc w:val="left"/>
              <w:rPr>
                <w:ins w:id="1261" w:author="Windows 用户" w:date="2016-03-28T17:52:00Z"/>
                <w:rFonts w:ascii="宋体" w:cs="宋体"/>
                <w:kern w:val="0"/>
                <w:sz w:val="20"/>
                <w:szCs w:val="20"/>
              </w:rPr>
            </w:pPr>
            <w:ins w:id="1262" w:author="Windows 用户" w:date="2016-03-28T17:53:00Z">
              <w:r>
                <w:rPr>
                  <w:rFonts w:ascii="宋体" w:cs="宋体" w:hint="eastAsia"/>
                  <w:kern w:val="0"/>
                  <w:sz w:val="20"/>
                  <w:szCs w:val="20"/>
                </w:rPr>
                <w:t>EXT_FILED3</w:t>
              </w:r>
            </w:ins>
          </w:p>
        </w:tc>
        <w:tc>
          <w:tcPr>
            <w:tcW w:w="1701" w:type="dxa"/>
          </w:tcPr>
          <w:p w14:paraId="26754290" w14:textId="77777777" w:rsidR="005B23CC" w:rsidRPr="00A560D3" w:rsidRDefault="005B23CC" w:rsidP="004B6325">
            <w:pPr>
              <w:autoSpaceDE w:val="0"/>
              <w:autoSpaceDN w:val="0"/>
              <w:adjustRightInd w:val="0"/>
              <w:spacing w:line="267" w:lineRule="exact"/>
              <w:jc w:val="left"/>
              <w:rPr>
                <w:ins w:id="1263" w:author="Windows 用户" w:date="2016-03-28T17:52:00Z"/>
                <w:rFonts w:ascii="宋体" w:cs="宋体"/>
                <w:kern w:val="0"/>
                <w:sz w:val="20"/>
                <w:szCs w:val="20"/>
              </w:rPr>
            </w:pPr>
            <w:ins w:id="1264" w:author="Windows 用户" w:date="2016-03-28T17:53:00Z">
              <w:r>
                <w:rPr>
                  <w:rFonts w:ascii="宋体" w:cs="宋体" w:hint="eastAsia"/>
                  <w:kern w:val="0"/>
                  <w:sz w:val="20"/>
                  <w:szCs w:val="20"/>
                </w:rPr>
                <w:t>备用字段3</w:t>
              </w:r>
            </w:ins>
          </w:p>
        </w:tc>
        <w:tc>
          <w:tcPr>
            <w:tcW w:w="850" w:type="dxa"/>
          </w:tcPr>
          <w:p w14:paraId="7B874F7F" w14:textId="77777777" w:rsidR="005B23CC" w:rsidRDefault="005B23CC" w:rsidP="004B6325">
            <w:pPr>
              <w:rPr>
                <w:ins w:id="1265" w:author="Windows 用户" w:date="2016-03-28T17:52:00Z"/>
                <w:rFonts w:ascii="宋体" w:hAnsi="宋体"/>
              </w:rPr>
            </w:pPr>
            <w:ins w:id="1266" w:author="Windows 用户" w:date="2016-03-28T17:53: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300</w:t>
              </w:r>
              <w:r w:rsidRPr="00A560D3">
                <w:rPr>
                  <w:rFonts w:ascii="宋体" w:cs="宋体"/>
                  <w:kern w:val="0"/>
                  <w:sz w:val="20"/>
                  <w:szCs w:val="20"/>
                </w:rPr>
                <w:t>)</w:t>
              </w:r>
            </w:ins>
          </w:p>
        </w:tc>
        <w:tc>
          <w:tcPr>
            <w:tcW w:w="709" w:type="dxa"/>
          </w:tcPr>
          <w:p w14:paraId="1101BC64" w14:textId="77777777" w:rsidR="005B23CC" w:rsidRDefault="005B23CC" w:rsidP="004B6325">
            <w:pPr>
              <w:rPr>
                <w:ins w:id="1267" w:author="Windows 用户" w:date="2016-03-28T17:52:00Z"/>
                <w:rFonts w:ascii="宋体" w:hAnsi="宋体"/>
              </w:rPr>
            </w:pPr>
            <w:ins w:id="1268" w:author="Windows 用户" w:date="2016-03-28T17:53:00Z">
              <w:r>
                <w:rPr>
                  <w:rFonts w:ascii="宋体" w:hAnsi="宋体" w:hint="eastAsia"/>
                </w:rPr>
                <w:t>是</w:t>
              </w:r>
            </w:ins>
          </w:p>
        </w:tc>
        <w:tc>
          <w:tcPr>
            <w:tcW w:w="1861" w:type="dxa"/>
          </w:tcPr>
          <w:p w14:paraId="0AA5088C" w14:textId="77777777" w:rsidR="005B23CC" w:rsidRDefault="005B23CC" w:rsidP="004B6325">
            <w:pPr>
              <w:rPr>
                <w:ins w:id="1269" w:author="Windows 用户" w:date="2016-03-28T17:52:00Z"/>
                <w:rFonts w:ascii="宋体" w:hAnsi="宋体"/>
              </w:rPr>
            </w:pPr>
            <w:ins w:id="1270" w:author="Windows 用户" w:date="2016-03-28T17:53:00Z">
              <w:r>
                <w:rPr>
                  <w:rFonts w:ascii="宋体" w:cs="宋体" w:hint="eastAsia"/>
                  <w:kern w:val="0"/>
                  <w:sz w:val="20"/>
                  <w:szCs w:val="20"/>
                </w:rPr>
                <w:t>备用字段3</w:t>
              </w:r>
            </w:ins>
          </w:p>
        </w:tc>
      </w:tr>
    </w:tbl>
    <w:p w14:paraId="1EB9A908" w14:textId="77777777" w:rsidR="00F33A51" w:rsidRPr="004E6C5A" w:rsidRDefault="00F33A51" w:rsidP="00F33A51">
      <w:pPr>
        <w:rPr>
          <w:rFonts w:ascii="微软雅黑" w:eastAsia="微软雅黑" w:hAnsi="微软雅黑"/>
        </w:rPr>
      </w:pPr>
    </w:p>
    <w:p w14:paraId="5396592B" w14:textId="77777777" w:rsidR="00F33A51" w:rsidRPr="004E6C5A" w:rsidRDefault="00F33A51" w:rsidP="0042024B">
      <w:pPr>
        <w:pStyle w:val="3"/>
      </w:pPr>
      <w:bookmarkStart w:id="1271" w:name="_Toc448760971"/>
      <w:r w:rsidRPr="004E6C5A">
        <w:rPr>
          <w:rFonts w:hint="eastAsia"/>
        </w:rPr>
        <w:t>响应报文说明</w:t>
      </w:r>
      <w:bookmarkEnd w:id="1271"/>
    </w:p>
    <w:tbl>
      <w:tblPr>
        <w:tblW w:w="8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3"/>
        <w:gridCol w:w="2094"/>
        <w:gridCol w:w="1709"/>
        <w:gridCol w:w="851"/>
        <w:gridCol w:w="708"/>
        <w:gridCol w:w="2635"/>
      </w:tblGrid>
      <w:tr w:rsidR="00F33A51" w14:paraId="5B124E2F" w14:textId="77777777" w:rsidTr="004B6325">
        <w:trPr>
          <w:trHeight w:val="302"/>
        </w:trPr>
        <w:tc>
          <w:tcPr>
            <w:tcW w:w="983" w:type="dxa"/>
            <w:tcBorders>
              <w:bottom w:val="single" w:sz="4" w:space="0" w:color="auto"/>
            </w:tcBorders>
            <w:shd w:val="clear" w:color="auto" w:fill="C0C0C0"/>
          </w:tcPr>
          <w:p w14:paraId="49E7A87A" w14:textId="77777777" w:rsidR="00F33A51" w:rsidRDefault="00F33A51" w:rsidP="004B6325">
            <w:pPr>
              <w:rPr>
                <w:rFonts w:ascii="宋体" w:hAnsi="宋体"/>
                <w:b/>
                <w:szCs w:val="21"/>
              </w:rPr>
            </w:pPr>
            <w:r>
              <w:rPr>
                <w:rFonts w:ascii="宋体" w:hAnsi="宋体"/>
                <w:b/>
                <w:szCs w:val="21"/>
              </w:rPr>
              <w:t>模块</w:t>
            </w:r>
          </w:p>
        </w:tc>
        <w:tc>
          <w:tcPr>
            <w:tcW w:w="2094" w:type="dxa"/>
            <w:tcBorders>
              <w:bottom w:val="single" w:sz="4" w:space="0" w:color="auto"/>
            </w:tcBorders>
            <w:shd w:val="clear" w:color="auto" w:fill="C0C0C0"/>
          </w:tcPr>
          <w:p w14:paraId="573732B3" w14:textId="77777777" w:rsidR="00F33A51" w:rsidRDefault="00F33A51" w:rsidP="004B6325">
            <w:pPr>
              <w:rPr>
                <w:rFonts w:ascii="宋体" w:hAnsi="宋体"/>
                <w:b/>
              </w:rPr>
            </w:pPr>
            <w:r>
              <w:rPr>
                <w:rFonts w:ascii="宋体" w:hAnsi="宋体"/>
                <w:b/>
                <w:szCs w:val="21"/>
              </w:rPr>
              <w:t>字段ID</w:t>
            </w:r>
          </w:p>
        </w:tc>
        <w:tc>
          <w:tcPr>
            <w:tcW w:w="1709" w:type="dxa"/>
            <w:tcBorders>
              <w:bottom w:val="single" w:sz="4" w:space="0" w:color="auto"/>
            </w:tcBorders>
            <w:shd w:val="clear" w:color="auto" w:fill="C0C0C0"/>
          </w:tcPr>
          <w:p w14:paraId="7BA0E9D2" w14:textId="77777777" w:rsidR="00F33A51" w:rsidRDefault="00F33A51" w:rsidP="004B6325">
            <w:pPr>
              <w:rPr>
                <w:rFonts w:ascii="宋体" w:hAnsi="宋体"/>
                <w:b/>
              </w:rPr>
            </w:pPr>
            <w:r>
              <w:rPr>
                <w:rFonts w:ascii="宋体" w:hAnsi="宋体"/>
                <w:b/>
                <w:szCs w:val="21"/>
              </w:rPr>
              <w:t>字段名称</w:t>
            </w:r>
          </w:p>
        </w:tc>
        <w:tc>
          <w:tcPr>
            <w:tcW w:w="851" w:type="dxa"/>
            <w:tcBorders>
              <w:bottom w:val="single" w:sz="4" w:space="0" w:color="auto"/>
            </w:tcBorders>
            <w:shd w:val="clear" w:color="auto" w:fill="C0C0C0"/>
          </w:tcPr>
          <w:p w14:paraId="67371399" w14:textId="77777777" w:rsidR="00F33A51" w:rsidRDefault="00F33A51" w:rsidP="004B6325">
            <w:pPr>
              <w:rPr>
                <w:rFonts w:ascii="宋体" w:hAnsi="宋体"/>
                <w:b/>
              </w:rPr>
            </w:pPr>
            <w:r>
              <w:rPr>
                <w:rFonts w:ascii="宋体" w:hAnsi="宋体"/>
                <w:b/>
                <w:szCs w:val="21"/>
              </w:rPr>
              <w:t>类型</w:t>
            </w:r>
          </w:p>
        </w:tc>
        <w:tc>
          <w:tcPr>
            <w:tcW w:w="708" w:type="dxa"/>
            <w:tcBorders>
              <w:bottom w:val="single" w:sz="4" w:space="0" w:color="auto"/>
            </w:tcBorders>
            <w:shd w:val="clear" w:color="auto" w:fill="C0C0C0"/>
          </w:tcPr>
          <w:p w14:paraId="46F7CD97" w14:textId="77777777" w:rsidR="00F33A51" w:rsidRDefault="00F33A51" w:rsidP="004B6325">
            <w:pPr>
              <w:rPr>
                <w:rFonts w:ascii="宋体" w:hAnsi="宋体"/>
                <w:b/>
              </w:rPr>
            </w:pPr>
            <w:r>
              <w:rPr>
                <w:rFonts w:ascii="宋体" w:hAnsi="宋体" w:hint="eastAsia"/>
                <w:b/>
              </w:rPr>
              <w:t>可空</w:t>
            </w:r>
          </w:p>
        </w:tc>
        <w:tc>
          <w:tcPr>
            <w:tcW w:w="2635" w:type="dxa"/>
            <w:tcBorders>
              <w:bottom w:val="single" w:sz="4" w:space="0" w:color="auto"/>
            </w:tcBorders>
            <w:shd w:val="clear" w:color="auto" w:fill="C0C0C0"/>
          </w:tcPr>
          <w:p w14:paraId="2B97011C" w14:textId="77777777" w:rsidR="00F33A51" w:rsidRDefault="00F33A51" w:rsidP="004B6325">
            <w:pPr>
              <w:rPr>
                <w:rFonts w:ascii="宋体" w:hAnsi="宋体"/>
                <w:b/>
              </w:rPr>
            </w:pPr>
            <w:r>
              <w:rPr>
                <w:rFonts w:ascii="宋体" w:hAnsi="宋体" w:hint="eastAsia"/>
                <w:b/>
              </w:rPr>
              <w:t>备注</w:t>
            </w:r>
          </w:p>
        </w:tc>
      </w:tr>
      <w:tr w:rsidR="00C7247B" w14:paraId="14547812" w14:textId="77777777" w:rsidTr="004B6325">
        <w:trPr>
          <w:cantSplit/>
          <w:trHeight w:val="317"/>
        </w:trPr>
        <w:tc>
          <w:tcPr>
            <w:tcW w:w="983" w:type="dxa"/>
            <w:vMerge w:val="restart"/>
          </w:tcPr>
          <w:p w14:paraId="684E580F" w14:textId="77777777" w:rsidR="00C7247B" w:rsidRPr="00C15726" w:rsidRDefault="00C7247B" w:rsidP="004B6325">
            <w:pPr>
              <w:rPr>
                <w:rFonts w:ascii="宋体" w:hAnsi="宋体"/>
              </w:rPr>
            </w:pPr>
            <w:r>
              <w:rPr>
                <w:rFonts w:ascii="宋体" w:hAnsi="宋体" w:hint="eastAsia"/>
              </w:rPr>
              <w:t>BODY</w:t>
            </w:r>
          </w:p>
        </w:tc>
        <w:tc>
          <w:tcPr>
            <w:tcW w:w="7997" w:type="dxa"/>
            <w:gridSpan w:val="5"/>
          </w:tcPr>
          <w:p w14:paraId="20952260" w14:textId="77777777" w:rsidR="00C7247B" w:rsidRDefault="00C7247B" w:rsidP="004B6325">
            <w:pPr>
              <w:rPr>
                <w:rFonts w:ascii="宋体" w:hAnsi="宋体"/>
              </w:rPr>
            </w:pPr>
          </w:p>
        </w:tc>
      </w:tr>
      <w:tr w:rsidR="00C7247B" w14:paraId="5DD7BDDE" w14:textId="77777777" w:rsidTr="004B6325">
        <w:trPr>
          <w:cantSplit/>
          <w:trHeight w:val="145"/>
        </w:trPr>
        <w:tc>
          <w:tcPr>
            <w:tcW w:w="983" w:type="dxa"/>
            <w:vMerge/>
          </w:tcPr>
          <w:p w14:paraId="078F110D" w14:textId="77777777" w:rsidR="00C7247B" w:rsidRDefault="00C7247B" w:rsidP="004B6325">
            <w:pPr>
              <w:rPr>
                <w:rFonts w:ascii="宋体" w:hAnsi="宋体"/>
              </w:rPr>
            </w:pPr>
          </w:p>
        </w:tc>
        <w:tc>
          <w:tcPr>
            <w:tcW w:w="2094" w:type="dxa"/>
          </w:tcPr>
          <w:p w14:paraId="168DD047" w14:textId="77777777" w:rsidR="00C7247B" w:rsidRPr="00A560D3" w:rsidRDefault="00C7247B" w:rsidP="004B6325">
            <w:pPr>
              <w:autoSpaceDE w:val="0"/>
              <w:autoSpaceDN w:val="0"/>
              <w:adjustRightInd w:val="0"/>
              <w:spacing w:line="267" w:lineRule="exact"/>
              <w:jc w:val="left"/>
              <w:rPr>
                <w:rFonts w:ascii="宋体" w:cs="宋体"/>
                <w:kern w:val="0"/>
                <w:sz w:val="20"/>
                <w:szCs w:val="20"/>
              </w:rPr>
            </w:pPr>
            <w:r w:rsidRPr="00A560D3">
              <w:rPr>
                <w:rFonts w:ascii="宋体" w:cs="宋体"/>
                <w:kern w:val="0"/>
                <w:sz w:val="20"/>
                <w:szCs w:val="20"/>
              </w:rPr>
              <w:t>MERCHANTID</w:t>
            </w:r>
          </w:p>
        </w:tc>
        <w:tc>
          <w:tcPr>
            <w:tcW w:w="1709" w:type="dxa"/>
          </w:tcPr>
          <w:p w14:paraId="597C023E" w14:textId="77777777" w:rsidR="00C7247B" w:rsidRPr="00A560D3" w:rsidRDefault="00C7247B" w:rsidP="004B6325">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商户唯一标识</w:t>
            </w:r>
          </w:p>
        </w:tc>
        <w:tc>
          <w:tcPr>
            <w:tcW w:w="851" w:type="dxa"/>
          </w:tcPr>
          <w:p w14:paraId="056EE52F" w14:textId="77777777" w:rsidR="00C7247B" w:rsidRPr="00A560D3" w:rsidRDefault="00C7247B" w:rsidP="004B6325">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(32)</w:t>
            </w:r>
          </w:p>
        </w:tc>
        <w:tc>
          <w:tcPr>
            <w:tcW w:w="708" w:type="dxa"/>
          </w:tcPr>
          <w:p w14:paraId="0A5AFBB1" w14:textId="77777777" w:rsidR="00C7247B" w:rsidRPr="00A560D3" w:rsidRDefault="00C7247B" w:rsidP="002147AF">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否</w:t>
            </w:r>
          </w:p>
        </w:tc>
        <w:tc>
          <w:tcPr>
            <w:tcW w:w="2635" w:type="dxa"/>
          </w:tcPr>
          <w:p w14:paraId="5F7670F1" w14:textId="77777777" w:rsidR="00C7247B" w:rsidRPr="00A560D3" w:rsidRDefault="00C7247B" w:rsidP="004B6325">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银行统一提供</w:t>
            </w:r>
          </w:p>
        </w:tc>
      </w:tr>
      <w:tr w:rsidR="00C7247B" w14:paraId="45A7698A" w14:textId="77777777" w:rsidTr="004B6325">
        <w:trPr>
          <w:cantSplit/>
          <w:trHeight w:val="145"/>
        </w:trPr>
        <w:tc>
          <w:tcPr>
            <w:tcW w:w="983" w:type="dxa"/>
            <w:vMerge/>
          </w:tcPr>
          <w:p w14:paraId="389BD234" w14:textId="77777777" w:rsidR="00C7247B" w:rsidRDefault="00C7247B" w:rsidP="004B6325">
            <w:pPr>
              <w:rPr>
                <w:rFonts w:ascii="宋体" w:hAnsi="宋体"/>
              </w:rPr>
            </w:pPr>
          </w:p>
        </w:tc>
        <w:tc>
          <w:tcPr>
            <w:tcW w:w="2094" w:type="dxa"/>
          </w:tcPr>
          <w:p w14:paraId="4CDBE597" w14:textId="77777777" w:rsidR="00C7247B" w:rsidRPr="00BA665E" w:rsidRDefault="00C7247B" w:rsidP="004B6325">
            <w:pPr>
              <w:autoSpaceDE w:val="0"/>
              <w:autoSpaceDN w:val="0"/>
              <w:adjustRightInd w:val="0"/>
              <w:spacing w:line="267" w:lineRule="exact"/>
              <w:jc w:val="left"/>
              <w:rPr>
                <w:rFonts w:ascii="宋体" w:hAnsi="宋体"/>
              </w:rPr>
            </w:pPr>
            <w:r>
              <w:rPr>
                <w:rFonts w:ascii="宋体" w:cs="宋体" w:hint="eastAsia"/>
                <w:kern w:val="0"/>
                <w:sz w:val="20"/>
                <w:szCs w:val="20"/>
              </w:rPr>
              <w:t>TRANSCODE</w:t>
            </w:r>
          </w:p>
        </w:tc>
        <w:tc>
          <w:tcPr>
            <w:tcW w:w="1709" w:type="dxa"/>
          </w:tcPr>
          <w:p w14:paraId="2B039D63" w14:textId="77777777" w:rsidR="00C7247B" w:rsidRDefault="00C7247B" w:rsidP="004B6325">
            <w:pPr>
              <w:rPr>
                <w:rFonts w:ascii="宋体" w:hAnsi="宋体"/>
              </w:rPr>
            </w:pPr>
            <w:r w:rsidRPr="00A560D3">
              <w:rPr>
                <w:rFonts w:ascii="宋体" w:cs="宋体" w:hint="eastAsia"/>
                <w:kern w:val="0"/>
                <w:sz w:val="20"/>
                <w:szCs w:val="20"/>
              </w:rPr>
              <w:t>交易码</w:t>
            </w:r>
          </w:p>
        </w:tc>
        <w:tc>
          <w:tcPr>
            <w:tcW w:w="851" w:type="dxa"/>
          </w:tcPr>
          <w:p w14:paraId="44B9960A" w14:textId="77777777" w:rsidR="00C7247B" w:rsidRDefault="00C7247B" w:rsidP="004B6325">
            <w:pPr>
              <w:rPr>
                <w:rFonts w:ascii="宋体" w:hAnsi="宋体"/>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8</w:t>
            </w:r>
            <w:r w:rsidRPr="00A560D3">
              <w:rPr>
                <w:rFonts w:ascii="宋体" w:cs="宋体"/>
                <w:kern w:val="0"/>
                <w:sz w:val="20"/>
                <w:szCs w:val="20"/>
              </w:rPr>
              <w:t>)</w:t>
            </w:r>
          </w:p>
        </w:tc>
        <w:tc>
          <w:tcPr>
            <w:tcW w:w="708" w:type="dxa"/>
          </w:tcPr>
          <w:p w14:paraId="1EBDC484" w14:textId="77777777" w:rsidR="00C7247B" w:rsidRPr="00EA7B55" w:rsidRDefault="00C7247B" w:rsidP="002147AF">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否</w:t>
            </w:r>
          </w:p>
        </w:tc>
        <w:tc>
          <w:tcPr>
            <w:tcW w:w="2635" w:type="dxa"/>
          </w:tcPr>
          <w:p w14:paraId="7128CF58" w14:textId="77777777" w:rsidR="00C7247B" w:rsidRPr="00EA7B55" w:rsidRDefault="00C7247B" w:rsidP="00963182">
            <w:pPr>
              <w:autoSpaceDE w:val="0"/>
              <w:autoSpaceDN w:val="0"/>
              <w:adjustRightInd w:val="0"/>
              <w:spacing w:line="267" w:lineRule="exact"/>
              <w:jc w:val="left"/>
              <w:rPr>
                <w:rFonts w:ascii="宋体" w:cs="宋体"/>
                <w:kern w:val="0"/>
                <w:sz w:val="20"/>
                <w:szCs w:val="20"/>
              </w:rPr>
            </w:pPr>
            <w:r w:rsidRPr="00EA7B55">
              <w:rPr>
                <w:rFonts w:ascii="宋体" w:cs="宋体" w:hint="eastAsia"/>
                <w:kern w:val="0"/>
                <w:sz w:val="20"/>
                <w:szCs w:val="20"/>
              </w:rPr>
              <w:t>OGW0004</w:t>
            </w:r>
            <w:r>
              <w:rPr>
                <w:rFonts w:ascii="宋体" w:cs="宋体" w:hint="eastAsia"/>
                <w:kern w:val="0"/>
                <w:sz w:val="20"/>
                <w:szCs w:val="20"/>
              </w:rPr>
              <w:t>3</w:t>
            </w:r>
          </w:p>
        </w:tc>
      </w:tr>
      <w:tr w:rsidR="00C7247B" w14:paraId="467A4E7B" w14:textId="77777777" w:rsidTr="004B6325">
        <w:trPr>
          <w:cantSplit/>
          <w:trHeight w:val="145"/>
        </w:trPr>
        <w:tc>
          <w:tcPr>
            <w:tcW w:w="983" w:type="dxa"/>
            <w:vMerge/>
          </w:tcPr>
          <w:p w14:paraId="4288B5AA" w14:textId="77777777" w:rsidR="00C7247B" w:rsidRDefault="00C7247B" w:rsidP="004B6325">
            <w:pPr>
              <w:rPr>
                <w:rFonts w:ascii="宋体" w:hAnsi="宋体"/>
              </w:rPr>
            </w:pPr>
          </w:p>
        </w:tc>
        <w:tc>
          <w:tcPr>
            <w:tcW w:w="2094" w:type="dxa"/>
          </w:tcPr>
          <w:p w14:paraId="11AE0F21" w14:textId="77777777" w:rsidR="00C7247B" w:rsidRPr="00A560D3" w:rsidRDefault="00C7247B" w:rsidP="00E20FF6">
            <w:pPr>
              <w:autoSpaceDE w:val="0"/>
              <w:autoSpaceDN w:val="0"/>
              <w:adjustRightInd w:val="0"/>
              <w:spacing w:line="267" w:lineRule="exact"/>
              <w:jc w:val="left"/>
              <w:rPr>
                <w:rFonts w:ascii="宋体" w:cs="宋体"/>
                <w:kern w:val="0"/>
                <w:sz w:val="20"/>
                <w:szCs w:val="20"/>
              </w:rPr>
            </w:pPr>
            <w:r w:rsidRPr="00A560D3">
              <w:rPr>
                <w:rFonts w:ascii="宋体" w:cs="宋体"/>
                <w:kern w:val="0"/>
                <w:sz w:val="20"/>
                <w:szCs w:val="20"/>
              </w:rPr>
              <w:t>BANKID</w:t>
            </w:r>
          </w:p>
        </w:tc>
        <w:tc>
          <w:tcPr>
            <w:tcW w:w="1709" w:type="dxa"/>
          </w:tcPr>
          <w:p w14:paraId="5D872CB1" w14:textId="77777777" w:rsidR="00C7247B" w:rsidRPr="00A560D3" w:rsidRDefault="00C7247B" w:rsidP="00E20FF6">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银行标识</w:t>
            </w:r>
          </w:p>
        </w:tc>
        <w:tc>
          <w:tcPr>
            <w:tcW w:w="851" w:type="dxa"/>
          </w:tcPr>
          <w:p w14:paraId="25CA7BFC" w14:textId="77777777" w:rsidR="00C7247B" w:rsidRPr="00A560D3" w:rsidRDefault="00C7247B" w:rsidP="00E20FF6">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6</w:t>
            </w:r>
            <w:r w:rsidRPr="00A560D3">
              <w:rPr>
                <w:rFonts w:ascii="宋体" w:cs="宋体"/>
                <w:kern w:val="0"/>
                <w:sz w:val="20"/>
                <w:szCs w:val="20"/>
              </w:rPr>
              <w:t>)</w:t>
            </w:r>
          </w:p>
        </w:tc>
        <w:tc>
          <w:tcPr>
            <w:tcW w:w="708" w:type="dxa"/>
          </w:tcPr>
          <w:p w14:paraId="64034BC9" w14:textId="77777777" w:rsidR="00C7247B" w:rsidRPr="00A560D3" w:rsidRDefault="00C7247B" w:rsidP="002147AF">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否</w:t>
            </w:r>
          </w:p>
        </w:tc>
        <w:tc>
          <w:tcPr>
            <w:tcW w:w="2635" w:type="dxa"/>
          </w:tcPr>
          <w:p w14:paraId="6D7F44AB" w14:textId="77777777" w:rsidR="00C7247B" w:rsidRPr="00A560D3" w:rsidRDefault="00C7247B" w:rsidP="00E20FF6">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固定值：</w:t>
            </w:r>
            <w:r w:rsidRPr="00A560D3">
              <w:rPr>
                <w:rFonts w:ascii="宋体" w:cs="宋体"/>
                <w:kern w:val="0"/>
                <w:sz w:val="20"/>
                <w:szCs w:val="20"/>
              </w:rPr>
              <w:t>GHB</w:t>
            </w:r>
          </w:p>
        </w:tc>
      </w:tr>
      <w:tr w:rsidR="00C7247B" w14:paraId="19E0B34C" w14:textId="77777777" w:rsidTr="004B6325">
        <w:trPr>
          <w:cantSplit/>
          <w:trHeight w:val="145"/>
        </w:trPr>
        <w:tc>
          <w:tcPr>
            <w:tcW w:w="983" w:type="dxa"/>
            <w:vMerge/>
          </w:tcPr>
          <w:p w14:paraId="5D218FFC" w14:textId="77777777" w:rsidR="00C7247B" w:rsidRDefault="00C7247B" w:rsidP="004B6325">
            <w:pPr>
              <w:rPr>
                <w:rFonts w:ascii="宋体" w:hAnsi="宋体"/>
              </w:rPr>
            </w:pPr>
          </w:p>
        </w:tc>
        <w:tc>
          <w:tcPr>
            <w:tcW w:w="7997" w:type="dxa"/>
            <w:gridSpan w:val="5"/>
          </w:tcPr>
          <w:p w14:paraId="6B9DA570" w14:textId="77777777" w:rsidR="00C7247B" w:rsidRDefault="00C7247B" w:rsidP="004B6325">
            <w:pPr>
              <w:rPr>
                <w:rFonts w:ascii="宋体" w:hAnsi="宋体"/>
              </w:rPr>
            </w:pPr>
            <w:r>
              <w:rPr>
                <w:rFonts w:ascii="宋体" w:cs="宋体" w:hint="eastAsia"/>
                <w:kern w:val="0"/>
                <w:sz w:val="20"/>
                <w:szCs w:val="20"/>
              </w:rPr>
              <w:t>数据加密域都放到XMLPARA里面</w:t>
            </w:r>
          </w:p>
        </w:tc>
      </w:tr>
      <w:tr w:rsidR="00C7247B" w14:paraId="7670F7E6" w14:textId="77777777" w:rsidTr="004B6325">
        <w:trPr>
          <w:cantSplit/>
          <w:trHeight w:val="145"/>
        </w:trPr>
        <w:tc>
          <w:tcPr>
            <w:tcW w:w="983" w:type="dxa"/>
            <w:vMerge/>
          </w:tcPr>
          <w:p w14:paraId="5C4B3CF4" w14:textId="77777777" w:rsidR="00C7247B" w:rsidRDefault="00C7247B" w:rsidP="004B6325">
            <w:pPr>
              <w:rPr>
                <w:rFonts w:ascii="宋体" w:hAnsi="宋体"/>
              </w:rPr>
            </w:pPr>
          </w:p>
        </w:tc>
        <w:tc>
          <w:tcPr>
            <w:tcW w:w="2094" w:type="dxa"/>
          </w:tcPr>
          <w:p w14:paraId="4D6E4E62" w14:textId="77777777" w:rsidR="00C7247B" w:rsidRPr="00A560D3" w:rsidRDefault="00C7247B" w:rsidP="00E86EBE">
            <w:pPr>
              <w:autoSpaceDE w:val="0"/>
              <w:autoSpaceDN w:val="0"/>
              <w:adjustRightInd w:val="0"/>
              <w:spacing w:line="267" w:lineRule="exact"/>
              <w:jc w:val="left"/>
              <w:rPr>
                <w:rFonts w:ascii="宋体" w:cs="宋体"/>
                <w:kern w:val="0"/>
                <w:sz w:val="20"/>
                <w:szCs w:val="20"/>
              </w:rPr>
            </w:pPr>
            <w:r w:rsidRPr="00A560D3">
              <w:rPr>
                <w:rFonts w:ascii="宋体" w:cs="宋体"/>
                <w:kern w:val="0"/>
                <w:sz w:val="20"/>
                <w:szCs w:val="20"/>
              </w:rPr>
              <w:t>OLDREQSEQNO</w:t>
            </w:r>
          </w:p>
        </w:tc>
        <w:tc>
          <w:tcPr>
            <w:tcW w:w="1709" w:type="dxa"/>
          </w:tcPr>
          <w:p w14:paraId="1BC1D51A" w14:textId="77777777" w:rsidR="00C7247B" w:rsidRPr="00A560D3" w:rsidRDefault="00C7247B" w:rsidP="00E86EBE">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原交易流水号</w:t>
            </w:r>
          </w:p>
        </w:tc>
        <w:tc>
          <w:tcPr>
            <w:tcW w:w="851" w:type="dxa"/>
          </w:tcPr>
          <w:p w14:paraId="76191591" w14:textId="77777777" w:rsidR="00C7247B" w:rsidRPr="00635C98" w:rsidRDefault="00C7247B" w:rsidP="00F12E63">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w:t>
            </w:r>
            <w:ins w:id="1272" w:author="wincol" w:date="2016-06-12T18:38:00Z">
              <w:r w:rsidR="00F12E63">
                <w:rPr>
                  <w:rFonts w:ascii="宋体" w:cs="宋体" w:hint="eastAsia"/>
                  <w:kern w:val="0"/>
                  <w:sz w:val="20"/>
                  <w:szCs w:val="20"/>
                </w:rPr>
                <w:t>28</w:t>
              </w:r>
            </w:ins>
            <w:r w:rsidRPr="00A560D3">
              <w:rPr>
                <w:rFonts w:ascii="宋体" w:cs="宋体"/>
                <w:kern w:val="0"/>
                <w:sz w:val="20"/>
                <w:szCs w:val="20"/>
              </w:rPr>
              <w:t>)</w:t>
            </w:r>
          </w:p>
        </w:tc>
        <w:tc>
          <w:tcPr>
            <w:tcW w:w="708" w:type="dxa"/>
          </w:tcPr>
          <w:p w14:paraId="3B5D54B0" w14:textId="77777777" w:rsidR="00C7247B" w:rsidRPr="00635C98" w:rsidRDefault="00C7247B" w:rsidP="00806F70">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否</w:t>
            </w:r>
          </w:p>
        </w:tc>
        <w:tc>
          <w:tcPr>
            <w:tcW w:w="2635" w:type="dxa"/>
          </w:tcPr>
          <w:p w14:paraId="0686A4E7" w14:textId="77777777" w:rsidR="00C7247B" w:rsidRPr="00635C98" w:rsidRDefault="00C7247B" w:rsidP="004B6325">
            <w:pPr>
              <w:autoSpaceDE w:val="0"/>
              <w:autoSpaceDN w:val="0"/>
              <w:adjustRightInd w:val="0"/>
              <w:spacing w:line="267" w:lineRule="exact"/>
              <w:jc w:val="left"/>
              <w:rPr>
                <w:rFonts w:ascii="宋体" w:cs="宋体"/>
                <w:kern w:val="0"/>
                <w:sz w:val="20"/>
                <w:szCs w:val="20"/>
              </w:rPr>
            </w:pPr>
          </w:p>
        </w:tc>
      </w:tr>
      <w:tr w:rsidR="00C7247B" w14:paraId="6C92E672" w14:textId="77777777" w:rsidTr="004B6325">
        <w:trPr>
          <w:cantSplit/>
          <w:trHeight w:val="145"/>
        </w:trPr>
        <w:tc>
          <w:tcPr>
            <w:tcW w:w="983" w:type="dxa"/>
            <w:vMerge/>
          </w:tcPr>
          <w:p w14:paraId="66E3256B" w14:textId="77777777" w:rsidR="00C7247B" w:rsidRDefault="00C7247B" w:rsidP="004B6325">
            <w:pPr>
              <w:rPr>
                <w:rFonts w:ascii="宋体" w:hAnsi="宋体"/>
              </w:rPr>
            </w:pPr>
          </w:p>
        </w:tc>
        <w:tc>
          <w:tcPr>
            <w:tcW w:w="2094" w:type="dxa"/>
          </w:tcPr>
          <w:p w14:paraId="331F653F" w14:textId="77777777" w:rsidR="00C7247B" w:rsidRPr="00A560D3" w:rsidRDefault="00C7247B" w:rsidP="00E86EBE">
            <w:pPr>
              <w:autoSpaceDE w:val="0"/>
              <w:autoSpaceDN w:val="0"/>
              <w:adjustRightInd w:val="0"/>
              <w:spacing w:line="267" w:lineRule="exact"/>
              <w:jc w:val="left"/>
              <w:rPr>
                <w:rFonts w:ascii="宋体" w:cs="宋体"/>
                <w:kern w:val="0"/>
                <w:sz w:val="20"/>
                <w:szCs w:val="20"/>
              </w:rPr>
            </w:pPr>
            <w:r w:rsidRPr="000F575B">
              <w:rPr>
                <w:rFonts w:ascii="宋体" w:cs="宋体" w:hint="eastAsia"/>
                <w:color w:val="FF0000"/>
                <w:kern w:val="0"/>
                <w:sz w:val="20"/>
                <w:szCs w:val="20"/>
              </w:rPr>
              <w:t>RETURN_</w:t>
            </w:r>
            <w:r w:rsidRPr="000F575B">
              <w:rPr>
                <w:rFonts w:ascii="宋体" w:cs="宋体"/>
                <w:color w:val="FF0000"/>
                <w:kern w:val="0"/>
                <w:sz w:val="20"/>
                <w:szCs w:val="20"/>
              </w:rPr>
              <w:t>STATUS</w:t>
            </w:r>
          </w:p>
        </w:tc>
        <w:tc>
          <w:tcPr>
            <w:tcW w:w="1709" w:type="dxa"/>
          </w:tcPr>
          <w:p w14:paraId="567BE087" w14:textId="77777777" w:rsidR="00C7247B" w:rsidRPr="00A560D3" w:rsidRDefault="00C7247B" w:rsidP="00E86EBE">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交易状态</w:t>
            </w:r>
          </w:p>
        </w:tc>
        <w:tc>
          <w:tcPr>
            <w:tcW w:w="851" w:type="dxa"/>
          </w:tcPr>
          <w:p w14:paraId="69616F2F" w14:textId="77777777" w:rsidR="00C7247B" w:rsidRPr="00635C98" w:rsidRDefault="00C7247B" w:rsidP="00CE4371">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1</w:t>
            </w:r>
            <w:r w:rsidRPr="00A560D3">
              <w:rPr>
                <w:rFonts w:ascii="宋体" w:cs="宋体"/>
                <w:kern w:val="0"/>
                <w:sz w:val="20"/>
                <w:szCs w:val="20"/>
              </w:rPr>
              <w:t>)</w:t>
            </w:r>
          </w:p>
        </w:tc>
        <w:tc>
          <w:tcPr>
            <w:tcW w:w="708" w:type="dxa"/>
          </w:tcPr>
          <w:p w14:paraId="59F35D9A" w14:textId="77777777" w:rsidR="00C7247B" w:rsidRPr="00635C98" w:rsidRDefault="00C7247B" w:rsidP="00806F70">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否</w:t>
            </w:r>
          </w:p>
        </w:tc>
        <w:tc>
          <w:tcPr>
            <w:tcW w:w="2635" w:type="dxa"/>
          </w:tcPr>
          <w:p w14:paraId="685ABCA0" w14:textId="77777777" w:rsidR="001D4056" w:rsidRDefault="001D4056" w:rsidP="001D4056">
            <w:pPr>
              <w:autoSpaceDE w:val="0"/>
              <w:autoSpaceDN w:val="0"/>
              <w:adjustRightInd w:val="0"/>
              <w:spacing w:line="267" w:lineRule="exact"/>
              <w:jc w:val="left"/>
              <w:rPr>
                <w:ins w:id="1273" w:author="wincol" w:date="2016-04-13T15:06:00Z"/>
                <w:rFonts w:ascii="宋体" w:cs="宋体"/>
                <w:kern w:val="0"/>
                <w:sz w:val="20"/>
                <w:szCs w:val="20"/>
              </w:rPr>
            </w:pPr>
            <w:ins w:id="1274" w:author="wincol" w:date="2016-04-13T15:06:00Z">
              <w:r w:rsidRPr="00837E65">
                <w:rPr>
                  <w:rFonts w:ascii="宋体" w:cs="宋体" w:hint="eastAsia"/>
                  <w:kern w:val="0"/>
                  <w:sz w:val="20"/>
                  <w:szCs w:val="20"/>
                </w:rPr>
                <w:t xml:space="preserve">S 成功 </w:t>
              </w:r>
            </w:ins>
          </w:p>
          <w:p w14:paraId="7C03449A" w14:textId="77777777" w:rsidR="001D4056" w:rsidRDefault="001D4056" w:rsidP="001D4056">
            <w:pPr>
              <w:autoSpaceDE w:val="0"/>
              <w:autoSpaceDN w:val="0"/>
              <w:adjustRightInd w:val="0"/>
              <w:spacing w:line="267" w:lineRule="exact"/>
              <w:jc w:val="left"/>
              <w:rPr>
                <w:ins w:id="1275" w:author="wincol" w:date="2016-04-13T15:06:00Z"/>
                <w:rFonts w:ascii="宋体" w:cs="宋体"/>
                <w:kern w:val="0"/>
                <w:sz w:val="20"/>
                <w:szCs w:val="20"/>
              </w:rPr>
            </w:pPr>
            <w:ins w:id="1276" w:author="wincol" w:date="2016-04-13T15:06:00Z">
              <w:r w:rsidRPr="00837E65">
                <w:rPr>
                  <w:rFonts w:ascii="宋体" w:cs="宋体" w:hint="eastAsia"/>
                  <w:kern w:val="0"/>
                  <w:sz w:val="20"/>
                  <w:szCs w:val="20"/>
                </w:rPr>
                <w:t>F 失败</w:t>
              </w:r>
            </w:ins>
          </w:p>
          <w:p w14:paraId="246BB92A" w14:textId="77777777" w:rsidR="001D4056" w:rsidRDefault="00C64D3C" w:rsidP="001D4056">
            <w:pPr>
              <w:autoSpaceDE w:val="0"/>
              <w:autoSpaceDN w:val="0"/>
              <w:adjustRightInd w:val="0"/>
              <w:spacing w:line="267" w:lineRule="exact"/>
              <w:jc w:val="left"/>
              <w:rPr>
                <w:ins w:id="1277" w:author="wincol" w:date="2016-04-13T15:06:00Z"/>
                <w:rFonts w:ascii="宋体" w:cs="宋体"/>
                <w:kern w:val="0"/>
                <w:sz w:val="20"/>
                <w:szCs w:val="20"/>
              </w:rPr>
            </w:pPr>
            <w:ins w:id="1278" w:author="wincol" w:date="2016-04-18T09:39:00Z">
              <w:r>
                <w:rPr>
                  <w:rFonts w:ascii="宋体" w:cs="宋体" w:hint="eastAsia"/>
                  <w:kern w:val="0"/>
                  <w:sz w:val="20"/>
                  <w:szCs w:val="20"/>
                </w:rPr>
                <w:t>R 处理中</w:t>
              </w:r>
            </w:ins>
            <w:ins w:id="1279" w:author="wincol" w:date="2016-04-13T15:06:00Z">
              <w:r w:rsidR="001D4056">
                <w:rPr>
                  <w:rFonts w:ascii="宋体" w:cs="宋体" w:hint="eastAsia"/>
                  <w:kern w:val="0"/>
                  <w:sz w:val="20"/>
                  <w:szCs w:val="20"/>
                </w:rPr>
                <w:t>（客户仍停留在页面操作</w:t>
              </w:r>
            </w:ins>
            <w:ins w:id="1280" w:author="wincol" w:date="2016-05-26T14:17:00Z">
              <w:r w:rsidR="001B20E7">
                <w:rPr>
                  <w:rFonts w:ascii="宋体" w:cs="宋体" w:hint="eastAsia"/>
                  <w:kern w:val="0"/>
                  <w:sz w:val="20"/>
                  <w:szCs w:val="20"/>
                </w:rPr>
                <w:t>，25分钟后仍是此状态可置交易为失败</w:t>
              </w:r>
            </w:ins>
            <w:ins w:id="1281" w:author="wincol" w:date="2016-05-25T11:08:00Z">
              <w:r w:rsidR="009C784D">
                <w:rPr>
                  <w:rFonts w:ascii="宋体" w:cs="宋体" w:hint="eastAsia"/>
                  <w:kern w:val="0"/>
                  <w:sz w:val="20"/>
                  <w:szCs w:val="20"/>
                </w:rPr>
                <w:t>）</w:t>
              </w:r>
            </w:ins>
          </w:p>
          <w:p w14:paraId="53AB456A" w14:textId="77777777" w:rsidR="00754BF7" w:rsidRPr="00635C98" w:rsidRDefault="001D4056" w:rsidP="007E6564">
            <w:pPr>
              <w:autoSpaceDE w:val="0"/>
              <w:autoSpaceDN w:val="0"/>
              <w:adjustRightInd w:val="0"/>
              <w:spacing w:line="267" w:lineRule="exact"/>
              <w:jc w:val="left"/>
              <w:rPr>
                <w:rFonts w:ascii="宋体" w:cs="宋体"/>
                <w:kern w:val="0"/>
                <w:sz w:val="20"/>
                <w:szCs w:val="20"/>
              </w:rPr>
            </w:pPr>
            <w:ins w:id="1282" w:author="wincol" w:date="2016-04-13T15:06:00Z">
              <w:r>
                <w:rPr>
                  <w:rFonts w:ascii="宋体" w:cs="宋体" w:hint="eastAsia"/>
                  <w:kern w:val="0"/>
                  <w:sz w:val="20"/>
                  <w:szCs w:val="20"/>
                </w:rPr>
                <w:t>N</w:t>
              </w:r>
              <w:r w:rsidRPr="00837E65">
                <w:rPr>
                  <w:rFonts w:ascii="宋体" w:cs="宋体" w:hint="eastAsia"/>
                  <w:kern w:val="0"/>
                  <w:sz w:val="20"/>
                  <w:szCs w:val="20"/>
                </w:rPr>
                <w:t xml:space="preserve"> 未知</w:t>
              </w:r>
              <w:r>
                <w:rPr>
                  <w:rFonts w:ascii="宋体" w:cs="宋体" w:hint="eastAsia"/>
                  <w:kern w:val="0"/>
                  <w:sz w:val="20"/>
                  <w:szCs w:val="20"/>
                </w:rPr>
                <w:t>（已提交后台，需再次发查询接口。）</w:t>
              </w:r>
            </w:ins>
          </w:p>
        </w:tc>
      </w:tr>
      <w:tr w:rsidR="00C7247B" w14:paraId="7EC308D9" w14:textId="77777777" w:rsidTr="004B6325">
        <w:trPr>
          <w:cantSplit/>
          <w:trHeight w:val="145"/>
        </w:trPr>
        <w:tc>
          <w:tcPr>
            <w:tcW w:w="983" w:type="dxa"/>
            <w:vMerge/>
          </w:tcPr>
          <w:p w14:paraId="5A9F95AE" w14:textId="77777777" w:rsidR="00C7247B" w:rsidRDefault="00C7247B" w:rsidP="004B6325">
            <w:pPr>
              <w:rPr>
                <w:rFonts w:ascii="宋体" w:hAnsi="宋体"/>
              </w:rPr>
            </w:pPr>
          </w:p>
        </w:tc>
        <w:tc>
          <w:tcPr>
            <w:tcW w:w="2094" w:type="dxa"/>
          </w:tcPr>
          <w:p w14:paraId="373E0E33" w14:textId="77777777" w:rsidR="00C7247B" w:rsidRPr="00A560D3" w:rsidRDefault="00C7247B" w:rsidP="00E86EBE">
            <w:pPr>
              <w:autoSpaceDE w:val="0"/>
              <w:autoSpaceDN w:val="0"/>
              <w:adjustRightInd w:val="0"/>
              <w:spacing w:line="267" w:lineRule="exact"/>
              <w:jc w:val="left"/>
              <w:rPr>
                <w:rFonts w:ascii="宋体" w:cs="宋体"/>
                <w:kern w:val="0"/>
                <w:sz w:val="20"/>
                <w:szCs w:val="20"/>
              </w:rPr>
            </w:pPr>
            <w:r w:rsidRPr="00A560D3">
              <w:rPr>
                <w:rFonts w:ascii="宋体" w:cs="宋体"/>
                <w:kern w:val="0"/>
                <w:sz w:val="20"/>
                <w:szCs w:val="20"/>
              </w:rPr>
              <w:t>ERRORMSG</w:t>
            </w:r>
          </w:p>
        </w:tc>
        <w:tc>
          <w:tcPr>
            <w:tcW w:w="1709" w:type="dxa"/>
          </w:tcPr>
          <w:p w14:paraId="62B39A22" w14:textId="77777777" w:rsidR="00C7247B" w:rsidRPr="00A560D3" w:rsidRDefault="00C7247B" w:rsidP="00E86EBE">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失败原因</w:t>
            </w:r>
          </w:p>
        </w:tc>
        <w:tc>
          <w:tcPr>
            <w:tcW w:w="851" w:type="dxa"/>
          </w:tcPr>
          <w:p w14:paraId="1F2D01DD" w14:textId="77777777" w:rsidR="00C7247B" w:rsidRPr="00635C98" w:rsidRDefault="00C7247B" w:rsidP="00E20FF6">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(32)</w:t>
            </w:r>
          </w:p>
        </w:tc>
        <w:tc>
          <w:tcPr>
            <w:tcW w:w="708" w:type="dxa"/>
          </w:tcPr>
          <w:p w14:paraId="1CAD4A43" w14:textId="77777777" w:rsidR="00C7247B" w:rsidRDefault="00C7247B" w:rsidP="00806F70">
            <w:pPr>
              <w:autoSpaceDE w:val="0"/>
              <w:autoSpaceDN w:val="0"/>
              <w:adjustRightInd w:val="0"/>
              <w:spacing w:line="267" w:lineRule="exact"/>
              <w:jc w:val="left"/>
              <w:rPr>
                <w:rFonts w:ascii="宋体" w:hAnsi="宋体"/>
                <w:b/>
              </w:rPr>
            </w:pPr>
            <w:r w:rsidRPr="00806F70">
              <w:rPr>
                <w:rFonts w:ascii="宋体" w:cs="宋体" w:hint="eastAsia"/>
                <w:kern w:val="0"/>
                <w:sz w:val="20"/>
                <w:szCs w:val="20"/>
              </w:rPr>
              <w:t>是</w:t>
            </w:r>
          </w:p>
        </w:tc>
        <w:tc>
          <w:tcPr>
            <w:tcW w:w="2635" w:type="dxa"/>
          </w:tcPr>
          <w:p w14:paraId="3F06B10D" w14:textId="77777777" w:rsidR="00C7247B" w:rsidRPr="00A560D3" w:rsidRDefault="00C7247B" w:rsidP="00C60C38">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失败才返回</w:t>
            </w:r>
          </w:p>
        </w:tc>
      </w:tr>
      <w:tr w:rsidR="00F32E16" w14:paraId="32935746" w14:textId="77777777" w:rsidTr="004B6325">
        <w:trPr>
          <w:cantSplit/>
          <w:trHeight w:val="145"/>
        </w:trPr>
        <w:tc>
          <w:tcPr>
            <w:tcW w:w="983" w:type="dxa"/>
            <w:vMerge/>
          </w:tcPr>
          <w:p w14:paraId="1B3777D4" w14:textId="77777777" w:rsidR="00F32E16" w:rsidRDefault="00F32E16" w:rsidP="004B6325">
            <w:pPr>
              <w:rPr>
                <w:rFonts w:ascii="宋体" w:hAnsi="宋体"/>
              </w:rPr>
            </w:pPr>
          </w:p>
        </w:tc>
        <w:tc>
          <w:tcPr>
            <w:tcW w:w="2094" w:type="dxa"/>
          </w:tcPr>
          <w:p w14:paraId="39FCB165" w14:textId="77777777" w:rsidR="00F32E16" w:rsidRPr="00A560D3" w:rsidRDefault="00F32E16" w:rsidP="00E86EBE">
            <w:pPr>
              <w:autoSpaceDE w:val="0"/>
              <w:autoSpaceDN w:val="0"/>
              <w:adjustRightInd w:val="0"/>
              <w:spacing w:line="267" w:lineRule="exact"/>
              <w:jc w:val="left"/>
              <w:rPr>
                <w:rFonts w:ascii="宋体" w:cs="宋体"/>
                <w:kern w:val="0"/>
                <w:sz w:val="20"/>
                <w:szCs w:val="20"/>
              </w:rPr>
            </w:pPr>
            <w:r w:rsidRPr="00A560D3">
              <w:rPr>
                <w:rFonts w:ascii="宋体" w:cs="宋体"/>
                <w:kern w:val="0"/>
                <w:sz w:val="20"/>
                <w:szCs w:val="20"/>
              </w:rPr>
              <w:t>RESJNLNO</w:t>
            </w:r>
          </w:p>
        </w:tc>
        <w:tc>
          <w:tcPr>
            <w:tcW w:w="1709" w:type="dxa"/>
          </w:tcPr>
          <w:p w14:paraId="2E2E3E11" w14:textId="77777777" w:rsidR="00F32E16" w:rsidRPr="00A560D3" w:rsidRDefault="00F32E16" w:rsidP="00E86EBE">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银行交易流水号</w:t>
            </w:r>
          </w:p>
        </w:tc>
        <w:tc>
          <w:tcPr>
            <w:tcW w:w="851" w:type="dxa"/>
          </w:tcPr>
          <w:p w14:paraId="3F0FEBDE" w14:textId="77777777" w:rsidR="00F32E16" w:rsidRPr="00635C98" w:rsidRDefault="00F32E16" w:rsidP="00E20FF6">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(32)</w:t>
            </w:r>
          </w:p>
        </w:tc>
        <w:tc>
          <w:tcPr>
            <w:tcW w:w="708" w:type="dxa"/>
          </w:tcPr>
          <w:p w14:paraId="60D86762" w14:textId="77777777" w:rsidR="00F32E16" w:rsidRDefault="00F32E16" w:rsidP="004B6325">
            <w:pPr>
              <w:rPr>
                <w:rFonts w:ascii="宋体" w:hAnsi="宋体"/>
                <w:b/>
              </w:rPr>
            </w:pPr>
            <w:ins w:id="1283" w:author="wincol" w:date="2016-04-18T12:41:00Z">
              <w:r w:rsidRPr="00616271">
                <w:rPr>
                  <w:rFonts w:ascii="宋体" w:cs="宋体" w:hint="eastAsia"/>
                  <w:kern w:val="0"/>
                  <w:sz w:val="20"/>
                  <w:szCs w:val="20"/>
                </w:rPr>
                <w:t>是</w:t>
              </w:r>
            </w:ins>
          </w:p>
        </w:tc>
        <w:tc>
          <w:tcPr>
            <w:tcW w:w="2635" w:type="dxa"/>
          </w:tcPr>
          <w:p w14:paraId="6902FC3B" w14:textId="77777777" w:rsidR="00F32E16" w:rsidRPr="00A560D3" w:rsidRDefault="00F32E16" w:rsidP="00C60C38">
            <w:pPr>
              <w:autoSpaceDE w:val="0"/>
              <w:autoSpaceDN w:val="0"/>
              <w:adjustRightInd w:val="0"/>
              <w:spacing w:line="283" w:lineRule="exact"/>
              <w:jc w:val="left"/>
              <w:rPr>
                <w:rFonts w:ascii="宋体" w:cs="宋体"/>
                <w:kern w:val="0"/>
                <w:sz w:val="20"/>
                <w:szCs w:val="20"/>
              </w:rPr>
            </w:pPr>
            <w:r w:rsidRPr="00A560D3">
              <w:rPr>
                <w:rFonts w:ascii="宋体" w:cs="宋体" w:hint="eastAsia"/>
                <w:kern w:val="0"/>
                <w:sz w:val="20"/>
                <w:szCs w:val="20"/>
              </w:rPr>
              <w:t>成功才返回</w:t>
            </w:r>
          </w:p>
        </w:tc>
      </w:tr>
      <w:tr w:rsidR="00F32E16" w14:paraId="072F1257" w14:textId="77777777" w:rsidTr="004B6325">
        <w:trPr>
          <w:cantSplit/>
          <w:trHeight w:val="145"/>
        </w:trPr>
        <w:tc>
          <w:tcPr>
            <w:tcW w:w="983" w:type="dxa"/>
            <w:vMerge/>
          </w:tcPr>
          <w:p w14:paraId="5987EB39" w14:textId="77777777" w:rsidR="00F32E16" w:rsidRDefault="00F32E16" w:rsidP="004B6325">
            <w:pPr>
              <w:rPr>
                <w:rFonts w:ascii="宋体" w:hAnsi="宋体"/>
              </w:rPr>
            </w:pPr>
          </w:p>
        </w:tc>
        <w:tc>
          <w:tcPr>
            <w:tcW w:w="2094" w:type="dxa"/>
          </w:tcPr>
          <w:p w14:paraId="4E57DEE5" w14:textId="77777777" w:rsidR="00F32E16" w:rsidRPr="00A560D3" w:rsidRDefault="00F32E16" w:rsidP="00806F70">
            <w:pPr>
              <w:autoSpaceDE w:val="0"/>
              <w:autoSpaceDN w:val="0"/>
              <w:adjustRightInd w:val="0"/>
              <w:spacing w:line="267" w:lineRule="exact"/>
              <w:jc w:val="left"/>
              <w:rPr>
                <w:rFonts w:ascii="宋体" w:cs="宋体"/>
                <w:kern w:val="0"/>
                <w:sz w:val="20"/>
                <w:szCs w:val="20"/>
              </w:rPr>
            </w:pPr>
            <w:r w:rsidRPr="00A560D3">
              <w:rPr>
                <w:rFonts w:ascii="宋体" w:cs="宋体"/>
                <w:kern w:val="0"/>
                <w:sz w:val="20"/>
                <w:szCs w:val="20"/>
              </w:rPr>
              <w:t>TRANSDT</w:t>
            </w:r>
          </w:p>
        </w:tc>
        <w:tc>
          <w:tcPr>
            <w:tcW w:w="1709" w:type="dxa"/>
          </w:tcPr>
          <w:p w14:paraId="1C0ED454" w14:textId="77777777" w:rsidR="00F32E16" w:rsidRPr="00A560D3" w:rsidRDefault="00F32E16" w:rsidP="00806F70">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交易日期</w:t>
            </w:r>
          </w:p>
        </w:tc>
        <w:tc>
          <w:tcPr>
            <w:tcW w:w="851" w:type="dxa"/>
          </w:tcPr>
          <w:p w14:paraId="7FF46BE2" w14:textId="77777777" w:rsidR="00F32E16" w:rsidRDefault="00F32E16" w:rsidP="00806F70">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8</w:t>
            </w:r>
            <w:r w:rsidRPr="00A560D3">
              <w:rPr>
                <w:rFonts w:ascii="宋体" w:cs="宋体"/>
                <w:kern w:val="0"/>
                <w:sz w:val="20"/>
                <w:szCs w:val="20"/>
              </w:rPr>
              <w:t>)</w:t>
            </w:r>
          </w:p>
        </w:tc>
        <w:tc>
          <w:tcPr>
            <w:tcW w:w="708" w:type="dxa"/>
          </w:tcPr>
          <w:p w14:paraId="5EDBC758" w14:textId="77777777" w:rsidR="00F32E16" w:rsidRDefault="00F32E16" w:rsidP="004B6325">
            <w:pPr>
              <w:rPr>
                <w:rFonts w:ascii="宋体" w:hAnsi="宋体"/>
                <w:b/>
              </w:rPr>
            </w:pPr>
            <w:ins w:id="1284" w:author="wincol" w:date="2016-04-18T12:41:00Z">
              <w:r w:rsidRPr="00616271">
                <w:rPr>
                  <w:rFonts w:ascii="宋体" w:cs="宋体" w:hint="eastAsia"/>
                  <w:kern w:val="0"/>
                  <w:sz w:val="20"/>
                  <w:szCs w:val="20"/>
                </w:rPr>
                <w:t>是</w:t>
              </w:r>
            </w:ins>
          </w:p>
        </w:tc>
        <w:tc>
          <w:tcPr>
            <w:tcW w:w="2635" w:type="dxa"/>
          </w:tcPr>
          <w:p w14:paraId="307B59C1" w14:textId="77777777" w:rsidR="00F32E16" w:rsidRPr="00A560D3" w:rsidRDefault="00F32E16" w:rsidP="00C60C38">
            <w:pPr>
              <w:autoSpaceDE w:val="0"/>
              <w:autoSpaceDN w:val="0"/>
              <w:adjustRightInd w:val="0"/>
              <w:spacing w:line="283" w:lineRule="exact"/>
              <w:jc w:val="left"/>
              <w:rPr>
                <w:rFonts w:ascii="宋体" w:cs="宋体"/>
                <w:kern w:val="0"/>
                <w:sz w:val="20"/>
                <w:szCs w:val="20"/>
              </w:rPr>
            </w:pPr>
          </w:p>
        </w:tc>
      </w:tr>
      <w:tr w:rsidR="00F32E16" w14:paraId="50140144" w14:textId="77777777" w:rsidTr="004B6325">
        <w:trPr>
          <w:cantSplit/>
          <w:trHeight w:val="145"/>
        </w:trPr>
        <w:tc>
          <w:tcPr>
            <w:tcW w:w="983" w:type="dxa"/>
            <w:vMerge/>
          </w:tcPr>
          <w:p w14:paraId="33DF4330" w14:textId="77777777" w:rsidR="00F32E16" w:rsidRDefault="00F32E16" w:rsidP="004B6325">
            <w:pPr>
              <w:rPr>
                <w:rFonts w:ascii="宋体" w:hAnsi="宋体"/>
              </w:rPr>
            </w:pPr>
          </w:p>
        </w:tc>
        <w:tc>
          <w:tcPr>
            <w:tcW w:w="2094" w:type="dxa"/>
          </w:tcPr>
          <w:p w14:paraId="17214907" w14:textId="77777777" w:rsidR="00F32E16" w:rsidRPr="00A560D3" w:rsidRDefault="00F32E16" w:rsidP="00806F70">
            <w:pPr>
              <w:autoSpaceDE w:val="0"/>
              <w:autoSpaceDN w:val="0"/>
              <w:adjustRightInd w:val="0"/>
              <w:spacing w:line="281" w:lineRule="exact"/>
              <w:jc w:val="left"/>
              <w:rPr>
                <w:rFonts w:ascii="宋体" w:cs="宋体"/>
                <w:kern w:val="0"/>
                <w:sz w:val="20"/>
                <w:szCs w:val="20"/>
              </w:rPr>
            </w:pPr>
            <w:r w:rsidRPr="00A560D3">
              <w:rPr>
                <w:rFonts w:ascii="宋体" w:cs="宋体"/>
                <w:kern w:val="0"/>
                <w:sz w:val="20"/>
                <w:szCs w:val="20"/>
              </w:rPr>
              <w:t>TRANSTM</w:t>
            </w:r>
          </w:p>
        </w:tc>
        <w:tc>
          <w:tcPr>
            <w:tcW w:w="1709" w:type="dxa"/>
          </w:tcPr>
          <w:p w14:paraId="72FB5B0B" w14:textId="77777777" w:rsidR="00F32E16" w:rsidRPr="00A560D3" w:rsidRDefault="00F32E16" w:rsidP="00806F70">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交易时间</w:t>
            </w:r>
          </w:p>
        </w:tc>
        <w:tc>
          <w:tcPr>
            <w:tcW w:w="851" w:type="dxa"/>
          </w:tcPr>
          <w:p w14:paraId="2FE0BC78" w14:textId="77777777" w:rsidR="00F32E16" w:rsidRDefault="00F32E16" w:rsidP="00E20FF6">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6</w:t>
            </w:r>
            <w:r w:rsidRPr="00A560D3">
              <w:rPr>
                <w:rFonts w:ascii="宋体" w:cs="宋体"/>
                <w:kern w:val="0"/>
                <w:sz w:val="20"/>
                <w:szCs w:val="20"/>
              </w:rPr>
              <w:t>)</w:t>
            </w:r>
          </w:p>
        </w:tc>
        <w:tc>
          <w:tcPr>
            <w:tcW w:w="708" w:type="dxa"/>
          </w:tcPr>
          <w:p w14:paraId="5BAB0AA7" w14:textId="77777777" w:rsidR="00F32E16" w:rsidRDefault="00F32E16" w:rsidP="004B6325">
            <w:pPr>
              <w:rPr>
                <w:rFonts w:ascii="宋体" w:hAnsi="宋体"/>
                <w:b/>
              </w:rPr>
            </w:pPr>
            <w:ins w:id="1285" w:author="wincol" w:date="2016-04-18T12:41:00Z">
              <w:r w:rsidRPr="00616271">
                <w:rPr>
                  <w:rFonts w:ascii="宋体" w:cs="宋体" w:hint="eastAsia"/>
                  <w:kern w:val="0"/>
                  <w:sz w:val="20"/>
                  <w:szCs w:val="20"/>
                </w:rPr>
                <w:t>是</w:t>
              </w:r>
            </w:ins>
          </w:p>
        </w:tc>
        <w:tc>
          <w:tcPr>
            <w:tcW w:w="2635" w:type="dxa"/>
          </w:tcPr>
          <w:p w14:paraId="4BC49850" w14:textId="77777777" w:rsidR="00F32E16" w:rsidRPr="00A560D3" w:rsidRDefault="00F32E16" w:rsidP="00C60C38">
            <w:pPr>
              <w:autoSpaceDE w:val="0"/>
              <w:autoSpaceDN w:val="0"/>
              <w:adjustRightInd w:val="0"/>
              <w:spacing w:line="283" w:lineRule="exact"/>
              <w:jc w:val="left"/>
              <w:rPr>
                <w:rFonts w:ascii="宋体" w:cs="宋体"/>
                <w:kern w:val="0"/>
                <w:sz w:val="20"/>
                <w:szCs w:val="20"/>
              </w:rPr>
            </w:pPr>
          </w:p>
        </w:tc>
      </w:tr>
      <w:tr w:rsidR="00C7247B" w14:paraId="3189BF5A" w14:textId="77777777" w:rsidTr="004B6325">
        <w:trPr>
          <w:cantSplit/>
          <w:trHeight w:val="145"/>
        </w:trPr>
        <w:tc>
          <w:tcPr>
            <w:tcW w:w="983" w:type="dxa"/>
            <w:vMerge/>
          </w:tcPr>
          <w:p w14:paraId="2A815D21" w14:textId="77777777" w:rsidR="00C7247B" w:rsidRDefault="00C7247B" w:rsidP="004B6325">
            <w:pPr>
              <w:rPr>
                <w:rFonts w:ascii="宋体" w:hAnsi="宋体"/>
              </w:rPr>
            </w:pPr>
          </w:p>
        </w:tc>
        <w:tc>
          <w:tcPr>
            <w:tcW w:w="2094" w:type="dxa"/>
          </w:tcPr>
          <w:p w14:paraId="3FDE8325" w14:textId="77777777" w:rsidR="00C7247B" w:rsidRPr="00A560D3" w:rsidRDefault="00C7247B" w:rsidP="00E86EBE">
            <w:pPr>
              <w:autoSpaceDE w:val="0"/>
              <w:autoSpaceDN w:val="0"/>
              <w:adjustRightInd w:val="0"/>
              <w:spacing w:line="267" w:lineRule="exact"/>
              <w:jc w:val="left"/>
              <w:rPr>
                <w:rFonts w:ascii="宋体" w:cs="宋体"/>
                <w:kern w:val="0"/>
                <w:sz w:val="20"/>
                <w:szCs w:val="20"/>
              </w:rPr>
            </w:pPr>
            <w:r w:rsidRPr="00A560D3">
              <w:rPr>
                <w:rFonts w:ascii="宋体" w:cs="宋体"/>
                <w:kern w:val="0"/>
                <w:sz w:val="20"/>
                <w:szCs w:val="20"/>
              </w:rPr>
              <w:t>ACNO</w:t>
            </w:r>
          </w:p>
        </w:tc>
        <w:tc>
          <w:tcPr>
            <w:tcW w:w="1709" w:type="dxa"/>
          </w:tcPr>
          <w:p w14:paraId="5659F935" w14:textId="77777777" w:rsidR="00C7247B" w:rsidRPr="00A560D3" w:rsidRDefault="00C7247B" w:rsidP="00E86EBE">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银行账号</w:t>
            </w:r>
          </w:p>
        </w:tc>
        <w:tc>
          <w:tcPr>
            <w:tcW w:w="851" w:type="dxa"/>
          </w:tcPr>
          <w:p w14:paraId="54BA4D21" w14:textId="77777777" w:rsidR="00C7247B" w:rsidRPr="00635C98" w:rsidRDefault="00F97513" w:rsidP="00E20FF6">
            <w:pPr>
              <w:autoSpaceDE w:val="0"/>
              <w:autoSpaceDN w:val="0"/>
              <w:adjustRightInd w:val="0"/>
              <w:spacing w:line="267" w:lineRule="exact"/>
              <w:jc w:val="left"/>
              <w:rPr>
                <w:rFonts w:ascii="宋体" w:cs="宋体"/>
                <w:kern w:val="0"/>
                <w:sz w:val="20"/>
                <w:szCs w:val="20"/>
              </w:rPr>
            </w:pPr>
            <w:ins w:id="1286" w:author="wincol" w:date="2016-04-28T12:32:00Z">
              <w:r>
                <w:rPr>
                  <w:rFonts w:ascii="宋体" w:cs="宋体" w:hint="eastAsia"/>
                  <w:kern w:val="0"/>
                  <w:sz w:val="20"/>
                  <w:szCs w:val="20"/>
                </w:rPr>
                <w:t>N</w:t>
              </w:r>
            </w:ins>
            <w:r w:rsidR="00C7247B" w:rsidRPr="00A560D3">
              <w:rPr>
                <w:rFonts w:ascii="宋体" w:cs="宋体"/>
                <w:kern w:val="0"/>
                <w:sz w:val="20"/>
                <w:szCs w:val="20"/>
              </w:rPr>
              <w:t>(32)</w:t>
            </w:r>
          </w:p>
        </w:tc>
        <w:tc>
          <w:tcPr>
            <w:tcW w:w="708" w:type="dxa"/>
          </w:tcPr>
          <w:p w14:paraId="0A2DD3E4" w14:textId="77777777" w:rsidR="00C7247B" w:rsidRDefault="00C7247B" w:rsidP="004B6325">
            <w:pPr>
              <w:rPr>
                <w:rFonts w:ascii="宋体" w:hAnsi="宋体"/>
                <w:b/>
              </w:rPr>
            </w:pPr>
            <w:r w:rsidRPr="00806F70">
              <w:rPr>
                <w:rFonts w:ascii="宋体" w:cs="宋体" w:hint="eastAsia"/>
                <w:kern w:val="0"/>
                <w:sz w:val="20"/>
                <w:szCs w:val="20"/>
              </w:rPr>
              <w:t>是</w:t>
            </w:r>
          </w:p>
        </w:tc>
        <w:tc>
          <w:tcPr>
            <w:tcW w:w="2635" w:type="dxa"/>
          </w:tcPr>
          <w:p w14:paraId="1B2690B2" w14:textId="77777777" w:rsidR="00C7247B" w:rsidRDefault="00C7247B" w:rsidP="004B6325">
            <w:pPr>
              <w:rPr>
                <w:rFonts w:ascii="宋体" w:hAnsi="宋体"/>
              </w:rPr>
            </w:pPr>
            <w:r w:rsidRPr="000F575B">
              <w:rPr>
                <w:rFonts w:ascii="宋体" w:cs="宋体" w:hint="eastAsia"/>
                <w:color w:val="FF0000"/>
                <w:kern w:val="0"/>
                <w:sz w:val="20"/>
                <w:szCs w:val="20"/>
              </w:rPr>
              <w:t>RETURN_</w:t>
            </w:r>
            <w:r w:rsidRPr="000F575B">
              <w:rPr>
                <w:rFonts w:ascii="宋体" w:cs="宋体"/>
                <w:color w:val="FF0000"/>
                <w:kern w:val="0"/>
                <w:sz w:val="20"/>
                <w:szCs w:val="20"/>
              </w:rPr>
              <w:t>STATUS</w:t>
            </w:r>
            <w:r w:rsidRPr="00A560D3">
              <w:rPr>
                <w:rFonts w:ascii="宋体" w:cs="宋体"/>
                <w:kern w:val="0"/>
                <w:sz w:val="20"/>
                <w:szCs w:val="20"/>
              </w:rPr>
              <w:t xml:space="preserve"> </w:t>
            </w:r>
            <w:r>
              <w:rPr>
                <w:rFonts w:ascii="宋体" w:cs="宋体" w:hint="eastAsia"/>
                <w:kern w:val="0"/>
                <w:sz w:val="20"/>
                <w:szCs w:val="20"/>
              </w:rPr>
              <w:t>=</w:t>
            </w:r>
            <w:r w:rsidRPr="00A560D3">
              <w:rPr>
                <w:rFonts w:ascii="宋体" w:cs="宋体"/>
                <w:kern w:val="0"/>
                <w:sz w:val="20"/>
                <w:szCs w:val="20"/>
              </w:rPr>
              <w:t>S</w:t>
            </w:r>
            <w:r>
              <w:rPr>
                <w:rFonts w:ascii="宋体" w:cs="宋体" w:hint="eastAsia"/>
                <w:kern w:val="0"/>
                <w:sz w:val="20"/>
                <w:szCs w:val="20"/>
              </w:rPr>
              <w:t>时才有</w:t>
            </w:r>
          </w:p>
        </w:tc>
      </w:tr>
      <w:tr w:rsidR="00C7247B" w14:paraId="46512BF4" w14:textId="77777777" w:rsidTr="004B6325">
        <w:trPr>
          <w:cantSplit/>
          <w:trHeight w:val="145"/>
        </w:trPr>
        <w:tc>
          <w:tcPr>
            <w:tcW w:w="983" w:type="dxa"/>
            <w:vMerge/>
          </w:tcPr>
          <w:p w14:paraId="0C7EAC80" w14:textId="77777777" w:rsidR="00C7247B" w:rsidRDefault="00C7247B" w:rsidP="004B6325">
            <w:pPr>
              <w:rPr>
                <w:rFonts w:ascii="宋体" w:hAnsi="宋体"/>
              </w:rPr>
            </w:pPr>
          </w:p>
        </w:tc>
        <w:tc>
          <w:tcPr>
            <w:tcW w:w="2094" w:type="dxa"/>
          </w:tcPr>
          <w:p w14:paraId="72AC64F1" w14:textId="77777777" w:rsidR="00C7247B" w:rsidRPr="00A560D3" w:rsidRDefault="00C7247B" w:rsidP="00E86EBE">
            <w:pPr>
              <w:autoSpaceDE w:val="0"/>
              <w:autoSpaceDN w:val="0"/>
              <w:adjustRightInd w:val="0"/>
              <w:spacing w:line="267" w:lineRule="exact"/>
              <w:jc w:val="left"/>
              <w:rPr>
                <w:rFonts w:ascii="宋体" w:cs="宋体"/>
                <w:kern w:val="0"/>
                <w:sz w:val="20"/>
                <w:szCs w:val="20"/>
              </w:rPr>
            </w:pPr>
            <w:r w:rsidRPr="00A560D3">
              <w:rPr>
                <w:rFonts w:ascii="宋体" w:cs="宋体"/>
                <w:kern w:val="0"/>
                <w:sz w:val="20"/>
                <w:szCs w:val="20"/>
              </w:rPr>
              <w:t>ACNAME</w:t>
            </w:r>
          </w:p>
        </w:tc>
        <w:tc>
          <w:tcPr>
            <w:tcW w:w="1709" w:type="dxa"/>
          </w:tcPr>
          <w:p w14:paraId="5AA96577" w14:textId="77777777" w:rsidR="00C7247B" w:rsidRPr="00A560D3" w:rsidRDefault="00C7247B" w:rsidP="00E86EBE">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客户姓名</w:t>
            </w:r>
          </w:p>
        </w:tc>
        <w:tc>
          <w:tcPr>
            <w:tcW w:w="851" w:type="dxa"/>
          </w:tcPr>
          <w:p w14:paraId="2FA66012" w14:textId="77777777" w:rsidR="00C7247B" w:rsidRPr="00635C98" w:rsidRDefault="00C7247B" w:rsidP="00806F70">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128</w:t>
            </w:r>
            <w:r w:rsidRPr="00A560D3">
              <w:rPr>
                <w:rFonts w:ascii="宋体" w:cs="宋体"/>
                <w:kern w:val="0"/>
                <w:sz w:val="20"/>
                <w:szCs w:val="20"/>
              </w:rPr>
              <w:t>)</w:t>
            </w:r>
          </w:p>
        </w:tc>
        <w:tc>
          <w:tcPr>
            <w:tcW w:w="708" w:type="dxa"/>
          </w:tcPr>
          <w:p w14:paraId="1CC06437" w14:textId="77777777" w:rsidR="00C7247B" w:rsidRDefault="00C7247B" w:rsidP="004B6325">
            <w:pPr>
              <w:rPr>
                <w:rFonts w:ascii="宋体" w:hAnsi="宋体"/>
                <w:b/>
              </w:rPr>
            </w:pPr>
            <w:r w:rsidRPr="00806F70">
              <w:rPr>
                <w:rFonts w:ascii="宋体" w:cs="宋体" w:hint="eastAsia"/>
                <w:kern w:val="0"/>
                <w:sz w:val="20"/>
                <w:szCs w:val="20"/>
              </w:rPr>
              <w:t>是</w:t>
            </w:r>
          </w:p>
        </w:tc>
        <w:tc>
          <w:tcPr>
            <w:tcW w:w="2635" w:type="dxa"/>
          </w:tcPr>
          <w:p w14:paraId="1BD14502" w14:textId="77777777" w:rsidR="00C7247B" w:rsidRDefault="00C7247B" w:rsidP="004B6325">
            <w:pPr>
              <w:rPr>
                <w:rFonts w:ascii="宋体" w:hAnsi="宋体"/>
              </w:rPr>
            </w:pPr>
          </w:p>
        </w:tc>
      </w:tr>
      <w:tr w:rsidR="00C7247B" w14:paraId="3DC1C838" w14:textId="77777777" w:rsidTr="004B6325">
        <w:trPr>
          <w:cantSplit/>
          <w:trHeight w:val="145"/>
        </w:trPr>
        <w:tc>
          <w:tcPr>
            <w:tcW w:w="983" w:type="dxa"/>
            <w:vMerge/>
          </w:tcPr>
          <w:p w14:paraId="330FFB65" w14:textId="77777777" w:rsidR="00C7247B" w:rsidRDefault="00C7247B" w:rsidP="004B6325">
            <w:pPr>
              <w:rPr>
                <w:rFonts w:ascii="宋体" w:hAnsi="宋体"/>
              </w:rPr>
            </w:pPr>
          </w:p>
        </w:tc>
        <w:tc>
          <w:tcPr>
            <w:tcW w:w="2094" w:type="dxa"/>
          </w:tcPr>
          <w:p w14:paraId="072C1DAC" w14:textId="77777777" w:rsidR="00C7247B" w:rsidRPr="00A560D3" w:rsidRDefault="00C7247B" w:rsidP="00E86EBE">
            <w:pPr>
              <w:autoSpaceDE w:val="0"/>
              <w:autoSpaceDN w:val="0"/>
              <w:adjustRightInd w:val="0"/>
              <w:spacing w:line="267" w:lineRule="exact"/>
              <w:jc w:val="left"/>
              <w:rPr>
                <w:rFonts w:ascii="宋体" w:cs="宋体"/>
                <w:kern w:val="0"/>
                <w:sz w:val="20"/>
                <w:szCs w:val="20"/>
              </w:rPr>
            </w:pPr>
            <w:r w:rsidRPr="00A560D3">
              <w:rPr>
                <w:rFonts w:ascii="宋体" w:cs="宋体"/>
                <w:kern w:val="0"/>
                <w:sz w:val="20"/>
                <w:szCs w:val="20"/>
              </w:rPr>
              <w:t>IDTYPE</w:t>
            </w:r>
          </w:p>
        </w:tc>
        <w:tc>
          <w:tcPr>
            <w:tcW w:w="1709" w:type="dxa"/>
          </w:tcPr>
          <w:p w14:paraId="427B0A01" w14:textId="77777777" w:rsidR="00C7247B" w:rsidRPr="00A560D3" w:rsidRDefault="00C7247B" w:rsidP="00E86EBE">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证件类型</w:t>
            </w:r>
          </w:p>
        </w:tc>
        <w:tc>
          <w:tcPr>
            <w:tcW w:w="851" w:type="dxa"/>
          </w:tcPr>
          <w:p w14:paraId="053B9CE3" w14:textId="77777777" w:rsidR="00C7247B" w:rsidRPr="00635C98" w:rsidRDefault="00C7247B" w:rsidP="00012BAC">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w:t>
            </w:r>
            <w:ins w:id="1287" w:author="wincol" w:date="2016-04-28T11:31:00Z">
              <w:r w:rsidR="00012BAC">
                <w:rPr>
                  <w:rFonts w:ascii="宋体" w:cs="宋体" w:hint="eastAsia"/>
                  <w:kern w:val="0"/>
                  <w:sz w:val="20"/>
                  <w:szCs w:val="20"/>
                </w:rPr>
                <w:t>4</w:t>
              </w:r>
            </w:ins>
            <w:r w:rsidRPr="00A560D3">
              <w:rPr>
                <w:rFonts w:ascii="宋体" w:cs="宋体"/>
                <w:kern w:val="0"/>
                <w:sz w:val="20"/>
                <w:szCs w:val="20"/>
              </w:rPr>
              <w:t>)</w:t>
            </w:r>
          </w:p>
        </w:tc>
        <w:tc>
          <w:tcPr>
            <w:tcW w:w="708" w:type="dxa"/>
          </w:tcPr>
          <w:p w14:paraId="5AFE5FBE" w14:textId="77777777" w:rsidR="00C7247B" w:rsidRDefault="00C7247B" w:rsidP="004B6325">
            <w:pPr>
              <w:rPr>
                <w:rFonts w:ascii="宋体" w:hAnsi="宋体"/>
                <w:b/>
              </w:rPr>
            </w:pPr>
            <w:r w:rsidRPr="00806F70">
              <w:rPr>
                <w:rFonts w:ascii="宋体" w:cs="宋体" w:hint="eastAsia"/>
                <w:kern w:val="0"/>
                <w:sz w:val="20"/>
                <w:szCs w:val="20"/>
              </w:rPr>
              <w:t>是</w:t>
            </w:r>
          </w:p>
        </w:tc>
        <w:tc>
          <w:tcPr>
            <w:tcW w:w="2635" w:type="dxa"/>
          </w:tcPr>
          <w:p w14:paraId="6BABED76" w14:textId="77777777" w:rsidR="00C7247B" w:rsidRPr="00E45073" w:rsidRDefault="00012BAC" w:rsidP="004B6325">
            <w:pPr>
              <w:rPr>
                <w:rFonts w:ascii="宋体" w:cs="宋体"/>
                <w:kern w:val="0"/>
                <w:sz w:val="20"/>
                <w:szCs w:val="20"/>
              </w:rPr>
            </w:pPr>
            <w:ins w:id="1288" w:author="wincol" w:date="2016-04-28T11:31:00Z">
              <w:r w:rsidRPr="00E45073">
                <w:rPr>
                  <w:rFonts w:ascii="宋体" w:cs="宋体" w:hint="eastAsia"/>
                  <w:kern w:val="0"/>
                  <w:sz w:val="20"/>
                  <w:szCs w:val="20"/>
                </w:rPr>
                <w:t>身份证：1010</w:t>
              </w:r>
            </w:ins>
          </w:p>
        </w:tc>
      </w:tr>
      <w:tr w:rsidR="00C7247B" w14:paraId="33C73EE2" w14:textId="77777777" w:rsidTr="004B6325">
        <w:trPr>
          <w:cantSplit/>
          <w:trHeight w:val="145"/>
        </w:trPr>
        <w:tc>
          <w:tcPr>
            <w:tcW w:w="983" w:type="dxa"/>
            <w:vMerge/>
          </w:tcPr>
          <w:p w14:paraId="4E2AEC07" w14:textId="77777777" w:rsidR="00C7247B" w:rsidRDefault="00C7247B" w:rsidP="004B6325">
            <w:pPr>
              <w:rPr>
                <w:rFonts w:ascii="宋体" w:hAnsi="宋体"/>
              </w:rPr>
            </w:pPr>
          </w:p>
        </w:tc>
        <w:tc>
          <w:tcPr>
            <w:tcW w:w="2094" w:type="dxa"/>
          </w:tcPr>
          <w:p w14:paraId="5FADA0A8" w14:textId="77777777" w:rsidR="00C7247B" w:rsidRPr="00A560D3" w:rsidRDefault="00C7247B" w:rsidP="00E86EBE">
            <w:pPr>
              <w:autoSpaceDE w:val="0"/>
              <w:autoSpaceDN w:val="0"/>
              <w:adjustRightInd w:val="0"/>
              <w:spacing w:line="267" w:lineRule="exact"/>
              <w:jc w:val="left"/>
              <w:rPr>
                <w:rFonts w:ascii="宋体" w:cs="宋体"/>
                <w:kern w:val="0"/>
                <w:sz w:val="20"/>
                <w:szCs w:val="20"/>
              </w:rPr>
            </w:pPr>
            <w:r w:rsidRPr="00A560D3">
              <w:rPr>
                <w:rFonts w:ascii="宋体" w:cs="宋体"/>
                <w:kern w:val="0"/>
                <w:sz w:val="20"/>
                <w:szCs w:val="20"/>
              </w:rPr>
              <w:t>IDNO</w:t>
            </w:r>
          </w:p>
        </w:tc>
        <w:tc>
          <w:tcPr>
            <w:tcW w:w="1709" w:type="dxa"/>
          </w:tcPr>
          <w:p w14:paraId="22F93E40" w14:textId="77777777" w:rsidR="00C7247B" w:rsidRPr="00A560D3" w:rsidRDefault="00C7247B" w:rsidP="00E86EBE">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证件号码</w:t>
            </w:r>
          </w:p>
        </w:tc>
        <w:tc>
          <w:tcPr>
            <w:tcW w:w="851" w:type="dxa"/>
          </w:tcPr>
          <w:p w14:paraId="4ED5E255" w14:textId="77777777" w:rsidR="00C7247B" w:rsidRPr="00635C98" w:rsidRDefault="00C7247B" w:rsidP="00E20FF6">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(32)</w:t>
            </w:r>
          </w:p>
        </w:tc>
        <w:tc>
          <w:tcPr>
            <w:tcW w:w="708" w:type="dxa"/>
          </w:tcPr>
          <w:p w14:paraId="7E58C2D9" w14:textId="77777777" w:rsidR="00C7247B" w:rsidRDefault="00C7247B" w:rsidP="004B6325">
            <w:pPr>
              <w:rPr>
                <w:rFonts w:ascii="宋体" w:hAnsi="宋体"/>
                <w:b/>
              </w:rPr>
            </w:pPr>
            <w:r w:rsidRPr="00806F70">
              <w:rPr>
                <w:rFonts w:ascii="宋体" w:cs="宋体" w:hint="eastAsia"/>
                <w:kern w:val="0"/>
                <w:sz w:val="20"/>
                <w:szCs w:val="20"/>
              </w:rPr>
              <w:t>是</w:t>
            </w:r>
          </w:p>
        </w:tc>
        <w:tc>
          <w:tcPr>
            <w:tcW w:w="2635" w:type="dxa"/>
          </w:tcPr>
          <w:p w14:paraId="2E37F538" w14:textId="77777777" w:rsidR="00C7247B" w:rsidRPr="00E45073" w:rsidRDefault="00C7247B" w:rsidP="004B6325">
            <w:pPr>
              <w:rPr>
                <w:rFonts w:ascii="宋体" w:cs="宋体"/>
                <w:kern w:val="0"/>
                <w:sz w:val="20"/>
                <w:szCs w:val="20"/>
              </w:rPr>
            </w:pPr>
          </w:p>
        </w:tc>
      </w:tr>
      <w:tr w:rsidR="00C7247B" w14:paraId="11F65125" w14:textId="77777777" w:rsidTr="004B6325">
        <w:trPr>
          <w:cantSplit/>
          <w:trHeight w:val="145"/>
        </w:trPr>
        <w:tc>
          <w:tcPr>
            <w:tcW w:w="983" w:type="dxa"/>
            <w:vMerge/>
          </w:tcPr>
          <w:p w14:paraId="7DC44043" w14:textId="77777777" w:rsidR="00C7247B" w:rsidRDefault="00C7247B" w:rsidP="004B6325">
            <w:pPr>
              <w:rPr>
                <w:rFonts w:ascii="宋体" w:hAnsi="宋体"/>
              </w:rPr>
            </w:pPr>
          </w:p>
        </w:tc>
        <w:tc>
          <w:tcPr>
            <w:tcW w:w="2094" w:type="dxa"/>
          </w:tcPr>
          <w:p w14:paraId="6CE23436" w14:textId="77777777" w:rsidR="00C7247B" w:rsidRPr="00A560D3" w:rsidRDefault="00C7247B" w:rsidP="00E86EBE">
            <w:pPr>
              <w:autoSpaceDE w:val="0"/>
              <w:autoSpaceDN w:val="0"/>
              <w:adjustRightInd w:val="0"/>
              <w:spacing w:line="267" w:lineRule="exact"/>
              <w:jc w:val="left"/>
              <w:rPr>
                <w:rFonts w:ascii="宋体" w:cs="宋体"/>
                <w:kern w:val="0"/>
                <w:sz w:val="20"/>
                <w:szCs w:val="20"/>
              </w:rPr>
            </w:pPr>
            <w:r w:rsidRPr="00A560D3">
              <w:rPr>
                <w:rFonts w:ascii="宋体" w:cs="宋体"/>
                <w:kern w:val="0"/>
                <w:sz w:val="20"/>
                <w:szCs w:val="20"/>
              </w:rPr>
              <w:t>MOBILE</w:t>
            </w:r>
          </w:p>
        </w:tc>
        <w:tc>
          <w:tcPr>
            <w:tcW w:w="1709" w:type="dxa"/>
          </w:tcPr>
          <w:p w14:paraId="3CF9EEC8" w14:textId="77777777" w:rsidR="00C7247B" w:rsidRPr="00A560D3" w:rsidRDefault="00C7247B" w:rsidP="00E86EBE">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手机号码</w:t>
            </w:r>
          </w:p>
        </w:tc>
        <w:tc>
          <w:tcPr>
            <w:tcW w:w="851" w:type="dxa"/>
          </w:tcPr>
          <w:p w14:paraId="5B4A4F8A" w14:textId="77777777" w:rsidR="00C7247B" w:rsidRPr="00635C98" w:rsidRDefault="00D9242A" w:rsidP="00806F70">
            <w:pPr>
              <w:autoSpaceDE w:val="0"/>
              <w:autoSpaceDN w:val="0"/>
              <w:adjustRightInd w:val="0"/>
              <w:spacing w:line="267" w:lineRule="exact"/>
              <w:jc w:val="left"/>
              <w:rPr>
                <w:rFonts w:ascii="宋体" w:cs="宋体"/>
                <w:kern w:val="0"/>
                <w:sz w:val="20"/>
                <w:szCs w:val="20"/>
              </w:rPr>
            </w:pPr>
            <w:ins w:id="1289" w:author="wincol" w:date="2016-04-28T12:21:00Z">
              <w:r w:rsidRPr="00D9242A">
                <w:rPr>
                  <w:rFonts w:ascii="宋体" w:cs="宋体"/>
                  <w:kern w:val="0"/>
                  <w:sz w:val="20"/>
                  <w:szCs w:val="20"/>
                </w:rPr>
                <w:t>N</w:t>
              </w:r>
            </w:ins>
            <w:r w:rsidR="00C7247B" w:rsidRPr="00A560D3">
              <w:rPr>
                <w:rFonts w:ascii="宋体" w:cs="宋体"/>
                <w:kern w:val="0"/>
                <w:sz w:val="20"/>
                <w:szCs w:val="20"/>
              </w:rPr>
              <w:t>(</w:t>
            </w:r>
            <w:r w:rsidR="00C7247B">
              <w:rPr>
                <w:rFonts w:ascii="宋体" w:cs="宋体" w:hint="eastAsia"/>
                <w:kern w:val="0"/>
                <w:sz w:val="20"/>
                <w:szCs w:val="20"/>
              </w:rPr>
              <w:t>18</w:t>
            </w:r>
            <w:r w:rsidR="00C7247B" w:rsidRPr="00A560D3">
              <w:rPr>
                <w:rFonts w:ascii="宋体" w:cs="宋体"/>
                <w:kern w:val="0"/>
                <w:sz w:val="20"/>
                <w:szCs w:val="20"/>
              </w:rPr>
              <w:t>)</w:t>
            </w:r>
          </w:p>
        </w:tc>
        <w:tc>
          <w:tcPr>
            <w:tcW w:w="708" w:type="dxa"/>
          </w:tcPr>
          <w:p w14:paraId="4CDA35A7" w14:textId="77777777" w:rsidR="00C7247B" w:rsidRDefault="00C7247B" w:rsidP="004B6325">
            <w:pPr>
              <w:rPr>
                <w:rFonts w:ascii="宋体" w:hAnsi="宋体"/>
                <w:b/>
              </w:rPr>
            </w:pPr>
            <w:r w:rsidRPr="00806F70">
              <w:rPr>
                <w:rFonts w:ascii="宋体" w:cs="宋体" w:hint="eastAsia"/>
                <w:kern w:val="0"/>
                <w:sz w:val="20"/>
                <w:szCs w:val="20"/>
              </w:rPr>
              <w:t>是</w:t>
            </w:r>
          </w:p>
        </w:tc>
        <w:tc>
          <w:tcPr>
            <w:tcW w:w="2635" w:type="dxa"/>
          </w:tcPr>
          <w:p w14:paraId="6A491D4F" w14:textId="77777777" w:rsidR="00C7247B" w:rsidRPr="00E45073" w:rsidRDefault="00C7247B" w:rsidP="004B6325">
            <w:pPr>
              <w:rPr>
                <w:rFonts w:ascii="宋体" w:cs="宋体"/>
                <w:kern w:val="0"/>
                <w:sz w:val="20"/>
                <w:szCs w:val="20"/>
              </w:rPr>
            </w:pPr>
          </w:p>
        </w:tc>
      </w:tr>
      <w:tr w:rsidR="00C7247B" w14:paraId="0BE60EB8" w14:textId="77777777" w:rsidTr="004B6325">
        <w:trPr>
          <w:cantSplit/>
          <w:trHeight w:val="145"/>
          <w:ins w:id="1290" w:author="wincol" w:date="2016-03-29T14:17:00Z"/>
        </w:trPr>
        <w:tc>
          <w:tcPr>
            <w:tcW w:w="983" w:type="dxa"/>
            <w:vMerge/>
          </w:tcPr>
          <w:p w14:paraId="3193AC11" w14:textId="77777777" w:rsidR="00C7247B" w:rsidRDefault="00C7247B" w:rsidP="004B6325">
            <w:pPr>
              <w:rPr>
                <w:ins w:id="1291" w:author="wincol" w:date="2016-03-29T14:17:00Z"/>
                <w:rFonts w:ascii="宋体" w:hAnsi="宋体"/>
              </w:rPr>
            </w:pPr>
          </w:p>
        </w:tc>
        <w:tc>
          <w:tcPr>
            <w:tcW w:w="2094" w:type="dxa"/>
          </w:tcPr>
          <w:p w14:paraId="093CE7CA" w14:textId="77777777" w:rsidR="00C7247B" w:rsidRPr="00A560D3" w:rsidRDefault="00C7247B" w:rsidP="00E86EBE">
            <w:pPr>
              <w:autoSpaceDE w:val="0"/>
              <w:autoSpaceDN w:val="0"/>
              <w:adjustRightInd w:val="0"/>
              <w:spacing w:line="267" w:lineRule="exact"/>
              <w:jc w:val="left"/>
              <w:rPr>
                <w:ins w:id="1292" w:author="wincol" w:date="2016-03-29T14:17:00Z"/>
                <w:rFonts w:ascii="宋体" w:cs="宋体"/>
                <w:kern w:val="0"/>
                <w:sz w:val="20"/>
                <w:szCs w:val="20"/>
              </w:rPr>
            </w:pPr>
            <w:ins w:id="1293" w:author="wincol" w:date="2016-03-29T14:17:00Z">
              <w:r>
                <w:rPr>
                  <w:rFonts w:ascii="宋体" w:cs="宋体" w:hint="eastAsia"/>
                  <w:kern w:val="0"/>
                  <w:sz w:val="20"/>
                  <w:szCs w:val="20"/>
                </w:rPr>
                <w:t>EXT_FILED1</w:t>
              </w:r>
            </w:ins>
          </w:p>
        </w:tc>
        <w:tc>
          <w:tcPr>
            <w:tcW w:w="1709" w:type="dxa"/>
          </w:tcPr>
          <w:p w14:paraId="0094DB2C" w14:textId="77777777" w:rsidR="00C7247B" w:rsidRPr="00A560D3" w:rsidRDefault="00C7247B" w:rsidP="00E86EBE">
            <w:pPr>
              <w:autoSpaceDE w:val="0"/>
              <w:autoSpaceDN w:val="0"/>
              <w:adjustRightInd w:val="0"/>
              <w:spacing w:line="267" w:lineRule="exact"/>
              <w:jc w:val="left"/>
              <w:rPr>
                <w:ins w:id="1294" w:author="wincol" w:date="2016-03-29T14:17:00Z"/>
                <w:rFonts w:ascii="宋体" w:cs="宋体"/>
                <w:kern w:val="0"/>
                <w:sz w:val="20"/>
                <w:szCs w:val="20"/>
              </w:rPr>
            </w:pPr>
            <w:ins w:id="1295" w:author="wincol" w:date="2016-03-29T14:17:00Z">
              <w:r>
                <w:rPr>
                  <w:rFonts w:ascii="宋体" w:cs="宋体" w:hint="eastAsia"/>
                  <w:kern w:val="0"/>
                  <w:sz w:val="20"/>
                  <w:szCs w:val="20"/>
                </w:rPr>
                <w:t>备用字段1</w:t>
              </w:r>
            </w:ins>
          </w:p>
        </w:tc>
        <w:tc>
          <w:tcPr>
            <w:tcW w:w="851" w:type="dxa"/>
          </w:tcPr>
          <w:p w14:paraId="69A8CF98" w14:textId="77777777" w:rsidR="00C7247B" w:rsidRDefault="00C7247B" w:rsidP="00806F70">
            <w:pPr>
              <w:autoSpaceDE w:val="0"/>
              <w:autoSpaceDN w:val="0"/>
              <w:adjustRightInd w:val="0"/>
              <w:spacing w:line="267" w:lineRule="exact"/>
              <w:jc w:val="left"/>
              <w:rPr>
                <w:ins w:id="1296" w:author="wincol" w:date="2016-03-29T14:17:00Z"/>
                <w:rFonts w:ascii="宋体" w:cs="宋体"/>
                <w:kern w:val="0"/>
                <w:sz w:val="20"/>
                <w:szCs w:val="20"/>
              </w:rPr>
            </w:pPr>
            <w:ins w:id="1297" w:author="wincol" w:date="2016-03-29T14:17: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0C30E54C" w14:textId="77777777" w:rsidR="00C7247B" w:rsidRPr="00806F70" w:rsidRDefault="00C7247B" w:rsidP="004B6325">
            <w:pPr>
              <w:rPr>
                <w:ins w:id="1298" w:author="wincol" w:date="2016-03-29T14:17:00Z"/>
                <w:rFonts w:ascii="宋体" w:cs="宋体"/>
                <w:kern w:val="0"/>
                <w:sz w:val="20"/>
                <w:szCs w:val="20"/>
              </w:rPr>
            </w:pPr>
            <w:ins w:id="1299" w:author="wincol" w:date="2016-03-29T14:17:00Z">
              <w:r>
                <w:rPr>
                  <w:rFonts w:ascii="宋体" w:hAnsi="宋体" w:hint="eastAsia"/>
                </w:rPr>
                <w:t>是</w:t>
              </w:r>
            </w:ins>
          </w:p>
        </w:tc>
        <w:tc>
          <w:tcPr>
            <w:tcW w:w="2635" w:type="dxa"/>
          </w:tcPr>
          <w:p w14:paraId="4AD942D7" w14:textId="77777777" w:rsidR="00C7247B" w:rsidRDefault="00C7247B" w:rsidP="004B6325">
            <w:pPr>
              <w:rPr>
                <w:ins w:id="1300" w:author="wincol" w:date="2016-03-29T14:17:00Z"/>
                <w:rFonts w:ascii="宋体" w:hAnsi="宋体"/>
              </w:rPr>
            </w:pPr>
            <w:ins w:id="1301" w:author="wincol" w:date="2016-03-29T14:17:00Z">
              <w:r>
                <w:rPr>
                  <w:rFonts w:ascii="宋体" w:cs="宋体" w:hint="eastAsia"/>
                  <w:kern w:val="0"/>
                  <w:sz w:val="20"/>
                  <w:szCs w:val="20"/>
                </w:rPr>
                <w:t>备用字段1</w:t>
              </w:r>
            </w:ins>
          </w:p>
        </w:tc>
      </w:tr>
      <w:tr w:rsidR="00C7247B" w14:paraId="65C2EB6A" w14:textId="77777777" w:rsidTr="004B6325">
        <w:trPr>
          <w:cantSplit/>
          <w:trHeight w:val="145"/>
          <w:ins w:id="1302" w:author="wincol" w:date="2016-03-29T14:17:00Z"/>
        </w:trPr>
        <w:tc>
          <w:tcPr>
            <w:tcW w:w="983" w:type="dxa"/>
            <w:vMerge/>
          </w:tcPr>
          <w:p w14:paraId="13CF6FCE" w14:textId="77777777" w:rsidR="00C7247B" w:rsidRDefault="00C7247B" w:rsidP="004B6325">
            <w:pPr>
              <w:rPr>
                <w:ins w:id="1303" w:author="wincol" w:date="2016-03-29T14:17:00Z"/>
                <w:rFonts w:ascii="宋体" w:hAnsi="宋体"/>
              </w:rPr>
            </w:pPr>
          </w:p>
        </w:tc>
        <w:tc>
          <w:tcPr>
            <w:tcW w:w="2094" w:type="dxa"/>
          </w:tcPr>
          <w:p w14:paraId="1800E5D7" w14:textId="77777777" w:rsidR="00C7247B" w:rsidRPr="00A560D3" w:rsidRDefault="00C7247B" w:rsidP="00E86EBE">
            <w:pPr>
              <w:autoSpaceDE w:val="0"/>
              <w:autoSpaceDN w:val="0"/>
              <w:adjustRightInd w:val="0"/>
              <w:spacing w:line="267" w:lineRule="exact"/>
              <w:jc w:val="left"/>
              <w:rPr>
                <w:ins w:id="1304" w:author="wincol" w:date="2016-03-29T14:17:00Z"/>
                <w:rFonts w:ascii="宋体" w:cs="宋体"/>
                <w:kern w:val="0"/>
                <w:sz w:val="20"/>
                <w:szCs w:val="20"/>
              </w:rPr>
            </w:pPr>
            <w:ins w:id="1305" w:author="wincol" w:date="2016-03-29T14:17:00Z">
              <w:r>
                <w:rPr>
                  <w:rFonts w:ascii="宋体" w:cs="宋体" w:hint="eastAsia"/>
                  <w:kern w:val="0"/>
                  <w:sz w:val="20"/>
                  <w:szCs w:val="20"/>
                </w:rPr>
                <w:t>EXT_FILED2</w:t>
              </w:r>
            </w:ins>
          </w:p>
        </w:tc>
        <w:tc>
          <w:tcPr>
            <w:tcW w:w="1709" w:type="dxa"/>
          </w:tcPr>
          <w:p w14:paraId="757E1ED3" w14:textId="77777777" w:rsidR="00C7247B" w:rsidRPr="00A560D3" w:rsidRDefault="00C7247B" w:rsidP="00E86EBE">
            <w:pPr>
              <w:autoSpaceDE w:val="0"/>
              <w:autoSpaceDN w:val="0"/>
              <w:adjustRightInd w:val="0"/>
              <w:spacing w:line="267" w:lineRule="exact"/>
              <w:jc w:val="left"/>
              <w:rPr>
                <w:ins w:id="1306" w:author="wincol" w:date="2016-03-29T14:17:00Z"/>
                <w:rFonts w:ascii="宋体" w:cs="宋体"/>
                <w:kern w:val="0"/>
                <w:sz w:val="20"/>
                <w:szCs w:val="20"/>
              </w:rPr>
            </w:pPr>
            <w:ins w:id="1307" w:author="wincol" w:date="2016-03-29T14:17:00Z">
              <w:r>
                <w:rPr>
                  <w:rFonts w:ascii="宋体" w:cs="宋体" w:hint="eastAsia"/>
                  <w:kern w:val="0"/>
                  <w:sz w:val="20"/>
                  <w:szCs w:val="20"/>
                </w:rPr>
                <w:t>备用字段2</w:t>
              </w:r>
            </w:ins>
          </w:p>
        </w:tc>
        <w:tc>
          <w:tcPr>
            <w:tcW w:w="851" w:type="dxa"/>
          </w:tcPr>
          <w:p w14:paraId="02718DED" w14:textId="77777777" w:rsidR="00C7247B" w:rsidRDefault="00C7247B" w:rsidP="00806F70">
            <w:pPr>
              <w:autoSpaceDE w:val="0"/>
              <w:autoSpaceDN w:val="0"/>
              <w:adjustRightInd w:val="0"/>
              <w:spacing w:line="267" w:lineRule="exact"/>
              <w:jc w:val="left"/>
              <w:rPr>
                <w:ins w:id="1308" w:author="wincol" w:date="2016-03-29T14:17:00Z"/>
                <w:rFonts w:ascii="宋体" w:cs="宋体"/>
                <w:kern w:val="0"/>
                <w:sz w:val="20"/>
                <w:szCs w:val="20"/>
              </w:rPr>
            </w:pPr>
            <w:ins w:id="1309" w:author="wincol" w:date="2016-03-29T14:17: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595E6795" w14:textId="77777777" w:rsidR="00C7247B" w:rsidRPr="00806F70" w:rsidRDefault="00C7247B" w:rsidP="004B6325">
            <w:pPr>
              <w:rPr>
                <w:ins w:id="1310" w:author="wincol" w:date="2016-03-29T14:17:00Z"/>
                <w:rFonts w:ascii="宋体" w:cs="宋体"/>
                <w:kern w:val="0"/>
                <w:sz w:val="20"/>
                <w:szCs w:val="20"/>
              </w:rPr>
            </w:pPr>
            <w:ins w:id="1311" w:author="wincol" w:date="2016-03-29T14:17:00Z">
              <w:r>
                <w:rPr>
                  <w:rFonts w:ascii="宋体" w:hAnsi="宋体" w:hint="eastAsia"/>
                </w:rPr>
                <w:t>是</w:t>
              </w:r>
            </w:ins>
          </w:p>
        </w:tc>
        <w:tc>
          <w:tcPr>
            <w:tcW w:w="2635" w:type="dxa"/>
          </w:tcPr>
          <w:p w14:paraId="15B89899" w14:textId="77777777" w:rsidR="00C7247B" w:rsidRDefault="00C7247B" w:rsidP="004B6325">
            <w:pPr>
              <w:rPr>
                <w:ins w:id="1312" w:author="wincol" w:date="2016-03-29T14:17:00Z"/>
                <w:rFonts w:ascii="宋体" w:hAnsi="宋体"/>
              </w:rPr>
            </w:pPr>
            <w:ins w:id="1313" w:author="wincol" w:date="2016-03-29T14:17:00Z">
              <w:r>
                <w:rPr>
                  <w:rFonts w:ascii="宋体" w:cs="宋体" w:hint="eastAsia"/>
                  <w:kern w:val="0"/>
                  <w:sz w:val="20"/>
                  <w:szCs w:val="20"/>
                </w:rPr>
                <w:t>备用字段2</w:t>
              </w:r>
            </w:ins>
          </w:p>
        </w:tc>
      </w:tr>
      <w:tr w:rsidR="00C7247B" w14:paraId="0CEC600D" w14:textId="77777777" w:rsidTr="004B6325">
        <w:trPr>
          <w:cantSplit/>
          <w:trHeight w:val="145"/>
          <w:ins w:id="1314" w:author="wincol" w:date="2016-03-29T14:17:00Z"/>
        </w:trPr>
        <w:tc>
          <w:tcPr>
            <w:tcW w:w="983" w:type="dxa"/>
            <w:vMerge/>
          </w:tcPr>
          <w:p w14:paraId="01CE2671" w14:textId="77777777" w:rsidR="00C7247B" w:rsidRDefault="00C7247B" w:rsidP="004B6325">
            <w:pPr>
              <w:rPr>
                <w:ins w:id="1315" w:author="wincol" w:date="2016-03-29T14:17:00Z"/>
                <w:rFonts w:ascii="宋体" w:hAnsi="宋体"/>
              </w:rPr>
            </w:pPr>
          </w:p>
        </w:tc>
        <w:tc>
          <w:tcPr>
            <w:tcW w:w="2094" w:type="dxa"/>
          </w:tcPr>
          <w:p w14:paraId="5CA563DD" w14:textId="77777777" w:rsidR="00C7247B" w:rsidRPr="00A560D3" w:rsidRDefault="00C7247B" w:rsidP="00E86EBE">
            <w:pPr>
              <w:autoSpaceDE w:val="0"/>
              <w:autoSpaceDN w:val="0"/>
              <w:adjustRightInd w:val="0"/>
              <w:spacing w:line="267" w:lineRule="exact"/>
              <w:jc w:val="left"/>
              <w:rPr>
                <w:ins w:id="1316" w:author="wincol" w:date="2016-03-29T14:17:00Z"/>
                <w:rFonts w:ascii="宋体" w:cs="宋体"/>
                <w:kern w:val="0"/>
                <w:sz w:val="20"/>
                <w:szCs w:val="20"/>
              </w:rPr>
            </w:pPr>
            <w:ins w:id="1317" w:author="wincol" w:date="2016-03-29T14:17:00Z">
              <w:r>
                <w:rPr>
                  <w:rFonts w:ascii="宋体" w:cs="宋体" w:hint="eastAsia"/>
                  <w:kern w:val="0"/>
                  <w:sz w:val="20"/>
                  <w:szCs w:val="20"/>
                </w:rPr>
                <w:t>EXT_FILED3</w:t>
              </w:r>
            </w:ins>
          </w:p>
        </w:tc>
        <w:tc>
          <w:tcPr>
            <w:tcW w:w="1709" w:type="dxa"/>
          </w:tcPr>
          <w:p w14:paraId="4FF4F293" w14:textId="77777777" w:rsidR="00C7247B" w:rsidRPr="00A560D3" w:rsidRDefault="00C7247B" w:rsidP="00E86EBE">
            <w:pPr>
              <w:autoSpaceDE w:val="0"/>
              <w:autoSpaceDN w:val="0"/>
              <w:adjustRightInd w:val="0"/>
              <w:spacing w:line="267" w:lineRule="exact"/>
              <w:jc w:val="left"/>
              <w:rPr>
                <w:ins w:id="1318" w:author="wincol" w:date="2016-03-29T14:17:00Z"/>
                <w:rFonts w:ascii="宋体" w:cs="宋体"/>
                <w:kern w:val="0"/>
                <w:sz w:val="20"/>
                <w:szCs w:val="20"/>
              </w:rPr>
            </w:pPr>
            <w:ins w:id="1319" w:author="wincol" w:date="2016-03-29T14:17:00Z">
              <w:r>
                <w:rPr>
                  <w:rFonts w:ascii="宋体" w:cs="宋体" w:hint="eastAsia"/>
                  <w:kern w:val="0"/>
                  <w:sz w:val="20"/>
                  <w:szCs w:val="20"/>
                </w:rPr>
                <w:t>备用字段3</w:t>
              </w:r>
            </w:ins>
          </w:p>
        </w:tc>
        <w:tc>
          <w:tcPr>
            <w:tcW w:w="851" w:type="dxa"/>
          </w:tcPr>
          <w:p w14:paraId="030AC15B" w14:textId="77777777" w:rsidR="00C7247B" w:rsidRDefault="00C7247B" w:rsidP="00806F70">
            <w:pPr>
              <w:autoSpaceDE w:val="0"/>
              <w:autoSpaceDN w:val="0"/>
              <w:adjustRightInd w:val="0"/>
              <w:spacing w:line="267" w:lineRule="exact"/>
              <w:jc w:val="left"/>
              <w:rPr>
                <w:ins w:id="1320" w:author="wincol" w:date="2016-03-29T14:17:00Z"/>
                <w:rFonts w:ascii="宋体" w:cs="宋体"/>
                <w:kern w:val="0"/>
                <w:sz w:val="20"/>
                <w:szCs w:val="20"/>
              </w:rPr>
            </w:pPr>
            <w:ins w:id="1321" w:author="wincol" w:date="2016-03-29T14:17: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300</w:t>
              </w:r>
              <w:r w:rsidRPr="00A560D3">
                <w:rPr>
                  <w:rFonts w:ascii="宋体" w:cs="宋体"/>
                  <w:kern w:val="0"/>
                  <w:sz w:val="20"/>
                  <w:szCs w:val="20"/>
                </w:rPr>
                <w:t>)</w:t>
              </w:r>
            </w:ins>
          </w:p>
        </w:tc>
        <w:tc>
          <w:tcPr>
            <w:tcW w:w="708" w:type="dxa"/>
          </w:tcPr>
          <w:p w14:paraId="4EA86C44" w14:textId="77777777" w:rsidR="00C7247B" w:rsidRPr="00806F70" w:rsidRDefault="00C7247B" w:rsidP="004B6325">
            <w:pPr>
              <w:rPr>
                <w:ins w:id="1322" w:author="wincol" w:date="2016-03-29T14:17:00Z"/>
                <w:rFonts w:ascii="宋体" w:cs="宋体"/>
                <w:kern w:val="0"/>
                <w:sz w:val="20"/>
                <w:szCs w:val="20"/>
              </w:rPr>
            </w:pPr>
            <w:ins w:id="1323" w:author="wincol" w:date="2016-03-29T14:17:00Z">
              <w:r>
                <w:rPr>
                  <w:rFonts w:ascii="宋体" w:hAnsi="宋体" w:hint="eastAsia"/>
                </w:rPr>
                <w:t>是</w:t>
              </w:r>
            </w:ins>
          </w:p>
        </w:tc>
        <w:tc>
          <w:tcPr>
            <w:tcW w:w="2635" w:type="dxa"/>
          </w:tcPr>
          <w:p w14:paraId="2E4E4CFD" w14:textId="77777777" w:rsidR="00C7247B" w:rsidRDefault="00C7247B" w:rsidP="004B6325">
            <w:pPr>
              <w:rPr>
                <w:ins w:id="1324" w:author="wincol" w:date="2016-03-29T14:17:00Z"/>
                <w:rFonts w:ascii="宋体" w:hAnsi="宋体"/>
              </w:rPr>
            </w:pPr>
            <w:ins w:id="1325" w:author="wincol" w:date="2016-03-29T14:17:00Z">
              <w:r>
                <w:rPr>
                  <w:rFonts w:ascii="宋体" w:cs="宋体" w:hint="eastAsia"/>
                  <w:kern w:val="0"/>
                  <w:sz w:val="20"/>
                  <w:szCs w:val="20"/>
                </w:rPr>
                <w:t>备用字段3</w:t>
              </w:r>
            </w:ins>
          </w:p>
        </w:tc>
      </w:tr>
    </w:tbl>
    <w:p w14:paraId="632D99E7" w14:textId="77777777" w:rsidR="00C8777F" w:rsidRPr="004E6C5A" w:rsidRDefault="00C8777F" w:rsidP="0042024B">
      <w:pPr>
        <w:pStyle w:val="2"/>
      </w:pPr>
      <w:bookmarkStart w:id="1326" w:name="_Toc448760972"/>
      <w:r>
        <w:rPr>
          <w:rFonts w:hint="eastAsia"/>
        </w:rPr>
        <w:t>绑卡(OGW0004</w:t>
      </w:r>
      <w:r w:rsidR="00A71309">
        <w:rPr>
          <w:rFonts w:hint="eastAsia"/>
        </w:rPr>
        <w:t>4</w:t>
      </w:r>
      <w:r w:rsidRPr="004E6C5A">
        <w:rPr>
          <w:rFonts w:hint="eastAsia"/>
        </w:rPr>
        <w:t>)</w:t>
      </w:r>
      <w:r>
        <w:rPr>
          <w:rFonts w:hint="eastAsia"/>
        </w:rPr>
        <w:t>（可选</w:t>
      </w:r>
      <w:ins w:id="1327" w:author="wincol" w:date="2016-04-13T11:04:00Z">
        <w:r w:rsidR="003350F3">
          <w:rPr>
            <w:rFonts w:hint="eastAsia"/>
          </w:rPr>
          <w:t>，跳转我行页面处理</w:t>
        </w:r>
      </w:ins>
      <w:r>
        <w:rPr>
          <w:rFonts w:hint="eastAsia"/>
        </w:rPr>
        <w:t>）</w:t>
      </w:r>
      <w:bookmarkEnd w:id="1326"/>
    </w:p>
    <w:p w14:paraId="6776222F" w14:textId="77777777" w:rsidR="00C8777F" w:rsidRDefault="00C8777F" w:rsidP="00C8777F">
      <w:pPr>
        <w:ind w:firstLineChars="50" w:firstLine="105"/>
      </w:pPr>
      <w:r>
        <w:rPr>
          <w:rFonts w:hint="eastAsia"/>
        </w:rPr>
        <w:t>客</w:t>
      </w:r>
      <w:r w:rsidRPr="005F4642">
        <w:rPr>
          <w:rFonts w:hint="eastAsia"/>
        </w:rPr>
        <w:t>户</w:t>
      </w:r>
      <w:r w:rsidR="00B24294">
        <w:rPr>
          <w:rFonts w:hint="eastAsia"/>
        </w:rPr>
        <w:t>新开的关联账号（</w:t>
      </w:r>
      <w:r w:rsidR="00B24294">
        <w:rPr>
          <w:rFonts w:hint="eastAsia"/>
        </w:rPr>
        <w:t>E</w:t>
      </w:r>
      <w:r w:rsidR="00B24294">
        <w:rPr>
          <w:rFonts w:hint="eastAsia"/>
        </w:rPr>
        <w:t>账户）未绑卡</w:t>
      </w:r>
      <w:r w:rsidRPr="005F4642">
        <w:rPr>
          <w:rFonts w:hint="eastAsia"/>
        </w:rPr>
        <w:t>可通过</w:t>
      </w:r>
      <w:r w:rsidR="00B24294">
        <w:rPr>
          <w:rFonts w:hint="eastAsia"/>
        </w:rPr>
        <w:t>此接口</w:t>
      </w:r>
      <w:r w:rsidRPr="005F4642">
        <w:rPr>
          <w:rFonts w:hint="eastAsia"/>
        </w:rPr>
        <w:t>进行</w:t>
      </w:r>
      <w:r w:rsidRPr="005F4642">
        <w:rPr>
          <w:rFonts w:hint="eastAsia"/>
        </w:rPr>
        <w:t>E</w:t>
      </w:r>
      <w:r w:rsidRPr="005F4642">
        <w:rPr>
          <w:rFonts w:hint="eastAsia"/>
        </w:rPr>
        <w:t>账户的绑卡</w:t>
      </w:r>
      <w:r w:rsidR="00807B4B">
        <w:rPr>
          <w:rFonts w:hint="eastAsia"/>
        </w:rPr>
        <w:t>（华兴或其他银行的个人储蓄卡）</w:t>
      </w:r>
      <w:r w:rsidRPr="005F4642">
        <w:rPr>
          <w:rFonts w:hint="eastAsia"/>
        </w:rPr>
        <w:t>，此接口只允许未绑卡的</w:t>
      </w:r>
      <w:r w:rsidR="002E78D8">
        <w:rPr>
          <w:rFonts w:hint="eastAsia"/>
        </w:rPr>
        <w:t>用户</w:t>
      </w:r>
      <w:r w:rsidRPr="005F4642">
        <w:rPr>
          <w:rFonts w:hint="eastAsia"/>
        </w:rPr>
        <w:t>绑卡，如已绑卡则不允许再通过此接口进行绑卡</w:t>
      </w:r>
      <w:r w:rsidRPr="00A42D34">
        <w:rPr>
          <w:rFonts w:hint="eastAsia"/>
        </w:rPr>
        <w:t>。</w:t>
      </w:r>
    </w:p>
    <w:p w14:paraId="3A0A5B29" w14:textId="77777777" w:rsidR="008D56BE" w:rsidRPr="002E78D8" w:rsidRDefault="008D56BE" w:rsidP="00C8777F">
      <w:pPr>
        <w:ind w:firstLineChars="50" w:firstLine="105"/>
        <w:rPr>
          <w:color w:val="FF0000"/>
        </w:rPr>
      </w:pPr>
      <w:r w:rsidRPr="002E78D8">
        <w:rPr>
          <w:rFonts w:hint="eastAsia"/>
          <w:color w:val="FF0000"/>
        </w:rPr>
        <w:t>此接口不提供回查接口。</w:t>
      </w:r>
      <w:ins w:id="1328" w:author="wincol" w:date="2016-04-13T11:18:00Z">
        <w:r w:rsidR="002D76B7">
          <w:rPr>
            <w:rFonts w:hint="eastAsia"/>
          </w:rPr>
          <w:t>客户在页面流程操作共不可超过</w:t>
        </w:r>
        <w:r w:rsidR="002D76B7">
          <w:rPr>
            <w:rFonts w:hint="eastAsia"/>
          </w:rPr>
          <w:t>20</w:t>
        </w:r>
        <w:r w:rsidR="002D76B7">
          <w:rPr>
            <w:rFonts w:hint="eastAsia"/>
          </w:rPr>
          <w:t>分钟，否则请求超时。</w:t>
        </w:r>
      </w:ins>
    </w:p>
    <w:p w14:paraId="3A5817ED" w14:textId="77777777" w:rsidR="00C8777F" w:rsidRDefault="00C8777F" w:rsidP="0042024B">
      <w:pPr>
        <w:pStyle w:val="3"/>
        <w:rPr>
          <w:rFonts w:ascii="宋体" w:hAnsi="宋体"/>
        </w:rPr>
      </w:pPr>
      <w:bookmarkStart w:id="1329" w:name="_Toc448760973"/>
      <w:r w:rsidRPr="004E6C5A">
        <w:rPr>
          <w:rFonts w:hint="eastAsia"/>
        </w:rPr>
        <w:t>请求报文说明</w:t>
      </w:r>
      <w:bookmarkEnd w:id="1329"/>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1"/>
        <w:gridCol w:w="1899"/>
        <w:gridCol w:w="1559"/>
        <w:gridCol w:w="992"/>
        <w:gridCol w:w="709"/>
        <w:gridCol w:w="3119"/>
      </w:tblGrid>
      <w:tr w:rsidR="00C8777F" w14:paraId="29BA2F5F" w14:textId="77777777" w:rsidTr="00A95A08">
        <w:trPr>
          <w:trHeight w:val="290"/>
        </w:trPr>
        <w:tc>
          <w:tcPr>
            <w:tcW w:w="761" w:type="dxa"/>
            <w:tcBorders>
              <w:bottom w:val="single" w:sz="4" w:space="0" w:color="auto"/>
            </w:tcBorders>
            <w:shd w:val="clear" w:color="auto" w:fill="C0C0C0"/>
          </w:tcPr>
          <w:p w14:paraId="609AA561" w14:textId="77777777" w:rsidR="00C8777F" w:rsidRDefault="00C8777F" w:rsidP="00A95A08">
            <w:pPr>
              <w:rPr>
                <w:rFonts w:ascii="宋体" w:hAnsi="宋体"/>
                <w:b/>
                <w:szCs w:val="21"/>
              </w:rPr>
            </w:pPr>
            <w:r>
              <w:rPr>
                <w:rFonts w:ascii="宋体" w:hAnsi="宋体"/>
                <w:b/>
                <w:szCs w:val="21"/>
              </w:rPr>
              <w:t>模块</w:t>
            </w:r>
          </w:p>
        </w:tc>
        <w:tc>
          <w:tcPr>
            <w:tcW w:w="1899" w:type="dxa"/>
            <w:tcBorders>
              <w:bottom w:val="single" w:sz="4" w:space="0" w:color="auto"/>
            </w:tcBorders>
            <w:shd w:val="clear" w:color="auto" w:fill="C0C0C0"/>
          </w:tcPr>
          <w:p w14:paraId="27C7629D" w14:textId="77777777" w:rsidR="00C8777F" w:rsidRDefault="00C8777F" w:rsidP="00A95A08">
            <w:pPr>
              <w:rPr>
                <w:rFonts w:ascii="宋体" w:hAnsi="宋体"/>
                <w:b/>
              </w:rPr>
            </w:pPr>
            <w:r>
              <w:rPr>
                <w:rFonts w:ascii="宋体" w:hAnsi="宋体"/>
                <w:b/>
                <w:szCs w:val="21"/>
              </w:rPr>
              <w:t>字段ID</w:t>
            </w:r>
          </w:p>
        </w:tc>
        <w:tc>
          <w:tcPr>
            <w:tcW w:w="1559" w:type="dxa"/>
            <w:tcBorders>
              <w:bottom w:val="single" w:sz="4" w:space="0" w:color="auto"/>
            </w:tcBorders>
            <w:shd w:val="clear" w:color="auto" w:fill="C0C0C0"/>
          </w:tcPr>
          <w:p w14:paraId="271EFBDA" w14:textId="77777777" w:rsidR="00C8777F" w:rsidRDefault="00C8777F" w:rsidP="00A95A08">
            <w:pPr>
              <w:rPr>
                <w:rFonts w:ascii="宋体" w:hAnsi="宋体"/>
                <w:b/>
              </w:rPr>
            </w:pPr>
            <w:r>
              <w:rPr>
                <w:rFonts w:ascii="宋体" w:hAnsi="宋体"/>
                <w:b/>
                <w:szCs w:val="21"/>
              </w:rPr>
              <w:t>字段名称</w:t>
            </w:r>
          </w:p>
        </w:tc>
        <w:tc>
          <w:tcPr>
            <w:tcW w:w="992" w:type="dxa"/>
            <w:tcBorders>
              <w:bottom w:val="single" w:sz="4" w:space="0" w:color="auto"/>
            </w:tcBorders>
            <w:shd w:val="clear" w:color="auto" w:fill="C0C0C0"/>
          </w:tcPr>
          <w:p w14:paraId="6AB0935D" w14:textId="77777777" w:rsidR="00C8777F" w:rsidRDefault="00C8777F" w:rsidP="00A95A08">
            <w:pPr>
              <w:rPr>
                <w:rFonts w:ascii="宋体" w:hAnsi="宋体"/>
                <w:b/>
              </w:rPr>
            </w:pPr>
            <w:r>
              <w:rPr>
                <w:rFonts w:ascii="宋体" w:hAnsi="宋体"/>
                <w:b/>
                <w:szCs w:val="21"/>
              </w:rPr>
              <w:t>类型</w:t>
            </w:r>
          </w:p>
        </w:tc>
        <w:tc>
          <w:tcPr>
            <w:tcW w:w="709" w:type="dxa"/>
            <w:tcBorders>
              <w:bottom w:val="single" w:sz="4" w:space="0" w:color="auto"/>
            </w:tcBorders>
            <w:shd w:val="clear" w:color="auto" w:fill="C0C0C0"/>
          </w:tcPr>
          <w:p w14:paraId="13124755" w14:textId="77777777" w:rsidR="00C8777F" w:rsidRDefault="00C8777F" w:rsidP="00A95A08">
            <w:pPr>
              <w:rPr>
                <w:rFonts w:ascii="宋体" w:hAnsi="宋体"/>
                <w:b/>
              </w:rPr>
            </w:pPr>
            <w:r>
              <w:rPr>
                <w:rFonts w:ascii="宋体" w:hAnsi="宋体" w:hint="eastAsia"/>
                <w:b/>
              </w:rPr>
              <w:t>可空</w:t>
            </w:r>
          </w:p>
        </w:tc>
        <w:tc>
          <w:tcPr>
            <w:tcW w:w="3119" w:type="dxa"/>
            <w:tcBorders>
              <w:bottom w:val="single" w:sz="4" w:space="0" w:color="auto"/>
            </w:tcBorders>
            <w:shd w:val="clear" w:color="auto" w:fill="C0C0C0"/>
          </w:tcPr>
          <w:p w14:paraId="3F47349D" w14:textId="77777777" w:rsidR="00C8777F" w:rsidRDefault="00C8777F" w:rsidP="00A95A08">
            <w:pPr>
              <w:rPr>
                <w:rFonts w:ascii="宋体" w:hAnsi="宋体"/>
                <w:b/>
              </w:rPr>
            </w:pPr>
            <w:r>
              <w:rPr>
                <w:rFonts w:ascii="宋体" w:hAnsi="宋体"/>
                <w:b/>
              </w:rPr>
              <w:t>备注</w:t>
            </w:r>
          </w:p>
        </w:tc>
      </w:tr>
      <w:tr w:rsidR="005B23CC" w14:paraId="3EB1A9C8" w14:textId="77777777" w:rsidTr="00A95A08">
        <w:trPr>
          <w:cantSplit/>
          <w:trHeight w:val="290"/>
        </w:trPr>
        <w:tc>
          <w:tcPr>
            <w:tcW w:w="761" w:type="dxa"/>
            <w:vMerge w:val="restart"/>
          </w:tcPr>
          <w:p w14:paraId="66B81C29" w14:textId="77777777" w:rsidR="005B23CC" w:rsidRDefault="005B23CC" w:rsidP="00A95A08">
            <w:pPr>
              <w:jc w:val="center"/>
              <w:rPr>
                <w:rFonts w:ascii="宋体" w:hAnsi="宋体"/>
              </w:rPr>
            </w:pPr>
            <w:r>
              <w:rPr>
                <w:rFonts w:ascii="宋体" w:hAnsi="宋体" w:hint="eastAsia"/>
              </w:rPr>
              <w:t>BODY</w:t>
            </w:r>
          </w:p>
        </w:tc>
        <w:tc>
          <w:tcPr>
            <w:tcW w:w="8278" w:type="dxa"/>
            <w:gridSpan w:val="5"/>
          </w:tcPr>
          <w:p w14:paraId="401D4A21" w14:textId="77777777" w:rsidR="005B23CC" w:rsidRPr="00945444" w:rsidRDefault="005B23CC" w:rsidP="00A95A08">
            <w:pPr>
              <w:rPr>
                <w:rFonts w:ascii="宋体" w:hAnsi="宋体"/>
                <w:sz w:val="18"/>
                <w:szCs w:val="18"/>
              </w:rPr>
            </w:pPr>
          </w:p>
        </w:tc>
      </w:tr>
      <w:tr w:rsidR="005B23CC" w14:paraId="3D8F7DD2" w14:textId="77777777" w:rsidTr="00A95A08">
        <w:trPr>
          <w:cantSplit/>
          <w:trHeight w:val="139"/>
        </w:trPr>
        <w:tc>
          <w:tcPr>
            <w:tcW w:w="761" w:type="dxa"/>
            <w:vMerge/>
          </w:tcPr>
          <w:p w14:paraId="40CB36AC" w14:textId="77777777" w:rsidR="005B23CC" w:rsidRDefault="005B23CC" w:rsidP="00A95A08">
            <w:pPr>
              <w:rPr>
                <w:rFonts w:ascii="宋体" w:hAnsi="宋体"/>
              </w:rPr>
            </w:pPr>
          </w:p>
        </w:tc>
        <w:tc>
          <w:tcPr>
            <w:tcW w:w="1899" w:type="dxa"/>
          </w:tcPr>
          <w:p w14:paraId="4EFD363B" w14:textId="77777777" w:rsidR="005B23CC" w:rsidRPr="00BA665E" w:rsidRDefault="005B23CC" w:rsidP="00A95A08">
            <w:pPr>
              <w:autoSpaceDE w:val="0"/>
              <w:autoSpaceDN w:val="0"/>
              <w:adjustRightInd w:val="0"/>
              <w:spacing w:line="267" w:lineRule="exact"/>
              <w:jc w:val="left"/>
              <w:rPr>
                <w:rFonts w:ascii="宋体" w:hAnsi="宋体"/>
              </w:rPr>
            </w:pPr>
            <w:r>
              <w:rPr>
                <w:rFonts w:ascii="宋体" w:cs="宋体" w:hint="eastAsia"/>
                <w:kern w:val="0"/>
                <w:sz w:val="20"/>
                <w:szCs w:val="20"/>
              </w:rPr>
              <w:t>TRANSCODE</w:t>
            </w:r>
          </w:p>
        </w:tc>
        <w:tc>
          <w:tcPr>
            <w:tcW w:w="1559" w:type="dxa"/>
          </w:tcPr>
          <w:p w14:paraId="631655CA" w14:textId="77777777" w:rsidR="005B23CC" w:rsidRDefault="005B23CC" w:rsidP="00A95A08">
            <w:pPr>
              <w:rPr>
                <w:rFonts w:ascii="宋体" w:hAnsi="宋体"/>
              </w:rPr>
            </w:pPr>
            <w:r w:rsidRPr="00A560D3">
              <w:rPr>
                <w:rFonts w:ascii="宋体" w:cs="宋体" w:hint="eastAsia"/>
                <w:kern w:val="0"/>
                <w:sz w:val="20"/>
                <w:szCs w:val="20"/>
              </w:rPr>
              <w:t>交易码</w:t>
            </w:r>
          </w:p>
        </w:tc>
        <w:tc>
          <w:tcPr>
            <w:tcW w:w="992" w:type="dxa"/>
          </w:tcPr>
          <w:p w14:paraId="6AE616D9" w14:textId="77777777" w:rsidR="005B23CC" w:rsidRDefault="005B23CC" w:rsidP="00A95A08">
            <w:pPr>
              <w:rPr>
                <w:rFonts w:ascii="宋体" w:hAnsi="宋体"/>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8</w:t>
            </w:r>
            <w:r w:rsidRPr="00A560D3">
              <w:rPr>
                <w:rFonts w:ascii="宋体" w:cs="宋体"/>
                <w:kern w:val="0"/>
                <w:sz w:val="20"/>
                <w:szCs w:val="20"/>
              </w:rPr>
              <w:t>)</w:t>
            </w:r>
          </w:p>
        </w:tc>
        <w:tc>
          <w:tcPr>
            <w:tcW w:w="709" w:type="dxa"/>
          </w:tcPr>
          <w:p w14:paraId="18077553" w14:textId="77777777" w:rsidR="005B23CC" w:rsidRPr="00EA7B55" w:rsidRDefault="005B23CC" w:rsidP="00A95A08">
            <w:pPr>
              <w:autoSpaceDE w:val="0"/>
              <w:autoSpaceDN w:val="0"/>
              <w:adjustRightInd w:val="0"/>
              <w:spacing w:line="267" w:lineRule="exact"/>
              <w:jc w:val="left"/>
              <w:rPr>
                <w:rFonts w:ascii="宋体" w:cs="宋体"/>
                <w:kern w:val="0"/>
                <w:sz w:val="20"/>
                <w:szCs w:val="20"/>
              </w:rPr>
            </w:pPr>
            <w:r w:rsidRPr="00EA7B55">
              <w:rPr>
                <w:rFonts w:ascii="宋体" w:cs="宋体" w:hint="eastAsia"/>
                <w:kern w:val="0"/>
                <w:sz w:val="20"/>
                <w:szCs w:val="20"/>
              </w:rPr>
              <w:t>否</w:t>
            </w:r>
          </w:p>
        </w:tc>
        <w:tc>
          <w:tcPr>
            <w:tcW w:w="3119" w:type="dxa"/>
          </w:tcPr>
          <w:p w14:paraId="712CB99B" w14:textId="77777777" w:rsidR="005B23CC" w:rsidRDefault="00DD3ACB" w:rsidP="00786FAE">
            <w:pPr>
              <w:autoSpaceDE w:val="0"/>
              <w:autoSpaceDN w:val="0"/>
              <w:adjustRightInd w:val="0"/>
              <w:spacing w:line="267" w:lineRule="exact"/>
              <w:jc w:val="left"/>
              <w:rPr>
                <w:ins w:id="1330" w:author="wincol" w:date="2016-04-05T11:09:00Z"/>
                <w:rFonts w:ascii="宋体" w:cs="宋体"/>
                <w:kern w:val="0"/>
                <w:sz w:val="20"/>
                <w:szCs w:val="20"/>
              </w:rPr>
            </w:pPr>
            <w:ins w:id="1331" w:author="wincol" w:date="2016-04-05T11:09:00Z">
              <w:r>
                <w:rPr>
                  <w:rFonts w:ascii="宋体" w:cs="宋体" w:hint="eastAsia"/>
                  <w:kern w:val="0"/>
                  <w:sz w:val="20"/>
                  <w:szCs w:val="20"/>
                </w:rPr>
                <w:t>PC端：</w:t>
              </w:r>
            </w:ins>
            <w:r w:rsidR="005B23CC" w:rsidRPr="00A710BB">
              <w:rPr>
                <w:rFonts w:ascii="宋体" w:cs="宋体" w:hint="eastAsia"/>
                <w:kern w:val="0"/>
                <w:sz w:val="20"/>
                <w:szCs w:val="20"/>
              </w:rPr>
              <w:t>OGW0004</w:t>
            </w:r>
            <w:r w:rsidR="005B23CC">
              <w:rPr>
                <w:rFonts w:ascii="宋体" w:cs="宋体" w:hint="eastAsia"/>
                <w:kern w:val="0"/>
                <w:sz w:val="20"/>
                <w:szCs w:val="20"/>
              </w:rPr>
              <w:t>4</w:t>
            </w:r>
          </w:p>
          <w:p w14:paraId="5BD961F3" w14:textId="77777777" w:rsidR="00DD3ACB" w:rsidRPr="00A710BB" w:rsidRDefault="00DD3ACB" w:rsidP="00786FAE">
            <w:pPr>
              <w:autoSpaceDE w:val="0"/>
              <w:autoSpaceDN w:val="0"/>
              <w:adjustRightInd w:val="0"/>
              <w:spacing w:line="267" w:lineRule="exact"/>
              <w:jc w:val="left"/>
              <w:rPr>
                <w:rFonts w:ascii="宋体" w:cs="宋体"/>
                <w:kern w:val="0"/>
                <w:sz w:val="20"/>
                <w:szCs w:val="20"/>
              </w:rPr>
            </w:pPr>
            <w:ins w:id="1332" w:author="wincol" w:date="2016-04-05T11:09:00Z">
              <w:r>
                <w:rPr>
                  <w:rFonts w:ascii="宋体" w:cs="宋体" w:hint="eastAsia"/>
                  <w:kern w:val="0"/>
                  <w:sz w:val="20"/>
                  <w:szCs w:val="20"/>
                </w:rPr>
                <w:t>移动端：</w:t>
              </w:r>
              <w:r w:rsidRPr="00723257">
                <w:rPr>
                  <w:rFonts w:ascii="宋体" w:cs="宋体"/>
                  <w:kern w:val="0"/>
                  <w:sz w:val="20"/>
                  <w:szCs w:val="20"/>
                </w:rPr>
                <w:t>OGW0009</w:t>
              </w:r>
              <w:r>
                <w:rPr>
                  <w:rFonts w:ascii="宋体" w:cs="宋体" w:hint="eastAsia"/>
                  <w:kern w:val="0"/>
                  <w:sz w:val="20"/>
                  <w:szCs w:val="20"/>
                </w:rPr>
                <w:t>1</w:t>
              </w:r>
            </w:ins>
          </w:p>
        </w:tc>
      </w:tr>
      <w:tr w:rsidR="005B23CC" w14:paraId="69766843" w14:textId="77777777" w:rsidTr="00A95A08">
        <w:trPr>
          <w:cantSplit/>
          <w:trHeight w:val="139"/>
        </w:trPr>
        <w:tc>
          <w:tcPr>
            <w:tcW w:w="761" w:type="dxa"/>
            <w:vMerge/>
          </w:tcPr>
          <w:p w14:paraId="44DAB343" w14:textId="77777777" w:rsidR="005B23CC" w:rsidRDefault="005B23CC" w:rsidP="00A95A08">
            <w:pPr>
              <w:rPr>
                <w:rFonts w:ascii="宋体" w:hAnsi="宋体"/>
              </w:rPr>
            </w:pPr>
          </w:p>
        </w:tc>
        <w:tc>
          <w:tcPr>
            <w:tcW w:w="8278" w:type="dxa"/>
            <w:gridSpan w:val="5"/>
          </w:tcPr>
          <w:p w14:paraId="151BE03E" w14:textId="77777777" w:rsidR="005B23CC" w:rsidRPr="00A710BB" w:rsidRDefault="005B23CC" w:rsidP="00A95A08">
            <w:pPr>
              <w:rPr>
                <w:rFonts w:ascii="宋体" w:cs="宋体"/>
                <w:kern w:val="0"/>
                <w:sz w:val="20"/>
                <w:szCs w:val="20"/>
              </w:rPr>
            </w:pPr>
            <w:r w:rsidRPr="00A710BB">
              <w:rPr>
                <w:rFonts w:ascii="宋体" w:cs="宋体" w:hint="eastAsia"/>
                <w:kern w:val="0"/>
                <w:sz w:val="20"/>
                <w:szCs w:val="20"/>
              </w:rPr>
              <w:t>数据</w:t>
            </w:r>
            <w:r>
              <w:rPr>
                <w:rFonts w:ascii="宋体" w:cs="宋体" w:hint="eastAsia"/>
                <w:kern w:val="0"/>
                <w:sz w:val="20"/>
                <w:szCs w:val="20"/>
              </w:rPr>
              <w:t>加密</w:t>
            </w:r>
            <w:r w:rsidRPr="00A710BB">
              <w:rPr>
                <w:rFonts w:ascii="宋体" w:cs="宋体" w:hint="eastAsia"/>
                <w:kern w:val="0"/>
                <w:sz w:val="20"/>
                <w:szCs w:val="20"/>
              </w:rPr>
              <w:t>域</w:t>
            </w:r>
            <w:r>
              <w:rPr>
                <w:rFonts w:ascii="宋体" w:cs="宋体" w:hint="eastAsia"/>
                <w:kern w:val="0"/>
                <w:sz w:val="20"/>
                <w:szCs w:val="20"/>
              </w:rPr>
              <w:t>都放到</w:t>
            </w:r>
            <w:r w:rsidRPr="00FC1B2B">
              <w:rPr>
                <w:rFonts w:ascii="宋体" w:cs="宋体"/>
                <w:kern w:val="0"/>
                <w:sz w:val="20"/>
                <w:szCs w:val="20"/>
              </w:rPr>
              <w:t>XMLPARA</w:t>
            </w:r>
            <w:r w:rsidRPr="00FC1B2B">
              <w:rPr>
                <w:rFonts w:ascii="宋体" w:cs="宋体" w:hint="eastAsia"/>
                <w:kern w:val="0"/>
                <w:sz w:val="20"/>
                <w:szCs w:val="20"/>
              </w:rPr>
              <w:t>里面</w:t>
            </w:r>
          </w:p>
        </w:tc>
      </w:tr>
      <w:tr w:rsidR="005B23CC" w14:paraId="404D1C9C" w14:textId="77777777" w:rsidTr="00A95A08">
        <w:trPr>
          <w:cantSplit/>
          <w:trHeight w:val="139"/>
        </w:trPr>
        <w:tc>
          <w:tcPr>
            <w:tcW w:w="761" w:type="dxa"/>
            <w:vMerge/>
          </w:tcPr>
          <w:p w14:paraId="7E8AC5F3" w14:textId="77777777" w:rsidR="005B23CC" w:rsidRDefault="005B23CC" w:rsidP="00A95A08">
            <w:pPr>
              <w:rPr>
                <w:rFonts w:ascii="宋体" w:hAnsi="宋体"/>
              </w:rPr>
            </w:pPr>
          </w:p>
        </w:tc>
        <w:tc>
          <w:tcPr>
            <w:tcW w:w="1899" w:type="dxa"/>
          </w:tcPr>
          <w:p w14:paraId="2CD905E5" w14:textId="77777777" w:rsidR="005B23CC" w:rsidRPr="00A560D3" w:rsidRDefault="005B23CC" w:rsidP="00A95A08">
            <w:pPr>
              <w:autoSpaceDE w:val="0"/>
              <w:autoSpaceDN w:val="0"/>
              <w:adjustRightInd w:val="0"/>
              <w:spacing w:line="281" w:lineRule="exact"/>
              <w:jc w:val="left"/>
              <w:rPr>
                <w:rFonts w:ascii="宋体" w:cs="宋体"/>
                <w:kern w:val="0"/>
                <w:sz w:val="20"/>
                <w:szCs w:val="20"/>
              </w:rPr>
            </w:pPr>
            <w:r w:rsidRPr="00A560D3">
              <w:rPr>
                <w:rFonts w:ascii="宋体" w:cs="宋体"/>
                <w:kern w:val="0"/>
                <w:sz w:val="20"/>
                <w:szCs w:val="20"/>
              </w:rPr>
              <w:t>MERCHANTID</w:t>
            </w:r>
          </w:p>
        </w:tc>
        <w:tc>
          <w:tcPr>
            <w:tcW w:w="1559" w:type="dxa"/>
          </w:tcPr>
          <w:p w14:paraId="1CC3FD88" w14:textId="77777777" w:rsidR="005B23CC" w:rsidRDefault="005B23CC" w:rsidP="00A95A08">
            <w:pPr>
              <w:rPr>
                <w:rFonts w:ascii="宋体" w:hAnsi="宋体"/>
              </w:rPr>
            </w:pPr>
            <w:r w:rsidRPr="00A560D3">
              <w:rPr>
                <w:rFonts w:ascii="宋体" w:cs="宋体" w:hint="eastAsia"/>
                <w:kern w:val="0"/>
                <w:sz w:val="20"/>
                <w:szCs w:val="20"/>
              </w:rPr>
              <w:t>商户唯一标识</w:t>
            </w:r>
          </w:p>
        </w:tc>
        <w:tc>
          <w:tcPr>
            <w:tcW w:w="992" w:type="dxa"/>
          </w:tcPr>
          <w:p w14:paraId="25E20DFE" w14:textId="77777777" w:rsidR="005B23CC" w:rsidRDefault="005B23CC" w:rsidP="00A95A08">
            <w:pPr>
              <w:rPr>
                <w:rFonts w:ascii="宋体" w:hAnsi="宋体"/>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32</w:t>
            </w:r>
            <w:r w:rsidRPr="00A560D3">
              <w:rPr>
                <w:rFonts w:ascii="宋体" w:cs="宋体"/>
                <w:kern w:val="0"/>
                <w:sz w:val="20"/>
                <w:szCs w:val="20"/>
              </w:rPr>
              <w:t>)</w:t>
            </w:r>
          </w:p>
        </w:tc>
        <w:tc>
          <w:tcPr>
            <w:tcW w:w="709" w:type="dxa"/>
          </w:tcPr>
          <w:p w14:paraId="6C3F9CF7" w14:textId="77777777" w:rsidR="005B23CC" w:rsidRDefault="005B23CC" w:rsidP="00A95A08">
            <w:pPr>
              <w:rPr>
                <w:rFonts w:ascii="宋体" w:hAnsi="宋体"/>
              </w:rPr>
            </w:pPr>
            <w:r>
              <w:rPr>
                <w:rFonts w:ascii="宋体" w:hAnsi="宋体" w:hint="eastAsia"/>
              </w:rPr>
              <w:t>否</w:t>
            </w:r>
          </w:p>
        </w:tc>
        <w:tc>
          <w:tcPr>
            <w:tcW w:w="3119" w:type="dxa"/>
          </w:tcPr>
          <w:p w14:paraId="5F75ABCF" w14:textId="77777777" w:rsidR="005B23CC" w:rsidRPr="00A710BB" w:rsidRDefault="005B23CC" w:rsidP="00A95A08">
            <w:pPr>
              <w:autoSpaceDE w:val="0"/>
              <w:autoSpaceDN w:val="0"/>
              <w:adjustRightInd w:val="0"/>
              <w:spacing w:line="283" w:lineRule="exact"/>
              <w:jc w:val="left"/>
              <w:rPr>
                <w:rFonts w:ascii="宋体" w:cs="宋体"/>
                <w:kern w:val="0"/>
                <w:sz w:val="20"/>
                <w:szCs w:val="20"/>
              </w:rPr>
            </w:pPr>
            <w:r w:rsidRPr="00A710BB">
              <w:rPr>
                <w:rFonts w:ascii="宋体" w:cs="宋体" w:hint="eastAsia"/>
                <w:kern w:val="0"/>
                <w:sz w:val="20"/>
                <w:szCs w:val="20"/>
              </w:rPr>
              <w:t>由银行统一分配</w:t>
            </w:r>
          </w:p>
        </w:tc>
      </w:tr>
      <w:tr w:rsidR="005B23CC" w14:paraId="1CC83187" w14:textId="77777777" w:rsidTr="00A95A08">
        <w:trPr>
          <w:cantSplit/>
          <w:trHeight w:val="139"/>
        </w:trPr>
        <w:tc>
          <w:tcPr>
            <w:tcW w:w="761" w:type="dxa"/>
            <w:vMerge/>
          </w:tcPr>
          <w:p w14:paraId="694F628A" w14:textId="77777777" w:rsidR="005B23CC" w:rsidRDefault="005B23CC" w:rsidP="00A95A08">
            <w:pPr>
              <w:rPr>
                <w:rFonts w:ascii="宋体" w:hAnsi="宋体"/>
              </w:rPr>
            </w:pPr>
          </w:p>
        </w:tc>
        <w:tc>
          <w:tcPr>
            <w:tcW w:w="1899" w:type="dxa"/>
          </w:tcPr>
          <w:p w14:paraId="2584281E" w14:textId="77777777" w:rsidR="005B23CC" w:rsidRPr="00A560D3" w:rsidRDefault="005B23CC" w:rsidP="00A95A08">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APPID</w:t>
            </w:r>
          </w:p>
        </w:tc>
        <w:tc>
          <w:tcPr>
            <w:tcW w:w="1559" w:type="dxa"/>
          </w:tcPr>
          <w:p w14:paraId="5A03D486" w14:textId="77777777" w:rsidR="005B23CC" w:rsidRPr="00A560D3" w:rsidRDefault="005B23CC" w:rsidP="00A95A08">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应用标识</w:t>
            </w:r>
          </w:p>
        </w:tc>
        <w:tc>
          <w:tcPr>
            <w:tcW w:w="992" w:type="dxa"/>
          </w:tcPr>
          <w:p w14:paraId="5FFCF969" w14:textId="77777777" w:rsidR="005B23CC" w:rsidRPr="001B5B64" w:rsidRDefault="005B23CC" w:rsidP="00A95A08">
            <w:pPr>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6</w:t>
            </w:r>
            <w:r w:rsidRPr="00A560D3">
              <w:rPr>
                <w:rFonts w:ascii="宋体" w:cs="宋体"/>
                <w:kern w:val="0"/>
                <w:sz w:val="20"/>
                <w:szCs w:val="20"/>
              </w:rPr>
              <w:t>)</w:t>
            </w:r>
          </w:p>
        </w:tc>
        <w:tc>
          <w:tcPr>
            <w:tcW w:w="709" w:type="dxa"/>
          </w:tcPr>
          <w:p w14:paraId="06F91E18" w14:textId="77777777" w:rsidR="005B23CC" w:rsidRPr="001B5B64" w:rsidRDefault="005B23CC" w:rsidP="00A95A08">
            <w:pPr>
              <w:rPr>
                <w:rFonts w:ascii="宋体" w:cs="宋体"/>
                <w:kern w:val="0"/>
                <w:sz w:val="20"/>
                <w:szCs w:val="20"/>
              </w:rPr>
            </w:pPr>
            <w:r w:rsidRPr="001B5B64">
              <w:rPr>
                <w:rFonts w:ascii="宋体" w:cs="宋体" w:hint="eastAsia"/>
                <w:kern w:val="0"/>
                <w:sz w:val="20"/>
                <w:szCs w:val="20"/>
              </w:rPr>
              <w:t>否</w:t>
            </w:r>
          </w:p>
        </w:tc>
        <w:tc>
          <w:tcPr>
            <w:tcW w:w="3119" w:type="dxa"/>
          </w:tcPr>
          <w:p w14:paraId="1E04363E" w14:textId="77777777" w:rsidR="005B23CC" w:rsidRPr="00A710BB" w:rsidRDefault="005B23CC" w:rsidP="00A95A08">
            <w:pPr>
              <w:autoSpaceDE w:val="0"/>
              <w:autoSpaceDN w:val="0"/>
              <w:adjustRightInd w:val="0"/>
              <w:spacing w:line="267" w:lineRule="exact"/>
              <w:jc w:val="left"/>
              <w:rPr>
                <w:rFonts w:ascii="宋体" w:cs="宋体"/>
                <w:kern w:val="0"/>
                <w:sz w:val="20"/>
                <w:szCs w:val="20"/>
              </w:rPr>
            </w:pPr>
            <w:r w:rsidRPr="00A710BB">
              <w:rPr>
                <w:rFonts w:ascii="宋体" w:cs="宋体" w:hint="eastAsia"/>
                <w:kern w:val="0"/>
                <w:sz w:val="20"/>
                <w:szCs w:val="20"/>
              </w:rPr>
              <w:t>个人电脑:PC（不送则默认PC）</w:t>
            </w:r>
          </w:p>
          <w:p w14:paraId="22A1B2DB" w14:textId="77777777" w:rsidR="005B23CC" w:rsidRPr="00A710BB" w:rsidRDefault="005B23CC" w:rsidP="00A95A08">
            <w:pPr>
              <w:autoSpaceDE w:val="0"/>
              <w:autoSpaceDN w:val="0"/>
              <w:adjustRightInd w:val="0"/>
              <w:spacing w:line="267" w:lineRule="exact"/>
              <w:jc w:val="left"/>
              <w:rPr>
                <w:rFonts w:ascii="宋体" w:cs="宋体"/>
                <w:kern w:val="0"/>
                <w:sz w:val="20"/>
                <w:szCs w:val="20"/>
              </w:rPr>
            </w:pPr>
            <w:r w:rsidRPr="00A710BB">
              <w:rPr>
                <w:rFonts w:ascii="宋体" w:cs="宋体" w:hint="eastAsia"/>
                <w:kern w:val="0"/>
                <w:sz w:val="20"/>
                <w:szCs w:val="20"/>
              </w:rPr>
              <w:t>手机：APP</w:t>
            </w:r>
          </w:p>
          <w:p w14:paraId="3057363B" w14:textId="77777777" w:rsidR="005B23CC" w:rsidRPr="00A710BB" w:rsidRDefault="005B23CC" w:rsidP="00A95A08">
            <w:pPr>
              <w:autoSpaceDE w:val="0"/>
              <w:autoSpaceDN w:val="0"/>
              <w:adjustRightInd w:val="0"/>
              <w:spacing w:line="267" w:lineRule="exact"/>
              <w:jc w:val="left"/>
              <w:rPr>
                <w:rFonts w:ascii="宋体" w:cs="宋体"/>
                <w:kern w:val="0"/>
                <w:sz w:val="20"/>
                <w:szCs w:val="20"/>
              </w:rPr>
            </w:pPr>
            <w:r w:rsidRPr="00A710BB">
              <w:rPr>
                <w:rFonts w:ascii="宋体" w:cs="宋体" w:hint="eastAsia"/>
                <w:kern w:val="0"/>
                <w:sz w:val="20"/>
                <w:szCs w:val="20"/>
              </w:rPr>
              <w:t>微信：WX</w:t>
            </w:r>
          </w:p>
        </w:tc>
      </w:tr>
      <w:tr w:rsidR="00EA0446" w14:paraId="012EA642" w14:textId="77777777" w:rsidTr="00A95A08">
        <w:trPr>
          <w:cantSplit/>
          <w:trHeight w:val="139"/>
          <w:ins w:id="1333" w:author="wincol" w:date="2016-03-31T18:40:00Z"/>
        </w:trPr>
        <w:tc>
          <w:tcPr>
            <w:tcW w:w="761" w:type="dxa"/>
            <w:vMerge/>
          </w:tcPr>
          <w:p w14:paraId="4720D572" w14:textId="77777777" w:rsidR="00EA0446" w:rsidRDefault="00EA0446" w:rsidP="00A95A08">
            <w:pPr>
              <w:rPr>
                <w:ins w:id="1334" w:author="wincol" w:date="2016-03-31T18:40:00Z"/>
                <w:rFonts w:ascii="宋体" w:hAnsi="宋体"/>
              </w:rPr>
            </w:pPr>
          </w:p>
        </w:tc>
        <w:tc>
          <w:tcPr>
            <w:tcW w:w="1899" w:type="dxa"/>
          </w:tcPr>
          <w:p w14:paraId="51A9423E" w14:textId="77777777" w:rsidR="00EA0446" w:rsidRDefault="00EA0446" w:rsidP="00A95A08">
            <w:pPr>
              <w:autoSpaceDE w:val="0"/>
              <w:autoSpaceDN w:val="0"/>
              <w:adjustRightInd w:val="0"/>
              <w:spacing w:line="267" w:lineRule="exact"/>
              <w:jc w:val="left"/>
              <w:rPr>
                <w:ins w:id="1335" w:author="wincol" w:date="2016-03-31T18:40:00Z"/>
                <w:rFonts w:ascii="宋体" w:cs="宋体"/>
                <w:kern w:val="0"/>
                <w:sz w:val="20"/>
                <w:szCs w:val="20"/>
              </w:rPr>
            </w:pPr>
            <w:ins w:id="1336" w:author="wincol" w:date="2016-03-31T18:40:00Z">
              <w:r w:rsidRPr="00620232">
                <w:rPr>
                  <w:rFonts w:ascii="宋体" w:cs="宋体"/>
                  <w:kern w:val="0"/>
                  <w:sz w:val="20"/>
                  <w:szCs w:val="20"/>
                </w:rPr>
                <w:t>TTRANS</w:t>
              </w:r>
            </w:ins>
          </w:p>
        </w:tc>
        <w:tc>
          <w:tcPr>
            <w:tcW w:w="1559" w:type="dxa"/>
          </w:tcPr>
          <w:p w14:paraId="655F1778" w14:textId="77777777" w:rsidR="00EA0446" w:rsidRDefault="00EA0446" w:rsidP="00A95A08">
            <w:pPr>
              <w:autoSpaceDE w:val="0"/>
              <w:autoSpaceDN w:val="0"/>
              <w:adjustRightInd w:val="0"/>
              <w:spacing w:line="267" w:lineRule="exact"/>
              <w:jc w:val="left"/>
              <w:rPr>
                <w:ins w:id="1337" w:author="wincol" w:date="2016-03-31T18:40:00Z"/>
                <w:rFonts w:ascii="宋体" w:cs="宋体"/>
                <w:kern w:val="0"/>
                <w:sz w:val="20"/>
                <w:szCs w:val="20"/>
              </w:rPr>
            </w:pPr>
            <w:ins w:id="1338" w:author="wincol" w:date="2016-03-31T18:40:00Z">
              <w:r w:rsidRPr="00A560D3">
                <w:rPr>
                  <w:rFonts w:ascii="宋体" w:cs="宋体" w:hint="eastAsia"/>
                  <w:kern w:val="0"/>
                  <w:sz w:val="20"/>
                  <w:szCs w:val="20"/>
                </w:rPr>
                <w:t>交易类型</w:t>
              </w:r>
            </w:ins>
          </w:p>
        </w:tc>
        <w:tc>
          <w:tcPr>
            <w:tcW w:w="992" w:type="dxa"/>
          </w:tcPr>
          <w:p w14:paraId="0C14335C" w14:textId="77777777" w:rsidR="00EA0446" w:rsidRDefault="00EA0446" w:rsidP="00A95A08">
            <w:pPr>
              <w:rPr>
                <w:ins w:id="1339" w:author="wincol" w:date="2016-03-31T18:40:00Z"/>
                <w:rFonts w:ascii="宋体" w:cs="宋体"/>
                <w:kern w:val="0"/>
                <w:sz w:val="20"/>
                <w:szCs w:val="20"/>
              </w:rPr>
            </w:pPr>
            <w:ins w:id="1340" w:author="wincol" w:date="2016-03-31T18:40:00Z">
              <w:r>
                <w:rPr>
                  <w:rFonts w:ascii="宋体" w:cs="宋体" w:hint="eastAsia"/>
                  <w:kern w:val="0"/>
                  <w:sz w:val="20"/>
                  <w:szCs w:val="20"/>
                </w:rPr>
                <w:t>C</w:t>
              </w:r>
              <w:r w:rsidRPr="00620232">
                <w:rPr>
                  <w:rFonts w:ascii="宋体" w:cs="宋体" w:hint="eastAsia"/>
                  <w:kern w:val="0"/>
                  <w:sz w:val="20"/>
                  <w:szCs w:val="20"/>
                </w:rPr>
                <w:t>(2)</w:t>
              </w:r>
            </w:ins>
          </w:p>
        </w:tc>
        <w:tc>
          <w:tcPr>
            <w:tcW w:w="709" w:type="dxa"/>
          </w:tcPr>
          <w:p w14:paraId="7E02FEF3" w14:textId="77777777" w:rsidR="00EA0446" w:rsidRPr="001B5B64" w:rsidRDefault="00EA0446" w:rsidP="00A95A08">
            <w:pPr>
              <w:rPr>
                <w:ins w:id="1341" w:author="wincol" w:date="2016-03-31T18:40:00Z"/>
                <w:rFonts w:ascii="宋体" w:cs="宋体"/>
                <w:kern w:val="0"/>
                <w:sz w:val="20"/>
                <w:szCs w:val="20"/>
              </w:rPr>
            </w:pPr>
            <w:ins w:id="1342" w:author="wincol" w:date="2016-03-31T18:40:00Z">
              <w:r w:rsidRPr="00ED6156">
                <w:rPr>
                  <w:rFonts w:ascii="宋体" w:cs="宋体" w:hint="eastAsia"/>
                  <w:kern w:val="0"/>
                  <w:sz w:val="20"/>
                  <w:szCs w:val="20"/>
                </w:rPr>
                <w:t>否</w:t>
              </w:r>
            </w:ins>
          </w:p>
        </w:tc>
        <w:tc>
          <w:tcPr>
            <w:tcW w:w="3119" w:type="dxa"/>
          </w:tcPr>
          <w:p w14:paraId="53FBA8C3" w14:textId="77777777" w:rsidR="00EA0446" w:rsidRPr="00620232" w:rsidRDefault="00EA0446" w:rsidP="00865247">
            <w:pPr>
              <w:rPr>
                <w:ins w:id="1343" w:author="wincol" w:date="2016-03-31T18:40:00Z"/>
                <w:rFonts w:ascii="宋体" w:cs="宋体"/>
                <w:kern w:val="0"/>
                <w:sz w:val="20"/>
                <w:szCs w:val="20"/>
              </w:rPr>
            </w:pPr>
            <w:ins w:id="1344" w:author="wincol" w:date="2016-03-31T18:40:00Z">
              <w:r w:rsidRPr="00620232">
                <w:rPr>
                  <w:rFonts w:ascii="宋体" w:cs="宋体" w:hint="eastAsia"/>
                  <w:kern w:val="0"/>
                  <w:sz w:val="20"/>
                  <w:szCs w:val="20"/>
                </w:rPr>
                <w:t>TransType.4=互联网借贷投标</w:t>
              </w:r>
            </w:ins>
          </w:p>
          <w:p w14:paraId="78861DAC" w14:textId="77777777" w:rsidR="00EA0446" w:rsidRPr="00A560D3" w:rsidRDefault="00EA0446" w:rsidP="00865247">
            <w:pPr>
              <w:autoSpaceDE w:val="0"/>
              <w:autoSpaceDN w:val="0"/>
              <w:adjustRightInd w:val="0"/>
              <w:spacing w:line="267" w:lineRule="exact"/>
              <w:ind w:left="107"/>
              <w:jc w:val="left"/>
              <w:rPr>
                <w:ins w:id="1345" w:author="wincol" w:date="2016-03-31T18:40:00Z"/>
                <w:rFonts w:ascii="宋体" w:cs="宋体"/>
                <w:kern w:val="0"/>
                <w:sz w:val="20"/>
                <w:szCs w:val="20"/>
              </w:rPr>
            </w:pPr>
            <w:ins w:id="1346" w:author="wincol" w:date="2016-03-31T18:40:00Z">
              <w:r w:rsidRPr="00A560D3">
                <w:rPr>
                  <w:rFonts w:ascii="宋体" w:cs="宋体" w:hint="eastAsia"/>
                  <w:kern w:val="0"/>
                  <w:sz w:val="20"/>
                  <w:szCs w:val="20"/>
                </w:rPr>
                <w:t>TransType.5=互联网借贷还款</w:t>
              </w:r>
            </w:ins>
          </w:p>
          <w:p w14:paraId="4C2D51B6" w14:textId="77777777" w:rsidR="00EA0446" w:rsidRPr="00A560D3" w:rsidRDefault="00EA0446" w:rsidP="00865247">
            <w:pPr>
              <w:autoSpaceDE w:val="0"/>
              <w:autoSpaceDN w:val="0"/>
              <w:adjustRightInd w:val="0"/>
              <w:spacing w:line="267" w:lineRule="exact"/>
              <w:ind w:left="107"/>
              <w:jc w:val="left"/>
              <w:rPr>
                <w:ins w:id="1347" w:author="wincol" w:date="2016-03-31T18:40:00Z"/>
                <w:rFonts w:ascii="宋体" w:cs="宋体"/>
                <w:kern w:val="0"/>
                <w:sz w:val="20"/>
                <w:szCs w:val="20"/>
              </w:rPr>
            </w:pPr>
            <w:ins w:id="1348" w:author="wincol" w:date="2016-03-31T18:40:00Z">
              <w:r w:rsidRPr="00A560D3">
                <w:rPr>
                  <w:rFonts w:ascii="宋体" w:cs="宋体" w:hint="eastAsia"/>
                  <w:kern w:val="0"/>
                  <w:sz w:val="20"/>
                  <w:szCs w:val="20"/>
                </w:rPr>
                <w:t>TransType.6=账户开立</w:t>
              </w:r>
            </w:ins>
          </w:p>
          <w:p w14:paraId="01A48146" w14:textId="77777777" w:rsidR="00EA0446" w:rsidRPr="00A560D3" w:rsidRDefault="00EA0446" w:rsidP="00865247">
            <w:pPr>
              <w:autoSpaceDE w:val="0"/>
              <w:autoSpaceDN w:val="0"/>
              <w:adjustRightInd w:val="0"/>
              <w:spacing w:line="267" w:lineRule="exact"/>
              <w:ind w:left="107"/>
              <w:jc w:val="left"/>
              <w:rPr>
                <w:ins w:id="1349" w:author="wincol" w:date="2016-03-31T18:40:00Z"/>
                <w:rFonts w:ascii="宋体" w:cs="宋体"/>
                <w:kern w:val="0"/>
                <w:sz w:val="20"/>
                <w:szCs w:val="20"/>
              </w:rPr>
            </w:pPr>
            <w:ins w:id="1350" w:author="wincol" w:date="2016-03-31T18:40:00Z">
              <w:r w:rsidRPr="00A560D3">
                <w:rPr>
                  <w:rFonts w:ascii="宋体" w:cs="宋体" w:hint="eastAsia"/>
                  <w:kern w:val="0"/>
                  <w:sz w:val="20"/>
                  <w:szCs w:val="20"/>
                </w:rPr>
                <w:t>TransType.7=充值</w:t>
              </w:r>
            </w:ins>
          </w:p>
          <w:p w14:paraId="1EFFF8DA" w14:textId="77777777" w:rsidR="00EA0446" w:rsidRPr="00A560D3" w:rsidRDefault="00EA0446" w:rsidP="00865247">
            <w:pPr>
              <w:autoSpaceDE w:val="0"/>
              <w:autoSpaceDN w:val="0"/>
              <w:adjustRightInd w:val="0"/>
              <w:spacing w:line="267" w:lineRule="exact"/>
              <w:ind w:left="107"/>
              <w:jc w:val="left"/>
              <w:rPr>
                <w:ins w:id="1351" w:author="wincol" w:date="2016-03-31T18:40:00Z"/>
                <w:rFonts w:ascii="宋体" w:cs="宋体"/>
                <w:kern w:val="0"/>
                <w:sz w:val="20"/>
                <w:szCs w:val="20"/>
              </w:rPr>
            </w:pPr>
            <w:ins w:id="1352" w:author="wincol" w:date="2016-03-31T18:40:00Z">
              <w:r w:rsidRPr="00A560D3">
                <w:rPr>
                  <w:rFonts w:ascii="宋体" w:cs="宋体" w:hint="eastAsia"/>
                  <w:kern w:val="0"/>
                  <w:sz w:val="20"/>
                  <w:szCs w:val="20"/>
                </w:rPr>
                <w:t>TransType.8=提现</w:t>
              </w:r>
            </w:ins>
          </w:p>
          <w:p w14:paraId="5CFA934B" w14:textId="77777777" w:rsidR="00EA0446" w:rsidRPr="00A560D3" w:rsidRDefault="00EA0446" w:rsidP="00865247">
            <w:pPr>
              <w:autoSpaceDE w:val="0"/>
              <w:autoSpaceDN w:val="0"/>
              <w:adjustRightInd w:val="0"/>
              <w:spacing w:line="267" w:lineRule="exact"/>
              <w:ind w:left="107"/>
              <w:jc w:val="left"/>
              <w:rPr>
                <w:ins w:id="1353" w:author="wincol" w:date="2016-03-31T18:40:00Z"/>
                <w:rFonts w:ascii="宋体" w:cs="宋体"/>
                <w:kern w:val="0"/>
                <w:sz w:val="20"/>
                <w:szCs w:val="20"/>
              </w:rPr>
            </w:pPr>
            <w:ins w:id="1354" w:author="wincol" w:date="2016-03-31T18:40:00Z">
              <w:r w:rsidRPr="00A560D3">
                <w:rPr>
                  <w:rFonts w:ascii="宋体" w:cs="宋体" w:hint="eastAsia"/>
                  <w:kern w:val="0"/>
                  <w:sz w:val="20"/>
                  <w:szCs w:val="20"/>
                </w:rPr>
                <w:t>TransType.9=自动投标授权</w:t>
              </w:r>
            </w:ins>
          </w:p>
          <w:p w14:paraId="13F19042" w14:textId="77777777" w:rsidR="00EA0446" w:rsidRDefault="00EA0446" w:rsidP="00865247">
            <w:pPr>
              <w:rPr>
                <w:ins w:id="1355" w:author="wincol" w:date="2016-03-31T18:40:00Z"/>
                <w:rFonts w:ascii="宋体" w:cs="宋体"/>
                <w:kern w:val="0"/>
                <w:sz w:val="20"/>
                <w:szCs w:val="20"/>
              </w:rPr>
            </w:pPr>
            <w:ins w:id="1356" w:author="wincol" w:date="2016-03-31T18:40:00Z">
              <w:r w:rsidRPr="00A560D3">
                <w:rPr>
                  <w:rFonts w:ascii="宋体" w:cs="宋体" w:hint="eastAsia"/>
                  <w:kern w:val="0"/>
                  <w:sz w:val="20"/>
                  <w:szCs w:val="20"/>
                </w:rPr>
                <w:t>TransType.10=自动还款授权</w:t>
              </w:r>
            </w:ins>
          </w:p>
          <w:p w14:paraId="3537F444" w14:textId="77777777" w:rsidR="00EA0446" w:rsidRDefault="00EA0446" w:rsidP="00865247">
            <w:pPr>
              <w:rPr>
                <w:ins w:id="1357" w:author="wincol" w:date="2016-03-31T18:40:00Z"/>
                <w:rFonts w:ascii="宋体" w:cs="宋体"/>
                <w:kern w:val="0"/>
                <w:sz w:val="20"/>
                <w:szCs w:val="20"/>
              </w:rPr>
            </w:pPr>
            <w:ins w:id="1358" w:author="wincol" w:date="2016-03-31T18:40:00Z">
              <w:r w:rsidRPr="00A560D3">
                <w:rPr>
                  <w:rFonts w:ascii="宋体" w:cs="宋体" w:hint="eastAsia"/>
                  <w:kern w:val="0"/>
                  <w:sz w:val="20"/>
                  <w:szCs w:val="20"/>
                </w:rPr>
                <w:t>TransType.1=</w:t>
              </w:r>
              <w:r>
                <w:rPr>
                  <w:rFonts w:ascii="宋体" w:cs="宋体" w:hint="eastAsia"/>
                  <w:kern w:val="0"/>
                  <w:sz w:val="20"/>
                  <w:szCs w:val="20"/>
                </w:rPr>
                <w:t>绑卡</w:t>
              </w:r>
            </w:ins>
          </w:p>
          <w:p w14:paraId="3EA2A8B3" w14:textId="77777777" w:rsidR="00EA0446" w:rsidRPr="00A710BB" w:rsidRDefault="00EA0446" w:rsidP="00A95A08">
            <w:pPr>
              <w:autoSpaceDE w:val="0"/>
              <w:autoSpaceDN w:val="0"/>
              <w:adjustRightInd w:val="0"/>
              <w:spacing w:line="267" w:lineRule="exact"/>
              <w:jc w:val="left"/>
              <w:rPr>
                <w:ins w:id="1359" w:author="wincol" w:date="2016-03-31T18:40:00Z"/>
                <w:rFonts w:ascii="宋体" w:cs="宋体"/>
                <w:kern w:val="0"/>
                <w:sz w:val="20"/>
                <w:szCs w:val="20"/>
              </w:rPr>
            </w:pPr>
            <w:ins w:id="1360" w:author="wincol" w:date="2016-03-31T18:40:00Z">
              <w:r w:rsidRPr="00A560D3">
                <w:rPr>
                  <w:rFonts w:ascii="宋体" w:cs="宋体" w:hint="eastAsia"/>
                  <w:kern w:val="0"/>
                  <w:sz w:val="20"/>
                  <w:szCs w:val="20"/>
                </w:rPr>
                <w:t>TransType.</w:t>
              </w:r>
              <w:r>
                <w:rPr>
                  <w:rFonts w:ascii="宋体" w:cs="宋体" w:hint="eastAsia"/>
                  <w:kern w:val="0"/>
                  <w:sz w:val="20"/>
                  <w:szCs w:val="20"/>
                </w:rPr>
                <w:t>2</w:t>
              </w:r>
              <w:r w:rsidRPr="00A560D3">
                <w:rPr>
                  <w:rFonts w:ascii="宋体" w:cs="宋体" w:hint="eastAsia"/>
                  <w:kern w:val="0"/>
                  <w:sz w:val="20"/>
                  <w:szCs w:val="20"/>
                </w:rPr>
                <w:t>=</w:t>
              </w:r>
            </w:ins>
            <w:ins w:id="1361" w:author="wincol" w:date="2016-05-12T15:57:00Z">
              <w:r w:rsidR="00C272C2">
                <w:rPr>
                  <w:rFonts w:ascii="宋体" w:cs="宋体" w:hint="eastAsia"/>
                  <w:kern w:val="0"/>
                  <w:sz w:val="20"/>
                  <w:szCs w:val="20"/>
                </w:rPr>
                <w:t>债券</w:t>
              </w:r>
            </w:ins>
            <w:ins w:id="1362" w:author="wincol" w:date="2016-03-31T18:40:00Z">
              <w:r>
                <w:rPr>
                  <w:rFonts w:ascii="宋体" w:cs="宋体" w:hint="eastAsia"/>
                  <w:kern w:val="0"/>
                  <w:sz w:val="20"/>
                  <w:szCs w:val="20"/>
                </w:rPr>
                <w:t>转让</w:t>
              </w:r>
            </w:ins>
          </w:p>
        </w:tc>
      </w:tr>
      <w:tr w:rsidR="005B23CC" w14:paraId="29665C70" w14:textId="77777777" w:rsidTr="00A95A08">
        <w:trPr>
          <w:cantSplit/>
          <w:trHeight w:val="139"/>
        </w:trPr>
        <w:tc>
          <w:tcPr>
            <w:tcW w:w="761" w:type="dxa"/>
            <w:vMerge/>
          </w:tcPr>
          <w:p w14:paraId="75ACF389" w14:textId="77777777" w:rsidR="005B23CC" w:rsidRDefault="005B23CC" w:rsidP="00A95A08">
            <w:pPr>
              <w:rPr>
                <w:rFonts w:ascii="宋体" w:hAnsi="宋体"/>
              </w:rPr>
            </w:pPr>
          </w:p>
        </w:tc>
        <w:tc>
          <w:tcPr>
            <w:tcW w:w="1899" w:type="dxa"/>
          </w:tcPr>
          <w:p w14:paraId="0707CC81" w14:textId="77777777" w:rsidR="005B23CC" w:rsidRPr="001B5B64" w:rsidRDefault="005B23CC" w:rsidP="00A95A08">
            <w:pPr>
              <w:rPr>
                <w:rFonts w:ascii="宋体" w:cs="宋体"/>
                <w:kern w:val="0"/>
                <w:sz w:val="20"/>
                <w:szCs w:val="20"/>
              </w:rPr>
            </w:pPr>
            <w:r w:rsidRPr="00A560D3">
              <w:rPr>
                <w:rFonts w:ascii="宋体" w:cs="宋体"/>
                <w:kern w:val="0"/>
                <w:sz w:val="20"/>
                <w:szCs w:val="20"/>
              </w:rPr>
              <w:t>ACNO</w:t>
            </w:r>
          </w:p>
        </w:tc>
        <w:tc>
          <w:tcPr>
            <w:tcW w:w="1559" w:type="dxa"/>
          </w:tcPr>
          <w:p w14:paraId="513D27EF" w14:textId="77777777" w:rsidR="005B23CC" w:rsidRPr="00815717" w:rsidRDefault="005B23CC" w:rsidP="00A95A08">
            <w:pPr>
              <w:autoSpaceDE w:val="0"/>
              <w:autoSpaceDN w:val="0"/>
              <w:adjustRightInd w:val="0"/>
              <w:spacing w:line="267" w:lineRule="exact"/>
              <w:jc w:val="left"/>
              <w:rPr>
                <w:rFonts w:ascii="宋体" w:cs="宋体"/>
                <w:kern w:val="0"/>
                <w:sz w:val="20"/>
                <w:szCs w:val="20"/>
              </w:rPr>
            </w:pPr>
            <w:r w:rsidRPr="00815717">
              <w:rPr>
                <w:rFonts w:ascii="宋体" w:cs="宋体" w:hint="eastAsia"/>
                <w:kern w:val="0"/>
                <w:sz w:val="20"/>
                <w:szCs w:val="20"/>
              </w:rPr>
              <w:t>银行账号</w:t>
            </w:r>
          </w:p>
        </w:tc>
        <w:tc>
          <w:tcPr>
            <w:tcW w:w="992" w:type="dxa"/>
          </w:tcPr>
          <w:p w14:paraId="3231E912" w14:textId="77777777" w:rsidR="005B23CC" w:rsidRPr="001B5B64" w:rsidRDefault="00F97513" w:rsidP="00A95A08">
            <w:pPr>
              <w:rPr>
                <w:rFonts w:ascii="宋体" w:cs="宋体"/>
                <w:kern w:val="0"/>
                <w:sz w:val="20"/>
                <w:szCs w:val="20"/>
              </w:rPr>
            </w:pPr>
            <w:ins w:id="1363" w:author="wincol" w:date="2016-04-28T12:28:00Z">
              <w:r>
                <w:rPr>
                  <w:rFonts w:ascii="宋体" w:cs="宋体" w:hint="eastAsia"/>
                  <w:kern w:val="0"/>
                  <w:sz w:val="20"/>
                  <w:szCs w:val="20"/>
                </w:rPr>
                <w:t>N</w:t>
              </w:r>
            </w:ins>
            <w:r w:rsidR="005B23CC" w:rsidRPr="00A560D3">
              <w:rPr>
                <w:rFonts w:ascii="宋体" w:cs="宋体"/>
                <w:kern w:val="0"/>
                <w:sz w:val="20"/>
                <w:szCs w:val="20"/>
              </w:rPr>
              <w:t>(</w:t>
            </w:r>
            <w:r w:rsidR="005B23CC">
              <w:rPr>
                <w:rFonts w:ascii="宋体" w:cs="宋体" w:hint="eastAsia"/>
                <w:kern w:val="0"/>
                <w:sz w:val="20"/>
                <w:szCs w:val="20"/>
              </w:rPr>
              <w:t>32</w:t>
            </w:r>
            <w:r w:rsidR="005B23CC" w:rsidRPr="00A560D3">
              <w:rPr>
                <w:rFonts w:ascii="宋体" w:cs="宋体"/>
                <w:kern w:val="0"/>
                <w:sz w:val="20"/>
                <w:szCs w:val="20"/>
              </w:rPr>
              <w:t>)</w:t>
            </w:r>
          </w:p>
        </w:tc>
        <w:tc>
          <w:tcPr>
            <w:tcW w:w="709" w:type="dxa"/>
          </w:tcPr>
          <w:p w14:paraId="3FC72AEF" w14:textId="77777777" w:rsidR="005B23CC" w:rsidRPr="001B5B64" w:rsidRDefault="005B23CC" w:rsidP="00A95A08">
            <w:pPr>
              <w:rPr>
                <w:rFonts w:ascii="宋体" w:cs="宋体"/>
                <w:kern w:val="0"/>
                <w:sz w:val="20"/>
                <w:szCs w:val="20"/>
              </w:rPr>
            </w:pPr>
            <w:r w:rsidRPr="001B5B64">
              <w:rPr>
                <w:rFonts w:ascii="宋体" w:cs="宋体" w:hint="eastAsia"/>
                <w:kern w:val="0"/>
                <w:sz w:val="20"/>
                <w:szCs w:val="20"/>
              </w:rPr>
              <w:t>否</w:t>
            </w:r>
          </w:p>
        </w:tc>
        <w:tc>
          <w:tcPr>
            <w:tcW w:w="3119" w:type="dxa"/>
          </w:tcPr>
          <w:p w14:paraId="56C6F308" w14:textId="77777777" w:rsidR="005B23CC" w:rsidRPr="001B5B64" w:rsidRDefault="005B23CC" w:rsidP="00A95A08">
            <w:pPr>
              <w:rPr>
                <w:rFonts w:ascii="宋体" w:cs="宋体"/>
                <w:kern w:val="0"/>
                <w:sz w:val="20"/>
                <w:szCs w:val="20"/>
              </w:rPr>
            </w:pPr>
          </w:p>
        </w:tc>
      </w:tr>
      <w:tr w:rsidR="005B23CC" w14:paraId="4CC75827" w14:textId="77777777" w:rsidTr="00A95A08">
        <w:trPr>
          <w:cantSplit/>
          <w:trHeight w:val="139"/>
        </w:trPr>
        <w:tc>
          <w:tcPr>
            <w:tcW w:w="761" w:type="dxa"/>
            <w:vMerge/>
          </w:tcPr>
          <w:p w14:paraId="56F5090E" w14:textId="77777777" w:rsidR="005B23CC" w:rsidRDefault="005B23CC" w:rsidP="00A95A08">
            <w:pPr>
              <w:rPr>
                <w:rFonts w:ascii="宋体" w:hAnsi="宋体"/>
              </w:rPr>
            </w:pPr>
          </w:p>
        </w:tc>
        <w:tc>
          <w:tcPr>
            <w:tcW w:w="1899" w:type="dxa"/>
          </w:tcPr>
          <w:p w14:paraId="11694C29" w14:textId="77777777" w:rsidR="005B23CC" w:rsidRPr="00A560D3" w:rsidRDefault="005B23CC" w:rsidP="00A95A08">
            <w:pPr>
              <w:autoSpaceDE w:val="0"/>
              <w:autoSpaceDN w:val="0"/>
              <w:adjustRightInd w:val="0"/>
              <w:spacing w:line="281" w:lineRule="exact"/>
              <w:jc w:val="left"/>
              <w:rPr>
                <w:rFonts w:ascii="宋体" w:cs="宋体"/>
                <w:kern w:val="0"/>
                <w:sz w:val="20"/>
                <w:szCs w:val="20"/>
              </w:rPr>
            </w:pPr>
            <w:r w:rsidRPr="00A560D3">
              <w:rPr>
                <w:rFonts w:ascii="宋体" w:cs="宋体"/>
                <w:kern w:val="0"/>
                <w:sz w:val="20"/>
                <w:szCs w:val="20"/>
              </w:rPr>
              <w:t>RETURNURL</w:t>
            </w:r>
          </w:p>
        </w:tc>
        <w:tc>
          <w:tcPr>
            <w:tcW w:w="1559" w:type="dxa"/>
          </w:tcPr>
          <w:p w14:paraId="0F9B6DDB" w14:textId="77777777" w:rsidR="005B23CC" w:rsidRPr="00A560D3" w:rsidRDefault="005B23CC" w:rsidP="00A95A08">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返回商户</w:t>
            </w:r>
            <w:r w:rsidRPr="00A560D3">
              <w:rPr>
                <w:rFonts w:ascii="宋体" w:cs="宋体"/>
                <w:kern w:val="0"/>
                <w:sz w:val="20"/>
                <w:szCs w:val="20"/>
              </w:rPr>
              <w:t>URL</w:t>
            </w:r>
          </w:p>
        </w:tc>
        <w:tc>
          <w:tcPr>
            <w:tcW w:w="992" w:type="dxa"/>
          </w:tcPr>
          <w:p w14:paraId="58D21D6F" w14:textId="77777777" w:rsidR="005B23CC" w:rsidRPr="00A560D3" w:rsidRDefault="005B23CC" w:rsidP="00A95A08">
            <w:pPr>
              <w:autoSpaceDE w:val="0"/>
              <w:autoSpaceDN w:val="0"/>
              <w:adjustRightInd w:val="0"/>
              <w:spacing w:line="281" w:lineRule="exact"/>
              <w:jc w:val="left"/>
              <w:rPr>
                <w:rFonts w:ascii="宋体" w:cs="宋体"/>
                <w:kern w:val="0"/>
                <w:sz w:val="20"/>
                <w:szCs w:val="20"/>
              </w:rPr>
            </w:pPr>
            <w:r>
              <w:rPr>
                <w:rFonts w:ascii="宋体" w:cs="宋体" w:hint="eastAsia"/>
                <w:kern w:val="0"/>
                <w:sz w:val="20"/>
                <w:szCs w:val="20"/>
              </w:rPr>
              <w:t>C</w:t>
            </w:r>
            <w:r>
              <w:rPr>
                <w:rFonts w:ascii="宋体" w:cs="宋体"/>
                <w:kern w:val="0"/>
                <w:sz w:val="20"/>
                <w:szCs w:val="20"/>
              </w:rPr>
              <w:t>(</w:t>
            </w:r>
            <w:r>
              <w:rPr>
                <w:rFonts w:ascii="宋体" w:cs="宋体" w:hint="eastAsia"/>
                <w:kern w:val="0"/>
                <w:sz w:val="20"/>
                <w:szCs w:val="20"/>
              </w:rPr>
              <w:t>128</w:t>
            </w:r>
            <w:r w:rsidRPr="00A560D3">
              <w:rPr>
                <w:rFonts w:ascii="宋体" w:cs="宋体"/>
                <w:kern w:val="0"/>
                <w:sz w:val="20"/>
                <w:szCs w:val="20"/>
              </w:rPr>
              <w:t>)</w:t>
            </w:r>
          </w:p>
        </w:tc>
        <w:tc>
          <w:tcPr>
            <w:tcW w:w="709" w:type="dxa"/>
          </w:tcPr>
          <w:p w14:paraId="0FC011FB" w14:textId="77777777" w:rsidR="005B23CC" w:rsidRDefault="005B23CC" w:rsidP="00A95A08">
            <w:pPr>
              <w:rPr>
                <w:rFonts w:ascii="宋体" w:hAnsi="宋体"/>
              </w:rPr>
            </w:pPr>
            <w:r>
              <w:rPr>
                <w:rFonts w:ascii="宋体" w:hAnsi="宋体" w:hint="eastAsia"/>
              </w:rPr>
              <w:t>是</w:t>
            </w:r>
          </w:p>
        </w:tc>
        <w:tc>
          <w:tcPr>
            <w:tcW w:w="3119" w:type="dxa"/>
          </w:tcPr>
          <w:p w14:paraId="567E77D0" w14:textId="77777777" w:rsidR="005B23CC" w:rsidRPr="001B5B64" w:rsidRDefault="00746D79" w:rsidP="00A95A08">
            <w:pPr>
              <w:rPr>
                <w:rFonts w:ascii="宋体" w:cs="宋体"/>
                <w:kern w:val="0"/>
                <w:sz w:val="20"/>
                <w:szCs w:val="20"/>
              </w:rPr>
            </w:pPr>
            <w:ins w:id="1364" w:author="wincol" w:date="2016-04-11T12:53:00Z">
              <w:r>
                <w:rPr>
                  <w:rFonts w:ascii="宋体" w:hAnsi="宋体" w:hint="eastAsia"/>
                </w:rPr>
                <w:t>不提供此地址，则客户在我行页面处理完后无法跳转到商户指定页面。</w:t>
              </w:r>
            </w:ins>
          </w:p>
        </w:tc>
      </w:tr>
      <w:tr w:rsidR="005B23CC" w14:paraId="48115F7B" w14:textId="77777777" w:rsidTr="00A95A08">
        <w:trPr>
          <w:cantSplit/>
          <w:trHeight w:val="139"/>
          <w:ins w:id="1365" w:author="Windows 用户" w:date="2016-03-28T17:53:00Z"/>
        </w:trPr>
        <w:tc>
          <w:tcPr>
            <w:tcW w:w="761" w:type="dxa"/>
            <w:vMerge/>
          </w:tcPr>
          <w:p w14:paraId="168DB819" w14:textId="77777777" w:rsidR="005B23CC" w:rsidRDefault="005B23CC" w:rsidP="00A95A08">
            <w:pPr>
              <w:rPr>
                <w:ins w:id="1366" w:author="Windows 用户" w:date="2016-03-28T17:53:00Z"/>
                <w:rFonts w:ascii="宋体" w:hAnsi="宋体"/>
              </w:rPr>
            </w:pPr>
          </w:p>
        </w:tc>
        <w:tc>
          <w:tcPr>
            <w:tcW w:w="1899" w:type="dxa"/>
          </w:tcPr>
          <w:p w14:paraId="55DC4816" w14:textId="77777777" w:rsidR="005B23CC" w:rsidRPr="00A560D3" w:rsidRDefault="005B23CC" w:rsidP="00A95A08">
            <w:pPr>
              <w:autoSpaceDE w:val="0"/>
              <w:autoSpaceDN w:val="0"/>
              <w:adjustRightInd w:val="0"/>
              <w:spacing w:line="281" w:lineRule="exact"/>
              <w:jc w:val="left"/>
              <w:rPr>
                <w:ins w:id="1367" w:author="Windows 用户" w:date="2016-03-28T17:53:00Z"/>
                <w:rFonts w:ascii="宋体" w:cs="宋体"/>
                <w:kern w:val="0"/>
                <w:sz w:val="20"/>
                <w:szCs w:val="20"/>
              </w:rPr>
            </w:pPr>
            <w:ins w:id="1368" w:author="Windows 用户" w:date="2016-03-28T17:53:00Z">
              <w:r>
                <w:rPr>
                  <w:rFonts w:ascii="宋体" w:cs="宋体" w:hint="eastAsia"/>
                  <w:kern w:val="0"/>
                  <w:sz w:val="20"/>
                  <w:szCs w:val="20"/>
                </w:rPr>
                <w:t>EXT_FILED1</w:t>
              </w:r>
            </w:ins>
          </w:p>
        </w:tc>
        <w:tc>
          <w:tcPr>
            <w:tcW w:w="1559" w:type="dxa"/>
          </w:tcPr>
          <w:p w14:paraId="7EC645E3" w14:textId="77777777" w:rsidR="005B23CC" w:rsidRPr="00A560D3" w:rsidRDefault="005B23CC" w:rsidP="00A95A08">
            <w:pPr>
              <w:autoSpaceDE w:val="0"/>
              <w:autoSpaceDN w:val="0"/>
              <w:adjustRightInd w:val="0"/>
              <w:spacing w:line="267" w:lineRule="exact"/>
              <w:jc w:val="left"/>
              <w:rPr>
                <w:ins w:id="1369" w:author="Windows 用户" w:date="2016-03-28T17:53:00Z"/>
                <w:rFonts w:ascii="宋体" w:cs="宋体"/>
                <w:kern w:val="0"/>
                <w:sz w:val="20"/>
                <w:szCs w:val="20"/>
              </w:rPr>
            </w:pPr>
            <w:ins w:id="1370" w:author="Windows 用户" w:date="2016-03-28T17:53:00Z">
              <w:r>
                <w:rPr>
                  <w:rFonts w:ascii="宋体" w:cs="宋体" w:hint="eastAsia"/>
                  <w:kern w:val="0"/>
                  <w:sz w:val="20"/>
                  <w:szCs w:val="20"/>
                </w:rPr>
                <w:t>备用字段1</w:t>
              </w:r>
            </w:ins>
          </w:p>
        </w:tc>
        <w:tc>
          <w:tcPr>
            <w:tcW w:w="992" w:type="dxa"/>
          </w:tcPr>
          <w:p w14:paraId="177403C3" w14:textId="77777777" w:rsidR="005B23CC" w:rsidRDefault="005B23CC" w:rsidP="00A95A08">
            <w:pPr>
              <w:autoSpaceDE w:val="0"/>
              <w:autoSpaceDN w:val="0"/>
              <w:adjustRightInd w:val="0"/>
              <w:spacing w:line="281" w:lineRule="exact"/>
              <w:jc w:val="left"/>
              <w:rPr>
                <w:ins w:id="1371" w:author="Windows 用户" w:date="2016-03-28T17:53:00Z"/>
                <w:rFonts w:ascii="宋体" w:cs="宋体"/>
                <w:kern w:val="0"/>
                <w:sz w:val="20"/>
                <w:szCs w:val="20"/>
              </w:rPr>
            </w:pPr>
            <w:ins w:id="1372" w:author="Windows 用户" w:date="2016-03-28T17:53: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9" w:type="dxa"/>
          </w:tcPr>
          <w:p w14:paraId="58C111B3" w14:textId="77777777" w:rsidR="005B23CC" w:rsidRDefault="005B23CC" w:rsidP="00A95A08">
            <w:pPr>
              <w:rPr>
                <w:ins w:id="1373" w:author="Windows 用户" w:date="2016-03-28T17:53:00Z"/>
                <w:rFonts w:ascii="宋体" w:hAnsi="宋体"/>
              </w:rPr>
            </w:pPr>
            <w:ins w:id="1374" w:author="Windows 用户" w:date="2016-03-28T17:53:00Z">
              <w:r>
                <w:rPr>
                  <w:rFonts w:ascii="宋体" w:hAnsi="宋体" w:hint="eastAsia"/>
                </w:rPr>
                <w:t>是</w:t>
              </w:r>
            </w:ins>
          </w:p>
        </w:tc>
        <w:tc>
          <w:tcPr>
            <w:tcW w:w="3119" w:type="dxa"/>
          </w:tcPr>
          <w:p w14:paraId="01D0F345" w14:textId="77777777" w:rsidR="005B23CC" w:rsidRPr="001B5B64" w:rsidRDefault="005B23CC" w:rsidP="00A95A08">
            <w:pPr>
              <w:rPr>
                <w:ins w:id="1375" w:author="Windows 用户" w:date="2016-03-28T17:53:00Z"/>
                <w:rFonts w:ascii="宋体" w:cs="宋体"/>
                <w:kern w:val="0"/>
                <w:sz w:val="20"/>
                <w:szCs w:val="20"/>
              </w:rPr>
            </w:pPr>
            <w:ins w:id="1376" w:author="Windows 用户" w:date="2016-03-28T17:53:00Z">
              <w:r>
                <w:rPr>
                  <w:rFonts w:ascii="宋体" w:cs="宋体" w:hint="eastAsia"/>
                  <w:kern w:val="0"/>
                  <w:sz w:val="20"/>
                  <w:szCs w:val="20"/>
                </w:rPr>
                <w:t>备用字段1</w:t>
              </w:r>
            </w:ins>
          </w:p>
        </w:tc>
      </w:tr>
      <w:tr w:rsidR="005B23CC" w14:paraId="000E82A8" w14:textId="77777777" w:rsidTr="00A95A08">
        <w:trPr>
          <w:cantSplit/>
          <w:trHeight w:val="139"/>
          <w:ins w:id="1377" w:author="Windows 用户" w:date="2016-03-28T17:53:00Z"/>
        </w:trPr>
        <w:tc>
          <w:tcPr>
            <w:tcW w:w="761" w:type="dxa"/>
            <w:vMerge/>
          </w:tcPr>
          <w:p w14:paraId="5D88BB1D" w14:textId="77777777" w:rsidR="005B23CC" w:rsidRDefault="005B23CC" w:rsidP="00A95A08">
            <w:pPr>
              <w:rPr>
                <w:ins w:id="1378" w:author="Windows 用户" w:date="2016-03-28T17:53:00Z"/>
                <w:rFonts w:ascii="宋体" w:hAnsi="宋体"/>
              </w:rPr>
            </w:pPr>
          </w:p>
        </w:tc>
        <w:tc>
          <w:tcPr>
            <w:tcW w:w="1899" w:type="dxa"/>
          </w:tcPr>
          <w:p w14:paraId="617F38AD" w14:textId="77777777" w:rsidR="005B23CC" w:rsidRPr="00A560D3" w:rsidRDefault="005B23CC" w:rsidP="00A95A08">
            <w:pPr>
              <w:autoSpaceDE w:val="0"/>
              <w:autoSpaceDN w:val="0"/>
              <w:adjustRightInd w:val="0"/>
              <w:spacing w:line="281" w:lineRule="exact"/>
              <w:jc w:val="left"/>
              <w:rPr>
                <w:ins w:id="1379" w:author="Windows 用户" w:date="2016-03-28T17:53:00Z"/>
                <w:rFonts w:ascii="宋体" w:cs="宋体"/>
                <w:kern w:val="0"/>
                <w:sz w:val="20"/>
                <w:szCs w:val="20"/>
              </w:rPr>
            </w:pPr>
            <w:ins w:id="1380" w:author="Windows 用户" w:date="2016-03-28T17:53:00Z">
              <w:r>
                <w:rPr>
                  <w:rFonts w:ascii="宋体" w:cs="宋体" w:hint="eastAsia"/>
                  <w:kern w:val="0"/>
                  <w:sz w:val="20"/>
                  <w:szCs w:val="20"/>
                </w:rPr>
                <w:t>EXT_FILED2</w:t>
              </w:r>
            </w:ins>
          </w:p>
        </w:tc>
        <w:tc>
          <w:tcPr>
            <w:tcW w:w="1559" w:type="dxa"/>
          </w:tcPr>
          <w:p w14:paraId="68AE2953" w14:textId="77777777" w:rsidR="005B23CC" w:rsidRPr="00A560D3" w:rsidRDefault="005B23CC" w:rsidP="00A95A08">
            <w:pPr>
              <w:autoSpaceDE w:val="0"/>
              <w:autoSpaceDN w:val="0"/>
              <w:adjustRightInd w:val="0"/>
              <w:spacing w:line="267" w:lineRule="exact"/>
              <w:jc w:val="left"/>
              <w:rPr>
                <w:ins w:id="1381" w:author="Windows 用户" w:date="2016-03-28T17:53:00Z"/>
                <w:rFonts w:ascii="宋体" w:cs="宋体"/>
                <w:kern w:val="0"/>
                <w:sz w:val="20"/>
                <w:szCs w:val="20"/>
              </w:rPr>
            </w:pPr>
            <w:ins w:id="1382" w:author="Windows 用户" w:date="2016-03-28T17:53:00Z">
              <w:r>
                <w:rPr>
                  <w:rFonts w:ascii="宋体" w:cs="宋体" w:hint="eastAsia"/>
                  <w:kern w:val="0"/>
                  <w:sz w:val="20"/>
                  <w:szCs w:val="20"/>
                </w:rPr>
                <w:t>备用字段2</w:t>
              </w:r>
            </w:ins>
          </w:p>
        </w:tc>
        <w:tc>
          <w:tcPr>
            <w:tcW w:w="992" w:type="dxa"/>
          </w:tcPr>
          <w:p w14:paraId="7C74453E" w14:textId="77777777" w:rsidR="005B23CC" w:rsidRDefault="005B23CC" w:rsidP="00A95A08">
            <w:pPr>
              <w:autoSpaceDE w:val="0"/>
              <w:autoSpaceDN w:val="0"/>
              <w:adjustRightInd w:val="0"/>
              <w:spacing w:line="281" w:lineRule="exact"/>
              <w:jc w:val="left"/>
              <w:rPr>
                <w:ins w:id="1383" w:author="Windows 用户" w:date="2016-03-28T17:53:00Z"/>
                <w:rFonts w:ascii="宋体" w:cs="宋体"/>
                <w:kern w:val="0"/>
                <w:sz w:val="20"/>
                <w:szCs w:val="20"/>
              </w:rPr>
            </w:pPr>
            <w:ins w:id="1384" w:author="Windows 用户" w:date="2016-03-28T17:53: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9" w:type="dxa"/>
          </w:tcPr>
          <w:p w14:paraId="1391518A" w14:textId="77777777" w:rsidR="005B23CC" w:rsidRDefault="005B23CC" w:rsidP="00A95A08">
            <w:pPr>
              <w:rPr>
                <w:ins w:id="1385" w:author="Windows 用户" w:date="2016-03-28T17:53:00Z"/>
                <w:rFonts w:ascii="宋体" w:hAnsi="宋体"/>
              </w:rPr>
            </w:pPr>
            <w:ins w:id="1386" w:author="Windows 用户" w:date="2016-03-28T17:53:00Z">
              <w:r>
                <w:rPr>
                  <w:rFonts w:ascii="宋体" w:hAnsi="宋体" w:hint="eastAsia"/>
                </w:rPr>
                <w:t>是</w:t>
              </w:r>
            </w:ins>
          </w:p>
        </w:tc>
        <w:tc>
          <w:tcPr>
            <w:tcW w:w="3119" w:type="dxa"/>
          </w:tcPr>
          <w:p w14:paraId="48F1D1E8" w14:textId="77777777" w:rsidR="005B23CC" w:rsidRPr="001B5B64" w:rsidRDefault="005B23CC" w:rsidP="00A95A08">
            <w:pPr>
              <w:rPr>
                <w:ins w:id="1387" w:author="Windows 用户" w:date="2016-03-28T17:53:00Z"/>
                <w:rFonts w:ascii="宋体" w:cs="宋体"/>
                <w:kern w:val="0"/>
                <w:sz w:val="20"/>
                <w:szCs w:val="20"/>
              </w:rPr>
            </w:pPr>
            <w:ins w:id="1388" w:author="Windows 用户" w:date="2016-03-28T17:53:00Z">
              <w:r>
                <w:rPr>
                  <w:rFonts w:ascii="宋体" w:cs="宋体" w:hint="eastAsia"/>
                  <w:kern w:val="0"/>
                  <w:sz w:val="20"/>
                  <w:szCs w:val="20"/>
                </w:rPr>
                <w:t>备用字段2</w:t>
              </w:r>
            </w:ins>
          </w:p>
        </w:tc>
      </w:tr>
      <w:tr w:rsidR="005B23CC" w14:paraId="7300D0BD" w14:textId="77777777" w:rsidTr="00A95A08">
        <w:trPr>
          <w:cantSplit/>
          <w:trHeight w:val="139"/>
          <w:ins w:id="1389" w:author="Windows 用户" w:date="2016-03-28T17:53:00Z"/>
        </w:trPr>
        <w:tc>
          <w:tcPr>
            <w:tcW w:w="761" w:type="dxa"/>
            <w:vMerge/>
          </w:tcPr>
          <w:p w14:paraId="47B7248C" w14:textId="77777777" w:rsidR="005B23CC" w:rsidRDefault="005B23CC" w:rsidP="00A95A08">
            <w:pPr>
              <w:rPr>
                <w:ins w:id="1390" w:author="Windows 用户" w:date="2016-03-28T17:53:00Z"/>
                <w:rFonts w:ascii="宋体" w:hAnsi="宋体"/>
              </w:rPr>
            </w:pPr>
          </w:p>
        </w:tc>
        <w:tc>
          <w:tcPr>
            <w:tcW w:w="1899" w:type="dxa"/>
          </w:tcPr>
          <w:p w14:paraId="5801ED92" w14:textId="77777777" w:rsidR="005B23CC" w:rsidRPr="00A560D3" w:rsidRDefault="005B23CC" w:rsidP="00A95A08">
            <w:pPr>
              <w:autoSpaceDE w:val="0"/>
              <w:autoSpaceDN w:val="0"/>
              <w:adjustRightInd w:val="0"/>
              <w:spacing w:line="281" w:lineRule="exact"/>
              <w:jc w:val="left"/>
              <w:rPr>
                <w:ins w:id="1391" w:author="Windows 用户" w:date="2016-03-28T17:53:00Z"/>
                <w:rFonts w:ascii="宋体" w:cs="宋体"/>
                <w:kern w:val="0"/>
                <w:sz w:val="20"/>
                <w:szCs w:val="20"/>
              </w:rPr>
            </w:pPr>
            <w:ins w:id="1392" w:author="Windows 用户" w:date="2016-03-28T17:53:00Z">
              <w:r>
                <w:rPr>
                  <w:rFonts w:ascii="宋体" w:cs="宋体" w:hint="eastAsia"/>
                  <w:kern w:val="0"/>
                  <w:sz w:val="20"/>
                  <w:szCs w:val="20"/>
                </w:rPr>
                <w:t>EXT_FILED3</w:t>
              </w:r>
            </w:ins>
          </w:p>
        </w:tc>
        <w:tc>
          <w:tcPr>
            <w:tcW w:w="1559" w:type="dxa"/>
          </w:tcPr>
          <w:p w14:paraId="5D03D1EE" w14:textId="77777777" w:rsidR="005B23CC" w:rsidRPr="00A560D3" w:rsidRDefault="005B23CC" w:rsidP="00A95A08">
            <w:pPr>
              <w:autoSpaceDE w:val="0"/>
              <w:autoSpaceDN w:val="0"/>
              <w:adjustRightInd w:val="0"/>
              <w:spacing w:line="267" w:lineRule="exact"/>
              <w:jc w:val="left"/>
              <w:rPr>
                <w:ins w:id="1393" w:author="Windows 用户" w:date="2016-03-28T17:53:00Z"/>
                <w:rFonts w:ascii="宋体" w:cs="宋体"/>
                <w:kern w:val="0"/>
                <w:sz w:val="20"/>
                <w:szCs w:val="20"/>
              </w:rPr>
            </w:pPr>
            <w:ins w:id="1394" w:author="Windows 用户" w:date="2016-03-28T17:53:00Z">
              <w:r>
                <w:rPr>
                  <w:rFonts w:ascii="宋体" w:cs="宋体" w:hint="eastAsia"/>
                  <w:kern w:val="0"/>
                  <w:sz w:val="20"/>
                  <w:szCs w:val="20"/>
                </w:rPr>
                <w:t>备用字段3</w:t>
              </w:r>
            </w:ins>
          </w:p>
        </w:tc>
        <w:tc>
          <w:tcPr>
            <w:tcW w:w="992" w:type="dxa"/>
          </w:tcPr>
          <w:p w14:paraId="769973C5" w14:textId="77777777" w:rsidR="005B23CC" w:rsidRDefault="005B23CC" w:rsidP="00A95A08">
            <w:pPr>
              <w:autoSpaceDE w:val="0"/>
              <w:autoSpaceDN w:val="0"/>
              <w:adjustRightInd w:val="0"/>
              <w:spacing w:line="281" w:lineRule="exact"/>
              <w:jc w:val="left"/>
              <w:rPr>
                <w:ins w:id="1395" w:author="Windows 用户" w:date="2016-03-28T17:53:00Z"/>
                <w:rFonts w:ascii="宋体" w:cs="宋体"/>
                <w:kern w:val="0"/>
                <w:sz w:val="20"/>
                <w:szCs w:val="20"/>
              </w:rPr>
            </w:pPr>
            <w:ins w:id="1396" w:author="Windows 用户" w:date="2016-03-28T17:53: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300</w:t>
              </w:r>
              <w:r w:rsidRPr="00A560D3">
                <w:rPr>
                  <w:rFonts w:ascii="宋体" w:cs="宋体"/>
                  <w:kern w:val="0"/>
                  <w:sz w:val="20"/>
                  <w:szCs w:val="20"/>
                </w:rPr>
                <w:t>)</w:t>
              </w:r>
            </w:ins>
          </w:p>
        </w:tc>
        <w:tc>
          <w:tcPr>
            <w:tcW w:w="709" w:type="dxa"/>
          </w:tcPr>
          <w:p w14:paraId="77FB4460" w14:textId="77777777" w:rsidR="005B23CC" w:rsidRDefault="005B23CC" w:rsidP="00A95A08">
            <w:pPr>
              <w:rPr>
                <w:ins w:id="1397" w:author="Windows 用户" w:date="2016-03-28T17:53:00Z"/>
                <w:rFonts w:ascii="宋体" w:hAnsi="宋体"/>
              </w:rPr>
            </w:pPr>
            <w:ins w:id="1398" w:author="Windows 用户" w:date="2016-03-28T17:53:00Z">
              <w:r>
                <w:rPr>
                  <w:rFonts w:ascii="宋体" w:hAnsi="宋体" w:hint="eastAsia"/>
                </w:rPr>
                <w:t>是</w:t>
              </w:r>
            </w:ins>
          </w:p>
        </w:tc>
        <w:tc>
          <w:tcPr>
            <w:tcW w:w="3119" w:type="dxa"/>
          </w:tcPr>
          <w:p w14:paraId="7D7B01CB" w14:textId="77777777" w:rsidR="005B23CC" w:rsidRPr="001B5B64" w:rsidRDefault="005B23CC" w:rsidP="00A95A08">
            <w:pPr>
              <w:rPr>
                <w:ins w:id="1399" w:author="Windows 用户" w:date="2016-03-28T17:53:00Z"/>
                <w:rFonts w:ascii="宋体" w:cs="宋体"/>
                <w:kern w:val="0"/>
                <w:sz w:val="20"/>
                <w:szCs w:val="20"/>
              </w:rPr>
            </w:pPr>
            <w:ins w:id="1400" w:author="Windows 用户" w:date="2016-03-28T17:53:00Z">
              <w:r>
                <w:rPr>
                  <w:rFonts w:ascii="宋体" w:cs="宋体" w:hint="eastAsia"/>
                  <w:kern w:val="0"/>
                  <w:sz w:val="20"/>
                  <w:szCs w:val="20"/>
                </w:rPr>
                <w:t>备用字段3</w:t>
              </w:r>
            </w:ins>
          </w:p>
        </w:tc>
      </w:tr>
    </w:tbl>
    <w:p w14:paraId="0154D694" w14:textId="77777777" w:rsidR="00C8777F" w:rsidRDefault="00C8777F" w:rsidP="00C8777F">
      <w:pPr>
        <w:rPr>
          <w:rFonts w:ascii="微软雅黑" w:eastAsia="微软雅黑" w:hAnsi="微软雅黑"/>
        </w:rPr>
      </w:pPr>
    </w:p>
    <w:p w14:paraId="2EB89F3E" w14:textId="77777777" w:rsidR="008E6E14" w:rsidRPr="00E12057" w:rsidRDefault="008E6E14" w:rsidP="0042024B">
      <w:pPr>
        <w:pStyle w:val="3"/>
        <w:rPr>
          <w:ins w:id="1401" w:author="wincol" w:date="2016-04-15T14:32:00Z"/>
        </w:rPr>
      </w:pPr>
      <w:bookmarkStart w:id="1402" w:name="_Toc447633068"/>
      <w:bookmarkStart w:id="1403" w:name="_Toc448760974"/>
      <w:ins w:id="1404" w:author="wincol" w:date="2016-04-15T14:32:00Z">
        <w:r w:rsidRPr="00E12057">
          <w:rPr>
            <w:rFonts w:hint="eastAsia"/>
          </w:rPr>
          <w:t>异步应答</w:t>
        </w:r>
        <w:bookmarkEnd w:id="1402"/>
        <w:bookmarkEnd w:id="1403"/>
      </w:ins>
    </w:p>
    <w:p w14:paraId="7BC1DF31" w14:textId="77777777" w:rsidR="008E6E14" w:rsidRPr="00E12057" w:rsidRDefault="008E6E14" w:rsidP="008E6E14">
      <w:pPr>
        <w:rPr>
          <w:ins w:id="1405" w:author="wincol" w:date="2016-04-15T14:32:00Z"/>
        </w:rPr>
      </w:pPr>
      <w:ins w:id="1406" w:author="wincol" w:date="2016-04-15T14:32:00Z">
        <w:r>
          <w:rPr>
            <w:rFonts w:hint="eastAsia"/>
          </w:rPr>
          <w:t>银行发起，只有当成功时候才有返回。</w:t>
        </w:r>
      </w:ins>
    </w:p>
    <w:tbl>
      <w:tblPr>
        <w:tblW w:w="7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1"/>
        <w:gridCol w:w="1899"/>
        <w:gridCol w:w="1701"/>
        <w:gridCol w:w="850"/>
        <w:gridCol w:w="709"/>
        <w:gridCol w:w="1861"/>
      </w:tblGrid>
      <w:tr w:rsidR="008E6E14" w14:paraId="320DF2CF" w14:textId="77777777" w:rsidTr="004A4C01">
        <w:trPr>
          <w:trHeight w:val="290"/>
          <w:ins w:id="1407" w:author="wincol" w:date="2016-04-15T14:32:00Z"/>
        </w:trPr>
        <w:tc>
          <w:tcPr>
            <w:tcW w:w="761" w:type="dxa"/>
            <w:tcBorders>
              <w:bottom w:val="single" w:sz="4" w:space="0" w:color="auto"/>
            </w:tcBorders>
            <w:shd w:val="clear" w:color="auto" w:fill="C0C0C0"/>
          </w:tcPr>
          <w:p w14:paraId="579C660E" w14:textId="77777777" w:rsidR="008E6E14" w:rsidRDefault="008E6E14" w:rsidP="004A4C01">
            <w:pPr>
              <w:rPr>
                <w:ins w:id="1408" w:author="wincol" w:date="2016-04-15T14:32:00Z"/>
                <w:rFonts w:ascii="宋体" w:hAnsi="宋体"/>
                <w:b/>
                <w:szCs w:val="21"/>
              </w:rPr>
            </w:pPr>
            <w:ins w:id="1409" w:author="wincol" w:date="2016-04-15T14:32:00Z">
              <w:r>
                <w:rPr>
                  <w:rFonts w:ascii="宋体" w:hAnsi="宋体"/>
                  <w:b/>
                  <w:szCs w:val="21"/>
                </w:rPr>
                <w:t>模块</w:t>
              </w:r>
            </w:ins>
          </w:p>
        </w:tc>
        <w:tc>
          <w:tcPr>
            <w:tcW w:w="1899" w:type="dxa"/>
            <w:tcBorders>
              <w:bottom w:val="single" w:sz="4" w:space="0" w:color="auto"/>
            </w:tcBorders>
            <w:shd w:val="clear" w:color="auto" w:fill="C0C0C0"/>
          </w:tcPr>
          <w:p w14:paraId="26040413" w14:textId="77777777" w:rsidR="008E6E14" w:rsidRDefault="008E6E14" w:rsidP="004A4C01">
            <w:pPr>
              <w:rPr>
                <w:ins w:id="1410" w:author="wincol" w:date="2016-04-15T14:32:00Z"/>
                <w:rFonts w:ascii="宋体" w:hAnsi="宋体"/>
                <w:b/>
              </w:rPr>
            </w:pPr>
            <w:ins w:id="1411" w:author="wincol" w:date="2016-04-15T14:32:00Z">
              <w:r>
                <w:rPr>
                  <w:rFonts w:ascii="宋体" w:hAnsi="宋体"/>
                  <w:b/>
                  <w:szCs w:val="21"/>
                </w:rPr>
                <w:t>字段ID</w:t>
              </w:r>
            </w:ins>
          </w:p>
        </w:tc>
        <w:tc>
          <w:tcPr>
            <w:tcW w:w="1701" w:type="dxa"/>
            <w:tcBorders>
              <w:bottom w:val="single" w:sz="4" w:space="0" w:color="auto"/>
            </w:tcBorders>
            <w:shd w:val="clear" w:color="auto" w:fill="C0C0C0"/>
          </w:tcPr>
          <w:p w14:paraId="031D1058" w14:textId="77777777" w:rsidR="008E6E14" w:rsidRDefault="008E6E14" w:rsidP="004A4C01">
            <w:pPr>
              <w:rPr>
                <w:ins w:id="1412" w:author="wincol" w:date="2016-04-15T14:32:00Z"/>
                <w:rFonts w:ascii="宋体" w:hAnsi="宋体"/>
                <w:b/>
              </w:rPr>
            </w:pPr>
            <w:ins w:id="1413" w:author="wincol" w:date="2016-04-15T14:32:00Z">
              <w:r>
                <w:rPr>
                  <w:rFonts w:ascii="宋体" w:hAnsi="宋体"/>
                  <w:b/>
                  <w:szCs w:val="21"/>
                </w:rPr>
                <w:t>字段名称</w:t>
              </w:r>
            </w:ins>
          </w:p>
        </w:tc>
        <w:tc>
          <w:tcPr>
            <w:tcW w:w="850" w:type="dxa"/>
            <w:tcBorders>
              <w:bottom w:val="single" w:sz="4" w:space="0" w:color="auto"/>
            </w:tcBorders>
            <w:shd w:val="clear" w:color="auto" w:fill="C0C0C0"/>
          </w:tcPr>
          <w:p w14:paraId="0D089F5E" w14:textId="77777777" w:rsidR="008E6E14" w:rsidRDefault="008E6E14" w:rsidP="004A4C01">
            <w:pPr>
              <w:rPr>
                <w:ins w:id="1414" w:author="wincol" w:date="2016-04-15T14:32:00Z"/>
                <w:rFonts w:ascii="宋体" w:hAnsi="宋体"/>
                <w:b/>
              </w:rPr>
            </w:pPr>
            <w:ins w:id="1415" w:author="wincol" w:date="2016-04-15T14:32:00Z">
              <w:r>
                <w:rPr>
                  <w:rFonts w:ascii="宋体" w:hAnsi="宋体"/>
                  <w:b/>
                  <w:szCs w:val="21"/>
                </w:rPr>
                <w:t>类型</w:t>
              </w:r>
            </w:ins>
          </w:p>
        </w:tc>
        <w:tc>
          <w:tcPr>
            <w:tcW w:w="709" w:type="dxa"/>
            <w:tcBorders>
              <w:bottom w:val="single" w:sz="4" w:space="0" w:color="auto"/>
            </w:tcBorders>
            <w:shd w:val="clear" w:color="auto" w:fill="C0C0C0"/>
          </w:tcPr>
          <w:p w14:paraId="1ED690C0" w14:textId="77777777" w:rsidR="008E6E14" w:rsidRDefault="008E6E14" w:rsidP="004A4C01">
            <w:pPr>
              <w:rPr>
                <w:ins w:id="1416" w:author="wincol" w:date="2016-04-15T14:32:00Z"/>
                <w:rFonts w:ascii="宋体" w:hAnsi="宋体"/>
                <w:b/>
              </w:rPr>
            </w:pPr>
            <w:ins w:id="1417" w:author="wincol" w:date="2016-04-15T14:32:00Z">
              <w:r>
                <w:rPr>
                  <w:rFonts w:ascii="宋体" w:hAnsi="宋体" w:hint="eastAsia"/>
                  <w:b/>
                </w:rPr>
                <w:t>可空</w:t>
              </w:r>
            </w:ins>
          </w:p>
        </w:tc>
        <w:tc>
          <w:tcPr>
            <w:tcW w:w="1861" w:type="dxa"/>
            <w:tcBorders>
              <w:bottom w:val="single" w:sz="4" w:space="0" w:color="auto"/>
            </w:tcBorders>
            <w:shd w:val="clear" w:color="auto" w:fill="C0C0C0"/>
          </w:tcPr>
          <w:p w14:paraId="287BD7AE" w14:textId="77777777" w:rsidR="008E6E14" w:rsidRDefault="008E6E14" w:rsidP="004A4C01">
            <w:pPr>
              <w:rPr>
                <w:ins w:id="1418" w:author="wincol" w:date="2016-04-15T14:32:00Z"/>
                <w:rFonts w:ascii="宋体" w:hAnsi="宋体"/>
                <w:b/>
              </w:rPr>
            </w:pPr>
            <w:ins w:id="1419" w:author="wincol" w:date="2016-04-15T14:32:00Z">
              <w:r>
                <w:rPr>
                  <w:rFonts w:ascii="宋体" w:hAnsi="宋体"/>
                  <w:b/>
                </w:rPr>
                <w:t>备注</w:t>
              </w:r>
            </w:ins>
          </w:p>
        </w:tc>
      </w:tr>
      <w:tr w:rsidR="008E6E14" w14:paraId="1E71BA56" w14:textId="77777777" w:rsidTr="004A4C01">
        <w:trPr>
          <w:cantSplit/>
          <w:trHeight w:val="290"/>
          <w:ins w:id="1420" w:author="wincol" w:date="2016-04-15T14:32:00Z"/>
        </w:trPr>
        <w:tc>
          <w:tcPr>
            <w:tcW w:w="761" w:type="dxa"/>
            <w:vMerge w:val="restart"/>
          </w:tcPr>
          <w:p w14:paraId="5C28C10F" w14:textId="77777777" w:rsidR="008E6E14" w:rsidRDefault="008E6E14" w:rsidP="004A4C01">
            <w:pPr>
              <w:jc w:val="center"/>
              <w:rPr>
                <w:ins w:id="1421" w:author="wincol" w:date="2016-04-15T14:32:00Z"/>
                <w:rFonts w:ascii="宋体" w:hAnsi="宋体"/>
              </w:rPr>
            </w:pPr>
            <w:ins w:id="1422" w:author="wincol" w:date="2016-04-15T14:32:00Z">
              <w:r>
                <w:rPr>
                  <w:rFonts w:ascii="宋体" w:hAnsi="宋体" w:hint="eastAsia"/>
                </w:rPr>
                <w:t>BODY</w:t>
              </w:r>
            </w:ins>
          </w:p>
        </w:tc>
        <w:tc>
          <w:tcPr>
            <w:tcW w:w="7020" w:type="dxa"/>
            <w:gridSpan w:val="5"/>
          </w:tcPr>
          <w:p w14:paraId="22833414" w14:textId="77777777" w:rsidR="008E6E14" w:rsidRDefault="008E6E14" w:rsidP="004A4C01">
            <w:pPr>
              <w:rPr>
                <w:ins w:id="1423" w:author="wincol" w:date="2016-04-15T14:32:00Z"/>
                <w:rFonts w:ascii="宋体" w:hAnsi="宋体"/>
              </w:rPr>
            </w:pPr>
          </w:p>
        </w:tc>
      </w:tr>
      <w:tr w:rsidR="008E6E14" w14:paraId="5668F23E" w14:textId="77777777" w:rsidTr="004A4C01">
        <w:trPr>
          <w:cantSplit/>
          <w:trHeight w:val="290"/>
          <w:ins w:id="1424" w:author="wincol" w:date="2016-04-15T14:32:00Z"/>
        </w:trPr>
        <w:tc>
          <w:tcPr>
            <w:tcW w:w="761" w:type="dxa"/>
            <w:vMerge/>
          </w:tcPr>
          <w:p w14:paraId="0C062B45" w14:textId="77777777" w:rsidR="008E6E14" w:rsidRDefault="008E6E14" w:rsidP="004A4C01">
            <w:pPr>
              <w:jc w:val="center"/>
              <w:rPr>
                <w:ins w:id="1425" w:author="wincol" w:date="2016-04-15T14:32:00Z"/>
                <w:rFonts w:ascii="宋体" w:hAnsi="宋体"/>
              </w:rPr>
            </w:pPr>
          </w:p>
        </w:tc>
        <w:tc>
          <w:tcPr>
            <w:tcW w:w="1899" w:type="dxa"/>
          </w:tcPr>
          <w:p w14:paraId="63B6A81E" w14:textId="77777777" w:rsidR="008E6E14" w:rsidRPr="00A560D3" w:rsidRDefault="008E6E14" w:rsidP="004A4C01">
            <w:pPr>
              <w:autoSpaceDE w:val="0"/>
              <w:autoSpaceDN w:val="0"/>
              <w:adjustRightInd w:val="0"/>
              <w:spacing w:line="267" w:lineRule="exact"/>
              <w:jc w:val="left"/>
              <w:rPr>
                <w:ins w:id="1426" w:author="wincol" w:date="2016-04-15T14:32:00Z"/>
                <w:rFonts w:ascii="宋体" w:cs="宋体"/>
                <w:kern w:val="0"/>
                <w:sz w:val="20"/>
                <w:szCs w:val="20"/>
              </w:rPr>
            </w:pPr>
            <w:ins w:id="1427" w:author="wincol" w:date="2016-04-15T14:32:00Z">
              <w:r w:rsidRPr="00A560D3">
                <w:rPr>
                  <w:rFonts w:ascii="宋体" w:cs="宋体"/>
                  <w:kern w:val="0"/>
                  <w:sz w:val="20"/>
                  <w:szCs w:val="20"/>
                </w:rPr>
                <w:t>MERCHANTID</w:t>
              </w:r>
            </w:ins>
          </w:p>
        </w:tc>
        <w:tc>
          <w:tcPr>
            <w:tcW w:w="1701" w:type="dxa"/>
          </w:tcPr>
          <w:p w14:paraId="715C6D9F" w14:textId="77777777" w:rsidR="008E6E14" w:rsidRPr="00A560D3" w:rsidRDefault="008E6E14" w:rsidP="004A4C01">
            <w:pPr>
              <w:autoSpaceDE w:val="0"/>
              <w:autoSpaceDN w:val="0"/>
              <w:adjustRightInd w:val="0"/>
              <w:spacing w:line="267" w:lineRule="exact"/>
              <w:jc w:val="left"/>
              <w:rPr>
                <w:ins w:id="1428" w:author="wincol" w:date="2016-04-15T14:32:00Z"/>
                <w:rFonts w:ascii="宋体" w:cs="宋体"/>
                <w:kern w:val="0"/>
                <w:sz w:val="20"/>
                <w:szCs w:val="20"/>
              </w:rPr>
            </w:pPr>
            <w:ins w:id="1429" w:author="wincol" w:date="2016-04-15T14:32:00Z">
              <w:r w:rsidRPr="00A560D3">
                <w:rPr>
                  <w:rFonts w:ascii="宋体" w:cs="宋体" w:hint="eastAsia"/>
                  <w:kern w:val="0"/>
                  <w:sz w:val="20"/>
                  <w:szCs w:val="20"/>
                </w:rPr>
                <w:t>商户唯一标识</w:t>
              </w:r>
            </w:ins>
          </w:p>
        </w:tc>
        <w:tc>
          <w:tcPr>
            <w:tcW w:w="850" w:type="dxa"/>
          </w:tcPr>
          <w:p w14:paraId="01E66E18" w14:textId="77777777" w:rsidR="008E6E14" w:rsidRPr="00A560D3" w:rsidRDefault="008E6E14" w:rsidP="004A4C01">
            <w:pPr>
              <w:autoSpaceDE w:val="0"/>
              <w:autoSpaceDN w:val="0"/>
              <w:adjustRightInd w:val="0"/>
              <w:spacing w:line="267" w:lineRule="exact"/>
              <w:jc w:val="left"/>
              <w:rPr>
                <w:ins w:id="1430" w:author="wincol" w:date="2016-04-15T14:32:00Z"/>
                <w:rFonts w:ascii="宋体" w:cs="宋体"/>
                <w:kern w:val="0"/>
                <w:sz w:val="20"/>
                <w:szCs w:val="20"/>
              </w:rPr>
            </w:pPr>
            <w:ins w:id="1431" w:author="wincol" w:date="2016-04-15T14:32:00Z">
              <w:r>
                <w:rPr>
                  <w:rFonts w:ascii="宋体" w:cs="宋体" w:hint="eastAsia"/>
                  <w:kern w:val="0"/>
                  <w:sz w:val="20"/>
                  <w:szCs w:val="20"/>
                </w:rPr>
                <w:t>C</w:t>
              </w:r>
              <w:r w:rsidRPr="00A560D3">
                <w:rPr>
                  <w:rFonts w:ascii="宋体" w:cs="宋体"/>
                  <w:kern w:val="0"/>
                  <w:sz w:val="20"/>
                  <w:szCs w:val="20"/>
                </w:rPr>
                <w:t>(32)</w:t>
              </w:r>
            </w:ins>
          </w:p>
        </w:tc>
        <w:tc>
          <w:tcPr>
            <w:tcW w:w="709" w:type="dxa"/>
          </w:tcPr>
          <w:p w14:paraId="001A2F9E" w14:textId="77777777" w:rsidR="008E6E14" w:rsidRPr="00A560D3" w:rsidRDefault="008E6E14" w:rsidP="004A4C01">
            <w:pPr>
              <w:autoSpaceDE w:val="0"/>
              <w:autoSpaceDN w:val="0"/>
              <w:adjustRightInd w:val="0"/>
              <w:spacing w:line="267" w:lineRule="exact"/>
              <w:jc w:val="left"/>
              <w:rPr>
                <w:ins w:id="1432" w:author="wincol" w:date="2016-04-15T14:32:00Z"/>
                <w:rFonts w:ascii="宋体" w:cs="宋体"/>
                <w:kern w:val="0"/>
                <w:sz w:val="20"/>
                <w:szCs w:val="20"/>
              </w:rPr>
            </w:pPr>
            <w:ins w:id="1433" w:author="wincol" w:date="2016-04-15T14:32:00Z">
              <w:r>
                <w:rPr>
                  <w:rFonts w:ascii="宋体" w:cs="宋体" w:hint="eastAsia"/>
                  <w:kern w:val="0"/>
                  <w:sz w:val="20"/>
                  <w:szCs w:val="20"/>
                </w:rPr>
                <w:t>否</w:t>
              </w:r>
            </w:ins>
          </w:p>
        </w:tc>
        <w:tc>
          <w:tcPr>
            <w:tcW w:w="1861" w:type="dxa"/>
          </w:tcPr>
          <w:p w14:paraId="07A169EA" w14:textId="77777777" w:rsidR="008E6E14" w:rsidRPr="00A560D3" w:rsidRDefault="008E6E14" w:rsidP="004A4C01">
            <w:pPr>
              <w:autoSpaceDE w:val="0"/>
              <w:autoSpaceDN w:val="0"/>
              <w:adjustRightInd w:val="0"/>
              <w:spacing w:line="267" w:lineRule="exact"/>
              <w:jc w:val="left"/>
              <w:rPr>
                <w:ins w:id="1434" w:author="wincol" w:date="2016-04-15T14:32:00Z"/>
                <w:rFonts w:ascii="宋体" w:cs="宋体"/>
                <w:kern w:val="0"/>
                <w:sz w:val="20"/>
                <w:szCs w:val="20"/>
              </w:rPr>
            </w:pPr>
            <w:ins w:id="1435" w:author="wincol" w:date="2016-04-15T14:32:00Z">
              <w:r w:rsidRPr="00A560D3">
                <w:rPr>
                  <w:rFonts w:ascii="宋体" w:cs="宋体" w:hint="eastAsia"/>
                  <w:kern w:val="0"/>
                  <w:sz w:val="20"/>
                  <w:szCs w:val="20"/>
                </w:rPr>
                <w:t>银行统一提供</w:t>
              </w:r>
            </w:ins>
          </w:p>
        </w:tc>
      </w:tr>
      <w:tr w:rsidR="008E6E14" w14:paraId="05346118" w14:textId="77777777" w:rsidTr="004A4C01">
        <w:trPr>
          <w:cantSplit/>
          <w:trHeight w:val="290"/>
          <w:ins w:id="1436" w:author="wincol" w:date="2016-04-15T14:32:00Z"/>
        </w:trPr>
        <w:tc>
          <w:tcPr>
            <w:tcW w:w="761" w:type="dxa"/>
            <w:vMerge/>
          </w:tcPr>
          <w:p w14:paraId="132225FA" w14:textId="77777777" w:rsidR="008E6E14" w:rsidRDefault="008E6E14" w:rsidP="004A4C01">
            <w:pPr>
              <w:jc w:val="center"/>
              <w:rPr>
                <w:ins w:id="1437" w:author="wincol" w:date="2016-04-15T14:32:00Z"/>
                <w:rFonts w:ascii="宋体" w:hAnsi="宋体"/>
              </w:rPr>
            </w:pPr>
          </w:p>
        </w:tc>
        <w:tc>
          <w:tcPr>
            <w:tcW w:w="1899" w:type="dxa"/>
          </w:tcPr>
          <w:p w14:paraId="2017AABC" w14:textId="77777777" w:rsidR="008E6E14" w:rsidRPr="00A560D3" w:rsidRDefault="008E6E14" w:rsidP="004A4C01">
            <w:pPr>
              <w:autoSpaceDE w:val="0"/>
              <w:autoSpaceDN w:val="0"/>
              <w:adjustRightInd w:val="0"/>
              <w:spacing w:line="267" w:lineRule="exact"/>
              <w:jc w:val="left"/>
              <w:rPr>
                <w:ins w:id="1438" w:author="wincol" w:date="2016-04-15T14:32:00Z"/>
                <w:rFonts w:ascii="宋体" w:cs="宋体"/>
                <w:kern w:val="0"/>
                <w:sz w:val="20"/>
                <w:szCs w:val="20"/>
              </w:rPr>
            </w:pPr>
            <w:ins w:id="1439" w:author="wincol" w:date="2016-04-15T14:32:00Z">
              <w:r w:rsidRPr="00A560D3">
                <w:rPr>
                  <w:rFonts w:ascii="宋体" w:cs="宋体"/>
                  <w:kern w:val="0"/>
                  <w:sz w:val="20"/>
                  <w:szCs w:val="20"/>
                </w:rPr>
                <w:t>BANKID</w:t>
              </w:r>
            </w:ins>
          </w:p>
        </w:tc>
        <w:tc>
          <w:tcPr>
            <w:tcW w:w="1701" w:type="dxa"/>
          </w:tcPr>
          <w:p w14:paraId="46FDA9A4" w14:textId="77777777" w:rsidR="008E6E14" w:rsidRPr="00A560D3" w:rsidRDefault="008E6E14" w:rsidP="004A4C01">
            <w:pPr>
              <w:autoSpaceDE w:val="0"/>
              <w:autoSpaceDN w:val="0"/>
              <w:adjustRightInd w:val="0"/>
              <w:spacing w:line="267" w:lineRule="exact"/>
              <w:jc w:val="left"/>
              <w:rPr>
                <w:ins w:id="1440" w:author="wincol" w:date="2016-04-15T14:32:00Z"/>
                <w:rFonts w:ascii="宋体" w:cs="宋体"/>
                <w:kern w:val="0"/>
                <w:sz w:val="20"/>
                <w:szCs w:val="20"/>
              </w:rPr>
            </w:pPr>
            <w:ins w:id="1441" w:author="wincol" w:date="2016-04-15T14:32:00Z">
              <w:r>
                <w:rPr>
                  <w:rFonts w:ascii="宋体" w:cs="宋体" w:hint="eastAsia"/>
                  <w:kern w:val="0"/>
                  <w:sz w:val="20"/>
                  <w:szCs w:val="20"/>
                </w:rPr>
                <w:t>银行标识</w:t>
              </w:r>
            </w:ins>
          </w:p>
        </w:tc>
        <w:tc>
          <w:tcPr>
            <w:tcW w:w="850" w:type="dxa"/>
          </w:tcPr>
          <w:p w14:paraId="0C61CD07" w14:textId="77777777" w:rsidR="008E6E14" w:rsidRPr="00A560D3" w:rsidRDefault="008E6E14" w:rsidP="004A4C01">
            <w:pPr>
              <w:autoSpaceDE w:val="0"/>
              <w:autoSpaceDN w:val="0"/>
              <w:adjustRightInd w:val="0"/>
              <w:spacing w:line="267" w:lineRule="exact"/>
              <w:jc w:val="left"/>
              <w:rPr>
                <w:ins w:id="1442" w:author="wincol" w:date="2016-04-15T14:32:00Z"/>
                <w:rFonts w:ascii="宋体" w:cs="宋体"/>
                <w:kern w:val="0"/>
                <w:sz w:val="20"/>
                <w:szCs w:val="20"/>
              </w:rPr>
            </w:pPr>
            <w:ins w:id="1443" w:author="wincol" w:date="2016-04-15T14:32: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6</w:t>
              </w:r>
              <w:r w:rsidRPr="00A560D3">
                <w:rPr>
                  <w:rFonts w:ascii="宋体" w:cs="宋体"/>
                  <w:kern w:val="0"/>
                  <w:sz w:val="20"/>
                  <w:szCs w:val="20"/>
                </w:rPr>
                <w:t>)</w:t>
              </w:r>
            </w:ins>
          </w:p>
        </w:tc>
        <w:tc>
          <w:tcPr>
            <w:tcW w:w="709" w:type="dxa"/>
          </w:tcPr>
          <w:p w14:paraId="1F032DDB" w14:textId="77777777" w:rsidR="008E6E14" w:rsidRPr="00A560D3" w:rsidRDefault="008E6E14" w:rsidP="004A4C01">
            <w:pPr>
              <w:autoSpaceDE w:val="0"/>
              <w:autoSpaceDN w:val="0"/>
              <w:adjustRightInd w:val="0"/>
              <w:spacing w:line="267" w:lineRule="exact"/>
              <w:jc w:val="left"/>
              <w:rPr>
                <w:ins w:id="1444" w:author="wincol" w:date="2016-04-15T14:32:00Z"/>
                <w:rFonts w:ascii="宋体" w:cs="宋体"/>
                <w:kern w:val="0"/>
                <w:sz w:val="20"/>
                <w:szCs w:val="20"/>
              </w:rPr>
            </w:pPr>
            <w:ins w:id="1445" w:author="wincol" w:date="2016-04-15T14:32:00Z">
              <w:r>
                <w:rPr>
                  <w:rFonts w:ascii="宋体" w:cs="宋体" w:hint="eastAsia"/>
                  <w:kern w:val="0"/>
                  <w:sz w:val="20"/>
                  <w:szCs w:val="20"/>
                </w:rPr>
                <w:t>否</w:t>
              </w:r>
            </w:ins>
          </w:p>
        </w:tc>
        <w:tc>
          <w:tcPr>
            <w:tcW w:w="1861" w:type="dxa"/>
          </w:tcPr>
          <w:p w14:paraId="5802F9C2" w14:textId="77777777" w:rsidR="008E6E14" w:rsidRPr="00A560D3" w:rsidRDefault="008E6E14" w:rsidP="004A4C01">
            <w:pPr>
              <w:autoSpaceDE w:val="0"/>
              <w:autoSpaceDN w:val="0"/>
              <w:adjustRightInd w:val="0"/>
              <w:spacing w:line="267" w:lineRule="exact"/>
              <w:jc w:val="left"/>
              <w:rPr>
                <w:ins w:id="1446" w:author="wincol" w:date="2016-04-15T14:32:00Z"/>
                <w:rFonts w:ascii="宋体" w:cs="宋体"/>
                <w:kern w:val="0"/>
                <w:sz w:val="20"/>
                <w:szCs w:val="20"/>
              </w:rPr>
            </w:pPr>
            <w:ins w:id="1447" w:author="wincol" w:date="2016-04-15T14:32:00Z">
              <w:r w:rsidRPr="00A560D3">
                <w:rPr>
                  <w:rFonts w:ascii="宋体" w:cs="宋体" w:hint="eastAsia"/>
                  <w:kern w:val="0"/>
                  <w:sz w:val="20"/>
                  <w:szCs w:val="20"/>
                </w:rPr>
                <w:t>固定值：</w:t>
              </w:r>
              <w:r w:rsidRPr="00A560D3">
                <w:rPr>
                  <w:rFonts w:ascii="宋体" w:cs="宋体"/>
                  <w:kern w:val="0"/>
                  <w:sz w:val="20"/>
                  <w:szCs w:val="20"/>
                </w:rPr>
                <w:t>GHB</w:t>
              </w:r>
            </w:ins>
          </w:p>
        </w:tc>
      </w:tr>
      <w:tr w:rsidR="008B4FF4" w14:paraId="34E1717D" w14:textId="77777777" w:rsidTr="004A4C01">
        <w:trPr>
          <w:cantSplit/>
          <w:trHeight w:val="290"/>
          <w:ins w:id="1448" w:author="wincol" w:date="2016-04-18T16:04:00Z"/>
        </w:trPr>
        <w:tc>
          <w:tcPr>
            <w:tcW w:w="761" w:type="dxa"/>
            <w:vMerge/>
          </w:tcPr>
          <w:p w14:paraId="457D927C" w14:textId="77777777" w:rsidR="008B4FF4" w:rsidRDefault="008B4FF4" w:rsidP="004A4C01">
            <w:pPr>
              <w:jc w:val="center"/>
              <w:rPr>
                <w:ins w:id="1449" w:author="wincol" w:date="2016-04-18T16:04:00Z"/>
                <w:rFonts w:ascii="宋体" w:hAnsi="宋体"/>
              </w:rPr>
            </w:pPr>
          </w:p>
        </w:tc>
        <w:tc>
          <w:tcPr>
            <w:tcW w:w="1899" w:type="dxa"/>
          </w:tcPr>
          <w:p w14:paraId="7D6984CC" w14:textId="77777777" w:rsidR="008B4FF4" w:rsidRPr="00A560D3" w:rsidRDefault="008B4FF4" w:rsidP="004A4C01">
            <w:pPr>
              <w:autoSpaceDE w:val="0"/>
              <w:autoSpaceDN w:val="0"/>
              <w:adjustRightInd w:val="0"/>
              <w:spacing w:line="267" w:lineRule="exact"/>
              <w:jc w:val="left"/>
              <w:rPr>
                <w:ins w:id="1450" w:author="wincol" w:date="2016-04-18T16:04:00Z"/>
                <w:rFonts w:ascii="宋体" w:cs="宋体"/>
                <w:kern w:val="0"/>
                <w:sz w:val="20"/>
                <w:szCs w:val="20"/>
              </w:rPr>
            </w:pPr>
            <w:ins w:id="1451" w:author="wincol" w:date="2016-04-18T16:04:00Z">
              <w:r w:rsidRPr="00A560D3">
                <w:rPr>
                  <w:rFonts w:ascii="宋体" w:cs="宋体"/>
                  <w:kern w:val="0"/>
                  <w:sz w:val="20"/>
                  <w:szCs w:val="20"/>
                </w:rPr>
                <w:t>TRANSCODE</w:t>
              </w:r>
            </w:ins>
          </w:p>
        </w:tc>
        <w:tc>
          <w:tcPr>
            <w:tcW w:w="1701" w:type="dxa"/>
          </w:tcPr>
          <w:p w14:paraId="54187993" w14:textId="77777777" w:rsidR="008B4FF4" w:rsidRDefault="008B4FF4" w:rsidP="004A4C01">
            <w:pPr>
              <w:autoSpaceDE w:val="0"/>
              <w:autoSpaceDN w:val="0"/>
              <w:adjustRightInd w:val="0"/>
              <w:spacing w:line="267" w:lineRule="exact"/>
              <w:jc w:val="left"/>
              <w:rPr>
                <w:ins w:id="1452" w:author="wincol" w:date="2016-04-18T16:04:00Z"/>
                <w:rFonts w:ascii="宋体" w:cs="宋体"/>
                <w:kern w:val="0"/>
                <w:sz w:val="20"/>
                <w:szCs w:val="20"/>
              </w:rPr>
            </w:pPr>
            <w:ins w:id="1453" w:author="wincol" w:date="2016-04-18T16:04:00Z">
              <w:r w:rsidRPr="00A560D3">
                <w:rPr>
                  <w:rFonts w:ascii="宋体" w:cs="宋体" w:hint="eastAsia"/>
                  <w:kern w:val="0"/>
                  <w:sz w:val="20"/>
                  <w:szCs w:val="20"/>
                </w:rPr>
                <w:t>交易码</w:t>
              </w:r>
            </w:ins>
          </w:p>
        </w:tc>
        <w:tc>
          <w:tcPr>
            <w:tcW w:w="850" w:type="dxa"/>
          </w:tcPr>
          <w:p w14:paraId="49FCD2CB" w14:textId="77777777" w:rsidR="008B4FF4" w:rsidRDefault="008B4FF4" w:rsidP="004A4C01">
            <w:pPr>
              <w:autoSpaceDE w:val="0"/>
              <w:autoSpaceDN w:val="0"/>
              <w:adjustRightInd w:val="0"/>
              <w:spacing w:line="267" w:lineRule="exact"/>
              <w:jc w:val="left"/>
              <w:rPr>
                <w:ins w:id="1454" w:author="wincol" w:date="2016-04-18T16:04:00Z"/>
                <w:rFonts w:ascii="宋体" w:cs="宋体"/>
                <w:kern w:val="0"/>
                <w:sz w:val="20"/>
                <w:szCs w:val="20"/>
              </w:rPr>
            </w:pPr>
            <w:ins w:id="1455" w:author="wincol" w:date="2016-04-18T16:04: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60</w:t>
              </w:r>
              <w:r w:rsidRPr="00A560D3">
                <w:rPr>
                  <w:rFonts w:ascii="宋体" w:cs="宋体"/>
                  <w:kern w:val="0"/>
                  <w:sz w:val="20"/>
                  <w:szCs w:val="20"/>
                </w:rPr>
                <w:t>)</w:t>
              </w:r>
            </w:ins>
          </w:p>
        </w:tc>
        <w:tc>
          <w:tcPr>
            <w:tcW w:w="709" w:type="dxa"/>
          </w:tcPr>
          <w:p w14:paraId="032FA026" w14:textId="77777777" w:rsidR="008B4FF4" w:rsidRDefault="008B4FF4" w:rsidP="004A4C01">
            <w:pPr>
              <w:autoSpaceDE w:val="0"/>
              <w:autoSpaceDN w:val="0"/>
              <w:adjustRightInd w:val="0"/>
              <w:spacing w:line="267" w:lineRule="exact"/>
              <w:jc w:val="left"/>
              <w:rPr>
                <w:ins w:id="1456" w:author="wincol" w:date="2016-04-18T16:04:00Z"/>
                <w:rFonts w:ascii="宋体" w:cs="宋体"/>
                <w:kern w:val="0"/>
                <w:sz w:val="20"/>
                <w:szCs w:val="20"/>
              </w:rPr>
            </w:pPr>
            <w:ins w:id="1457" w:author="wincol" w:date="2016-04-18T16:04:00Z">
              <w:r>
                <w:rPr>
                  <w:rFonts w:hint="eastAsia"/>
                </w:rPr>
                <w:t>否</w:t>
              </w:r>
            </w:ins>
          </w:p>
        </w:tc>
        <w:tc>
          <w:tcPr>
            <w:tcW w:w="1861" w:type="dxa"/>
          </w:tcPr>
          <w:p w14:paraId="551F8295" w14:textId="77777777" w:rsidR="008B4FF4" w:rsidRPr="00A560D3" w:rsidRDefault="008B4FF4" w:rsidP="004A4C01">
            <w:pPr>
              <w:autoSpaceDE w:val="0"/>
              <w:autoSpaceDN w:val="0"/>
              <w:adjustRightInd w:val="0"/>
              <w:spacing w:line="267" w:lineRule="exact"/>
              <w:jc w:val="left"/>
              <w:rPr>
                <w:ins w:id="1458" w:author="wincol" w:date="2016-04-18T16:04:00Z"/>
                <w:rFonts w:ascii="宋体" w:cs="宋体"/>
                <w:kern w:val="0"/>
                <w:sz w:val="20"/>
                <w:szCs w:val="20"/>
              </w:rPr>
            </w:pPr>
            <w:ins w:id="1459" w:author="wincol" w:date="2016-04-18T16:04:00Z">
              <w:r>
                <w:rPr>
                  <w:rFonts w:ascii="宋体" w:cs="宋体" w:hint="eastAsia"/>
                  <w:kern w:val="0"/>
                  <w:sz w:val="20"/>
                  <w:szCs w:val="20"/>
                </w:rPr>
                <w:t>OGWR0002</w:t>
              </w:r>
            </w:ins>
          </w:p>
        </w:tc>
      </w:tr>
      <w:tr w:rsidR="008E6E14" w14:paraId="2A82C9A1" w14:textId="77777777" w:rsidTr="004A4C01">
        <w:trPr>
          <w:cantSplit/>
          <w:trHeight w:val="290"/>
          <w:ins w:id="1460" w:author="wincol" w:date="2016-04-15T14:32:00Z"/>
        </w:trPr>
        <w:tc>
          <w:tcPr>
            <w:tcW w:w="761" w:type="dxa"/>
            <w:vMerge/>
          </w:tcPr>
          <w:p w14:paraId="47CB8D58" w14:textId="77777777" w:rsidR="008E6E14" w:rsidRDefault="008E6E14" w:rsidP="004A4C01">
            <w:pPr>
              <w:jc w:val="center"/>
              <w:rPr>
                <w:ins w:id="1461" w:author="wincol" w:date="2016-04-15T14:32:00Z"/>
                <w:rFonts w:ascii="宋体" w:hAnsi="宋体"/>
              </w:rPr>
            </w:pPr>
          </w:p>
        </w:tc>
        <w:tc>
          <w:tcPr>
            <w:tcW w:w="7020" w:type="dxa"/>
            <w:gridSpan w:val="5"/>
          </w:tcPr>
          <w:p w14:paraId="66FA4700" w14:textId="77777777" w:rsidR="008E6E14" w:rsidRPr="00EA7B55" w:rsidRDefault="008E6E14" w:rsidP="004A4C01">
            <w:pPr>
              <w:autoSpaceDE w:val="0"/>
              <w:autoSpaceDN w:val="0"/>
              <w:adjustRightInd w:val="0"/>
              <w:spacing w:line="267" w:lineRule="exact"/>
              <w:jc w:val="left"/>
              <w:rPr>
                <w:ins w:id="1462" w:author="wincol" w:date="2016-04-15T14:32:00Z"/>
                <w:rFonts w:ascii="宋体" w:cs="宋体"/>
                <w:kern w:val="0"/>
                <w:sz w:val="20"/>
                <w:szCs w:val="20"/>
              </w:rPr>
            </w:pPr>
            <w:ins w:id="1463" w:author="wincol" w:date="2016-04-15T14:32:00Z">
              <w:r w:rsidRPr="00A710BB">
                <w:rPr>
                  <w:rFonts w:ascii="宋体" w:cs="宋体" w:hint="eastAsia"/>
                  <w:kern w:val="0"/>
                  <w:sz w:val="20"/>
                  <w:szCs w:val="20"/>
                </w:rPr>
                <w:t>数据</w:t>
              </w:r>
              <w:r>
                <w:rPr>
                  <w:rFonts w:ascii="宋体" w:cs="宋体" w:hint="eastAsia"/>
                  <w:kern w:val="0"/>
                  <w:sz w:val="20"/>
                  <w:szCs w:val="20"/>
                </w:rPr>
                <w:t>加密</w:t>
              </w:r>
              <w:r w:rsidRPr="00A710BB">
                <w:rPr>
                  <w:rFonts w:ascii="宋体" w:cs="宋体" w:hint="eastAsia"/>
                  <w:kern w:val="0"/>
                  <w:sz w:val="20"/>
                  <w:szCs w:val="20"/>
                </w:rPr>
                <w:t>域</w:t>
              </w:r>
              <w:r>
                <w:rPr>
                  <w:rFonts w:ascii="宋体" w:cs="宋体" w:hint="eastAsia"/>
                  <w:kern w:val="0"/>
                  <w:sz w:val="20"/>
                  <w:szCs w:val="20"/>
                </w:rPr>
                <w:t>都放到</w:t>
              </w:r>
              <w:r w:rsidRPr="00FC1B2B">
                <w:rPr>
                  <w:rFonts w:ascii="宋体" w:cs="宋体"/>
                  <w:kern w:val="0"/>
                  <w:sz w:val="20"/>
                  <w:szCs w:val="20"/>
                </w:rPr>
                <w:t>XMLPARA</w:t>
              </w:r>
              <w:r w:rsidRPr="00FC1B2B">
                <w:rPr>
                  <w:rFonts w:ascii="宋体" w:cs="宋体" w:hint="eastAsia"/>
                  <w:kern w:val="0"/>
                  <w:sz w:val="20"/>
                  <w:szCs w:val="20"/>
                </w:rPr>
                <w:t>里面</w:t>
              </w:r>
            </w:ins>
          </w:p>
        </w:tc>
      </w:tr>
      <w:tr w:rsidR="008E6E14" w14:paraId="7B21DDBF" w14:textId="77777777" w:rsidTr="004A4C01">
        <w:trPr>
          <w:cantSplit/>
          <w:trHeight w:val="139"/>
          <w:ins w:id="1464" w:author="wincol" w:date="2016-04-15T14:32:00Z"/>
        </w:trPr>
        <w:tc>
          <w:tcPr>
            <w:tcW w:w="761" w:type="dxa"/>
            <w:vMerge/>
          </w:tcPr>
          <w:p w14:paraId="767DFE46" w14:textId="77777777" w:rsidR="008E6E14" w:rsidRDefault="008E6E14" w:rsidP="004A4C01">
            <w:pPr>
              <w:rPr>
                <w:ins w:id="1465" w:author="wincol" w:date="2016-04-15T14:32:00Z"/>
                <w:rFonts w:ascii="宋体" w:hAnsi="宋体"/>
              </w:rPr>
            </w:pPr>
          </w:p>
        </w:tc>
        <w:tc>
          <w:tcPr>
            <w:tcW w:w="1899" w:type="dxa"/>
          </w:tcPr>
          <w:p w14:paraId="5A90CCFF" w14:textId="77777777" w:rsidR="008E6E14" w:rsidRPr="00A560D3" w:rsidRDefault="008E6E14" w:rsidP="004A4C01">
            <w:pPr>
              <w:autoSpaceDE w:val="0"/>
              <w:autoSpaceDN w:val="0"/>
              <w:adjustRightInd w:val="0"/>
              <w:spacing w:line="267" w:lineRule="exact"/>
              <w:jc w:val="left"/>
              <w:rPr>
                <w:ins w:id="1466" w:author="wincol" w:date="2016-04-15T14:32:00Z"/>
                <w:rFonts w:ascii="宋体" w:cs="宋体"/>
                <w:kern w:val="0"/>
                <w:sz w:val="20"/>
                <w:szCs w:val="20"/>
              </w:rPr>
            </w:pPr>
            <w:ins w:id="1467" w:author="wincol" w:date="2016-04-15T14:32:00Z">
              <w:r w:rsidRPr="00A560D3">
                <w:rPr>
                  <w:rFonts w:ascii="宋体" w:cs="宋体"/>
                  <w:kern w:val="0"/>
                  <w:sz w:val="20"/>
                  <w:szCs w:val="20"/>
                </w:rPr>
                <w:t>OLDREQSEQNO</w:t>
              </w:r>
            </w:ins>
          </w:p>
        </w:tc>
        <w:tc>
          <w:tcPr>
            <w:tcW w:w="1701" w:type="dxa"/>
          </w:tcPr>
          <w:p w14:paraId="00153F5D" w14:textId="77777777" w:rsidR="008E6E14" w:rsidRPr="00A560D3" w:rsidRDefault="008E6E14" w:rsidP="004A4C01">
            <w:pPr>
              <w:autoSpaceDE w:val="0"/>
              <w:autoSpaceDN w:val="0"/>
              <w:adjustRightInd w:val="0"/>
              <w:spacing w:line="281" w:lineRule="exact"/>
              <w:ind w:left="108"/>
              <w:jc w:val="left"/>
              <w:rPr>
                <w:ins w:id="1468" w:author="wincol" w:date="2016-04-15T14:32:00Z"/>
                <w:rFonts w:ascii="宋体" w:cs="宋体"/>
                <w:kern w:val="0"/>
                <w:sz w:val="20"/>
                <w:szCs w:val="20"/>
              </w:rPr>
            </w:pPr>
            <w:ins w:id="1469" w:author="wincol" w:date="2016-04-15T14:32:00Z">
              <w:r w:rsidRPr="00A560D3">
                <w:rPr>
                  <w:rFonts w:ascii="宋体" w:cs="宋体" w:hint="eastAsia"/>
                  <w:kern w:val="0"/>
                  <w:sz w:val="20"/>
                  <w:szCs w:val="20"/>
                </w:rPr>
                <w:t>原交易流水号</w:t>
              </w:r>
            </w:ins>
          </w:p>
        </w:tc>
        <w:tc>
          <w:tcPr>
            <w:tcW w:w="850" w:type="dxa"/>
          </w:tcPr>
          <w:p w14:paraId="4A2C7567" w14:textId="77777777" w:rsidR="008E6E14" w:rsidRDefault="008E6E14" w:rsidP="00F12E63">
            <w:pPr>
              <w:autoSpaceDE w:val="0"/>
              <w:autoSpaceDN w:val="0"/>
              <w:adjustRightInd w:val="0"/>
              <w:spacing w:line="281" w:lineRule="exact"/>
              <w:jc w:val="left"/>
              <w:rPr>
                <w:ins w:id="1470" w:author="wincol" w:date="2016-04-15T14:32:00Z"/>
                <w:rFonts w:ascii="宋体" w:cs="宋体"/>
                <w:kern w:val="0"/>
                <w:sz w:val="20"/>
                <w:szCs w:val="20"/>
              </w:rPr>
            </w:pPr>
            <w:ins w:id="1471" w:author="wincol" w:date="2016-04-15T14:32:00Z">
              <w:r>
                <w:rPr>
                  <w:rFonts w:ascii="宋体" w:cs="宋体" w:hint="eastAsia"/>
                  <w:kern w:val="0"/>
                  <w:sz w:val="20"/>
                  <w:szCs w:val="20"/>
                </w:rPr>
                <w:t>C</w:t>
              </w:r>
              <w:r w:rsidRPr="00A560D3">
                <w:rPr>
                  <w:rFonts w:ascii="宋体" w:cs="宋体"/>
                  <w:kern w:val="0"/>
                  <w:sz w:val="20"/>
                  <w:szCs w:val="20"/>
                </w:rPr>
                <w:t>(</w:t>
              </w:r>
            </w:ins>
            <w:ins w:id="1472" w:author="wincol" w:date="2016-06-12T18:39:00Z">
              <w:r w:rsidR="00F12E63">
                <w:rPr>
                  <w:rFonts w:ascii="宋体" w:cs="宋体" w:hint="eastAsia"/>
                  <w:kern w:val="0"/>
                  <w:sz w:val="20"/>
                  <w:szCs w:val="20"/>
                </w:rPr>
                <w:t>28</w:t>
              </w:r>
            </w:ins>
            <w:ins w:id="1473" w:author="wincol" w:date="2016-04-15T14:32:00Z">
              <w:r w:rsidRPr="00A560D3">
                <w:rPr>
                  <w:rFonts w:ascii="宋体" w:cs="宋体"/>
                  <w:kern w:val="0"/>
                  <w:sz w:val="20"/>
                  <w:szCs w:val="20"/>
                </w:rPr>
                <w:t>)</w:t>
              </w:r>
            </w:ins>
          </w:p>
        </w:tc>
        <w:tc>
          <w:tcPr>
            <w:tcW w:w="709" w:type="dxa"/>
          </w:tcPr>
          <w:p w14:paraId="26A0C71D" w14:textId="77777777" w:rsidR="008E6E14" w:rsidRPr="00A560D3" w:rsidRDefault="008E6E14" w:rsidP="004A4C01">
            <w:pPr>
              <w:autoSpaceDE w:val="0"/>
              <w:autoSpaceDN w:val="0"/>
              <w:adjustRightInd w:val="0"/>
              <w:spacing w:line="281" w:lineRule="exact"/>
              <w:ind w:left="108"/>
              <w:jc w:val="left"/>
              <w:rPr>
                <w:ins w:id="1474" w:author="wincol" w:date="2016-04-15T14:32:00Z"/>
                <w:rFonts w:ascii="宋体" w:cs="宋体"/>
                <w:kern w:val="0"/>
                <w:sz w:val="20"/>
                <w:szCs w:val="20"/>
              </w:rPr>
            </w:pPr>
            <w:ins w:id="1475" w:author="wincol" w:date="2016-04-15T14:32:00Z">
              <w:r>
                <w:rPr>
                  <w:rFonts w:hint="eastAsia"/>
                </w:rPr>
                <w:t>否</w:t>
              </w:r>
            </w:ins>
          </w:p>
        </w:tc>
        <w:tc>
          <w:tcPr>
            <w:tcW w:w="1861" w:type="dxa"/>
          </w:tcPr>
          <w:p w14:paraId="01036AB9" w14:textId="77777777" w:rsidR="008E6E14" w:rsidRPr="00A560D3" w:rsidRDefault="008E6E14" w:rsidP="004A4C01">
            <w:pPr>
              <w:autoSpaceDE w:val="0"/>
              <w:autoSpaceDN w:val="0"/>
              <w:adjustRightInd w:val="0"/>
              <w:spacing w:line="267" w:lineRule="exact"/>
              <w:ind w:left="107"/>
              <w:jc w:val="left"/>
              <w:rPr>
                <w:ins w:id="1476" w:author="wincol" w:date="2016-04-15T14:32:00Z"/>
                <w:rFonts w:ascii="宋体" w:cs="宋体"/>
                <w:kern w:val="0"/>
                <w:sz w:val="20"/>
                <w:szCs w:val="20"/>
              </w:rPr>
            </w:pPr>
          </w:p>
        </w:tc>
      </w:tr>
      <w:tr w:rsidR="008E6E14" w14:paraId="148E59BD" w14:textId="77777777" w:rsidTr="004A4C01">
        <w:trPr>
          <w:cantSplit/>
          <w:trHeight w:val="139"/>
          <w:ins w:id="1477" w:author="wincol" w:date="2016-04-15T14:32:00Z"/>
        </w:trPr>
        <w:tc>
          <w:tcPr>
            <w:tcW w:w="761" w:type="dxa"/>
            <w:vMerge/>
          </w:tcPr>
          <w:p w14:paraId="5D44DE79" w14:textId="77777777" w:rsidR="008E6E14" w:rsidRDefault="008E6E14" w:rsidP="004A4C01">
            <w:pPr>
              <w:rPr>
                <w:ins w:id="1478" w:author="wincol" w:date="2016-04-15T14:32:00Z"/>
                <w:rFonts w:ascii="宋体" w:hAnsi="宋体"/>
              </w:rPr>
            </w:pPr>
          </w:p>
        </w:tc>
        <w:tc>
          <w:tcPr>
            <w:tcW w:w="1899" w:type="dxa"/>
          </w:tcPr>
          <w:p w14:paraId="3617B787" w14:textId="77777777" w:rsidR="008E6E14" w:rsidRPr="00A560D3" w:rsidDel="00091048" w:rsidRDefault="008E6E14" w:rsidP="004A4C01">
            <w:pPr>
              <w:autoSpaceDE w:val="0"/>
              <w:autoSpaceDN w:val="0"/>
              <w:adjustRightInd w:val="0"/>
              <w:spacing w:line="281" w:lineRule="exact"/>
              <w:jc w:val="left"/>
              <w:rPr>
                <w:ins w:id="1479" w:author="wincol" w:date="2016-04-15T14:32:00Z"/>
                <w:rFonts w:ascii="宋体" w:cs="宋体"/>
                <w:kern w:val="0"/>
                <w:sz w:val="20"/>
                <w:szCs w:val="20"/>
              </w:rPr>
            </w:pPr>
            <w:ins w:id="1480" w:author="wincol" w:date="2016-04-15T14:32:00Z">
              <w:r>
                <w:rPr>
                  <w:rFonts w:ascii="宋体" w:cs="宋体" w:hint="eastAsia"/>
                  <w:kern w:val="0"/>
                  <w:sz w:val="20"/>
                  <w:szCs w:val="20"/>
                </w:rPr>
                <w:t>EXT_FILED1</w:t>
              </w:r>
            </w:ins>
          </w:p>
        </w:tc>
        <w:tc>
          <w:tcPr>
            <w:tcW w:w="1701" w:type="dxa"/>
          </w:tcPr>
          <w:p w14:paraId="46E87B47" w14:textId="77777777" w:rsidR="008E6E14" w:rsidRPr="00A560D3" w:rsidDel="00091048" w:rsidRDefault="008E6E14" w:rsidP="004A4C01">
            <w:pPr>
              <w:autoSpaceDE w:val="0"/>
              <w:autoSpaceDN w:val="0"/>
              <w:adjustRightInd w:val="0"/>
              <w:spacing w:line="267" w:lineRule="exact"/>
              <w:ind w:left="107"/>
              <w:jc w:val="left"/>
              <w:rPr>
                <w:ins w:id="1481" w:author="wincol" w:date="2016-04-15T14:32:00Z"/>
                <w:rFonts w:ascii="宋体" w:cs="宋体"/>
                <w:kern w:val="0"/>
                <w:sz w:val="20"/>
                <w:szCs w:val="20"/>
              </w:rPr>
            </w:pPr>
            <w:ins w:id="1482" w:author="wincol" w:date="2016-04-15T14:32:00Z">
              <w:r>
                <w:rPr>
                  <w:rFonts w:ascii="宋体" w:cs="宋体" w:hint="eastAsia"/>
                  <w:kern w:val="0"/>
                  <w:sz w:val="20"/>
                  <w:szCs w:val="20"/>
                </w:rPr>
                <w:t>备用字段1</w:t>
              </w:r>
            </w:ins>
          </w:p>
        </w:tc>
        <w:tc>
          <w:tcPr>
            <w:tcW w:w="850" w:type="dxa"/>
          </w:tcPr>
          <w:p w14:paraId="5FCE2656" w14:textId="77777777" w:rsidR="008E6E14" w:rsidRPr="00DE25D2" w:rsidDel="00091048" w:rsidRDefault="008E6E14" w:rsidP="004A4C01">
            <w:pPr>
              <w:rPr>
                <w:ins w:id="1483" w:author="wincol" w:date="2016-04-15T14:32:00Z"/>
                <w:rFonts w:ascii="宋体" w:cs="宋体"/>
                <w:kern w:val="0"/>
                <w:sz w:val="20"/>
                <w:szCs w:val="20"/>
              </w:rPr>
            </w:pPr>
            <w:ins w:id="1484" w:author="wincol" w:date="2016-04-15T14:32: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9" w:type="dxa"/>
          </w:tcPr>
          <w:p w14:paraId="02A19F64" w14:textId="77777777" w:rsidR="008E6E14" w:rsidDel="00091048" w:rsidRDefault="008E6E14" w:rsidP="004A4C01">
            <w:pPr>
              <w:rPr>
                <w:ins w:id="1485" w:author="wincol" w:date="2016-04-15T14:32:00Z"/>
              </w:rPr>
            </w:pPr>
            <w:ins w:id="1486" w:author="wincol" w:date="2016-04-15T14:32:00Z">
              <w:r>
                <w:rPr>
                  <w:rFonts w:ascii="宋体" w:hAnsi="宋体" w:hint="eastAsia"/>
                </w:rPr>
                <w:t>是</w:t>
              </w:r>
            </w:ins>
          </w:p>
        </w:tc>
        <w:tc>
          <w:tcPr>
            <w:tcW w:w="1861" w:type="dxa"/>
          </w:tcPr>
          <w:p w14:paraId="0D6C7342" w14:textId="77777777" w:rsidR="008E6E14" w:rsidRPr="00AC03B1" w:rsidDel="00091048" w:rsidRDefault="008E6E14" w:rsidP="004A4C01">
            <w:pPr>
              <w:rPr>
                <w:ins w:id="1487" w:author="wincol" w:date="2016-04-15T14:32:00Z"/>
              </w:rPr>
            </w:pPr>
            <w:ins w:id="1488" w:author="wincol" w:date="2016-04-15T14:32:00Z">
              <w:r>
                <w:rPr>
                  <w:rFonts w:ascii="宋体" w:cs="宋体" w:hint="eastAsia"/>
                  <w:kern w:val="0"/>
                  <w:sz w:val="20"/>
                  <w:szCs w:val="20"/>
                </w:rPr>
                <w:t>备用字段1</w:t>
              </w:r>
            </w:ins>
          </w:p>
        </w:tc>
      </w:tr>
      <w:tr w:rsidR="008E6E14" w14:paraId="67D059EC" w14:textId="77777777" w:rsidTr="004A4C01">
        <w:trPr>
          <w:cantSplit/>
          <w:trHeight w:val="139"/>
          <w:ins w:id="1489" w:author="wincol" w:date="2016-04-15T14:32:00Z"/>
        </w:trPr>
        <w:tc>
          <w:tcPr>
            <w:tcW w:w="761" w:type="dxa"/>
            <w:vMerge/>
          </w:tcPr>
          <w:p w14:paraId="341558F7" w14:textId="77777777" w:rsidR="008E6E14" w:rsidRDefault="008E6E14" w:rsidP="004A4C01">
            <w:pPr>
              <w:rPr>
                <w:ins w:id="1490" w:author="wincol" w:date="2016-04-15T14:32:00Z"/>
                <w:rFonts w:ascii="宋体" w:hAnsi="宋体"/>
              </w:rPr>
            </w:pPr>
          </w:p>
        </w:tc>
        <w:tc>
          <w:tcPr>
            <w:tcW w:w="1899" w:type="dxa"/>
          </w:tcPr>
          <w:p w14:paraId="3202C323" w14:textId="77777777" w:rsidR="008E6E14" w:rsidRPr="00A560D3" w:rsidDel="00091048" w:rsidRDefault="008E6E14" w:rsidP="004A4C01">
            <w:pPr>
              <w:autoSpaceDE w:val="0"/>
              <w:autoSpaceDN w:val="0"/>
              <w:adjustRightInd w:val="0"/>
              <w:spacing w:line="281" w:lineRule="exact"/>
              <w:jc w:val="left"/>
              <w:rPr>
                <w:ins w:id="1491" w:author="wincol" w:date="2016-04-15T14:32:00Z"/>
                <w:rFonts w:ascii="宋体" w:cs="宋体"/>
                <w:kern w:val="0"/>
                <w:sz w:val="20"/>
                <w:szCs w:val="20"/>
              </w:rPr>
            </w:pPr>
            <w:ins w:id="1492" w:author="wincol" w:date="2016-04-15T14:32:00Z">
              <w:r>
                <w:rPr>
                  <w:rFonts w:ascii="宋体" w:cs="宋体" w:hint="eastAsia"/>
                  <w:kern w:val="0"/>
                  <w:sz w:val="20"/>
                  <w:szCs w:val="20"/>
                </w:rPr>
                <w:t>EXT_FILED2</w:t>
              </w:r>
            </w:ins>
          </w:p>
        </w:tc>
        <w:tc>
          <w:tcPr>
            <w:tcW w:w="1701" w:type="dxa"/>
          </w:tcPr>
          <w:p w14:paraId="2F04F387" w14:textId="77777777" w:rsidR="008E6E14" w:rsidRPr="00A560D3" w:rsidDel="00091048" w:rsidRDefault="008E6E14" w:rsidP="004A4C01">
            <w:pPr>
              <w:autoSpaceDE w:val="0"/>
              <w:autoSpaceDN w:val="0"/>
              <w:adjustRightInd w:val="0"/>
              <w:spacing w:line="267" w:lineRule="exact"/>
              <w:ind w:left="107"/>
              <w:jc w:val="left"/>
              <w:rPr>
                <w:ins w:id="1493" w:author="wincol" w:date="2016-04-15T14:32:00Z"/>
                <w:rFonts w:ascii="宋体" w:cs="宋体"/>
                <w:kern w:val="0"/>
                <w:sz w:val="20"/>
                <w:szCs w:val="20"/>
              </w:rPr>
            </w:pPr>
            <w:ins w:id="1494" w:author="wincol" w:date="2016-04-15T14:32:00Z">
              <w:r>
                <w:rPr>
                  <w:rFonts w:ascii="宋体" w:cs="宋体" w:hint="eastAsia"/>
                  <w:kern w:val="0"/>
                  <w:sz w:val="20"/>
                  <w:szCs w:val="20"/>
                </w:rPr>
                <w:t>备用字段2</w:t>
              </w:r>
            </w:ins>
          </w:p>
        </w:tc>
        <w:tc>
          <w:tcPr>
            <w:tcW w:w="850" w:type="dxa"/>
          </w:tcPr>
          <w:p w14:paraId="6BFF4567" w14:textId="77777777" w:rsidR="008E6E14" w:rsidRPr="00DE25D2" w:rsidDel="00091048" w:rsidRDefault="008E6E14" w:rsidP="004A4C01">
            <w:pPr>
              <w:rPr>
                <w:ins w:id="1495" w:author="wincol" w:date="2016-04-15T14:32:00Z"/>
                <w:rFonts w:ascii="宋体" w:cs="宋体"/>
                <w:kern w:val="0"/>
                <w:sz w:val="20"/>
                <w:szCs w:val="20"/>
              </w:rPr>
            </w:pPr>
            <w:ins w:id="1496" w:author="wincol" w:date="2016-04-15T14:32: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9" w:type="dxa"/>
          </w:tcPr>
          <w:p w14:paraId="3B166592" w14:textId="77777777" w:rsidR="008E6E14" w:rsidDel="00091048" w:rsidRDefault="008E6E14" w:rsidP="004A4C01">
            <w:pPr>
              <w:rPr>
                <w:ins w:id="1497" w:author="wincol" w:date="2016-04-15T14:32:00Z"/>
              </w:rPr>
            </w:pPr>
            <w:ins w:id="1498" w:author="wincol" w:date="2016-04-15T14:32:00Z">
              <w:r>
                <w:rPr>
                  <w:rFonts w:ascii="宋体" w:hAnsi="宋体" w:hint="eastAsia"/>
                </w:rPr>
                <w:t>是</w:t>
              </w:r>
            </w:ins>
          </w:p>
        </w:tc>
        <w:tc>
          <w:tcPr>
            <w:tcW w:w="1861" w:type="dxa"/>
          </w:tcPr>
          <w:p w14:paraId="65437445" w14:textId="77777777" w:rsidR="008E6E14" w:rsidRPr="00AC03B1" w:rsidDel="00091048" w:rsidRDefault="008E6E14" w:rsidP="004A4C01">
            <w:pPr>
              <w:rPr>
                <w:ins w:id="1499" w:author="wincol" w:date="2016-04-15T14:32:00Z"/>
              </w:rPr>
            </w:pPr>
            <w:ins w:id="1500" w:author="wincol" w:date="2016-04-15T14:32:00Z">
              <w:r>
                <w:rPr>
                  <w:rFonts w:ascii="宋体" w:cs="宋体" w:hint="eastAsia"/>
                  <w:kern w:val="0"/>
                  <w:sz w:val="20"/>
                  <w:szCs w:val="20"/>
                </w:rPr>
                <w:t>备用字段2</w:t>
              </w:r>
            </w:ins>
          </w:p>
        </w:tc>
      </w:tr>
      <w:tr w:rsidR="008E6E14" w14:paraId="6954FE48" w14:textId="77777777" w:rsidTr="004A4C01">
        <w:trPr>
          <w:cantSplit/>
          <w:trHeight w:val="139"/>
          <w:ins w:id="1501" w:author="wincol" w:date="2016-04-15T14:32:00Z"/>
        </w:trPr>
        <w:tc>
          <w:tcPr>
            <w:tcW w:w="761" w:type="dxa"/>
            <w:vMerge/>
          </w:tcPr>
          <w:p w14:paraId="3F16B14A" w14:textId="77777777" w:rsidR="008E6E14" w:rsidRDefault="008E6E14" w:rsidP="004A4C01">
            <w:pPr>
              <w:rPr>
                <w:ins w:id="1502" w:author="wincol" w:date="2016-04-15T14:32:00Z"/>
                <w:rFonts w:ascii="宋体" w:hAnsi="宋体"/>
              </w:rPr>
            </w:pPr>
          </w:p>
        </w:tc>
        <w:tc>
          <w:tcPr>
            <w:tcW w:w="1899" w:type="dxa"/>
          </w:tcPr>
          <w:p w14:paraId="649C35B4" w14:textId="77777777" w:rsidR="008E6E14" w:rsidRPr="00A560D3" w:rsidDel="00091048" w:rsidRDefault="008E6E14" w:rsidP="004A4C01">
            <w:pPr>
              <w:autoSpaceDE w:val="0"/>
              <w:autoSpaceDN w:val="0"/>
              <w:adjustRightInd w:val="0"/>
              <w:spacing w:line="281" w:lineRule="exact"/>
              <w:jc w:val="left"/>
              <w:rPr>
                <w:ins w:id="1503" w:author="wincol" w:date="2016-04-15T14:32:00Z"/>
                <w:rFonts w:ascii="宋体" w:cs="宋体"/>
                <w:kern w:val="0"/>
                <w:sz w:val="20"/>
                <w:szCs w:val="20"/>
              </w:rPr>
            </w:pPr>
            <w:ins w:id="1504" w:author="wincol" w:date="2016-04-15T14:32:00Z">
              <w:r>
                <w:rPr>
                  <w:rFonts w:ascii="宋体" w:cs="宋体" w:hint="eastAsia"/>
                  <w:kern w:val="0"/>
                  <w:sz w:val="20"/>
                  <w:szCs w:val="20"/>
                </w:rPr>
                <w:t>EXT_FILED3</w:t>
              </w:r>
            </w:ins>
          </w:p>
        </w:tc>
        <w:tc>
          <w:tcPr>
            <w:tcW w:w="1701" w:type="dxa"/>
          </w:tcPr>
          <w:p w14:paraId="57C521B7" w14:textId="77777777" w:rsidR="008E6E14" w:rsidRPr="00A560D3" w:rsidDel="00091048" w:rsidRDefault="008E6E14" w:rsidP="004A4C01">
            <w:pPr>
              <w:autoSpaceDE w:val="0"/>
              <w:autoSpaceDN w:val="0"/>
              <w:adjustRightInd w:val="0"/>
              <w:spacing w:line="267" w:lineRule="exact"/>
              <w:ind w:left="107"/>
              <w:jc w:val="left"/>
              <w:rPr>
                <w:ins w:id="1505" w:author="wincol" w:date="2016-04-15T14:32:00Z"/>
                <w:rFonts w:ascii="宋体" w:cs="宋体"/>
                <w:kern w:val="0"/>
                <w:sz w:val="20"/>
                <w:szCs w:val="20"/>
              </w:rPr>
            </w:pPr>
            <w:ins w:id="1506" w:author="wincol" w:date="2016-04-15T14:32:00Z">
              <w:r>
                <w:rPr>
                  <w:rFonts w:ascii="宋体" w:cs="宋体" w:hint="eastAsia"/>
                  <w:kern w:val="0"/>
                  <w:sz w:val="20"/>
                  <w:szCs w:val="20"/>
                </w:rPr>
                <w:t>备用字段3</w:t>
              </w:r>
            </w:ins>
          </w:p>
        </w:tc>
        <w:tc>
          <w:tcPr>
            <w:tcW w:w="850" w:type="dxa"/>
          </w:tcPr>
          <w:p w14:paraId="40AB55D4" w14:textId="77777777" w:rsidR="008E6E14" w:rsidRPr="00DE25D2" w:rsidDel="00091048" w:rsidRDefault="008E6E14" w:rsidP="004A4C01">
            <w:pPr>
              <w:rPr>
                <w:ins w:id="1507" w:author="wincol" w:date="2016-04-15T14:32:00Z"/>
                <w:rFonts w:ascii="宋体" w:cs="宋体"/>
                <w:kern w:val="0"/>
                <w:sz w:val="20"/>
                <w:szCs w:val="20"/>
              </w:rPr>
            </w:pPr>
            <w:ins w:id="1508" w:author="wincol" w:date="2016-04-15T14:32: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300</w:t>
              </w:r>
              <w:r w:rsidRPr="00A560D3">
                <w:rPr>
                  <w:rFonts w:ascii="宋体" w:cs="宋体"/>
                  <w:kern w:val="0"/>
                  <w:sz w:val="20"/>
                  <w:szCs w:val="20"/>
                </w:rPr>
                <w:t>)</w:t>
              </w:r>
            </w:ins>
          </w:p>
        </w:tc>
        <w:tc>
          <w:tcPr>
            <w:tcW w:w="709" w:type="dxa"/>
          </w:tcPr>
          <w:p w14:paraId="08087285" w14:textId="77777777" w:rsidR="008E6E14" w:rsidDel="00091048" w:rsidRDefault="008E6E14" w:rsidP="004A4C01">
            <w:pPr>
              <w:rPr>
                <w:ins w:id="1509" w:author="wincol" w:date="2016-04-15T14:32:00Z"/>
              </w:rPr>
            </w:pPr>
            <w:ins w:id="1510" w:author="wincol" w:date="2016-04-15T14:32:00Z">
              <w:r>
                <w:rPr>
                  <w:rFonts w:ascii="宋体" w:hAnsi="宋体" w:hint="eastAsia"/>
                </w:rPr>
                <w:t>是</w:t>
              </w:r>
            </w:ins>
          </w:p>
        </w:tc>
        <w:tc>
          <w:tcPr>
            <w:tcW w:w="1861" w:type="dxa"/>
          </w:tcPr>
          <w:p w14:paraId="471E1D40" w14:textId="77777777" w:rsidR="008E6E14" w:rsidRPr="00AC03B1" w:rsidDel="00091048" w:rsidRDefault="008E6E14" w:rsidP="004A4C01">
            <w:pPr>
              <w:rPr>
                <w:ins w:id="1511" w:author="wincol" w:date="2016-04-15T14:32:00Z"/>
              </w:rPr>
            </w:pPr>
            <w:ins w:id="1512" w:author="wincol" w:date="2016-04-15T14:32:00Z">
              <w:r>
                <w:rPr>
                  <w:rFonts w:ascii="宋体" w:cs="宋体" w:hint="eastAsia"/>
                  <w:kern w:val="0"/>
                  <w:sz w:val="20"/>
                  <w:szCs w:val="20"/>
                </w:rPr>
                <w:t>备用字段3</w:t>
              </w:r>
            </w:ins>
          </w:p>
        </w:tc>
      </w:tr>
    </w:tbl>
    <w:p w14:paraId="7CAC0EC8" w14:textId="77777777" w:rsidR="008E6E14" w:rsidRDefault="008E6E14" w:rsidP="008E6E14">
      <w:pPr>
        <w:rPr>
          <w:ins w:id="1513" w:author="wincol" w:date="2016-04-15T14:32:00Z"/>
          <w:rFonts w:eastAsiaTheme="minorEastAsia"/>
          <w:szCs w:val="21"/>
        </w:rPr>
      </w:pPr>
    </w:p>
    <w:p w14:paraId="6FC00DCF" w14:textId="77777777" w:rsidR="008E6E14" w:rsidRPr="004E6C5A" w:rsidRDefault="008E6E14" w:rsidP="008E6E14">
      <w:pPr>
        <w:rPr>
          <w:ins w:id="1514" w:author="wincol" w:date="2016-04-15T14:32:00Z"/>
          <w:rFonts w:ascii="微软雅黑" w:eastAsia="微软雅黑" w:hAnsi="微软雅黑"/>
        </w:rPr>
      </w:pPr>
      <w:ins w:id="1515" w:author="wincol" w:date="2016-04-15T14:32:00Z">
        <w:r w:rsidRPr="00A560D3">
          <w:rPr>
            <w:rFonts w:eastAsiaTheme="minorEastAsia" w:hint="eastAsia"/>
            <w:szCs w:val="21"/>
          </w:rPr>
          <w:t>第三方公司应返回</w:t>
        </w:r>
      </w:ins>
      <w:ins w:id="1516" w:author="wincol" w:date="2016-04-18T15:07:00Z">
        <w:r w:rsidR="003E06BE">
          <w:rPr>
            <w:rFonts w:eastAsiaTheme="minorEastAsia" w:hint="eastAsia"/>
            <w:szCs w:val="21"/>
          </w:rPr>
          <w:t>（报文头内容按</w:t>
        </w:r>
        <w:r w:rsidR="003E06BE">
          <w:rPr>
            <w:rFonts w:eastAsiaTheme="minorEastAsia" w:hint="eastAsia"/>
            <w:szCs w:val="21"/>
          </w:rPr>
          <w:t>3.8</w:t>
        </w:r>
        <w:r w:rsidR="003E06BE">
          <w:rPr>
            <w:rFonts w:eastAsiaTheme="minorEastAsia" w:hint="eastAsia"/>
            <w:szCs w:val="21"/>
          </w:rPr>
          <w:t>报文头里的应答报文的报文头定义）</w:t>
        </w:r>
      </w:ins>
      <w:ins w:id="1517" w:author="wincol" w:date="2016-04-15T14:32:00Z">
        <w:r w:rsidRPr="00A560D3">
          <w:rPr>
            <w:rFonts w:eastAsiaTheme="minorEastAsia" w:hint="eastAsia"/>
            <w:szCs w:val="21"/>
          </w:rPr>
          <w:t>：</w:t>
        </w:r>
      </w:ins>
    </w:p>
    <w:tbl>
      <w:tblPr>
        <w:tblW w:w="7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1"/>
        <w:gridCol w:w="1899"/>
        <w:gridCol w:w="1701"/>
        <w:gridCol w:w="850"/>
        <w:gridCol w:w="709"/>
        <w:gridCol w:w="1861"/>
      </w:tblGrid>
      <w:tr w:rsidR="008E6E14" w14:paraId="1BE6D798" w14:textId="77777777" w:rsidTr="004A4C01">
        <w:trPr>
          <w:trHeight w:val="290"/>
          <w:ins w:id="1518" w:author="wincol" w:date="2016-04-15T14:32:00Z"/>
        </w:trPr>
        <w:tc>
          <w:tcPr>
            <w:tcW w:w="761" w:type="dxa"/>
            <w:tcBorders>
              <w:bottom w:val="single" w:sz="4" w:space="0" w:color="auto"/>
            </w:tcBorders>
            <w:shd w:val="clear" w:color="auto" w:fill="C0C0C0"/>
          </w:tcPr>
          <w:p w14:paraId="35DEA17B" w14:textId="77777777" w:rsidR="008E6E14" w:rsidRDefault="008E6E14" w:rsidP="004A4C01">
            <w:pPr>
              <w:rPr>
                <w:ins w:id="1519" w:author="wincol" w:date="2016-04-15T14:32:00Z"/>
                <w:rFonts w:ascii="宋体" w:hAnsi="宋体"/>
                <w:b/>
                <w:szCs w:val="21"/>
              </w:rPr>
            </w:pPr>
            <w:ins w:id="1520" w:author="wincol" w:date="2016-04-15T14:32:00Z">
              <w:r>
                <w:rPr>
                  <w:rFonts w:ascii="宋体" w:hAnsi="宋体"/>
                  <w:b/>
                  <w:szCs w:val="21"/>
                </w:rPr>
                <w:t>模块</w:t>
              </w:r>
            </w:ins>
          </w:p>
        </w:tc>
        <w:tc>
          <w:tcPr>
            <w:tcW w:w="1899" w:type="dxa"/>
            <w:tcBorders>
              <w:bottom w:val="single" w:sz="4" w:space="0" w:color="auto"/>
            </w:tcBorders>
            <w:shd w:val="clear" w:color="auto" w:fill="C0C0C0"/>
          </w:tcPr>
          <w:p w14:paraId="38E5B916" w14:textId="77777777" w:rsidR="008E6E14" w:rsidRDefault="008E6E14" w:rsidP="004A4C01">
            <w:pPr>
              <w:rPr>
                <w:ins w:id="1521" w:author="wincol" w:date="2016-04-15T14:32:00Z"/>
                <w:rFonts w:ascii="宋体" w:hAnsi="宋体"/>
                <w:b/>
              </w:rPr>
            </w:pPr>
            <w:ins w:id="1522" w:author="wincol" w:date="2016-04-15T14:32:00Z">
              <w:r>
                <w:rPr>
                  <w:rFonts w:ascii="宋体" w:hAnsi="宋体"/>
                  <w:b/>
                  <w:szCs w:val="21"/>
                </w:rPr>
                <w:t>字段ID</w:t>
              </w:r>
            </w:ins>
          </w:p>
        </w:tc>
        <w:tc>
          <w:tcPr>
            <w:tcW w:w="1701" w:type="dxa"/>
            <w:tcBorders>
              <w:bottom w:val="single" w:sz="4" w:space="0" w:color="auto"/>
            </w:tcBorders>
            <w:shd w:val="clear" w:color="auto" w:fill="C0C0C0"/>
          </w:tcPr>
          <w:p w14:paraId="5FFA4CD1" w14:textId="77777777" w:rsidR="008E6E14" w:rsidRDefault="008E6E14" w:rsidP="004A4C01">
            <w:pPr>
              <w:rPr>
                <w:ins w:id="1523" w:author="wincol" w:date="2016-04-15T14:32:00Z"/>
                <w:rFonts w:ascii="宋体" w:hAnsi="宋体"/>
                <w:b/>
              </w:rPr>
            </w:pPr>
            <w:ins w:id="1524" w:author="wincol" w:date="2016-04-15T14:32:00Z">
              <w:r>
                <w:rPr>
                  <w:rFonts w:ascii="宋体" w:hAnsi="宋体"/>
                  <w:b/>
                  <w:szCs w:val="21"/>
                </w:rPr>
                <w:t>字段名称</w:t>
              </w:r>
            </w:ins>
          </w:p>
        </w:tc>
        <w:tc>
          <w:tcPr>
            <w:tcW w:w="850" w:type="dxa"/>
            <w:tcBorders>
              <w:bottom w:val="single" w:sz="4" w:space="0" w:color="auto"/>
            </w:tcBorders>
            <w:shd w:val="clear" w:color="auto" w:fill="C0C0C0"/>
          </w:tcPr>
          <w:p w14:paraId="2061E73D" w14:textId="77777777" w:rsidR="008E6E14" w:rsidRDefault="008E6E14" w:rsidP="004A4C01">
            <w:pPr>
              <w:rPr>
                <w:ins w:id="1525" w:author="wincol" w:date="2016-04-15T14:32:00Z"/>
                <w:rFonts w:ascii="宋体" w:hAnsi="宋体"/>
                <w:b/>
              </w:rPr>
            </w:pPr>
            <w:ins w:id="1526" w:author="wincol" w:date="2016-04-15T14:32:00Z">
              <w:r>
                <w:rPr>
                  <w:rFonts w:ascii="宋体" w:hAnsi="宋体"/>
                  <w:b/>
                  <w:szCs w:val="21"/>
                </w:rPr>
                <w:t>类型</w:t>
              </w:r>
            </w:ins>
          </w:p>
        </w:tc>
        <w:tc>
          <w:tcPr>
            <w:tcW w:w="709" w:type="dxa"/>
            <w:tcBorders>
              <w:bottom w:val="single" w:sz="4" w:space="0" w:color="auto"/>
            </w:tcBorders>
            <w:shd w:val="clear" w:color="auto" w:fill="C0C0C0"/>
          </w:tcPr>
          <w:p w14:paraId="66F0C58E" w14:textId="77777777" w:rsidR="008E6E14" w:rsidRDefault="008E6E14" w:rsidP="004A4C01">
            <w:pPr>
              <w:rPr>
                <w:ins w:id="1527" w:author="wincol" w:date="2016-04-15T14:32:00Z"/>
                <w:rFonts w:ascii="宋体" w:hAnsi="宋体"/>
                <w:b/>
              </w:rPr>
            </w:pPr>
            <w:ins w:id="1528" w:author="wincol" w:date="2016-04-15T14:32:00Z">
              <w:r>
                <w:rPr>
                  <w:rFonts w:ascii="宋体" w:hAnsi="宋体" w:hint="eastAsia"/>
                  <w:b/>
                </w:rPr>
                <w:t>可空</w:t>
              </w:r>
            </w:ins>
          </w:p>
        </w:tc>
        <w:tc>
          <w:tcPr>
            <w:tcW w:w="1861" w:type="dxa"/>
            <w:tcBorders>
              <w:bottom w:val="single" w:sz="4" w:space="0" w:color="auto"/>
            </w:tcBorders>
            <w:shd w:val="clear" w:color="auto" w:fill="C0C0C0"/>
          </w:tcPr>
          <w:p w14:paraId="3DD7D3D8" w14:textId="77777777" w:rsidR="008E6E14" w:rsidRDefault="008E6E14" w:rsidP="004A4C01">
            <w:pPr>
              <w:rPr>
                <w:ins w:id="1529" w:author="wincol" w:date="2016-04-15T14:32:00Z"/>
                <w:rFonts w:ascii="宋体" w:hAnsi="宋体"/>
                <w:b/>
              </w:rPr>
            </w:pPr>
            <w:ins w:id="1530" w:author="wincol" w:date="2016-04-15T14:32:00Z">
              <w:r>
                <w:rPr>
                  <w:rFonts w:ascii="宋体" w:hAnsi="宋体"/>
                  <w:b/>
                </w:rPr>
                <w:t>备注</w:t>
              </w:r>
            </w:ins>
          </w:p>
        </w:tc>
      </w:tr>
      <w:tr w:rsidR="008E6E14" w14:paraId="2E8E0B43" w14:textId="77777777" w:rsidTr="004A4C01">
        <w:trPr>
          <w:cantSplit/>
          <w:trHeight w:val="290"/>
          <w:ins w:id="1531" w:author="wincol" w:date="2016-04-15T14:32:00Z"/>
        </w:trPr>
        <w:tc>
          <w:tcPr>
            <w:tcW w:w="761" w:type="dxa"/>
            <w:vMerge w:val="restart"/>
          </w:tcPr>
          <w:p w14:paraId="01E998B2" w14:textId="77777777" w:rsidR="008E6E14" w:rsidRDefault="008E6E14" w:rsidP="004A4C01">
            <w:pPr>
              <w:jc w:val="center"/>
              <w:rPr>
                <w:ins w:id="1532" w:author="wincol" w:date="2016-04-15T14:32:00Z"/>
                <w:rFonts w:ascii="宋体" w:hAnsi="宋体"/>
              </w:rPr>
            </w:pPr>
            <w:ins w:id="1533" w:author="wincol" w:date="2016-04-15T14:32:00Z">
              <w:r>
                <w:rPr>
                  <w:rFonts w:ascii="宋体" w:hAnsi="宋体" w:hint="eastAsia"/>
                </w:rPr>
                <w:t>BODY</w:t>
              </w:r>
            </w:ins>
          </w:p>
        </w:tc>
        <w:tc>
          <w:tcPr>
            <w:tcW w:w="7020" w:type="dxa"/>
            <w:gridSpan w:val="5"/>
          </w:tcPr>
          <w:p w14:paraId="79939A29" w14:textId="77777777" w:rsidR="008E6E14" w:rsidRDefault="008E6E14" w:rsidP="004A4C01">
            <w:pPr>
              <w:rPr>
                <w:ins w:id="1534" w:author="wincol" w:date="2016-04-15T14:32:00Z"/>
                <w:rFonts w:ascii="宋体" w:hAnsi="宋体"/>
              </w:rPr>
            </w:pPr>
          </w:p>
        </w:tc>
      </w:tr>
      <w:tr w:rsidR="008E6E14" w14:paraId="5BBACF3A" w14:textId="77777777" w:rsidTr="004A4C01">
        <w:trPr>
          <w:cantSplit/>
          <w:trHeight w:val="290"/>
          <w:ins w:id="1535" w:author="wincol" w:date="2016-04-15T14:32:00Z"/>
        </w:trPr>
        <w:tc>
          <w:tcPr>
            <w:tcW w:w="761" w:type="dxa"/>
            <w:vMerge/>
          </w:tcPr>
          <w:p w14:paraId="1A52D731" w14:textId="77777777" w:rsidR="008E6E14" w:rsidRDefault="008E6E14" w:rsidP="004A4C01">
            <w:pPr>
              <w:jc w:val="center"/>
              <w:rPr>
                <w:ins w:id="1536" w:author="wincol" w:date="2016-04-15T14:32:00Z"/>
                <w:rFonts w:ascii="宋体" w:hAnsi="宋体"/>
              </w:rPr>
            </w:pPr>
          </w:p>
        </w:tc>
        <w:tc>
          <w:tcPr>
            <w:tcW w:w="1899" w:type="dxa"/>
          </w:tcPr>
          <w:p w14:paraId="77164212" w14:textId="77777777" w:rsidR="008E6E14" w:rsidRPr="00BA665E" w:rsidRDefault="008E6E14" w:rsidP="004A4C01">
            <w:pPr>
              <w:autoSpaceDE w:val="0"/>
              <w:autoSpaceDN w:val="0"/>
              <w:adjustRightInd w:val="0"/>
              <w:spacing w:line="267" w:lineRule="exact"/>
              <w:jc w:val="left"/>
              <w:rPr>
                <w:ins w:id="1537" w:author="wincol" w:date="2016-04-15T14:32:00Z"/>
                <w:rFonts w:ascii="宋体" w:hAnsi="宋体"/>
              </w:rPr>
            </w:pPr>
            <w:ins w:id="1538" w:author="wincol" w:date="2016-04-15T14:32:00Z">
              <w:r>
                <w:rPr>
                  <w:rFonts w:ascii="宋体" w:cs="宋体" w:hint="eastAsia"/>
                  <w:kern w:val="0"/>
                  <w:sz w:val="20"/>
                  <w:szCs w:val="20"/>
                </w:rPr>
                <w:t>TRANSCODE</w:t>
              </w:r>
            </w:ins>
          </w:p>
        </w:tc>
        <w:tc>
          <w:tcPr>
            <w:tcW w:w="1701" w:type="dxa"/>
          </w:tcPr>
          <w:p w14:paraId="2BF1B37D" w14:textId="77777777" w:rsidR="008E6E14" w:rsidRDefault="008E6E14" w:rsidP="004A4C01">
            <w:pPr>
              <w:rPr>
                <w:ins w:id="1539" w:author="wincol" w:date="2016-04-15T14:32:00Z"/>
                <w:rFonts w:ascii="宋体" w:hAnsi="宋体"/>
              </w:rPr>
            </w:pPr>
            <w:ins w:id="1540" w:author="wincol" w:date="2016-04-15T14:32:00Z">
              <w:r w:rsidRPr="00A560D3">
                <w:rPr>
                  <w:rFonts w:ascii="宋体" w:cs="宋体" w:hint="eastAsia"/>
                  <w:kern w:val="0"/>
                  <w:sz w:val="20"/>
                  <w:szCs w:val="20"/>
                </w:rPr>
                <w:t>交易码</w:t>
              </w:r>
            </w:ins>
          </w:p>
        </w:tc>
        <w:tc>
          <w:tcPr>
            <w:tcW w:w="850" w:type="dxa"/>
          </w:tcPr>
          <w:p w14:paraId="727F7B21" w14:textId="77777777" w:rsidR="008E6E14" w:rsidRDefault="008E6E14" w:rsidP="004A4C01">
            <w:pPr>
              <w:rPr>
                <w:ins w:id="1541" w:author="wincol" w:date="2016-04-15T14:32:00Z"/>
                <w:rFonts w:ascii="宋体" w:hAnsi="宋体"/>
              </w:rPr>
            </w:pPr>
            <w:ins w:id="1542" w:author="wincol" w:date="2016-04-15T14:32: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8</w:t>
              </w:r>
              <w:r w:rsidRPr="00A560D3">
                <w:rPr>
                  <w:rFonts w:ascii="宋体" w:cs="宋体"/>
                  <w:kern w:val="0"/>
                  <w:sz w:val="20"/>
                  <w:szCs w:val="20"/>
                </w:rPr>
                <w:t>)</w:t>
              </w:r>
            </w:ins>
          </w:p>
        </w:tc>
        <w:tc>
          <w:tcPr>
            <w:tcW w:w="709" w:type="dxa"/>
          </w:tcPr>
          <w:p w14:paraId="1FA38E16" w14:textId="77777777" w:rsidR="008E6E14" w:rsidRPr="00EA7B55" w:rsidRDefault="008E6E14" w:rsidP="004A4C01">
            <w:pPr>
              <w:autoSpaceDE w:val="0"/>
              <w:autoSpaceDN w:val="0"/>
              <w:adjustRightInd w:val="0"/>
              <w:spacing w:line="267" w:lineRule="exact"/>
              <w:jc w:val="left"/>
              <w:rPr>
                <w:ins w:id="1543" w:author="wincol" w:date="2016-04-15T14:32:00Z"/>
                <w:rFonts w:ascii="宋体" w:cs="宋体"/>
                <w:kern w:val="0"/>
                <w:sz w:val="20"/>
                <w:szCs w:val="20"/>
              </w:rPr>
            </w:pPr>
            <w:ins w:id="1544" w:author="wincol" w:date="2016-04-15T14:32:00Z">
              <w:r>
                <w:rPr>
                  <w:rFonts w:ascii="宋体" w:cs="宋体" w:hint="eastAsia"/>
                  <w:kern w:val="0"/>
                  <w:sz w:val="20"/>
                  <w:szCs w:val="20"/>
                </w:rPr>
                <w:t>否</w:t>
              </w:r>
            </w:ins>
          </w:p>
        </w:tc>
        <w:tc>
          <w:tcPr>
            <w:tcW w:w="1861" w:type="dxa"/>
          </w:tcPr>
          <w:p w14:paraId="608EA773" w14:textId="77777777" w:rsidR="008E6E14" w:rsidRPr="00EA7B55" w:rsidRDefault="008E6E14" w:rsidP="004A4C01">
            <w:pPr>
              <w:autoSpaceDE w:val="0"/>
              <w:autoSpaceDN w:val="0"/>
              <w:adjustRightInd w:val="0"/>
              <w:spacing w:line="267" w:lineRule="exact"/>
              <w:jc w:val="left"/>
              <w:rPr>
                <w:ins w:id="1545" w:author="wincol" w:date="2016-04-15T14:32:00Z"/>
                <w:rFonts w:ascii="宋体" w:cs="宋体"/>
                <w:kern w:val="0"/>
                <w:sz w:val="20"/>
                <w:szCs w:val="20"/>
              </w:rPr>
            </w:pPr>
            <w:ins w:id="1546" w:author="wincol" w:date="2016-04-15T14:32:00Z">
              <w:r>
                <w:rPr>
                  <w:rFonts w:ascii="宋体" w:cs="宋体" w:hint="eastAsia"/>
                  <w:kern w:val="0"/>
                  <w:sz w:val="20"/>
                  <w:szCs w:val="20"/>
                </w:rPr>
                <w:t>OGWR0002</w:t>
              </w:r>
            </w:ins>
          </w:p>
        </w:tc>
      </w:tr>
      <w:tr w:rsidR="008E6E14" w14:paraId="34A9863A" w14:textId="77777777" w:rsidTr="004A4C01">
        <w:trPr>
          <w:cantSplit/>
          <w:trHeight w:val="290"/>
          <w:ins w:id="1547" w:author="wincol" w:date="2016-04-15T14:32:00Z"/>
        </w:trPr>
        <w:tc>
          <w:tcPr>
            <w:tcW w:w="761" w:type="dxa"/>
            <w:vMerge/>
          </w:tcPr>
          <w:p w14:paraId="28ACC5DA" w14:textId="77777777" w:rsidR="008E6E14" w:rsidRDefault="008E6E14" w:rsidP="004A4C01">
            <w:pPr>
              <w:jc w:val="center"/>
              <w:rPr>
                <w:ins w:id="1548" w:author="wincol" w:date="2016-04-15T14:32:00Z"/>
                <w:rFonts w:ascii="宋体" w:hAnsi="宋体"/>
              </w:rPr>
            </w:pPr>
          </w:p>
        </w:tc>
        <w:tc>
          <w:tcPr>
            <w:tcW w:w="7020" w:type="dxa"/>
            <w:gridSpan w:val="5"/>
          </w:tcPr>
          <w:p w14:paraId="072F179D" w14:textId="77777777" w:rsidR="008E6E14" w:rsidRPr="00EA7B55" w:rsidRDefault="008E6E14" w:rsidP="004A4C01">
            <w:pPr>
              <w:autoSpaceDE w:val="0"/>
              <w:autoSpaceDN w:val="0"/>
              <w:adjustRightInd w:val="0"/>
              <w:spacing w:line="267" w:lineRule="exact"/>
              <w:jc w:val="left"/>
              <w:rPr>
                <w:ins w:id="1549" w:author="wincol" w:date="2016-04-15T14:32:00Z"/>
                <w:rFonts w:ascii="宋体" w:cs="宋体"/>
                <w:kern w:val="0"/>
                <w:sz w:val="20"/>
                <w:szCs w:val="20"/>
              </w:rPr>
            </w:pPr>
            <w:ins w:id="1550" w:author="wincol" w:date="2016-04-15T14:32:00Z">
              <w:r w:rsidRPr="00A710BB">
                <w:rPr>
                  <w:rFonts w:ascii="宋体" w:cs="宋体" w:hint="eastAsia"/>
                  <w:kern w:val="0"/>
                  <w:sz w:val="20"/>
                  <w:szCs w:val="20"/>
                </w:rPr>
                <w:t>数据</w:t>
              </w:r>
              <w:r>
                <w:rPr>
                  <w:rFonts w:ascii="宋体" w:cs="宋体" w:hint="eastAsia"/>
                  <w:kern w:val="0"/>
                  <w:sz w:val="20"/>
                  <w:szCs w:val="20"/>
                </w:rPr>
                <w:t>加密</w:t>
              </w:r>
              <w:r w:rsidRPr="00A710BB">
                <w:rPr>
                  <w:rFonts w:ascii="宋体" w:cs="宋体" w:hint="eastAsia"/>
                  <w:kern w:val="0"/>
                  <w:sz w:val="20"/>
                  <w:szCs w:val="20"/>
                </w:rPr>
                <w:t>域</w:t>
              </w:r>
              <w:r>
                <w:rPr>
                  <w:rFonts w:ascii="宋体" w:cs="宋体" w:hint="eastAsia"/>
                  <w:kern w:val="0"/>
                  <w:sz w:val="20"/>
                  <w:szCs w:val="20"/>
                </w:rPr>
                <w:t>都放到</w:t>
              </w:r>
              <w:r w:rsidRPr="00FC1B2B">
                <w:rPr>
                  <w:rFonts w:ascii="宋体" w:cs="宋体"/>
                  <w:kern w:val="0"/>
                  <w:sz w:val="20"/>
                  <w:szCs w:val="20"/>
                </w:rPr>
                <w:t>XMLPARA</w:t>
              </w:r>
              <w:r w:rsidRPr="00FC1B2B">
                <w:rPr>
                  <w:rFonts w:ascii="宋体" w:cs="宋体" w:hint="eastAsia"/>
                  <w:kern w:val="0"/>
                  <w:sz w:val="20"/>
                  <w:szCs w:val="20"/>
                </w:rPr>
                <w:t>里面</w:t>
              </w:r>
            </w:ins>
          </w:p>
        </w:tc>
      </w:tr>
      <w:tr w:rsidR="008E6E14" w14:paraId="6CFF11D6" w14:textId="77777777" w:rsidTr="004A4C01">
        <w:trPr>
          <w:cantSplit/>
          <w:trHeight w:val="139"/>
          <w:ins w:id="1551" w:author="wincol" w:date="2016-04-15T14:32:00Z"/>
        </w:trPr>
        <w:tc>
          <w:tcPr>
            <w:tcW w:w="761" w:type="dxa"/>
            <w:vMerge/>
          </w:tcPr>
          <w:p w14:paraId="668F2EA4" w14:textId="77777777" w:rsidR="008E6E14" w:rsidRDefault="008E6E14" w:rsidP="004A4C01">
            <w:pPr>
              <w:rPr>
                <w:ins w:id="1552" w:author="wincol" w:date="2016-04-15T14:32:00Z"/>
                <w:rFonts w:ascii="宋体" w:hAnsi="宋体"/>
              </w:rPr>
            </w:pPr>
          </w:p>
        </w:tc>
        <w:tc>
          <w:tcPr>
            <w:tcW w:w="1899" w:type="dxa"/>
          </w:tcPr>
          <w:p w14:paraId="1DFD4609" w14:textId="77777777" w:rsidR="008E6E14" w:rsidRPr="00A560D3" w:rsidRDefault="008E6E14" w:rsidP="004A4C01">
            <w:pPr>
              <w:autoSpaceDE w:val="0"/>
              <w:autoSpaceDN w:val="0"/>
              <w:adjustRightInd w:val="0"/>
              <w:spacing w:line="267" w:lineRule="exact"/>
              <w:jc w:val="left"/>
              <w:rPr>
                <w:ins w:id="1553" w:author="wincol" w:date="2016-04-15T14:32:00Z"/>
                <w:rFonts w:ascii="宋体" w:cs="宋体"/>
                <w:kern w:val="0"/>
                <w:sz w:val="20"/>
                <w:szCs w:val="20"/>
              </w:rPr>
            </w:pPr>
            <w:ins w:id="1554" w:author="wincol" w:date="2016-04-15T14:32:00Z">
              <w:r w:rsidRPr="00A560D3">
                <w:rPr>
                  <w:rFonts w:ascii="宋体" w:cs="宋体"/>
                  <w:kern w:val="0"/>
                  <w:sz w:val="20"/>
                  <w:szCs w:val="20"/>
                </w:rPr>
                <w:t>RETURNCODE</w:t>
              </w:r>
            </w:ins>
          </w:p>
        </w:tc>
        <w:tc>
          <w:tcPr>
            <w:tcW w:w="1701" w:type="dxa"/>
          </w:tcPr>
          <w:p w14:paraId="187495CC" w14:textId="77777777" w:rsidR="008E6E14" w:rsidRPr="00A560D3" w:rsidRDefault="008E6E14" w:rsidP="004A4C01">
            <w:pPr>
              <w:autoSpaceDE w:val="0"/>
              <w:autoSpaceDN w:val="0"/>
              <w:adjustRightInd w:val="0"/>
              <w:spacing w:line="281" w:lineRule="exact"/>
              <w:ind w:left="108"/>
              <w:jc w:val="left"/>
              <w:rPr>
                <w:ins w:id="1555" w:author="wincol" w:date="2016-04-15T14:32:00Z"/>
                <w:rFonts w:ascii="宋体" w:cs="宋体"/>
                <w:kern w:val="0"/>
                <w:sz w:val="20"/>
                <w:szCs w:val="20"/>
              </w:rPr>
            </w:pPr>
            <w:ins w:id="1556" w:author="wincol" w:date="2016-04-15T14:32:00Z">
              <w:r w:rsidRPr="00A560D3">
                <w:rPr>
                  <w:rFonts w:ascii="宋体" w:cs="宋体" w:hint="eastAsia"/>
                  <w:kern w:val="0"/>
                  <w:sz w:val="20"/>
                  <w:szCs w:val="20"/>
                </w:rPr>
                <w:t>响应码</w:t>
              </w:r>
            </w:ins>
          </w:p>
        </w:tc>
        <w:tc>
          <w:tcPr>
            <w:tcW w:w="850" w:type="dxa"/>
          </w:tcPr>
          <w:p w14:paraId="4BA3745F" w14:textId="77777777" w:rsidR="008E6E14" w:rsidRPr="00A560D3" w:rsidRDefault="008E6E14" w:rsidP="004A4C01">
            <w:pPr>
              <w:autoSpaceDE w:val="0"/>
              <w:autoSpaceDN w:val="0"/>
              <w:adjustRightInd w:val="0"/>
              <w:spacing w:line="281" w:lineRule="exact"/>
              <w:jc w:val="left"/>
              <w:rPr>
                <w:ins w:id="1557" w:author="wincol" w:date="2016-04-15T14:32:00Z"/>
                <w:rFonts w:ascii="宋体" w:cs="宋体"/>
                <w:kern w:val="0"/>
                <w:sz w:val="20"/>
                <w:szCs w:val="20"/>
              </w:rPr>
            </w:pPr>
            <w:ins w:id="1558" w:author="wincol" w:date="2016-04-15T14:32:00Z">
              <w:r>
                <w:rPr>
                  <w:rFonts w:ascii="宋体" w:cs="宋体" w:hint="eastAsia"/>
                  <w:kern w:val="0"/>
                  <w:sz w:val="20"/>
                  <w:szCs w:val="20"/>
                </w:rPr>
                <w:t>C</w:t>
              </w:r>
              <w:r w:rsidRPr="00A560D3">
                <w:rPr>
                  <w:rFonts w:ascii="宋体" w:cs="宋体"/>
                  <w:kern w:val="0"/>
                  <w:sz w:val="20"/>
                  <w:szCs w:val="20"/>
                </w:rPr>
                <w:t>(64)</w:t>
              </w:r>
            </w:ins>
          </w:p>
        </w:tc>
        <w:tc>
          <w:tcPr>
            <w:tcW w:w="709" w:type="dxa"/>
          </w:tcPr>
          <w:p w14:paraId="58B4425E" w14:textId="77777777" w:rsidR="008E6E14" w:rsidRPr="00A560D3" w:rsidRDefault="008E6E14" w:rsidP="004A4C01">
            <w:pPr>
              <w:autoSpaceDE w:val="0"/>
              <w:autoSpaceDN w:val="0"/>
              <w:adjustRightInd w:val="0"/>
              <w:spacing w:line="281" w:lineRule="exact"/>
              <w:ind w:left="108"/>
              <w:jc w:val="left"/>
              <w:rPr>
                <w:ins w:id="1559" w:author="wincol" w:date="2016-04-15T14:32:00Z"/>
                <w:rFonts w:ascii="宋体" w:cs="宋体"/>
                <w:kern w:val="0"/>
                <w:sz w:val="20"/>
                <w:szCs w:val="20"/>
              </w:rPr>
            </w:pPr>
            <w:ins w:id="1560" w:author="wincol" w:date="2016-04-15T14:32:00Z">
              <w:r>
                <w:rPr>
                  <w:rFonts w:ascii="宋体" w:cs="宋体" w:hint="eastAsia"/>
                  <w:kern w:val="0"/>
                  <w:sz w:val="20"/>
                  <w:szCs w:val="20"/>
                </w:rPr>
                <w:t>否</w:t>
              </w:r>
            </w:ins>
          </w:p>
        </w:tc>
        <w:tc>
          <w:tcPr>
            <w:tcW w:w="1861" w:type="dxa"/>
          </w:tcPr>
          <w:p w14:paraId="1662F288" w14:textId="77777777" w:rsidR="008E6E14" w:rsidRPr="00A560D3" w:rsidRDefault="008E6E14" w:rsidP="004A4C01">
            <w:pPr>
              <w:autoSpaceDE w:val="0"/>
              <w:autoSpaceDN w:val="0"/>
              <w:adjustRightInd w:val="0"/>
              <w:spacing w:line="283" w:lineRule="exact"/>
              <w:ind w:left="108"/>
              <w:jc w:val="left"/>
              <w:rPr>
                <w:ins w:id="1561" w:author="wincol" w:date="2016-04-15T14:32:00Z"/>
                <w:rFonts w:ascii="宋体" w:cs="宋体"/>
                <w:kern w:val="0"/>
                <w:sz w:val="20"/>
                <w:szCs w:val="20"/>
              </w:rPr>
            </w:pPr>
            <w:ins w:id="1562" w:author="wincol" w:date="2016-04-15T14:32:00Z">
              <w:r w:rsidRPr="00A560D3">
                <w:rPr>
                  <w:rFonts w:ascii="宋体" w:cs="宋体"/>
                  <w:kern w:val="0"/>
                  <w:sz w:val="20"/>
                  <w:szCs w:val="20"/>
                </w:rPr>
                <w:t>000000</w:t>
              </w:r>
              <w:r w:rsidRPr="00A560D3">
                <w:rPr>
                  <w:rFonts w:ascii="宋体" w:cs="宋体" w:hint="eastAsia"/>
                  <w:kern w:val="0"/>
                  <w:sz w:val="20"/>
                  <w:szCs w:val="20"/>
                </w:rPr>
                <w:t>标识成功</w:t>
              </w:r>
            </w:ins>
          </w:p>
        </w:tc>
      </w:tr>
      <w:tr w:rsidR="008E6E14" w14:paraId="1566FC66" w14:textId="77777777" w:rsidTr="004A4C01">
        <w:trPr>
          <w:cantSplit/>
          <w:trHeight w:val="139"/>
          <w:ins w:id="1563" w:author="wincol" w:date="2016-04-15T14:32:00Z"/>
        </w:trPr>
        <w:tc>
          <w:tcPr>
            <w:tcW w:w="761" w:type="dxa"/>
            <w:vMerge/>
          </w:tcPr>
          <w:p w14:paraId="105C350F" w14:textId="77777777" w:rsidR="008E6E14" w:rsidRDefault="008E6E14" w:rsidP="004A4C01">
            <w:pPr>
              <w:rPr>
                <w:ins w:id="1564" w:author="wincol" w:date="2016-04-15T14:32:00Z"/>
                <w:rFonts w:ascii="宋体" w:hAnsi="宋体"/>
              </w:rPr>
            </w:pPr>
          </w:p>
        </w:tc>
        <w:tc>
          <w:tcPr>
            <w:tcW w:w="1899" w:type="dxa"/>
          </w:tcPr>
          <w:p w14:paraId="3C6C2CBB" w14:textId="77777777" w:rsidR="008E6E14" w:rsidRPr="00A560D3" w:rsidRDefault="008E6E14" w:rsidP="004A4C01">
            <w:pPr>
              <w:autoSpaceDE w:val="0"/>
              <w:autoSpaceDN w:val="0"/>
              <w:adjustRightInd w:val="0"/>
              <w:spacing w:line="267" w:lineRule="exact"/>
              <w:jc w:val="left"/>
              <w:rPr>
                <w:ins w:id="1565" w:author="wincol" w:date="2016-04-15T14:32:00Z"/>
                <w:rFonts w:ascii="宋体" w:cs="宋体"/>
                <w:kern w:val="0"/>
                <w:sz w:val="20"/>
                <w:szCs w:val="20"/>
              </w:rPr>
            </w:pPr>
            <w:ins w:id="1566" w:author="wincol" w:date="2016-04-15T14:32:00Z">
              <w:r w:rsidRPr="00A560D3">
                <w:rPr>
                  <w:rFonts w:ascii="宋体" w:cs="宋体"/>
                  <w:kern w:val="0"/>
                  <w:sz w:val="20"/>
                  <w:szCs w:val="20"/>
                </w:rPr>
                <w:t>RETURNMSG</w:t>
              </w:r>
            </w:ins>
          </w:p>
        </w:tc>
        <w:tc>
          <w:tcPr>
            <w:tcW w:w="1701" w:type="dxa"/>
          </w:tcPr>
          <w:p w14:paraId="1CFCE930" w14:textId="77777777" w:rsidR="008E6E14" w:rsidRPr="00A560D3" w:rsidRDefault="008E6E14" w:rsidP="004A4C01">
            <w:pPr>
              <w:autoSpaceDE w:val="0"/>
              <w:autoSpaceDN w:val="0"/>
              <w:adjustRightInd w:val="0"/>
              <w:spacing w:line="281" w:lineRule="exact"/>
              <w:ind w:left="108"/>
              <w:jc w:val="left"/>
              <w:rPr>
                <w:ins w:id="1567" w:author="wincol" w:date="2016-04-15T14:32:00Z"/>
                <w:rFonts w:ascii="宋体" w:cs="宋体"/>
                <w:kern w:val="0"/>
                <w:sz w:val="20"/>
                <w:szCs w:val="20"/>
              </w:rPr>
            </w:pPr>
            <w:ins w:id="1568" w:author="wincol" w:date="2016-04-15T14:32:00Z">
              <w:r w:rsidRPr="00A560D3">
                <w:rPr>
                  <w:rFonts w:ascii="宋体" w:cs="宋体" w:hint="eastAsia"/>
                  <w:kern w:val="0"/>
                  <w:sz w:val="20"/>
                  <w:szCs w:val="20"/>
                </w:rPr>
                <w:t>响应信息</w:t>
              </w:r>
            </w:ins>
          </w:p>
        </w:tc>
        <w:tc>
          <w:tcPr>
            <w:tcW w:w="850" w:type="dxa"/>
          </w:tcPr>
          <w:p w14:paraId="2D8A9574" w14:textId="77777777" w:rsidR="008E6E14" w:rsidRPr="00A560D3" w:rsidRDefault="008E6E14" w:rsidP="004A4C01">
            <w:pPr>
              <w:autoSpaceDE w:val="0"/>
              <w:autoSpaceDN w:val="0"/>
              <w:adjustRightInd w:val="0"/>
              <w:spacing w:line="267" w:lineRule="exact"/>
              <w:jc w:val="left"/>
              <w:rPr>
                <w:ins w:id="1569" w:author="wincol" w:date="2016-04-15T14:32:00Z"/>
                <w:rFonts w:ascii="宋体" w:cs="宋体"/>
                <w:kern w:val="0"/>
                <w:sz w:val="20"/>
                <w:szCs w:val="20"/>
              </w:rPr>
            </w:pPr>
            <w:ins w:id="1570" w:author="wincol" w:date="2016-04-15T14:32:00Z">
              <w:r>
                <w:rPr>
                  <w:rFonts w:ascii="宋体" w:cs="宋体" w:hint="eastAsia"/>
                  <w:kern w:val="0"/>
                  <w:sz w:val="20"/>
                  <w:szCs w:val="20"/>
                </w:rPr>
                <w:t>C</w:t>
              </w:r>
              <w:r w:rsidRPr="00A560D3">
                <w:rPr>
                  <w:rFonts w:ascii="宋体" w:cs="宋体"/>
                  <w:kern w:val="0"/>
                  <w:sz w:val="20"/>
                  <w:szCs w:val="20"/>
                </w:rPr>
                <w:t>(128)</w:t>
              </w:r>
            </w:ins>
          </w:p>
        </w:tc>
        <w:tc>
          <w:tcPr>
            <w:tcW w:w="709" w:type="dxa"/>
          </w:tcPr>
          <w:p w14:paraId="389453C4" w14:textId="77777777" w:rsidR="008E6E14" w:rsidRPr="00A560D3" w:rsidRDefault="008E6E14" w:rsidP="004A4C01">
            <w:pPr>
              <w:autoSpaceDE w:val="0"/>
              <w:autoSpaceDN w:val="0"/>
              <w:adjustRightInd w:val="0"/>
              <w:spacing w:line="281" w:lineRule="exact"/>
              <w:ind w:left="108"/>
              <w:jc w:val="left"/>
              <w:rPr>
                <w:ins w:id="1571" w:author="wincol" w:date="2016-04-15T14:32:00Z"/>
                <w:rFonts w:ascii="宋体" w:cs="宋体"/>
                <w:kern w:val="0"/>
                <w:sz w:val="20"/>
                <w:szCs w:val="20"/>
              </w:rPr>
            </w:pPr>
            <w:ins w:id="1572" w:author="wincol" w:date="2016-04-15T14:32:00Z">
              <w:r>
                <w:rPr>
                  <w:rFonts w:ascii="宋体" w:cs="宋体" w:hint="eastAsia"/>
                  <w:kern w:val="0"/>
                  <w:sz w:val="20"/>
                  <w:szCs w:val="20"/>
                </w:rPr>
                <w:t>否</w:t>
              </w:r>
            </w:ins>
          </w:p>
        </w:tc>
        <w:tc>
          <w:tcPr>
            <w:tcW w:w="1861" w:type="dxa"/>
          </w:tcPr>
          <w:p w14:paraId="2D5E4AC4" w14:textId="77777777" w:rsidR="008E6E14" w:rsidRPr="00A560D3" w:rsidRDefault="008E6E14" w:rsidP="004A4C01">
            <w:pPr>
              <w:autoSpaceDE w:val="0"/>
              <w:autoSpaceDN w:val="0"/>
              <w:adjustRightInd w:val="0"/>
              <w:spacing w:line="283" w:lineRule="exact"/>
              <w:ind w:left="108"/>
              <w:jc w:val="left"/>
              <w:rPr>
                <w:ins w:id="1573" w:author="wincol" w:date="2016-04-15T14:32:00Z"/>
                <w:rFonts w:ascii="宋体" w:cs="宋体"/>
                <w:kern w:val="0"/>
                <w:sz w:val="20"/>
                <w:szCs w:val="20"/>
              </w:rPr>
            </w:pPr>
            <w:ins w:id="1574" w:author="wincol" w:date="2016-04-15T14:32:00Z">
              <w:r w:rsidRPr="00A560D3">
                <w:rPr>
                  <w:rFonts w:ascii="宋体" w:cs="宋体" w:hint="eastAsia"/>
                  <w:kern w:val="0"/>
                  <w:sz w:val="20"/>
                  <w:szCs w:val="20"/>
                </w:rPr>
                <w:t>交易成功</w:t>
              </w:r>
            </w:ins>
          </w:p>
        </w:tc>
      </w:tr>
      <w:tr w:rsidR="001C1515" w14:paraId="4C8494B4" w14:textId="77777777" w:rsidTr="004A4C01">
        <w:trPr>
          <w:cantSplit/>
          <w:trHeight w:val="139"/>
          <w:ins w:id="1575" w:author="wincol" w:date="2016-04-15T14:32:00Z"/>
        </w:trPr>
        <w:tc>
          <w:tcPr>
            <w:tcW w:w="761" w:type="dxa"/>
            <w:vMerge/>
          </w:tcPr>
          <w:p w14:paraId="2AED9B90" w14:textId="77777777" w:rsidR="001C1515" w:rsidRDefault="001C1515" w:rsidP="004A4C01">
            <w:pPr>
              <w:rPr>
                <w:ins w:id="1576" w:author="wincol" w:date="2016-04-15T14:32:00Z"/>
                <w:rFonts w:ascii="宋体" w:hAnsi="宋体"/>
              </w:rPr>
            </w:pPr>
          </w:p>
        </w:tc>
        <w:tc>
          <w:tcPr>
            <w:tcW w:w="1899" w:type="dxa"/>
          </w:tcPr>
          <w:p w14:paraId="7875BA3A" w14:textId="77777777" w:rsidR="001C1515" w:rsidRPr="00A560D3" w:rsidRDefault="001C1515" w:rsidP="00021232">
            <w:pPr>
              <w:autoSpaceDE w:val="0"/>
              <w:autoSpaceDN w:val="0"/>
              <w:adjustRightInd w:val="0"/>
              <w:spacing w:line="281" w:lineRule="exact"/>
              <w:jc w:val="left"/>
              <w:rPr>
                <w:ins w:id="1577" w:author="wincol" w:date="2016-04-15T14:32:00Z"/>
                <w:rFonts w:ascii="宋体" w:cs="宋体"/>
                <w:kern w:val="0"/>
                <w:sz w:val="20"/>
                <w:szCs w:val="20"/>
              </w:rPr>
            </w:pPr>
            <w:ins w:id="1578" w:author="wincol" w:date="2016-05-12T14:35:00Z">
              <w:r w:rsidRPr="00A560D3">
                <w:rPr>
                  <w:rFonts w:ascii="宋体" w:cs="宋体"/>
                  <w:kern w:val="0"/>
                  <w:sz w:val="20"/>
                  <w:szCs w:val="20"/>
                </w:rPr>
                <w:t>OLDREQSEQNO</w:t>
              </w:r>
            </w:ins>
          </w:p>
        </w:tc>
        <w:tc>
          <w:tcPr>
            <w:tcW w:w="1701" w:type="dxa"/>
          </w:tcPr>
          <w:p w14:paraId="577637E2" w14:textId="77777777" w:rsidR="001C1515" w:rsidRPr="00A560D3" w:rsidRDefault="001C1515" w:rsidP="004A4C01">
            <w:pPr>
              <w:autoSpaceDE w:val="0"/>
              <w:autoSpaceDN w:val="0"/>
              <w:adjustRightInd w:val="0"/>
              <w:spacing w:line="267" w:lineRule="exact"/>
              <w:jc w:val="left"/>
              <w:rPr>
                <w:ins w:id="1579" w:author="wincol" w:date="2016-04-15T14:32:00Z"/>
                <w:rFonts w:ascii="宋体" w:cs="宋体"/>
                <w:kern w:val="0"/>
                <w:sz w:val="20"/>
                <w:szCs w:val="20"/>
              </w:rPr>
            </w:pPr>
            <w:ins w:id="1580" w:author="wincol" w:date="2016-05-12T14:35:00Z">
              <w:r w:rsidRPr="00A560D3">
                <w:rPr>
                  <w:rFonts w:ascii="宋体" w:cs="宋体" w:hint="eastAsia"/>
                  <w:kern w:val="0"/>
                  <w:sz w:val="20"/>
                  <w:szCs w:val="20"/>
                </w:rPr>
                <w:t>原交易流水号</w:t>
              </w:r>
            </w:ins>
          </w:p>
        </w:tc>
        <w:tc>
          <w:tcPr>
            <w:tcW w:w="850" w:type="dxa"/>
          </w:tcPr>
          <w:p w14:paraId="6D4AB9D5" w14:textId="77777777" w:rsidR="001C1515" w:rsidRPr="00A560D3" w:rsidRDefault="001C1515" w:rsidP="001C524E">
            <w:pPr>
              <w:autoSpaceDE w:val="0"/>
              <w:autoSpaceDN w:val="0"/>
              <w:adjustRightInd w:val="0"/>
              <w:spacing w:line="281" w:lineRule="exact"/>
              <w:jc w:val="left"/>
              <w:rPr>
                <w:ins w:id="1581" w:author="wincol" w:date="2016-04-15T14:32:00Z"/>
                <w:rFonts w:ascii="宋体" w:cs="宋体"/>
                <w:kern w:val="0"/>
                <w:sz w:val="20"/>
                <w:szCs w:val="20"/>
              </w:rPr>
            </w:pPr>
            <w:ins w:id="1582" w:author="wincol" w:date="2016-05-12T14:35:00Z">
              <w:r>
                <w:rPr>
                  <w:rFonts w:ascii="宋体" w:cs="宋体" w:hint="eastAsia"/>
                  <w:kern w:val="0"/>
                  <w:sz w:val="20"/>
                  <w:szCs w:val="20"/>
                </w:rPr>
                <w:t>C</w:t>
              </w:r>
              <w:r w:rsidRPr="00A560D3">
                <w:rPr>
                  <w:rFonts w:ascii="宋体" w:cs="宋体"/>
                  <w:kern w:val="0"/>
                  <w:sz w:val="20"/>
                  <w:szCs w:val="20"/>
                </w:rPr>
                <w:t>(</w:t>
              </w:r>
            </w:ins>
            <w:ins w:id="1583" w:author="wincol" w:date="2016-06-12T18:40:00Z">
              <w:r w:rsidR="001C524E">
                <w:rPr>
                  <w:rFonts w:ascii="宋体" w:cs="宋体" w:hint="eastAsia"/>
                  <w:kern w:val="0"/>
                  <w:sz w:val="20"/>
                  <w:szCs w:val="20"/>
                </w:rPr>
                <w:t>28</w:t>
              </w:r>
            </w:ins>
            <w:ins w:id="1584" w:author="wincol" w:date="2016-05-12T14:35:00Z">
              <w:r w:rsidRPr="00A560D3">
                <w:rPr>
                  <w:rFonts w:ascii="宋体" w:cs="宋体"/>
                  <w:kern w:val="0"/>
                  <w:sz w:val="20"/>
                  <w:szCs w:val="20"/>
                </w:rPr>
                <w:t>)</w:t>
              </w:r>
            </w:ins>
          </w:p>
        </w:tc>
        <w:tc>
          <w:tcPr>
            <w:tcW w:w="709" w:type="dxa"/>
          </w:tcPr>
          <w:p w14:paraId="66C80D53" w14:textId="77777777" w:rsidR="001C1515" w:rsidRDefault="001C1515" w:rsidP="004A4C01">
            <w:pPr>
              <w:rPr>
                <w:ins w:id="1585" w:author="wincol" w:date="2016-04-15T14:32:00Z"/>
                <w:rFonts w:ascii="宋体" w:hAnsi="宋体"/>
              </w:rPr>
            </w:pPr>
            <w:ins w:id="1586" w:author="wincol" w:date="2016-05-12T14:35:00Z">
              <w:r>
                <w:rPr>
                  <w:rFonts w:hint="eastAsia"/>
                </w:rPr>
                <w:t>否</w:t>
              </w:r>
            </w:ins>
          </w:p>
        </w:tc>
        <w:tc>
          <w:tcPr>
            <w:tcW w:w="1861" w:type="dxa"/>
          </w:tcPr>
          <w:p w14:paraId="23B40730" w14:textId="77777777" w:rsidR="001C1515" w:rsidRDefault="001C1515" w:rsidP="004A4C01">
            <w:pPr>
              <w:rPr>
                <w:ins w:id="1587" w:author="wincol" w:date="2016-04-15T14:32:00Z"/>
                <w:rFonts w:ascii="宋体" w:hAnsi="宋体"/>
              </w:rPr>
            </w:pPr>
          </w:p>
        </w:tc>
      </w:tr>
    </w:tbl>
    <w:p w14:paraId="1549962F" w14:textId="77777777" w:rsidR="008E6E14" w:rsidRPr="00AF4400" w:rsidRDefault="008E6E14" w:rsidP="008E6E14">
      <w:pPr>
        <w:rPr>
          <w:ins w:id="1588" w:author="wincol" w:date="2016-04-15T14:32:00Z"/>
        </w:rPr>
      </w:pPr>
    </w:p>
    <w:p w14:paraId="431345EB" w14:textId="77777777" w:rsidR="002F5A99" w:rsidRPr="00B37CD8" w:rsidRDefault="002F5A99" w:rsidP="002F5A99"/>
    <w:p w14:paraId="556E0EBA" w14:textId="77777777" w:rsidR="002F5A99" w:rsidRPr="004E6C5A" w:rsidRDefault="002F5A99" w:rsidP="00C8777F">
      <w:pPr>
        <w:rPr>
          <w:rFonts w:ascii="微软雅黑" w:eastAsia="微软雅黑" w:hAnsi="微软雅黑"/>
        </w:rPr>
      </w:pPr>
    </w:p>
    <w:p w14:paraId="7A37E4E9" w14:textId="77777777" w:rsidR="005F2E43" w:rsidRPr="004E6C5A" w:rsidRDefault="00D01410" w:rsidP="0042024B">
      <w:pPr>
        <w:pStyle w:val="2"/>
      </w:pPr>
      <w:bookmarkStart w:id="1589" w:name="_Toc448760975"/>
      <w:r w:rsidRPr="00D01410">
        <w:rPr>
          <w:rFonts w:hint="eastAsia"/>
        </w:rPr>
        <w:t>单笔专属账户充值</w:t>
      </w:r>
      <w:r w:rsidR="005F2E43">
        <w:rPr>
          <w:rFonts w:hint="eastAsia"/>
        </w:rPr>
        <w:t>(</w:t>
      </w:r>
      <w:r w:rsidR="005F2E43" w:rsidRPr="00B860D9">
        <w:t>OGW000</w:t>
      </w:r>
      <w:r w:rsidR="005F2E43">
        <w:rPr>
          <w:rFonts w:hint="eastAsia"/>
        </w:rPr>
        <w:t>45)</w:t>
      </w:r>
      <w:r w:rsidR="00C8777F" w:rsidRPr="00C8777F">
        <w:rPr>
          <w:rFonts w:hint="eastAsia"/>
        </w:rPr>
        <w:t xml:space="preserve"> </w:t>
      </w:r>
      <w:ins w:id="1590" w:author="wincol" w:date="2016-04-13T11:04:00Z">
        <w:r w:rsidR="003350F3">
          <w:rPr>
            <w:rFonts w:hint="eastAsia"/>
          </w:rPr>
          <w:t>（跳转我行页面处理）</w:t>
        </w:r>
      </w:ins>
      <w:bookmarkEnd w:id="1589"/>
    </w:p>
    <w:p w14:paraId="4D55BBB3" w14:textId="77777777" w:rsidR="005F2E43" w:rsidRPr="00BD4F05" w:rsidRDefault="005C2E77" w:rsidP="005F2E43">
      <w:pPr>
        <w:pStyle w:val="aff1"/>
        <w:ind w:left="425" w:firstLineChars="0" w:firstLine="0"/>
      </w:pPr>
      <w:r w:rsidRPr="00A560D3">
        <w:rPr>
          <w:rFonts w:hint="eastAsia"/>
        </w:rPr>
        <w:t>由第三方公司发起，跳转到银行官网完成进行该操作</w:t>
      </w:r>
      <w:r w:rsidR="005F2E43" w:rsidRPr="00A560D3">
        <w:rPr>
          <w:rFonts w:hint="eastAsia"/>
        </w:rPr>
        <w:t>。</w:t>
      </w:r>
      <w:ins w:id="1591" w:author="wincol" w:date="2016-04-13T10:38:00Z">
        <w:r w:rsidR="005779C6">
          <w:rPr>
            <w:rFonts w:hint="eastAsia"/>
          </w:rPr>
          <w:t>交易提交我行</w:t>
        </w:r>
        <w:r w:rsidR="005779C6">
          <w:rPr>
            <w:rFonts w:hint="eastAsia"/>
          </w:rPr>
          <w:t>5</w:t>
        </w:r>
        <w:r w:rsidR="005779C6" w:rsidRPr="00A560D3">
          <w:rPr>
            <w:rFonts w:hint="eastAsia"/>
          </w:rPr>
          <w:t>分钟后，可通过该接口查询银行处理结果。</w:t>
        </w:r>
      </w:ins>
      <w:ins w:id="1592" w:author="wincol" w:date="2016-04-13T11:18:00Z">
        <w:r w:rsidR="002D76B7">
          <w:rPr>
            <w:rFonts w:hint="eastAsia"/>
          </w:rPr>
          <w:t>客户在页面流程操作共不可超过</w:t>
        </w:r>
        <w:r w:rsidR="002D76B7">
          <w:rPr>
            <w:rFonts w:hint="eastAsia"/>
          </w:rPr>
          <w:t>20</w:t>
        </w:r>
        <w:r w:rsidR="002D76B7">
          <w:rPr>
            <w:rFonts w:hint="eastAsia"/>
          </w:rPr>
          <w:t>分钟，否则请求超时。</w:t>
        </w:r>
      </w:ins>
    </w:p>
    <w:p w14:paraId="6D0EA202" w14:textId="77777777" w:rsidR="005F2E43" w:rsidRDefault="005F2E43" w:rsidP="0042024B">
      <w:pPr>
        <w:pStyle w:val="3"/>
        <w:rPr>
          <w:rFonts w:ascii="宋体" w:hAnsi="宋体"/>
        </w:rPr>
      </w:pPr>
      <w:bookmarkStart w:id="1593" w:name="_Toc448760976"/>
      <w:r w:rsidRPr="004E6C5A">
        <w:rPr>
          <w:rFonts w:hint="eastAsia"/>
        </w:rPr>
        <w:t>请求报文说明</w:t>
      </w:r>
      <w:bookmarkEnd w:id="1593"/>
    </w:p>
    <w:tbl>
      <w:tblPr>
        <w:tblW w:w="8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3"/>
        <w:gridCol w:w="2094"/>
        <w:gridCol w:w="1851"/>
        <w:gridCol w:w="850"/>
        <w:gridCol w:w="567"/>
        <w:gridCol w:w="2635"/>
      </w:tblGrid>
      <w:tr w:rsidR="005F2E43" w14:paraId="5641DC4F" w14:textId="77777777" w:rsidTr="00E81D47">
        <w:trPr>
          <w:trHeight w:val="302"/>
        </w:trPr>
        <w:tc>
          <w:tcPr>
            <w:tcW w:w="983" w:type="dxa"/>
            <w:tcBorders>
              <w:bottom w:val="single" w:sz="4" w:space="0" w:color="auto"/>
            </w:tcBorders>
            <w:shd w:val="clear" w:color="auto" w:fill="C0C0C0"/>
          </w:tcPr>
          <w:p w14:paraId="656A1AB7" w14:textId="77777777" w:rsidR="005F2E43" w:rsidRDefault="005F2E43" w:rsidP="00E81D47">
            <w:pPr>
              <w:rPr>
                <w:rFonts w:ascii="宋体" w:hAnsi="宋体"/>
                <w:b/>
                <w:szCs w:val="21"/>
              </w:rPr>
            </w:pPr>
            <w:r>
              <w:rPr>
                <w:rFonts w:ascii="宋体" w:hAnsi="宋体"/>
                <w:b/>
                <w:szCs w:val="21"/>
              </w:rPr>
              <w:t>模块</w:t>
            </w:r>
          </w:p>
        </w:tc>
        <w:tc>
          <w:tcPr>
            <w:tcW w:w="2094" w:type="dxa"/>
            <w:tcBorders>
              <w:bottom w:val="single" w:sz="4" w:space="0" w:color="auto"/>
            </w:tcBorders>
            <w:shd w:val="clear" w:color="auto" w:fill="C0C0C0"/>
          </w:tcPr>
          <w:p w14:paraId="328FBF37" w14:textId="77777777" w:rsidR="005F2E43" w:rsidRDefault="005F2E43" w:rsidP="00E81D47">
            <w:pPr>
              <w:rPr>
                <w:rFonts w:ascii="宋体" w:hAnsi="宋体"/>
                <w:b/>
              </w:rPr>
            </w:pPr>
            <w:r>
              <w:rPr>
                <w:rFonts w:ascii="宋体" w:hAnsi="宋体"/>
                <w:b/>
                <w:szCs w:val="21"/>
              </w:rPr>
              <w:t>字段ID</w:t>
            </w:r>
          </w:p>
        </w:tc>
        <w:tc>
          <w:tcPr>
            <w:tcW w:w="1851" w:type="dxa"/>
            <w:tcBorders>
              <w:bottom w:val="single" w:sz="4" w:space="0" w:color="auto"/>
            </w:tcBorders>
            <w:shd w:val="clear" w:color="auto" w:fill="C0C0C0"/>
          </w:tcPr>
          <w:p w14:paraId="4FA76790" w14:textId="77777777" w:rsidR="005F2E43" w:rsidRDefault="005F2E43" w:rsidP="00E81D47">
            <w:pPr>
              <w:rPr>
                <w:rFonts w:ascii="宋体" w:hAnsi="宋体"/>
                <w:b/>
              </w:rPr>
            </w:pPr>
            <w:r>
              <w:rPr>
                <w:rFonts w:ascii="宋体" w:hAnsi="宋体"/>
                <w:b/>
                <w:szCs w:val="21"/>
              </w:rPr>
              <w:t>字段名称</w:t>
            </w:r>
          </w:p>
        </w:tc>
        <w:tc>
          <w:tcPr>
            <w:tcW w:w="850" w:type="dxa"/>
            <w:tcBorders>
              <w:bottom w:val="single" w:sz="4" w:space="0" w:color="auto"/>
            </w:tcBorders>
            <w:shd w:val="clear" w:color="auto" w:fill="C0C0C0"/>
          </w:tcPr>
          <w:p w14:paraId="643CDD32" w14:textId="77777777" w:rsidR="005F2E43" w:rsidRDefault="005F2E43" w:rsidP="00E81D47">
            <w:pPr>
              <w:rPr>
                <w:rFonts w:ascii="宋体" w:hAnsi="宋体"/>
                <w:b/>
              </w:rPr>
            </w:pPr>
            <w:r>
              <w:rPr>
                <w:rFonts w:ascii="宋体" w:hAnsi="宋体"/>
                <w:b/>
                <w:szCs w:val="21"/>
              </w:rPr>
              <w:t>类型</w:t>
            </w:r>
          </w:p>
        </w:tc>
        <w:tc>
          <w:tcPr>
            <w:tcW w:w="567" w:type="dxa"/>
            <w:tcBorders>
              <w:bottom w:val="single" w:sz="4" w:space="0" w:color="auto"/>
            </w:tcBorders>
            <w:shd w:val="clear" w:color="auto" w:fill="C0C0C0"/>
          </w:tcPr>
          <w:p w14:paraId="0DFEB7DC" w14:textId="77777777" w:rsidR="005F2E43" w:rsidRDefault="005F2E43" w:rsidP="00E81D47">
            <w:pPr>
              <w:rPr>
                <w:rFonts w:ascii="宋体" w:hAnsi="宋体"/>
                <w:b/>
              </w:rPr>
            </w:pPr>
            <w:r>
              <w:rPr>
                <w:rFonts w:ascii="宋体" w:hAnsi="宋体" w:hint="eastAsia"/>
                <w:b/>
              </w:rPr>
              <w:t>可空</w:t>
            </w:r>
          </w:p>
        </w:tc>
        <w:tc>
          <w:tcPr>
            <w:tcW w:w="2635" w:type="dxa"/>
            <w:tcBorders>
              <w:bottom w:val="single" w:sz="4" w:space="0" w:color="auto"/>
            </w:tcBorders>
            <w:shd w:val="clear" w:color="auto" w:fill="C0C0C0"/>
          </w:tcPr>
          <w:p w14:paraId="7FE02D96" w14:textId="77777777" w:rsidR="005F2E43" w:rsidRDefault="005F2E43" w:rsidP="00E81D47">
            <w:pPr>
              <w:rPr>
                <w:rFonts w:ascii="宋体" w:hAnsi="宋体"/>
                <w:b/>
              </w:rPr>
            </w:pPr>
            <w:r>
              <w:rPr>
                <w:rFonts w:ascii="宋体" w:hAnsi="宋体" w:hint="eastAsia"/>
                <w:b/>
              </w:rPr>
              <w:t>备注</w:t>
            </w:r>
          </w:p>
        </w:tc>
      </w:tr>
      <w:tr w:rsidR="005B23CC" w14:paraId="1E64492E" w14:textId="77777777" w:rsidTr="00E81D47">
        <w:trPr>
          <w:cantSplit/>
          <w:trHeight w:val="317"/>
        </w:trPr>
        <w:tc>
          <w:tcPr>
            <w:tcW w:w="983" w:type="dxa"/>
            <w:vMerge w:val="restart"/>
          </w:tcPr>
          <w:p w14:paraId="37ADB69D" w14:textId="77777777" w:rsidR="005B23CC" w:rsidRPr="00C15726" w:rsidRDefault="005B23CC" w:rsidP="00E81D47">
            <w:pPr>
              <w:rPr>
                <w:rFonts w:ascii="宋体" w:hAnsi="宋体"/>
              </w:rPr>
            </w:pPr>
            <w:r>
              <w:rPr>
                <w:rFonts w:ascii="宋体" w:hAnsi="宋体" w:hint="eastAsia"/>
              </w:rPr>
              <w:t>BODY</w:t>
            </w:r>
          </w:p>
        </w:tc>
        <w:tc>
          <w:tcPr>
            <w:tcW w:w="7997" w:type="dxa"/>
            <w:gridSpan w:val="5"/>
          </w:tcPr>
          <w:p w14:paraId="1E437ECD" w14:textId="77777777" w:rsidR="005B23CC" w:rsidRPr="0050631E" w:rsidRDefault="005B23CC" w:rsidP="00E81D47"/>
        </w:tc>
      </w:tr>
      <w:tr w:rsidR="005B23CC" w14:paraId="0D0DA981" w14:textId="77777777" w:rsidTr="00E81D47">
        <w:trPr>
          <w:cantSplit/>
          <w:trHeight w:val="145"/>
        </w:trPr>
        <w:tc>
          <w:tcPr>
            <w:tcW w:w="983" w:type="dxa"/>
            <w:vMerge/>
          </w:tcPr>
          <w:p w14:paraId="085820DD" w14:textId="77777777" w:rsidR="005B23CC" w:rsidRDefault="005B23CC" w:rsidP="00E81D47">
            <w:pPr>
              <w:rPr>
                <w:rFonts w:ascii="宋体" w:hAnsi="宋体"/>
              </w:rPr>
            </w:pPr>
          </w:p>
        </w:tc>
        <w:tc>
          <w:tcPr>
            <w:tcW w:w="2094" w:type="dxa"/>
          </w:tcPr>
          <w:p w14:paraId="37F165C6" w14:textId="77777777" w:rsidR="005B23CC" w:rsidRPr="00A560D3" w:rsidRDefault="005B23CC" w:rsidP="00E81D47">
            <w:pPr>
              <w:autoSpaceDE w:val="0"/>
              <w:autoSpaceDN w:val="0"/>
              <w:adjustRightInd w:val="0"/>
              <w:spacing w:line="267" w:lineRule="exact"/>
              <w:jc w:val="left"/>
              <w:rPr>
                <w:rFonts w:ascii="宋体" w:cs="宋体"/>
                <w:kern w:val="0"/>
                <w:sz w:val="20"/>
                <w:szCs w:val="20"/>
              </w:rPr>
            </w:pPr>
          </w:p>
        </w:tc>
        <w:tc>
          <w:tcPr>
            <w:tcW w:w="1851" w:type="dxa"/>
          </w:tcPr>
          <w:p w14:paraId="42DA2C34" w14:textId="77777777" w:rsidR="005B23CC" w:rsidRPr="00A560D3" w:rsidRDefault="005B23CC" w:rsidP="00E81D47">
            <w:pPr>
              <w:autoSpaceDE w:val="0"/>
              <w:autoSpaceDN w:val="0"/>
              <w:adjustRightInd w:val="0"/>
              <w:spacing w:line="267" w:lineRule="exact"/>
              <w:jc w:val="left"/>
              <w:rPr>
                <w:rFonts w:ascii="宋体" w:cs="宋体"/>
                <w:kern w:val="0"/>
                <w:sz w:val="20"/>
                <w:szCs w:val="20"/>
              </w:rPr>
            </w:pPr>
          </w:p>
        </w:tc>
        <w:tc>
          <w:tcPr>
            <w:tcW w:w="850" w:type="dxa"/>
          </w:tcPr>
          <w:p w14:paraId="46DEA779" w14:textId="77777777" w:rsidR="005B23CC" w:rsidRPr="00A560D3" w:rsidRDefault="005B23CC" w:rsidP="00E81D47">
            <w:pPr>
              <w:autoSpaceDE w:val="0"/>
              <w:autoSpaceDN w:val="0"/>
              <w:adjustRightInd w:val="0"/>
              <w:spacing w:line="267" w:lineRule="exact"/>
              <w:jc w:val="left"/>
              <w:rPr>
                <w:rFonts w:ascii="宋体" w:cs="宋体"/>
                <w:kern w:val="0"/>
                <w:sz w:val="20"/>
                <w:szCs w:val="20"/>
              </w:rPr>
            </w:pPr>
          </w:p>
        </w:tc>
        <w:tc>
          <w:tcPr>
            <w:tcW w:w="567" w:type="dxa"/>
          </w:tcPr>
          <w:p w14:paraId="66CBABF7" w14:textId="77777777" w:rsidR="005B23CC" w:rsidRPr="00A560D3" w:rsidRDefault="005B23CC" w:rsidP="00C511C4">
            <w:pPr>
              <w:autoSpaceDE w:val="0"/>
              <w:autoSpaceDN w:val="0"/>
              <w:adjustRightInd w:val="0"/>
              <w:spacing w:line="267" w:lineRule="exact"/>
              <w:jc w:val="left"/>
              <w:rPr>
                <w:rFonts w:ascii="宋体" w:cs="宋体"/>
                <w:kern w:val="0"/>
                <w:sz w:val="20"/>
                <w:szCs w:val="20"/>
              </w:rPr>
            </w:pPr>
          </w:p>
        </w:tc>
        <w:tc>
          <w:tcPr>
            <w:tcW w:w="2635" w:type="dxa"/>
          </w:tcPr>
          <w:p w14:paraId="2E9108DC" w14:textId="77777777" w:rsidR="005B23CC" w:rsidRPr="00A560D3" w:rsidRDefault="005B23CC" w:rsidP="00E81D47">
            <w:pPr>
              <w:autoSpaceDE w:val="0"/>
              <w:autoSpaceDN w:val="0"/>
              <w:adjustRightInd w:val="0"/>
              <w:spacing w:line="267" w:lineRule="exact"/>
              <w:jc w:val="left"/>
              <w:rPr>
                <w:rFonts w:ascii="宋体" w:cs="宋体"/>
                <w:kern w:val="0"/>
                <w:sz w:val="20"/>
                <w:szCs w:val="20"/>
              </w:rPr>
            </w:pPr>
          </w:p>
        </w:tc>
      </w:tr>
      <w:tr w:rsidR="005B23CC" w14:paraId="437555EF" w14:textId="77777777" w:rsidTr="00E81D47">
        <w:trPr>
          <w:cantSplit/>
          <w:trHeight w:val="145"/>
        </w:trPr>
        <w:tc>
          <w:tcPr>
            <w:tcW w:w="983" w:type="dxa"/>
            <w:vMerge/>
          </w:tcPr>
          <w:p w14:paraId="602C7B93" w14:textId="77777777" w:rsidR="005B23CC" w:rsidRDefault="005B23CC" w:rsidP="00E81D47">
            <w:pPr>
              <w:rPr>
                <w:rFonts w:ascii="宋体" w:hAnsi="宋体"/>
              </w:rPr>
            </w:pPr>
          </w:p>
        </w:tc>
        <w:tc>
          <w:tcPr>
            <w:tcW w:w="2094" w:type="dxa"/>
          </w:tcPr>
          <w:p w14:paraId="258D9BB5" w14:textId="77777777" w:rsidR="005B23CC" w:rsidRPr="00BA665E" w:rsidRDefault="005B23CC" w:rsidP="00E81D47">
            <w:pPr>
              <w:autoSpaceDE w:val="0"/>
              <w:autoSpaceDN w:val="0"/>
              <w:adjustRightInd w:val="0"/>
              <w:spacing w:line="267" w:lineRule="exact"/>
              <w:jc w:val="left"/>
              <w:rPr>
                <w:rFonts w:ascii="宋体" w:hAnsi="宋体"/>
              </w:rPr>
            </w:pPr>
            <w:r>
              <w:rPr>
                <w:rFonts w:ascii="宋体" w:cs="宋体" w:hint="eastAsia"/>
                <w:kern w:val="0"/>
                <w:sz w:val="20"/>
                <w:szCs w:val="20"/>
              </w:rPr>
              <w:t>TRANSCODE</w:t>
            </w:r>
          </w:p>
        </w:tc>
        <w:tc>
          <w:tcPr>
            <w:tcW w:w="1851" w:type="dxa"/>
          </w:tcPr>
          <w:p w14:paraId="449B3869" w14:textId="77777777" w:rsidR="005B23CC" w:rsidRDefault="005B23CC" w:rsidP="00E81D47">
            <w:pPr>
              <w:rPr>
                <w:rFonts w:ascii="宋体" w:hAnsi="宋体"/>
              </w:rPr>
            </w:pPr>
            <w:r w:rsidRPr="00A560D3">
              <w:rPr>
                <w:rFonts w:ascii="宋体" w:cs="宋体" w:hint="eastAsia"/>
                <w:kern w:val="0"/>
                <w:sz w:val="20"/>
                <w:szCs w:val="20"/>
              </w:rPr>
              <w:t>交易码</w:t>
            </w:r>
          </w:p>
        </w:tc>
        <w:tc>
          <w:tcPr>
            <w:tcW w:w="850" w:type="dxa"/>
          </w:tcPr>
          <w:p w14:paraId="11CFDCD4" w14:textId="77777777" w:rsidR="005B23CC" w:rsidRDefault="005B23CC" w:rsidP="00E81D47">
            <w:pPr>
              <w:rPr>
                <w:rFonts w:ascii="宋体" w:hAnsi="宋体"/>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8</w:t>
            </w:r>
            <w:r w:rsidRPr="00A560D3">
              <w:rPr>
                <w:rFonts w:ascii="宋体" w:cs="宋体"/>
                <w:kern w:val="0"/>
                <w:sz w:val="20"/>
                <w:szCs w:val="20"/>
              </w:rPr>
              <w:t>)</w:t>
            </w:r>
          </w:p>
        </w:tc>
        <w:tc>
          <w:tcPr>
            <w:tcW w:w="567" w:type="dxa"/>
          </w:tcPr>
          <w:p w14:paraId="6E576BD5" w14:textId="77777777" w:rsidR="005B23CC" w:rsidRPr="00EA7B55" w:rsidRDefault="005B23CC" w:rsidP="00C511C4">
            <w:pPr>
              <w:autoSpaceDE w:val="0"/>
              <w:autoSpaceDN w:val="0"/>
              <w:adjustRightInd w:val="0"/>
              <w:spacing w:line="267" w:lineRule="exact"/>
              <w:jc w:val="left"/>
              <w:rPr>
                <w:rFonts w:ascii="宋体" w:cs="宋体"/>
                <w:kern w:val="0"/>
                <w:sz w:val="20"/>
                <w:szCs w:val="20"/>
              </w:rPr>
            </w:pPr>
            <w:r w:rsidRPr="00EA7B55">
              <w:rPr>
                <w:rFonts w:ascii="宋体" w:cs="宋体" w:hint="eastAsia"/>
                <w:kern w:val="0"/>
                <w:sz w:val="20"/>
                <w:szCs w:val="20"/>
              </w:rPr>
              <w:t>否</w:t>
            </w:r>
          </w:p>
        </w:tc>
        <w:tc>
          <w:tcPr>
            <w:tcW w:w="2635" w:type="dxa"/>
          </w:tcPr>
          <w:p w14:paraId="2AD0BAC6" w14:textId="77777777" w:rsidR="005B23CC" w:rsidRDefault="00AF3F2C" w:rsidP="00E81D47">
            <w:pPr>
              <w:autoSpaceDE w:val="0"/>
              <w:autoSpaceDN w:val="0"/>
              <w:adjustRightInd w:val="0"/>
              <w:spacing w:line="267" w:lineRule="exact"/>
              <w:jc w:val="left"/>
              <w:rPr>
                <w:ins w:id="1594" w:author="wincol" w:date="2016-04-05T11:09:00Z"/>
                <w:rFonts w:ascii="宋体" w:cs="宋体"/>
                <w:kern w:val="0"/>
                <w:sz w:val="20"/>
                <w:szCs w:val="20"/>
              </w:rPr>
            </w:pPr>
            <w:ins w:id="1595" w:author="wincol" w:date="2016-04-05T11:09:00Z">
              <w:r>
                <w:rPr>
                  <w:rFonts w:ascii="宋体" w:cs="宋体" w:hint="eastAsia"/>
                  <w:kern w:val="0"/>
                  <w:sz w:val="20"/>
                  <w:szCs w:val="20"/>
                </w:rPr>
                <w:t>PC端：</w:t>
              </w:r>
            </w:ins>
            <w:r w:rsidR="005B23CC" w:rsidRPr="00EA7B55">
              <w:rPr>
                <w:rFonts w:ascii="宋体" w:cs="宋体" w:hint="eastAsia"/>
                <w:kern w:val="0"/>
                <w:sz w:val="20"/>
                <w:szCs w:val="20"/>
              </w:rPr>
              <w:t>OGW0004</w:t>
            </w:r>
            <w:r w:rsidR="005B23CC">
              <w:rPr>
                <w:rFonts w:ascii="宋体" w:cs="宋体" w:hint="eastAsia"/>
                <w:kern w:val="0"/>
                <w:sz w:val="20"/>
                <w:szCs w:val="20"/>
              </w:rPr>
              <w:t>5</w:t>
            </w:r>
          </w:p>
          <w:p w14:paraId="249A0317" w14:textId="77777777" w:rsidR="00AF3F2C" w:rsidRPr="00EA7B55" w:rsidRDefault="00AF3F2C" w:rsidP="00E81D47">
            <w:pPr>
              <w:autoSpaceDE w:val="0"/>
              <w:autoSpaceDN w:val="0"/>
              <w:adjustRightInd w:val="0"/>
              <w:spacing w:line="267" w:lineRule="exact"/>
              <w:jc w:val="left"/>
              <w:rPr>
                <w:rFonts w:ascii="宋体" w:cs="宋体"/>
                <w:kern w:val="0"/>
                <w:sz w:val="20"/>
                <w:szCs w:val="20"/>
              </w:rPr>
            </w:pPr>
            <w:ins w:id="1596" w:author="wincol" w:date="2016-04-05T11:09:00Z">
              <w:r>
                <w:rPr>
                  <w:rFonts w:ascii="宋体" w:cs="宋体" w:hint="eastAsia"/>
                  <w:kern w:val="0"/>
                  <w:sz w:val="20"/>
                  <w:szCs w:val="20"/>
                </w:rPr>
                <w:t>移动端：</w:t>
              </w:r>
              <w:r w:rsidRPr="00723257">
                <w:rPr>
                  <w:rFonts w:ascii="宋体" w:cs="宋体"/>
                  <w:kern w:val="0"/>
                  <w:sz w:val="20"/>
                  <w:szCs w:val="20"/>
                </w:rPr>
                <w:t>OGW0009</w:t>
              </w:r>
              <w:r>
                <w:rPr>
                  <w:rFonts w:ascii="宋体" w:cs="宋体" w:hint="eastAsia"/>
                  <w:kern w:val="0"/>
                  <w:sz w:val="20"/>
                  <w:szCs w:val="20"/>
                </w:rPr>
                <w:t>2</w:t>
              </w:r>
            </w:ins>
          </w:p>
        </w:tc>
      </w:tr>
      <w:tr w:rsidR="005B23CC" w14:paraId="2F69C7B0" w14:textId="77777777" w:rsidTr="00E81D47">
        <w:trPr>
          <w:cantSplit/>
          <w:trHeight w:val="145"/>
        </w:trPr>
        <w:tc>
          <w:tcPr>
            <w:tcW w:w="983" w:type="dxa"/>
            <w:vMerge/>
          </w:tcPr>
          <w:p w14:paraId="076E7DBB" w14:textId="77777777" w:rsidR="005B23CC" w:rsidRDefault="005B23CC" w:rsidP="00E81D47">
            <w:pPr>
              <w:rPr>
                <w:rFonts w:ascii="宋体" w:hAnsi="宋体"/>
              </w:rPr>
            </w:pPr>
          </w:p>
        </w:tc>
        <w:tc>
          <w:tcPr>
            <w:tcW w:w="7997" w:type="dxa"/>
            <w:gridSpan w:val="5"/>
          </w:tcPr>
          <w:p w14:paraId="34DA227C" w14:textId="77777777" w:rsidR="005B23CC" w:rsidRPr="009B1E17" w:rsidRDefault="005B23CC" w:rsidP="00E81D47">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数据加密域都放到XMLPARA里面</w:t>
            </w:r>
          </w:p>
        </w:tc>
      </w:tr>
      <w:tr w:rsidR="005B23CC" w14:paraId="7E20E641" w14:textId="77777777" w:rsidTr="00E81D47">
        <w:trPr>
          <w:cantSplit/>
          <w:trHeight w:val="145"/>
        </w:trPr>
        <w:tc>
          <w:tcPr>
            <w:tcW w:w="983" w:type="dxa"/>
            <w:vMerge/>
          </w:tcPr>
          <w:p w14:paraId="081E8036" w14:textId="77777777" w:rsidR="005B23CC" w:rsidRDefault="005B23CC" w:rsidP="00E81D47">
            <w:pPr>
              <w:rPr>
                <w:rFonts w:ascii="宋体" w:hAnsi="宋体"/>
              </w:rPr>
            </w:pPr>
          </w:p>
        </w:tc>
        <w:tc>
          <w:tcPr>
            <w:tcW w:w="2094" w:type="dxa"/>
          </w:tcPr>
          <w:p w14:paraId="15293FDB" w14:textId="77777777" w:rsidR="005B23CC" w:rsidRPr="00092A78" w:rsidRDefault="005B23CC" w:rsidP="00E81D47">
            <w:pPr>
              <w:autoSpaceDE w:val="0"/>
              <w:autoSpaceDN w:val="0"/>
              <w:adjustRightInd w:val="0"/>
              <w:spacing w:line="267" w:lineRule="exact"/>
              <w:jc w:val="left"/>
              <w:rPr>
                <w:rFonts w:ascii="宋体" w:cs="宋体"/>
                <w:kern w:val="0"/>
                <w:sz w:val="20"/>
                <w:szCs w:val="20"/>
              </w:rPr>
            </w:pPr>
          </w:p>
        </w:tc>
        <w:tc>
          <w:tcPr>
            <w:tcW w:w="1851" w:type="dxa"/>
          </w:tcPr>
          <w:p w14:paraId="6A837CCA" w14:textId="77777777" w:rsidR="005B23CC" w:rsidRPr="009B1E17" w:rsidRDefault="005B23CC" w:rsidP="00E81D47">
            <w:pPr>
              <w:rPr>
                <w:rFonts w:ascii="宋体" w:cs="宋体"/>
                <w:kern w:val="0"/>
                <w:sz w:val="20"/>
                <w:szCs w:val="20"/>
              </w:rPr>
            </w:pPr>
          </w:p>
        </w:tc>
        <w:tc>
          <w:tcPr>
            <w:tcW w:w="850" w:type="dxa"/>
          </w:tcPr>
          <w:p w14:paraId="51572F1E" w14:textId="77777777" w:rsidR="005B23CC" w:rsidRPr="009B1E17" w:rsidRDefault="005B23CC" w:rsidP="00E81D47">
            <w:pPr>
              <w:rPr>
                <w:rFonts w:ascii="宋体" w:cs="宋体"/>
                <w:kern w:val="0"/>
                <w:sz w:val="20"/>
                <w:szCs w:val="20"/>
              </w:rPr>
            </w:pPr>
          </w:p>
        </w:tc>
        <w:tc>
          <w:tcPr>
            <w:tcW w:w="567" w:type="dxa"/>
          </w:tcPr>
          <w:p w14:paraId="18B774A8" w14:textId="77777777" w:rsidR="005B23CC" w:rsidRPr="009B1E17" w:rsidRDefault="005B23CC" w:rsidP="00E81D47">
            <w:pPr>
              <w:autoSpaceDE w:val="0"/>
              <w:autoSpaceDN w:val="0"/>
              <w:adjustRightInd w:val="0"/>
              <w:spacing w:line="267" w:lineRule="exact"/>
              <w:jc w:val="left"/>
              <w:rPr>
                <w:rFonts w:ascii="宋体" w:cs="宋体"/>
                <w:kern w:val="0"/>
                <w:sz w:val="20"/>
                <w:szCs w:val="20"/>
              </w:rPr>
            </w:pPr>
          </w:p>
        </w:tc>
        <w:tc>
          <w:tcPr>
            <w:tcW w:w="2635" w:type="dxa"/>
          </w:tcPr>
          <w:p w14:paraId="510313F1" w14:textId="77777777" w:rsidR="005B23CC" w:rsidRPr="009B1E17" w:rsidRDefault="005B23CC" w:rsidP="00E81D47">
            <w:pPr>
              <w:autoSpaceDE w:val="0"/>
              <w:autoSpaceDN w:val="0"/>
              <w:adjustRightInd w:val="0"/>
              <w:spacing w:line="267" w:lineRule="exact"/>
              <w:jc w:val="left"/>
              <w:rPr>
                <w:rFonts w:ascii="宋体" w:cs="宋体"/>
                <w:kern w:val="0"/>
                <w:sz w:val="20"/>
                <w:szCs w:val="20"/>
              </w:rPr>
            </w:pPr>
          </w:p>
        </w:tc>
      </w:tr>
      <w:tr w:rsidR="005B23CC" w14:paraId="1F177772" w14:textId="77777777" w:rsidTr="00E81D47">
        <w:trPr>
          <w:cantSplit/>
          <w:trHeight w:val="145"/>
        </w:trPr>
        <w:tc>
          <w:tcPr>
            <w:tcW w:w="983" w:type="dxa"/>
            <w:vMerge/>
          </w:tcPr>
          <w:p w14:paraId="4F2E466C" w14:textId="77777777" w:rsidR="005B23CC" w:rsidRDefault="005B23CC" w:rsidP="00E81D47">
            <w:pPr>
              <w:rPr>
                <w:rFonts w:ascii="宋体" w:hAnsi="宋体"/>
              </w:rPr>
            </w:pPr>
          </w:p>
        </w:tc>
        <w:tc>
          <w:tcPr>
            <w:tcW w:w="2094" w:type="dxa"/>
          </w:tcPr>
          <w:p w14:paraId="3D506BFC" w14:textId="77777777" w:rsidR="005B23CC" w:rsidRPr="00092A78" w:rsidRDefault="005B23CC" w:rsidP="00E81D47">
            <w:pPr>
              <w:autoSpaceDE w:val="0"/>
              <w:autoSpaceDN w:val="0"/>
              <w:adjustRightInd w:val="0"/>
              <w:spacing w:line="267" w:lineRule="exact"/>
              <w:jc w:val="left"/>
              <w:rPr>
                <w:rFonts w:ascii="宋体" w:cs="宋体"/>
                <w:kern w:val="0"/>
                <w:sz w:val="20"/>
                <w:szCs w:val="20"/>
              </w:rPr>
            </w:pPr>
            <w:r w:rsidRPr="00092A78">
              <w:rPr>
                <w:rFonts w:ascii="宋体" w:cs="宋体" w:hint="eastAsia"/>
                <w:kern w:val="0"/>
                <w:sz w:val="20"/>
                <w:szCs w:val="20"/>
              </w:rPr>
              <w:t>MERCHANTID</w:t>
            </w:r>
          </w:p>
        </w:tc>
        <w:tc>
          <w:tcPr>
            <w:tcW w:w="1851" w:type="dxa"/>
          </w:tcPr>
          <w:p w14:paraId="514B78B7" w14:textId="77777777" w:rsidR="005B23CC" w:rsidRPr="009B1E17" w:rsidRDefault="005B23CC" w:rsidP="00E81D47">
            <w:pPr>
              <w:rPr>
                <w:rFonts w:ascii="宋体" w:cs="宋体"/>
                <w:kern w:val="0"/>
                <w:sz w:val="20"/>
                <w:szCs w:val="20"/>
              </w:rPr>
            </w:pPr>
            <w:r w:rsidRPr="009B1E17">
              <w:rPr>
                <w:rFonts w:ascii="宋体" w:cs="宋体" w:hint="eastAsia"/>
                <w:kern w:val="0"/>
                <w:sz w:val="20"/>
                <w:szCs w:val="20"/>
              </w:rPr>
              <w:t>商户唯一编号</w:t>
            </w:r>
          </w:p>
        </w:tc>
        <w:tc>
          <w:tcPr>
            <w:tcW w:w="850" w:type="dxa"/>
          </w:tcPr>
          <w:p w14:paraId="5762D9F9" w14:textId="77777777" w:rsidR="005B23CC" w:rsidRPr="009B1E17" w:rsidRDefault="005B23CC" w:rsidP="00E81D47">
            <w:pPr>
              <w:rPr>
                <w:rFonts w:ascii="宋体" w:cs="宋体"/>
                <w:kern w:val="0"/>
                <w:sz w:val="20"/>
                <w:szCs w:val="20"/>
              </w:rPr>
            </w:pPr>
            <w:r w:rsidRPr="009B1E17">
              <w:rPr>
                <w:rFonts w:ascii="宋体" w:cs="宋体" w:hint="eastAsia"/>
                <w:kern w:val="0"/>
                <w:sz w:val="20"/>
                <w:szCs w:val="20"/>
              </w:rPr>
              <w:t>C(20)</w:t>
            </w:r>
          </w:p>
        </w:tc>
        <w:tc>
          <w:tcPr>
            <w:tcW w:w="567" w:type="dxa"/>
          </w:tcPr>
          <w:p w14:paraId="065108F7" w14:textId="77777777" w:rsidR="005B23CC" w:rsidRPr="009B1E17" w:rsidRDefault="005B23CC" w:rsidP="00E81D47">
            <w:pPr>
              <w:autoSpaceDE w:val="0"/>
              <w:autoSpaceDN w:val="0"/>
              <w:adjustRightInd w:val="0"/>
              <w:spacing w:line="267" w:lineRule="exact"/>
              <w:jc w:val="left"/>
              <w:rPr>
                <w:rFonts w:ascii="宋体" w:cs="宋体"/>
                <w:kern w:val="0"/>
                <w:sz w:val="20"/>
                <w:szCs w:val="20"/>
              </w:rPr>
            </w:pPr>
            <w:r w:rsidRPr="009B1E17">
              <w:rPr>
                <w:rFonts w:ascii="宋体" w:cs="宋体" w:hint="eastAsia"/>
                <w:kern w:val="0"/>
                <w:sz w:val="20"/>
                <w:szCs w:val="20"/>
              </w:rPr>
              <w:t>否</w:t>
            </w:r>
          </w:p>
        </w:tc>
        <w:tc>
          <w:tcPr>
            <w:tcW w:w="2635" w:type="dxa"/>
          </w:tcPr>
          <w:p w14:paraId="6DD1A799" w14:textId="77777777" w:rsidR="005B23CC" w:rsidRPr="009B1E17" w:rsidRDefault="005B23CC" w:rsidP="00E81D47">
            <w:pPr>
              <w:autoSpaceDE w:val="0"/>
              <w:autoSpaceDN w:val="0"/>
              <w:adjustRightInd w:val="0"/>
              <w:spacing w:line="267" w:lineRule="exact"/>
              <w:jc w:val="left"/>
              <w:rPr>
                <w:rFonts w:ascii="宋体" w:cs="宋体"/>
                <w:kern w:val="0"/>
                <w:sz w:val="20"/>
                <w:szCs w:val="20"/>
              </w:rPr>
            </w:pPr>
            <w:r w:rsidRPr="009B1E17">
              <w:rPr>
                <w:rFonts w:ascii="宋体" w:cs="宋体" w:hint="eastAsia"/>
                <w:kern w:val="0"/>
                <w:sz w:val="20"/>
                <w:szCs w:val="20"/>
              </w:rPr>
              <w:t>由华兴银行统一分配</w:t>
            </w:r>
          </w:p>
        </w:tc>
      </w:tr>
      <w:tr w:rsidR="005B23CC" w14:paraId="406FA66C" w14:textId="77777777" w:rsidTr="00E81D47">
        <w:trPr>
          <w:cantSplit/>
          <w:trHeight w:val="145"/>
        </w:trPr>
        <w:tc>
          <w:tcPr>
            <w:tcW w:w="983" w:type="dxa"/>
            <w:vMerge/>
          </w:tcPr>
          <w:p w14:paraId="624E0264" w14:textId="77777777" w:rsidR="005B23CC" w:rsidRDefault="005B23CC" w:rsidP="00E81D47">
            <w:pPr>
              <w:rPr>
                <w:rFonts w:ascii="宋体" w:hAnsi="宋体"/>
              </w:rPr>
            </w:pPr>
          </w:p>
        </w:tc>
        <w:tc>
          <w:tcPr>
            <w:tcW w:w="2094" w:type="dxa"/>
          </w:tcPr>
          <w:p w14:paraId="65BE9616" w14:textId="77777777" w:rsidR="005B23CC" w:rsidRPr="00A560D3" w:rsidRDefault="005B23CC" w:rsidP="00C511C4">
            <w:pPr>
              <w:autoSpaceDE w:val="0"/>
              <w:autoSpaceDN w:val="0"/>
              <w:adjustRightInd w:val="0"/>
              <w:spacing w:line="281" w:lineRule="exact"/>
              <w:jc w:val="left"/>
              <w:rPr>
                <w:rFonts w:ascii="宋体" w:cs="宋体"/>
                <w:kern w:val="0"/>
                <w:sz w:val="20"/>
                <w:szCs w:val="20"/>
              </w:rPr>
            </w:pPr>
            <w:r w:rsidRPr="00A560D3">
              <w:rPr>
                <w:rFonts w:ascii="宋体" w:cs="宋体"/>
                <w:kern w:val="0"/>
                <w:sz w:val="20"/>
                <w:szCs w:val="20"/>
              </w:rPr>
              <w:t>MERCHANTNAME</w:t>
            </w:r>
          </w:p>
        </w:tc>
        <w:tc>
          <w:tcPr>
            <w:tcW w:w="1851" w:type="dxa"/>
          </w:tcPr>
          <w:p w14:paraId="5B90A913" w14:textId="77777777" w:rsidR="005B23CC" w:rsidRPr="00A560D3" w:rsidRDefault="005B23CC" w:rsidP="00E81D47">
            <w:pPr>
              <w:autoSpaceDE w:val="0"/>
              <w:autoSpaceDN w:val="0"/>
              <w:adjustRightInd w:val="0"/>
              <w:spacing w:line="267" w:lineRule="exact"/>
              <w:ind w:left="107"/>
              <w:jc w:val="left"/>
              <w:rPr>
                <w:rFonts w:ascii="宋体" w:cs="宋体"/>
                <w:kern w:val="0"/>
                <w:sz w:val="20"/>
                <w:szCs w:val="20"/>
              </w:rPr>
            </w:pPr>
            <w:r w:rsidRPr="00A560D3">
              <w:rPr>
                <w:rFonts w:ascii="宋体" w:cs="宋体" w:hint="eastAsia"/>
                <w:kern w:val="0"/>
                <w:sz w:val="20"/>
                <w:szCs w:val="20"/>
              </w:rPr>
              <w:t>商户名称</w:t>
            </w:r>
          </w:p>
        </w:tc>
        <w:tc>
          <w:tcPr>
            <w:tcW w:w="850" w:type="dxa"/>
          </w:tcPr>
          <w:p w14:paraId="57B32AFF" w14:textId="77777777" w:rsidR="005B23CC" w:rsidRPr="009B1E17" w:rsidRDefault="005B23CC" w:rsidP="00E81D47">
            <w:pPr>
              <w:rPr>
                <w:rFonts w:ascii="宋体" w:cs="宋体"/>
                <w:kern w:val="0"/>
                <w:sz w:val="20"/>
                <w:szCs w:val="20"/>
              </w:rPr>
            </w:pPr>
            <w:r w:rsidRPr="009B1E17">
              <w:rPr>
                <w:rFonts w:ascii="宋体" w:cs="宋体" w:hint="eastAsia"/>
                <w:kern w:val="0"/>
                <w:sz w:val="20"/>
                <w:szCs w:val="20"/>
              </w:rPr>
              <w:t>C(</w:t>
            </w:r>
            <w:ins w:id="1597" w:author="wincol" w:date="2016-03-29T15:03:00Z">
              <w:r w:rsidR="00EC6CA5">
                <w:rPr>
                  <w:rFonts w:ascii="宋体" w:cs="宋体" w:hint="eastAsia"/>
                  <w:kern w:val="0"/>
                  <w:sz w:val="20"/>
                  <w:szCs w:val="20"/>
                </w:rPr>
                <w:t>128</w:t>
              </w:r>
            </w:ins>
            <w:r w:rsidRPr="009B1E17">
              <w:rPr>
                <w:rFonts w:ascii="宋体" w:cs="宋体" w:hint="eastAsia"/>
                <w:kern w:val="0"/>
                <w:sz w:val="20"/>
                <w:szCs w:val="20"/>
              </w:rPr>
              <w:t>)</w:t>
            </w:r>
          </w:p>
        </w:tc>
        <w:tc>
          <w:tcPr>
            <w:tcW w:w="567" w:type="dxa"/>
          </w:tcPr>
          <w:p w14:paraId="0F856476" w14:textId="77777777" w:rsidR="005B23CC" w:rsidRPr="009B1E17" w:rsidRDefault="005B23CC" w:rsidP="00E81D47">
            <w:pPr>
              <w:autoSpaceDE w:val="0"/>
              <w:autoSpaceDN w:val="0"/>
              <w:adjustRightInd w:val="0"/>
              <w:spacing w:line="267" w:lineRule="exact"/>
              <w:jc w:val="left"/>
              <w:rPr>
                <w:rFonts w:ascii="宋体" w:cs="宋体"/>
                <w:kern w:val="0"/>
                <w:sz w:val="20"/>
                <w:szCs w:val="20"/>
              </w:rPr>
            </w:pPr>
            <w:r w:rsidRPr="009B1E17">
              <w:rPr>
                <w:rFonts w:ascii="宋体" w:cs="宋体" w:hint="eastAsia"/>
                <w:kern w:val="0"/>
                <w:sz w:val="20"/>
                <w:szCs w:val="20"/>
              </w:rPr>
              <w:t>否</w:t>
            </w:r>
          </w:p>
        </w:tc>
        <w:tc>
          <w:tcPr>
            <w:tcW w:w="2635" w:type="dxa"/>
          </w:tcPr>
          <w:p w14:paraId="0B6BC4F5" w14:textId="77777777" w:rsidR="005B23CC" w:rsidRPr="009B1E17" w:rsidRDefault="005B23CC" w:rsidP="00E81D47">
            <w:pPr>
              <w:autoSpaceDE w:val="0"/>
              <w:autoSpaceDN w:val="0"/>
              <w:adjustRightInd w:val="0"/>
              <w:spacing w:line="267" w:lineRule="exact"/>
              <w:jc w:val="left"/>
              <w:rPr>
                <w:rFonts w:ascii="宋体" w:cs="宋体"/>
                <w:kern w:val="0"/>
                <w:sz w:val="20"/>
                <w:szCs w:val="20"/>
              </w:rPr>
            </w:pPr>
          </w:p>
        </w:tc>
      </w:tr>
      <w:tr w:rsidR="005B23CC" w:rsidRPr="009B1E17" w14:paraId="524928DE" w14:textId="77777777" w:rsidTr="00E81D47">
        <w:trPr>
          <w:cantSplit/>
          <w:trHeight w:val="145"/>
        </w:trPr>
        <w:tc>
          <w:tcPr>
            <w:tcW w:w="983" w:type="dxa"/>
            <w:vMerge/>
          </w:tcPr>
          <w:p w14:paraId="165058A6" w14:textId="77777777" w:rsidR="005B23CC" w:rsidRPr="009B1E17" w:rsidRDefault="005B23CC" w:rsidP="00E81D47">
            <w:pPr>
              <w:autoSpaceDE w:val="0"/>
              <w:autoSpaceDN w:val="0"/>
              <w:adjustRightInd w:val="0"/>
              <w:spacing w:line="267" w:lineRule="exact"/>
              <w:jc w:val="left"/>
              <w:rPr>
                <w:rFonts w:ascii="宋体" w:cs="宋体"/>
                <w:kern w:val="0"/>
                <w:sz w:val="20"/>
                <w:szCs w:val="20"/>
              </w:rPr>
            </w:pPr>
          </w:p>
        </w:tc>
        <w:tc>
          <w:tcPr>
            <w:tcW w:w="2094" w:type="dxa"/>
          </w:tcPr>
          <w:p w14:paraId="2365A2DC" w14:textId="77777777" w:rsidR="005B23CC" w:rsidRPr="00A560D3" w:rsidRDefault="005B23CC" w:rsidP="00C511C4">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APPID</w:t>
            </w:r>
          </w:p>
        </w:tc>
        <w:tc>
          <w:tcPr>
            <w:tcW w:w="1851" w:type="dxa"/>
          </w:tcPr>
          <w:p w14:paraId="0D25A180" w14:textId="77777777" w:rsidR="005B23CC" w:rsidRPr="00A560D3" w:rsidRDefault="005B23CC" w:rsidP="00E81D47">
            <w:pPr>
              <w:autoSpaceDE w:val="0"/>
              <w:autoSpaceDN w:val="0"/>
              <w:adjustRightInd w:val="0"/>
              <w:spacing w:line="267" w:lineRule="exact"/>
              <w:ind w:left="107"/>
              <w:jc w:val="left"/>
              <w:rPr>
                <w:rFonts w:ascii="宋体" w:cs="宋体"/>
                <w:kern w:val="0"/>
                <w:sz w:val="20"/>
                <w:szCs w:val="20"/>
              </w:rPr>
            </w:pPr>
            <w:r>
              <w:rPr>
                <w:rFonts w:ascii="宋体" w:cs="宋体" w:hint="eastAsia"/>
                <w:kern w:val="0"/>
                <w:sz w:val="20"/>
                <w:szCs w:val="20"/>
              </w:rPr>
              <w:t>应用标识</w:t>
            </w:r>
          </w:p>
        </w:tc>
        <w:tc>
          <w:tcPr>
            <w:tcW w:w="850" w:type="dxa"/>
          </w:tcPr>
          <w:p w14:paraId="77B15B3A" w14:textId="77777777" w:rsidR="005B23CC" w:rsidRPr="009B1E17" w:rsidRDefault="005B23CC" w:rsidP="00E81D47">
            <w:pPr>
              <w:rPr>
                <w:rFonts w:ascii="宋体" w:cs="宋体"/>
                <w:kern w:val="0"/>
                <w:sz w:val="20"/>
                <w:szCs w:val="20"/>
              </w:rPr>
            </w:pPr>
            <w:r w:rsidRPr="009B1E17">
              <w:rPr>
                <w:rFonts w:ascii="宋体" w:cs="宋体" w:hint="eastAsia"/>
                <w:kern w:val="0"/>
                <w:sz w:val="20"/>
                <w:szCs w:val="20"/>
              </w:rPr>
              <w:t>C(20)</w:t>
            </w:r>
          </w:p>
        </w:tc>
        <w:tc>
          <w:tcPr>
            <w:tcW w:w="567" w:type="dxa"/>
          </w:tcPr>
          <w:p w14:paraId="6A05B4F5" w14:textId="77777777" w:rsidR="005B23CC" w:rsidRPr="009B1E17" w:rsidRDefault="005B23CC" w:rsidP="00E81D47">
            <w:pPr>
              <w:autoSpaceDE w:val="0"/>
              <w:autoSpaceDN w:val="0"/>
              <w:adjustRightInd w:val="0"/>
              <w:spacing w:line="267" w:lineRule="exact"/>
              <w:jc w:val="left"/>
              <w:rPr>
                <w:rFonts w:ascii="宋体" w:cs="宋体"/>
                <w:kern w:val="0"/>
                <w:sz w:val="20"/>
                <w:szCs w:val="20"/>
              </w:rPr>
            </w:pPr>
            <w:r w:rsidRPr="009B1E17">
              <w:rPr>
                <w:rFonts w:ascii="宋体" w:cs="宋体" w:hint="eastAsia"/>
                <w:kern w:val="0"/>
                <w:sz w:val="20"/>
                <w:szCs w:val="20"/>
              </w:rPr>
              <w:t>否</w:t>
            </w:r>
          </w:p>
        </w:tc>
        <w:tc>
          <w:tcPr>
            <w:tcW w:w="2635" w:type="dxa"/>
          </w:tcPr>
          <w:p w14:paraId="77FC02A0" w14:textId="77777777" w:rsidR="005B23CC" w:rsidRDefault="005B23CC" w:rsidP="006E66F7">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个人电脑:PC（不送则默认PC）</w:t>
            </w:r>
          </w:p>
          <w:p w14:paraId="19FDBC59" w14:textId="77777777" w:rsidR="005B23CC" w:rsidRDefault="005B23CC" w:rsidP="006E66F7">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手机：APP</w:t>
            </w:r>
          </w:p>
          <w:p w14:paraId="362F5E80" w14:textId="77777777" w:rsidR="005B23CC" w:rsidRPr="009B1E17" w:rsidRDefault="005B23CC" w:rsidP="006E66F7">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微信：WX</w:t>
            </w:r>
          </w:p>
        </w:tc>
      </w:tr>
      <w:tr w:rsidR="005B23CC" w:rsidRPr="009B1E17" w14:paraId="3ED537CF" w14:textId="77777777" w:rsidTr="00E81D47">
        <w:trPr>
          <w:cantSplit/>
          <w:trHeight w:val="145"/>
        </w:trPr>
        <w:tc>
          <w:tcPr>
            <w:tcW w:w="983" w:type="dxa"/>
            <w:vMerge/>
          </w:tcPr>
          <w:p w14:paraId="5BB1BAB7" w14:textId="77777777" w:rsidR="005B23CC" w:rsidRPr="009B1E17" w:rsidRDefault="005B23CC" w:rsidP="00E81D47">
            <w:pPr>
              <w:autoSpaceDE w:val="0"/>
              <w:autoSpaceDN w:val="0"/>
              <w:adjustRightInd w:val="0"/>
              <w:spacing w:line="267" w:lineRule="exact"/>
              <w:jc w:val="left"/>
              <w:rPr>
                <w:rFonts w:ascii="宋体" w:cs="宋体"/>
                <w:kern w:val="0"/>
                <w:sz w:val="20"/>
                <w:szCs w:val="20"/>
              </w:rPr>
            </w:pPr>
          </w:p>
        </w:tc>
        <w:tc>
          <w:tcPr>
            <w:tcW w:w="2094" w:type="dxa"/>
          </w:tcPr>
          <w:p w14:paraId="4C54F82A" w14:textId="77777777" w:rsidR="005B23CC" w:rsidRPr="00A560D3" w:rsidRDefault="005B23CC" w:rsidP="00C511C4">
            <w:pPr>
              <w:autoSpaceDE w:val="0"/>
              <w:autoSpaceDN w:val="0"/>
              <w:adjustRightInd w:val="0"/>
              <w:spacing w:line="281" w:lineRule="exact"/>
              <w:jc w:val="left"/>
              <w:rPr>
                <w:rFonts w:ascii="宋体" w:cs="宋体"/>
                <w:kern w:val="0"/>
                <w:sz w:val="20"/>
                <w:szCs w:val="20"/>
              </w:rPr>
            </w:pPr>
            <w:r w:rsidRPr="00A560D3">
              <w:rPr>
                <w:rFonts w:ascii="宋体" w:cs="宋体"/>
                <w:kern w:val="0"/>
                <w:sz w:val="20"/>
                <w:szCs w:val="20"/>
              </w:rPr>
              <w:t>TTRANS</w:t>
            </w:r>
          </w:p>
        </w:tc>
        <w:tc>
          <w:tcPr>
            <w:tcW w:w="1851" w:type="dxa"/>
          </w:tcPr>
          <w:p w14:paraId="72C13C7F" w14:textId="77777777" w:rsidR="005B23CC" w:rsidRPr="00A560D3" w:rsidRDefault="005B23CC" w:rsidP="00E81D47">
            <w:pPr>
              <w:autoSpaceDE w:val="0"/>
              <w:autoSpaceDN w:val="0"/>
              <w:adjustRightInd w:val="0"/>
              <w:spacing w:line="267" w:lineRule="exact"/>
              <w:ind w:left="107"/>
              <w:jc w:val="left"/>
              <w:rPr>
                <w:rFonts w:ascii="宋体" w:cs="宋体"/>
                <w:kern w:val="0"/>
                <w:sz w:val="20"/>
                <w:szCs w:val="20"/>
              </w:rPr>
            </w:pPr>
            <w:r w:rsidRPr="00A560D3">
              <w:rPr>
                <w:rFonts w:ascii="宋体" w:cs="宋体" w:hint="eastAsia"/>
                <w:kern w:val="0"/>
                <w:sz w:val="20"/>
                <w:szCs w:val="20"/>
              </w:rPr>
              <w:t>交易类型</w:t>
            </w:r>
          </w:p>
        </w:tc>
        <w:tc>
          <w:tcPr>
            <w:tcW w:w="850" w:type="dxa"/>
          </w:tcPr>
          <w:p w14:paraId="7A3ABAC9" w14:textId="77777777" w:rsidR="005B23CC" w:rsidRPr="009B1E17" w:rsidRDefault="005B23CC" w:rsidP="00E81D47">
            <w:pPr>
              <w:rPr>
                <w:rFonts w:ascii="宋体" w:cs="宋体"/>
                <w:kern w:val="0"/>
                <w:sz w:val="20"/>
                <w:szCs w:val="20"/>
              </w:rPr>
            </w:pPr>
            <w:r w:rsidRPr="009B1E17">
              <w:rPr>
                <w:rFonts w:ascii="宋体" w:cs="宋体" w:hint="eastAsia"/>
                <w:kern w:val="0"/>
                <w:sz w:val="20"/>
                <w:szCs w:val="20"/>
              </w:rPr>
              <w:t>C(20)</w:t>
            </w:r>
          </w:p>
        </w:tc>
        <w:tc>
          <w:tcPr>
            <w:tcW w:w="567" w:type="dxa"/>
          </w:tcPr>
          <w:p w14:paraId="3A1CAB87" w14:textId="77777777" w:rsidR="005B23CC" w:rsidRPr="009B1E17" w:rsidRDefault="005B23CC" w:rsidP="00E81D47">
            <w:pPr>
              <w:autoSpaceDE w:val="0"/>
              <w:autoSpaceDN w:val="0"/>
              <w:adjustRightInd w:val="0"/>
              <w:spacing w:line="267" w:lineRule="exact"/>
              <w:jc w:val="left"/>
              <w:rPr>
                <w:rFonts w:ascii="宋体" w:cs="宋体"/>
                <w:kern w:val="0"/>
                <w:sz w:val="20"/>
                <w:szCs w:val="20"/>
              </w:rPr>
            </w:pPr>
            <w:r w:rsidRPr="009B1E17">
              <w:rPr>
                <w:rFonts w:ascii="宋体" w:cs="宋体" w:hint="eastAsia"/>
                <w:kern w:val="0"/>
                <w:sz w:val="20"/>
                <w:szCs w:val="20"/>
              </w:rPr>
              <w:t>否</w:t>
            </w:r>
          </w:p>
        </w:tc>
        <w:tc>
          <w:tcPr>
            <w:tcW w:w="2635" w:type="dxa"/>
          </w:tcPr>
          <w:p w14:paraId="78ED3348" w14:textId="77777777" w:rsidR="005B23CC" w:rsidRPr="009B1E17" w:rsidRDefault="005B23CC" w:rsidP="00E81D47">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7</w:t>
            </w:r>
            <w:r>
              <w:rPr>
                <w:rFonts w:ascii="宋体" w:cs="宋体"/>
                <w:kern w:val="0"/>
                <w:sz w:val="20"/>
                <w:szCs w:val="20"/>
              </w:rPr>
              <w:t>:</w:t>
            </w:r>
            <w:r w:rsidRPr="00A560D3">
              <w:rPr>
                <w:rFonts w:ascii="宋体" w:cs="宋体" w:hint="eastAsia"/>
                <w:kern w:val="0"/>
                <w:sz w:val="20"/>
                <w:szCs w:val="20"/>
              </w:rPr>
              <w:t>充值</w:t>
            </w:r>
          </w:p>
        </w:tc>
      </w:tr>
      <w:tr w:rsidR="005B23CC" w:rsidRPr="009B1E17" w14:paraId="39D6476E" w14:textId="77777777" w:rsidTr="00E81D47">
        <w:trPr>
          <w:cantSplit/>
          <w:trHeight w:val="145"/>
        </w:trPr>
        <w:tc>
          <w:tcPr>
            <w:tcW w:w="983" w:type="dxa"/>
            <w:vMerge/>
          </w:tcPr>
          <w:p w14:paraId="14CAD459" w14:textId="77777777" w:rsidR="005B23CC" w:rsidRPr="009B1E17" w:rsidRDefault="005B23CC" w:rsidP="00E81D47">
            <w:pPr>
              <w:autoSpaceDE w:val="0"/>
              <w:autoSpaceDN w:val="0"/>
              <w:adjustRightInd w:val="0"/>
              <w:spacing w:line="267" w:lineRule="exact"/>
              <w:jc w:val="left"/>
              <w:rPr>
                <w:rFonts w:ascii="宋体" w:cs="宋体"/>
                <w:kern w:val="0"/>
                <w:sz w:val="20"/>
                <w:szCs w:val="20"/>
              </w:rPr>
            </w:pPr>
          </w:p>
        </w:tc>
        <w:tc>
          <w:tcPr>
            <w:tcW w:w="2094" w:type="dxa"/>
          </w:tcPr>
          <w:p w14:paraId="44410D22" w14:textId="77777777" w:rsidR="005B23CC" w:rsidRPr="00A560D3" w:rsidRDefault="005B23CC" w:rsidP="00C511C4">
            <w:pPr>
              <w:autoSpaceDE w:val="0"/>
              <w:autoSpaceDN w:val="0"/>
              <w:adjustRightInd w:val="0"/>
              <w:spacing w:line="281" w:lineRule="exact"/>
              <w:jc w:val="left"/>
              <w:rPr>
                <w:rFonts w:ascii="宋体" w:cs="宋体"/>
                <w:kern w:val="0"/>
                <w:sz w:val="20"/>
                <w:szCs w:val="20"/>
              </w:rPr>
            </w:pPr>
            <w:r w:rsidRPr="00A560D3">
              <w:rPr>
                <w:rFonts w:ascii="宋体" w:cs="宋体" w:hint="eastAsia"/>
                <w:kern w:val="0"/>
                <w:sz w:val="20"/>
                <w:szCs w:val="20"/>
              </w:rPr>
              <w:t>ACNO</w:t>
            </w:r>
          </w:p>
        </w:tc>
        <w:tc>
          <w:tcPr>
            <w:tcW w:w="1851" w:type="dxa"/>
          </w:tcPr>
          <w:p w14:paraId="0EA1B10A" w14:textId="77777777" w:rsidR="005B23CC" w:rsidRPr="00A560D3" w:rsidRDefault="005B23CC" w:rsidP="00E81D47">
            <w:pPr>
              <w:autoSpaceDE w:val="0"/>
              <w:autoSpaceDN w:val="0"/>
              <w:adjustRightInd w:val="0"/>
              <w:spacing w:line="267" w:lineRule="exact"/>
              <w:ind w:left="107"/>
              <w:jc w:val="left"/>
              <w:rPr>
                <w:rFonts w:ascii="宋体" w:cs="宋体"/>
                <w:kern w:val="0"/>
                <w:sz w:val="20"/>
                <w:szCs w:val="20"/>
              </w:rPr>
            </w:pPr>
            <w:r w:rsidRPr="00A560D3">
              <w:rPr>
                <w:rFonts w:ascii="宋体" w:cs="宋体" w:hint="eastAsia"/>
                <w:kern w:val="0"/>
                <w:sz w:val="20"/>
                <w:szCs w:val="20"/>
              </w:rPr>
              <w:t>银行账号</w:t>
            </w:r>
          </w:p>
        </w:tc>
        <w:tc>
          <w:tcPr>
            <w:tcW w:w="850" w:type="dxa"/>
          </w:tcPr>
          <w:p w14:paraId="6C117E62" w14:textId="77777777" w:rsidR="005B23CC" w:rsidRPr="009B1E17" w:rsidRDefault="00F97513" w:rsidP="00F97513">
            <w:pPr>
              <w:rPr>
                <w:rFonts w:ascii="宋体" w:cs="宋体"/>
                <w:kern w:val="0"/>
                <w:sz w:val="20"/>
                <w:szCs w:val="20"/>
              </w:rPr>
            </w:pPr>
            <w:ins w:id="1598" w:author="wincol" w:date="2016-04-28T12:30:00Z">
              <w:r>
                <w:rPr>
                  <w:rFonts w:ascii="宋体" w:cs="宋体" w:hint="eastAsia"/>
                  <w:kern w:val="0"/>
                  <w:sz w:val="20"/>
                  <w:szCs w:val="20"/>
                </w:rPr>
                <w:t>N</w:t>
              </w:r>
            </w:ins>
            <w:r w:rsidR="005B23CC" w:rsidRPr="009B1E17">
              <w:rPr>
                <w:rFonts w:ascii="宋体" w:cs="宋体" w:hint="eastAsia"/>
                <w:kern w:val="0"/>
                <w:sz w:val="20"/>
                <w:szCs w:val="20"/>
              </w:rPr>
              <w:t>(</w:t>
            </w:r>
            <w:ins w:id="1599" w:author="wincol" w:date="2016-04-28T12:32:00Z">
              <w:r>
                <w:rPr>
                  <w:rFonts w:ascii="宋体" w:cs="宋体" w:hint="eastAsia"/>
                  <w:kern w:val="0"/>
                  <w:sz w:val="20"/>
                  <w:szCs w:val="20"/>
                </w:rPr>
                <w:t>32</w:t>
              </w:r>
            </w:ins>
            <w:r w:rsidR="005B23CC" w:rsidRPr="009B1E17">
              <w:rPr>
                <w:rFonts w:ascii="宋体" w:cs="宋体" w:hint="eastAsia"/>
                <w:kern w:val="0"/>
                <w:sz w:val="20"/>
                <w:szCs w:val="20"/>
              </w:rPr>
              <w:t>)</w:t>
            </w:r>
          </w:p>
        </w:tc>
        <w:tc>
          <w:tcPr>
            <w:tcW w:w="567" w:type="dxa"/>
          </w:tcPr>
          <w:p w14:paraId="762A66D1" w14:textId="77777777" w:rsidR="005B23CC" w:rsidRPr="009B1E17" w:rsidRDefault="005B23CC" w:rsidP="00E81D47">
            <w:pPr>
              <w:autoSpaceDE w:val="0"/>
              <w:autoSpaceDN w:val="0"/>
              <w:adjustRightInd w:val="0"/>
              <w:spacing w:line="267" w:lineRule="exact"/>
              <w:jc w:val="left"/>
              <w:rPr>
                <w:rFonts w:ascii="宋体" w:cs="宋体"/>
                <w:kern w:val="0"/>
                <w:sz w:val="20"/>
                <w:szCs w:val="20"/>
              </w:rPr>
            </w:pPr>
            <w:r w:rsidRPr="009B1E17">
              <w:rPr>
                <w:rFonts w:ascii="宋体" w:cs="宋体" w:hint="eastAsia"/>
                <w:kern w:val="0"/>
                <w:sz w:val="20"/>
                <w:szCs w:val="20"/>
              </w:rPr>
              <w:t>否</w:t>
            </w:r>
          </w:p>
        </w:tc>
        <w:tc>
          <w:tcPr>
            <w:tcW w:w="2635" w:type="dxa"/>
          </w:tcPr>
          <w:p w14:paraId="53B74B72" w14:textId="77777777" w:rsidR="005B23CC" w:rsidRPr="009B1E17" w:rsidRDefault="005B23CC" w:rsidP="00E81D47">
            <w:pPr>
              <w:autoSpaceDE w:val="0"/>
              <w:autoSpaceDN w:val="0"/>
              <w:adjustRightInd w:val="0"/>
              <w:spacing w:line="267" w:lineRule="exact"/>
              <w:jc w:val="left"/>
              <w:rPr>
                <w:rFonts w:ascii="宋体" w:cs="宋体"/>
                <w:kern w:val="0"/>
                <w:sz w:val="20"/>
                <w:szCs w:val="20"/>
              </w:rPr>
            </w:pPr>
          </w:p>
        </w:tc>
      </w:tr>
      <w:tr w:rsidR="005B23CC" w:rsidRPr="009B1E17" w14:paraId="457BD545" w14:textId="77777777" w:rsidTr="00E81D47">
        <w:trPr>
          <w:cantSplit/>
          <w:trHeight w:val="145"/>
        </w:trPr>
        <w:tc>
          <w:tcPr>
            <w:tcW w:w="983" w:type="dxa"/>
            <w:vMerge/>
          </w:tcPr>
          <w:p w14:paraId="6C7F19D4" w14:textId="77777777" w:rsidR="005B23CC" w:rsidRPr="009B1E17" w:rsidRDefault="005B23CC" w:rsidP="00E81D47">
            <w:pPr>
              <w:autoSpaceDE w:val="0"/>
              <w:autoSpaceDN w:val="0"/>
              <w:adjustRightInd w:val="0"/>
              <w:spacing w:line="267" w:lineRule="exact"/>
              <w:jc w:val="left"/>
              <w:rPr>
                <w:rFonts w:ascii="宋体" w:cs="宋体"/>
                <w:kern w:val="0"/>
                <w:sz w:val="20"/>
                <w:szCs w:val="20"/>
              </w:rPr>
            </w:pPr>
          </w:p>
        </w:tc>
        <w:tc>
          <w:tcPr>
            <w:tcW w:w="2094" w:type="dxa"/>
          </w:tcPr>
          <w:p w14:paraId="630ED62C" w14:textId="77777777" w:rsidR="005B23CC" w:rsidRPr="00A560D3" w:rsidRDefault="005B23CC" w:rsidP="00C511C4">
            <w:pPr>
              <w:autoSpaceDE w:val="0"/>
              <w:autoSpaceDN w:val="0"/>
              <w:adjustRightInd w:val="0"/>
              <w:spacing w:line="281" w:lineRule="exact"/>
              <w:jc w:val="left"/>
              <w:rPr>
                <w:rFonts w:ascii="宋体" w:cs="宋体"/>
                <w:kern w:val="0"/>
                <w:sz w:val="20"/>
                <w:szCs w:val="20"/>
              </w:rPr>
            </w:pPr>
            <w:r w:rsidRPr="00A560D3">
              <w:rPr>
                <w:rFonts w:ascii="宋体" w:cs="宋体"/>
                <w:kern w:val="0"/>
                <w:sz w:val="20"/>
                <w:szCs w:val="20"/>
              </w:rPr>
              <w:t>ACNAME</w:t>
            </w:r>
          </w:p>
        </w:tc>
        <w:tc>
          <w:tcPr>
            <w:tcW w:w="1851" w:type="dxa"/>
          </w:tcPr>
          <w:p w14:paraId="4B3B2F13" w14:textId="77777777" w:rsidR="005B23CC" w:rsidRPr="00A560D3" w:rsidRDefault="005B23CC" w:rsidP="00E81D47">
            <w:pPr>
              <w:autoSpaceDE w:val="0"/>
              <w:autoSpaceDN w:val="0"/>
              <w:adjustRightInd w:val="0"/>
              <w:spacing w:line="267" w:lineRule="exact"/>
              <w:ind w:left="107"/>
              <w:jc w:val="left"/>
              <w:rPr>
                <w:rFonts w:ascii="宋体" w:cs="宋体"/>
                <w:kern w:val="0"/>
                <w:sz w:val="20"/>
                <w:szCs w:val="20"/>
              </w:rPr>
            </w:pPr>
            <w:r w:rsidRPr="00A560D3">
              <w:rPr>
                <w:rFonts w:ascii="宋体" w:cs="宋体" w:hint="eastAsia"/>
                <w:kern w:val="0"/>
                <w:sz w:val="20"/>
                <w:szCs w:val="20"/>
              </w:rPr>
              <w:t>账号户名</w:t>
            </w:r>
          </w:p>
        </w:tc>
        <w:tc>
          <w:tcPr>
            <w:tcW w:w="850" w:type="dxa"/>
          </w:tcPr>
          <w:p w14:paraId="3889C49E" w14:textId="77777777" w:rsidR="005B23CC" w:rsidRPr="009B1E17" w:rsidRDefault="005B23CC" w:rsidP="00E81D47">
            <w:pPr>
              <w:rPr>
                <w:rFonts w:ascii="宋体" w:cs="宋体"/>
                <w:kern w:val="0"/>
                <w:sz w:val="20"/>
                <w:szCs w:val="20"/>
              </w:rPr>
            </w:pPr>
            <w:r w:rsidRPr="009B1E17">
              <w:rPr>
                <w:rFonts w:ascii="宋体" w:cs="宋体" w:hint="eastAsia"/>
                <w:kern w:val="0"/>
                <w:sz w:val="20"/>
                <w:szCs w:val="20"/>
              </w:rPr>
              <w:t>C(20)</w:t>
            </w:r>
          </w:p>
        </w:tc>
        <w:tc>
          <w:tcPr>
            <w:tcW w:w="567" w:type="dxa"/>
          </w:tcPr>
          <w:p w14:paraId="1848BDA3" w14:textId="77777777" w:rsidR="005B23CC" w:rsidRPr="009B1E17" w:rsidRDefault="005B23CC" w:rsidP="00E81D47">
            <w:pPr>
              <w:autoSpaceDE w:val="0"/>
              <w:autoSpaceDN w:val="0"/>
              <w:adjustRightInd w:val="0"/>
              <w:spacing w:line="267" w:lineRule="exact"/>
              <w:jc w:val="left"/>
              <w:rPr>
                <w:rFonts w:ascii="宋体" w:cs="宋体"/>
                <w:kern w:val="0"/>
                <w:sz w:val="20"/>
                <w:szCs w:val="20"/>
              </w:rPr>
            </w:pPr>
            <w:r w:rsidRPr="009B1E17">
              <w:rPr>
                <w:rFonts w:ascii="宋体" w:cs="宋体" w:hint="eastAsia"/>
                <w:kern w:val="0"/>
                <w:sz w:val="20"/>
                <w:szCs w:val="20"/>
              </w:rPr>
              <w:t>否</w:t>
            </w:r>
          </w:p>
        </w:tc>
        <w:tc>
          <w:tcPr>
            <w:tcW w:w="2635" w:type="dxa"/>
          </w:tcPr>
          <w:p w14:paraId="399FE0B2" w14:textId="77777777" w:rsidR="005B23CC" w:rsidRPr="009B1E17" w:rsidRDefault="005B23CC" w:rsidP="00E81D47">
            <w:pPr>
              <w:autoSpaceDE w:val="0"/>
              <w:autoSpaceDN w:val="0"/>
              <w:adjustRightInd w:val="0"/>
              <w:spacing w:line="267" w:lineRule="exact"/>
              <w:jc w:val="left"/>
              <w:rPr>
                <w:rFonts w:ascii="宋体" w:cs="宋体"/>
                <w:kern w:val="0"/>
                <w:sz w:val="20"/>
                <w:szCs w:val="20"/>
              </w:rPr>
            </w:pPr>
          </w:p>
        </w:tc>
      </w:tr>
      <w:tr w:rsidR="005B23CC" w:rsidRPr="009B1E17" w14:paraId="42A688AD" w14:textId="77777777" w:rsidTr="00E81D47">
        <w:trPr>
          <w:cantSplit/>
          <w:trHeight w:val="145"/>
        </w:trPr>
        <w:tc>
          <w:tcPr>
            <w:tcW w:w="983" w:type="dxa"/>
            <w:vMerge/>
          </w:tcPr>
          <w:p w14:paraId="3AB19248" w14:textId="77777777" w:rsidR="005B23CC" w:rsidRPr="009B1E17" w:rsidRDefault="005B23CC" w:rsidP="00E81D47">
            <w:pPr>
              <w:autoSpaceDE w:val="0"/>
              <w:autoSpaceDN w:val="0"/>
              <w:adjustRightInd w:val="0"/>
              <w:spacing w:line="267" w:lineRule="exact"/>
              <w:jc w:val="left"/>
              <w:rPr>
                <w:rFonts w:ascii="宋体" w:cs="宋体"/>
                <w:kern w:val="0"/>
                <w:sz w:val="20"/>
                <w:szCs w:val="20"/>
              </w:rPr>
            </w:pPr>
          </w:p>
        </w:tc>
        <w:tc>
          <w:tcPr>
            <w:tcW w:w="2094" w:type="dxa"/>
          </w:tcPr>
          <w:p w14:paraId="4945A24E" w14:textId="77777777" w:rsidR="005B23CC" w:rsidRPr="00A560D3" w:rsidRDefault="005B23CC" w:rsidP="00C511C4">
            <w:pPr>
              <w:autoSpaceDE w:val="0"/>
              <w:autoSpaceDN w:val="0"/>
              <w:adjustRightInd w:val="0"/>
              <w:spacing w:line="281" w:lineRule="exact"/>
              <w:jc w:val="left"/>
              <w:rPr>
                <w:rFonts w:ascii="宋体" w:cs="宋体"/>
                <w:kern w:val="0"/>
                <w:sz w:val="20"/>
                <w:szCs w:val="20"/>
              </w:rPr>
            </w:pPr>
            <w:r w:rsidRPr="00A560D3">
              <w:rPr>
                <w:rFonts w:ascii="宋体" w:cs="宋体" w:hint="eastAsia"/>
                <w:kern w:val="0"/>
                <w:sz w:val="20"/>
                <w:szCs w:val="20"/>
              </w:rPr>
              <w:t>AMOUNT</w:t>
            </w:r>
          </w:p>
        </w:tc>
        <w:tc>
          <w:tcPr>
            <w:tcW w:w="1851" w:type="dxa"/>
          </w:tcPr>
          <w:p w14:paraId="0F70757D" w14:textId="77777777" w:rsidR="005B23CC" w:rsidRPr="00A560D3" w:rsidRDefault="005B23CC" w:rsidP="00E81D47">
            <w:pPr>
              <w:autoSpaceDE w:val="0"/>
              <w:autoSpaceDN w:val="0"/>
              <w:adjustRightInd w:val="0"/>
              <w:spacing w:line="267" w:lineRule="exact"/>
              <w:ind w:left="107"/>
              <w:jc w:val="left"/>
              <w:rPr>
                <w:rFonts w:ascii="宋体" w:cs="宋体"/>
                <w:kern w:val="0"/>
                <w:sz w:val="20"/>
                <w:szCs w:val="20"/>
              </w:rPr>
            </w:pPr>
            <w:r w:rsidRPr="00A560D3">
              <w:rPr>
                <w:rFonts w:ascii="宋体" w:cs="宋体" w:hint="eastAsia"/>
                <w:kern w:val="0"/>
                <w:sz w:val="20"/>
                <w:szCs w:val="20"/>
              </w:rPr>
              <w:t>交易金额</w:t>
            </w:r>
          </w:p>
        </w:tc>
        <w:tc>
          <w:tcPr>
            <w:tcW w:w="850" w:type="dxa"/>
          </w:tcPr>
          <w:p w14:paraId="6857E625" w14:textId="77777777" w:rsidR="005B23CC" w:rsidRPr="009B1E17" w:rsidRDefault="005B23CC" w:rsidP="00E81D47">
            <w:pPr>
              <w:rPr>
                <w:rFonts w:ascii="宋体" w:cs="宋体"/>
                <w:kern w:val="0"/>
                <w:sz w:val="20"/>
                <w:szCs w:val="20"/>
              </w:rPr>
            </w:pPr>
            <w:r>
              <w:rPr>
                <w:rFonts w:ascii="宋体" w:cs="宋体" w:hint="eastAsia"/>
                <w:kern w:val="0"/>
                <w:sz w:val="20"/>
                <w:szCs w:val="20"/>
              </w:rPr>
              <w:t>M</w:t>
            </w:r>
          </w:p>
        </w:tc>
        <w:tc>
          <w:tcPr>
            <w:tcW w:w="567" w:type="dxa"/>
          </w:tcPr>
          <w:p w14:paraId="0F24F9F4" w14:textId="77777777" w:rsidR="005B23CC" w:rsidRPr="009B1E17" w:rsidRDefault="005B23CC" w:rsidP="00E81D47">
            <w:pPr>
              <w:autoSpaceDE w:val="0"/>
              <w:autoSpaceDN w:val="0"/>
              <w:adjustRightInd w:val="0"/>
              <w:spacing w:line="267" w:lineRule="exact"/>
              <w:jc w:val="left"/>
              <w:rPr>
                <w:rFonts w:ascii="宋体" w:cs="宋体"/>
                <w:kern w:val="0"/>
                <w:sz w:val="20"/>
                <w:szCs w:val="20"/>
              </w:rPr>
            </w:pPr>
            <w:r w:rsidRPr="009B1E17">
              <w:rPr>
                <w:rFonts w:ascii="宋体" w:cs="宋体" w:hint="eastAsia"/>
                <w:kern w:val="0"/>
                <w:sz w:val="20"/>
                <w:szCs w:val="20"/>
              </w:rPr>
              <w:t>否</w:t>
            </w:r>
          </w:p>
        </w:tc>
        <w:tc>
          <w:tcPr>
            <w:tcW w:w="2635" w:type="dxa"/>
          </w:tcPr>
          <w:p w14:paraId="1895B752" w14:textId="77777777" w:rsidR="005B23CC" w:rsidRPr="009B1E17" w:rsidRDefault="00315DC5" w:rsidP="00E81D47">
            <w:pPr>
              <w:autoSpaceDE w:val="0"/>
              <w:autoSpaceDN w:val="0"/>
              <w:adjustRightInd w:val="0"/>
              <w:spacing w:line="267" w:lineRule="exact"/>
              <w:jc w:val="left"/>
              <w:rPr>
                <w:rFonts w:ascii="宋体" w:cs="宋体"/>
                <w:kern w:val="0"/>
                <w:sz w:val="20"/>
                <w:szCs w:val="20"/>
              </w:rPr>
            </w:pPr>
            <w:ins w:id="1600" w:author="wincol" w:date="2016-04-28T09:08:00Z">
              <w:r>
                <w:rPr>
                  <w:rFonts w:ascii="宋体" w:cs="宋体" w:hint="eastAsia"/>
                  <w:kern w:val="0"/>
                  <w:sz w:val="20"/>
                  <w:szCs w:val="20"/>
                </w:rPr>
                <w:t>数值类型（15，2），整数15位，小数点后2位。例：3.00</w:t>
              </w:r>
            </w:ins>
          </w:p>
        </w:tc>
      </w:tr>
      <w:tr w:rsidR="005B23CC" w:rsidRPr="009B1E17" w14:paraId="706A4558" w14:textId="77777777" w:rsidTr="00E81D47">
        <w:trPr>
          <w:cantSplit/>
          <w:trHeight w:val="145"/>
        </w:trPr>
        <w:tc>
          <w:tcPr>
            <w:tcW w:w="983" w:type="dxa"/>
            <w:vMerge/>
          </w:tcPr>
          <w:p w14:paraId="09D61E0E" w14:textId="77777777" w:rsidR="005B23CC" w:rsidRPr="009B1E17" w:rsidRDefault="005B23CC" w:rsidP="00E81D47">
            <w:pPr>
              <w:autoSpaceDE w:val="0"/>
              <w:autoSpaceDN w:val="0"/>
              <w:adjustRightInd w:val="0"/>
              <w:spacing w:line="267" w:lineRule="exact"/>
              <w:jc w:val="left"/>
              <w:rPr>
                <w:rFonts w:ascii="宋体" w:cs="宋体"/>
                <w:kern w:val="0"/>
                <w:sz w:val="20"/>
                <w:szCs w:val="20"/>
              </w:rPr>
            </w:pPr>
          </w:p>
        </w:tc>
        <w:tc>
          <w:tcPr>
            <w:tcW w:w="2094" w:type="dxa"/>
          </w:tcPr>
          <w:p w14:paraId="764BC451" w14:textId="77777777" w:rsidR="005B23CC" w:rsidRPr="00A560D3" w:rsidRDefault="005B23CC" w:rsidP="00C511C4">
            <w:pPr>
              <w:autoSpaceDE w:val="0"/>
              <w:autoSpaceDN w:val="0"/>
              <w:adjustRightInd w:val="0"/>
              <w:spacing w:line="281" w:lineRule="exact"/>
              <w:jc w:val="left"/>
              <w:rPr>
                <w:rFonts w:ascii="宋体" w:cs="宋体"/>
                <w:kern w:val="0"/>
                <w:sz w:val="20"/>
                <w:szCs w:val="20"/>
              </w:rPr>
            </w:pPr>
            <w:r w:rsidRPr="00A560D3">
              <w:rPr>
                <w:rFonts w:ascii="宋体" w:cs="宋体" w:hint="eastAsia"/>
                <w:kern w:val="0"/>
                <w:sz w:val="20"/>
                <w:szCs w:val="20"/>
              </w:rPr>
              <w:t>REMARK</w:t>
            </w:r>
          </w:p>
        </w:tc>
        <w:tc>
          <w:tcPr>
            <w:tcW w:w="1851" w:type="dxa"/>
          </w:tcPr>
          <w:p w14:paraId="53B75155" w14:textId="77777777" w:rsidR="005B23CC" w:rsidRPr="00A560D3" w:rsidRDefault="005B23CC" w:rsidP="00E81D47">
            <w:pPr>
              <w:autoSpaceDE w:val="0"/>
              <w:autoSpaceDN w:val="0"/>
              <w:adjustRightInd w:val="0"/>
              <w:spacing w:line="267" w:lineRule="exact"/>
              <w:ind w:left="107"/>
              <w:jc w:val="left"/>
              <w:rPr>
                <w:rFonts w:ascii="宋体" w:cs="宋体"/>
                <w:kern w:val="0"/>
                <w:sz w:val="20"/>
                <w:szCs w:val="20"/>
              </w:rPr>
            </w:pPr>
            <w:r w:rsidRPr="00A560D3">
              <w:rPr>
                <w:rFonts w:ascii="宋体" w:cs="宋体" w:hint="eastAsia"/>
                <w:kern w:val="0"/>
                <w:sz w:val="20"/>
                <w:szCs w:val="20"/>
              </w:rPr>
              <w:t>备注</w:t>
            </w:r>
          </w:p>
        </w:tc>
        <w:tc>
          <w:tcPr>
            <w:tcW w:w="850" w:type="dxa"/>
          </w:tcPr>
          <w:p w14:paraId="3AB81819" w14:textId="77777777" w:rsidR="005B23CC" w:rsidRPr="009B1E17" w:rsidRDefault="005B23CC" w:rsidP="00E81D47">
            <w:pPr>
              <w:rPr>
                <w:rFonts w:ascii="宋体" w:cs="宋体"/>
                <w:kern w:val="0"/>
                <w:sz w:val="20"/>
                <w:szCs w:val="20"/>
              </w:rPr>
            </w:pPr>
            <w:r w:rsidRPr="009B1E17">
              <w:rPr>
                <w:rFonts w:ascii="宋体" w:cs="宋体" w:hint="eastAsia"/>
                <w:kern w:val="0"/>
                <w:sz w:val="20"/>
                <w:szCs w:val="20"/>
              </w:rPr>
              <w:t>C(20)</w:t>
            </w:r>
          </w:p>
        </w:tc>
        <w:tc>
          <w:tcPr>
            <w:tcW w:w="567" w:type="dxa"/>
          </w:tcPr>
          <w:p w14:paraId="43815857" w14:textId="77777777" w:rsidR="005B23CC" w:rsidRPr="009B1E17" w:rsidRDefault="005B23CC" w:rsidP="00E81D47">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是</w:t>
            </w:r>
          </w:p>
        </w:tc>
        <w:tc>
          <w:tcPr>
            <w:tcW w:w="2635" w:type="dxa"/>
          </w:tcPr>
          <w:p w14:paraId="5426D29A" w14:textId="77777777" w:rsidR="005B23CC" w:rsidRPr="009B1E17" w:rsidRDefault="005B23CC" w:rsidP="00E81D47">
            <w:pPr>
              <w:autoSpaceDE w:val="0"/>
              <w:autoSpaceDN w:val="0"/>
              <w:adjustRightInd w:val="0"/>
              <w:spacing w:line="267" w:lineRule="exact"/>
              <w:jc w:val="left"/>
              <w:rPr>
                <w:rFonts w:ascii="宋体" w:cs="宋体"/>
                <w:kern w:val="0"/>
                <w:sz w:val="20"/>
                <w:szCs w:val="20"/>
              </w:rPr>
            </w:pPr>
          </w:p>
        </w:tc>
      </w:tr>
      <w:tr w:rsidR="005B23CC" w:rsidRPr="009B1E17" w14:paraId="49D94DE2" w14:textId="77777777" w:rsidTr="00E81D47">
        <w:trPr>
          <w:cantSplit/>
          <w:trHeight w:val="145"/>
        </w:trPr>
        <w:tc>
          <w:tcPr>
            <w:tcW w:w="983" w:type="dxa"/>
            <w:vMerge/>
          </w:tcPr>
          <w:p w14:paraId="37F33449" w14:textId="77777777" w:rsidR="005B23CC" w:rsidRPr="009B1E17" w:rsidRDefault="005B23CC" w:rsidP="00E81D47">
            <w:pPr>
              <w:autoSpaceDE w:val="0"/>
              <w:autoSpaceDN w:val="0"/>
              <w:adjustRightInd w:val="0"/>
              <w:spacing w:line="267" w:lineRule="exact"/>
              <w:jc w:val="left"/>
              <w:rPr>
                <w:rFonts w:ascii="宋体" w:cs="宋体"/>
                <w:kern w:val="0"/>
                <w:sz w:val="20"/>
                <w:szCs w:val="20"/>
              </w:rPr>
            </w:pPr>
          </w:p>
        </w:tc>
        <w:tc>
          <w:tcPr>
            <w:tcW w:w="2094" w:type="dxa"/>
          </w:tcPr>
          <w:p w14:paraId="08299CFB" w14:textId="77777777" w:rsidR="005B23CC" w:rsidRPr="00A560D3" w:rsidRDefault="005B23CC" w:rsidP="00C511C4">
            <w:pPr>
              <w:autoSpaceDE w:val="0"/>
              <w:autoSpaceDN w:val="0"/>
              <w:adjustRightInd w:val="0"/>
              <w:spacing w:line="281" w:lineRule="exact"/>
              <w:jc w:val="left"/>
              <w:rPr>
                <w:rFonts w:ascii="宋体" w:cs="宋体"/>
                <w:kern w:val="0"/>
                <w:sz w:val="20"/>
                <w:szCs w:val="20"/>
              </w:rPr>
            </w:pPr>
            <w:r w:rsidRPr="00A560D3">
              <w:rPr>
                <w:rFonts w:ascii="宋体" w:cs="宋体"/>
                <w:kern w:val="0"/>
                <w:sz w:val="20"/>
                <w:szCs w:val="20"/>
              </w:rPr>
              <w:t>RETURNURL</w:t>
            </w:r>
          </w:p>
        </w:tc>
        <w:tc>
          <w:tcPr>
            <w:tcW w:w="1851" w:type="dxa"/>
          </w:tcPr>
          <w:p w14:paraId="3F77EF19" w14:textId="77777777" w:rsidR="005B23CC" w:rsidRPr="00A560D3" w:rsidRDefault="005B23CC" w:rsidP="00E81D47">
            <w:pPr>
              <w:autoSpaceDE w:val="0"/>
              <w:autoSpaceDN w:val="0"/>
              <w:adjustRightInd w:val="0"/>
              <w:spacing w:line="267" w:lineRule="exact"/>
              <w:ind w:left="107"/>
              <w:jc w:val="left"/>
              <w:rPr>
                <w:rFonts w:ascii="宋体" w:cs="宋体"/>
                <w:kern w:val="0"/>
                <w:sz w:val="20"/>
                <w:szCs w:val="20"/>
              </w:rPr>
            </w:pPr>
            <w:r w:rsidRPr="00A560D3">
              <w:rPr>
                <w:rFonts w:ascii="宋体" w:cs="宋体" w:hint="eastAsia"/>
                <w:kern w:val="0"/>
                <w:sz w:val="20"/>
                <w:szCs w:val="20"/>
              </w:rPr>
              <w:t>返回商户</w:t>
            </w:r>
            <w:r w:rsidRPr="00A560D3">
              <w:rPr>
                <w:rFonts w:ascii="宋体" w:cs="宋体"/>
                <w:kern w:val="0"/>
                <w:sz w:val="20"/>
                <w:szCs w:val="20"/>
              </w:rPr>
              <w:t>URL</w:t>
            </w:r>
          </w:p>
        </w:tc>
        <w:tc>
          <w:tcPr>
            <w:tcW w:w="850" w:type="dxa"/>
          </w:tcPr>
          <w:p w14:paraId="771C6879" w14:textId="77777777" w:rsidR="005B23CC" w:rsidRPr="009B1E17" w:rsidRDefault="005B23CC" w:rsidP="00E81D47">
            <w:pPr>
              <w:rPr>
                <w:rFonts w:ascii="宋体" w:cs="宋体"/>
                <w:kern w:val="0"/>
                <w:sz w:val="20"/>
                <w:szCs w:val="20"/>
              </w:rPr>
            </w:pPr>
            <w:r w:rsidRPr="009B1E17">
              <w:rPr>
                <w:rFonts w:ascii="宋体" w:cs="宋体" w:hint="eastAsia"/>
                <w:kern w:val="0"/>
                <w:sz w:val="20"/>
                <w:szCs w:val="20"/>
              </w:rPr>
              <w:t>C(20)</w:t>
            </w:r>
          </w:p>
        </w:tc>
        <w:tc>
          <w:tcPr>
            <w:tcW w:w="567" w:type="dxa"/>
          </w:tcPr>
          <w:p w14:paraId="17E0D45C" w14:textId="77777777" w:rsidR="005B23CC" w:rsidRPr="009B1E17" w:rsidRDefault="00F14071" w:rsidP="00E81D47">
            <w:pPr>
              <w:autoSpaceDE w:val="0"/>
              <w:autoSpaceDN w:val="0"/>
              <w:adjustRightInd w:val="0"/>
              <w:spacing w:line="267" w:lineRule="exact"/>
              <w:jc w:val="left"/>
              <w:rPr>
                <w:rFonts w:ascii="宋体" w:cs="宋体"/>
                <w:kern w:val="0"/>
                <w:sz w:val="20"/>
                <w:szCs w:val="20"/>
              </w:rPr>
            </w:pPr>
            <w:ins w:id="1601" w:author="wincol" w:date="2016-04-18T15:26:00Z">
              <w:r>
                <w:rPr>
                  <w:rFonts w:ascii="宋体" w:cs="宋体" w:hint="eastAsia"/>
                  <w:kern w:val="0"/>
                  <w:sz w:val="20"/>
                  <w:szCs w:val="20"/>
                </w:rPr>
                <w:t>是</w:t>
              </w:r>
            </w:ins>
          </w:p>
        </w:tc>
        <w:tc>
          <w:tcPr>
            <w:tcW w:w="2635" w:type="dxa"/>
          </w:tcPr>
          <w:p w14:paraId="273F7E34" w14:textId="77777777" w:rsidR="005B23CC" w:rsidRPr="009B1E17" w:rsidRDefault="00746D79" w:rsidP="00E81D47">
            <w:pPr>
              <w:autoSpaceDE w:val="0"/>
              <w:autoSpaceDN w:val="0"/>
              <w:adjustRightInd w:val="0"/>
              <w:spacing w:line="267" w:lineRule="exact"/>
              <w:jc w:val="left"/>
              <w:rPr>
                <w:rFonts w:ascii="宋体" w:cs="宋体"/>
                <w:kern w:val="0"/>
                <w:sz w:val="20"/>
                <w:szCs w:val="20"/>
              </w:rPr>
            </w:pPr>
            <w:ins w:id="1602" w:author="wincol" w:date="2016-04-11T12:53:00Z">
              <w:r>
                <w:rPr>
                  <w:rFonts w:ascii="宋体" w:hAnsi="宋体" w:hint="eastAsia"/>
                </w:rPr>
                <w:t>不提供此地址，则客户在我行页面处理完后无法跳转到商户指定页面。</w:t>
              </w:r>
            </w:ins>
          </w:p>
        </w:tc>
      </w:tr>
      <w:tr w:rsidR="005B23CC" w:rsidRPr="009B1E17" w14:paraId="6EA29459" w14:textId="77777777" w:rsidTr="00E81D47">
        <w:trPr>
          <w:cantSplit/>
          <w:trHeight w:val="145"/>
          <w:ins w:id="1603" w:author="Windows 用户" w:date="2016-03-28T17:54:00Z"/>
        </w:trPr>
        <w:tc>
          <w:tcPr>
            <w:tcW w:w="983" w:type="dxa"/>
            <w:vMerge/>
          </w:tcPr>
          <w:p w14:paraId="308DAB66" w14:textId="77777777" w:rsidR="005B23CC" w:rsidRPr="009B1E17" w:rsidRDefault="005B23CC" w:rsidP="00E81D47">
            <w:pPr>
              <w:autoSpaceDE w:val="0"/>
              <w:autoSpaceDN w:val="0"/>
              <w:adjustRightInd w:val="0"/>
              <w:spacing w:line="267" w:lineRule="exact"/>
              <w:jc w:val="left"/>
              <w:rPr>
                <w:ins w:id="1604" w:author="Windows 用户" w:date="2016-03-28T17:54:00Z"/>
                <w:rFonts w:ascii="宋体" w:cs="宋体"/>
                <w:kern w:val="0"/>
                <w:sz w:val="20"/>
                <w:szCs w:val="20"/>
              </w:rPr>
            </w:pPr>
          </w:p>
        </w:tc>
        <w:tc>
          <w:tcPr>
            <w:tcW w:w="2094" w:type="dxa"/>
          </w:tcPr>
          <w:p w14:paraId="45F528CB" w14:textId="77777777" w:rsidR="005B23CC" w:rsidRPr="00A560D3" w:rsidRDefault="005B23CC" w:rsidP="00C511C4">
            <w:pPr>
              <w:autoSpaceDE w:val="0"/>
              <w:autoSpaceDN w:val="0"/>
              <w:adjustRightInd w:val="0"/>
              <w:spacing w:line="281" w:lineRule="exact"/>
              <w:jc w:val="left"/>
              <w:rPr>
                <w:ins w:id="1605" w:author="Windows 用户" w:date="2016-03-28T17:54:00Z"/>
                <w:rFonts w:ascii="宋体" w:cs="宋体"/>
                <w:kern w:val="0"/>
                <w:sz w:val="20"/>
                <w:szCs w:val="20"/>
              </w:rPr>
            </w:pPr>
            <w:ins w:id="1606" w:author="Windows 用户" w:date="2016-03-28T17:54:00Z">
              <w:r>
                <w:rPr>
                  <w:rFonts w:ascii="宋体" w:cs="宋体" w:hint="eastAsia"/>
                  <w:kern w:val="0"/>
                  <w:sz w:val="20"/>
                  <w:szCs w:val="20"/>
                </w:rPr>
                <w:t>EXT_FILED1</w:t>
              </w:r>
            </w:ins>
          </w:p>
        </w:tc>
        <w:tc>
          <w:tcPr>
            <w:tcW w:w="1851" w:type="dxa"/>
          </w:tcPr>
          <w:p w14:paraId="692ACB2F" w14:textId="77777777" w:rsidR="005B23CC" w:rsidRPr="00A560D3" w:rsidRDefault="005B23CC" w:rsidP="00E81D47">
            <w:pPr>
              <w:autoSpaceDE w:val="0"/>
              <w:autoSpaceDN w:val="0"/>
              <w:adjustRightInd w:val="0"/>
              <w:spacing w:line="267" w:lineRule="exact"/>
              <w:ind w:left="107"/>
              <w:jc w:val="left"/>
              <w:rPr>
                <w:ins w:id="1607" w:author="Windows 用户" w:date="2016-03-28T17:54:00Z"/>
                <w:rFonts w:ascii="宋体" w:cs="宋体"/>
                <w:kern w:val="0"/>
                <w:sz w:val="20"/>
                <w:szCs w:val="20"/>
              </w:rPr>
            </w:pPr>
            <w:ins w:id="1608" w:author="Windows 用户" w:date="2016-03-28T17:54:00Z">
              <w:r>
                <w:rPr>
                  <w:rFonts w:ascii="宋体" w:cs="宋体" w:hint="eastAsia"/>
                  <w:kern w:val="0"/>
                  <w:sz w:val="20"/>
                  <w:szCs w:val="20"/>
                </w:rPr>
                <w:t>备用字段1</w:t>
              </w:r>
            </w:ins>
          </w:p>
        </w:tc>
        <w:tc>
          <w:tcPr>
            <w:tcW w:w="850" w:type="dxa"/>
          </w:tcPr>
          <w:p w14:paraId="29C1C94E" w14:textId="77777777" w:rsidR="005B23CC" w:rsidRPr="009B1E17" w:rsidRDefault="005B23CC" w:rsidP="00E81D47">
            <w:pPr>
              <w:rPr>
                <w:ins w:id="1609" w:author="Windows 用户" w:date="2016-03-28T17:54:00Z"/>
                <w:rFonts w:ascii="宋体" w:cs="宋体"/>
                <w:kern w:val="0"/>
                <w:sz w:val="20"/>
                <w:szCs w:val="20"/>
              </w:rPr>
            </w:pPr>
            <w:ins w:id="1610" w:author="Windows 用户" w:date="2016-03-28T17:54: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567" w:type="dxa"/>
          </w:tcPr>
          <w:p w14:paraId="0A547926" w14:textId="77777777" w:rsidR="005B23CC" w:rsidRPr="009B1E17" w:rsidRDefault="005B23CC" w:rsidP="00E81D47">
            <w:pPr>
              <w:autoSpaceDE w:val="0"/>
              <w:autoSpaceDN w:val="0"/>
              <w:adjustRightInd w:val="0"/>
              <w:spacing w:line="267" w:lineRule="exact"/>
              <w:jc w:val="left"/>
              <w:rPr>
                <w:ins w:id="1611" w:author="Windows 用户" w:date="2016-03-28T17:54:00Z"/>
                <w:rFonts w:ascii="宋体" w:cs="宋体"/>
                <w:kern w:val="0"/>
                <w:sz w:val="20"/>
                <w:szCs w:val="20"/>
              </w:rPr>
            </w:pPr>
            <w:ins w:id="1612" w:author="Windows 用户" w:date="2016-03-28T17:54:00Z">
              <w:r>
                <w:rPr>
                  <w:rFonts w:ascii="宋体" w:hAnsi="宋体" w:hint="eastAsia"/>
                </w:rPr>
                <w:t>是</w:t>
              </w:r>
            </w:ins>
          </w:p>
        </w:tc>
        <w:tc>
          <w:tcPr>
            <w:tcW w:w="2635" w:type="dxa"/>
          </w:tcPr>
          <w:p w14:paraId="65B8690A" w14:textId="77777777" w:rsidR="005B23CC" w:rsidRPr="009B1E17" w:rsidRDefault="005B23CC" w:rsidP="00E81D47">
            <w:pPr>
              <w:autoSpaceDE w:val="0"/>
              <w:autoSpaceDN w:val="0"/>
              <w:adjustRightInd w:val="0"/>
              <w:spacing w:line="267" w:lineRule="exact"/>
              <w:jc w:val="left"/>
              <w:rPr>
                <w:ins w:id="1613" w:author="Windows 用户" w:date="2016-03-28T17:54:00Z"/>
                <w:rFonts w:ascii="宋体" w:cs="宋体"/>
                <w:kern w:val="0"/>
                <w:sz w:val="20"/>
                <w:szCs w:val="20"/>
              </w:rPr>
            </w:pPr>
            <w:ins w:id="1614" w:author="Windows 用户" w:date="2016-03-28T17:54:00Z">
              <w:r>
                <w:rPr>
                  <w:rFonts w:ascii="宋体" w:cs="宋体" w:hint="eastAsia"/>
                  <w:kern w:val="0"/>
                  <w:sz w:val="20"/>
                  <w:szCs w:val="20"/>
                </w:rPr>
                <w:t>备用字段1</w:t>
              </w:r>
            </w:ins>
          </w:p>
        </w:tc>
      </w:tr>
      <w:tr w:rsidR="005B23CC" w:rsidRPr="009B1E17" w14:paraId="651A7F0F" w14:textId="77777777" w:rsidTr="00E81D47">
        <w:trPr>
          <w:cantSplit/>
          <w:trHeight w:val="145"/>
          <w:ins w:id="1615" w:author="Windows 用户" w:date="2016-03-28T17:54:00Z"/>
        </w:trPr>
        <w:tc>
          <w:tcPr>
            <w:tcW w:w="983" w:type="dxa"/>
            <w:vMerge/>
          </w:tcPr>
          <w:p w14:paraId="6E2213DD" w14:textId="77777777" w:rsidR="005B23CC" w:rsidRPr="009B1E17" w:rsidRDefault="005B23CC" w:rsidP="00E81D47">
            <w:pPr>
              <w:autoSpaceDE w:val="0"/>
              <w:autoSpaceDN w:val="0"/>
              <w:adjustRightInd w:val="0"/>
              <w:spacing w:line="267" w:lineRule="exact"/>
              <w:jc w:val="left"/>
              <w:rPr>
                <w:ins w:id="1616" w:author="Windows 用户" w:date="2016-03-28T17:54:00Z"/>
                <w:rFonts w:ascii="宋体" w:cs="宋体"/>
                <w:kern w:val="0"/>
                <w:sz w:val="20"/>
                <w:szCs w:val="20"/>
              </w:rPr>
            </w:pPr>
          </w:p>
        </w:tc>
        <w:tc>
          <w:tcPr>
            <w:tcW w:w="2094" w:type="dxa"/>
          </w:tcPr>
          <w:p w14:paraId="2C60F71A" w14:textId="77777777" w:rsidR="005B23CC" w:rsidRPr="00A560D3" w:rsidRDefault="005B23CC" w:rsidP="00C511C4">
            <w:pPr>
              <w:autoSpaceDE w:val="0"/>
              <w:autoSpaceDN w:val="0"/>
              <w:adjustRightInd w:val="0"/>
              <w:spacing w:line="281" w:lineRule="exact"/>
              <w:jc w:val="left"/>
              <w:rPr>
                <w:ins w:id="1617" w:author="Windows 用户" w:date="2016-03-28T17:54:00Z"/>
                <w:rFonts w:ascii="宋体" w:cs="宋体"/>
                <w:kern w:val="0"/>
                <w:sz w:val="20"/>
                <w:szCs w:val="20"/>
              </w:rPr>
            </w:pPr>
            <w:ins w:id="1618" w:author="Windows 用户" w:date="2016-03-28T17:54:00Z">
              <w:r>
                <w:rPr>
                  <w:rFonts w:ascii="宋体" w:cs="宋体" w:hint="eastAsia"/>
                  <w:kern w:val="0"/>
                  <w:sz w:val="20"/>
                  <w:szCs w:val="20"/>
                </w:rPr>
                <w:t>EXT_FILED2</w:t>
              </w:r>
            </w:ins>
          </w:p>
        </w:tc>
        <w:tc>
          <w:tcPr>
            <w:tcW w:w="1851" w:type="dxa"/>
          </w:tcPr>
          <w:p w14:paraId="1EF476FD" w14:textId="77777777" w:rsidR="005B23CC" w:rsidRPr="00A560D3" w:rsidRDefault="005B23CC" w:rsidP="00E81D47">
            <w:pPr>
              <w:autoSpaceDE w:val="0"/>
              <w:autoSpaceDN w:val="0"/>
              <w:adjustRightInd w:val="0"/>
              <w:spacing w:line="267" w:lineRule="exact"/>
              <w:ind w:left="107"/>
              <w:jc w:val="left"/>
              <w:rPr>
                <w:ins w:id="1619" w:author="Windows 用户" w:date="2016-03-28T17:54:00Z"/>
                <w:rFonts w:ascii="宋体" w:cs="宋体"/>
                <w:kern w:val="0"/>
                <w:sz w:val="20"/>
                <w:szCs w:val="20"/>
              </w:rPr>
            </w:pPr>
            <w:ins w:id="1620" w:author="Windows 用户" w:date="2016-03-28T17:54:00Z">
              <w:r>
                <w:rPr>
                  <w:rFonts w:ascii="宋体" w:cs="宋体" w:hint="eastAsia"/>
                  <w:kern w:val="0"/>
                  <w:sz w:val="20"/>
                  <w:szCs w:val="20"/>
                </w:rPr>
                <w:t>备用字段2</w:t>
              </w:r>
            </w:ins>
          </w:p>
        </w:tc>
        <w:tc>
          <w:tcPr>
            <w:tcW w:w="850" w:type="dxa"/>
          </w:tcPr>
          <w:p w14:paraId="238599E2" w14:textId="77777777" w:rsidR="005B23CC" w:rsidRPr="009B1E17" w:rsidRDefault="005B23CC" w:rsidP="00E81D47">
            <w:pPr>
              <w:rPr>
                <w:ins w:id="1621" w:author="Windows 用户" w:date="2016-03-28T17:54:00Z"/>
                <w:rFonts w:ascii="宋体" w:cs="宋体"/>
                <w:kern w:val="0"/>
                <w:sz w:val="20"/>
                <w:szCs w:val="20"/>
              </w:rPr>
            </w:pPr>
            <w:ins w:id="1622" w:author="Windows 用户" w:date="2016-03-28T17:54: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567" w:type="dxa"/>
          </w:tcPr>
          <w:p w14:paraId="576D4200" w14:textId="77777777" w:rsidR="005B23CC" w:rsidRPr="009B1E17" w:rsidRDefault="005B23CC" w:rsidP="00E81D47">
            <w:pPr>
              <w:autoSpaceDE w:val="0"/>
              <w:autoSpaceDN w:val="0"/>
              <w:adjustRightInd w:val="0"/>
              <w:spacing w:line="267" w:lineRule="exact"/>
              <w:jc w:val="left"/>
              <w:rPr>
                <w:ins w:id="1623" w:author="Windows 用户" w:date="2016-03-28T17:54:00Z"/>
                <w:rFonts w:ascii="宋体" w:cs="宋体"/>
                <w:kern w:val="0"/>
                <w:sz w:val="20"/>
                <w:szCs w:val="20"/>
              </w:rPr>
            </w:pPr>
            <w:ins w:id="1624" w:author="Windows 用户" w:date="2016-03-28T17:54:00Z">
              <w:r>
                <w:rPr>
                  <w:rFonts w:ascii="宋体" w:hAnsi="宋体" w:hint="eastAsia"/>
                </w:rPr>
                <w:t>是</w:t>
              </w:r>
            </w:ins>
          </w:p>
        </w:tc>
        <w:tc>
          <w:tcPr>
            <w:tcW w:w="2635" w:type="dxa"/>
          </w:tcPr>
          <w:p w14:paraId="1589DE1B" w14:textId="77777777" w:rsidR="005B23CC" w:rsidRPr="009B1E17" w:rsidRDefault="005B23CC" w:rsidP="00E81D47">
            <w:pPr>
              <w:autoSpaceDE w:val="0"/>
              <w:autoSpaceDN w:val="0"/>
              <w:adjustRightInd w:val="0"/>
              <w:spacing w:line="267" w:lineRule="exact"/>
              <w:jc w:val="left"/>
              <w:rPr>
                <w:ins w:id="1625" w:author="Windows 用户" w:date="2016-03-28T17:54:00Z"/>
                <w:rFonts w:ascii="宋体" w:cs="宋体"/>
                <w:kern w:val="0"/>
                <w:sz w:val="20"/>
                <w:szCs w:val="20"/>
              </w:rPr>
            </w:pPr>
            <w:ins w:id="1626" w:author="Windows 用户" w:date="2016-03-28T17:54:00Z">
              <w:r>
                <w:rPr>
                  <w:rFonts w:ascii="宋体" w:cs="宋体" w:hint="eastAsia"/>
                  <w:kern w:val="0"/>
                  <w:sz w:val="20"/>
                  <w:szCs w:val="20"/>
                </w:rPr>
                <w:t>备用字段2</w:t>
              </w:r>
            </w:ins>
          </w:p>
        </w:tc>
      </w:tr>
      <w:tr w:rsidR="005B23CC" w:rsidRPr="009B1E17" w14:paraId="7CEC60F1" w14:textId="77777777" w:rsidTr="00E81D47">
        <w:trPr>
          <w:cantSplit/>
          <w:trHeight w:val="145"/>
          <w:ins w:id="1627" w:author="Windows 用户" w:date="2016-03-28T17:54:00Z"/>
        </w:trPr>
        <w:tc>
          <w:tcPr>
            <w:tcW w:w="983" w:type="dxa"/>
            <w:vMerge/>
          </w:tcPr>
          <w:p w14:paraId="448946B4" w14:textId="77777777" w:rsidR="005B23CC" w:rsidRPr="009B1E17" w:rsidRDefault="005B23CC" w:rsidP="00E81D47">
            <w:pPr>
              <w:autoSpaceDE w:val="0"/>
              <w:autoSpaceDN w:val="0"/>
              <w:adjustRightInd w:val="0"/>
              <w:spacing w:line="267" w:lineRule="exact"/>
              <w:jc w:val="left"/>
              <w:rPr>
                <w:ins w:id="1628" w:author="Windows 用户" w:date="2016-03-28T17:54:00Z"/>
                <w:rFonts w:ascii="宋体" w:cs="宋体"/>
                <w:kern w:val="0"/>
                <w:sz w:val="20"/>
                <w:szCs w:val="20"/>
              </w:rPr>
            </w:pPr>
          </w:p>
        </w:tc>
        <w:tc>
          <w:tcPr>
            <w:tcW w:w="2094" w:type="dxa"/>
          </w:tcPr>
          <w:p w14:paraId="616A4294" w14:textId="77777777" w:rsidR="005B23CC" w:rsidRPr="00A560D3" w:rsidRDefault="005B23CC" w:rsidP="00C511C4">
            <w:pPr>
              <w:autoSpaceDE w:val="0"/>
              <w:autoSpaceDN w:val="0"/>
              <w:adjustRightInd w:val="0"/>
              <w:spacing w:line="281" w:lineRule="exact"/>
              <w:jc w:val="left"/>
              <w:rPr>
                <w:ins w:id="1629" w:author="Windows 用户" w:date="2016-03-28T17:54:00Z"/>
                <w:rFonts w:ascii="宋体" w:cs="宋体"/>
                <w:kern w:val="0"/>
                <w:sz w:val="20"/>
                <w:szCs w:val="20"/>
              </w:rPr>
            </w:pPr>
            <w:ins w:id="1630" w:author="Windows 用户" w:date="2016-03-28T17:54:00Z">
              <w:r>
                <w:rPr>
                  <w:rFonts w:ascii="宋体" w:cs="宋体" w:hint="eastAsia"/>
                  <w:kern w:val="0"/>
                  <w:sz w:val="20"/>
                  <w:szCs w:val="20"/>
                </w:rPr>
                <w:t>EXT_FILED3</w:t>
              </w:r>
            </w:ins>
          </w:p>
        </w:tc>
        <w:tc>
          <w:tcPr>
            <w:tcW w:w="1851" w:type="dxa"/>
          </w:tcPr>
          <w:p w14:paraId="448903C7" w14:textId="77777777" w:rsidR="005B23CC" w:rsidRPr="00A560D3" w:rsidRDefault="005B23CC" w:rsidP="00E81D47">
            <w:pPr>
              <w:autoSpaceDE w:val="0"/>
              <w:autoSpaceDN w:val="0"/>
              <w:adjustRightInd w:val="0"/>
              <w:spacing w:line="267" w:lineRule="exact"/>
              <w:ind w:left="107"/>
              <w:jc w:val="left"/>
              <w:rPr>
                <w:ins w:id="1631" w:author="Windows 用户" w:date="2016-03-28T17:54:00Z"/>
                <w:rFonts w:ascii="宋体" w:cs="宋体"/>
                <w:kern w:val="0"/>
                <w:sz w:val="20"/>
                <w:szCs w:val="20"/>
              </w:rPr>
            </w:pPr>
            <w:ins w:id="1632" w:author="Windows 用户" w:date="2016-03-28T17:54:00Z">
              <w:r>
                <w:rPr>
                  <w:rFonts w:ascii="宋体" w:cs="宋体" w:hint="eastAsia"/>
                  <w:kern w:val="0"/>
                  <w:sz w:val="20"/>
                  <w:szCs w:val="20"/>
                </w:rPr>
                <w:t>备用字段3</w:t>
              </w:r>
            </w:ins>
          </w:p>
        </w:tc>
        <w:tc>
          <w:tcPr>
            <w:tcW w:w="850" w:type="dxa"/>
          </w:tcPr>
          <w:p w14:paraId="5762C53B" w14:textId="77777777" w:rsidR="005B23CC" w:rsidRPr="009B1E17" w:rsidRDefault="005B23CC" w:rsidP="00E81D47">
            <w:pPr>
              <w:rPr>
                <w:ins w:id="1633" w:author="Windows 用户" w:date="2016-03-28T17:54:00Z"/>
                <w:rFonts w:ascii="宋体" w:cs="宋体"/>
                <w:kern w:val="0"/>
                <w:sz w:val="20"/>
                <w:szCs w:val="20"/>
              </w:rPr>
            </w:pPr>
            <w:ins w:id="1634" w:author="Windows 用户" w:date="2016-03-28T17:54: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300</w:t>
              </w:r>
              <w:r w:rsidRPr="00A560D3">
                <w:rPr>
                  <w:rFonts w:ascii="宋体" w:cs="宋体"/>
                  <w:kern w:val="0"/>
                  <w:sz w:val="20"/>
                  <w:szCs w:val="20"/>
                </w:rPr>
                <w:t>)</w:t>
              </w:r>
            </w:ins>
          </w:p>
        </w:tc>
        <w:tc>
          <w:tcPr>
            <w:tcW w:w="567" w:type="dxa"/>
          </w:tcPr>
          <w:p w14:paraId="03353D68" w14:textId="77777777" w:rsidR="005B23CC" w:rsidRPr="009B1E17" w:rsidRDefault="005B23CC" w:rsidP="00E81D47">
            <w:pPr>
              <w:autoSpaceDE w:val="0"/>
              <w:autoSpaceDN w:val="0"/>
              <w:adjustRightInd w:val="0"/>
              <w:spacing w:line="267" w:lineRule="exact"/>
              <w:jc w:val="left"/>
              <w:rPr>
                <w:ins w:id="1635" w:author="Windows 用户" w:date="2016-03-28T17:54:00Z"/>
                <w:rFonts w:ascii="宋体" w:cs="宋体"/>
                <w:kern w:val="0"/>
                <w:sz w:val="20"/>
                <w:szCs w:val="20"/>
              </w:rPr>
            </w:pPr>
            <w:ins w:id="1636" w:author="Windows 用户" w:date="2016-03-28T17:54:00Z">
              <w:r>
                <w:rPr>
                  <w:rFonts w:ascii="宋体" w:hAnsi="宋体" w:hint="eastAsia"/>
                </w:rPr>
                <w:t>是</w:t>
              </w:r>
            </w:ins>
          </w:p>
        </w:tc>
        <w:tc>
          <w:tcPr>
            <w:tcW w:w="2635" w:type="dxa"/>
          </w:tcPr>
          <w:p w14:paraId="2C817182" w14:textId="77777777" w:rsidR="005B23CC" w:rsidRPr="009B1E17" w:rsidRDefault="005B23CC" w:rsidP="00E81D47">
            <w:pPr>
              <w:autoSpaceDE w:val="0"/>
              <w:autoSpaceDN w:val="0"/>
              <w:adjustRightInd w:val="0"/>
              <w:spacing w:line="267" w:lineRule="exact"/>
              <w:jc w:val="left"/>
              <w:rPr>
                <w:ins w:id="1637" w:author="Windows 用户" w:date="2016-03-28T17:54:00Z"/>
                <w:rFonts w:ascii="宋体" w:cs="宋体"/>
                <w:kern w:val="0"/>
                <w:sz w:val="20"/>
                <w:szCs w:val="20"/>
              </w:rPr>
            </w:pPr>
            <w:ins w:id="1638" w:author="Windows 用户" w:date="2016-03-28T17:54:00Z">
              <w:r>
                <w:rPr>
                  <w:rFonts w:ascii="宋体" w:cs="宋体" w:hint="eastAsia"/>
                  <w:kern w:val="0"/>
                  <w:sz w:val="20"/>
                  <w:szCs w:val="20"/>
                </w:rPr>
                <w:t>备用字段3</w:t>
              </w:r>
            </w:ins>
          </w:p>
        </w:tc>
      </w:tr>
    </w:tbl>
    <w:p w14:paraId="134FF0CB" w14:textId="77777777" w:rsidR="00AD2402" w:rsidRPr="00E12057" w:rsidRDefault="00AD2402" w:rsidP="0042024B">
      <w:pPr>
        <w:pStyle w:val="3"/>
        <w:rPr>
          <w:ins w:id="1639" w:author="wincol" w:date="2016-04-15T14:32:00Z"/>
        </w:rPr>
      </w:pPr>
      <w:bookmarkStart w:id="1640" w:name="_Toc447633071"/>
      <w:bookmarkStart w:id="1641" w:name="_Toc448760977"/>
      <w:ins w:id="1642" w:author="wincol" w:date="2016-04-15T14:32:00Z">
        <w:r w:rsidRPr="00E12057">
          <w:rPr>
            <w:rFonts w:hint="eastAsia"/>
          </w:rPr>
          <w:lastRenderedPageBreak/>
          <w:t>异步应答</w:t>
        </w:r>
        <w:bookmarkEnd w:id="1640"/>
        <w:bookmarkEnd w:id="1641"/>
      </w:ins>
    </w:p>
    <w:p w14:paraId="7CD55D4E" w14:textId="77777777" w:rsidR="00AD2402" w:rsidRPr="00E12057" w:rsidRDefault="00AD2402" w:rsidP="00AD2402">
      <w:pPr>
        <w:rPr>
          <w:ins w:id="1643" w:author="wincol" w:date="2016-04-15T14:32:00Z"/>
        </w:rPr>
      </w:pPr>
      <w:ins w:id="1644" w:author="wincol" w:date="2016-04-15T14:32:00Z">
        <w:r>
          <w:rPr>
            <w:rFonts w:hint="eastAsia"/>
          </w:rPr>
          <w:t>银行发起，只有当成功时候才有返回。</w:t>
        </w:r>
      </w:ins>
    </w:p>
    <w:tbl>
      <w:tblPr>
        <w:tblW w:w="7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1"/>
        <w:gridCol w:w="1899"/>
        <w:gridCol w:w="1701"/>
        <w:gridCol w:w="850"/>
        <w:gridCol w:w="709"/>
        <w:gridCol w:w="1861"/>
      </w:tblGrid>
      <w:tr w:rsidR="00AD2402" w14:paraId="58B1C770" w14:textId="77777777" w:rsidTr="004A4C01">
        <w:trPr>
          <w:trHeight w:val="290"/>
          <w:ins w:id="1645" w:author="wincol" w:date="2016-04-15T14:32:00Z"/>
        </w:trPr>
        <w:tc>
          <w:tcPr>
            <w:tcW w:w="761" w:type="dxa"/>
            <w:tcBorders>
              <w:bottom w:val="single" w:sz="4" w:space="0" w:color="auto"/>
            </w:tcBorders>
            <w:shd w:val="clear" w:color="auto" w:fill="C0C0C0"/>
          </w:tcPr>
          <w:p w14:paraId="20697711" w14:textId="77777777" w:rsidR="00AD2402" w:rsidRDefault="00AD2402" w:rsidP="004A4C01">
            <w:pPr>
              <w:rPr>
                <w:ins w:id="1646" w:author="wincol" w:date="2016-04-15T14:32:00Z"/>
                <w:rFonts w:ascii="宋体" w:hAnsi="宋体"/>
                <w:b/>
                <w:szCs w:val="21"/>
              </w:rPr>
            </w:pPr>
            <w:ins w:id="1647" w:author="wincol" w:date="2016-04-15T14:32:00Z">
              <w:r>
                <w:rPr>
                  <w:rFonts w:ascii="宋体" w:hAnsi="宋体"/>
                  <w:b/>
                  <w:szCs w:val="21"/>
                </w:rPr>
                <w:t>模块</w:t>
              </w:r>
            </w:ins>
          </w:p>
        </w:tc>
        <w:tc>
          <w:tcPr>
            <w:tcW w:w="1899" w:type="dxa"/>
            <w:tcBorders>
              <w:bottom w:val="single" w:sz="4" w:space="0" w:color="auto"/>
            </w:tcBorders>
            <w:shd w:val="clear" w:color="auto" w:fill="C0C0C0"/>
          </w:tcPr>
          <w:p w14:paraId="0909993A" w14:textId="77777777" w:rsidR="00AD2402" w:rsidRDefault="00AD2402" w:rsidP="004A4C01">
            <w:pPr>
              <w:rPr>
                <w:ins w:id="1648" w:author="wincol" w:date="2016-04-15T14:32:00Z"/>
                <w:rFonts w:ascii="宋体" w:hAnsi="宋体"/>
                <w:b/>
              </w:rPr>
            </w:pPr>
            <w:ins w:id="1649" w:author="wincol" w:date="2016-04-15T14:32:00Z">
              <w:r>
                <w:rPr>
                  <w:rFonts w:ascii="宋体" w:hAnsi="宋体"/>
                  <w:b/>
                  <w:szCs w:val="21"/>
                </w:rPr>
                <w:t>字段ID</w:t>
              </w:r>
            </w:ins>
          </w:p>
        </w:tc>
        <w:tc>
          <w:tcPr>
            <w:tcW w:w="1701" w:type="dxa"/>
            <w:tcBorders>
              <w:bottom w:val="single" w:sz="4" w:space="0" w:color="auto"/>
            </w:tcBorders>
            <w:shd w:val="clear" w:color="auto" w:fill="C0C0C0"/>
          </w:tcPr>
          <w:p w14:paraId="5047F593" w14:textId="77777777" w:rsidR="00AD2402" w:rsidRDefault="00AD2402" w:rsidP="004A4C01">
            <w:pPr>
              <w:rPr>
                <w:ins w:id="1650" w:author="wincol" w:date="2016-04-15T14:32:00Z"/>
                <w:rFonts w:ascii="宋体" w:hAnsi="宋体"/>
                <w:b/>
              </w:rPr>
            </w:pPr>
            <w:ins w:id="1651" w:author="wincol" w:date="2016-04-15T14:32:00Z">
              <w:r>
                <w:rPr>
                  <w:rFonts w:ascii="宋体" w:hAnsi="宋体"/>
                  <w:b/>
                  <w:szCs w:val="21"/>
                </w:rPr>
                <w:t>字段名称</w:t>
              </w:r>
            </w:ins>
          </w:p>
        </w:tc>
        <w:tc>
          <w:tcPr>
            <w:tcW w:w="850" w:type="dxa"/>
            <w:tcBorders>
              <w:bottom w:val="single" w:sz="4" w:space="0" w:color="auto"/>
            </w:tcBorders>
            <w:shd w:val="clear" w:color="auto" w:fill="C0C0C0"/>
          </w:tcPr>
          <w:p w14:paraId="73A4E862" w14:textId="77777777" w:rsidR="00AD2402" w:rsidRDefault="00AD2402" w:rsidP="004A4C01">
            <w:pPr>
              <w:rPr>
                <w:ins w:id="1652" w:author="wincol" w:date="2016-04-15T14:32:00Z"/>
                <w:rFonts w:ascii="宋体" w:hAnsi="宋体"/>
                <w:b/>
              </w:rPr>
            </w:pPr>
            <w:ins w:id="1653" w:author="wincol" w:date="2016-04-15T14:32:00Z">
              <w:r>
                <w:rPr>
                  <w:rFonts w:ascii="宋体" w:hAnsi="宋体"/>
                  <w:b/>
                  <w:szCs w:val="21"/>
                </w:rPr>
                <w:t>类型</w:t>
              </w:r>
            </w:ins>
          </w:p>
        </w:tc>
        <w:tc>
          <w:tcPr>
            <w:tcW w:w="709" w:type="dxa"/>
            <w:tcBorders>
              <w:bottom w:val="single" w:sz="4" w:space="0" w:color="auto"/>
            </w:tcBorders>
            <w:shd w:val="clear" w:color="auto" w:fill="C0C0C0"/>
          </w:tcPr>
          <w:p w14:paraId="1873EB98" w14:textId="77777777" w:rsidR="00AD2402" w:rsidRDefault="00AD2402" w:rsidP="004A4C01">
            <w:pPr>
              <w:rPr>
                <w:ins w:id="1654" w:author="wincol" w:date="2016-04-15T14:32:00Z"/>
                <w:rFonts w:ascii="宋体" w:hAnsi="宋体"/>
                <w:b/>
              </w:rPr>
            </w:pPr>
            <w:ins w:id="1655" w:author="wincol" w:date="2016-04-15T14:32:00Z">
              <w:r>
                <w:rPr>
                  <w:rFonts w:ascii="宋体" w:hAnsi="宋体" w:hint="eastAsia"/>
                  <w:b/>
                </w:rPr>
                <w:t>可空</w:t>
              </w:r>
            </w:ins>
          </w:p>
        </w:tc>
        <w:tc>
          <w:tcPr>
            <w:tcW w:w="1861" w:type="dxa"/>
            <w:tcBorders>
              <w:bottom w:val="single" w:sz="4" w:space="0" w:color="auto"/>
            </w:tcBorders>
            <w:shd w:val="clear" w:color="auto" w:fill="C0C0C0"/>
          </w:tcPr>
          <w:p w14:paraId="3221E097" w14:textId="77777777" w:rsidR="00AD2402" w:rsidRDefault="00AD2402" w:rsidP="004A4C01">
            <w:pPr>
              <w:rPr>
                <w:ins w:id="1656" w:author="wincol" w:date="2016-04-15T14:32:00Z"/>
                <w:rFonts w:ascii="宋体" w:hAnsi="宋体"/>
                <w:b/>
              </w:rPr>
            </w:pPr>
            <w:ins w:id="1657" w:author="wincol" w:date="2016-04-15T14:32:00Z">
              <w:r>
                <w:rPr>
                  <w:rFonts w:ascii="宋体" w:hAnsi="宋体"/>
                  <w:b/>
                </w:rPr>
                <w:t>备注</w:t>
              </w:r>
            </w:ins>
          </w:p>
        </w:tc>
      </w:tr>
      <w:tr w:rsidR="00AD2402" w14:paraId="4D9B0CF7" w14:textId="77777777" w:rsidTr="004A4C01">
        <w:trPr>
          <w:cantSplit/>
          <w:trHeight w:val="290"/>
          <w:ins w:id="1658" w:author="wincol" w:date="2016-04-15T14:32:00Z"/>
        </w:trPr>
        <w:tc>
          <w:tcPr>
            <w:tcW w:w="761" w:type="dxa"/>
            <w:vMerge w:val="restart"/>
          </w:tcPr>
          <w:p w14:paraId="373CF193" w14:textId="77777777" w:rsidR="00AD2402" w:rsidRDefault="00AD2402" w:rsidP="004A4C01">
            <w:pPr>
              <w:jc w:val="center"/>
              <w:rPr>
                <w:ins w:id="1659" w:author="wincol" w:date="2016-04-15T14:32:00Z"/>
                <w:rFonts w:ascii="宋体" w:hAnsi="宋体"/>
              </w:rPr>
            </w:pPr>
            <w:ins w:id="1660" w:author="wincol" w:date="2016-04-15T14:32:00Z">
              <w:r>
                <w:rPr>
                  <w:rFonts w:ascii="宋体" w:hAnsi="宋体" w:hint="eastAsia"/>
                </w:rPr>
                <w:t>BODY</w:t>
              </w:r>
            </w:ins>
          </w:p>
        </w:tc>
        <w:tc>
          <w:tcPr>
            <w:tcW w:w="7020" w:type="dxa"/>
            <w:gridSpan w:val="5"/>
          </w:tcPr>
          <w:p w14:paraId="380C5EBB" w14:textId="77777777" w:rsidR="00AD2402" w:rsidRDefault="00AD2402" w:rsidP="004A4C01">
            <w:pPr>
              <w:rPr>
                <w:ins w:id="1661" w:author="wincol" w:date="2016-04-15T14:32:00Z"/>
                <w:rFonts w:ascii="宋体" w:hAnsi="宋体"/>
              </w:rPr>
            </w:pPr>
          </w:p>
        </w:tc>
      </w:tr>
      <w:tr w:rsidR="00AD2402" w14:paraId="4D50B045" w14:textId="77777777" w:rsidTr="004A4C01">
        <w:trPr>
          <w:cantSplit/>
          <w:trHeight w:val="290"/>
          <w:ins w:id="1662" w:author="wincol" w:date="2016-04-15T14:32:00Z"/>
        </w:trPr>
        <w:tc>
          <w:tcPr>
            <w:tcW w:w="761" w:type="dxa"/>
            <w:vMerge/>
          </w:tcPr>
          <w:p w14:paraId="504D4230" w14:textId="77777777" w:rsidR="00AD2402" w:rsidRDefault="00AD2402" w:rsidP="004A4C01">
            <w:pPr>
              <w:jc w:val="center"/>
              <w:rPr>
                <w:ins w:id="1663" w:author="wincol" w:date="2016-04-15T14:32:00Z"/>
                <w:rFonts w:ascii="宋体" w:hAnsi="宋体"/>
              </w:rPr>
            </w:pPr>
          </w:p>
        </w:tc>
        <w:tc>
          <w:tcPr>
            <w:tcW w:w="1899" w:type="dxa"/>
          </w:tcPr>
          <w:p w14:paraId="3EF0F8D7" w14:textId="77777777" w:rsidR="00AD2402" w:rsidRPr="00A560D3" w:rsidRDefault="00AD2402" w:rsidP="004A4C01">
            <w:pPr>
              <w:autoSpaceDE w:val="0"/>
              <w:autoSpaceDN w:val="0"/>
              <w:adjustRightInd w:val="0"/>
              <w:spacing w:line="267" w:lineRule="exact"/>
              <w:jc w:val="left"/>
              <w:rPr>
                <w:ins w:id="1664" w:author="wincol" w:date="2016-04-15T14:32:00Z"/>
                <w:rFonts w:ascii="宋体" w:cs="宋体"/>
                <w:kern w:val="0"/>
                <w:sz w:val="20"/>
                <w:szCs w:val="20"/>
              </w:rPr>
            </w:pPr>
            <w:ins w:id="1665" w:author="wincol" w:date="2016-04-15T14:32:00Z">
              <w:r w:rsidRPr="00A560D3">
                <w:rPr>
                  <w:rFonts w:ascii="宋体" w:cs="宋体"/>
                  <w:kern w:val="0"/>
                  <w:sz w:val="20"/>
                  <w:szCs w:val="20"/>
                </w:rPr>
                <w:t>MERCHANTID</w:t>
              </w:r>
            </w:ins>
          </w:p>
        </w:tc>
        <w:tc>
          <w:tcPr>
            <w:tcW w:w="1701" w:type="dxa"/>
          </w:tcPr>
          <w:p w14:paraId="3D871BEF" w14:textId="77777777" w:rsidR="00AD2402" w:rsidRPr="00A560D3" w:rsidRDefault="00AD2402" w:rsidP="004A4C01">
            <w:pPr>
              <w:autoSpaceDE w:val="0"/>
              <w:autoSpaceDN w:val="0"/>
              <w:adjustRightInd w:val="0"/>
              <w:spacing w:line="267" w:lineRule="exact"/>
              <w:jc w:val="left"/>
              <w:rPr>
                <w:ins w:id="1666" w:author="wincol" w:date="2016-04-15T14:32:00Z"/>
                <w:rFonts w:ascii="宋体" w:cs="宋体"/>
                <w:kern w:val="0"/>
                <w:sz w:val="20"/>
                <w:szCs w:val="20"/>
              </w:rPr>
            </w:pPr>
            <w:ins w:id="1667" w:author="wincol" w:date="2016-04-15T14:32:00Z">
              <w:r w:rsidRPr="00A560D3">
                <w:rPr>
                  <w:rFonts w:ascii="宋体" w:cs="宋体" w:hint="eastAsia"/>
                  <w:kern w:val="0"/>
                  <w:sz w:val="20"/>
                  <w:szCs w:val="20"/>
                </w:rPr>
                <w:t>商户唯一标识</w:t>
              </w:r>
            </w:ins>
          </w:p>
        </w:tc>
        <w:tc>
          <w:tcPr>
            <w:tcW w:w="850" w:type="dxa"/>
          </w:tcPr>
          <w:p w14:paraId="034772C6" w14:textId="77777777" w:rsidR="00AD2402" w:rsidRPr="00A560D3" w:rsidRDefault="00AD2402" w:rsidP="004A4C01">
            <w:pPr>
              <w:autoSpaceDE w:val="0"/>
              <w:autoSpaceDN w:val="0"/>
              <w:adjustRightInd w:val="0"/>
              <w:spacing w:line="267" w:lineRule="exact"/>
              <w:jc w:val="left"/>
              <w:rPr>
                <w:ins w:id="1668" w:author="wincol" w:date="2016-04-15T14:32:00Z"/>
                <w:rFonts w:ascii="宋体" w:cs="宋体"/>
                <w:kern w:val="0"/>
                <w:sz w:val="20"/>
                <w:szCs w:val="20"/>
              </w:rPr>
            </w:pPr>
            <w:ins w:id="1669" w:author="wincol" w:date="2016-04-15T14:32:00Z">
              <w:r>
                <w:rPr>
                  <w:rFonts w:ascii="宋体" w:cs="宋体" w:hint="eastAsia"/>
                  <w:kern w:val="0"/>
                  <w:sz w:val="20"/>
                  <w:szCs w:val="20"/>
                </w:rPr>
                <w:t>C</w:t>
              </w:r>
              <w:r w:rsidRPr="00A560D3">
                <w:rPr>
                  <w:rFonts w:ascii="宋体" w:cs="宋体"/>
                  <w:kern w:val="0"/>
                  <w:sz w:val="20"/>
                  <w:szCs w:val="20"/>
                </w:rPr>
                <w:t>(32)</w:t>
              </w:r>
            </w:ins>
          </w:p>
        </w:tc>
        <w:tc>
          <w:tcPr>
            <w:tcW w:w="709" w:type="dxa"/>
          </w:tcPr>
          <w:p w14:paraId="670ACC53" w14:textId="77777777" w:rsidR="00AD2402" w:rsidRPr="00A560D3" w:rsidRDefault="00AD2402" w:rsidP="004A4C01">
            <w:pPr>
              <w:autoSpaceDE w:val="0"/>
              <w:autoSpaceDN w:val="0"/>
              <w:adjustRightInd w:val="0"/>
              <w:spacing w:line="267" w:lineRule="exact"/>
              <w:jc w:val="left"/>
              <w:rPr>
                <w:ins w:id="1670" w:author="wincol" w:date="2016-04-15T14:32:00Z"/>
                <w:rFonts w:ascii="宋体" w:cs="宋体"/>
                <w:kern w:val="0"/>
                <w:sz w:val="20"/>
                <w:szCs w:val="20"/>
              </w:rPr>
            </w:pPr>
            <w:ins w:id="1671" w:author="wincol" w:date="2016-04-15T14:32:00Z">
              <w:r>
                <w:rPr>
                  <w:rFonts w:ascii="宋体" w:cs="宋体" w:hint="eastAsia"/>
                  <w:kern w:val="0"/>
                  <w:sz w:val="20"/>
                  <w:szCs w:val="20"/>
                </w:rPr>
                <w:t>否</w:t>
              </w:r>
            </w:ins>
          </w:p>
        </w:tc>
        <w:tc>
          <w:tcPr>
            <w:tcW w:w="1861" w:type="dxa"/>
          </w:tcPr>
          <w:p w14:paraId="244D876A" w14:textId="77777777" w:rsidR="00AD2402" w:rsidRPr="00A560D3" w:rsidRDefault="00AD2402" w:rsidP="004A4C01">
            <w:pPr>
              <w:autoSpaceDE w:val="0"/>
              <w:autoSpaceDN w:val="0"/>
              <w:adjustRightInd w:val="0"/>
              <w:spacing w:line="267" w:lineRule="exact"/>
              <w:jc w:val="left"/>
              <w:rPr>
                <w:ins w:id="1672" w:author="wincol" w:date="2016-04-15T14:32:00Z"/>
                <w:rFonts w:ascii="宋体" w:cs="宋体"/>
                <w:kern w:val="0"/>
                <w:sz w:val="20"/>
                <w:szCs w:val="20"/>
              </w:rPr>
            </w:pPr>
            <w:ins w:id="1673" w:author="wincol" w:date="2016-04-15T14:32:00Z">
              <w:r w:rsidRPr="00A560D3">
                <w:rPr>
                  <w:rFonts w:ascii="宋体" w:cs="宋体" w:hint="eastAsia"/>
                  <w:kern w:val="0"/>
                  <w:sz w:val="20"/>
                  <w:szCs w:val="20"/>
                </w:rPr>
                <w:t>银行统一提供</w:t>
              </w:r>
            </w:ins>
          </w:p>
        </w:tc>
      </w:tr>
      <w:tr w:rsidR="00AD2402" w14:paraId="2BFF5C48" w14:textId="77777777" w:rsidTr="004A4C01">
        <w:trPr>
          <w:cantSplit/>
          <w:trHeight w:val="290"/>
          <w:ins w:id="1674" w:author="wincol" w:date="2016-04-15T14:32:00Z"/>
        </w:trPr>
        <w:tc>
          <w:tcPr>
            <w:tcW w:w="761" w:type="dxa"/>
            <w:vMerge/>
          </w:tcPr>
          <w:p w14:paraId="2B871AD6" w14:textId="77777777" w:rsidR="00AD2402" w:rsidRDefault="00AD2402" w:rsidP="004A4C01">
            <w:pPr>
              <w:jc w:val="center"/>
              <w:rPr>
                <w:ins w:id="1675" w:author="wincol" w:date="2016-04-15T14:32:00Z"/>
                <w:rFonts w:ascii="宋体" w:hAnsi="宋体"/>
              </w:rPr>
            </w:pPr>
          </w:p>
        </w:tc>
        <w:tc>
          <w:tcPr>
            <w:tcW w:w="1899" w:type="dxa"/>
          </w:tcPr>
          <w:p w14:paraId="791D606D" w14:textId="77777777" w:rsidR="00AD2402" w:rsidRPr="00A560D3" w:rsidRDefault="00AD2402" w:rsidP="004A4C01">
            <w:pPr>
              <w:autoSpaceDE w:val="0"/>
              <w:autoSpaceDN w:val="0"/>
              <w:adjustRightInd w:val="0"/>
              <w:spacing w:line="267" w:lineRule="exact"/>
              <w:jc w:val="left"/>
              <w:rPr>
                <w:ins w:id="1676" w:author="wincol" w:date="2016-04-15T14:32:00Z"/>
                <w:rFonts w:ascii="宋体" w:cs="宋体"/>
                <w:kern w:val="0"/>
                <w:sz w:val="20"/>
                <w:szCs w:val="20"/>
              </w:rPr>
            </w:pPr>
            <w:ins w:id="1677" w:author="wincol" w:date="2016-04-15T14:32:00Z">
              <w:r w:rsidRPr="00A560D3">
                <w:rPr>
                  <w:rFonts w:ascii="宋体" w:cs="宋体"/>
                  <w:kern w:val="0"/>
                  <w:sz w:val="20"/>
                  <w:szCs w:val="20"/>
                </w:rPr>
                <w:t>BANKID</w:t>
              </w:r>
            </w:ins>
          </w:p>
        </w:tc>
        <w:tc>
          <w:tcPr>
            <w:tcW w:w="1701" w:type="dxa"/>
          </w:tcPr>
          <w:p w14:paraId="770929E2" w14:textId="77777777" w:rsidR="00AD2402" w:rsidRPr="00A560D3" w:rsidRDefault="00AD2402" w:rsidP="004A4C01">
            <w:pPr>
              <w:autoSpaceDE w:val="0"/>
              <w:autoSpaceDN w:val="0"/>
              <w:adjustRightInd w:val="0"/>
              <w:spacing w:line="267" w:lineRule="exact"/>
              <w:jc w:val="left"/>
              <w:rPr>
                <w:ins w:id="1678" w:author="wincol" w:date="2016-04-15T14:32:00Z"/>
                <w:rFonts w:ascii="宋体" w:cs="宋体"/>
                <w:kern w:val="0"/>
                <w:sz w:val="20"/>
                <w:szCs w:val="20"/>
              </w:rPr>
            </w:pPr>
            <w:ins w:id="1679" w:author="wincol" w:date="2016-04-15T14:32:00Z">
              <w:r>
                <w:rPr>
                  <w:rFonts w:ascii="宋体" w:cs="宋体" w:hint="eastAsia"/>
                  <w:kern w:val="0"/>
                  <w:sz w:val="20"/>
                  <w:szCs w:val="20"/>
                </w:rPr>
                <w:t>银行标识</w:t>
              </w:r>
            </w:ins>
          </w:p>
        </w:tc>
        <w:tc>
          <w:tcPr>
            <w:tcW w:w="850" w:type="dxa"/>
          </w:tcPr>
          <w:p w14:paraId="3598BFB5" w14:textId="77777777" w:rsidR="00AD2402" w:rsidRPr="00A560D3" w:rsidRDefault="00AD2402" w:rsidP="004A4C01">
            <w:pPr>
              <w:autoSpaceDE w:val="0"/>
              <w:autoSpaceDN w:val="0"/>
              <w:adjustRightInd w:val="0"/>
              <w:spacing w:line="267" w:lineRule="exact"/>
              <w:jc w:val="left"/>
              <w:rPr>
                <w:ins w:id="1680" w:author="wincol" w:date="2016-04-15T14:32:00Z"/>
                <w:rFonts w:ascii="宋体" w:cs="宋体"/>
                <w:kern w:val="0"/>
                <w:sz w:val="20"/>
                <w:szCs w:val="20"/>
              </w:rPr>
            </w:pPr>
            <w:ins w:id="1681" w:author="wincol" w:date="2016-04-15T14:32: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6</w:t>
              </w:r>
              <w:r w:rsidRPr="00A560D3">
                <w:rPr>
                  <w:rFonts w:ascii="宋体" w:cs="宋体"/>
                  <w:kern w:val="0"/>
                  <w:sz w:val="20"/>
                  <w:szCs w:val="20"/>
                </w:rPr>
                <w:t>)</w:t>
              </w:r>
            </w:ins>
          </w:p>
        </w:tc>
        <w:tc>
          <w:tcPr>
            <w:tcW w:w="709" w:type="dxa"/>
          </w:tcPr>
          <w:p w14:paraId="3FFF5F4A" w14:textId="77777777" w:rsidR="00AD2402" w:rsidRPr="00A560D3" w:rsidRDefault="00AD2402" w:rsidP="004A4C01">
            <w:pPr>
              <w:autoSpaceDE w:val="0"/>
              <w:autoSpaceDN w:val="0"/>
              <w:adjustRightInd w:val="0"/>
              <w:spacing w:line="267" w:lineRule="exact"/>
              <w:jc w:val="left"/>
              <w:rPr>
                <w:ins w:id="1682" w:author="wincol" w:date="2016-04-15T14:32:00Z"/>
                <w:rFonts w:ascii="宋体" w:cs="宋体"/>
                <w:kern w:val="0"/>
                <w:sz w:val="20"/>
                <w:szCs w:val="20"/>
              </w:rPr>
            </w:pPr>
            <w:ins w:id="1683" w:author="wincol" w:date="2016-04-15T14:32:00Z">
              <w:r>
                <w:rPr>
                  <w:rFonts w:ascii="宋体" w:cs="宋体" w:hint="eastAsia"/>
                  <w:kern w:val="0"/>
                  <w:sz w:val="20"/>
                  <w:szCs w:val="20"/>
                </w:rPr>
                <w:t>否</w:t>
              </w:r>
            </w:ins>
          </w:p>
        </w:tc>
        <w:tc>
          <w:tcPr>
            <w:tcW w:w="1861" w:type="dxa"/>
          </w:tcPr>
          <w:p w14:paraId="42F7803C" w14:textId="77777777" w:rsidR="00AD2402" w:rsidRPr="00A560D3" w:rsidRDefault="00AD2402" w:rsidP="004A4C01">
            <w:pPr>
              <w:autoSpaceDE w:val="0"/>
              <w:autoSpaceDN w:val="0"/>
              <w:adjustRightInd w:val="0"/>
              <w:spacing w:line="267" w:lineRule="exact"/>
              <w:jc w:val="left"/>
              <w:rPr>
                <w:ins w:id="1684" w:author="wincol" w:date="2016-04-15T14:32:00Z"/>
                <w:rFonts w:ascii="宋体" w:cs="宋体"/>
                <w:kern w:val="0"/>
                <w:sz w:val="20"/>
                <w:szCs w:val="20"/>
              </w:rPr>
            </w:pPr>
            <w:ins w:id="1685" w:author="wincol" w:date="2016-04-15T14:32:00Z">
              <w:r w:rsidRPr="00A560D3">
                <w:rPr>
                  <w:rFonts w:ascii="宋体" w:cs="宋体" w:hint="eastAsia"/>
                  <w:kern w:val="0"/>
                  <w:sz w:val="20"/>
                  <w:szCs w:val="20"/>
                </w:rPr>
                <w:t>固定值：</w:t>
              </w:r>
              <w:r w:rsidRPr="00A560D3">
                <w:rPr>
                  <w:rFonts w:ascii="宋体" w:cs="宋体"/>
                  <w:kern w:val="0"/>
                  <w:sz w:val="20"/>
                  <w:szCs w:val="20"/>
                </w:rPr>
                <w:t>GHB</w:t>
              </w:r>
            </w:ins>
          </w:p>
        </w:tc>
      </w:tr>
      <w:tr w:rsidR="00E21404" w14:paraId="62DD433F" w14:textId="77777777" w:rsidTr="004A4C01">
        <w:trPr>
          <w:cantSplit/>
          <w:trHeight w:val="290"/>
          <w:ins w:id="1686" w:author="wincol" w:date="2016-04-18T16:04:00Z"/>
        </w:trPr>
        <w:tc>
          <w:tcPr>
            <w:tcW w:w="761" w:type="dxa"/>
            <w:vMerge/>
          </w:tcPr>
          <w:p w14:paraId="7E8411DD" w14:textId="77777777" w:rsidR="00E21404" w:rsidRDefault="00E21404" w:rsidP="004A4C01">
            <w:pPr>
              <w:jc w:val="center"/>
              <w:rPr>
                <w:ins w:id="1687" w:author="wincol" w:date="2016-04-18T16:04:00Z"/>
                <w:rFonts w:ascii="宋体" w:hAnsi="宋体"/>
              </w:rPr>
            </w:pPr>
          </w:p>
        </w:tc>
        <w:tc>
          <w:tcPr>
            <w:tcW w:w="1899" w:type="dxa"/>
          </w:tcPr>
          <w:p w14:paraId="2BAE5814" w14:textId="77777777" w:rsidR="00E21404" w:rsidRPr="00A560D3" w:rsidRDefault="00E21404" w:rsidP="004A4C01">
            <w:pPr>
              <w:autoSpaceDE w:val="0"/>
              <w:autoSpaceDN w:val="0"/>
              <w:adjustRightInd w:val="0"/>
              <w:spacing w:line="267" w:lineRule="exact"/>
              <w:jc w:val="left"/>
              <w:rPr>
                <w:ins w:id="1688" w:author="wincol" w:date="2016-04-18T16:04:00Z"/>
                <w:rFonts w:ascii="宋体" w:cs="宋体"/>
                <w:kern w:val="0"/>
                <w:sz w:val="20"/>
                <w:szCs w:val="20"/>
              </w:rPr>
            </w:pPr>
            <w:ins w:id="1689" w:author="wincol" w:date="2016-04-18T16:04:00Z">
              <w:r w:rsidRPr="00A560D3">
                <w:rPr>
                  <w:rFonts w:ascii="宋体" w:cs="宋体"/>
                  <w:kern w:val="0"/>
                  <w:sz w:val="20"/>
                  <w:szCs w:val="20"/>
                </w:rPr>
                <w:t>TRANSCODE</w:t>
              </w:r>
            </w:ins>
          </w:p>
        </w:tc>
        <w:tc>
          <w:tcPr>
            <w:tcW w:w="1701" w:type="dxa"/>
          </w:tcPr>
          <w:p w14:paraId="5A75B66E" w14:textId="77777777" w:rsidR="00E21404" w:rsidRDefault="00E21404" w:rsidP="004A4C01">
            <w:pPr>
              <w:autoSpaceDE w:val="0"/>
              <w:autoSpaceDN w:val="0"/>
              <w:adjustRightInd w:val="0"/>
              <w:spacing w:line="267" w:lineRule="exact"/>
              <w:jc w:val="left"/>
              <w:rPr>
                <w:ins w:id="1690" w:author="wincol" w:date="2016-04-18T16:04:00Z"/>
                <w:rFonts w:ascii="宋体" w:cs="宋体"/>
                <w:kern w:val="0"/>
                <w:sz w:val="20"/>
                <w:szCs w:val="20"/>
              </w:rPr>
            </w:pPr>
            <w:ins w:id="1691" w:author="wincol" w:date="2016-04-18T16:04:00Z">
              <w:r w:rsidRPr="00A560D3">
                <w:rPr>
                  <w:rFonts w:ascii="宋体" w:cs="宋体" w:hint="eastAsia"/>
                  <w:kern w:val="0"/>
                  <w:sz w:val="20"/>
                  <w:szCs w:val="20"/>
                </w:rPr>
                <w:t>交易码</w:t>
              </w:r>
            </w:ins>
          </w:p>
        </w:tc>
        <w:tc>
          <w:tcPr>
            <w:tcW w:w="850" w:type="dxa"/>
          </w:tcPr>
          <w:p w14:paraId="70E47885" w14:textId="77777777" w:rsidR="00E21404" w:rsidRDefault="00E21404" w:rsidP="004A4C01">
            <w:pPr>
              <w:autoSpaceDE w:val="0"/>
              <w:autoSpaceDN w:val="0"/>
              <w:adjustRightInd w:val="0"/>
              <w:spacing w:line="267" w:lineRule="exact"/>
              <w:jc w:val="left"/>
              <w:rPr>
                <w:ins w:id="1692" w:author="wincol" w:date="2016-04-18T16:04:00Z"/>
                <w:rFonts w:ascii="宋体" w:cs="宋体"/>
                <w:kern w:val="0"/>
                <w:sz w:val="20"/>
                <w:szCs w:val="20"/>
              </w:rPr>
            </w:pPr>
            <w:ins w:id="1693" w:author="wincol" w:date="2016-04-18T16:04: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60</w:t>
              </w:r>
              <w:r w:rsidRPr="00A560D3">
                <w:rPr>
                  <w:rFonts w:ascii="宋体" w:cs="宋体"/>
                  <w:kern w:val="0"/>
                  <w:sz w:val="20"/>
                  <w:szCs w:val="20"/>
                </w:rPr>
                <w:t>)</w:t>
              </w:r>
            </w:ins>
          </w:p>
        </w:tc>
        <w:tc>
          <w:tcPr>
            <w:tcW w:w="709" w:type="dxa"/>
          </w:tcPr>
          <w:p w14:paraId="07F06900" w14:textId="77777777" w:rsidR="00E21404" w:rsidRDefault="00E21404" w:rsidP="004A4C01">
            <w:pPr>
              <w:autoSpaceDE w:val="0"/>
              <w:autoSpaceDN w:val="0"/>
              <w:adjustRightInd w:val="0"/>
              <w:spacing w:line="267" w:lineRule="exact"/>
              <w:jc w:val="left"/>
              <w:rPr>
                <w:ins w:id="1694" w:author="wincol" w:date="2016-04-18T16:04:00Z"/>
                <w:rFonts w:ascii="宋体" w:cs="宋体"/>
                <w:kern w:val="0"/>
                <w:sz w:val="20"/>
                <w:szCs w:val="20"/>
              </w:rPr>
            </w:pPr>
            <w:ins w:id="1695" w:author="wincol" w:date="2016-04-18T16:04:00Z">
              <w:r w:rsidRPr="000F2CC0">
                <w:rPr>
                  <w:rFonts w:ascii="宋体" w:cs="宋体" w:hint="eastAsia"/>
                  <w:kern w:val="0"/>
                  <w:sz w:val="20"/>
                  <w:szCs w:val="20"/>
                </w:rPr>
                <w:t>否</w:t>
              </w:r>
            </w:ins>
          </w:p>
        </w:tc>
        <w:tc>
          <w:tcPr>
            <w:tcW w:w="1861" w:type="dxa"/>
          </w:tcPr>
          <w:p w14:paraId="2CF8E105" w14:textId="77777777" w:rsidR="00E21404" w:rsidRPr="00A560D3" w:rsidRDefault="00E21404" w:rsidP="004A4C01">
            <w:pPr>
              <w:autoSpaceDE w:val="0"/>
              <w:autoSpaceDN w:val="0"/>
              <w:adjustRightInd w:val="0"/>
              <w:spacing w:line="267" w:lineRule="exact"/>
              <w:jc w:val="left"/>
              <w:rPr>
                <w:ins w:id="1696" w:author="wincol" w:date="2016-04-18T16:04:00Z"/>
                <w:rFonts w:ascii="宋体" w:cs="宋体"/>
                <w:kern w:val="0"/>
                <w:sz w:val="20"/>
                <w:szCs w:val="20"/>
              </w:rPr>
            </w:pPr>
            <w:ins w:id="1697" w:author="wincol" w:date="2016-04-18T16:04:00Z">
              <w:r>
                <w:rPr>
                  <w:rFonts w:ascii="宋体" w:cs="宋体" w:hint="eastAsia"/>
                  <w:kern w:val="0"/>
                  <w:sz w:val="20"/>
                  <w:szCs w:val="20"/>
                </w:rPr>
                <w:t>OGWR0003</w:t>
              </w:r>
            </w:ins>
          </w:p>
        </w:tc>
      </w:tr>
      <w:tr w:rsidR="00AD2402" w14:paraId="2676085E" w14:textId="77777777" w:rsidTr="004A4C01">
        <w:trPr>
          <w:cantSplit/>
          <w:trHeight w:val="290"/>
          <w:ins w:id="1698" w:author="wincol" w:date="2016-04-15T14:32:00Z"/>
        </w:trPr>
        <w:tc>
          <w:tcPr>
            <w:tcW w:w="761" w:type="dxa"/>
            <w:vMerge/>
          </w:tcPr>
          <w:p w14:paraId="5D69BE32" w14:textId="77777777" w:rsidR="00AD2402" w:rsidRDefault="00AD2402" w:rsidP="004A4C01">
            <w:pPr>
              <w:jc w:val="center"/>
              <w:rPr>
                <w:ins w:id="1699" w:author="wincol" w:date="2016-04-15T14:32:00Z"/>
                <w:rFonts w:ascii="宋体" w:hAnsi="宋体"/>
              </w:rPr>
            </w:pPr>
          </w:p>
        </w:tc>
        <w:tc>
          <w:tcPr>
            <w:tcW w:w="7020" w:type="dxa"/>
            <w:gridSpan w:val="5"/>
          </w:tcPr>
          <w:p w14:paraId="3CB27D19" w14:textId="77777777" w:rsidR="00AD2402" w:rsidRPr="00EA7B55" w:rsidRDefault="00AD2402" w:rsidP="004A4C01">
            <w:pPr>
              <w:autoSpaceDE w:val="0"/>
              <w:autoSpaceDN w:val="0"/>
              <w:adjustRightInd w:val="0"/>
              <w:spacing w:line="267" w:lineRule="exact"/>
              <w:jc w:val="left"/>
              <w:rPr>
                <w:ins w:id="1700" w:author="wincol" w:date="2016-04-15T14:32:00Z"/>
                <w:rFonts w:ascii="宋体" w:cs="宋体"/>
                <w:kern w:val="0"/>
                <w:sz w:val="20"/>
                <w:szCs w:val="20"/>
              </w:rPr>
            </w:pPr>
            <w:ins w:id="1701" w:author="wincol" w:date="2016-04-15T14:32:00Z">
              <w:r w:rsidRPr="00A710BB">
                <w:rPr>
                  <w:rFonts w:ascii="宋体" w:cs="宋体" w:hint="eastAsia"/>
                  <w:kern w:val="0"/>
                  <w:sz w:val="20"/>
                  <w:szCs w:val="20"/>
                </w:rPr>
                <w:t>数据</w:t>
              </w:r>
              <w:r>
                <w:rPr>
                  <w:rFonts w:ascii="宋体" w:cs="宋体" w:hint="eastAsia"/>
                  <w:kern w:val="0"/>
                  <w:sz w:val="20"/>
                  <w:szCs w:val="20"/>
                </w:rPr>
                <w:t>加密</w:t>
              </w:r>
              <w:r w:rsidRPr="00A710BB">
                <w:rPr>
                  <w:rFonts w:ascii="宋体" w:cs="宋体" w:hint="eastAsia"/>
                  <w:kern w:val="0"/>
                  <w:sz w:val="20"/>
                  <w:szCs w:val="20"/>
                </w:rPr>
                <w:t>域</w:t>
              </w:r>
              <w:r>
                <w:rPr>
                  <w:rFonts w:ascii="宋体" w:cs="宋体" w:hint="eastAsia"/>
                  <w:kern w:val="0"/>
                  <w:sz w:val="20"/>
                  <w:szCs w:val="20"/>
                </w:rPr>
                <w:t>都放到</w:t>
              </w:r>
              <w:r w:rsidRPr="00FC1B2B">
                <w:rPr>
                  <w:rFonts w:ascii="宋体" w:cs="宋体"/>
                  <w:kern w:val="0"/>
                  <w:sz w:val="20"/>
                  <w:szCs w:val="20"/>
                </w:rPr>
                <w:t>XMLPARA</w:t>
              </w:r>
              <w:r w:rsidRPr="00FC1B2B">
                <w:rPr>
                  <w:rFonts w:ascii="宋体" w:cs="宋体" w:hint="eastAsia"/>
                  <w:kern w:val="0"/>
                  <w:sz w:val="20"/>
                  <w:szCs w:val="20"/>
                </w:rPr>
                <w:t>里面</w:t>
              </w:r>
            </w:ins>
          </w:p>
        </w:tc>
      </w:tr>
      <w:tr w:rsidR="00AD2402" w14:paraId="657A4126" w14:textId="77777777" w:rsidTr="004A4C01">
        <w:trPr>
          <w:cantSplit/>
          <w:trHeight w:val="139"/>
          <w:ins w:id="1702" w:author="wincol" w:date="2016-04-15T14:32:00Z"/>
        </w:trPr>
        <w:tc>
          <w:tcPr>
            <w:tcW w:w="761" w:type="dxa"/>
            <w:vMerge/>
          </w:tcPr>
          <w:p w14:paraId="192BC149" w14:textId="77777777" w:rsidR="00AD2402" w:rsidRDefault="00AD2402" w:rsidP="004A4C01">
            <w:pPr>
              <w:rPr>
                <w:ins w:id="1703" w:author="wincol" w:date="2016-04-15T14:32:00Z"/>
                <w:rFonts w:ascii="宋体" w:hAnsi="宋体"/>
              </w:rPr>
            </w:pPr>
          </w:p>
        </w:tc>
        <w:tc>
          <w:tcPr>
            <w:tcW w:w="1899" w:type="dxa"/>
          </w:tcPr>
          <w:p w14:paraId="3EA2DDC5" w14:textId="77777777" w:rsidR="00AD2402" w:rsidRPr="00A560D3" w:rsidRDefault="00AD2402" w:rsidP="004A4C01">
            <w:pPr>
              <w:autoSpaceDE w:val="0"/>
              <w:autoSpaceDN w:val="0"/>
              <w:adjustRightInd w:val="0"/>
              <w:spacing w:line="267" w:lineRule="exact"/>
              <w:jc w:val="left"/>
              <w:rPr>
                <w:ins w:id="1704" w:author="wincol" w:date="2016-04-15T14:32:00Z"/>
                <w:rFonts w:ascii="宋体" w:cs="宋体"/>
                <w:kern w:val="0"/>
                <w:sz w:val="20"/>
                <w:szCs w:val="20"/>
              </w:rPr>
            </w:pPr>
            <w:ins w:id="1705" w:author="wincol" w:date="2016-04-15T14:32:00Z">
              <w:r w:rsidRPr="00A560D3">
                <w:rPr>
                  <w:rFonts w:ascii="宋体" w:cs="宋体"/>
                  <w:kern w:val="0"/>
                  <w:sz w:val="20"/>
                  <w:szCs w:val="20"/>
                </w:rPr>
                <w:t>OLDREQSEQNO</w:t>
              </w:r>
            </w:ins>
          </w:p>
        </w:tc>
        <w:tc>
          <w:tcPr>
            <w:tcW w:w="1701" w:type="dxa"/>
          </w:tcPr>
          <w:p w14:paraId="092296A7" w14:textId="77777777" w:rsidR="00AD2402" w:rsidRPr="00A560D3" w:rsidRDefault="00AD2402" w:rsidP="004A4C01">
            <w:pPr>
              <w:autoSpaceDE w:val="0"/>
              <w:autoSpaceDN w:val="0"/>
              <w:adjustRightInd w:val="0"/>
              <w:spacing w:line="281" w:lineRule="exact"/>
              <w:ind w:left="108"/>
              <w:jc w:val="left"/>
              <w:rPr>
                <w:ins w:id="1706" w:author="wincol" w:date="2016-04-15T14:32:00Z"/>
                <w:rFonts w:ascii="宋体" w:cs="宋体"/>
                <w:kern w:val="0"/>
                <w:sz w:val="20"/>
                <w:szCs w:val="20"/>
              </w:rPr>
            </w:pPr>
            <w:ins w:id="1707" w:author="wincol" w:date="2016-04-15T14:32:00Z">
              <w:r w:rsidRPr="00A560D3">
                <w:rPr>
                  <w:rFonts w:ascii="宋体" w:cs="宋体" w:hint="eastAsia"/>
                  <w:kern w:val="0"/>
                  <w:sz w:val="20"/>
                  <w:szCs w:val="20"/>
                </w:rPr>
                <w:t>原交易流水号</w:t>
              </w:r>
            </w:ins>
          </w:p>
        </w:tc>
        <w:tc>
          <w:tcPr>
            <w:tcW w:w="850" w:type="dxa"/>
          </w:tcPr>
          <w:p w14:paraId="0EFA2E1B" w14:textId="77777777" w:rsidR="00AD2402" w:rsidRDefault="00AD2402" w:rsidP="001C524E">
            <w:pPr>
              <w:autoSpaceDE w:val="0"/>
              <w:autoSpaceDN w:val="0"/>
              <w:adjustRightInd w:val="0"/>
              <w:spacing w:line="281" w:lineRule="exact"/>
              <w:jc w:val="left"/>
              <w:rPr>
                <w:ins w:id="1708" w:author="wincol" w:date="2016-04-15T14:32:00Z"/>
                <w:rFonts w:ascii="宋体" w:cs="宋体"/>
                <w:kern w:val="0"/>
                <w:sz w:val="20"/>
                <w:szCs w:val="20"/>
              </w:rPr>
            </w:pPr>
            <w:ins w:id="1709" w:author="wincol" w:date="2016-04-15T14:32:00Z">
              <w:r>
                <w:rPr>
                  <w:rFonts w:ascii="宋体" w:cs="宋体" w:hint="eastAsia"/>
                  <w:kern w:val="0"/>
                  <w:sz w:val="20"/>
                  <w:szCs w:val="20"/>
                </w:rPr>
                <w:t>C</w:t>
              </w:r>
              <w:r w:rsidRPr="00A560D3">
                <w:rPr>
                  <w:rFonts w:ascii="宋体" w:cs="宋体"/>
                  <w:kern w:val="0"/>
                  <w:sz w:val="20"/>
                  <w:szCs w:val="20"/>
                </w:rPr>
                <w:t>(</w:t>
              </w:r>
            </w:ins>
            <w:ins w:id="1710" w:author="wincol" w:date="2016-06-12T18:41:00Z">
              <w:r w:rsidR="001C524E">
                <w:rPr>
                  <w:rFonts w:ascii="宋体" w:cs="宋体" w:hint="eastAsia"/>
                  <w:kern w:val="0"/>
                  <w:sz w:val="20"/>
                  <w:szCs w:val="20"/>
                </w:rPr>
                <w:t>28</w:t>
              </w:r>
            </w:ins>
            <w:ins w:id="1711" w:author="wincol" w:date="2016-04-15T14:32:00Z">
              <w:r w:rsidRPr="00A560D3">
                <w:rPr>
                  <w:rFonts w:ascii="宋体" w:cs="宋体"/>
                  <w:kern w:val="0"/>
                  <w:sz w:val="20"/>
                  <w:szCs w:val="20"/>
                </w:rPr>
                <w:t>)</w:t>
              </w:r>
            </w:ins>
          </w:p>
        </w:tc>
        <w:tc>
          <w:tcPr>
            <w:tcW w:w="709" w:type="dxa"/>
          </w:tcPr>
          <w:p w14:paraId="2EC78672" w14:textId="77777777" w:rsidR="00AD2402" w:rsidRDefault="00AD2402" w:rsidP="004A4C01">
            <w:pPr>
              <w:rPr>
                <w:ins w:id="1712" w:author="wincol" w:date="2016-04-15T14:32:00Z"/>
              </w:rPr>
            </w:pPr>
            <w:ins w:id="1713" w:author="wincol" w:date="2016-04-15T14:32:00Z">
              <w:r w:rsidRPr="000F2CC0">
                <w:rPr>
                  <w:rFonts w:ascii="宋体" w:cs="宋体" w:hint="eastAsia"/>
                  <w:kern w:val="0"/>
                  <w:sz w:val="20"/>
                  <w:szCs w:val="20"/>
                </w:rPr>
                <w:t>否</w:t>
              </w:r>
            </w:ins>
          </w:p>
        </w:tc>
        <w:tc>
          <w:tcPr>
            <w:tcW w:w="1861" w:type="dxa"/>
          </w:tcPr>
          <w:p w14:paraId="377D8594" w14:textId="77777777" w:rsidR="00AD2402" w:rsidRPr="00A560D3" w:rsidRDefault="00AD2402" w:rsidP="004A4C01">
            <w:pPr>
              <w:autoSpaceDE w:val="0"/>
              <w:autoSpaceDN w:val="0"/>
              <w:adjustRightInd w:val="0"/>
              <w:spacing w:line="267" w:lineRule="exact"/>
              <w:ind w:left="107"/>
              <w:jc w:val="left"/>
              <w:rPr>
                <w:ins w:id="1714" w:author="wincol" w:date="2016-04-15T14:32:00Z"/>
                <w:rFonts w:ascii="宋体" w:cs="宋体"/>
                <w:kern w:val="0"/>
                <w:sz w:val="20"/>
                <w:szCs w:val="20"/>
              </w:rPr>
            </w:pPr>
          </w:p>
        </w:tc>
      </w:tr>
      <w:tr w:rsidR="005D2F2E" w14:paraId="35B8E8D4" w14:textId="77777777" w:rsidTr="004A4C01">
        <w:trPr>
          <w:cantSplit/>
          <w:trHeight w:val="139"/>
          <w:ins w:id="1715" w:author="wincol" w:date="2016-04-15T14:32:00Z"/>
        </w:trPr>
        <w:tc>
          <w:tcPr>
            <w:tcW w:w="761" w:type="dxa"/>
            <w:vMerge/>
          </w:tcPr>
          <w:p w14:paraId="1E224C76" w14:textId="77777777" w:rsidR="005D2F2E" w:rsidRDefault="005D2F2E" w:rsidP="004A4C01">
            <w:pPr>
              <w:rPr>
                <w:ins w:id="1716" w:author="wincol" w:date="2016-04-15T14:32:00Z"/>
                <w:rFonts w:ascii="宋体" w:hAnsi="宋体"/>
              </w:rPr>
            </w:pPr>
          </w:p>
        </w:tc>
        <w:tc>
          <w:tcPr>
            <w:tcW w:w="1899" w:type="dxa"/>
          </w:tcPr>
          <w:p w14:paraId="24DC15CC" w14:textId="77777777" w:rsidR="005D2F2E" w:rsidRPr="00092A78" w:rsidDel="00091048" w:rsidRDefault="005D2F2E" w:rsidP="004A4C01">
            <w:pPr>
              <w:autoSpaceDE w:val="0"/>
              <w:autoSpaceDN w:val="0"/>
              <w:adjustRightInd w:val="0"/>
              <w:spacing w:line="267" w:lineRule="exact"/>
              <w:jc w:val="left"/>
              <w:rPr>
                <w:ins w:id="1717" w:author="wincol" w:date="2016-04-15T14:32:00Z"/>
                <w:rFonts w:ascii="宋体" w:cs="宋体"/>
                <w:kern w:val="0"/>
                <w:sz w:val="20"/>
                <w:szCs w:val="20"/>
              </w:rPr>
            </w:pPr>
            <w:ins w:id="1718" w:author="wincol" w:date="2016-05-16T15:58:00Z">
              <w:r>
                <w:rPr>
                  <w:rFonts w:ascii="宋体" w:cs="宋体" w:hint="eastAsia"/>
                  <w:kern w:val="0"/>
                  <w:sz w:val="20"/>
                  <w:szCs w:val="20"/>
                </w:rPr>
                <w:t>ORDERSTATUS</w:t>
              </w:r>
            </w:ins>
          </w:p>
        </w:tc>
        <w:tc>
          <w:tcPr>
            <w:tcW w:w="1701" w:type="dxa"/>
          </w:tcPr>
          <w:p w14:paraId="2A3CFF2A" w14:textId="77777777" w:rsidR="005D2F2E" w:rsidRPr="00AC03B1" w:rsidDel="00091048" w:rsidRDefault="005D2F2E" w:rsidP="004A4C01">
            <w:pPr>
              <w:rPr>
                <w:ins w:id="1719" w:author="wincol" w:date="2016-04-15T14:32:00Z"/>
              </w:rPr>
            </w:pPr>
            <w:ins w:id="1720" w:author="wincol" w:date="2016-05-16T15:58:00Z">
              <w:r>
                <w:rPr>
                  <w:rFonts w:ascii="宋体" w:cs="宋体" w:hint="eastAsia"/>
                  <w:kern w:val="0"/>
                  <w:sz w:val="20"/>
                  <w:szCs w:val="20"/>
                </w:rPr>
                <w:t>订单处理状态</w:t>
              </w:r>
            </w:ins>
          </w:p>
        </w:tc>
        <w:tc>
          <w:tcPr>
            <w:tcW w:w="850" w:type="dxa"/>
          </w:tcPr>
          <w:p w14:paraId="0115AFC0" w14:textId="77777777" w:rsidR="005D2F2E" w:rsidRPr="00DE25D2" w:rsidDel="00091048" w:rsidRDefault="005D2F2E" w:rsidP="004A4C01">
            <w:pPr>
              <w:rPr>
                <w:ins w:id="1721" w:author="wincol" w:date="2016-04-15T14:32:00Z"/>
                <w:rFonts w:ascii="宋体" w:cs="宋体"/>
                <w:kern w:val="0"/>
                <w:sz w:val="20"/>
                <w:szCs w:val="20"/>
              </w:rPr>
            </w:pPr>
            <w:ins w:id="1722" w:author="wincol" w:date="2016-05-16T15:58: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w:t>
              </w:r>
              <w:r w:rsidRPr="00A560D3">
                <w:rPr>
                  <w:rFonts w:ascii="宋体" w:cs="宋体"/>
                  <w:kern w:val="0"/>
                  <w:sz w:val="20"/>
                  <w:szCs w:val="20"/>
                </w:rPr>
                <w:t>)</w:t>
              </w:r>
            </w:ins>
          </w:p>
        </w:tc>
        <w:tc>
          <w:tcPr>
            <w:tcW w:w="709" w:type="dxa"/>
          </w:tcPr>
          <w:p w14:paraId="380402C9" w14:textId="77777777" w:rsidR="005D2F2E" w:rsidDel="00091048" w:rsidRDefault="005D2F2E" w:rsidP="004A4C01">
            <w:pPr>
              <w:rPr>
                <w:ins w:id="1723" w:author="wincol" w:date="2016-04-15T14:32:00Z"/>
              </w:rPr>
            </w:pPr>
            <w:ins w:id="1724" w:author="wincol" w:date="2016-05-16T15:58:00Z">
              <w:r>
                <w:rPr>
                  <w:rFonts w:ascii="宋体" w:hAnsi="宋体" w:hint="eastAsia"/>
                </w:rPr>
                <w:t>是</w:t>
              </w:r>
            </w:ins>
          </w:p>
        </w:tc>
        <w:tc>
          <w:tcPr>
            <w:tcW w:w="1861" w:type="dxa"/>
          </w:tcPr>
          <w:p w14:paraId="0CEBAF0B" w14:textId="77777777" w:rsidR="005D2F2E" w:rsidRDefault="005D2F2E" w:rsidP="005613F4">
            <w:pPr>
              <w:rPr>
                <w:ins w:id="1725" w:author="wincol" w:date="2016-05-16T15:58:00Z"/>
              </w:rPr>
            </w:pPr>
          </w:p>
          <w:p w14:paraId="48A6E5A7" w14:textId="77777777" w:rsidR="005D2F2E" w:rsidRDefault="005D2F2E" w:rsidP="005613F4">
            <w:pPr>
              <w:widowControl/>
              <w:jc w:val="left"/>
              <w:rPr>
                <w:ins w:id="1726" w:author="wincol" w:date="2016-05-16T15:58:00Z"/>
                <w:rFonts w:ascii="宋体" w:hAnsi="宋体" w:cs="宋体"/>
                <w:color w:val="000000"/>
                <w:kern w:val="0"/>
                <w:sz w:val="18"/>
                <w:szCs w:val="18"/>
              </w:rPr>
            </w:pPr>
            <w:ins w:id="1727" w:author="wincol" w:date="2016-05-16T15:58:00Z">
              <w:r w:rsidRPr="00C27C62">
                <w:rPr>
                  <w:rFonts w:ascii="宋体" w:hAnsi="宋体" w:cs="宋体" w:hint="eastAsia"/>
                  <w:color w:val="000000"/>
                  <w:kern w:val="0"/>
                  <w:sz w:val="18"/>
                  <w:szCs w:val="18"/>
                </w:rPr>
                <w:t>ORDER_COMPLETED</w:t>
              </w:r>
              <w:r>
                <w:rPr>
                  <w:rFonts w:ascii="宋体" w:hAnsi="宋体" w:cs="宋体" w:hint="eastAsia"/>
                  <w:color w:val="000000"/>
                  <w:kern w:val="0"/>
                  <w:sz w:val="18"/>
                  <w:szCs w:val="18"/>
                </w:rPr>
                <w:t>：</w:t>
              </w:r>
              <w:r w:rsidRPr="00C27C62">
                <w:rPr>
                  <w:rFonts w:ascii="宋体" w:hAnsi="宋体" w:cs="宋体" w:hint="eastAsia"/>
                  <w:color w:val="000000"/>
                  <w:kern w:val="0"/>
                  <w:sz w:val="18"/>
                  <w:szCs w:val="18"/>
                </w:rPr>
                <w:t>订单完成</w:t>
              </w:r>
            </w:ins>
          </w:p>
          <w:p w14:paraId="45C51B66" w14:textId="77777777" w:rsidR="005D2F2E" w:rsidRPr="00AC03B1" w:rsidDel="00091048" w:rsidRDefault="005D2F2E" w:rsidP="004A4C01">
            <w:pPr>
              <w:rPr>
                <w:ins w:id="1728" w:author="wincol" w:date="2016-04-15T14:32:00Z"/>
              </w:rPr>
            </w:pPr>
            <w:ins w:id="1729" w:author="wincol" w:date="2016-05-16T15:58:00Z">
              <w:r w:rsidRPr="00C27C62">
                <w:rPr>
                  <w:rFonts w:ascii="宋体" w:hAnsi="宋体" w:cs="宋体"/>
                  <w:color w:val="000000"/>
                  <w:kern w:val="0"/>
                  <w:sz w:val="18"/>
                  <w:szCs w:val="18"/>
                </w:rPr>
                <w:t>ORDER_PRE_AUTHING</w:t>
              </w:r>
              <w:r>
                <w:rPr>
                  <w:rFonts w:ascii="宋体" w:hAnsi="宋体" w:cs="宋体" w:hint="eastAsia"/>
                  <w:color w:val="000000"/>
                  <w:kern w:val="0"/>
                  <w:sz w:val="18"/>
                  <w:szCs w:val="18"/>
                </w:rPr>
                <w:t>：</w:t>
              </w:r>
              <w:r w:rsidRPr="00C27C62">
                <w:rPr>
                  <w:rFonts w:ascii="宋体" w:hAnsi="宋体" w:cs="宋体" w:hint="eastAsia"/>
                  <w:color w:val="000000"/>
                  <w:kern w:val="0"/>
                  <w:sz w:val="18"/>
                  <w:szCs w:val="18"/>
                </w:rPr>
                <w:t>订单预授权中</w:t>
              </w:r>
              <w:r>
                <w:rPr>
                  <w:rFonts w:ascii="宋体" w:hAnsi="宋体" w:cs="宋体" w:hint="eastAsia"/>
                  <w:color w:val="000000"/>
                  <w:kern w:val="0"/>
                  <w:sz w:val="18"/>
                  <w:szCs w:val="18"/>
                </w:rPr>
                <w:t>（非实时到账，下一工作日到账）</w:t>
              </w:r>
            </w:ins>
          </w:p>
        </w:tc>
      </w:tr>
      <w:tr w:rsidR="00AD2402" w14:paraId="5665C847" w14:textId="77777777" w:rsidTr="004A4C01">
        <w:trPr>
          <w:cantSplit/>
          <w:trHeight w:val="139"/>
          <w:ins w:id="1730" w:author="wincol" w:date="2016-04-15T14:32:00Z"/>
        </w:trPr>
        <w:tc>
          <w:tcPr>
            <w:tcW w:w="761" w:type="dxa"/>
            <w:vMerge/>
          </w:tcPr>
          <w:p w14:paraId="11C8DF84" w14:textId="77777777" w:rsidR="00AD2402" w:rsidRDefault="00AD2402" w:rsidP="004A4C01">
            <w:pPr>
              <w:rPr>
                <w:ins w:id="1731" w:author="wincol" w:date="2016-04-15T14:32:00Z"/>
                <w:rFonts w:ascii="宋体" w:hAnsi="宋体"/>
              </w:rPr>
            </w:pPr>
          </w:p>
        </w:tc>
        <w:tc>
          <w:tcPr>
            <w:tcW w:w="1899" w:type="dxa"/>
          </w:tcPr>
          <w:p w14:paraId="62337DE7" w14:textId="77777777" w:rsidR="00AD2402" w:rsidRPr="00092A78" w:rsidDel="00091048" w:rsidRDefault="00AD2402" w:rsidP="004A4C01">
            <w:pPr>
              <w:autoSpaceDE w:val="0"/>
              <w:autoSpaceDN w:val="0"/>
              <w:adjustRightInd w:val="0"/>
              <w:spacing w:line="267" w:lineRule="exact"/>
              <w:jc w:val="left"/>
              <w:rPr>
                <w:ins w:id="1732" w:author="wincol" w:date="2016-04-15T14:32:00Z"/>
                <w:rFonts w:ascii="宋体" w:cs="宋体"/>
                <w:kern w:val="0"/>
                <w:sz w:val="20"/>
                <w:szCs w:val="20"/>
              </w:rPr>
            </w:pPr>
            <w:ins w:id="1733" w:author="wincol" w:date="2016-04-15T14:32:00Z">
              <w:r>
                <w:rPr>
                  <w:rFonts w:ascii="宋体" w:cs="宋体" w:hint="eastAsia"/>
                  <w:kern w:val="0"/>
                  <w:sz w:val="20"/>
                  <w:szCs w:val="20"/>
                </w:rPr>
                <w:t>EXT_FILED2</w:t>
              </w:r>
            </w:ins>
          </w:p>
        </w:tc>
        <w:tc>
          <w:tcPr>
            <w:tcW w:w="1701" w:type="dxa"/>
          </w:tcPr>
          <w:p w14:paraId="6C71F489" w14:textId="77777777" w:rsidR="00AD2402" w:rsidRPr="00AC03B1" w:rsidDel="00091048" w:rsidRDefault="00AD2402" w:rsidP="004A4C01">
            <w:pPr>
              <w:rPr>
                <w:ins w:id="1734" w:author="wincol" w:date="2016-04-15T14:32:00Z"/>
              </w:rPr>
            </w:pPr>
            <w:ins w:id="1735" w:author="wincol" w:date="2016-04-15T14:32:00Z">
              <w:r>
                <w:rPr>
                  <w:rFonts w:ascii="宋体" w:cs="宋体" w:hint="eastAsia"/>
                  <w:kern w:val="0"/>
                  <w:sz w:val="20"/>
                  <w:szCs w:val="20"/>
                </w:rPr>
                <w:t>备用字段2</w:t>
              </w:r>
            </w:ins>
          </w:p>
        </w:tc>
        <w:tc>
          <w:tcPr>
            <w:tcW w:w="850" w:type="dxa"/>
          </w:tcPr>
          <w:p w14:paraId="6ABF2201" w14:textId="77777777" w:rsidR="00AD2402" w:rsidRPr="00DE25D2" w:rsidDel="00091048" w:rsidRDefault="00AD2402" w:rsidP="004A4C01">
            <w:pPr>
              <w:rPr>
                <w:ins w:id="1736" w:author="wincol" w:date="2016-04-15T14:32:00Z"/>
                <w:rFonts w:ascii="宋体" w:cs="宋体"/>
                <w:kern w:val="0"/>
                <w:sz w:val="20"/>
                <w:szCs w:val="20"/>
              </w:rPr>
            </w:pPr>
            <w:ins w:id="1737" w:author="wincol" w:date="2016-04-15T14:32: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9" w:type="dxa"/>
          </w:tcPr>
          <w:p w14:paraId="4188727B" w14:textId="77777777" w:rsidR="00AD2402" w:rsidDel="00091048" w:rsidRDefault="00AD2402" w:rsidP="004A4C01">
            <w:pPr>
              <w:rPr>
                <w:ins w:id="1738" w:author="wincol" w:date="2016-04-15T14:32:00Z"/>
              </w:rPr>
            </w:pPr>
            <w:ins w:id="1739" w:author="wincol" w:date="2016-04-15T14:32:00Z">
              <w:r>
                <w:rPr>
                  <w:rFonts w:ascii="宋体" w:hAnsi="宋体" w:hint="eastAsia"/>
                </w:rPr>
                <w:t>是</w:t>
              </w:r>
            </w:ins>
          </w:p>
        </w:tc>
        <w:tc>
          <w:tcPr>
            <w:tcW w:w="1861" w:type="dxa"/>
          </w:tcPr>
          <w:p w14:paraId="2A9CA4AA" w14:textId="77777777" w:rsidR="00AD2402" w:rsidRPr="00AC03B1" w:rsidDel="00091048" w:rsidRDefault="00AD2402" w:rsidP="004A4C01">
            <w:pPr>
              <w:rPr>
                <w:ins w:id="1740" w:author="wincol" w:date="2016-04-15T14:32:00Z"/>
              </w:rPr>
            </w:pPr>
            <w:ins w:id="1741" w:author="wincol" w:date="2016-04-15T14:32:00Z">
              <w:r>
                <w:rPr>
                  <w:rFonts w:ascii="宋体" w:cs="宋体" w:hint="eastAsia"/>
                  <w:kern w:val="0"/>
                  <w:sz w:val="20"/>
                  <w:szCs w:val="20"/>
                </w:rPr>
                <w:t>备用字段2</w:t>
              </w:r>
            </w:ins>
          </w:p>
        </w:tc>
      </w:tr>
      <w:tr w:rsidR="00AD2402" w14:paraId="20AC0A1A" w14:textId="77777777" w:rsidTr="004A4C01">
        <w:trPr>
          <w:cantSplit/>
          <w:trHeight w:val="139"/>
          <w:ins w:id="1742" w:author="wincol" w:date="2016-04-15T14:32:00Z"/>
        </w:trPr>
        <w:tc>
          <w:tcPr>
            <w:tcW w:w="761" w:type="dxa"/>
            <w:vMerge/>
          </w:tcPr>
          <w:p w14:paraId="19C12051" w14:textId="77777777" w:rsidR="00AD2402" w:rsidRDefault="00AD2402" w:rsidP="004A4C01">
            <w:pPr>
              <w:rPr>
                <w:ins w:id="1743" w:author="wincol" w:date="2016-04-15T14:32:00Z"/>
                <w:rFonts w:ascii="宋体" w:hAnsi="宋体"/>
              </w:rPr>
            </w:pPr>
          </w:p>
        </w:tc>
        <w:tc>
          <w:tcPr>
            <w:tcW w:w="1899" w:type="dxa"/>
          </w:tcPr>
          <w:p w14:paraId="210172B5" w14:textId="77777777" w:rsidR="00AD2402" w:rsidRPr="00092A78" w:rsidDel="00091048" w:rsidRDefault="00AD2402" w:rsidP="004A4C01">
            <w:pPr>
              <w:autoSpaceDE w:val="0"/>
              <w:autoSpaceDN w:val="0"/>
              <w:adjustRightInd w:val="0"/>
              <w:spacing w:line="267" w:lineRule="exact"/>
              <w:jc w:val="left"/>
              <w:rPr>
                <w:ins w:id="1744" w:author="wincol" w:date="2016-04-15T14:32:00Z"/>
                <w:rFonts w:ascii="宋体" w:cs="宋体"/>
                <w:kern w:val="0"/>
                <w:sz w:val="20"/>
                <w:szCs w:val="20"/>
              </w:rPr>
            </w:pPr>
            <w:ins w:id="1745" w:author="wincol" w:date="2016-04-15T14:32:00Z">
              <w:r>
                <w:rPr>
                  <w:rFonts w:ascii="宋体" w:cs="宋体" w:hint="eastAsia"/>
                  <w:kern w:val="0"/>
                  <w:sz w:val="20"/>
                  <w:szCs w:val="20"/>
                </w:rPr>
                <w:t>EXT_FILED3</w:t>
              </w:r>
            </w:ins>
          </w:p>
        </w:tc>
        <w:tc>
          <w:tcPr>
            <w:tcW w:w="1701" w:type="dxa"/>
          </w:tcPr>
          <w:p w14:paraId="4F9A54D5" w14:textId="77777777" w:rsidR="00AD2402" w:rsidRPr="00AC03B1" w:rsidDel="00091048" w:rsidRDefault="00AD2402" w:rsidP="004A4C01">
            <w:pPr>
              <w:rPr>
                <w:ins w:id="1746" w:author="wincol" w:date="2016-04-15T14:32:00Z"/>
              </w:rPr>
            </w:pPr>
            <w:ins w:id="1747" w:author="wincol" w:date="2016-04-15T14:32:00Z">
              <w:r>
                <w:rPr>
                  <w:rFonts w:ascii="宋体" w:cs="宋体" w:hint="eastAsia"/>
                  <w:kern w:val="0"/>
                  <w:sz w:val="20"/>
                  <w:szCs w:val="20"/>
                </w:rPr>
                <w:t>备用字段3</w:t>
              </w:r>
            </w:ins>
          </w:p>
        </w:tc>
        <w:tc>
          <w:tcPr>
            <w:tcW w:w="850" w:type="dxa"/>
          </w:tcPr>
          <w:p w14:paraId="6EB5495E" w14:textId="77777777" w:rsidR="00AD2402" w:rsidRPr="00DE25D2" w:rsidDel="00091048" w:rsidRDefault="00AD2402" w:rsidP="004A4C01">
            <w:pPr>
              <w:rPr>
                <w:ins w:id="1748" w:author="wincol" w:date="2016-04-15T14:32:00Z"/>
                <w:rFonts w:ascii="宋体" w:cs="宋体"/>
                <w:kern w:val="0"/>
                <w:sz w:val="20"/>
                <w:szCs w:val="20"/>
              </w:rPr>
            </w:pPr>
            <w:ins w:id="1749" w:author="wincol" w:date="2016-04-15T14:32: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300</w:t>
              </w:r>
              <w:r w:rsidRPr="00A560D3">
                <w:rPr>
                  <w:rFonts w:ascii="宋体" w:cs="宋体"/>
                  <w:kern w:val="0"/>
                  <w:sz w:val="20"/>
                  <w:szCs w:val="20"/>
                </w:rPr>
                <w:t>)</w:t>
              </w:r>
            </w:ins>
          </w:p>
        </w:tc>
        <w:tc>
          <w:tcPr>
            <w:tcW w:w="709" w:type="dxa"/>
          </w:tcPr>
          <w:p w14:paraId="3BCC7AC2" w14:textId="77777777" w:rsidR="00AD2402" w:rsidDel="00091048" w:rsidRDefault="00AD2402" w:rsidP="004A4C01">
            <w:pPr>
              <w:rPr>
                <w:ins w:id="1750" w:author="wincol" w:date="2016-04-15T14:32:00Z"/>
              </w:rPr>
            </w:pPr>
            <w:ins w:id="1751" w:author="wincol" w:date="2016-04-15T14:32:00Z">
              <w:r>
                <w:rPr>
                  <w:rFonts w:ascii="宋体" w:hAnsi="宋体" w:hint="eastAsia"/>
                </w:rPr>
                <w:t>是</w:t>
              </w:r>
            </w:ins>
          </w:p>
        </w:tc>
        <w:tc>
          <w:tcPr>
            <w:tcW w:w="1861" w:type="dxa"/>
          </w:tcPr>
          <w:p w14:paraId="2E8E35A0" w14:textId="77777777" w:rsidR="00AD2402" w:rsidRPr="00AC03B1" w:rsidDel="00091048" w:rsidRDefault="00AD2402" w:rsidP="004A4C01">
            <w:pPr>
              <w:rPr>
                <w:ins w:id="1752" w:author="wincol" w:date="2016-04-15T14:32:00Z"/>
              </w:rPr>
            </w:pPr>
            <w:ins w:id="1753" w:author="wincol" w:date="2016-04-15T14:32:00Z">
              <w:r>
                <w:rPr>
                  <w:rFonts w:ascii="宋体" w:cs="宋体" w:hint="eastAsia"/>
                  <w:kern w:val="0"/>
                  <w:sz w:val="20"/>
                  <w:szCs w:val="20"/>
                </w:rPr>
                <w:t>备用字段3</w:t>
              </w:r>
            </w:ins>
          </w:p>
        </w:tc>
      </w:tr>
    </w:tbl>
    <w:p w14:paraId="030C4C29" w14:textId="77777777" w:rsidR="00AD2402" w:rsidRDefault="00AD2402" w:rsidP="00AD2402">
      <w:pPr>
        <w:rPr>
          <w:ins w:id="1754" w:author="wincol" w:date="2016-04-15T14:32:00Z"/>
          <w:rFonts w:eastAsiaTheme="minorEastAsia"/>
          <w:szCs w:val="21"/>
        </w:rPr>
      </w:pPr>
    </w:p>
    <w:p w14:paraId="09D263AA" w14:textId="77777777" w:rsidR="00AD2402" w:rsidRPr="004E6C5A" w:rsidRDefault="00AD2402" w:rsidP="00AD2402">
      <w:pPr>
        <w:rPr>
          <w:ins w:id="1755" w:author="wincol" w:date="2016-04-15T14:32:00Z"/>
          <w:rFonts w:ascii="微软雅黑" w:eastAsia="微软雅黑" w:hAnsi="微软雅黑"/>
        </w:rPr>
      </w:pPr>
      <w:ins w:id="1756" w:author="wincol" w:date="2016-04-15T14:32:00Z">
        <w:r w:rsidRPr="00A560D3">
          <w:rPr>
            <w:rFonts w:eastAsiaTheme="minorEastAsia" w:hint="eastAsia"/>
            <w:szCs w:val="21"/>
          </w:rPr>
          <w:t>第三方公司应返回</w:t>
        </w:r>
      </w:ins>
      <w:ins w:id="1757" w:author="wincol" w:date="2016-04-18T15:07:00Z">
        <w:r w:rsidR="003E06BE">
          <w:rPr>
            <w:rFonts w:eastAsiaTheme="minorEastAsia" w:hint="eastAsia"/>
            <w:szCs w:val="21"/>
          </w:rPr>
          <w:t>（报文头内容按</w:t>
        </w:r>
        <w:r w:rsidR="003E06BE">
          <w:rPr>
            <w:rFonts w:eastAsiaTheme="minorEastAsia" w:hint="eastAsia"/>
            <w:szCs w:val="21"/>
          </w:rPr>
          <w:t>3.8</w:t>
        </w:r>
        <w:r w:rsidR="003E06BE">
          <w:rPr>
            <w:rFonts w:eastAsiaTheme="minorEastAsia" w:hint="eastAsia"/>
            <w:szCs w:val="21"/>
          </w:rPr>
          <w:t>报文头里的应答报文的报文头定义）</w:t>
        </w:r>
      </w:ins>
      <w:ins w:id="1758" w:author="wincol" w:date="2016-04-15T14:32:00Z">
        <w:r w:rsidRPr="00A560D3">
          <w:rPr>
            <w:rFonts w:eastAsiaTheme="minorEastAsia" w:hint="eastAsia"/>
            <w:szCs w:val="21"/>
          </w:rPr>
          <w:t>：</w:t>
        </w:r>
      </w:ins>
    </w:p>
    <w:tbl>
      <w:tblPr>
        <w:tblW w:w="7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1"/>
        <w:gridCol w:w="1899"/>
        <w:gridCol w:w="1701"/>
        <w:gridCol w:w="850"/>
        <w:gridCol w:w="709"/>
        <w:gridCol w:w="1861"/>
      </w:tblGrid>
      <w:tr w:rsidR="00C7309B" w14:paraId="1354F564" w14:textId="77777777" w:rsidTr="00A517BF">
        <w:trPr>
          <w:trHeight w:val="290"/>
          <w:ins w:id="1759" w:author="wincol" w:date="2016-05-12T14:54:00Z"/>
        </w:trPr>
        <w:tc>
          <w:tcPr>
            <w:tcW w:w="761" w:type="dxa"/>
            <w:tcBorders>
              <w:bottom w:val="single" w:sz="4" w:space="0" w:color="auto"/>
            </w:tcBorders>
            <w:shd w:val="clear" w:color="auto" w:fill="C0C0C0"/>
          </w:tcPr>
          <w:p w14:paraId="67462F06" w14:textId="77777777" w:rsidR="00C7309B" w:rsidRDefault="00C7309B" w:rsidP="00A517BF">
            <w:pPr>
              <w:rPr>
                <w:ins w:id="1760" w:author="wincol" w:date="2016-05-12T14:54:00Z"/>
                <w:rFonts w:ascii="宋体" w:hAnsi="宋体"/>
                <w:b/>
                <w:szCs w:val="21"/>
              </w:rPr>
            </w:pPr>
            <w:ins w:id="1761" w:author="wincol" w:date="2016-05-12T14:54:00Z">
              <w:r>
                <w:rPr>
                  <w:rFonts w:ascii="宋体" w:hAnsi="宋体"/>
                  <w:b/>
                  <w:szCs w:val="21"/>
                </w:rPr>
                <w:t>模块</w:t>
              </w:r>
            </w:ins>
          </w:p>
        </w:tc>
        <w:tc>
          <w:tcPr>
            <w:tcW w:w="1899" w:type="dxa"/>
            <w:tcBorders>
              <w:bottom w:val="single" w:sz="4" w:space="0" w:color="auto"/>
            </w:tcBorders>
            <w:shd w:val="clear" w:color="auto" w:fill="C0C0C0"/>
          </w:tcPr>
          <w:p w14:paraId="0A86E7D8" w14:textId="77777777" w:rsidR="00C7309B" w:rsidRDefault="00C7309B" w:rsidP="00A517BF">
            <w:pPr>
              <w:rPr>
                <w:ins w:id="1762" w:author="wincol" w:date="2016-05-12T14:54:00Z"/>
                <w:rFonts w:ascii="宋体" w:hAnsi="宋体"/>
                <w:b/>
              </w:rPr>
            </w:pPr>
            <w:ins w:id="1763" w:author="wincol" w:date="2016-05-12T14:54:00Z">
              <w:r>
                <w:rPr>
                  <w:rFonts w:ascii="宋体" w:hAnsi="宋体"/>
                  <w:b/>
                  <w:szCs w:val="21"/>
                </w:rPr>
                <w:t>字段ID</w:t>
              </w:r>
            </w:ins>
          </w:p>
        </w:tc>
        <w:tc>
          <w:tcPr>
            <w:tcW w:w="1701" w:type="dxa"/>
            <w:tcBorders>
              <w:bottom w:val="single" w:sz="4" w:space="0" w:color="auto"/>
            </w:tcBorders>
            <w:shd w:val="clear" w:color="auto" w:fill="C0C0C0"/>
          </w:tcPr>
          <w:p w14:paraId="7478F885" w14:textId="77777777" w:rsidR="00C7309B" w:rsidRDefault="00C7309B" w:rsidP="00A517BF">
            <w:pPr>
              <w:rPr>
                <w:ins w:id="1764" w:author="wincol" w:date="2016-05-12T14:54:00Z"/>
                <w:rFonts w:ascii="宋体" w:hAnsi="宋体"/>
                <w:b/>
              </w:rPr>
            </w:pPr>
            <w:ins w:id="1765" w:author="wincol" w:date="2016-05-12T14:54:00Z">
              <w:r>
                <w:rPr>
                  <w:rFonts w:ascii="宋体" w:hAnsi="宋体"/>
                  <w:b/>
                  <w:szCs w:val="21"/>
                </w:rPr>
                <w:t>字段名称</w:t>
              </w:r>
            </w:ins>
          </w:p>
        </w:tc>
        <w:tc>
          <w:tcPr>
            <w:tcW w:w="850" w:type="dxa"/>
            <w:tcBorders>
              <w:bottom w:val="single" w:sz="4" w:space="0" w:color="auto"/>
            </w:tcBorders>
            <w:shd w:val="clear" w:color="auto" w:fill="C0C0C0"/>
          </w:tcPr>
          <w:p w14:paraId="5FE30937" w14:textId="77777777" w:rsidR="00C7309B" w:rsidRDefault="00C7309B" w:rsidP="00A517BF">
            <w:pPr>
              <w:rPr>
                <w:ins w:id="1766" w:author="wincol" w:date="2016-05-12T14:54:00Z"/>
                <w:rFonts w:ascii="宋体" w:hAnsi="宋体"/>
                <w:b/>
              </w:rPr>
            </w:pPr>
            <w:ins w:id="1767" w:author="wincol" w:date="2016-05-12T14:54:00Z">
              <w:r>
                <w:rPr>
                  <w:rFonts w:ascii="宋体" w:hAnsi="宋体"/>
                  <w:b/>
                  <w:szCs w:val="21"/>
                </w:rPr>
                <w:t>类型</w:t>
              </w:r>
            </w:ins>
          </w:p>
        </w:tc>
        <w:tc>
          <w:tcPr>
            <w:tcW w:w="709" w:type="dxa"/>
            <w:tcBorders>
              <w:bottom w:val="single" w:sz="4" w:space="0" w:color="auto"/>
            </w:tcBorders>
            <w:shd w:val="clear" w:color="auto" w:fill="C0C0C0"/>
          </w:tcPr>
          <w:p w14:paraId="23E56969" w14:textId="77777777" w:rsidR="00C7309B" w:rsidRDefault="00C7309B" w:rsidP="00A517BF">
            <w:pPr>
              <w:rPr>
                <w:ins w:id="1768" w:author="wincol" w:date="2016-05-12T14:54:00Z"/>
                <w:rFonts w:ascii="宋体" w:hAnsi="宋体"/>
                <w:b/>
              </w:rPr>
            </w:pPr>
            <w:ins w:id="1769" w:author="wincol" w:date="2016-05-12T14:54:00Z">
              <w:r>
                <w:rPr>
                  <w:rFonts w:ascii="宋体" w:hAnsi="宋体" w:hint="eastAsia"/>
                  <w:b/>
                </w:rPr>
                <w:t>可空</w:t>
              </w:r>
            </w:ins>
          </w:p>
        </w:tc>
        <w:tc>
          <w:tcPr>
            <w:tcW w:w="1861" w:type="dxa"/>
            <w:tcBorders>
              <w:bottom w:val="single" w:sz="4" w:space="0" w:color="auto"/>
            </w:tcBorders>
            <w:shd w:val="clear" w:color="auto" w:fill="C0C0C0"/>
          </w:tcPr>
          <w:p w14:paraId="3309A03C" w14:textId="77777777" w:rsidR="00C7309B" w:rsidRDefault="00C7309B" w:rsidP="00A517BF">
            <w:pPr>
              <w:rPr>
                <w:ins w:id="1770" w:author="wincol" w:date="2016-05-12T14:54:00Z"/>
                <w:rFonts w:ascii="宋体" w:hAnsi="宋体"/>
                <w:b/>
              </w:rPr>
            </w:pPr>
            <w:ins w:id="1771" w:author="wincol" w:date="2016-05-12T14:54:00Z">
              <w:r>
                <w:rPr>
                  <w:rFonts w:ascii="宋体" w:hAnsi="宋体"/>
                  <w:b/>
                </w:rPr>
                <w:t>备注</w:t>
              </w:r>
            </w:ins>
          </w:p>
        </w:tc>
      </w:tr>
      <w:tr w:rsidR="00C7309B" w14:paraId="74B503B3" w14:textId="77777777" w:rsidTr="00A517BF">
        <w:trPr>
          <w:cantSplit/>
          <w:trHeight w:val="290"/>
          <w:ins w:id="1772" w:author="wincol" w:date="2016-05-12T14:54:00Z"/>
        </w:trPr>
        <w:tc>
          <w:tcPr>
            <w:tcW w:w="761" w:type="dxa"/>
            <w:vMerge w:val="restart"/>
          </w:tcPr>
          <w:p w14:paraId="3D56BDC4" w14:textId="77777777" w:rsidR="00C7309B" w:rsidRDefault="00C7309B" w:rsidP="00A517BF">
            <w:pPr>
              <w:jc w:val="center"/>
              <w:rPr>
                <w:ins w:id="1773" w:author="wincol" w:date="2016-05-12T14:54:00Z"/>
                <w:rFonts w:ascii="宋体" w:hAnsi="宋体"/>
              </w:rPr>
            </w:pPr>
            <w:ins w:id="1774" w:author="wincol" w:date="2016-05-12T14:54:00Z">
              <w:r>
                <w:rPr>
                  <w:rFonts w:ascii="宋体" w:hAnsi="宋体" w:hint="eastAsia"/>
                </w:rPr>
                <w:t>BODY</w:t>
              </w:r>
            </w:ins>
          </w:p>
        </w:tc>
        <w:tc>
          <w:tcPr>
            <w:tcW w:w="7020" w:type="dxa"/>
            <w:gridSpan w:val="5"/>
          </w:tcPr>
          <w:p w14:paraId="43BAEA22" w14:textId="77777777" w:rsidR="00C7309B" w:rsidRDefault="00C7309B" w:rsidP="00A517BF">
            <w:pPr>
              <w:rPr>
                <w:ins w:id="1775" w:author="wincol" w:date="2016-05-12T14:54:00Z"/>
                <w:rFonts w:ascii="宋体" w:hAnsi="宋体"/>
              </w:rPr>
            </w:pPr>
          </w:p>
        </w:tc>
      </w:tr>
      <w:tr w:rsidR="00C7309B" w14:paraId="2FB66A6A" w14:textId="77777777" w:rsidTr="00A517BF">
        <w:trPr>
          <w:cantSplit/>
          <w:trHeight w:val="290"/>
          <w:ins w:id="1776" w:author="wincol" w:date="2016-05-12T14:54:00Z"/>
        </w:trPr>
        <w:tc>
          <w:tcPr>
            <w:tcW w:w="761" w:type="dxa"/>
            <w:vMerge/>
          </w:tcPr>
          <w:p w14:paraId="5F5BD2B3" w14:textId="77777777" w:rsidR="00C7309B" w:rsidRDefault="00C7309B" w:rsidP="00A517BF">
            <w:pPr>
              <w:jc w:val="center"/>
              <w:rPr>
                <w:ins w:id="1777" w:author="wincol" w:date="2016-05-12T14:54:00Z"/>
                <w:rFonts w:ascii="宋体" w:hAnsi="宋体"/>
              </w:rPr>
            </w:pPr>
          </w:p>
        </w:tc>
        <w:tc>
          <w:tcPr>
            <w:tcW w:w="1899" w:type="dxa"/>
          </w:tcPr>
          <w:p w14:paraId="60AF13C9" w14:textId="77777777" w:rsidR="00C7309B" w:rsidRPr="00BA665E" w:rsidRDefault="00C7309B" w:rsidP="00A517BF">
            <w:pPr>
              <w:autoSpaceDE w:val="0"/>
              <w:autoSpaceDN w:val="0"/>
              <w:adjustRightInd w:val="0"/>
              <w:spacing w:line="267" w:lineRule="exact"/>
              <w:jc w:val="left"/>
              <w:rPr>
                <w:ins w:id="1778" w:author="wincol" w:date="2016-05-12T14:54:00Z"/>
                <w:rFonts w:ascii="宋体" w:hAnsi="宋体"/>
              </w:rPr>
            </w:pPr>
            <w:ins w:id="1779" w:author="wincol" w:date="2016-05-12T14:54:00Z">
              <w:r>
                <w:rPr>
                  <w:rFonts w:ascii="宋体" w:cs="宋体" w:hint="eastAsia"/>
                  <w:kern w:val="0"/>
                  <w:sz w:val="20"/>
                  <w:szCs w:val="20"/>
                </w:rPr>
                <w:t>TRANSCODE</w:t>
              </w:r>
            </w:ins>
          </w:p>
        </w:tc>
        <w:tc>
          <w:tcPr>
            <w:tcW w:w="1701" w:type="dxa"/>
          </w:tcPr>
          <w:p w14:paraId="37970267" w14:textId="77777777" w:rsidR="00C7309B" w:rsidRDefault="00C7309B" w:rsidP="00A517BF">
            <w:pPr>
              <w:rPr>
                <w:ins w:id="1780" w:author="wincol" w:date="2016-05-12T14:54:00Z"/>
                <w:rFonts w:ascii="宋体" w:hAnsi="宋体"/>
              </w:rPr>
            </w:pPr>
            <w:ins w:id="1781" w:author="wincol" w:date="2016-05-12T14:54:00Z">
              <w:r w:rsidRPr="00A560D3">
                <w:rPr>
                  <w:rFonts w:ascii="宋体" w:cs="宋体" w:hint="eastAsia"/>
                  <w:kern w:val="0"/>
                  <w:sz w:val="20"/>
                  <w:szCs w:val="20"/>
                </w:rPr>
                <w:t>交易码</w:t>
              </w:r>
            </w:ins>
          </w:p>
        </w:tc>
        <w:tc>
          <w:tcPr>
            <w:tcW w:w="850" w:type="dxa"/>
          </w:tcPr>
          <w:p w14:paraId="3743F0FA" w14:textId="77777777" w:rsidR="00C7309B" w:rsidRDefault="00C7309B" w:rsidP="00A517BF">
            <w:pPr>
              <w:rPr>
                <w:ins w:id="1782" w:author="wincol" w:date="2016-05-12T14:54:00Z"/>
                <w:rFonts w:ascii="宋体" w:hAnsi="宋体"/>
              </w:rPr>
            </w:pPr>
            <w:ins w:id="1783" w:author="wincol" w:date="2016-05-12T14:54: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8</w:t>
              </w:r>
              <w:r w:rsidRPr="00A560D3">
                <w:rPr>
                  <w:rFonts w:ascii="宋体" w:cs="宋体"/>
                  <w:kern w:val="0"/>
                  <w:sz w:val="20"/>
                  <w:szCs w:val="20"/>
                </w:rPr>
                <w:t>)</w:t>
              </w:r>
            </w:ins>
          </w:p>
        </w:tc>
        <w:tc>
          <w:tcPr>
            <w:tcW w:w="709" w:type="dxa"/>
          </w:tcPr>
          <w:p w14:paraId="44806C34" w14:textId="77777777" w:rsidR="00C7309B" w:rsidRPr="00EA7B55" w:rsidRDefault="00C7309B" w:rsidP="00A517BF">
            <w:pPr>
              <w:autoSpaceDE w:val="0"/>
              <w:autoSpaceDN w:val="0"/>
              <w:adjustRightInd w:val="0"/>
              <w:spacing w:line="267" w:lineRule="exact"/>
              <w:jc w:val="left"/>
              <w:rPr>
                <w:ins w:id="1784" w:author="wincol" w:date="2016-05-12T14:54:00Z"/>
                <w:rFonts w:ascii="宋体" w:cs="宋体"/>
                <w:kern w:val="0"/>
                <w:sz w:val="20"/>
                <w:szCs w:val="20"/>
              </w:rPr>
            </w:pPr>
            <w:ins w:id="1785" w:author="wincol" w:date="2016-05-12T14:54:00Z">
              <w:r>
                <w:rPr>
                  <w:rFonts w:ascii="宋体" w:cs="宋体" w:hint="eastAsia"/>
                  <w:kern w:val="0"/>
                  <w:sz w:val="20"/>
                  <w:szCs w:val="20"/>
                </w:rPr>
                <w:t>否</w:t>
              </w:r>
            </w:ins>
          </w:p>
        </w:tc>
        <w:tc>
          <w:tcPr>
            <w:tcW w:w="1861" w:type="dxa"/>
          </w:tcPr>
          <w:p w14:paraId="0DC3E860" w14:textId="77777777" w:rsidR="00C7309B" w:rsidRPr="00EA7B55" w:rsidRDefault="00C7309B" w:rsidP="00A517BF">
            <w:pPr>
              <w:autoSpaceDE w:val="0"/>
              <w:autoSpaceDN w:val="0"/>
              <w:adjustRightInd w:val="0"/>
              <w:spacing w:line="267" w:lineRule="exact"/>
              <w:jc w:val="left"/>
              <w:rPr>
                <w:ins w:id="1786" w:author="wincol" w:date="2016-05-12T14:54:00Z"/>
                <w:rFonts w:ascii="宋体" w:cs="宋体"/>
                <w:kern w:val="0"/>
                <w:sz w:val="20"/>
                <w:szCs w:val="20"/>
              </w:rPr>
            </w:pPr>
            <w:ins w:id="1787" w:author="wincol" w:date="2016-05-12T14:55:00Z">
              <w:r>
                <w:rPr>
                  <w:rFonts w:ascii="宋体" w:cs="宋体" w:hint="eastAsia"/>
                  <w:kern w:val="0"/>
                  <w:sz w:val="20"/>
                  <w:szCs w:val="20"/>
                </w:rPr>
                <w:t>OGWR0003</w:t>
              </w:r>
            </w:ins>
          </w:p>
        </w:tc>
      </w:tr>
      <w:tr w:rsidR="00C7309B" w14:paraId="4D9FD401" w14:textId="77777777" w:rsidTr="00A517BF">
        <w:trPr>
          <w:cantSplit/>
          <w:trHeight w:val="290"/>
          <w:ins w:id="1788" w:author="wincol" w:date="2016-05-12T14:54:00Z"/>
        </w:trPr>
        <w:tc>
          <w:tcPr>
            <w:tcW w:w="761" w:type="dxa"/>
            <w:vMerge/>
          </w:tcPr>
          <w:p w14:paraId="041D3F8D" w14:textId="77777777" w:rsidR="00C7309B" w:rsidRDefault="00C7309B" w:rsidP="00A517BF">
            <w:pPr>
              <w:jc w:val="center"/>
              <w:rPr>
                <w:ins w:id="1789" w:author="wincol" w:date="2016-05-12T14:54:00Z"/>
                <w:rFonts w:ascii="宋体" w:hAnsi="宋体"/>
              </w:rPr>
            </w:pPr>
          </w:p>
        </w:tc>
        <w:tc>
          <w:tcPr>
            <w:tcW w:w="7020" w:type="dxa"/>
            <w:gridSpan w:val="5"/>
          </w:tcPr>
          <w:p w14:paraId="711BABEF" w14:textId="77777777" w:rsidR="00C7309B" w:rsidRPr="00EA7B55" w:rsidRDefault="00C7309B" w:rsidP="00A517BF">
            <w:pPr>
              <w:autoSpaceDE w:val="0"/>
              <w:autoSpaceDN w:val="0"/>
              <w:adjustRightInd w:val="0"/>
              <w:spacing w:line="267" w:lineRule="exact"/>
              <w:jc w:val="left"/>
              <w:rPr>
                <w:ins w:id="1790" w:author="wincol" w:date="2016-05-12T14:54:00Z"/>
                <w:rFonts w:ascii="宋体" w:cs="宋体"/>
                <w:kern w:val="0"/>
                <w:sz w:val="20"/>
                <w:szCs w:val="20"/>
              </w:rPr>
            </w:pPr>
            <w:ins w:id="1791" w:author="wincol" w:date="2016-05-12T14:54:00Z">
              <w:r w:rsidRPr="00A710BB">
                <w:rPr>
                  <w:rFonts w:ascii="宋体" w:cs="宋体" w:hint="eastAsia"/>
                  <w:kern w:val="0"/>
                  <w:sz w:val="20"/>
                  <w:szCs w:val="20"/>
                </w:rPr>
                <w:t>数据</w:t>
              </w:r>
              <w:r>
                <w:rPr>
                  <w:rFonts w:ascii="宋体" w:cs="宋体" w:hint="eastAsia"/>
                  <w:kern w:val="0"/>
                  <w:sz w:val="20"/>
                  <w:szCs w:val="20"/>
                </w:rPr>
                <w:t>加密</w:t>
              </w:r>
              <w:r w:rsidRPr="00A710BB">
                <w:rPr>
                  <w:rFonts w:ascii="宋体" w:cs="宋体" w:hint="eastAsia"/>
                  <w:kern w:val="0"/>
                  <w:sz w:val="20"/>
                  <w:szCs w:val="20"/>
                </w:rPr>
                <w:t>域</w:t>
              </w:r>
              <w:r>
                <w:rPr>
                  <w:rFonts w:ascii="宋体" w:cs="宋体" w:hint="eastAsia"/>
                  <w:kern w:val="0"/>
                  <w:sz w:val="20"/>
                  <w:szCs w:val="20"/>
                </w:rPr>
                <w:t>都放到</w:t>
              </w:r>
              <w:r w:rsidRPr="00FC1B2B">
                <w:rPr>
                  <w:rFonts w:ascii="宋体" w:cs="宋体"/>
                  <w:kern w:val="0"/>
                  <w:sz w:val="20"/>
                  <w:szCs w:val="20"/>
                </w:rPr>
                <w:t>XMLPARA</w:t>
              </w:r>
              <w:r w:rsidRPr="00FC1B2B">
                <w:rPr>
                  <w:rFonts w:ascii="宋体" w:cs="宋体" w:hint="eastAsia"/>
                  <w:kern w:val="0"/>
                  <w:sz w:val="20"/>
                  <w:szCs w:val="20"/>
                </w:rPr>
                <w:t>里面</w:t>
              </w:r>
            </w:ins>
          </w:p>
        </w:tc>
      </w:tr>
      <w:tr w:rsidR="00C7309B" w14:paraId="0B1B761A" w14:textId="77777777" w:rsidTr="00A517BF">
        <w:trPr>
          <w:cantSplit/>
          <w:trHeight w:val="139"/>
          <w:ins w:id="1792" w:author="wincol" w:date="2016-05-12T14:54:00Z"/>
        </w:trPr>
        <w:tc>
          <w:tcPr>
            <w:tcW w:w="761" w:type="dxa"/>
            <w:vMerge/>
          </w:tcPr>
          <w:p w14:paraId="0794FEA9" w14:textId="77777777" w:rsidR="00C7309B" w:rsidRDefault="00C7309B" w:rsidP="00A517BF">
            <w:pPr>
              <w:rPr>
                <w:ins w:id="1793" w:author="wincol" w:date="2016-05-12T14:54:00Z"/>
                <w:rFonts w:ascii="宋体" w:hAnsi="宋体"/>
              </w:rPr>
            </w:pPr>
          </w:p>
        </w:tc>
        <w:tc>
          <w:tcPr>
            <w:tcW w:w="1899" w:type="dxa"/>
          </w:tcPr>
          <w:p w14:paraId="79FA5A21" w14:textId="77777777" w:rsidR="00C7309B" w:rsidRPr="00A560D3" w:rsidRDefault="00C7309B" w:rsidP="00A517BF">
            <w:pPr>
              <w:autoSpaceDE w:val="0"/>
              <w:autoSpaceDN w:val="0"/>
              <w:adjustRightInd w:val="0"/>
              <w:spacing w:line="267" w:lineRule="exact"/>
              <w:jc w:val="left"/>
              <w:rPr>
                <w:ins w:id="1794" w:author="wincol" w:date="2016-05-12T14:54:00Z"/>
                <w:rFonts w:ascii="宋体" w:cs="宋体"/>
                <w:kern w:val="0"/>
                <w:sz w:val="20"/>
                <w:szCs w:val="20"/>
              </w:rPr>
            </w:pPr>
            <w:ins w:id="1795" w:author="wincol" w:date="2016-05-12T14:54:00Z">
              <w:r w:rsidRPr="00A560D3">
                <w:rPr>
                  <w:rFonts w:ascii="宋体" w:cs="宋体"/>
                  <w:kern w:val="0"/>
                  <w:sz w:val="20"/>
                  <w:szCs w:val="20"/>
                </w:rPr>
                <w:t>RETURNCODE</w:t>
              </w:r>
            </w:ins>
          </w:p>
        </w:tc>
        <w:tc>
          <w:tcPr>
            <w:tcW w:w="1701" w:type="dxa"/>
          </w:tcPr>
          <w:p w14:paraId="1460A1CC" w14:textId="77777777" w:rsidR="00C7309B" w:rsidRPr="00A560D3" w:rsidRDefault="00C7309B" w:rsidP="00A517BF">
            <w:pPr>
              <w:autoSpaceDE w:val="0"/>
              <w:autoSpaceDN w:val="0"/>
              <w:adjustRightInd w:val="0"/>
              <w:spacing w:line="281" w:lineRule="exact"/>
              <w:ind w:left="108"/>
              <w:jc w:val="left"/>
              <w:rPr>
                <w:ins w:id="1796" w:author="wincol" w:date="2016-05-12T14:54:00Z"/>
                <w:rFonts w:ascii="宋体" w:cs="宋体"/>
                <w:kern w:val="0"/>
                <w:sz w:val="20"/>
                <w:szCs w:val="20"/>
              </w:rPr>
            </w:pPr>
            <w:ins w:id="1797" w:author="wincol" w:date="2016-05-12T14:54:00Z">
              <w:r w:rsidRPr="00A560D3">
                <w:rPr>
                  <w:rFonts w:ascii="宋体" w:cs="宋体" w:hint="eastAsia"/>
                  <w:kern w:val="0"/>
                  <w:sz w:val="20"/>
                  <w:szCs w:val="20"/>
                </w:rPr>
                <w:t>响应码</w:t>
              </w:r>
            </w:ins>
          </w:p>
        </w:tc>
        <w:tc>
          <w:tcPr>
            <w:tcW w:w="850" w:type="dxa"/>
          </w:tcPr>
          <w:p w14:paraId="5A2BC1AF" w14:textId="77777777" w:rsidR="00C7309B" w:rsidRPr="00A560D3" w:rsidRDefault="00C7309B" w:rsidP="00A517BF">
            <w:pPr>
              <w:autoSpaceDE w:val="0"/>
              <w:autoSpaceDN w:val="0"/>
              <w:adjustRightInd w:val="0"/>
              <w:spacing w:line="281" w:lineRule="exact"/>
              <w:jc w:val="left"/>
              <w:rPr>
                <w:ins w:id="1798" w:author="wincol" w:date="2016-05-12T14:54:00Z"/>
                <w:rFonts w:ascii="宋体" w:cs="宋体"/>
                <w:kern w:val="0"/>
                <w:sz w:val="20"/>
                <w:szCs w:val="20"/>
              </w:rPr>
            </w:pPr>
            <w:ins w:id="1799" w:author="wincol" w:date="2016-05-12T14:54:00Z">
              <w:r>
                <w:rPr>
                  <w:rFonts w:ascii="宋体" w:cs="宋体" w:hint="eastAsia"/>
                  <w:kern w:val="0"/>
                  <w:sz w:val="20"/>
                  <w:szCs w:val="20"/>
                </w:rPr>
                <w:t>C</w:t>
              </w:r>
              <w:r w:rsidRPr="00A560D3">
                <w:rPr>
                  <w:rFonts w:ascii="宋体" w:cs="宋体"/>
                  <w:kern w:val="0"/>
                  <w:sz w:val="20"/>
                  <w:szCs w:val="20"/>
                </w:rPr>
                <w:t>(64)</w:t>
              </w:r>
            </w:ins>
          </w:p>
        </w:tc>
        <w:tc>
          <w:tcPr>
            <w:tcW w:w="709" w:type="dxa"/>
          </w:tcPr>
          <w:p w14:paraId="5BB247B7" w14:textId="77777777" w:rsidR="00C7309B" w:rsidRPr="00A560D3" w:rsidRDefault="00C7309B" w:rsidP="00A517BF">
            <w:pPr>
              <w:autoSpaceDE w:val="0"/>
              <w:autoSpaceDN w:val="0"/>
              <w:adjustRightInd w:val="0"/>
              <w:spacing w:line="281" w:lineRule="exact"/>
              <w:ind w:left="108"/>
              <w:jc w:val="left"/>
              <w:rPr>
                <w:ins w:id="1800" w:author="wincol" w:date="2016-05-12T14:54:00Z"/>
                <w:rFonts w:ascii="宋体" w:cs="宋体"/>
                <w:kern w:val="0"/>
                <w:sz w:val="20"/>
                <w:szCs w:val="20"/>
              </w:rPr>
            </w:pPr>
            <w:ins w:id="1801" w:author="wincol" w:date="2016-05-12T14:54:00Z">
              <w:r>
                <w:rPr>
                  <w:rFonts w:ascii="宋体" w:cs="宋体" w:hint="eastAsia"/>
                  <w:kern w:val="0"/>
                  <w:sz w:val="20"/>
                  <w:szCs w:val="20"/>
                </w:rPr>
                <w:t>否</w:t>
              </w:r>
            </w:ins>
          </w:p>
        </w:tc>
        <w:tc>
          <w:tcPr>
            <w:tcW w:w="1861" w:type="dxa"/>
          </w:tcPr>
          <w:p w14:paraId="61761BF5" w14:textId="77777777" w:rsidR="00C7309B" w:rsidRPr="00A560D3" w:rsidRDefault="00C7309B" w:rsidP="00A517BF">
            <w:pPr>
              <w:autoSpaceDE w:val="0"/>
              <w:autoSpaceDN w:val="0"/>
              <w:adjustRightInd w:val="0"/>
              <w:spacing w:line="283" w:lineRule="exact"/>
              <w:ind w:left="108"/>
              <w:jc w:val="left"/>
              <w:rPr>
                <w:ins w:id="1802" w:author="wincol" w:date="2016-05-12T14:54:00Z"/>
                <w:rFonts w:ascii="宋体" w:cs="宋体"/>
                <w:kern w:val="0"/>
                <w:sz w:val="20"/>
                <w:szCs w:val="20"/>
              </w:rPr>
            </w:pPr>
            <w:ins w:id="1803" w:author="wincol" w:date="2016-05-12T14:54:00Z">
              <w:r w:rsidRPr="00A560D3">
                <w:rPr>
                  <w:rFonts w:ascii="宋体" w:cs="宋体"/>
                  <w:kern w:val="0"/>
                  <w:sz w:val="20"/>
                  <w:szCs w:val="20"/>
                </w:rPr>
                <w:t>000000</w:t>
              </w:r>
              <w:r w:rsidRPr="00A560D3">
                <w:rPr>
                  <w:rFonts w:ascii="宋体" w:cs="宋体" w:hint="eastAsia"/>
                  <w:kern w:val="0"/>
                  <w:sz w:val="20"/>
                  <w:szCs w:val="20"/>
                </w:rPr>
                <w:t>标识成功</w:t>
              </w:r>
            </w:ins>
          </w:p>
        </w:tc>
      </w:tr>
      <w:tr w:rsidR="00C7309B" w14:paraId="523EA07D" w14:textId="77777777" w:rsidTr="00A517BF">
        <w:trPr>
          <w:cantSplit/>
          <w:trHeight w:val="139"/>
          <w:ins w:id="1804" w:author="wincol" w:date="2016-05-12T14:54:00Z"/>
        </w:trPr>
        <w:tc>
          <w:tcPr>
            <w:tcW w:w="761" w:type="dxa"/>
            <w:vMerge/>
          </w:tcPr>
          <w:p w14:paraId="378E6CBB" w14:textId="77777777" w:rsidR="00C7309B" w:rsidRDefault="00C7309B" w:rsidP="00A517BF">
            <w:pPr>
              <w:rPr>
                <w:ins w:id="1805" w:author="wincol" w:date="2016-05-12T14:54:00Z"/>
                <w:rFonts w:ascii="宋体" w:hAnsi="宋体"/>
              </w:rPr>
            </w:pPr>
          </w:p>
        </w:tc>
        <w:tc>
          <w:tcPr>
            <w:tcW w:w="1899" w:type="dxa"/>
          </w:tcPr>
          <w:p w14:paraId="6DEE1EFE" w14:textId="77777777" w:rsidR="00C7309B" w:rsidRPr="00A560D3" w:rsidRDefault="00C7309B" w:rsidP="00A517BF">
            <w:pPr>
              <w:autoSpaceDE w:val="0"/>
              <w:autoSpaceDN w:val="0"/>
              <w:adjustRightInd w:val="0"/>
              <w:spacing w:line="267" w:lineRule="exact"/>
              <w:jc w:val="left"/>
              <w:rPr>
                <w:ins w:id="1806" w:author="wincol" w:date="2016-05-12T14:54:00Z"/>
                <w:rFonts w:ascii="宋体" w:cs="宋体"/>
                <w:kern w:val="0"/>
                <w:sz w:val="20"/>
                <w:szCs w:val="20"/>
              </w:rPr>
            </w:pPr>
            <w:ins w:id="1807" w:author="wincol" w:date="2016-05-12T14:54:00Z">
              <w:r w:rsidRPr="00A560D3">
                <w:rPr>
                  <w:rFonts w:ascii="宋体" w:cs="宋体"/>
                  <w:kern w:val="0"/>
                  <w:sz w:val="20"/>
                  <w:szCs w:val="20"/>
                </w:rPr>
                <w:t>RETURNMSG</w:t>
              </w:r>
            </w:ins>
          </w:p>
        </w:tc>
        <w:tc>
          <w:tcPr>
            <w:tcW w:w="1701" w:type="dxa"/>
          </w:tcPr>
          <w:p w14:paraId="6327E70A" w14:textId="77777777" w:rsidR="00C7309B" w:rsidRPr="00A560D3" w:rsidRDefault="00C7309B" w:rsidP="00A517BF">
            <w:pPr>
              <w:autoSpaceDE w:val="0"/>
              <w:autoSpaceDN w:val="0"/>
              <w:adjustRightInd w:val="0"/>
              <w:spacing w:line="281" w:lineRule="exact"/>
              <w:ind w:left="108"/>
              <w:jc w:val="left"/>
              <w:rPr>
                <w:ins w:id="1808" w:author="wincol" w:date="2016-05-12T14:54:00Z"/>
                <w:rFonts w:ascii="宋体" w:cs="宋体"/>
                <w:kern w:val="0"/>
                <w:sz w:val="20"/>
                <w:szCs w:val="20"/>
              </w:rPr>
            </w:pPr>
            <w:ins w:id="1809" w:author="wincol" w:date="2016-05-12T14:54:00Z">
              <w:r w:rsidRPr="00A560D3">
                <w:rPr>
                  <w:rFonts w:ascii="宋体" w:cs="宋体" w:hint="eastAsia"/>
                  <w:kern w:val="0"/>
                  <w:sz w:val="20"/>
                  <w:szCs w:val="20"/>
                </w:rPr>
                <w:t>响应信息</w:t>
              </w:r>
            </w:ins>
          </w:p>
        </w:tc>
        <w:tc>
          <w:tcPr>
            <w:tcW w:w="850" w:type="dxa"/>
          </w:tcPr>
          <w:p w14:paraId="0CD752B6" w14:textId="77777777" w:rsidR="00C7309B" w:rsidRPr="00A560D3" w:rsidRDefault="00C7309B" w:rsidP="00A517BF">
            <w:pPr>
              <w:autoSpaceDE w:val="0"/>
              <w:autoSpaceDN w:val="0"/>
              <w:adjustRightInd w:val="0"/>
              <w:spacing w:line="267" w:lineRule="exact"/>
              <w:jc w:val="left"/>
              <w:rPr>
                <w:ins w:id="1810" w:author="wincol" w:date="2016-05-12T14:54:00Z"/>
                <w:rFonts w:ascii="宋体" w:cs="宋体"/>
                <w:kern w:val="0"/>
                <w:sz w:val="20"/>
                <w:szCs w:val="20"/>
              </w:rPr>
            </w:pPr>
            <w:ins w:id="1811" w:author="wincol" w:date="2016-05-12T14:54:00Z">
              <w:r>
                <w:rPr>
                  <w:rFonts w:ascii="宋体" w:cs="宋体" w:hint="eastAsia"/>
                  <w:kern w:val="0"/>
                  <w:sz w:val="20"/>
                  <w:szCs w:val="20"/>
                </w:rPr>
                <w:t>C</w:t>
              </w:r>
              <w:r w:rsidRPr="00A560D3">
                <w:rPr>
                  <w:rFonts w:ascii="宋体" w:cs="宋体"/>
                  <w:kern w:val="0"/>
                  <w:sz w:val="20"/>
                  <w:szCs w:val="20"/>
                </w:rPr>
                <w:t>(128)</w:t>
              </w:r>
            </w:ins>
          </w:p>
        </w:tc>
        <w:tc>
          <w:tcPr>
            <w:tcW w:w="709" w:type="dxa"/>
          </w:tcPr>
          <w:p w14:paraId="3B8CCF0F" w14:textId="77777777" w:rsidR="00C7309B" w:rsidRPr="00A560D3" w:rsidRDefault="00C7309B" w:rsidP="00A517BF">
            <w:pPr>
              <w:autoSpaceDE w:val="0"/>
              <w:autoSpaceDN w:val="0"/>
              <w:adjustRightInd w:val="0"/>
              <w:spacing w:line="281" w:lineRule="exact"/>
              <w:ind w:left="108"/>
              <w:jc w:val="left"/>
              <w:rPr>
                <w:ins w:id="1812" w:author="wincol" w:date="2016-05-12T14:54:00Z"/>
                <w:rFonts w:ascii="宋体" w:cs="宋体"/>
                <w:kern w:val="0"/>
                <w:sz w:val="20"/>
                <w:szCs w:val="20"/>
              </w:rPr>
            </w:pPr>
            <w:ins w:id="1813" w:author="wincol" w:date="2016-05-12T14:54:00Z">
              <w:r>
                <w:rPr>
                  <w:rFonts w:ascii="宋体" w:cs="宋体" w:hint="eastAsia"/>
                  <w:kern w:val="0"/>
                  <w:sz w:val="20"/>
                  <w:szCs w:val="20"/>
                </w:rPr>
                <w:t>否</w:t>
              </w:r>
            </w:ins>
          </w:p>
        </w:tc>
        <w:tc>
          <w:tcPr>
            <w:tcW w:w="1861" w:type="dxa"/>
          </w:tcPr>
          <w:p w14:paraId="23F03C1B" w14:textId="77777777" w:rsidR="00C7309B" w:rsidRPr="00A560D3" w:rsidRDefault="00C7309B" w:rsidP="00A517BF">
            <w:pPr>
              <w:autoSpaceDE w:val="0"/>
              <w:autoSpaceDN w:val="0"/>
              <w:adjustRightInd w:val="0"/>
              <w:spacing w:line="283" w:lineRule="exact"/>
              <w:ind w:left="108"/>
              <w:jc w:val="left"/>
              <w:rPr>
                <w:ins w:id="1814" w:author="wincol" w:date="2016-05-12T14:54:00Z"/>
                <w:rFonts w:ascii="宋体" w:cs="宋体"/>
                <w:kern w:val="0"/>
                <w:sz w:val="20"/>
                <w:szCs w:val="20"/>
              </w:rPr>
            </w:pPr>
            <w:ins w:id="1815" w:author="wincol" w:date="2016-05-12T14:54:00Z">
              <w:r w:rsidRPr="00A560D3">
                <w:rPr>
                  <w:rFonts w:ascii="宋体" w:cs="宋体" w:hint="eastAsia"/>
                  <w:kern w:val="0"/>
                  <w:sz w:val="20"/>
                  <w:szCs w:val="20"/>
                </w:rPr>
                <w:t>交易成功</w:t>
              </w:r>
            </w:ins>
          </w:p>
        </w:tc>
      </w:tr>
      <w:tr w:rsidR="00C7309B" w14:paraId="35E14AA2" w14:textId="77777777" w:rsidTr="00A517BF">
        <w:trPr>
          <w:cantSplit/>
          <w:trHeight w:val="139"/>
          <w:ins w:id="1816" w:author="wincol" w:date="2016-05-12T14:54:00Z"/>
        </w:trPr>
        <w:tc>
          <w:tcPr>
            <w:tcW w:w="761" w:type="dxa"/>
            <w:vMerge/>
          </w:tcPr>
          <w:p w14:paraId="479FBC98" w14:textId="77777777" w:rsidR="00C7309B" w:rsidRDefault="00C7309B" w:rsidP="00A517BF">
            <w:pPr>
              <w:rPr>
                <w:ins w:id="1817" w:author="wincol" w:date="2016-05-12T14:54:00Z"/>
                <w:rFonts w:ascii="宋体" w:hAnsi="宋体"/>
              </w:rPr>
            </w:pPr>
          </w:p>
        </w:tc>
        <w:tc>
          <w:tcPr>
            <w:tcW w:w="1899" w:type="dxa"/>
          </w:tcPr>
          <w:p w14:paraId="5612DD3F" w14:textId="77777777" w:rsidR="00C7309B" w:rsidRPr="00A560D3" w:rsidRDefault="00C7309B" w:rsidP="00A517BF">
            <w:pPr>
              <w:autoSpaceDE w:val="0"/>
              <w:autoSpaceDN w:val="0"/>
              <w:adjustRightInd w:val="0"/>
              <w:spacing w:line="281" w:lineRule="exact"/>
              <w:jc w:val="left"/>
              <w:rPr>
                <w:ins w:id="1818" w:author="wincol" w:date="2016-05-12T14:54:00Z"/>
                <w:rFonts w:ascii="宋体" w:cs="宋体"/>
                <w:kern w:val="0"/>
                <w:sz w:val="20"/>
                <w:szCs w:val="20"/>
              </w:rPr>
            </w:pPr>
            <w:ins w:id="1819" w:author="wincol" w:date="2016-05-12T14:54:00Z">
              <w:r w:rsidRPr="00A560D3">
                <w:rPr>
                  <w:rFonts w:ascii="宋体" w:cs="宋体"/>
                  <w:kern w:val="0"/>
                  <w:sz w:val="20"/>
                  <w:szCs w:val="20"/>
                </w:rPr>
                <w:t>OLDREQSEQNO</w:t>
              </w:r>
            </w:ins>
          </w:p>
        </w:tc>
        <w:tc>
          <w:tcPr>
            <w:tcW w:w="1701" w:type="dxa"/>
          </w:tcPr>
          <w:p w14:paraId="2CBEA569" w14:textId="77777777" w:rsidR="00C7309B" w:rsidRPr="00A560D3" w:rsidRDefault="00C7309B" w:rsidP="00A517BF">
            <w:pPr>
              <w:autoSpaceDE w:val="0"/>
              <w:autoSpaceDN w:val="0"/>
              <w:adjustRightInd w:val="0"/>
              <w:spacing w:line="267" w:lineRule="exact"/>
              <w:jc w:val="left"/>
              <w:rPr>
                <w:ins w:id="1820" w:author="wincol" w:date="2016-05-12T14:54:00Z"/>
                <w:rFonts w:ascii="宋体" w:cs="宋体"/>
                <w:kern w:val="0"/>
                <w:sz w:val="20"/>
                <w:szCs w:val="20"/>
              </w:rPr>
            </w:pPr>
            <w:ins w:id="1821" w:author="wincol" w:date="2016-05-12T14:54:00Z">
              <w:r w:rsidRPr="00A560D3">
                <w:rPr>
                  <w:rFonts w:ascii="宋体" w:cs="宋体" w:hint="eastAsia"/>
                  <w:kern w:val="0"/>
                  <w:sz w:val="20"/>
                  <w:szCs w:val="20"/>
                </w:rPr>
                <w:t>原交易流水号</w:t>
              </w:r>
            </w:ins>
          </w:p>
        </w:tc>
        <w:tc>
          <w:tcPr>
            <w:tcW w:w="850" w:type="dxa"/>
          </w:tcPr>
          <w:p w14:paraId="28DC79B9" w14:textId="77777777" w:rsidR="00C7309B" w:rsidRPr="00A560D3" w:rsidRDefault="00C7309B" w:rsidP="001C524E">
            <w:pPr>
              <w:autoSpaceDE w:val="0"/>
              <w:autoSpaceDN w:val="0"/>
              <w:adjustRightInd w:val="0"/>
              <w:spacing w:line="281" w:lineRule="exact"/>
              <w:jc w:val="left"/>
              <w:rPr>
                <w:ins w:id="1822" w:author="wincol" w:date="2016-05-12T14:54:00Z"/>
                <w:rFonts w:ascii="宋体" w:cs="宋体"/>
                <w:kern w:val="0"/>
                <w:sz w:val="20"/>
                <w:szCs w:val="20"/>
              </w:rPr>
            </w:pPr>
            <w:ins w:id="1823" w:author="wincol" w:date="2016-05-12T14:54:00Z">
              <w:r>
                <w:rPr>
                  <w:rFonts w:ascii="宋体" w:cs="宋体" w:hint="eastAsia"/>
                  <w:kern w:val="0"/>
                  <w:sz w:val="20"/>
                  <w:szCs w:val="20"/>
                </w:rPr>
                <w:t>C</w:t>
              </w:r>
              <w:r w:rsidRPr="00A560D3">
                <w:rPr>
                  <w:rFonts w:ascii="宋体" w:cs="宋体"/>
                  <w:kern w:val="0"/>
                  <w:sz w:val="20"/>
                  <w:szCs w:val="20"/>
                </w:rPr>
                <w:t>(</w:t>
              </w:r>
            </w:ins>
            <w:ins w:id="1824" w:author="wincol" w:date="2016-06-12T18:41:00Z">
              <w:r w:rsidR="001C524E">
                <w:rPr>
                  <w:rFonts w:ascii="宋体" w:cs="宋体" w:hint="eastAsia"/>
                  <w:kern w:val="0"/>
                  <w:sz w:val="20"/>
                  <w:szCs w:val="20"/>
                </w:rPr>
                <w:t>28</w:t>
              </w:r>
            </w:ins>
            <w:ins w:id="1825" w:author="wincol" w:date="2016-05-12T14:54:00Z">
              <w:r w:rsidRPr="00A560D3">
                <w:rPr>
                  <w:rFonts w:ascii="宋体" w:cs="宋体"/>
                  <w:kern w:val="0"/>
                  <w:sz w:val="20"/>
                  <w:szCs w:val="20"/>
                </w:rPr>
                <w:t>)</w:t>
              </w:r>
            </w:ins>
          </w:p>
        </w:tc>
        <w:tc>
          <w:tcPr>
            <w:tcW w:w="709" w:type="dxa"/>
          </w:tcPr>
          <w:p w14:paraId="2D367A1C" w14:textId="77777777" w:rsidR="00C7309B" w:rsidRDefault="00C7309B" w:rsidP="00A517BF">
            <w:pPr>
              <w:rPr>
                <w:ins w:id="1826" w:author="wincol" w:date="2016-05-12T14:54:00Z"/>
                <w:rFonts w:ascii="宋体" w:hAnsi="宋体"/>
              </w:rPr>
            </w:pPr>
            <w:ins w:id="1827" w:author="wincol" w:date="2016-05-12T14:54:00Z">
              <w:r>
                <w:rPr>
                  <w:rFonts w:hint="eastAsia"/>
                </w:rPr>
                <w:t>否</w:t>
              </w:r>
            </w:ins>
          </w:p>
        </w:tc>
        <w:tc>
          <w:tcPr>
            <w:tcW w:w="1861" w:type="dxa"/>
          </w:tcPr>
          <w:p w14:paraId="1DF75E17" w14:textId="77777777" w:rsidR="00C7309B" w:rsidRDefault="00C7309B" w:rsidP="00A517BF">
            <w:pPr>
              <w:rPr>
                <w:ins w:id="1828" w:author="wincol" w:date="2016-05-12T14:54:00Z"/>
                <w:rFonts w:ascii="宋体" w:hAnsi="宋体"/>
              </w:rPr>
            </w:pPr>
          </w:p>
        </w:tc>
      </w:tr>
    </w:tbl>
    <w:p w14:paraId="1EF8FE1F" w14:textId="77777777" w:rsidR="00C7309B" w:rsidRDefault="00C7309B" w:rsidP="00AD2402">
      <w:pPr>
        <w:rPr>
          <w:ins w:id="1829" w:author="wincol" w:date="2016-04-15T14:32:00Z"/>
          <w:rFonts w:ascii="微软雅黑" w:eastAsia="微软雅黑" w:hAnsi="微软雅黑"/>
        </w:rPr>
      </w:pPr>
    </w:p>
    <w:p w14:paraId="5139B9DC" w14:textId="77777777" w:rsidR="00E20FF6" w:rsidRPr="004E6C5A" w:rsidRDefault="00B860D9" w:rsidP="0042024B">
      <w:pPr>
        <w:pStyle w:val="2"/>
      </w:pPr>
      <w:bookmarkStart w:id="1830" w:name="_Toc448760978"/>
      <w:r>
        <w:rPr>
          <w:rFonts w:hint="eastAsia"/>
        </w:rPr>
        <w:t>单笔充值结果查询</w:t>
      </w:r>
      <w:r w:rsidR="008D419F">
        <w:rPr>
          <w:rFonts w:hint="eastAsia"/>
        </w:rPr>
        <w:t xml:space="preserve"> </w:t>
      </w:r>
      <w:r w:rsidR="00E20FF6">
        <w:rPr>
          <w:rFonts w:hint="eastAsia"/>
        </w:rPr>
        <w:t>(</w:t>
      </w:r>
      <w:r w:rsidRPr="00B860D9">
        <w:t>OGW000</w:t>
      </w:r>
      <w:r>
        <w:rPr>
          <w:rFonts w:hint="eastAsia"/>
        </w:rPr>
        <w:t>4</w:t>
      </w:r>
      <w:r w:rsidR="00A230E0">
        <w:rPr>
          <w:rFonts w:hint="eastAsia"/>
        </w:rPr>
        <w:t>6</w:t>
      </w:r>
      <w:r w:rsidR="00E20FF6">
        <w:rPr>
          <w:rFonts w:hint="eastAsia"/>
        </w:rPr>
        <w:t>)</w:t>
      </w:r>
      <w:bookmarkEnd w:id="1830"/>
    </w:p>
    <w:p w14:paraId="2E9C1B84" w14:textId="77777777" w:rsidR="00E66735" w:rsidRDefault="00BD4F05" w:rsidP="00E66735">
      <w:pPr>
        <w:pStyle w:val="aff1"/>
        <w:ind w:left="425" w:firstLineChars="0" w:firstLine="0"/>
        <w:rPr>
          <w:ins w:id="1831" w:author="wincol" w:date="2016-04-13T10:38:00Z"/>
        </w:rPr>
      </w:pPr>
      <w:r w:rsidRPr="00A560D3">
        <w:rPr>
          <w:rFonts w:hint="eastAsia"/>
        </w:rPr>
        <w:t>由第三方公司发起。</w:t>
      </w:r>
    </w:p>
    <w:p w14:paraId="35D874B0" w14:textId="77777777" w:rsidR="00E66735" w:rsidRDefault="00E66735" w:rsidP="00E66735">
      <w:pPr>
        <w:pStyle w:val="aff1"/>
        <w:ind w:left="425" w:firstLineChars="0" w:firstLine="0"/>
        <w:rPr>
          <w:ins w:id="1832" w:author="wincol" w:date="2016-05-26T14:33:00Z"/>
        </w:rPr>
      </w:pPr>
      <w:ins w:id="1833" w:author="wincol" w:date="2016-04-13T10:38:00Z">
        <w:r>
          <w:rPr>
            <w:rFonts w:hint="eastAsia"/>
          </w:rPr>
          <w:t>交易提交我行</w:t>
        </w:r>
      </w:ins>
      <w:ins w:id="1834" w:author="wincol" w:date="2016-04-13T10:42:00Z">
        <w:r>
          <w:rPr>
            <w:rFonts w:hint="eastAsia"/>
          </w:rPr>
          <w:t>5</w:t>
        </w:r>
      </w:ins>
      <w:ins w:id="1835" w:author="wincol" w:date="2016-04-13T10:38:00Z">
        <w:r w:rsidRPr="00A560D3">
          <w:rPr>
            <w:rFonts w:hint="eastAsia"/>
          </w:rPr>
          <w:t>分钟后，可通过该接口查询银行处理结果。</w:t>
        </w:r>
      </w:ins>
      <w:ins w:id="1836" w:author="wincol" w:date="2016-05-25T11:33:00Z">
        <w:r w:rsidR="003866F3">
          <w:rPr>
            <w:rFonts w:hint="eastAsia"/>
          </w:rPr>
          <w:t>后续查询的频率按</w:t>
        </w:r>
        <w:r w:rsidR="003866F3">
          <w:rPr>
            <w:rFonts w:hint="eastAsia"/>
          </w:rPr>
          <w:t>5</w:t>
        </w:r>
        <w:r w:rsidR="003866F3">
          <w:rPr>
            <w:rFonts w:hint="eastAsia"/>
          </w:rPr>
          <w:t>分钟的时间递增。</w:t>
        </w:r>
      </w:ins>
    </w:p>
    <w:p w14:paraId="4C0166B1" w14:textId="77777777" w:rsidR="00FA49C2" w:rsidRPr="00BD4F05" w:rsidRDefault="00FA49C2" w:rsidP="00E66735">
      <w:pPr>
        <w:pStyle w:val="aff1"/>
        <w:ind w:left="425" w:firstLineChars="0" w:firstLine="0"/>
        <w:rPr>
          <w:ins w:id="1837" w:author="wincol" w:date="2016-04-13T10:38:00Z"/>
        </w:rPr>
      </w:pPr>
      <w:ins w:id="1838" w:author="wincol" w:date="2016-05-26T14:34:00Z">
        <w:r>
          <w:rPr>
            <w:rFonts w:hint="eastAsia"/>
          </w:rPr>
          <w:t>状态为</w:t>
        </w:r>
        <w:r>
          <w:rPr>
            <w:rFonts w:hint="eastAsia"/>
          </w:rPr>
          <w:t>S</w:t>
        </w:r>
        <w:r>
          <w:rPr>
            <w:rFonts w:hint="eastAsia"/>
          </w:rPr>
          <w:t>和</w:t>
        </w:r>
        <w:r>
          <w:rPr>
            <w:rFonts w:hint="eastAsia"/>
          </w:rPr>
          <w:t>P</w:t>
        </w:r>
        <w:r>
          <w:rPr>
            <w:rFonts w:hint="eastAsia"/>
          </w:rPr>
          <w:t>都可认为是交易成功，涉及</w:t>
        </w:r>
      </w:ins>
      <w:ins w:id="1839" w:author="wincol" w:date="2016-05-26T14:36:00Z">
        <w:r>
          <w:rPr>
            <w:rFonts w:hint="eastAsia"/>
          </w:rPr>
          <w:t>显示给客户看的</w:t>
        </w:r>
      </w:ins>
      <w:ins w:id="1840" w:author="wincol" w:date="2016-05-26T14:35:00Z">
        <w:r>
          <w:rPr>
            <w:rFonts w:hint="eastAsia"/>
          </w:rPr>
          <w:t>余额</w:t>
        </w:r>
      </w:ins>
      <w:ins w:id="1841" w:author="wincol" w:date="2016-05-26T14:36:00Z">
        <w:r>
          <w:rPr>
            <w:rFonts w:hint="eastAsia"/>
          </w:rPr>
          <w:t>值</w:t>
        </w:r>
      </w:ins>
      <w:ins w:id="1842" w:author="wincol" w:date="2016-05-26T14:35:00Z">
        <w:r>
          <w:rPr>
            <w:rFonts w:hint="eastAsia"/>
          </w:rPr>
          <w:t>请以我行余额查询的值为准。</w:t>
        </w:r>
      </w:ins>
    </w:p>
    <w:p w14:paraId="6CCD7D93" w14:textId="77777777" w:rsidR="008D419F" w:rsidRPr="00BD4F05" w:rsidRDefault="008D419F" w:rsidP="00BD4F05">
      <w:pPr>
        <w:pStyle w:val="aff1"/>
        <w:ind w:left="425" w:firstLineChars="0" w:firstLine="0"/>
      </w:pPr>
    </w:p>
    <w:p w14:paraId="2257521C" w14:textId="77777777" w:rsidR="00E20FF6" w:rsidRDefault="00E20FF6" w:rsidP="0042024B">
      <w:pPr>
        <w:pStyle w:val="3"/>
        <w:rPr>
          <w:rFonts w:ascii="宋体" w:hAnsi="宋体"/>
        </w:rPr>
      </w:pPr>
      <w:bookmarkStart w:id="1843" w:name="_Toc448760979"/>
      <w:r w:rsidRPr="004E6C5A">
        <w:rPr>
          <w:rFonts w:hint="eastAsia"/>
        </w:rPr>
        <w:t>请求报文说明</w:t>
      </w:r>
      <w:bookmarkEnd w:id="1843"/>
    </w:p>
    <w:tbl>
      <w:tblPr>
        <w:tblW w:w="8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3"/>
        <w:gridCol w:w="2094"/>
        <w:gridCol w:w="1851"/>
        <w:gridCol w:w="850"/>
        <w:gridCol w:w="567"/>
        <w:gridCol w:w="2635"/>
      </w:tblGrid>
      <w:tr w:rsidR="008D419F" w14:paraId="7170536A" w14:textId="77777777" w:rsidTr="009B1E17">
        <w:trPr>
          <w:trHeight w:val="302"/>
        </w:trPr>
        <w:tc>
          <w:tcPr>
            <w:tcW w:w="983" w:type="dxa"/>
            <w:tcBorders>
              <w:bottom w:val="single" w:sz="4" w:space="0" w:color="auto"/>
            </w:tcBorders>
            <w:shd w:val="clear" w:color="auto" w:fill="C0C0C0"/>
          </w:tcPr>
          <w:p w14:paraId="0AF5D09F" w14:textId="77777777" w:rsidR="008D419F" w:rsidRDefault="008D419F" w:rsidP="00BD4F05">
            <w:pPr>
              <w:rPr>
                <w:rFonts w:ascii="宋体" w:hAnsi="宋体"/>
                <w:b/>
                <w:szCs w:val="21"/>
              </w:rPr>
            </w:pPr>
            <w:r>
              <w:rPr>
                <w:rFonts w:ascii="宋体" w:hAnsi="宋体"/>
                <w:b/>
                <w:szCs w:val="21"/>
              </w:rPr>
              <w:t>模块</w:t>
            </w:r>
          </w:p>
        </w:tc>
        <w:tc>
          <w:tcPr>
            <w:tcW w:w="2094" w:type="dxa"/>
            <w:tcBorders>
              <w:bottom w:val="single" w:sz="4" w:space="0" w:color="auto"/>
            </w:tcBorders>
            <w:shd w:val="clear" w:color="auto" w:fill="C0C0C0"/>
          </w:tcPr>
          <w:p w14:paraId="13510C14" w14:textId="77777777" w:rsidR="008D419F" w:rsidRDefault="008D419F" w:rsidP="00BD4F05">
            <w:pPr>
              <w:rPr>
                <w:rFonts w:ascii="宋体" w:hAnsi="宋体"/>
                <w:b/>
              </w:rPr>
            </w:pPr>
            <w:r>
              <w:rPr>
                <w:rFonts w:ascii="宋体" w:hAnsi="宋体"/>
                <w:b/>
                <w:szCs w:val="21"/>
              </w:rPr>
              <w:t>字段ID</w:t>
            </w:r>
          </w:p>
        </w:tc>
        <w:tc>
          <w:tcPr>
            <w:tcW w:w="1851" w:type="dxa"/>
            <w:tcBorders>
              <w:bottom w:val="single" w:sz="4" w:space="0" w:color="auto"/>
            </w:tcBorders>
            <w:shd w:val="clear" w:color="auto" w:fill="C0C0C0"/>
          </w:tcPr>
          <w:p w14:paraId="2749041A" w14:textId="77777777" w:rsidR="008D419F" w:rsidRDefault="008D419F" w:rsidP="00BD4F05">
            <w:pPr>
              <w:rPr>
                <w:rFonts w:ascii="宋体" w:hAnsi="宋体"/>
                <w:b/>
              </w:rPr>
            </w:pPr>
            <w:r>
              <w:rPr>
                <w:rFonts w:ascii="宋体" w:hAnsi="宋体"/>
                <w:b/>
                <w:szCs w:val="21"/>
              </w:rPr>
              <w:t>字段名称</w:t>
            </w:r>
          </w:p>
        </w:tc>
        <w:tc>
          <w:tcPr>
            <w:tcW w:w="850" w:type="dxa"/>
            <w:tcBorders>
              <w:bottom w:val="single" w:sz="4" w:space="0" w:color="auto"/>
            </w:tcBorders>
            <w:shd w:val="clear" w:color="auto" w:fill="C0C0C0"/>
          </w:tcPr>
          <w:p w14:paraId="372F330F" w14:textId="77777777" w:rsidR="008D419F" w:rsidRDefault="008D419F" w:rsidP="00BD4F05">
            <w:pPr>
              <w:rPr>
                <w:rFonts w:ascii="宋体" w:hAnsi="宋体"/>
                <w:b/>
              </w:rPr>
            </w:pPr>
            <w:r>
              <w:rPr>
                <w:rFonts w:ascii="宋体" w:hAnsi="宋体"/>
                <w:b/>
                <w:szCs w:val="21"/>
              </w:rPr>
              <w:t>类型</w:t>
            </w:r>
          </w:p>
        </w:tc>
        <w:tc>
          <w:tcPr>
            <w:tcW w:w="567" w:type="dxa"/>
            <w:tcBorders>
              <w:bottom w:val="single" w:sz="4" w:space="0" w:color="auto"/>
            </w:tcBorders>
            <w:shd w:val="clear" w:color="auto" w:fill="C0C0C0"/>
          </w:tcPr>
          <w:p w14:paraId="28C6A995" w14:textId="77777777" w:rsidR="008D419F" w:rsidRDefault="008D419F" w:rsidP="00BD4F05">
            <w:pPr>
              <w:rPr>
                <w:rFonts w:ascii="宋体" w:hAnsi="宋体"/>
                <w:b/>
              </w:rPr>
            </w:pPr>
            <w:r>
              <w:rPr>
                <w:rFonts w:ascii="宋体" w:hAnsi="宋体" w:hint="eastAsia"/>
                <w:b/>
              </w:rPr>
              <w:t>可空</w:t>
            </w:r>
          </w:p>
        </w:tc>
        <w:tc>
          <w:tcPr>
            <w:tcW w:w="2635" w:type="dxa"/>
            <w:tcBorders>
              <w:bottom w:val="single" w:sz="4" w:space="0" w:color="auto"/>
            </w:tcBorders>
            <w:shd w:val="clear" w:color="auto" w:fill="C0C0C0"/>
          </w:tcPr>
          <w:p w14:paraId="68647884" w14:textId="77777777" w:rsidR="008D419F" w:rsidRDefault="008D419F" w:rsidP="00BD4F05">
            <w:pPr>
              <w:rPr>
                <w:rFonts w:ascii="宋体" w:hAnsi="宋体"/>
                <w:b/>
              </w:rPr>
            </w:pPr>
            <w:r>
              <w:rPr>
                <w:rFonts w:ascii="宋体" w:hAnsi="宋体" w:hint="eastAsia"/>
                <w:b/>
              </w:rPr>
              <w:t>备注</w:t>
            </w:r>
          </w:p>
        </w:tc>
      </w:tr>
      <w:tr w:rsidR="005B23CC" w14:paraId="48C919FC" w14:textId="77777777" w:rsidTr="00BD4F05">
        <w:trPr>
          <w:cantSplit/>
          <w:trHeight w:val="317"/>
        </w:trPr>
        <w:tc>
          <w:tcPr>
            <w:tcW w:w="983" w:type="dxa"/>
            <w:vMerge w:val="restart"/>
          </w:tcPr>
          <w:p w14:paraId="7D3D062F" w14:textId="77777777" w:rsidR="005B23CC" w:rsidRPr="00C15726" w:rsidRDefault="005B23CC" w:rsidP="00BD4F05">
            <w:pPr>
              <w:rPr>
                <w:rFonts w:ascii="宋体" w:hAnsi="宋体"/>
              </w:rPr>
            </w:pPr>
            <w:r>
              <w:rPr>
                <w:rFonts w:ascii="宋体" w:hAnsi="宋体" w:hint="eastAsia"/>
              </w:rPr>
              <w:lastRenderedPageBreak/>
              <w:t>BODY</w:t>
            </w:r>
          </w:p>
        </w:tc>
        <w:tc>
          <w:tcPr>
            <w:tcW w:w="7997" w:type="dxa"/>
            <w:gridSpan w:val="5"/>
          </w:tcPr>
          <w:p w14:paraId="292342DE" w14:textId="77777777" w:rsidR="005B23CC" w:rsidRPr="0050631E" w:rsidRDefault="005B23CC" w:rsidP="00BD4F05"/>
        </w:tc>
      </w:tr>
      <w:tr w:rsidR="005B23CC" w14:paraId="01B752D6" w14:textId="77777777" w:rsidTr="009B1E17">
        <w:trPr>
          <w:cantSplit/>
          <w:trHeight w:val="145"/>
        </w:trPr>
        <w:tc>
          <w:tcPr>
            <w:tcW w:w="983" w:type="dxa"/>
            <w:vMerge/>
          </w:tcPr>
          <w:p w14:paraId="65F6C27E" w14:textId="77777777" w:rsidR="005B23CC" w:rsidRDefault="005B23CC" w:rsidP="00BD4F05">
            <w:pPr>
              <w:rPr>
                <w:rFonts w:ascii="宋体" w:hAnsi="宋体"/>
              </w:rPr>
            </w:pPr>
          </w:p>
        </w:tc>
        <w:tc>
          <w:tcPr>
            <w:tcW w:w="2094" w:type="dxa"/>
          </w:tcPr>
          <w:p w14:paraId="469055D5" w14:textId="77777777" w:rsidR="005B23CC" w:rsidRPr="00A560D3" w:rsidRDefault="005B23CC" w:rsidP="00E81D47">
            <w:pPr>
              <w:autoSpaceDE w:val="0"/>
              <w:autoSpaceDN w:val="0"/>
              <w:adjustRightInd w:val="0"/>
              <w:spacing w:line="267" w:lineRule="exact"/>
              <w:jc w:val="left"/>
              <w:rPr>
                <w:rFonts w:ascii="宋体" w:cs="宋体"/>
                <w:kern w:val="0"/>
                <w:sz w:val="20"/>
                <w:szCs w:val="20"/>
              </w:rPr>
            </w:pPr>
          </w:p>
        </w:tc>
        <w:tc>
          <w:tcPr>
            <w:tcW w:w="1851" w:type="dxa"/>
          </w:tcPr>
          <w:p w14:paraId="2A39A219" w14:textId="77777777" w:rsidR="005B23CC" w:rsidRPr="00A560D3" w:rsidRDefault="005B23CC" w:rsidP="00E81D47">
            <w:pPr>
              <w:autoSpaceDE w:val="0"/>
              <w:autoSpaceDN w:val="0"/>
              <w:adjustRightInd w:val="0"/>
              <w:spacing w:line="267" w:lineRule="exact"/>
              <w:jc w:val="left"/>
              <w:rPr>
                <w:rFonts w:ascii="宋体" w:cs="宋体"/>
                <w:kern w:val="0"/>
                <w:sz w:val="20"/>
                <w:szCs w:val="20"/>
              </w:rPr>
            </w:pPr>
          </w:p>
        </w:tc>
        <w:tc>
          <w:tcPr>
            <w:tcW w:w="850" w:type="dxa"/>
          </w:tcPr>
          <w:p w14:paraId="000C6B22" w14:textId="77777777" w:rsidR="005B23CC" w:rsidRPr="00A560D3" w:rsidRDefault="005B23CC" w:rsidP="00E81D47">
            <w:pPr>
              <w:autoSpaceDE w:val="0"/>
              <w:autoSpaceDN w:val="0"/>
              <w:adjustRightInd w:val="0"/>
              <w:spacing w:line="267" w:lineRule="exact"/>
              <w:jc w:val="left"/>
              <w:rPr>
                <w:rFonts w:ascii="宋体" w:cs="宋体"/>
                <w:kern w:val="0"/>
                <w:sz w:val="20"/>
                <w:szCs w:val="20"/>
              </w:rPr>
            </w:pPr>
          </w:p>
        </w:tc>
        <w:tc>
          <w:tcPr>
            <w:tcW w:w="567" w:type="dxa"/>
          </w:tcPr>
          <w:p w14:paraId="7776A6DA" w14:textId="77777777" w:rsidR="005B23CC" w:rsidRPr="00A560D3" w:rsidRDefault="005B23CC" w:rsidP="00E81D47">
            <w:pPr>
              <w:autoSpaceDE w:val="0"/>
              <w:autoSpaceDN w:val="0"/>
              <w:adjustRightInd w:val="0"/>
              <w:spacing w:line="267" w:lineRule="exact"/>
              <w:ind w:left="107"/>
              <w:jc w:val="left"/>
              <w:rPr>
                <w:rFonts w:ascii="宋体" w:cs="宋体"/>
                <w:kern w:val="0"/>
                <w:sz w:val="20"/>
                <w:szCs w:val="20"/>
              </w:rPr>
            </w:pPr>
          </w:p>
        </w:tc>
        <w:tc>
          <w:tcPr>
            <w:tcW w:w="2635" w:type="dxa"/>
          </w:tcPr>
          <w:p w14:paraId="1DEBFF8C" w14:textId="77777777" w:rsidR="005B23CC" w:rsidRPr="00A560D3" w:rsidRDefault="005B23CC" w:rsidP="00E81D47">
            <w:pPr>
              <w:autoSpaceDE w:val="0"/>
              <w:autoSpaceDN w:val="0"/>
              <w:adjustRightInd w:val="0"/>
              <w:spacing w:line="267" w:lineRule="exact"/>
              <w:jc w:val="left"/>
              <w:rPr>
                <w:rFonts w:ascii="宋体" w:cs="宋体"/>
                <w:kern w:val="0"/>
                <w:sz w:val="20"/>
                <w:szCs w:val="20"/>
              </w:rPr>
            </w:pPr>
          </w:p>
        </w:tc>
      </w:tr>
      <w:tr w:rsidR="005B23CC" w14:paraId="3944757A" w14:textId="77777777" w:rsidTr="009B1E17">
        <w:trPr>
          <w:cantSplit/>
          <w:trHeight w:val="145"/>
        </w:trPr>
        <w:tc>
          <w:tcPr>
            <w:tcW w:w="983" w:type="dxa"/>
            <w:vMerge/>
          </w:tcPr>
          <w:p w14:paraId="70F19F53" w14:textId="77777777" w:rsidR="005B23CC" w:rsidRDefault="005B23CC" w:rsidP="00BD4F05">
            <w:pPr>
              <w:rPr>
                <w:rFonts w:ascii="宋体" w:hAnsi="宋体"/>
              </w:rPr>
            </w:pPr>
          </w:p>
        </w:tc>
        <w:tc>
          <w:tcPr>
            <w:tcW w:w="2094" w:type="dxa"/>
          </w:tcPr>
          <w:p w14:paraId="007A2D38" w14:textId="77777777" w:rsidR="005B23CC" w:rsidRPr="00BA665E" w:rsidRDefault="005B23CC" w:rsidP="00E81D47">
            <w:pPr>
              <w:autoSpaceDE w:val="0"/>
              <w:autoSpaceDN w:val="0"/>
              <w:adjustRightInd w:val="0"/>
              <w:spacing w:line="267" w:lineRule="exact"/>
              <w:jc w:val="left"/>
              <w:rPr>
                <w:rFonts w:ascii="宋体" w:hAnsi="宋体"/>
              </w:rPr>
            </w:pPr>
            <w:r>
              <w:rPr>
                <w:rFonts w:ascii="宋体" w:cs="宋体" w:hint="eastAsia"/>
                <w:kern w:val="0"/>
                <w:sz w:val="20"/>
                <w:szCs w:val="20"/>
              </w:rPr>
              <w:t>TRANSCODE</w:t>
            </w:r>
          </w:p>
        </w:tc>
        <w:tc>
          <w:tcPr>
            <w:tcW w:w="1851" w:type="dxa"/>
          </w:tcPr>
          <w:p w14:paraId="6A255D56" w14:textId="77777777" w:rsidR="005B23CC" w:rsidRDefault="005B23CC" w:rsidP="00E81D47">
            <w:pPr>
              <w:rPr>
                <w:rFonts w:ascii="宋体" w:hAnsi="宋体"/>
              </w:rPr>
            </w:pPr>
            <w:r w:rsidRPr="00A560D3">
              <w:rPr>
                <w:rFonts w:ascii="宋体" w:cs="宋体" w:hint="eastAsia"/>
                <w:kern w:val="0"/>
                <w:sz w:val="20"/>
                <w:szCs w:val="20"/>
              </w:rPr>
              <w:t>交易码</w:t>
            </w:r>
          </w:p>
        </w:tc>
        <w:tc>
          <w:tcPr>
            <w:tcW w:w="850" w:type="dxa"/>
          </w:tcPr>
          <w:p w14:paraId="367A9B96" w14:textId="77777777" w:rsidR="005B23CC" w:rsidRDefault="005B23CC" w:rsidP="00E81D47">
            <w:pPr>
              <w:rPr>
                <w:rFonts w:ascii="宋体" w:hAnsi="宋体"/>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8</w:t>
            </w:r>
            <w:r w:rsidRPr="00A560D3">
              <w:rPr>
                <w:rFonts w:ascii="宋体" w:cs="宋体"/>
                <w:kern w:val="0"/>
                <w:sz w:val="20"/>
                <w:szCs w:val="20"/>
              </w:rPr>
              <w:t>)</w:t>
            </w:r>
          </w:p>
        </w:tc>
        <w:tc>
          <w:tcPr>
            <w:tcW w:w="567" w:type="dxa"/>
          </w:tcPr>
          <w:p w14:paraId="18AFABA7" w14:textId="77777777" w:rsidR="005B23CC" w:rsidRPr="00EA7B55" w:rsidRDefault="005B23CC" w:rsidP="00E81D47">
            <w:pPr>
              <w:autoSpaceDE w:val="0"/>
              <w:autoSpaceDN w:val="0"/>
              <w:adjustRightInd w:val="0"/>
              <w:spacing w:line="267" w:lineRule="exact"/>
              <w:ind w:left="107"/>
              <w:jc w:val="left"/>
              <w:rPr>
                <w:rFonts w:ascii="宋体" w:cs="宋体"/>
                <w:kern w:val="0"/>
                <w:sz w:val="20"/>
                <w:szCs w:val="20"/>
              </w:rPr>
            </w:pPr>
            <w:r w:rsidRPr="00EA7B55">
              <w:rPr>
                <w:rFonts w:ascii="宋体" w:cs="宋体" w:hint="eastAsia"/>
                <w:kern w:val="0"/>
                <w:sz w:val="20"/>
                <w:szCs w:val="20"/>
              </w:rPr>
              <w:t>否</w:t>
            </w:r>
          </w:p>
        </w:tc>
        <w:tc>
          <w:tcPr>
            <w:tcW w:w="2635" w:type="dxa"/>
          </w:tcPr>
          <w:p w14:paraId="2658D733" w14:textId="77777777" w:rsidR="005B23CC" w:rsidRPr="00EA7B55" w:rsidRDefault="005B23CC" w:rsidP="00E81D47">
            <w:pPr>
              <w:autoSpaceDE w:val="0"/>
              <w:autoSpaceDN w:val="0"/>
              <w:adjustRightInd w:val="0"/>
              <w:spacing w:line="267" w:lineRule="exact"/>
              <w:jc w:val="left"/>
              <w:rPr>
                <w:rFonts w:ascii="宋体" w:cs="宋体"/>
                <w:kern w:val="0"/>
                <w:sz w:val="20"/>
                <w:szCs w:val="20"/>
              </w:rPr>
            </w:pPr>
            <w:r w:rsidRPr="00EA7B55">
              <w:rPr>
                <w:rFonts w:ascii="宋体" w:cs="宋体" w:hint="eastAsia"/>
                <w:kern w:val="0"/>
                <w:sz w:val="20"/>
                <w:szCs w:val="20"/>
              </w:rPr>
              <w:t>OGW0004</w:t>
            </w:r>
            <w:r>
              <w:rPr>
                <w:rFonts w:ascii="宋体" w:cs="宋体" w:hint="eastAsia"/>
                <w:kern w:val="0"/>
                <w:sz w:val="20"/>
                <w:szCs w:val="20"/>
              </w:rPr>
              <w:t>6</w:t>
            </w:r>
          </w:p>
        </w:tc>
      </w:tr>
      <w:tr w:rsidR="005B23CC" w14:paraId="31059950" w14:textId="77777777" w:rsidTr="00BD4F05">
        <w:trPr>
          <w:cantSplit/>
          <w:trHeight w:val="145"/>
        </w:trPr>
        <w:tc>
          <w:tcPr>
            <w:tcW w:w="983" w:type="dxa"/>
            <w:vMerge/>
          </w:tcPr>
          <w:p w14:paraId="125B9AC5" w14:textId="77777777" w:rsidR="005B23CC" w:rsidRDefault="005B23CC" w:rsidP="00BD4F05">
            <w:pPr>
              <w:rPr>
                <w:rFonts w:ascii="宋体" w:hAnsi="宋体"/>
              </w:rPr>
            </w:pPr>
          </w:p>
        </w:tc>
        <w:tc>
          <w:tcPr>
            <w:tcW w:w="7997" w:type="dxa"/>
            <w:gridSpan w:val="5"/>
          </w:tcPr>
          <w:p w14:paraId="5F4D3C0D" w14:textId="77777777" w:rsidR="005B23CC" w:rsidRPr="009B1E17" w:rsidRDefault="005B23CC" w:rsidP="009B1E17">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数据加密域都放到XMLPARA里面</w:t>
            </w:r>
          </w:p>
        </w:tc>
      </w:tr>
      <w:tr w:rsidR="005B23CC" w14:paraId="6016F973" w14:textId="77777777" w:rsidTr="009B1E17">
        <w:trPr>
          <w:cantSplit/>
          <w:trHeight w:val="145"/>
        </w:trPr>
        <w:tc>
          <w:tcPr>
            <w:tcW w:w="983" w:type="dxa"/>
            <w:vMerge/>
          </w:tcPr>
          <w:p w14:paraId="3ED75CB1" w14:textId="77777777" w:rsidR="005B23CC" w:rsidRDefault="005B23CC" w:rsidP="00BD4F05">
            <w:pPr>
              <w:rPr>
                <w:rFonts w:ascii="宋体" w:hAnsi="宋体"/>
              </w:rPr>
            </w:pPr>
          </w:p>
        </w:tc>
        <w:tc>
          <w:tcPr>
            <w:tcW w:w="2094" w:type="dxa"/>
          </w:tcPr>
          <w:p w14:paraId="670BC8D7" w14:textId="77777777" w:rsidR="005B23CC" w:rsidRPr="00092A78" w:rsidRDefault="005B23CC" w:rsidP="009B1E17">
            <w:pPr>
              <w:autoSpaceDE w:val="0"/>
              <w:autoSpaceDN w:val="0"/>
              <w:adjustRightInd w:val="0"/>
              <w:spacing w:line="267" w:lineRule="exact"/>
              <w:jc w:val="left"/>
              <w:rPr>
                <w:rFonts w:ascii="宋体" w:cs="宋体"/>
                <w:kern w:val="0"/>
                <w:sz w:val="20"/>
                <w:szCs w:val="20"/>
              </w:rPr>
            </w:pPr>
          </w:p>
        </w:tc>
        <w:tc>
          <w:tcPr>
            <w:tcW w:w="1851" w:type="dxa"/>
          </w:tcPr>
          <w:p w14:paraId="4A24D871" w14:textId="77777777" w:rsidR="005B23CC" w:rsidRPr="009B1E17" w:rsidRDefault="005B23CC" w:rsidP="009B1E17">
            <w:pPr>
              <w:rPr>
                <w:rFonts w:ascii="宋体" w:cs="宋体"/>
                <w:kern w:val="0"/>
                <w:sz w:val="20"/>
                <w:szCs w:val="20"/>
              </w:rPr>
            </w:pPr>
          </w:p>
        </w:tc>
        <w:tc>
          <w:tcPr>
            <w:tcW w:w="850" w:type="dxa"/>
          </w:tcPr>
          <w:p w14:paraId="029035F4" w14:textId="77777777" w:rsidR="005B23CC" w:rsidRPr="009B1E17" w:rsidRDefault="005B23CC" w:rsidP="009B1E17">
            <w:pPr>
              <w:rPr>
                <w:rFonts w:ascii="宋体" w:cs="宋体"/>
                <w:kern w:val="0"/>
                <w:sz w:val="20"/>
                <w:szCs w:val="20"/>
              </w:rPr>
            </w:pPr>
          </w:p>
        </w:tc>
        <w:tc>
          <w:tcPr>
            <w:tcW w:w="567" w:type="dxa"/>
          </w:tcPr>
          <w:p w14:paraId="71728F61" w14:textId="77777777" w:rsidR="005B23CC" w:rsidRPr="009B1E17" w:rsidRDefault="005B23CC" w:rsidP="009B1E17">
            <w:pPr>
              <w:autoSpaceDE w:val="0"/>
              <w:autoSpaceDN w:val="0"/>
              <w:adjustRightInd w:val="0"/>
              <w:spacing w:line="267" w:lineRule="exact"/>
              <w:jc w:val="left"/>
              <w:rPr>
                <w:rFonts w:ascii="宋体" w:cs="宋体"/>
                <w:kern w:val="0"/>
                <w:sz w:val="20"/>
                <w:szCs w:val="20"/>
              </w:rPr>
            </w:pPr>
          </w:p>
        </w:tc>
        <w:tc>
          <w:tcPr>
            <w:tcW w:w="2635" w:type="dxa"/>
          </w:tcPr>
          <w:p w14:paraId="52F36FDB" w14:textId="77777777" w:rsidR="005B23CC" w:rsidRPr="009B1E17" w:rsidRDefault="005B23CC" w:rsidP="009B1E17">
            <w:pPr>
              <w:autoSpaceDE w:val="0"/>
              <w:autoSpaceDN w:val="0"/>
              <w:adjustRightInd w:val="0"/>
              <w:spacing w:line="267" w:lineRule="exact"/>
              <w:jc w:val="left"/>
              <w:rPr>
                <w:rFonts w:ascii="宋体" w:cs="宋体"/>
                <w:kern w:val="0"/>
                <w:sz w:val="20"/>
                <w:szCs w:val="20"/>
              </w:rPr>
            </w:pPr>
          </w:p>
        </w:tc>
      </w:tr>
      <w:tr w:rsidR="005B23CC" w14:paraId="09EAC839" w14:textId="77777777" w:rsidTr="009B1E17">
        <w:trPr>
          <w:cantSplit/>
          <w:trHeight w:val="145"/>
        </w:trPr>
        <w:tc>
          <w:tcPr>
            <w:tcW w:w="983" w:type="dxa"/>
            <w:vMerge/>
          </w:tcPr>
          <w:p w14:paraId="6C6CA942" w14:textId="77777777" w:rsidR="005B23CC" w:rsidRDefault="005B23CC" w:rsidP="00BD4F05">
            <w:pPr>
              <w:rPr>
                <w:rFonts w:ascii="宋体" w:hAnsi="宋体"/>
              </w:rPr>
            </w:pPr>
          </w:p>
        </w:tc>
        <w:tc>
          <w:tcPr>
            <w:tcW w:w="2094" w:type="dxa"/>
          </w:tcPr>
          <w:p w14:paraId="1FA64C2E" w14:textId="77777777" w:rsidR="005B23CC" w:rsidRPr="00092A78" w:rsidRDefault="005B23CC" w:rsidP="009B1E17">
            <w:pPr>
              <w:autoSpaceDE w:val="0"/>
              <w:autoSpaceDN w:val="0"/>
              <w:adjustRightInd w:val="0"/>
              <w:spacing w:line="267" w:lineRule="exact"/>
              <w:jc w:val="left"/>
              <w:rPr>
                <w:rFonts w:ascii="宋体" w:cs="宋体"/>
                <w:kern w:val="0"/>
                <w:sz w:val="20"/>
                <w:szCs w:val="20"/>
              </w:rPr>
            </w:pPr>
            <w:r w:rsidRPr="00092A78">
              <w:rPr>
                <w:rFonts w:ascii="宋体" w:cs="宋体" w:hint="eastAsia"/>
                <w:kern w:val="0"/>
                <w:sz w:val="20"/>
                <w:szCs w:val="20"/>
              </w:rPr>
              <w:t>MERCHANTID</w:t>
            </w:r>
          </w:p>
        </w:tc>
        <w:tc>
          <w:tcPr>
            <w:tcW w:w="1851" w:type="dxa"/>
          </w:tcPr>
          <w:p w14:paraId="49C53649" w14:textId="77777777" w:rsidR="005B23CC" w:rsidRPr="009B1E17" w:rsidRDefault="005B23CC" w:rsidP="009B1E17">
            <w:pPr>
              <w:rPr>
                <w:rFonts w:ascii="宋体" w:cs="宋体"/>
                <w:kern w:val="0"/>
                <w:sz w:val="20"/>
                <w:szCs w:val="20"/>
              </w:rPr>
            </w:pPr>
            <w:r w:rsidRPr="009B1E17">
              <w:rPr>
                <w:rFonts w:ascii="宋体" w:cs="宋体" w:hint="eastAsia"/>
                <w:kern w:val="0"/>
                <w:sz w:val="20"/>
                <w:szCs w:val="20"/>
              </w:rPr>
              <w:t>商户唯一编号</w:t>
            </w:r>
          </w:p>
        </w:tc>
        <w:tc>
          <w:tcPr>
            <w:tcW w:w="850" w:type="dxa"/>
          </w:tcPr>
          <w:p w14:paraId="2DC0637D" w14:textId="77777777" w:rsidR="005B23CC" w:rsidRPr="009B1E17" w:rsidRDefault="005B23CC" w:rsidP="009B1E17">
            <w:pPr>
              <w:rPr>
                <w:rFonts w:ascii="宋体" w:cs="宋体"/>
                <w:kern w:val="0"/>
                <w:sz w:val="20"/>
                <w:szCs w:val="20"/>
              </w:rPr>
            </w:pPr>
            <w:r w:rsidRPr="009B1E17">
              <w:rPr>
                <w:rFonts w:ascii="宋体" w:cs="宋体" w:hint="eastAsia"/>
                <w:kern w:val="0"/>
                <w:sz w:val="20"/>
                <w:szCs w:val="20"/>
              </w:rPr>
              <w:t>C(20)</w:t>
            </w:r>
          </w:p>
        </w:tc>
        <w:tc>
          <w:tcPr>
            <w:tcW w:w="567" w:type="dxa"/>
          </w:tcPr>
          <w:p w14:paraId="48B58B80" w14:textId="77777777" w:rsidR="005B23CC" w:rsidRPr="009B1E17" w:rsidRDefault="005B23CC" w:rsidP="009B1E17">
            <w:pPr>
              <w:autoSpaceDE w:val="0"/>
              <w:autoSpaceDN w:val="0"/>
              <w:adjustRightInd w:val="0"/>
              <w:spacing w:line="267" w:lineRule="exact"/>
              <w:jc w:val="left"/>
              <w:rPr>
                <w:rFonts w:ascii="宋体" w:cs="宋体"/>
                <w:kern w:val="0"/>
                <w:sz w:val="20"/>
                <w:szCs w:val="20"/>
              </w:rPr>
            </w:pPr>
            <w:r w:rsidRPr="009B1E17">
              <w:rPr>
                <w:rFonts w:ascii="宋体" w:cs="宋体" w:hint="eastAsia"/>
                <w:kern w:val="0"/>
                <w:sz w:val="20"/>
                <w:szCs w:val="20"/>
              </w:rPr>
              <w:t>否</w:t>
            </w:r>
          </w:p>
        </w:tc>
        <w:tc>
          <w:tcPr>
            <w:tcW w:w="2635" w:type="dxa"/>
          </w:tcPr>
          <w:p w14:paraId="77B58636" w14:textId="77777777" w:rsidR="005B23CC" w:rsidRPr="009B1E17" w:rsidRDefault="005B23CC" w:rsidP="009B1E17">
            <w:pPr>
              <w:autoSpaceDE w:val="0"/>
              <w:autoSpaceDN w:val="0"/>
              <w:adjustRightInd w:val="0"/>
              <w:spacing w:line="267" w:lineRule="exact"/>
              <w:jc w:val="left"/>
              <w:rPr>
                <w:rFonts w:ascii="宋体" w:cs="宋体"/>
                <w:kern w:val="0"/>
                <w:sz w:val="20"/>
                <w:szCs w:val="20"/>
              </w:rPr>
            </w:pPr>
            <w:r w:rsidRPr="009B1E17">
              <w:rPr>
                <w:rFonts w:ascii="宋体" w:cs="宋体" w:hint="eastAsia"/>
                <w:kern w:val="0"/>
                <w:sz w:val="20"/>
                <w:szCs w:val="20"/>
              </w:rPr>
              <w:t>由华兴银行统一分配</w:t>
            </w:r>
          </w:p>
        </w:tc>
      </w:tr>
      <w:tr w:rsidR="005B23CC" w14:paraId="66F85421" w14:textId="77777777" w:rsidTr="009B1E17">
        <w:trPr>
          <w:cantSplit/>
          <w:trHeight w:val="145"/>
        </w:trPr>
        <w:tc>
          <w:tcPr>
            <w:tcW w:w="983" w:type="dxa"/>
            <w:vMerge/>
          </w:tcPr>
          <w:p w14:paraId="0F0FD6E7" w14:textId="77777777" w:rsidR="005B23CC" w:rsidRDefault="005B23CC" w:rsidP="00BD4F05">
            <w:pPr>
              <w:rPr>
                <w:rFonts w:ascii="宋体" w:hAnsi="宋体"/>
              </w:rPr>
            </w:pPr>
          </w:p>
        </w:tc>
        <w:tc>
          <w:tcPr>
            <w:tcW w:w="2094" w:type="dxa"/>
          </w:tcPr>
          <w:p w14:paraId="6DB40520" w14:textId="77777777" w:rsidR="005B23CC" w:rsidRPr="00092A78" w:rsidRDefault="005B23CC" w:rsidP="009B1E17">
            <w:pPr>
              <w:autoSpaceDE w:val="0"/>
              <w:autoSpaceDN w:val="0"/>
              <w:adjustRightInd w:val="0"/>
              <w:spacing w:line="267" w:lineRule="exact"/>
              <w:jc w:val="left"/>
              <w:rPr>
                <w:rFonts w:ascii="宋体" w:cs="宋体"/>
                <w:kern w:val="0"/>
                <w:sz w:val="20"/>
                <w:szCs w:val="20"/>
              </w:rPr>
            </w:pPr>
            <w:r w:rsidRPr="00092A78">
              <w:rPr>
                <w:rFonts w:ascii="宋体" w:cs="宋体" w:hint="eastAsia"/>
                <w:kern w:val="0"/>
                <w:sz w:val="20"/>
                <w:szCs w:val="20"/>
              </w:rPr>
              <w:t>APPID</w:t>
            </w:r>
          </w:p>
        </w:tc>
        <w:tc>
          <w:tcPr>
            <w:tcW w:w="1851" w:type="dxa"/>
          </w:tcPr>
          <w:p w14:paraId="2E359915" w14:textId="77777777" w:rsidR="005B23CC" w:rsidRPr="009B1E17" w:rsidRDefault="005B23CC" w:rsidP="009B1E17">
            <w:pPr>
              <w:rPr>
                <w:rFonts w:ascii="宋体" w:cs="宋体"/>
                <w:kern w:val="0"/>
                <w:sz w:val="20"/>
                <w:szCs w:val="20"/>
              </w:rPr>
            </w:pPr>
            <w:r w:rsidRPr="009B1E17">
              <w:rPr>
                <w:rFonts w:ascii="宋体" w:cs="宋体" w:hint="eastAsia"/>
                <w:kern w:val="0"/>
                <w:sz w:val="20"/>
                <w:szCs w:val="20"/>
              </w:rPr>
              <w:t>应用标识</w:t>
            </w:r>
          </w:p>
        </w:tc>
        <w:tc>
          <w:tcPr>
            <w:tcW w:w="850" w:type="dxa"/>
          </w:tcPr>
          <w:p w14:paraId="593E893A" w14:textId="77777777" w:rsidR="005B23CC" w:rsidRPr="009B1E17" w:rsidRDefault="005B23CC" w:rsidP="009B1E17">
            <w:pPr>
              <w:rPr>
                <w:rFonts w:ascii="宋体" w:cs="宋体"/>
                <w:kern w:val="0"/>
                <w:sz w:val="20"/>
                <w:szCs w:val="20"/>
              </w:rPr>
            </w:pPr>
            <w:r w:rsidRPr="009B1E17">
              <w:rPr>
                <w:rFonts w:ascii="宋体" w:cs="宋体" w:hint="eastAsia"/>
                <w:kern w:val="0"/>
                <w:sz w:val="20"/>
                <w:szCs w:val="20"/>
              </w:rPr>
              <w:t>C(3)</w:t>
            </w:r>
          </w:p>
        </w:tc>
        <w:tc>
          <w:tcPr>
            <w:tcW w:w="567" w:type="dxa"/>
          </w:tcPr>
          <w:p w14:paraId="4F2364AA" w14:textId="77777777" w:rsidR="005B23CC" w:rsidRPr="009B1E17" w:rsidRDefault="005B23CC" w:rsidP="009B1E17">
            <w:pPr>
              <w:autoSpaceDE w:val="0"/>
              <w:autoSpaceDN w:val="0"/>
              <w:adjustRightInd w:val="0"/>
              <w:spacing w:line="267" w:lineRule="exact"/>
              <w:jc w:val="left"/>
              <w:rPr>
                <w:rFonts w:ascii="宋体" w:cs="宋体"/>
                <w:kern w:val="0"/>
                <w:sz w:val="20"/>
                <w:szCs w:val="20"/>
              </w:rPr>
            </w:pPr>
            <w:r w:rsidRPr="009B1E17">
              <w:rPr>
                <w:rFonts w:ascii="宋体" w:cs="宋体" w:hint="eastAsia"/>
                <w:kern w:val="0"/>
                <w:sz w:val="20"/>
                <w:szCs w:val="20"/>
              </w:rPr>
              <w:t>否</w:t>
            </w:r>
          </w:p>
        </w:tc>
        <w:tc>
          <w:tcPr>
            <w:tcW w:w="2635" w:type="dxa"/>
          </w:tcPr>
          <w:p w14:paraId="1BD9AB7F" w14:textId="77777777" w:rsidR="005B23CC" w:rsidRPr="009B1E17" w:rsidRDefault="005B23CC" w:rsidP="009B1E17">
            <w:pPr>
              <w:autoSpaceDE w:val="0"/>
              <w:autoSpaceDN w:val="0"/>
              <w:adjustRightInd w:val="0"/>
              <w:spacing w:line="267" w:lineRule="exact"/>
              <w:jc w:val="left"/>
              <w:rPr>
                <w:rFonts w:ascii="宋体" w:cs="宋体"/>
                <w:kern w:val="0"/>
                <w:sz w:val="20"/>
                <w:szCs w:val="20"/>
              </w:rPr>
            </w:pPr>
            <w:r w:rsidRPr="009B1E17">
              <w:rPr>
                <w:rFonts w:ascii="宋体" w:cs="宋体" w:hint="eastAsia"/>
                <w:kern w:val="0"/>
                <w:sz w:val="20"/>
                <w:szCs w:val="20"/>
              </w:rPr>
              <w:t>个人电脑:PC（不送则默认PC）</w:t>
            </w:r>
          </w:p>
          <w:p w14:paraId="0894E388" w14:textId="77777777" w:rsidR="005B23CC" w:rsidRPr="009B1E17" w:rsidRDefault="005B23CC" w:rsidP="009B1E17">
            <w:pPr>
              <w:autoSpaceDE w:val="0"/>
              <w:autoSpaceDN w:val="0"/>
              <w:adjustRightInd w:val="0"/>
              <w:spacing w:line="267" w:lineRule="exact"/>
              <w:jc w:val="left"/>
              <w:rPr>
                <w:rFonts w:ascii="宋体" w:cs="宋体"/>
                <w:kern w:val="0"/>
                <w:sz w:val="20"/>
                <w:szCs w:val="20"/>
              </w:rPr>
            </w:pPr>
            <w:r w:rsidRPr="009B1E17">
              <w:rPr>
                <w:rFonts w:ascii="宋体" w:cs="宋体" w:hint="eastAsia"/>
                <w:kern w:val="0"/>
                <w:sz w:val="20"/>
                <w:szCs w:val="20"/>
              </w:rPr>
              <w:t>手机：APP</w:t>
            </w:r>
          </w:p>
          <w:p w14:paraId="52E99B51" w14:textId="77777777" w:rsidR="005B23CC" w:rsidRPr="009B1E17" w:rsidRDefault="005B23CC" w:rsidP="009B1E17">
            <w:pPr>
              <w:autoSpaceDE w:val="0"/>
              <w:autoSpaceDN w:val="0"/>
              <w:adjustRightInd w:val="0"/>
              <w:spacing w:line="267" w:lineRule="exact"/>
              <w:jc w:val="left"/>
              <w:rPr>
                <w:rFonts w:ascii="宋体" w:cs="宋体"/>
                <w:kern w:val="0"/>
                <w:sz w:val="20"/>
                <w:szCs w:val="20"/>
              </w:rPr>
            </w:pPr>
            <w:r w:rsidRPr="009B1E17">
              <w:rPr>
                <w:rFonts w:ascii="宋体" w:cs="宋体" w:hint="eastAsia"/>
                <w:kern w:val="0"/>
                <w:sz w:val="20"/>
                <w:szCs w:val="20"/>
              </w:rPr>
              <w:t>微信：WX</w:t>
            </w:r>
          </w:p>
        </w:tc>
      </w:tr>
      <w:tr w:rsidR="005B23CC" w:rsidRPr="009B1E17" w14:paraId="3E91A81D" w14:textId="77777777" w:rsidTr="009B1E17">
        <w:trPr>
          <w:cantSplit/>
          <w:trHeight w:val="145"/>
        </w:trPr>
        <w:tc>
          <w:tcPr>
            <w:tcW w:w="983" w:type="dxa"/>
            <w:vMerge/>
          </w:tcPr>
          <w:p w14:paraId="5FC070CB" w14:textId="77777777" w:rsidR="005B23CC" w:rsidRPr="009B1E17" w:rsidRDefault="005B23CC" w:rsidP="009B1E17">
            <w:pPr>
              <w:autoSpaceDE w:val="0"/>
              <w:autoSpaceDN w:val="0"/>
              <w:adjustRightInd w:val="0"/>
              <w:spacing w:line="267" w:lineRule="exact"/>
              <w:jc w:val="left"/>
              <w:rPr>
                <w:rFonts w:ascii="宋体" w:cs="宋体"/>
                <w:kern w:val="0"/>
                <w:sz w:val="20"/>
                <w:szCs w:val="20"/>
              </w:rPr>
            </w:pPr>
          </w:p>
        </w:tc>
        <w:tc>
          <w:tcPr>
            <w:tcW w:w="2094" w:type="dxa"/>
          </w:tcPr>
          <w:p w14:paraId="74B410C8" w14:textId="77777777" w:rsidR="005B23CC" w:rsidRPr="00092A78" w:rsidRDefault="005B23CC" w:rsidP="009B1E17">
            <w:pPr>
              <w:autoSpaceDE w:val="0"/>
              <w:autoSpaceDN w:val="0"/>
              <w:adjustRightInd w:val="0"/>
              <w:spacing w:line="267" w:lineRule="exact"/>
              <w:jc w:val="left"/>
              <w:rPr>
                <w:rFonts w:ascii="宋体" w:cs="宋体"/>
                <w:kern w:val="0"/>
                <w:sz w:val="20"/>
                <w:szCs w:val="20"/>
              </w:rPr>
            </w:pPr>
            <w:r w:rsidRPr="00092A78">
              <w:rPr>
                <w:rFonts w:ascii="宋体" w:cs="宋体" w:hint="eastAsia"/>
                <w:kern w:val="0"/>
                <w:sz w:val="20"/>
                <w:szCs w:val="20"/>
              </w:rPr>
              <w:t>OLDREQSEQNO</w:t>
            </w:r>
          </w:p>
        </w:tc>
        <w:tc>
          <w:tcPr>
            <w:tcW w:w="1851" w:type="dxa"/>
          </w:tcPr>
          <w:p w14:paraId="3AF4BE38" w14:textId="77777777" w:rsidR="005B23CC" w:rsidRPr="009B1E17" w:rsidRDefault="005B23CC" w:rsidP="009B1E17">
            <w:pPr>
              <w:rPr>
                <w:rFonts w:ascii="宋体" w:cs="宋体"/>
                <w:kern w:val="0"/>
                <w:sz w:val="20"/>
                <w:szCs w:val="20"/>
              </w:rPr>
            </w:pPr>
            <w:r w:rsidRPr="009B1E17">
              <w:rPr>
                <w:rFonts w:ascii="宋体" w:cs="宋体" w:hint="eastAsia"/>
                <w:kern w:val="0"/>
                <w:sz w:val="20"/>
                <w:szCs w:val="20"/>
              </w:rPr>
              <w:t>原</w:t>
            </w:r>
            <w:ins w:id="1844" w:author="wincol" w:date="2016-05-31T17:22:00Z">
              <w:r w:rsidR="00B0270C">
                <w:rPr>
                  <w:rFonts w:ascii="宋体" w:cs="宋体" w:hint="eastAsia"/>
                  <w:kern w:val="0"/>
                  <w:sz w:val="20"/>
                  <w:szCs w:val="20"/>
                </w:rPr>
                <w:t>充值</w:t>
              </w:r>
            </w:ins>
            <w:r w:rsidRPr="009B1E17">
              <w:rPr>
                <w:rFonts w:ascii="宋体" w:cs="宋体" w:hint="eastAsia"/>
                <w:kern w:val="0"/>
                <w:sz w:val="20"/>
                <w:szCs w:val="20"/>
              </w:rPr>
              <w:t>交易流水号</w:t>
            </w:r>
          </w:p>
        </w:tc>
        <w:tc>
          <w:tcPr>
            <w:tcW w:w="850" w:type="dxa"/>
          </w:tcPr>
          <w:p w14:paraId="5A324408" w14:textId="77777777" w:rsidR="005B23CC" w:rsidRPr="009B1E17" w:rsidRDefault="005B23CC" w:rsidP="001C524E">
            <w:pPr>
              <w:rPr>
                <w:rFonts w:ascii="宋体" w:cs="宋体"/>
                <w:kern w:val="0"/>
                <w:sz w:val="20"/>
                <w:szCs w:val="20"/>
              </w:rPr>
            </w:pPr>
            <w:r w:rsidRPr="009B1E17">
              <w:rPr>
                <w:rFonts w:ascii="宋体" w:cs="宋体" w:hint="eastAsia"/>
                <w:kern w:val="0"/>
                <w:sz w:val="20"/>
                <w:szCs w:val="20"/>
              </w:rPr>
              <w:t>C</w:t>
            </w:r>
            <w:r>
              <w:rPr>
                <w:rFonts w:ascii="宋体" w:cs="宋体" w:hint="eastAsia"/>
                <w:kern w:val="0"/>
                <w:sz w:val="20"/>
                <w:szCs w:val="20"/>
              </w:rPr>
              <w:t>(</w:t>
            </w:r>
            <w:del w:id="1845" w:author="wincol" w:date="2016-06-12T18:42:00Z">
              <w:r w:rsidDel="001C524E">
                <w:rPr>
                  <w:rFonts w:ascii="宋体" w:cs="宋体" w:hint="eastAsia"/>
                  <w:kern w:val="0"/>
                  <w:sz w:val="20"/>
                  <w:szCs w:val="20"/>
                </w:rPr>
                <w:delText>32</w:delText>
              </w:r>
            </w:del>
            <w:ins w:id="1846" w:author="wincol" w:date="2016-06-12T18:42:00Z">
              <w:r w:rsidR="001C524E">
                <w:rPr>
                  <w:rFonts w:ascii="宋体" w:cs="宋体" w:hint="eastAsia"/>
                  <w:kern w:val="0"/>
                  <w:sz w:val="20"/>
                  <w:szCs w:val="20"/>
                </w:rPr>
                <w:t>28</w:t>
              </w:r>
            </w:ins>
            <w:r>
              <w:rPr>
                <w:rFonts w:ascii="宋体" w:cs="宋体" w:hint="eastAsia"/>
                <w:kern w:val="0"/>
                <w:sz w:val="20"/>
                <w:szCs w:val="20"/>
              </w:rPr>
              <w:t>)</w:t>
            </w:r>
          </w:p>
        </w:tc>
        <w:tc>
          <w:tcPr>
            <w:tcW w:w="567" w:type="dxa"/>
          </w:tcPr>
          <w:p w14:paraId="5568D101" w14:textId="77777777" w:rsidR="005B23CC" w:rsidRPr="009B1E17" w:rsidRDefault="005B23CC" w:rsidP="009B1E17">
            <w:pPr>
              <w:autoSpaceDE w:val="0"/>
              <w:autoSpaceDN w:val="0"/>
              <w:adjustRightInd w:val="0"/>
              <w:spacing w:line="267" w:lineRule="exact"/>
              <w:jc w:val="left"/>
              <w:rPr>
                <w:rFonts w:ascii="宋体" w:cs="宋体"/>
                <w:kern w:val="0"/>
                <w:sz w:val="20"/>
                <w:szCs w:val="20"/>
              </w:rPr>
            </w:pPr>
            <w:r w:rsidRPr="009B1E17">
              <w:rPr>
                <w:rFonts w:ascii="宋体" w:cs="宋体" w:hint="eastAsia"/>
                <w:kern w:val="0"/>
                <w:sz w:val="20"/>
                <w:szCs w:val="20"/>
              </w:rPr>
              <w:t>否</w:t>
            </w:r>
          </w:p>
        </w:tc>
        <w:tc>
          <w:tcPr>
            <w:tcW w:w="2635" w:type="dxa"/>
          </w:tcPr>
          <w:p w14:paraId="3126F4FF" w14:textId="77777777" w:rsidR="005B23CC" w:rsidRPr="009B1E17" w:rsidRDefault="00E90F31" w:rsidP="009B1E17">
            <w:pPr>
              <w:autoSpaceDE w:val="0"/>
              <w:autoSpaceDN w:val="0"/>
              <w:adjustRightInd w:val="0"/>
              <w:spacing w:line="267" w:lineRule="exact"/>
              <w:jc w:val="left"/>
              <w:rPr>
                <w:rFonts w:ascii="宋体" w:cs="宋体"/>
                <w:kern w:val="0"/>
                <w:sz w:val="20"/>
                <w:szCs w:val="20"/>
              </w:rPr>
            </w:pPr>
            <w:ins w:id="1847" w:author="wincol" w:date="2016-05-31T17:18:00Z">
              <w:r>
                <w:rPr>
                  <w:rFonts w:ascii="宋体" w:cs="宋体" w:hint="eastAsia"/>
                  <w:kern w:val="0"/>
                  <w:sz w:val="20"/>
                  <w:szCs w:val="20"/>
                </w:rPr>
                <w:t>原</w:t>
              </w:r>
            </w:ins>
            <w:ins w:id="1848" w:author="wincol" w:date="2016-05-31T18:06:00Z">
              <w:r w:rsidR="00BD56EE">
                <w:rPr>
                  <w:rFonts w:ascii="宋体" w:cs="宋体" w:hint="eastAsia"/>
                  <w:kern w:val="0"/>
                  <w:sz w:val="20"/>
                  <w:szCs w:val="20"/>
                </w:rPr>
                <w:t>充值</w:t>
              </w:r>
            </w:ins>
            <w:ins w:id="1849" w:author="wincol" w:date="2016-05-31T17:18:00Z">
              <w:r>
                <w:rPr>
                  <w:rFonts w:ascii="宋体" w:cs="宋体" w:hint="eastAsia"/>
                  <w:kern w:val="0"/>
                  <w:sz w:val="20"/>
                  <w:szCs w:val="20"/>
                </w:rPr>
                <w:t>交易报文头的“</w:t>
              </w:r>
              <w:r>
                <w:rPr>
                  <w:rFonts w:ascii="微软雅黑" w:eastAsia="微软雅黑" w:hAnsi="微软雅黑" w:hint="eastAsia"/>
                </w:rPr>
                <w:t>渠道流水</w:t>
              </w:r>
              <w:r>
                <w:rPr>
                  <w:rFonts w:ascii="微软雅黑" w:eastAsia="微软雅黑" w:hAnsi="微软雅黑"/>
                </w:rPr>
                <w:t>号</w:t>
              </w:r>
              <w:r>
                <w:rPr>
                  <w:rFonts w:ascii="宋体" w:cs="宋体" w:hint="eastAsia"/>
                  <w:kern w:val="0"/>
                  <w:sz w:val="20"/>
                  <w:szCs w:val="20"/>
                </w:rPr>
                <w:t>”</w:t>
              </w:r>
            </w:ins>
          </w:p>
        </w:tc>
      </w:tr>
      <w:tr w:rsidR="00E04F2D" w:rsidRPr="009B1E17" w14:paraId="5BC77D4E" w14:textId="77777777" w:rsidTr="009B1E17">
        <w:trPr>
          <w:cantSplit/>
          <w:trHeight w:val="145"/>
          <w:ins w:id="1850" w:author="Windows 用户" w:date="2016-03-28T17:54:00Z"/>
        </w:trPr>
        <w:tc>
          <w:tcPr>
            <w:tcW w:w="983" w:type="dxa"/>
            <w:vMerge/>
          </w:tcPr>
          <w:p w14:paraId="74EB3354" w14:textId="77777777" w:rsidR="00E04F2D" w:rsidRPr="009B1E17" w:rsidRDefault="00E04F2D" w:rsidP="009B1E17">
            <w:pPr>
              <w:autoSpaceDE w:val="0"/>
              <w:autoSpaceDN w:val="0"/>
              <w:adjustRightInd w:val="0"/>
              <w:spacing w:line="267" w:lineRule="exact"/>
              <w:jc w:val="left"/>
              <w:rPr>
                <w:ins w:id="1851" w:author="Windows 用户" w:date="2016-03-28T17:54:00Z"/>
                <w:rFonts w:ascii="宋体" w:cs="宋体"/>
                <w:kern w:val="0"/>
                <w:sz w:val="20"/>
                <w:szCs w:val="20"/>
              </w:rPr>
            </w:pPr>
          </w:p>
        </w:tc>
        <w:tc>
          <w:tcPr>
            <w:tcW w:w="2094" w:type="dxa"/>
          </w:tcPr>
          <w:p w14:paraId="7E1D12B3" w14:textId="77777777" w:rsidR="00E04F2D" w:rsidRPr="00092A78" w:rsidRDefault="00E04F2D" w:rsidP="009B1E17">
            <w:pPr>
              <w:autoSpaceDE w:val="0"/>
              <w:autoSpaceDN w:val="0"/>
              <w:adjustRightInd w:val="0"/>
              <w:spacing w:line="267" w:lineRule="exact"/>
              <w:jc w:val="left"/>
              <w:rPr>
                <w:ins w:id="1852" w:author="Windows 用户" w:date="2016-03-28T17:54:00Z"/>
                <w:rFonts w:ascii="宋体" w:cs="宋体"/>
                <w:kern w:val="0"/>
                <w:sz w:val="20"/>
                <w:szCs w:val="20"/>
              </w:rPr>
            </w:pPr>
            <w:ins w:id="1853" w:author="Windows 用户" w:date="2016-03-28T17:54:00Z">
              <w:r>
                <w:rPr>
                  <w:rFonts w:ascii="宋体" w:cs="宋体" w:hint="eastAsia"/>
                  <w:kern w:val="0"/>
                  <w:sz w:val="20"/>
                  <w:szCs w:val="20"/>
                </w:rPr>
                <w:t>EXT_FILED1</w:t>
              </w:r>
            </w:ins>
          </w:p>
        </w:tc>
        <w:tc>
          <w:tcPr>
            <w:tcW w:w="1851" w:type="dxa"/>
          </w:tcPr>
          <w:p w14:paraId="3C636087" w14:textId="77777777" w:rsidR="00E04F2D" w:rsidRPr="009B1E17" w:rsidRDefault="00E04F2D" w:rsidP="009B1E17">
            <w:pPr>
              <w:rPr>
                <w:ins w:id="1854" w:author="Windows 用户" w:date="2016-03-28T17:54:00Z"/>
                <w:rFonts w:ascii="宋体" w:cs="宋体"/>
                <w:kern w:val="0"/>
                <w:sz w:val="20"/>
                <w:szCs w:val="20"/>
              </w:rPr>
            </w:pPr>
            <w:ins w:id="1855" w:author="wincol" w:date="2016-06-12T16:05:00Z">
              <w:r>
                <w:rPr>
                  <w:rFonts w:ascii="宋体" w:cs="宋体" w:hint="eastAsia"/>
                  <w:kern w:val="0"/>
                  <w:sz w:val="20"/>
                  <w:szCs w:val="20"/>
                </w:rPr>
                <w:t>备用字段1</w:t>
              </w:r>
            </w:ins>
          </w:p>
        </w:tc>
        <w:tc>
          <w:tcPr>
            <w:tcW w:w="850" w:type="dxa"/>
          </w:tcPr>
          <w:p w14:paraId="4B7AEC7D" w14:textId="77777777" w:rsidR="00E04F2D" w:rsidRPr="009B1E17" w:rsidRDefault="00E04F2D" w:rsidP="009B1E17">
            <w:pPr>
              <w:rPr>
                <w:ins w:id="1856" w:author="Windows 用户" w:date="2016-03-28T17:54:00Z"/>
                <w:rFonts w:ascii="宋体" w:cs="宋体"/>
                <w:kern w:val="0"/>
                <w:sz w:val="20"/>
                <w:szCs w:val="20"/>
              </w:rPr>
            </w:pPr>
            <w:ins w:id="1857" w:author="wincol" w:date="2016-06-12T16:05: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567" w:type="dxa"/>
          </w:tcPr>
          <w:p w14:paraId="45CF6242" w14:textId="77777777" w:rsidR="00E04F2D" w:rsidRPr="009B1E17" w:rsidRDefault="00E04F2D" w:rsidP="009B1E17">
            <w:pPr>
              <w:autoSpaceDE w:val="0"/>
              <w:autoSpaceDN w:val="0"/>
              <w:adjustRightInd w:val="0"/>
              <w:spacing w:line="267" w:lineRule="exact"/>
              <w:jc w:val="left"/>
              <w:rPr>
                <w:ins w:id="1858" w:author="Windows 用户" w:date="2016-03-28T17:54:00Z"/>
                <w:rFonts w:ascii="宋体" w:cs="宋体"/>
                <w:kern w:val="0"/>
                <w:sz w:val="20"/>
                <w:szCs w:val="20"/>
              </w:rPr>
            </w:pPr>
            <w:ins w:id="1859" w:author="wincol" w:date="2016-06-12T16:05:00Z">
              <w:r>
                <w:rPr>
                  <w:rFonts w:ascii="宋体" w:hAnsi="宋体" w:hint="eastAsia"/>
                </w:rPr>
                <w:t>是</w:t>
              </w:r>
            </w:ins>
          </w:p>
        </w:tc>
        <w:tc>
          <w:tcPr>
            <w:tcW w:w="2635" w:type="dxa"/>
          </w:tcPr>
          <w:p w14:paraId="3FF95891" w14:textId="77777777" w:rsidR="00E04F2D" w:rsidRPr="009B1E17" w:rsidRDefault="00E04F2D" w:rsidP="009B1E17">
            <w:pPr>
              <w:autoSpaceDE w:val="0"/>
              <w:autoSpaceDN w:val="0"/>
              <w:adjustRightInd w:val="0"/>
              <w:spacing w:line="267" w:lineRule="exact"/>
              <w:jc w:val="left"/>
              <w:rPr>
                <w:ins w:id="1860" w:author="Windows 用户" w:date="2016-03-28T17:54:00Z"/>
                <w:rFonts w:ascii="宋体" w:cs="宋体"/>
                <w:kern w:val="0"/>
                <w:sz w:val="20"/>
                <w:szCs w:val="20"/>
              </w:rPr>
            </w:pPr>
            <w:ins w:id="1861" w:author="Windows 用户" w:date="2016-03-28T17:54:00Z">
              <w:r>
                <w:rPr>
                  <w:rFonts w:ascii="宋体" w:cs="宋体" w:hint="eastAsia"/>
                  <w:kern w:val="0"/>
                  <w:sz w:val="20"/>
                  <w:szCs w:val="20"/>
                </w:rPr>
                <w:t>备用字段1</w:t>
              </w:r>
            </w:ins>
          </w:p>
        </w:tc>
      </w:tr>
      <w:tr w:rsidR="005B23CC" w:rsidRPr="009B1E17" w14:paraId="563D50FE" w14:textId="77777777" w:rsidTr="009B1E17">
        <w:trPr>
          <w:cantSplit/>
          <w:trHeight w:val="145"/>
          <w:ins w:id="1862" w:author="Windows 用户" w:date="2016-03-28T17:54:00Z"/>
        </w:trPr>
        <w:tc>
          <w:tcPr>
            <w:tcW w:w="983" w:type="dxa"/>
            <w:vMerge/>
          </w:tcPr>
          <w:p w14:paraId="0F1EEFE2" w14:textId="77777777" w:rsidR="005B23CC" w:rsidRPr="009B1E17" w:rsidRDefault="005B23CC" w:rsidP="009B1E17">
            <w:pPr>
              <w:autoSpaceDE w:val="0"/>
              <w:autoSpaceDN w:val="0"/>
              <w:adjustRightInd w:val="0"/>
              <w:spacing w:line="267" w:lineRule="exact"/>
              <w:jc w:val="left"/>
              <w:rPr>
                <w:ins w:id="1863" w:author="Windows 用户" w:date="2016-03-28T17:54:00Z"/>
                <w:rFonts w:ascii="宋体" w:cs="宋体"/>
                <w:kern w:val="0"/>
                <w:sz w:val="20"/>
                <w:szCs w:val="20"/>
              </w:rPr>
            </w:pPr>
          </w:p>
        </w:tc>
        <w:tc>
          <w:tcPr>
            <w:tcW w:w="2094" w:type="dxa"/>
          </w:tcPr>
          <w:p w14:paraId="30E55CB6" w14:textId="77777777" w:rsidR="005B23CC" w:rsidRPr="00092A78" w:rsidRDefault="005B23CC" w:rsidP="009B1E17">
            <w:pPr>
              <w:autoSpaceDE w:val="0"/>
              <w:autoSpaceDN w:val="0"/>
              <w:adjustRightInd w:val="0"/>
              <w:spacing w:line="267" w:lineRule="exact"/>
              <w:jc w:val="left"/>
              <w:rPr>
                <w:ins w:id="1864" w:author="Windows 用户" w:date="2016-03-28T17:54:00Z"/>
                <w:rFonts w:ascii="宋体" w:cs="宋体"/>
                <w:kern w:val="0"/>
                <w:sz w:val="20"/>
                <w:szCs w:val="20"/>
              </w:rPr>
            </w:pPr>
            <w:ins w:id="1865" w:author="Windows 用户" w:date="2016-03-28T17:54:00Z">
              <w:r>
                <w:rPr>
                  <w:rFonts w:ascii="宋体" w:cs="宋体" w:hint="eastAsia"/>
                  <w:kern w:val="0"/>
                  <w:sz w:val="20"/>
                  <w:szCs w:val="20"/>
                </w:rPr>
                <w:t>EXT_FILED2</w:t>
              </w:r>
            </w:ins>
          </w:p>
        </w:tc>
        <w:tc>
          <w:tcPr>
            <w:tcW w:w="1851" w:type="dxa"/>
          </w:tcPr>
          <w:p w14:paraId="6A228104" w14:textId="77777777" w:rsidR="005B23CC" w:rsidRPr="009B1E17" w:rsidRDefault="005B23CC" w:rsidP="009B1E17">
            <w:pPr>
              <w:rPr>
                <w:ins w:id="1866" w:author="Windows 用户" w:date="2016-03-28T17:54:00Z"/>
                <w:rFonts w:ascii="宋体" w:cs="宋体"/>
                <w:kern w:val="0"/>
                <w:sz w:val="20"/>
                <w:szCs w:val="20"/>
              </w:rPr>
            </w:pPr>
            <w:ins w:id="1867" w:author="Windows 用户" w:date="2016-03-28T17:54:00Z">
              <w:r>
                <w:rPr>
                  <w:rFonts w:ascii="宋体" w:cs="宋体" w:hint="eastAsia"/>
                  <w:kern w:val="0"/>
                  <w:sz w:val="20"/>
                  <w:szCs w:val="20"/>
                </w:rPr>
                <w:t>备用字段2</w:t>
              </w:r>
            </w:ins>
          </w:p>
        </w:tc>
        <w:tc>
          <w:tcPr>
            <w:tcW w:w="850" w:type="dxa"/>
          </w:tcPr>
          <w:p w14:paraId="48BC5A8F" w14:textId="77777777" w:rsidR="005B23CC" w:rsidRPr="009B1E17" w:rsidRDefault="005B23CC" w:rsidP="009B1E17">
            <w:pPr>
              <w:rPr>
                <w:ins w:id="1868" w:author="Windows 用户" w:date="2016-03-28T17:54:00Z"/>
                <w:rFonts w:ascii="宋体" w:cs="宋体"/>
                <w:kern w:val="0"/>
                <w:sz w:val="20"/>
                <w:szCs w:val="20"/>
              </w:rPr>
            </w:pPr>
            <w:ins w:id="1869" w:author="Windows 用户" w:date="2016-03-28T17:54: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567" w:type="dxa"/>
          </w:tcPr>
          <w:p w14:paraId="7CEAED32" w14:textId="77777777" w:rsidR="005B23CC" w:rsidRPr="009B1E17" w:rsidRDefault="005B23CC" w:rsidP="009B1E17">
            <w:pPr>
              <w:autoSpaceDE w:val="0"/>
              <w:autoSpaceDN w:val="0"/>
              <w:adjustRightInd w:val="0"/>
              <w:spacing w:line="267" w:lineRule="exact"/>
              <w:jc w:val="left"/>
              <w:rPr>
                <w:ins w:id="1870" w:author="Windows 用户" w:date="2016-03-28T17:54:00Z"/>
                <w:rFonts w:ascii="宋体" w:cs="宋体"/>
                <w:kern w:val="0"/>
                <w:sz w:val="20"/>
                <w:szCs w:val="20"/>
              </w:rPr>
            </w:pPr>
            <w:ins w:id="1871" w:author="Windows 用户" w:date="2016-03-28T17:54:00Z">
              <w:r>
                <w:rPr>
                  <w:rFonts w:ascii="宋体" w:hAnsi="宋体" w:hint="eastAsia"/>
                </w:rPr>
                <w:t>是</w:t>
              </w:r>
            </w:ins>
          </w:p>
        </w:tc>
        <w:tc>
          <w:tcPr>
            <w:tcW w:w="2635" w:type="dxa"/>
          </w:tcPr>
          <w:p w14:paraId="5B9AA1C8" w14:textId="77777777" w:rsidR="005B23CC" w:rsidRPr="009B1E17" w:rsidRDefault="005B23CC" w:rsidP="009B1E17">
            <w:pPr>
              <w:autoSpaceDE w:val="0"/>
              <w:autoSpaceDN w:val="0"/>
              <w:adjustRightInd w:val="0"/>
              <w:spacing w:line="267" w:lineRule="exact"/>
              <w:jc w:val="left"/>
              <w:rPr>
                <w:ins w:id="1872" w:author="Windows 用户" w:date="2016-03-28T17:54:00Z"/>
                <w:rFonts w:ascii="宋体" w:cs="宋体"/>
                <w:kern w:val="0"/>
                <w:sz w:val="20"/>
                <w:szCs w:val="20"/>
              </w:rPr>
            </w:pPr>
            <w:ins w:id="1873" w:author="Windows 用户" w:date="2016-03-28T17:54:00Z">
              <w:r>
                <w:rPr>
                  <w:rFonts w:ascii="宋体" w:cs="宋体" w:hint="eastAsia"/>
                  <w:kern w:val="0"/>
                  <w:sz w:val="20"/>
                  <w:szCs w:val="20"/>
                </w:rPr>
                <w:t>备用字段2</w:t>
              </w:r>
            </w:ins>
          </w:p>
        </w:tc>
      </w:tr>
      <w:tr w:rsidR="005B23CC" w:rsidRPr="009B1E17" w14:paraId="4C396649" w14:textId="77777777" w:rsidTr="009B1E17">
        <w:trPr>
          <w:cantSplit/>
          <w:trHeight w:val="145"/>
          <w:ins w:id="1874" w:author="Windows 用户" w:date="2016-03-28T17:54:00Z"/>
        </w:trPr>
        <w:tc>
          <w:tcPr>
            <w:tcW w:w="983" w:type="dxa"/>
            <w:vMerge/>
          </w:tcPr>
          <w:p w14:paraId="09590A3A" w14:textId="77777777" w:rsidR="005B23CC" w:rsidRPr="009B1E17" w:rsidRDefault="005B23CC" w:rsidP="009B1E17">
            <w:pPr>
              <w:autoSpaceDE w:val="0"/>
              <w:autoSpaceDN w:val="0"/>
              <w:adjustRightInd w:val="0"/>
              <w:spacing w:line="267" w:lineRule="exact"/>
              <w:jc w:val="left"/>
              <w:rPr>
                <w:ins w:id="1875" w:author="Windows 用户" w:date="2016-03-28T17:54:00Z"/>
                <w:rFonts w:ascii="宋体" w:cs="宋体"/>
                <w:kern w:val="0"/>
                <w:sz w:val="20"/>
                <w:szCs w:val="20"/>
              </w:rPr>
            </w:pPr>
          </w:p>
        </w:tc>
        <w:tc>
          <w:tcPr>
            <w:tcW w:w="2094" w:type="dxa"/>
          </w:tcPr>
          <w:p w14:paraId="37EA0067" w14:textId="77777777" w:rsidR="005B23CC" w:rsidRPr="00092A78" w:rsidRDefault="005B23CC" w:rsidP="009B1E17">
            <w:pPr>
              <w:autoSpaceDE w:val="0"/>
              <w:autoSpaceDN w:val="0"/>
              <w:adjustRightInd w:val="0"/>
              <w:spacing w:line="267" w:lineRule="exact"/>
              <w:jc w:val="left"/>
              <w:rPr>
                <w:ins w:id="1876" w:author="Windows 用户" w:date="2016-03-28T17:54:00Z"/>
                <w:rFonts w:ascii="宋体" w:cs="宋体"/>
                <w:kern w:val="0"/>
                <w:sz w:val="20"/>
                <w:szCs w:val="20"/>
              </w:rPr>
            </w:pPr>
            <w:ins w:id="1877" w:author="Windows 用户" w:date="2016-03-28T17:54:00Z">
              <w:r>
                <w:rPr>
                  <w:rFonts w:ascii="宋体" w:cs="宋体" w:hint="eastAsia"/>
                  <w:kern w:val="0"/>
                  <w:sz w:val="20"/>
                  <w:szCs w:val="20"/>
                </w:rPr>
                <w:t>EXT_FILED3</w:t>
              </w:r>
            </w:ins>
          </w:p>
        </w:tc>
        <w:tc>
          <w:tcPr>
            <w:tcW w:w="1851" w:type="dxa"/>
          </w:tcPr>
          <w:p w14:paraId="271E4523" w14:textId="77777777" w:rsidR="005B23CC" w:rsidRPr="009B1E17" w:rsidRDefault="005B23CC" w:rsidP="009B1E17">
            <w:pPr>
              <w:rPr>
                <w:ins w:id="1878" w:author="Windows 用户" w:date="2016-03-28T17:54:00Z"/>
                <w:rFonts w:ascii="宋体" w:cs="宋体"/>
                <w:kern w:val="0"/>
                <w:sz w:val="20"/>
                <w:szCs w:val="20"/>
              </w:rPr>
            </w:pPr>
            <w:ins w:id="1879" w:author="Windows 用户" w:date="2016-03-28T17:54:00Z">
              <w:r>
                <w:rPr>
                  <w:rFonts w:ascii="宋体" w:cs="宋体" w:hint="eastAsia"/>
                  <w:kern w:val="0"/>
                  <w:sz w:val="20"/>
                  <w:szCs w:val="20"/>
                </w:rPr>
                <w:t>备用字段3</w:t>
              </w:r>
            </w:ins>
          </w:p>
        </w:tc>
        <w:tc>
          <w:tcPr>
            <w:tcW w:w="850" w:type="dxa"/>
          </w:tcPr>
          <w:p w14:paraId="4F4F21C3" w14:textId="77777777" w:rsidR="005B23CC" w:rsidRPr="009B1E17" w:rsidRDefault="005B23CC" w:rsidP="009B1E17">
            <w:pPr>
              <w:rPr>
                <w:ins w:id="1880" w:author="Windows 用户" w:date="2016-03-28T17:54:00Z"/>
                <w:rFonts w:ascii="宋体" w:cs="宋体"/>
                <w:kern w:val="0"/>
                <w:sz w:val="20"/>
                <w:szCs w:val="20"/>
              </w:rPr>
            </w:pPr>
            <w:ins w:id="1881" w:author="Windows 用户" w:date="2016-03-28T17:54: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300</w:t>
              </w:r>
              <w:r w:rsidRPr="00A560D3">
                <w:rPr>
                  <w:rFonts w:ascii="宋体" w:cs="宋体"/>
                  <w:kern w:val="0"/>
                  <w:sz w:val="20"/>
                  <w:szCs w:val="20"/>
                </w:rPr>
                <w:t>)</w:t>
              </w:r>
            </w:ins>
          </w:p>
        </w:tc>
        <w:tc>
          <w:tcPr>
            <w:tcW w:w="567" w:type="dxa"/>
          </w:tcPr>
          <w:p w14:paraId="29CF0BB6" w14:textId="77777777" w:rsidR="005B23CC" w:rsidRPr="009B1E17" w:rsidRDefault="005B23CC" w:rsidP="009B1E17">
            <w:pPr>
              <w:autoSpaceDE w:val="0"/>
              <w:autoSpaceDN w:val="0"/>
              <w:adjustRightInd w:val="0"/>
              <w:spacing w:line="267" w:lineRule="exact"/>
              <w:jc w:val="left"/>
              <w:rPr>
                <w:ins w:id="1882" w:author="Windows 用户" w:date="2016-03-28T17:54:00Z"/>
                <w:rFonts w:ascii="宋体" w:cs="宋体"/>
                <w:kern w:val="0"/>
                <w:sz w:val="20"/>
                <w:szCs w:val="20"/>
              </w:rPr>
            </w:pPr>
            <w:ins w:id="1883" w:author="Windows 用户" w:date="2016-03-28T17:54:00Z">
              <w:r>
                <w:rPr>
                  <w:rFonts w:ascii="宋体" w:hAnsi="宋体" w:hint="eastAsia"/>
                </w:rPr>
                <w:t>是</w:t>
              </w:r>
            </w:ins>
          </w:p>
        </w:tc>
        <w:tc>
          <w:tcPr>
            <w:tcW w:w="2635" w:type="dxa"/>
          </w:tcPr>
          <w:p w14:paraId="0700FEBE" w14:textId="77777777" w:rsidR="005B23CC" w:rsidRPr="009B1E17" w:rsidRDefault="005B23CC" w:rsidP="009B1E17">
            <w:pPr>
              <w:autoSpaceDE w:val="0"/>
              <w:autoSpaceDN w:val="0"/>
              <w:adjustRightInd w:val="0"/>
              <w:spacing w:line="267" w:lineRule="exact"/>
              <w:jc w:val="left"/>
              <w:rPr>
                <w:ins w:id="1884" w:author="Windows 用户" w:date="2016-03-28T17:54:00Z"/>
                <w:rFonts w:ascii="宋体" w:cs="宋体"/>
                <w:kern w:val="0"/>
                <w:sz w:val="20"/>
                <w:szCs w:val="20"/>
              </w:rPr>
            </w:pPr>
            <w:ins w:id="1885" w:author="Windows 用户" w:date="2016-03-28T17:54:00Z">
              <w:r>
                <w:rPr>
                  <w:rFonts w:ascii="宋体" w:cs="宋体" w:hint="eastAsia"/>
                  <w:kern w:val="0"/>
                  <w:sz w:val="20"/>
                  <w:szCs w:val="20"/>
                </w:rPr>
                <w:t>备用字段3</w:t>
              </w:r>
            </w:ins>
          </w:p>
        </w:tc>
      </w:tr>
    </w:tbl>
    <w:p w14:paraId="5115DF40" w14:textId="77777777" w:rsidR="00E20FF6" w:rsidRPr="004E6C5A" w:rsidRDefault="00E20FF6" w:rsidP="00E20FF6">
      <w:pPr>
        <w:rPr>
          <w:rFonts w:ascii="微软雅黑" w:eastAsia="微软雅黑" w:hAnsi="微软雅黑"/>
        </w:rPr>
      </w:pPr>
    </w:p>
    <w:p w14:paraId="4F228732" w14:textId="77777777" w:rsidR="00E20FF6" w:rsidRDefault="00E20FF6" w:rsidP="0042024B">
      <w:pPr>
        <w:pStyle w:val="3"/>
      </w:pPr>
      <w:bookmarkStart w:id="1886" w:name="_Toc448760980"/>
      <w:r w:rsidRPr="004E6C5A">
        <w:rPr>
          <w:rFonts w:hint="eastAsia"/>
        </w:rPr>
        <w:t>响应报文说明</w:t>
      </w:r>
      <w:bookmarkEnd w:id="1886"/>
    </w:p>
    <w:tbl>
      <w:tblPr>
        <w:tblW w:w="8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3"/>
        <w:gridCol w:w="2094"/>
        <w:gridCol w:w="1709"/>
        <w:gridCol w:w="992"/>
        <w:gridCol w:w="709"/>
        <w:gridCol w:w="2493"/>
      </w:tblGrid>
      <w:tr w:rsidR="008D419F" w14:paraId="78B40BAE" w14:textId="77777777" w:rsidTr="00F0077F">
        <w:trPr>
          <w:trHeight w:val="302"/>
        </w:trPr>
        <w:tc>
          <w:tcPr>
            <w:tcW w:w="983" w:type="dxa"/>
            <w:tcBorders>
              <w:bottom w:val="single" w:sz="4" w:space="0" w:color="auto"/>
            </w:tcBorders>
            <w:shd w:val="clear" w:color="auto" w:fill="C0C0C0"/>
          </w:tcPr>
          <w:p w14:paraId="7AA9670C" w14:textId="77777777" w:rsidR="008D419F" w:rsidRDefault="008D419F" w:rsidP="00BD4F05">
            <w:pPr>
              <w:rPr>
                <w:rFonts w:ascii="宋体" w:hAnsi="宋体"/>
                <w:b/>
                <w:szCs w:val="21"/>
              </w:rPr>
            </w:pPr>
            <w:r>
              <w:rPr>
                <w:rFonts w:ascii="宋体" w:hAnsi="宋体"/>
                <w:b/>
                <w:szCs w:val="21"/>
              </w:rPr>
              <w:t>模块</w:t>
            </w:r>
          </w:p>
        </w:tc>
        <w:tc>
          <w:tcPr>
            <w:tcW w:w="2094" w:type="dxa"/>
            <w:tcBorders>
              <w:bottom w:val="single" w:sz="4" w:space="0" w:color="auto"/>
            </w:tcBorders>
            <w:shd w:val="clear" w:color="auto" w:fill="C0C0C0"/>
          </w:tcPr>
          <w:p w14:paraId="4FE3280D" w14:textId="77777777" w:rsidR="008D419F" w:rsidRDefault="008D419F" w:rsidP="00BD4F05">
            <w:pPr>
              <w:rPr>
                <w:rFonts w:ascii="宋体" w:hAnsi="宋体"/>
                <w:b/>
              </w:rPr>
            </w:pPr>
            <w:r>
              <w:rPr>
                <w:rFonts w:ascii="宋体" w:hAnsi="宋体"/>
                <w:b/>
                <w:szCs w:val="21"/>
              </w:rPr>
              <w:t>字段ID</w:t>
            </w:r>
          </w:p>
        </w:tc>
        <w:tc>
          <w:tcPr>
            <w:tcW w:w="1709" w:type="dxa"/>
            <w:tcBorders>
              <w:bottom w:val="single" w:sz="4" w:space="0" w:color="auto"/>
            </w:tcBorders>
            <w:shd w:val="clear" w:color="auto" w:fill="C0C0C0"/>
          </w:tcPr>
          <w:p w14:paraId="58845BC1" w14:textId="77777777" w:rsidR="008D419F" w:rsidRDefault="008D419F" w:rsidP="00BD4F05">
            <w:pPr>
              <w:rPr>
                <w:rFonts w:ascii="宋体" w:hAnsi="宋体"/>
                <w:b/>
              </w:rPr>
            </w:pPr>
            <w:r>
              <w:rPr>
                <w:rFonts w:ascii="宋体" w:hAnsi="宋体"/>
                <w:b/>
                <w:szCs w:val="21"/>
              </w:rPr>
              <w:t>字段名称</w:t>
            </w:r>
          </w:p>
        </w:tc>
        <w:tc>
          <w:tcPr>
            <w:tcW w:w="992" w:type="dxa"/>
            <w:tcBorders>
              <w:bottom w:val="single" w:sz="4" w:space="0" w:color="auto"/>
            </w:tcBorders>
            <w:shd w:val="clear" w:color="auto" w:fill="C0C0C0"/>
          </w:tcPr>
          <w:p w14:paraId="68C0DD91" w14:textId="77777777" w:rsidR="008D419F" w:rsidRDefault="008D419F" w:rsidP="00BD4F05">
            <w:pPr>
              <w:rPr>
                <w:rFonts w:ascii="宋体" w:hAnsi="宋体"/>
                <w:b/>
              </w:rPr>
            </w:pPr>
            <w:r>
              <w:rPr>
                <w:rFonts w:ascii="宋体" w:hAnsi="宋体"/>
                <w:b/>
                <w:szCs w:val="21"/>
              </w:rPr>
              <w:t>类型</w:t>
            </w:r>
          </w:p>
        </w:tc>
        <w:tc>
          <w:tcPr>
            <w:tcW w:w="709" w:type="dxa"/>
            <w:tcBorders>
              <w:bottom w:val="single" w:sz="4" w:space="0" w:color="auto"/>
            </w:tcBorders>
            <w:shd w:val="clear" w:color="auto" w:fill="C0C0C0"/>
          </w:tcPr>
          <w:p w14:paraId="4A00F771" w14:textId="77777777" w:rsidR="008D419F" w:rsidRDefault="008D419F" w:rsidP="00BD4F05">
            <w:pPr>
              <w:rPr>
                <w:rFonts w:ascii="宋体" w:hAnsi="宋体"/>
                <w:b/>
              </w:rPr>
            </w:pPr>
            <w:r>
              <w:rPr>
                <w:rFonts w:ascii="宋体" w:hAnsi="宋体" w:hint="eastAsia"/>
                <w:b/>
              </w:rPr>
              <w:t>可空</w:t>
            </w:r>
          </w:p>
        </w:tc>
        <w:tc>
          <w:tcPr>
            <w:tcW w:w="2493" w:type="dxa"/>
            <w:tcBorders>
              <w:bottom w:val="single" w:sz="4" w:space="0" w:color="auto"/>
            </w:tcBorders>
            <w:shd w:val="clear" w:color="auto" w:fill="C0C0C0"/>
          </w:tcPr>
          <w:p w14:paraId="222175E1" w14:textId="77777777" w:rsidR="008D419F" w:rsidRDefault="008D419F" w:rsidP="00BD4F05">
            <w:pPr>
              <w:rPr>
                <w:rFonts w:ascii="宋体" w:hAnsi="宋体"/>
                <w:b/>
              </w:rPr>
            </w:pPr>
            <w:r>
              <w:rPr>
                <w:rFonts w:ascii="宋体" w:hAnsi="宋体" w:hint="eastAsia"/>
                <w:b/>
              </w:rPr>
              <w:t>备注</w:t>
            </w:r>
          </w:p>
        </w:tc>
      </w:tr>
      <w:tr w:rsidR="00C7247B" w14:paraId="70CA2593" w14:textId="77777777" w:rsidTr="00BD4F05">
        <w:trPr>
          <w:cantSplit/>
          <w:trHeight w:val="317"/>
        </w:trPr>
        <w:tc>
          <w:tcPr>
            <w:tcW w:w="983" w:type="dxa"/>
            <w:vMerge w:val="restart"/>
          </w:tcPr>
          <w:p w14:paraId="2E311556" w14:textId="77777777" w:rsidR="00C7247B" w:rsidRPr="00C15726" w:rsidRDefault="00C7247B" w:rsidP="00BD4F05">
            <w:pPr>
              <w:rPr>
                <w:rFonts w:ascii="宋体" w:hAnsi="宋体"/>
              </w:rPr>
            </w:pPr>
            <w:r>
              <w:rPr>
                <w:rFonts w:ascii="宋体" w:hAnsi="宋体" w:hint="eastAsia"/>
              </w:rPr>
              <w:t>BODY</w:t>
            </w:r>
          </w:p>
        </w:tc>
        <w:tc>
          <w:tcPr>
            <w:tcW w:w="7997" w:type="dxa"/>
            <w:gridSpan w:val="5"/>
          </w:tcPr>
          <w:p w14:paraId="2C0C594A" w14:textId="77777777" w:rsidR="00C7247B" w:rsidRPr="005D6F1D" w:rsidRDefault="00C7247B" w:rsidP="002B64B5"/>
        </w:tc>
      </w:tr>
      <w:tr w:rsidR="00C7247B" w14:paraId="02AD777B" w14:textId="77777777" w:rsidTr="00F0077F">
        <w:trPr>
          <w:cantSplit/>
          <w:trHeight w:val="145"/>
        </w:trPr>
        <w:tc>
          <w:tcPr>
            <w:tcW w:w="983" w:type="dxa"/>
            <w:vMerge/>
          </w:tcPr>
          <w:p w14:paraId="1610735D" w14:textId="77777777" w:rsidR="00C7247B" w:rsidRDefault="00C7247B" w:rsidP="00BD4F05">
            <w:pPr>
              <w:rPr>
                <w:rFonts w:ascii="宋体" w:hAnsi="宋体"/>
              </w:rPr>
            </w:pPr>
          </w:p>
        </w:tc>
        <w:tc>
          <w:tcPr>
            <w:tcW w:w="2094" w:type="dxa"/>
          </w:tcPr>
          <w:p w14:paraId="10266D1D" w14:textId="77777777" w:rsidR="00C7247B" w:rsidRPr="00A560D3" w:rsidRDefault="00C7247B" w:rsidP="00E81D47">
            <w:pPr>
              <w:autoSpaceDE w:val="0"/>
              <w:autoSpaceDN w:val="0"/>
              <w:adjustRightInd w:val="0"/>
              <w:spacing w:line="267" w:lineRule="exact"/>
              <w:jc w:val="left"/>
              <w:rPr>
                <w:rFonts w:ascii="宋体" w:cs="宋体"/>
                <w:kern w:val="0"/>
                <w:sz w:val="20"/>
                <w:szCs w:val="20"/>
              </w:rPr>
            </w:pPr>
            <w:r w:rsidRPr="00A560D3">
              <w:rPr>
                <w:rFonts w:ascii="宋体" w:cs="宋体"/>
                <w:kern w:val="0"/>
                <w:sz w:val="20"/>
                <w:szCs w:val="20"/>
              </w:rPr>
              <w:t>MERCHANTID</w:t>
            </w:r>
          </w:p>
        </w:tc>
        <w:tc>
          <w:tcPr>
            <w:tcW w:w="1709" w:type="dxa"/>
          </w:tcPr>
          <w:p w14:paraId="2D349919" w14:textId="77777777" w:rsidR="00C7247B" w:rsidRPr="00A560D3" w:rsidRDefault="00C7247B" w:rsidP="00E81D47">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商户唯一标识</w:t>
            </w:r>
          </w:p>
        </w:tc>
        <w:tc>
          <w:tcPr>
            <w:tcW w:w="992" w:type="dxa"/>
          </w:tcPr>
          <w:p w14:paraId="55E22A53" w14:textId="77777777" w:rsidR="00C7247B" w:rsidRPr="00A560D3" w:rsidRDefault="00C7247B" w:rsidP="00E81D47">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(32)</w:t>
            </w:r>
          </w:p>
        </w:tc>
        <w:tc>
          <w:tcPr>
            <w:tcW w:w="709" w:type="dxa"/>
          </w:tcPr>
          <w:p w14:paraId="607E8E9D" w14:textId="77777777" w:rsidR="00C7247B" w:rsidRPr="00A560D3" w:rsidRDefault="00C7247B" w:rsidP="00E81D47">
            <w:pPr>
              <w:autoSpaceDE w:val="0"/>
              <w:autoSpaceDN w:val="0"/>
              <w:adjustRightInd w:val="0"/>
              <w:spacing w:line="267" w:lineRule="exact"/>
              <w:ind w:left="107"/>
              <w:jc w:val="left"/>
              <w:rPr>
                <w:rFonts w:ascii="宋体" w:cs="宋体"/>
                <w:kern w:val="0"/>
                <w:sz w:val="20"/>
                <w:szCs w:val="20"/>
              </w:rPr>
            </w:pPr>
          </w:p>
        </w:tc>
        <w:tc>
          <w:tcPr>
            <w:tcW w:w="2493" w:type="dxa"/>
          </w:tcPr>
          <w:p w14:paraId="7231FC6B" w14:textId="77777777" w:rsidR="00C7247B" w:rsidRPr="00A560D3" w:rsidRDefault="00C7247B" w:rsidP="00E81D47">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银行统一提供</w:t>
            </w:r>
          </w:p>
        </w:tc>
      </w:tr>
      <w:tr w:rsidR="00C7247B" w14:paraId="5960BA9F" w14:textId="77777777" w:rsidTr="00F0077F">
        <w:trPr>
          <w:cantSplit/>
          <w:trHeight w:val="145"/>
        </w:trPr>
        <w:tc>
          <w:tcPr>
            <w:tcW w:w="983" w:type="dxa"/>
            <w:vMerge/>
          </w:tcPr>
          <w:p w14:paraId="53CD5EA8" w14:textId="77777777" w:rsidR="00C7247B" w:rsidRDefault="00C7247B" w:rsidP="00BD4F05">
            <w:pPr>
              <w:rPr>
                <w:rFonts w:ascii="宋体" w:hAnsi="宋体"/>
              </w:rPr>
            </w:pPr>
          </w:p>
        </w:tc>
        <w:tc>
          <w:tcPr>
            <w:tcW w:w="2094" w:type="dxa"/>
          </w:tcPr>
          <w:p w14:paraId="08B53CFC" w14:textId="77777777" w:rsidR="00C7247B" w:rsidRPr="00BA665E" w:rsidRDefault="00C7247B" w:rsidP="00E81D47">
            <w:pPr>
              <w:autoSpaceDE w:val="0"/>
              <w:autoSpaceDN w:val="0"/>
              <w:adjustRightInd w:val="0"/>
              <w:spacing w:line="267" w:lineRule="exact"/>
              <w:jc w:val="left"/>
              <w:rPr>
                <w:rFonts w:ascii="宋体" w:hAnsi="宋体"/>
              </w:rPr>
            </w:pPr>
            <w:r>
              <w:rPr>
                <w:rFonts w:ascii="宋体" w:cs="宋体" w:hint="eastAsia"/>
                <w:kern w:val="0"/>
                <w:sz w:val="20"/>
                <w:szCs w:val="20"/>
              </w:rPr>
              <w:t>TRANSCODE</w:t>
            </w:r>
          </w:p>
        </w:tc>
        <w:tc>
          <w:tcPr>
            <w:tcW w:w="1709" w:type="dxa"/>
          </w:tcPr>
          <w:p w14:paraId="2BF153E2" w14:textId="77777777" w:rsidR="00C7247B" w:rsidRDefault="00C7247B" w:rsidP="00E81D47">
            <w:pPr>
              <w:rPr>
                <w:rFonts w:ascii="宋体" w:hAnsi="宋体"/>
              </w:rPr>
            </w:pPr>
            <w:r w:rsidRPr="00A560D3">
              <w:rPr>
                <w:rFonts w:ascii="宋体" w:cs="宋体" w:hint="eastAsia"/>
                <w:kern w:val="0"/>
                <w:sz w:val="20"/>
                <w:szCs w:val="20"/>
              </w:rPr>
              <w:t>交易码</w:t>
            </w:r>
          </w:p>
        </w:tc>
        <w:tc>
          <w:tcPr>
            <w:tcW w:w="992" w:type="dxa"/>
          </w:tcPr>
          <w:p w14:paraId="642BD1C0" w14:textId="77777777" w:rsidR="00C7247B" w:rsidRDefault="00C7247B" w:rsidP="00E81D47">
            <w:pPr>
              <w:rPr>
                <w:rFonts w:ascii="宋体" w:hAnsi="宋体"/>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8</w:t>
            </w:r>
            <w:r w:rsidRPr="00A560D3">
              <w:rPr>
                <w:rFonts w:ascii="宋体" w:cs="宋体"/>
                <w:kern w:val="0"/>
                <w:sz w:val="20"/>
                <w:szCs w:val="20"/>
              </w:rPr>
              <w:t>)</w:t>
            </w:r>
          </w:p>
        </w:tc>
        <w:tc>
          <w:tcPr>
            <w:tcW w:w="709" w:type="dxa"/>
          </w:tcPr>
          <w:p w14:paraId="001AABFD" w14:textId="77777777" w:rsidR="00C7247B" w:rsidRPr="00EA7B55" w:rsidRDefault="00C7247B" w:rsidP="00E81D47">
            <w:pPr>
              <w:autoSpaceDE w:val="0"/>
              <w:autoSpaceDN w:val="0"/>
              <w:adjustRightInd w:val="0"/>
              <w:spacing w:line="267" w:lineRule="exact"/>
              <w:ind w:left="107"/>
              <w:jc w:val="left"/>
              <w:rPr>
                <w:rFonts w:ascii="宋体" w:cs="宋体"/>
                <w:kern w:val="0"/>
                <w:sz w:val="20"/>
                <w:szCs w:val="20"/>
              </w:rPr>
            </w:pPr>
          </w:p>
        </w:tc>
        <w:tc>
          <w:tcPr>
            <w:tcW w:w="2493" w:type="dxa"/>
          </w:tcPr>
          <w:p w14:paraId="1A44B858" w14:textId="77777777" w:rsidR="00C7247B" w:rsidRPr="00EA7B55" w:rsidRDefault="00C7247B" w:rsidP="006D6740">
            <w:pPr>
              <w:autoSpaceDE w:val="0"/>
              <w:autoSpaceDN w:val="0"/>
              <w:adjustRightInd w:val="0"/>
              <w:spacing w:line="267" w:lineRule="exact"/>
              <w:jc w:val="left"/>
              <w:rPr>
                <w:rFonts w:ascii="宋体" w:cs="宋体"/>
                <w:kern w:val="0"/>
                <w:sz w:val="20"/>
                <w:szCs w:val="20"/>
              </w:rPr>
            </w:pPr>
            <w:r w:rsidRPr="00EA7B55">
              <w:rPr>
                <w:rFonts w:ascii="宋体" w:cs="宋体" w:hint="eastAsia"/>
                <w:kern w:val="0"/>
                <w:sz w:val="20"/>
                <w:szCs w:val="20"/>
              </w:rPr>
              <w:t>OGW0004</w:t>
            </w:r>
            <w:r>
              <w:rPr>
                <w:rFonts w:ascii="宋体" w:cs="宋体" w:hint="eastAsia"/>
                <w:kern w:val="0"/>
                <w:sz w:val="20"/>
                <w:szCs w:val="20"/>
              </w:rPr>
              <w:t>6</w:t>
            </w:r>
          </w:p>
        </w:tc>
      </w:tr>
      <w:tr w:rsidR="00C7247B" w14:paraId="301D7719" w14:textId="77777777" w:rsidTr="00F0077F">
        <w:trPr>
          <w:cantSplit/>
          <w:trHeight w:val="145"/>
        </w:trPr>
        <w:tc>
          <w:tcPr>
            <w:tcW w:w="983" w:type="dxa"/>
            <w:vMerge/>
          </w:tcPr>
          <w:p w14:paraId="6EE445E0" w14:textId="77777777" w:rsidR="00C7247B" w:rsidRDefault="00C7247B" w:rsidP="00BD4F05">
            <w:pPr>
              <w:rPr>
                <w:rFonts w:ascii="宋体" w:hAnsi="宋体"/>
              </w:rPr>
            </w:pPr>
          </w:p>
        </w:tc>
        <w:tc>
          <w:tcPr>
            <w:tcW w:w="2094" w:type="dxa"/>
          </w:tcPr>
          <w:p w14:paraId="465985CE" w14:textId="77777777" w:rsidR="00C7247B" w:rsidRPr="00A560D3" w:rsidRDefault="00C7247B" w:rsidP="00E81D47">
            <w:pPr>
              <w:autoSpaceDE w:val="0"/>
              <w:autoSpaceDN w:val="0"/>
              <w:adjustRightInd w:val="0"/>
              <w:spacing w:line="267" w:lineRule="exact"/>
              <w:jc w:val="left"/>
              <w:rPr>
                <w:rFonts w:ascii="宋体" w:cs="宋体"/>
                <w:kern w:val="0"/>
                <w:sz w:val="20"/>
                <w:szCs w:val="20"/>
              </w:rPr>
            </w:pPr>
            <w:r w:rsidRPr="00A560D3">
              <w:rPr>
                <w:rFonts w:ascii="宋体" w:cs="宋体"/>
                <w:kern w:val="0"/>
                <w:sz w:val="20"/>
                <w:szCs w:val="20"/>
              </w:rPr>
              <w:t>BANKID</w:t>
            </w:r>
          </w:p>
        </w:tc>
        <w:tc>
          <w:tcPr>
            <w:tcW w:w="1709" w:type="dxa"/>
          </w:tcPr>
          <w:p w14:paraId="736F0B2C" w14:textId="77777777" w:rsidR="00C7247B" w:rsidRPr="00A560D3" w:rsidRDefault="00C7247B" w:rsidP="00E81D47">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银行标识</w:t>
            </w:r>
          </w:p>
        </w:tc>
        <w:tc>
          <w:tcPr>
            <w:tcW w:w="992" w:type="dxa"/>
          </w:tcPr>
          <w:p w14:paraId="060C80F0" w14:textId="77777777" w:rsidR="00C7247B" w:rsidRPr="00A560D3" w:rsidRDefault="00C7247B" w:rsidP="00E81D47">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6</w:t>
            </w:r>
            <w:r w:rsidRPr="00A560D3">
              <w:rPr>
                <w:rFonts w:ascii="宋体" w:cs="宋体"/>
                <w:kern w:val="0"/>
                <w:sz w:val="20"/>
                <w:szCs w:val="20"/>
              </w:rPr>
              <w:t>)</w:t>
            </w:r>
          </w:p>
        </w:tc>
        <w:tc>
          <w:tcPr>
            <w:tcW w:w="709" w:type="dxa"/>
          </w:tcPr>
          <w:p w14:paraId="28BB24AC" w14:textId="77777777" w:rsidR="00C7247B" w:rsidRPr="00A560D3" w:rsidRDefault="00C7247B" w:rsidP="00E81D47">
            <w:pPr>
              <w:autoSpaceDE w:val="0"/>
              <w:autoSpaceDN w:val="0"/>
              <w:adjustRightInd w:val="0"/>
              <w:spacing w:line="267" w:lineRule="exact"/>
              <w:ind w:left="107"/>
              <w:jc w:val="left"/>
              <w:rPr>
                <w:rFonts w:ascii="宋体" w:cs="宋体"/>
                <w:kern w:val="0"/>
                <w:sz w:val="20"/>
                <w:szCs w:val="20"/>
              </w:rPr>
            </w:pPr>
          </w:p>
        </w:tc>
        <w:tc>
          <w:tcPr>
            <w:tcW w:w="2493" w:type="dxa"/>
          </w:tcPr>
          <w:p w14:paraId="2E7A97C7" w14:textId="77777777" w:rsidR="00C7247B" w:rsidRPr="00A560D3" w:rsidRDefault="00C7247B" w:rsidP="00E81D47">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固定值：</w:t>
            </w:r>
            <w:r w:rsidRPr="00A560D3">
              <w:rPr>
                <w:rFonts w:ascii="宋体" w:cs="宋体"/>
                <w:kern w:val="0"/>
                <w:sz w:val="20"/>
                <w:szCs w:val="20"/>
              </w:rPr>
              <w:t>GHB</w:t>
            </w:r>
          </w:p>
        </w:tc>
      </w:tr>
      <w:tr w:rsidR="00C7247B" w14:paraId="0F8E63F3" w14:textId="77777777" w:rsidTr="00BD4F05">
        <w:trPr>
          <w:cantSplit/>
          <w:trHeight w:val="145"/>
        </w:trPr>
        <w:tc>
          <w:tcPr>
            <w:tcW w:w="983" w:type="dxa"/>
            <w:vMerge/>
          </w:tcPr>
          <w:p w14:paraId="756ED0B2" w14:textId="77777777" w:rsidR="00C7247B" w:rsidRDefault="00C7247B" w:rsidP="00BD4F05">
            <w:pPr>
              <w:rPr>
                <w:rFonts w:ascii="宋体" w:hAnsi="宋体"/>
              </w:rPr>
            </w:pPr>
          </w:p>
        </w:tc>
        <w:tc>
          <w:tcPr>
            <w:tcW w:w="7997" w:type="dxa"/>
            <w:gridSpan w:val="5"/>
          </w:tcPr>
          <w:p w14:paraId="37493BF8" w14:textId="77777777" w:rsidR="00C7247B" w:rsidRPr="00F018A5" w:rsidRDefault="00C7247B" w:rsidP="002B64B5">
            <w:r>
              <w:rPr>
                <w:rFonts w:ascii="宋体" w:cs="宋体" w:hint="eastAsia"/>
                <w:kern w:val="0"/>
                <w:sz w:val="20"/>
                <w:szCs w:val="20"/>
              </w:rPr>
              <w:t>数据加密域都放到XMLPARA里面</w:t>
            </w:r>
          </w:p>
        </w:tc>
      </w:tr>
      <w:tr w:rsidR="00C7247B" w14:paraId="491E89B7" w14:textId="77777777" w:rsidTr="002B64B5">
        <w:trPr>
          <w:cantSplit/>
          <w:trHeight w:val="145"/>
        </w:trPr>
        <w:tc>
          <w:tcPr>
            <w:tcW w:w="983" w:type="dxa"/>
            <w:vMerge/>
          </w:tcPr>
          <w:p w14:paraId="649D265C" w14:textId="77777777" w:rsidR="00C7247B" w:rsidRDefault="00C7247B" w:rsidP="00BD4F05">
            <w:pPr>
              <w:rPr>
                <w:rFonts w:ascii="宋体" w:hAnsi="宋体"/>
              </w:rPr>
            </w:pPr>
          </w:p>
        </w:tc>
        <w:tc>
          <w:tcPr>
            <w:tcW w:w="7997" w:type="dxa"/>
            <w:gridSpan w:val="5"/>
          </w:tcPr>
          <w:p w14:paraId="7BD58364" w14:textId="77777777" w:rsidR="00C7247B" w:rsidRPr="00A560D3" w:rsidRDefault="00C7247B" w:rsidP="00FA2F88">
            <w:pPr>
              <w:autoSpaceDE w:val="0"/>
              <w:autoSpaceDN w:val="0"/>
              <w:adjustRightInd w:val="0"/>
              <w:spacing w:line="283" w:lineRule="exact"/>
              <w:jc w:val="left"/>
              <w:rPr>
                <w:rFonts w:ascii="宋体" w:cs="宋体"/>
                <w:kern w:val="0"/>
                <w:sz w:val="20"/>
                <w:szCs w:val="20"/>
              </w:rPr>
            </w:pPr>
            <w:r w:rsidRPr="00A560D3">
              <w:rPr>
                <w:rFonts w:ascii="宋体" w:cs="宋体" w:hint="eastAsia"/>
                <w:kern w:val="0"/>
                <w:sz w:val="20"/>
                <w:szCs w:val="20"/>
              </w:rPr>
              <w:t>以下信息，只有</w:t>
            </w:r>
            <w:r w:rsidRPr="00FA2F88">
              <w:rPr>
                <w:rFonts w:ascii="宋体" w:cs="宋体"/>
                <w:kern w:val="0"/>
                <w:sz w:val="20"/>
                <w:szCs w:val="20"/>
              </w:rPr>
              <w:t xml:space="preserve">errorCode </w:t>
            </w:r>
            <w:r w:rsidRPr="00A560D3">
              <w:rPr>
                <w:rFonts w:ascii="宋体" w:cs="宋体"/>
                <w:kern w:val="0"/>
                <w:sz w:val="20"/>
                <w:szCs w:val="20"/>
              </w:rPr>
              <w:t>=</w:t>
            </w:r>
            <w:r>
              <w:rPr>
                <w:rFonts w:ascii="宋体" w:cs="宋体" w:hint="eastAsia"/>
                <w:kern w:val="0"/>
                <w:sz w:val="20"/>
                <w:szCs w:val="20"/>
              </w:rPr>
              <w:t>0</w:t>
            </w:r>
            <w:r w:rsidRPr="00A560D3">
              <w:rPr>
                <w:rFonts w:ascii="宋体" w:cs="宋体" w:hint="eastAsia"/>
                <w:kern w:val="0"/>
                <w:sz w:val="20"/>
                <w:szCs w:val="20"/>
              </w:rPr>
              <w:t>时才返回，即正常响应时才返回</w:t>
            </w:r>
          </w:p>
        </w:tc>
      </w:tr>
      <w:tr w:rsidR="00C7247B" w14:paraId="6BF3C2A2" w14:textId="77777777" w:rsidTr="00F0077F">
        <w:trPr>
          <w:cantSplit/>
          <w:trHeight w:val="145"/>
        </w:trPr>
        <w:tc>
          <w:tcPr>
            <w:tcW w:w="983" w:type="dxa"/>
            <w:vMerge/>
          </w:tcPr>
          <w:p w14:paraId="33960B05" w14:textId="77777777" w:rsidR="00C7247B" w:rsidRDefault="00C7247B" w:rsidP="00BD4F05">
            <w:pPr>
              <w:rPr>
                <w:rFonts w:ascii="宋体" w:hAnsi="宋体"/>
              </w:rPr>
            </w:pPr>
          </w:p>
        </w:tc>
        <w:tc>
          <w:tcPr>
            <w:tcW w:w="2094" w:type="dxa"/>
          </w:tcPr>
          <w:p w14:paraId="1E319AFB" w14:textId="77777777" w:rsidR="00C7247B" w:rsidRPr="00F0111A" w:rsidRDefault="00C7247B" w:rsidP="005E28A2">
            <w:pPr>
              <w:rPr>
                <w:rFonts w:ascii="宋体" w:cs="宋体"/>
                <w:kern w:val="0"/>
                <w:sz w:val="20"/>
                <w:szCs w:val="20"/>
              </w:rPr>
            </w:pPr>
            <w:r w:rsidRPr="00F0111A">
              <w:rPr>
                <w:rFonts w:ascii="宋体" w:cs="宋体" w:hint="eastAsia"/>
                <w:kern w:val="0"/>
                <w:sz w:val="20"/>
                <w:szCs w:val="20"/>
              </w:rPr>
              <w:t>OLDREQSEQNO</w:t>
            </w:r>
          </w:p>
        </w:tc>
        <w:tc>
          <w:tcPr>
            <w:tcW w:w="1709" w:type="dxa"/>
          </w:tcPr>
          <w:p w14:paraId="701352B1" w14:textId="77777777" w:rsidR="00C7247B" w:rsidRPr="00F0111A" w:rsidRDefault="00C7247B" w:rsidP="005E28A2">
            <w:pPr>
              <w:rPr>
                <w:rFonts w:ascii="宋体" w:cs="宋体"/>
                <w:kern w:val="0"/>
                <w:sz w:val="20"/>
                <w:szCs w:val="20"/>
              </w:rPr>
            </w:pPr>
            <w:r w:rsidRPr="00F0111A">
              <w:rPr>
                <w:rFonts w:ascii="宋体" w:cs="宋体" w:hint="eastAsia"/>
                <w:kern w:val="0"/>
                <w:sz w:val="20"/>
                <w:szCs w:val="20"/>
              </w:rPr>
              <w:t>第三方请求流水号</w:t>
            </w:r>
          </w:p>
        </w:tc>
        <w:tc>
          <w:tcPr>
            <w:tcW w:w="992" w:type="dxa"/>
          </w:tcPr>
          <w:p w14:paraId="30584364" w14:textId="77777777" w:rsidR="00C7247B" w:rsidRPr="00F0111A" w:rsidRDefault="00C7247B" w:rsidP="001C524E">
            <w:pPr>
              <w:rPr>
                <w:rFonts w:ascii="宋体" w:cs="宋体"/>
                <w:kern w:val="0"/>
                <w:sz w:val="20"/>
                <w:szCs w:val="20"/>
              </w:rPr>
            </w:pPr>
            <w:r w:rsidRPr="00F0111A">
              <w:rPr>
                <w:rFonts w:ascii="宋体" w:cs="宋体" w:hint="eastAsia"/>
                <w:kern w:val="0"/>
                <w:sz w:val="20"/>
                <w:szCs w:val="20"/>
              </w:rPr>
              <w:t>C(</w:t>
            </w:r>
            <w:del w:id="1887" w:author="wincol" w:date="2016-06-12T18:42:00Z">
              <w:r w:rsidRPr="00F0111A" w:rsidDel="001C524E">
                <w:rPr>
                  <w:rFonts w:ascii="宋体" w:cs="宋体" w:hint="eastAsia"/>
                  <w:kern w:val="0"/>
                  <w:sz w:val="20"/>
                  <w:szCs w:val="20"/>
                </w:rPr>
                <w:delText>32</w:delText>
              </w:r>
            </w:del>
            <w:ins w:id="1888" w:author="wincol" w:date="2016-06-12T18:42:00Z">
              <w:r w:rsidR="001C524E">
                <w:rPr>
                  <w:rFonts w:ascii="宋体" w:cs="宋体" w:hint="eastAsia"/>
                  <w:kern w:val="0"/>
                  <w:sz w:val="20"/>
                  <w:szCs w:val="20"/>
                </w:rPr>
                <w:t>28</w:t>
              </w:r>
            </w:ins>
            <w:r w:rsidRPr="00F0111A">
              <w:rPr>
                <w:rFonts w:ascii="宋体" w:cs="宋体" w:hint="eastAsia"/>
                <w:kern w:val="0"/>
                <w:sz w:val="20"/>
                <w:szCs w:val="20"/>
              </w:rPr>
              <w:t>)</w:t>
            </w:r>
          </w:p>
        </w:tc>
        <w:tc>
          <w:tcPr>
            <w:tcW w:w="709" w:type="dxa"/>
          </w:tcPr>
          <w:p w14:paraId="451E2D2B" w14:textId="77777777" w:rsidR="00C7247B" w:rsidRPr="00F0111A" w:rsidRDefault="00C7247B" w:rsidP="005E28A2">
            <w:pPr>
              <w:rPr>
                <w:rFonts w:ascii="宋体" w:cs="宋体"/>
                <w:kern w:val="0"/>
                <w:sz w:val="20"/>
                <w:szCs w:val="20"/>
              </w:rPr>
            </w:pPr>
            <w:r w:rsidRPr="00F0111A">
              <w:rPr>
                <w:rFonts w:ascii="宋体" w:cs="宋体" w:hint="eastAsia"/>
                <w:kern w:val="0"/>
                <w:sz w:val="20"/>
                <w:szCs w:val="20"/>
              </w:rPr>
              <w:t>否</w:t>
            </w:r>
          </w:p>
        </w:tc>
        <w:tc>
          <w:tcPr>
            <w:tcW w:w="2493" w:type="dxa"/>
          </w:tcPr>
          <w:p w14:paraId="31B79C4B" w14:textId="77777777" w:rsidR="00C7247B" w:rsidRPr="00F0111A" w:rsidRDefault="00C7247B" w:rsidP="005E28A2">
            <w:pPr>
              <w:rPr>
                <w:rFonts w:ascii="宋体" w:cs="宋体"/>
                <w:kern w:val="0"/>
                <w:sz w:val="20"/>
                <w:szCs w:val="20"/>
              </w:rPr>
            </w:pPr>
            <w:r w:rsidRPr="00F0111A">
              <w:rPr>
                <w:rFonts w:ascii="宋体" w:cs="宋体" w:hint="eastAsia"/>
                <w:kern w:val="0"/>
                <w:sz w:val="20"/>
                <w:szCs w:val="20"/>
              </w:rPr>
              <w:t>第三方请求流水号</w:t>
            </w:r>
          </w:p>
        </w:tc>
      </w:tr>
      <w:tr w:rsidR="005B0BCD" w14:paraId="38AD29E6" w14:textId="77777777" w:rsidTr="00F0077F">
        <w:trPr>
          <w:cantSplit/>
          <w:trHeight w:val="145"/>
        </w:trPr>
        <w:tc>
          <w:tcPr>
            <w:tcW w:w="983" w:type="dxa"/>
            <w:vMerge/>
          </w:tcPr>
          <w:p w14:paraId="017EB572" w14:textId="77777777" w:rsidR="005B0BCD" w:rsidRDefault="005B0BCD" w:rsidP="00BD4F05">
            <w:pPr>
              <w:rPr>
                <w:rFonts w:ascii="宋体" w:hAnsi="宋体"/>
              </w:rPr>
            </w:pPr>
          </w:p>
        </w:tc>
        <w:tc>
          <w:tcPr>
            <w:tcW w:w="2094" w:type="dxa"/>
          </w:tcPr>
          <w:p w14:paraId="75037BCD" w14:textId="77777777" w:rsidR="005B0BCD" w:rsidRPr="00F0111A" w:rsidRDefault="005B0BCD" w:rsidP="005E28A2">
            <w:pPr>
              <w:rPr>
                <w:rFonts w:ascii="宋体" w:cs="宋体"/>
                <w:kern w:val="0"/>
                <w:sz w:val="20"/>
                <w:szCs w:val="20"/>
              </w:rPr>
            </w:pPr>
            <w:r w:rsidRPr="00F0111A">
              <w:rPr>
                <w:rFonts w:ascii="宋体" w:cs="宋体" w:hint="eastAsia"/>
                <w:kern w:val="0"/>
                <w:sz w:val="20"/>
                <w:szCs w:val="20"/>
              </w:rPr>
              <w:t>RESJNLNO</w:t>
            </w:r>
          </w:p>
        </w:tc>
        <w:tc>
          <w:tcPr>
            <w:tcW w:w="1709" w:type="dxa"/>
          </w:tcPr>
          <w:p w14:paraId="21B159D1" w14:textId="77777777" w:rsidR="005B0BCD" w:rsidRPr="00F0111A" w:rsidRDefault="005B0BCD" w:rsidP="005E28A2">
            <w:pPr>
              <w:rPr>
                <w:rFonts w:ascii="宋体" w:cs="宋体"/>
                <w:kern w:val="0"/>
                <w:sz w:val="20"/>
                <w:szCs w:val="20"/>
              </w:rPr>
            </w:pPr>
            <w:r w:rsidRPr="00F0111A">
              <w:rPr>
                <w:rFonts w:ascii="宋体" w:cs="宋体" w:hint="eastAsia"/>
                <w:kern w:val="0"/>
                <w:sz w:val="20"/>
                <w:szCs w:val="20"/>
              </w:rPr>
              <w:t>银行交易流水号</w:t>
            </w:r>
          </w:p>
        </w:tc>
        <w:tc>
          <w:tcPr>
            <w:tcW w:w="992" w:type="dxa"/>
          </w:tcPr>
          <w:p w14:paraId="2BCF6CFC" w14:textId="77777777" w:rsidR="005B0BCD" w:rsidRPr="00F0111A" w:rsidRDefault="005B0BCD" w:rsidP="005E28A2">
            <w:pPr>
              <w:rPr>
                <w:rFonts w:ascii="宋体" w:cs="宋体"/>
                <w:kern w:val="0"/>
                <w:sz w:val="20"/>
                <w:szCs w:val="20"/>
              </w:rPr>
            </w:pPr>
            <w:r w:rsidRPr="00F0111A">
              <w:rPr>
                <w:rFonts w:ascii="宋体" w:cs="宋体" w:hint="eastAsia"/>
                <w:kern w:val="0"/>
                <w:sz w:val="20"/>
                <w:szCs w:val="20"/>
              </w:rPr>
              <w:t>C(32)</w:t>
            </w:r>
          </w:p>
        </w:tc>
        <w:tc>
          <w:tcPr>
            <w:tcW w:w="709" w:type="dxa"/>
          </w:tcPr>
          <w:p w14:paraId="4F94D304" w14:textId="77777777" w:rsidR="005B0BCD" w:rsidRPr="00F0111A" w:rsidRDefault="005B0BCD" w:rsidP="005E28A2">
            <w:pPr>
              <w:rPr>
                <w:rFonts w:ascii="宋体" w:cs="宋体"/>
                <w:kern w:val="0"/>
                <w:sz w:val="20"/>
                <w:szCs w:val="20"/>
              </w:rPr>
            </w:pPr>
            <w:ins w:id="1889" w:author="wincol" w:date="2016-05-11T17:29:00Z">
              <w:r w:rsidRPr="002C5950">
                <w:rPr>
                  <w:rFonts w:ascii="宋体" w:cs="宋体" w:hint="eastAsia"/>
                  <w:kern w:val="0"/>
                  <w:sz w:val="20"/>
                  <w:szCs w:val="20"/>
                </w:rPr>
                <w:t>是</w:t>
              </w:r>
            </w:ins>
          </w:p>
        </w:tc>
        <w:tc>
          <w:tcPr>
            <w:tcW w:w="2493" w:type="dxa"/>
            <w:vMerge w:val="restart"/>
          </w:tcPr>
          <w:p w14:paraId="1B7027A2" w14:textId="77777777" w:rsidR="005B0BCD" w:rsidRPr="00F0111A" w:rsidRDefault="005B0BCD" w:rsidP="005E28A2">
            <w:pPr>
              <w:rPr>
                <w:rFonts w:ascii="宋体" w:cs="宋体"/>
                <w:kern w:val="0"/>
                <w:sz w:val="20"/>
                <w:szCs w:val="20"/>
              </w:rPr>
            </w:pPr>
            <w:ins w:id="1890" w:author="wincol" w:date="2016-05-11T17:32:00Z">
              <w:r>
                <w:rPr>
                  <w:rFonts w:ascii="宋体" w:cs="宋体" w:hint="eastAsia"/>
                  <w:kern w:val="0"/>
                  <w:sz w:val="20"/>
                  <w:szCs w:val="20"/>
                </w:rPr>
                <w:t>成功才返回</w:t>
              </w:r>
            </w:ins>
          </w:p>
        </w:tc>
      </w:tr>
      <w:tr w:rsidR="005B0BCD" w14:paraId="72B1ADE1" w14:textId="77777777" w:rsidTr="00F0077F">
        <w:trPr>
          <w:cantSplit/>
          <w:trHeight w:val="145"/>
        </w:trPr>
        <w:tc>
          <w:tcPr>
            <w:tcW w:w="983" w:type="dxa"/>
            <w:vMerge/>
          </w:tcPr>
          <w:p w14:paraId="662D314C" w14:textId="77777777" w:rsidR="005B0BCD" w:rsidRDefault="005B0BCD" w:rsidP="00BD4F05">
            <w:pPr>
              <w:rPr>
                <w:rFonts w:ascii="宋体" w:hAnsi="宋体"/>
              </w:rPr>
            </w:pPr>
          </w:p>
        </w:tc>
        <w:tc>
          <w:tcPr>
            <w:tcW w:w="2094" w:type="dxa"/>
          </w:tcPr>
          <w:p w14:paraId="6EC91B28" w14:textId="77777777" w:rsidR="005B0BCD" w:rsidRPr="00F0111A" w:rsidRDefault="005B0BCD" w:rsidP="005E28A2">
            <w:pPr>
              <w:rPr>
                <w:rFonts w:ascii="宋体" w:cs="宋体"/>
                <w:kern w:val="0"/>
                <w:sz w:val="20"/>
                <w:szCs w:val="20"/>
              </w:rPr>
            </w:pPr>
            <w:r w:rsidRPr="00F0111A">
              <w:rPr>
                <w:rFonts w:ascii="宋体" w:cs="宋体" w:hint="eastAsia"/>
                <w:kern w:val="0"/>
                <w:sz w:val="20"/>
                <w:szCs w:val="20"/>
              </w:rPr>
              <w:t>TRANSDT</w:t>
            </w:r>
          </w:p>
        </w:tc>
        <w:tc>
          <w:tcPr>
            <w:tcW w:w="1709" w:type="dxa"/>
          </w:tcPr>
          <w:p w14:paraId="3423B29C" w14:textId="77777777" w:rsidR="005B0BCD" w:rsidRPr="00F0111A" w:rsidRDefault="005B0BCD" w:rsidP="005E28A2">
            <w:pPr>
              <w:rPr>
                <w:rFonts w:ascii="宋体" w:cs="宋体"/>
                <w:kern w:val="0"/>
                <w:sz w:val="20"/>
                <w:szCs w:val="20"/>
              </w:rPr>
            </w:pPr>
            <w:r w:rsidRPr="00F0111A">
              <w:rPr>
                <w:rFonts w:ascii="宋体" w:cs="宋体" w:hint="eastAsia"/>
                <w:kern w:val="0"/>
                <w:sz w:val="20"/>
                <w:szCs w:val="20"/>
              </w:rPr>
              <w:t>交易日期</w:t>
            </w:r>
          </w:p>
        </w:tc>
        <w:tc>
          <w:tcPr>
            <w:tcW w:w="992" w:type="dxa"/>
          </w:tcPr>
          <w:p w14:paraId="5887E5DC" w14:textId="77777777" w:rsidR="005B0BCD" w:rsidRPr="00F0111A" w:rsidRDefault="005B0BCD" w:rsidP="005E28A2">
            <w:pPr>
              <w:rPr>
                <w:rFonts w:ascii="宋体" w:cs="宋体"/>
                <w:kern w:val="0"/>
                <w:sz w:val="20"/>
                <w:szCs w:val="20"/>
              </w:rPr>
            </w:pPr>
            <w:r w:rsidRPr="00F0111A">
              <w:rPr>
                <w:rFonts w:ascii="宋体" w:cs="宋体" w:hint="eastAsia"/>
                <w:kern w:val="0"/>
                <w:sz w:val="20"/>
                <w:szCs w:val="20"/>
              </w:rPr>
              <w:t>D</w:t>
            </w:r>
          </w:p>
        </w:tc>
        <w:tc>
          <w:tcPr>
            <w:tcW w:w="709" w:type="dxa"/>
          </w:tcPr>
          <w:p w14:paraId="708A04EE" w14:textId="77777777" w:rsidR="005B0BCD" w:rsidRPr="00F0111A" w:rsidRDefault="005B0BCD" w:rsidP="005E28A2">
            <w:pPr>
              <w:rPr>
                <w:rFonts w:ascii="宋体" w:cs="宋体"/>
                <w:kern w:val="0"/>
                <w:sz w:val="20"/>
                <w:szCs w:val="20"/>
              </w:rPr>
            </w:pPr>
            <w:ins w:id="1891" w:author="wincol" w:date="2016-05-11T17:29:00Z">
              <w:r w:rsidRPr="002C5950">
                <w:rPr>
                  <w:rFonts w:ascii="宋体" w:cs="宋体" w:hint="eastAsia"/>
                  <w:kern w:val="0"/>
                  <w:sz w:val="20"/>
                  <w:szCs w:val="20"/>
                </w:rPr>
                <w:t>是</w:t>
              </w:r>
            </w:ins>
          </w:p>
        </w:tc>
        <w:tc>
          <w:tcPr>
            <w:tcW w:w="2493" w:type="dxa"/>
            <w:vMerge/>
          </w:tcPr>
          <w:p w14:paraId="79EC20C2" w14:textId="77777777" w:rsidR="005B0BCD" w:rsidRPr="00F0111A" w:rsidRDefault="005B0BCD" w:rsidP="005E28A2">
            <w:pPr>
              <w:rPr>
                <w:rFonts w:ascii="宋体" w:cs="宋体"/>
                <w:kern w:val="0"/>
                <w:sz w:val="20"/>
                <w:szCs w:val="20"/>
              </w:rPr>
            </w:pPr>
          </w:p>
        </w:tc>
      </w:tr>
      <w:tr w:rsidR="005B0BCD" w14:paraId="3B7DB98E" w14:textId="77777777" w:rsidTr="00F0077F">
        <w:trPr>
          <w:cantSplit/>
          <w:trHeight w:val="145"/>
        </w:trPr>
        <w:tc>
          <w:tcPr>
            <w:tcW w:w="983" w:type="dxa"/>
            <w:vMerge/>
          </w:tcPr>
          <w:p w14:paraId="2568973D" w14:textId="77777777" w:rsidR="005B0BCD" w:rsidRDefault="005B0BCD" w:rsidP="00BD4F05">
            <w:pPr>
              <w:rPr>
                <w:rFonts w:ascii="宋体" w:hAnsi="宋体"/>
              </w:rPr>
            </w:pPr>
          </w:p>
        </w:tc>
        <w:tc>
          <w:tcPr>
            <w:tcW w:w="2094" w:type="dxa"/>
          </w:tcPr>
          <w:p w14:paraId="387EB46F" w14:textId="77777777" w:rsidR="005B0BCD" w:rsidRPr="00F0111A" w:rsidRDefault="005B0BCD" w:rsidP="005E28A2">
            <w:pPr>
              <w:rPr>
                <w:rFonts w:ascii="宋体" w:cs="宋体"/>
                <w:kern w:val="0"/>
                <w:sz w:val="20"/>
                <w:szCs w:val="20"/>
              </w:rPr>
            </w:pPr>
            <w:r w:rsidRPr="00F0111A">
              <w:rPr>
                <w:rFonts w:ascii="宋体" w:cs="宋体" w:hint="eastAsia"/>
                <w:kern w:val="0"/>
                <w:sz w:val="20"/>
                <w:szCs w:val="20"/>
              </w:rPr>
              <w:t>TRANSTM</w:t>
            </w:r>
          </w:p>
        </w:tc>
        <w:tc>
          <w:tcPr>
            <w:tcW w:w="1709" w:type="dxa"/>
          </w:tcPr>
          <w:p w14:paraId="6FDCE5C8" w14:textId="77777777" w:rsidR="005B0BCD" w:rsidRPr="00F0111A" w:rsidRDefault="005B0BCD" w:rsidP="005E28A2">
            <w:pPr>
              <w:rPr>
                <w:rFonts w:ascii="宋体" w:cs="宋体"/>
                <w:kern w:val="0"/>
                <w:sz w:val="20"/>
                <w:szCs w:val="20"/>
              </w:rPr>
            </w:pPr>
            <w:r w:rsidRPr="00F0111A">
              <w:rPr>
                <w:rFonts w:ascii="宋体" w:cs="宋体" w:hint="eastAsia"/>
                <w:kern w:val="0"/>
                <w:sz w:val="20"/>
                <w:szCs w:val="20"/>
              </w:rPr>
              <w:t>交易时间</w:t>
            </w:r>
          </w:p>
        </w:tc>
        <w:tc>
          <w:tcPr>
            <w:tcW w:w="992" w:type="dxa"/>
          </w:tcPr>
          <w:p w14:paraId="0868133C" w14:textId="77777777" w:rsidR="005B0BCD" w:rsidRPr="00F0111A" w:rsidRDefault="005B0BCD" w:rsidP="005E28A2">
            <w:pPr>
              <w:rPr>
                <w:rFonts w:ascii="宋体" w:cs="宋体"/>
                <w:kern w:val="0"/>
                <w:sz w:val="20"/>
                <w:szCs w:val="20"/>
              </w:rPr>
            </w:pPr>
            <w:r w:rsidRPr="00F0111A">
              <w:rPr>
                <w:rFonts w:ascii="宋体" w:cs="宋体" w:hint="eastAsia"/>
                <w:kern w:val="0"/>
                <w:sz w:val="20"/>
                <w:szCs w:val="20"/>
              </w:rPr>
              <w:t>T</w:t>
            </w:r>
          </w:p>
        </w:tc>
        <w:tc>
          <w:tcPr>
            <w:tcW w:w="709" w:type="dxa"/>
          </w:tcPr>
          <w:p w14:paraId="1BB695BA" w14:textId="77777777" w:rsidR="005B0BCD" w:rsidRPr="00F0111A" w:rsidRDefault="005B0BCD" w:rsidP="005E28A2">
            <w:pPr>
              <w:rPr>
                <w:rFonts w:ascii="宋体" w:cs="宋体"/>
                <w:kern w:val="0"/>
                <w:sz w:val="20"/>
                <w:szCs w:val="20"/>
              </w:rPr>
            </w:pPr>
            <w:ins w:id="1892" w:author="wincol" w:date="2016-05-11T17:29:00Z">
              <w:r w:rsidRPr="002C5950">
                <w:rPr>
                  <w:rFonts w:ascii="宋体" w:cs="宋体" w:hint="eastAsia"/>
                  <w:kern w:val="0"/>
                  <w:sz w:val="20"/>
                  <w:szCs w:val="20"/>
                </w:rPr>
                <w:t>是</w:t>
              </w:r>
            </w:ins>
          </w:p>
        </w:tc>
        <w:tc>
          <w:tcPr>
            <w:tcW w:w="2493" w:type="dxa"/>
            <w:vMerge/>
          </w:tcPr>
          <w:p w14:paraId="469ACB80" w14:textId="77777777" w:rsidR="005B0BCD" w:rsidRPr="00F0111A" w:rsidRDefault="005B0BCD" w:rsidP="005E28A2">
            <w:pPr>
              <w:rPr>
                <w:rFonts w:ascii="宋体" w:cs="宋体"/>
                <w:kern w:val="0"/>
                <w:sz w:val="20"/>
                <w:szCs w:val="20"/>
              </w:rPr>
            </w:pPr>
          </w:p>
        </w:tc>
      </w:tr>
      <w:tr w:rsidR="00C7247B" w14:paraId="3941BAD6" w14:textId="77777777" w:rsidTr="00F0077F">
        <w:trPr>
          <w:cantSplit/>
          <w:trHeight w:val="145"/>
        </w:trPr>
        <w:tc>
          <w:tcPr>
            <w:tcW w:w="983" w:type="dxa"/>
            <w:vMerge/>
          </w:tcPr>
          <w:p w14:paraId="61443E12" w14:textId="77777777" w:rsidR="00C7247B" w:rsidRDefault="00C7247B" w:rsidP="00BD4F05">
            <w:pPr>
              <w:rPr>
                <w:rFonts w:ascii="宋体" w:hAnsi="宋体"/>
              </w:rPr>
            </w:pPr>
          </w:p>
        </w:tc>
        <w:tc>
          <w:tcPr>
            <w:tcW w:w="2094" w:type="dxa"/>
          </w:tcPr>
          <w:p w14:paraId="120E2F4E" w14:textId="77777777" w:rsidR="00C7247B" w:rsidRPr="00F0111A" w:rsidRDefault="00C7247B" w:rsidP="005E28A2">
            <w:pPr>
              <w:rPr>
                <w:rFonts w:ascii="宋体" w:cs="宋体"/>
                <w:kern w:val="0"/>
                <w:sz w:val="20"/>
                <w:szCs w:val="20"/>
              </w:rPr>
            </w:pPr>
            <w:r w:rsidRPr="000F575B">
              <w:rPr>
                <w:rFonts w:ascii="宋体" w:cs="宋体" w:hint="eastAsia"/>
                <w:color w:val="FF0000"/>
                <w:kern w:val="0"/>
                <w:sz w:val="20"/>
                <w:szCs w:val="20"/>
              </w:rPr>
              <w:t>RETURN_</w:t>
            </w:r>
            <w:r w:rsidRPr="000F575B">
              <w:rPr>
                <w:rFonts w:ascii="宋体" w:cs="宋体"/>
                <w:color w:val="FF0000"/>
                <w:kern w:val="0"/>
                <w:sz w:val="20"/>
                <w:szCs w:val="20"/>
              </w:rPr>
              <w:t>STATUS</w:t>
            </w:r>
          </w:p>
        </w:tc>
        <w:tc>
          <w:tcPr>
            <w:tcW w:w="1709" w:type="dxa"/>
          </w:tcPr>
          <w:p w14:paraId="453972FE" w14:textId="77777777" w:rsidR="00C7247B" w:rsidRPr="00F0111A" w:rsidRDefault="00C7247B" w:rsidP="005E28A2">
            <w:pPr>
              <w:rPr>
                <w:rFonts w:ascii="宋体" w:cs="宋体"/>
                <w:kern w:val="0"/>
                <w:sz w:val="20"/>
                <w:szCs w:val="20"/>
              </w:rPr>
            </w:pPr>
            <w:r w:rsidRPr="00F0111A">
              <w:rPr>
                <w:rFonts w:ascii="宋体" w:cs="宋体" w:hint="eastAsia"/>
                <w:kern w:val="0"/>
                <w:sz w:val="20"/>
                <w:szCs w:val="20"/>
              </w:rPr>
              <w:t>交易状态</w:t>
            </w:r>
          </w:p>
        </w:tc>
        <w:tc>
          <w:tcPr>
            <w:tcW w:w="992" w:type="dxa"/>
          </w:tcPr>
          <w:p w14:paraId="47FD41D4" w14:textId="77777777" w:rsidR="00C7247B" w:rsidRPr="00F0111A" w:rsidRDefault="00C7247B" w:rsidP="005E28A2">
            <w:pPr>
              <w:rPr>
                <w:rFonts w:ascii="宋体" w:cs="宋体"/>
                <w:kern w:val="0"/>
                <w:sz w:val="20"/>
                <w:szCs w:val="20"/>
              </w:rPr>
            </w:pPr>
            <w:r w:rsidRPr="00F0111A">
              <w:rPr>
                <w:rFonts w:ascii="宋体" w:cs="宋体" w:hint="eastAsia"/>
                <w:kern w:val="0"/>
                <w:sz w:val="20"/>
                <w:szCs w:val="20"/>
              </w:rPr>
              <w:t>C(1)</w:t>
            </w:r>
          </w:p>
        </w:tc>
        <w:tc>
          <w:tcPr>
            <w:tcW w:w="709" w:type="dxa"/>
          </w:tcPr>
          <w:p w14:paraId="59D34DC3" w14:textId="77777777" w:rsidR="00C7247B" w:rsidRPr="00F0111A" w:rsidRDefault="00C7247B" w:rsidP="005E28A2">
            <w:pPr>
              <w:rPr>
                <w:rFonts w:ascii="宋体" w:cs="宋体"/>
                <w:kern w:val="0"/>
                <w:sz w:val="20"/>
                <w:szCs w:val="20"/>
              </w:rPr>
            </w:pPr>
            <w:r w:rsidRPr="00F0111A">
              <w:rPr>
                <w:rFonts w:ascii="宋体" w:cs="宋体" w:hint="eastAsia"/>
                <w:kern w:val="0"/>
                <w:sz w:val="20"/>
                <w:szCs w:val="20"/>
              </w:rPr>
              <w:t>否</w:t>
            </w:r>
          </w:p>
        </w:tc>
        <w:tc>
          <w:tcPr>
            <w:tcW w:w="2493" w:type="dxa"/>
          </w:tcPr>
          <w:p w14:paraId="1A5B1353" w14:textId="77777777" w:rsidR="00830E41" w:rsidRDefault="00830E41" w:rsidP="00830E41">
            <w:pPr>
              <w:autoSpaceDE w:val="0"/>
              <w:autoSpaceDN w:val="0"/>
              <w:adjustRightInd w:val="0"/>
              <w:spacing w:line="267" w:lineRule="exact"/>
              <w:jc w:val="left"/>
              <w:rPr>
                <w:ins w:id="1893" w:author="wincol" w:date="2016-05-16T16:09:00Z"/>
                <w:rFonts w:ascii="宋体" w:cs="宋体"/>
                <w:kern w:val="0"/>
                <w:sz w:val="20"/>
                <w:szCs w:val="20"/>
              </w:rPr>
            </w:pPr>
            <w:ins w:id="1894" w:author="wincol" w:date="2016-05-16T16:09:00Z">
              <w:r>
                <w:rPr>
                  <w:rFonts w:ascii="宋体" w:cs="宋体" w:hint="eastAsia"/>
                  <w:kern w:val="0"/>
                  <w:sz w:val="20"/>
                  <w:szCs w:val="20"/>
                </w:rPr>
                <w:t>R 页面处理中（客户仍停留在页面操作</w:t>
              </w:r>
            </w:ins>
            <w:ins w:id="1895" w:author="wincol" w:date="2016-05-16T16:10:00Z">
              <w:r w:rsidR="001E6640">
                <w:rPr>
                  <w:rFonts w:ascii="宋体" w:cs="宋体" w:hint="eastAsia"/>
                  <w:kern w:val="0"/>
                  <w:sz w:val="20"/>
                  <w:szCs w:val="20"/>
                </w:rPr>
                <w:t>，</w:t>
              </w:r>
            </w:ins>
            <w:ins w:id="1896" w:author="wincol" w:date="2016-05-25T11:28:00Z">
              <w:r w:rsidR="00260750">
                <w:rPr>
                  <w:rFonts w:ascii="宋体" w:cs="宋体" w:hint="eastAsia"/>
                  <w:kern w:val="0"/>
                  <w:sz w:val="20"/>
                  <w:szCs w:val="20"/>
                </w:rPr>
                <w:t>25</w:t>
              </w:r>
            </w:ins>
            <w:ins w:id="1897" w:author="wincol" w:date="2016-05-16T16:10:00Z">
              <w:r w:rsidR="001E6640">
                <w:rPr>
                  <w:rFonts w:ascii="宋体" w:cs="宋体" w:hint="eastAsia"/>
                  <w:kern w:val="0"/>
                  <w:sz w:val="20"/>
                  <w:szCs w:val="20"/>
                </w:rPr>
                <w:t>分钟</w:t>
              </w:r>
              <w:r w:rsidR="00260750">
                <w:rPr>
                  <w:rFonts w:ascii="宋体" w:cs="宋体" w:hint="eastAsia"/>
                  <w:kern w:val="0"/>
                  <w:sz w:val="20"/>
                  <w:szCs w:val="20"/>
                </w:rPr>
                <w:t>后仍收到</w:t>
              </w:r>
              <w:r w:rsidR="001E6640">
                <w:rPr>
                  <w:rFonts w:ascii="宋体" w:cs="宋体" w:hint="eastAsia"/>
                  <w:kern w:val="0"/>
                  <w:sz w:val="20"/>
                  <w:szCs w:val="20"/>
                </w:rPr>
                <w:t>此状态可置</w:t>
              </w:r>
            </w:ins>
            <w:ins w:id="1898" w:author="wincol" w:date="2016-05-25T11:28:00Z">
              <w:r w:rsidR="00260750">
                <w:rPr>
                  <w:rFonts w:ascii="宋体" w:cs="宋体" w:hint="eastAsia"/>
                  <w:kern w:val="0"/>
                  <w:sz w:val="20"/>
                  <w:szCs w:val="20"/>
                </w:rPr>
                <w:t>交易</w:t>
              </w:r>
            </w:ins>
            <w:ins w:id="1899" w:author="wincol" w:date="2016-05-16T16:10:00Z">
              <w:r w:rsidR="001E6640">
                <w:rPr>
                  <w:rFonts w:ascii="宋体" w:cs="宋体" w:hint="eastAsia"/>
                  <w:kern w:val="0"/>
                  <w:sz w:val="20"/>
                  <w:szCs w:val="20"/>
                </w:rPr>
                <w:t>为失败</w:t>
              </w:r>
            </w:ins>
            <w:ins w:id="1900" w:author="wincol" w:date="2016-05-16T16:09:00Z">
              <w:r>
                <w:rPr>
                  <w:rFonts w:ascii="宋体" w:cs="宋体" w:hint="eastAsia"/>
                  <w:kern w:val="0"/>
                  <w:sz w:val="20"/>
                  <w:szCs w:val="20"/>
                </w:rPr>
                <w:t>）</w:t>
              </w:r>
            </w:ins>
          </w:p>
          <w:p w14:paraId="330116B1" w14:textId="77777777" w:rsidR="00830E41" w:rsidRDefault="00830E41" w:rsidP="00830E41">
            <w:pPr>
              <w:rPr>
                <w:ins w:id="1901" w:author="wincol" w:date="2016-05-16T16:09:00Z"/>
                <w:rFonts w:ascii="宋体" w:cs="宋体"/>
                <w:kern w:val="0"/>
                <w:sz w:val="20"/>
                <w:szCs w:val="20"/>
              </w:rPr>
            </w:pPr>
            <w:ins w:id="1902" w:author="wincol" w:date="2016-05-16T16:09:00Z">
              <w:r>
                <w:rPr>
                  <w:rFonts w:ascii="宋体" w:cs="宋体" w:hint="eastAsia"/>
                  <w:kern w:val="0"/>
                  <w:sz w:val="20"/>
                  <w:szCs w:val="20"/>
                </w:rPr>
                <w:t>N</w:t>
              </w:r>
              <w:r w:rsidRPr="00837E65">
                <w:rPr>
                  <w:rFonts w:ascii="宋体" w:cs="宋体" w:hint="eastAsia"/>
                  <w:kern w:val="0"/>
                  <w:sz w:val="20"/>
                  <w:szCs w:val="20"/>
                </w:rPr>
                <w:t xml:space="preserve"> 未知</w:t>
              </w:r>
              <w:r>
                <w:rPr>
                  <w:rFonts w:ascii="宋体" w:cs="宋体" w:hint="eastAsia"/>
                  <w:kern w:val="0"/>
                  <w:sz w:val="20"/>
                  <w:szCs w:val="20"/>
                </w:rPr>
                <w:t>（已提交后台，</w:t>
              </w:r>
            </w:ins>
            <w:ins w:id="1903" w:author="wincol" w:date="2016-05-16T16:10:00Z">
              <w:r w:rsidR="001E6640">
                <w:rPr>
                  <w:rFonts w:ascii="宋体" w:cs="宋体" w:hint="eastAsia"/>
                  <w:kern w:val="0"/>
                  <w:sz w:val="20"/>
                  <w:szCs w:val="20"/>
                </w:rPr>
                <w:t>商户</w:t>
              </w:r>
            </w:ins>
            <w:ins w:id="1904" w:author="wincol" w:date="2016-05-16T16:09:00Z">
              <w:r>
                <w:rPr>
                  <w:rFonts w:ascii="宋体" w:cs="宋体" w:hint="eastAsia"/>
                  <w:kern w:val="0"/>
                  <w:sz w:val="20"/>
                  <w:szCs w:val="20"/>
                </w:rPr>
                <w:t>需再次发查询接口。）</w:t>
              </w:r>
            </w:ins>
          </w:p>
          <w:p w14:paraId="4BD05F57" w14:textId="77777777" w:rsidR="00830E41" w:rsidRDefault="00830E41" w:rsidP="00830E41">
            <w:pPr>
              <w:autoSpaceDE w:val="0"/>
              <w:autoSpaceDN w:val="0"/>
              <w:adjustRightInd w:val="0"/>
              <w:spacing w:line="267" w:lineRule="exact"/>
              <w:jc w:val="left"/>
              <w:rPr>
                <w:ins w:id="1905" w:author="wincol" w:date="2016-05-16T16:09:00Z"/>
                <w:rFonts w:ascii="宋体" w:cs="宋体"/>
                <w:kern w:val="0"/>
                <w:sz w:val="20"/>
                <w:szCs w:val="20"/>
              </w:rPr>
            </w:pPr>
            <w:ins w:id="1906" w:author="wincol" w:date="2016-05-16T16:09:00Z">
              <w:r>
                <w:rPr>
                  <w:rFonts w:ascii="宋体" w:cs="宋体" w:hint="eastAsia"/>
                  <w:kern w:val="0"/>
                  <w:sz w:val="20"/>
                  <w:szCs w:val="20"/>
                </w:rPr>
                <w:t>P 预授权成功（目前未到账，下一工作日到账</w:t>
              </w:r>
            </w:ins>
            <w:ins w:id="1907" w:author="wincol" w:date="2016-05-25T11:14:00Z">
              <w:r w:rsidR="005613F4">
                <w:rPr>
                  <w:rFonts w:ascii="宋体" w:cs="宋体" w:hint="eastAsia"/>
                  <w:kern w:val="0"/>
                  <w:sz w:val="20"/>
                  <w:szCs w:val="20"/>
                </w:rPr>
                <w:t>，当天无需再进行</w:t>
              </w:r>
            </w:ins>
            <w:ins w:id="1908" w:author="wincol" w:date="2016-05-25T11:18:00Z">
              <w:r w:rsidR="005613F4">
                <w:rPr>
                  <w:rFonts w:ascii="宋体" w:cs="宋体" w:hint="eastAsia"/>
                  <w:kern w:val="0"/>
                  <w:sz w:val="20"/>
                  <w:szCs w:val="20"/>
                </w:rPr>
                <w:t>查询，下一工作日上午6点再进行查询，状态</w:t>
              </w:r>
            </w:ins>
            <w:ins w:id="1909" w:author="wincol" w:date="2016-05-25T11:19:00Z">
              <w:r w:rsidR="005613F4">
                <w:rPr>
                  <w:rFonts w:ascii="宋体" w:cs="宋体" w:hint="eastAsia"/>
                  <w:kern w:val="0"/>
                  <w:sz w:val="20"/>
                  <w:szCs w:val="20"/>
                </w:rPr>
                <w:t>会变成S，如状态不变则也无需再查询，</w:t>
              </w:r>
            </w:ins>
            <w:ins w:id="1910" w:author="wincol" w:date="2016-05-26T14:32:00Z">
              <w:r w:rsidR="00FA49C2">
                <w:rPr>
                  <w:rFonts w:ascii="宋体" w:cs="宋体" w:hint="eastAsia"/>
                  <w:kern w:val="0"/>
                  <w:sz w:val="20"/>
                  <w:szCs w:val="20"/>
                </w:rPr>
                <w:t>可</w:t>
              </w:r>
            </w:ins>
            <w:ins w:id="1911" w:author="wincol" w:date="2016-05-25T11:19:00Z">
              <w:r w:rsidR="005613F4">
                <w:rPr>
                  <w:rFonts w:ascii="宋体" w:cs="宋体" w:hint="eastAsia"/>
                  <w:kern w:val="0"/>
                  <w:sz w:val="20"/>
                  <w:szCs w:val="20"/>
                </w:rPr>
                <w:t>在下一工作日</w:t>
              </w:r>
            </w:ins>
            <w:ins w:id="1912" w:author="wincol" w:date="2016-05-25T11:20:00Z">
              <w:r w:rsidR="005613F4">
                <w:rPr>
                  <w:rFonts w:ascii="宋体" w:cs="宋体" w:hint="eastAsia"/>
                  <w:kern w:val="0"/>
                  <w:sz w:val="20"/>
                  <w:szCs w:val="20"/>
                </w:rPr>
                <w:t>在对账文件中确认交易状态。</w:t>
              </w:r>
            </w:ins>
            <w:ins w:id="1913" w:author="wincol" w:date="2016-05-16T16:09:00Z">
              <w:r>
                <w:rPr>
                  <w:rFonts w:ascii="宋体" w:cs="宋体" w:hint="eastAsia"/>
                  <w:kern w:val="0"/>
                  <w:sz w:val="20"/>
                  <w:szCs w:val="20"/>
                </w:rPr>
                <w:t>）</w:t>
              </w:r>
            </w:ins>
          </w:p>
          <w:p w14:paraId="13E65AAF" w14:textId="77777777" w:rsidR="00830E41" w:rsidRPr="008C4E50" w:rsidRDefault="00830E41" w:rsidP="00830E41">
            <w:pPr>
              <w:autoSpaceDE w:val="0"/>
              <w:autoSpaceDN w:val="0"/>
              <w:adjustRightInd w:val="0"/>
              <w:spacing w:line="267" w:lineRule="exact"/>
              <w:jc w:val="left"/>
              <w:rPr>
                <w:ins w:id="1914" w:author="wincol" w:date="2016-05-16T16:09:00Z"/>
                <w:rFonts w:ascii="宋体" w:cs="宋体"/>
                <w:kern w:val="0"/>
                <w:sz w:val="20"/>
                <w:szCs w:val="20"/>
              </w:rPr>
            </w:pPr>
            <w:ins w:id="1915" w:author="wincol" w:date="2016-05-16T16:09:00Z">
              <w:r>
                <w:rPr>
                  <w:rFonts w:ascii="宋体" w:cs="宋体" w:hint="eastAsia"/>
                  <w:kern w:val="0"/>
                  <w:sz w:val="20"/>
                  <w:szCs w:val="20"/>
                </w:rPr>
                <w:t>D 后台支付系统处理中（</w:t>
              </w:r>
            </w:ins>
            <w:ins w:id="1916" w:author="wincol" w:date="2016-05-25T11:22:00Z">
              <w:r w:rsidR="005613F4">
                <w:rPr>
                  <w:rFonts w:ascii="宋体" w:cs="宋体" w:hint="eastAsia"/>
                  <w:kern w:val="0"/>
                  <w:sz w:val="20"/>
                  <w:szCs w:val="20"/>
                </w:rPr>
                <w:t xml:space="preserve">如果 </w:t>
              </w:r>
            </w:ins>
            <w:ins w:id="1917" w:author="wincol" w:date="2016-05-25T11:21:00Z">
              <w:r w:rsidR="005613F4">
                <w:rPr>
                  <w:rFonts w:ascii="宋体" w:cs="宋体" w:hint="eastAsia"/>
                  <w:kern w:val="0"/>
                  <w:sz w:val="20"/>
                  <w:szCs w:val="20"/>
                </w:rPr>
                <w:t>ERRORMSG</w:t>
              </w:r>
            </w:ins>
            <w:ins w:id="1918" w:author="wincol" w:date="2016-05-25T11:23:00Z">
              <w:r w:rsidR="005613F4">
                <w:rPr>
                  <w:rFonts w:ascii="宋体" w:cs="宋体" w:hint="eastAsia"/>
                  <w:kern w:val="0"/>
                  <w:sz w:val="20"/>
                  <w:szCs w:val="20"/>
                </w:rPr>
                <w:t>值为“</w:t>
              </w:r>
              <w:r w:rsidR="005613F4" w:rsidRPr="005613F4">
                <w:rPr>
                  <w:rFonts w:ascii="宋体" w:cs="宋体"/>
                  <w:kern w:val="0"/>
                  <w:sz w:val="20"/>
                  <w:szCs w:val="20"/>
                </w:rPr>
                <w:t>ORDER_CREATED</w:t>
              </w:r>
              <w:r w:rsidR="005613F4">
                <w:rPr>
                  <w:rFonts w:ascii="宋体" w:cs="宋体" w:hint="eastAsia"/>
                  <w:kern w:val="0"/>
                  <w:sz w:val="20"/>
                  <w:szCs w:val="20"/>
                </w:rPr>
                <w:t>”，并超过25分钟未变，则可</w:t>
              </w:r>
            </w:ins>
            <w:ins w:id="1919" w:author="wincol" w:date="2016-05-25T11:24:00Z">
              <w:r w:rsidR="005613F4">
                <w:rPr>
                  <w:rFonts w:ascii="宋体" w:cs="宋体" w:hint="eastAsia"/>
                  <w:kern w:val="0"/>
                  <w:sz w:val="20"/>
                  <w:szCs w:val="20"/>
                </w:rPr>
                <w:t>置交易是失败。</w:t>
              </w:r>
              <w:r w:rsidR="00BC74B5">
                <w:rPr>
                  <w:rFonts w:ascii="宋体" w:cs="宋体" w:hint="eastAsia"/>
                  <w:kern w:val="0"/>
                  <w:sz w:val="20"/>
                  <w:szCs w:val="20"/>
                </w:rPr>
                <w:t>其他情况</w:t>
              </w:r>
            </w:ins>
            <w:ins w:id="1920" w:author="wincol" w:date="2016-05-16T16:10:00Z">
              <w:r w:rsidR="001E6640">
                <w:rPr>
                  <w:rFonts w:ascii="宋体" w:cs="宋体" w:hint="eastAsia"/>
                  <w:kern w:val="0"/>
                  <w:sz w:val="20"/>
                  <w:szCs w:val="20"/>
                </w:rPr>
                <w:t>商户</w:t>
              </w:r>
            </w:ins>
            <w:ins w:id="1921" w:author="wincol" w:date="2016-05-16T16:09:00Z">
              <w:r>
                <w:rPr>
                  <w:rFonts w:ascii="宋体" w:cs="宋体" w:hint="eastAsia"/>
                  <w:kern w:val="0"/>
                  <w:sz w:val="20"/>
                  <w:szCs w:val="20"/>
                </w:rPr>
                <w:t>需再次发查询接口。</w:t>
              </w:r>
            </w:ins>
            <w:ins w:id="1922" w:author="wincol" w:date="2016-05-25T11:31:00Z">
              <w:r w:rsidR="001C5E80">
                <w:rPr>
                  <w:rFonts w:ascii="宋体" w:cs="宋体" w:hint="eastAsia"/>
                  <w:kern w:val="0"/>
                  <w:sz w:val="20"/>
                  <w:szCs w:val="20"/>
                </w:rPr>
                <w:t>但</w:t>
              </w:r>
            </w:ins>
            <w:ins w:id="1923" w:author="wincol" w:date="2016-05-25T11:25:00Z">
              <w:r w:rsidR="002F1C30">
                <w:rPr>
                  <w:rFonts w:ascii="宋体" w:cs="宋体" w:hint="eastAsia"/>
                  <w:kern w:val="0"/>
                  <w:sz w:val="20"/>
                  <w:szCs w:val="20"/>
                </w:rPr>
                <w:t>2小时后状态仍未变的则可置为异常，</w:t>
              </w:r>
            </w:ins>
            <w:ins w:id="1924" w:author="wincol" w:date="2016-05-25T11:31:00Z">
              <w:r w:rsidR="001C5E80">
                <w:rPr>
                  <w:rFonts w:ascii="宋体" w:cs="宋体" w:hint="eastAsia"/>
                  <w:kern w:val="0"/>
                  <w:sz w:val="20"/>
                  <w:szCs w:val="20"/>
                </w:rPr>
                <w:t>无需再发起查询，</w:t>
              </w:r>
            </w:ins>
            <w:ins w:id="1925" w:author="wincol" w:date="2016-05-25T11:25:00Z">
              <w:r w:rsidR="002F1C30">
                <w:rPr>
                  <w:rFonts w:ascii="宋体" w:cs="宋体" w:hint="eastAsia"/>
                  <w:kern w:val="0"/>
                  <w:sz w:val="20"/>
                  <w:szCs w:val="20"/>
                </w:rPr>
                <w:t>后续</w:t>
              </w:r>
            </w:ins>
            <w:ins w:id="1926" w:author="wincol" w:date="2016-05-25T11:26:00Z">
              <w:r w:rsidR="002F1C30">
                <w:rPr>
                  <w:rFonts w:ascii="宋体" w:cs="宋体" w:hint="eastAsia"/>
                  <w:kern w:val="0"/>
                  <w:sz w:val="20"/>
                  <w:szCs w:val="20"/>
                </w:rPr>
                <w:t>在对账文件中确认交易状态或线下人工处理</w:t>
              </w:r>
            </w:ins>
            <w:ins w:id="1927" w:author="wincol" w:date="2016-05-16T16:09:00Z">
              <w:r>
                <w:rPr>
                  <w:rFonts w:ascii="宋体" w:cs="宋体" w:hint="eastAsia"/>
                  <w:kern w:val="0"/>
                  <w:sz w:val="20"/>
                  <w:szCs w:val="20"/>
                </w:rPr>
                <w:t>）</w:t>
              </w:r>
            </w:ins>
          </w:p>
          <w:p w14:paraId="0731A965" w14:textId="77777777" w:rsidR="00830E41" w:rsidRDefault="00830E41" w:rsidP="00830E41">
            <w:pPr>
              <w:autoSpaceDE w:val="0"/>
              <w:autoSpaceDN w:val="0"/>
              <w:adjustRightInd w:val="0"/>
              <w:spacing w:line="267" w:lineRule="exact"/>
              <w:jc w:val="left"/>
              <w:rPr>
                <w:ins w:id="1928" w:author="wincol" w:date="2016-05-16T16:09:00Z"/>
                <w:rFonts w:ascii="宋体" w:cs="宋体"/>
                <w:kern w:val="0"/>
                <w:sz w:val="20"/>
                <w:szCs w:val="20"/>
              </w:rPr>
            </w:pPr>
            <w:ins w:id="1929" w:author="wincol" w:date="2016-05-16T16:09:00Z">
              <w:r w:rsidRPr="00837E65">
                <w:rPr>
                  <w:rFonts w:ascii="宋体" w:cs="宋体" w:hint="eastAsia"/>
                  <w:kern w:val="0"/>
                  <w:sz w:val="20"/>
                  <w:szCs w:val="20"/>
                </w:rPr>
                <w:t xml:space="preserve">S 成功 </w:t>
              </w:r>
            </w:ins>
          </w:p>
          <w:p w14:paraId="173C358D" w14:textId="77777777" w:rsidR="00830E41" w:rsidRDefault="00830E41" w:rsidP="00830E41">
            <w:pPr>
              <w:autoSpaceDE w:val="0"/>
              <w:autoSpaceDN w:val="0"/>
              <w:adjustRightInd w:val="0"/>
              <w:spacing w:line="267" w:lineRule="exact"/>
              <w:jc w:val="left"/>
              <w:rPr>
                <w:ins w:id="1930" w:author="wincol" w:date="2016-05-16T16:09:00Z"/>
                <w:rFonts w:ascii="宋体" w:cs="宋体"/>
                <w:kern w:val="0"/>
                <w:sz w:val="20"/>
                <w:szCs w:val="20"/>
              </w:rPr>
            </w:pPr>
            <w:ins w:id="1931" w:author="wincol" w:date="2016-05-16T16:09:00Z">
              <w:r w:rsidRPr="00837E65">
                <w:rPr>
                  <w:rFonts w:ascii="宋体" w:cs="宋体" w:hint="eastAsia"/>
                  <w:kern w:val="0"/>
                  <w:sz w:val="20"/>
                  <w:szCs w:val="20"/>
                </w:rPr>
                <w:t>F 失败</w:t>
              </w:r>
            </w:ins>
          </w:p>
          <w:p w14:paraId="7BDF1BFD" w14:textId="77777777" w:rsidR="00C7247B" w:rsidRPr="00F0111A" w:rsidRDefault="00C7247B" w:rsidP="00327E84">
            <w:pPr>
              <w:rPr>
                <w:rFonts w:ascii="宋体" w:cs="宋体"/>
                <w:kern w:val="0"/>
                <w:sz w:val="20"/>
                <w:szCs w:val="20"/>
              </w:rPr>
            </w:pPr>
          </w:p>
        </w:tc>
      </w:tr>
      <w:tr w:rsidR="00C7247B" w14:paraId="3C865953" w14:textId="77777777" w:rsidTr="00F0077F">
        <w:trPr>
          <w:cantSplit/>
          <w:trHeight w:val="145"/>
        </w:trPr>
        <w:tc>
          <w:tcPr>
            <w:tcW w:w="983" w:type="dxa"/>
            <w:vMerge/>
          </w:tcPr>
          <w:p w14:paraId="29A97C62" w14:textId="77777777" w:rsidR="00C7247B" w:rsidRDefault="00C7247B" w:rsidP="00BD4F05">
            <w:pPr>
              <w:rPr>
                <w:rFonts w:ascii="宋体" w:hAnsi="宋体"/>
              </w:rPr>
            </w:pPr>
          </w:p>
        </w:tc>
        <w:tc>
          <w:tcPr>
            <w:tcW w:w="2094" w:type="dxa"/>
          </w:tcPr>
          <w:p w14:paraId="661590DE" w14:textId="77777777" w:rsidR="00C7247B" w:rsidRPr="00F0111A" w:rsidRDefault="00C7247B" w:rsidP="005E28A2">
            <w:pPr>
              <w:rPr>
                <w:rFonts w:ascii="宋体" w:cs="宋体"/>
                <w:kern w:val="0"/>
                <w:sz w:val="20"/>
                <w:szCs w:val="20"/>
              </w:rPr>
            </w:pPr>
            <w:r w:rsidRPr="00F0111A">
              <w:rPr>
                <w:rFonts w:ascii="宋体" w:cs="宋体" w:hint="eastAsia"/>
                <w:kern w:val="0"/>
                <w:sz w:val="20"/>
                <w:szCs w:val="20"/>
              </w:rPr>
              <w:t>ERRORMSG</w:t>
            </w:r>
          </w:p>
        </w:tc>
        <w:tc>
          <w:tcPr>
            <w:tcW w:w="1709" w:type="dxa"/>
          </w:tcPr>
          <w:p w14:paraId="6463899C" w14:textId="77777777" w:rsidR="00C7247B" w:rsidRPr="00F0111A" w:rsidRDefault="00C7247B" w:rsidP="005E28A2">
            <w:pPr>
              <w:rPr>
                <w:rFonts w:ascii="宋体" w:cs="宋体"/>
                <w:kern w:val="0"/>
                <w:sz w:val="20"/>
                <w:szCs w:val="20"/>
              </w:rPr>
            </w:pPr>
            <w:r w:rsidRPr="00F0111A">
              <w:rPr>
                <w:rFonts w:ascii="宋体" w:cs="宋体" w:hint="eastAsia"/>
                <w:kern w:val="0"/>
                <w:sz w:val="20"/>
                <w:szCs w:val="20"/>
              </w:rPr>
              <w:t>失败原因</w:t>
            </w:r>
          </w:p>
        </w:tc>
        <w:tc>
          <w:tcPr>
            <w:tcW w:w="992" w:type="dxa"/>
          </w:tcPr>
          <w:p w14:paraId="59A31444" w14:textId="77777777" w:rsidR="00C7247B" w:rsidRPr="00F0111A" w:rsidRDefault="00C7247B" w:rsidP="005E28A2">
            <w:pPr>
              <w:rPr>
                <w:rFonts w:ascii="宋体" w:cs="宋体"/>
                <w:kern w:val="0"/>
                <w:sz w:val="20"/>
                <w:szCs w:val="20"/>
              </w:rPr>
            </w:pPr>
            <w:r w:rsidRPr="00F0111A">
              <w:rPr>
                <w:rFonts w:ascii="宋体" w:cs="宋体" w:hint="eastAsia"/>
                <w:kern w:val="0"/>
                <w:sz w:val="20"/>
                <w:szCs w:val="20"/>
              </w:rPr>
              <w:t>C(128)</w:t>
            </w:r>
          </w:p>
        </w:tc>
        <w:tc>
          <w:tcPr>
            <w:tcW w:w="709" w:type="dxa"/>
          </w:tcPr>
          <w:p w14:paraId="604D5270" w14:textId="77777777" w:rsidR="00C7247B" w:rsidRPr="00F0111A" w:rsidRDefault="00C7247B" w:rsidP="005E28A2">
            <w:pPr>
              <w:rPr>
                <w:rFonts w:ascii="宋体" w:cs="宋体"/>
                <w:kern w:val="0"/>
                <w:sz w:val="20"/>
                <w:szCs w:val="20"/>
              </w:rPr>
            </w:pPr>
            <w:r w:rsidRPr="00F0111A">
              <w:rPr>
                <w:rFonts w:ascii="宋体" w:cs="宋体" w:hint="eastAsia"/>
                <w:kern w:val="0"/>
                <w:sz w:val="20"/>
                <w:szCs w:val="20"/>
              </w:rPr>
              <w:t>是</w:t>
            </w:r>
          </w:p>
        </w:tc>
        <w:tc>
          <w:tcPr>
            <w:tcW w:w="2493" w:type="dxa"/>
          </w:tcPr>
          <w:p w14:paraId="11607572" w14:textId="77777777" w:rsidR="00C7247B" w:rsidRPr="00F0111A" w:rsidRDefault="00C7247B" w:rsidP="005E28A2">
            <w:pPr>
              <w:rPr>
                <w:rFonts w:ascii="宋体" w:cs="宋体"/>
                <w:kern w:val="0"/>
                <w:sz w:val="20"/>
                <w:szCs w:val="20"/>
              </w:rPr>
            </w:pPr>
            <w:del w:id="1932" w:author="wincol" w:date="2016-05-16T16:13:00Z">
              <w:r w:rsidRPr="000F575B" w:rsidDel="00A94E2F">
                <w:rPr>
                  <w:rFonts w:ascii="宋体" w:cs="宋体" w:hint="eastAsia"/>
                  <w:color w:val="FF0000"/>
                  <w:kern w:val="0"/>
                  <w:sz w:val="20"/>
                  <w:szCs w:val="20"/>
                </w:rPr>
                <w:delText>RETURN_</w:delText>
              </w:r>
              <w:r w:rsidRPr="000F575B" w:rsidDel="00A94E2F">
                <w:rPr>
                  <w:rFonts w:ascii="宋体" w:cs="宋体"/>
                  <w:color w:val="FF0000"/>
                  <w:kern w:val="0"/>
                  <w:sz w:val="20"/>
                  <w:szCs w:val="20"/>
                </w:rPr>
                <w:delText>STATUS</w:delText>
              </w:r>
              <w:r w:rsidRPr="00F0111A" w:rsidDel="00A94E2F">
                <w:rPr>
                  <w:rFonts w:ascii="宋体" w:cs="宋体" w:hint="eastAsia"/>
                  <w:kern w:val="0"/>
                  <w:sz w:val="20"/>
                  <w:szCs w:val="20"/>
                </w:rPr>
                <w:delText xml:space="preserve"> =F返回</w:delText>
              </w:r>
            </w:del>
            <w:r w:rsidRPr="00F0111A">
              <w:rPr>
                <w:rFonts w:ascii="宋体" w:cs="宋体" w:hint="eastAsia"/>
                <w:kern w:val="0"/>
                <w:sz w:val="20"/>
                <w:szCs w:val="20"/>
              </w:rPr>
              <w:t>。</w:t>
            </w:r>
          </w:p>
        </w:tc>
      </w:tr>
      <w:tr w:rsidR="00C7247B" w14:paraId="1E5EBF45" w14:textId="77777777" w:rsidTr="00F0077F">
        <w:trPr>
          <w:cantSplit/>
          <w:trHeight w:val="145"/>
          <w:ins w:id="1933" w:author="wincol" w:date="2016-03-29T14:18:00Z"/>
        </w:trPr>
        <w:tc>
          <w:tcPr>
            <w:tcW w:w="983" w:type="dxa"/>
            <w:vMerge/>
          </w:tcPr>
          <w:p w14:paraId="091DA6DD" w14:textId="77777777" w:rsidR="00C7247B" w:rsidRDefault="00C7247B" w:rsidP="00BD4F05">
            <w:pPr>
              <w:rPr>
                <w:ins w:id="1934" w:author="wincol" w:date="2016-03-29T14:18:00Z"/>
                <w:rFonts w:ascii="宋体" w:hAnsi="宋体"/>
              </w:rPr>
            </w:pPr>
          </w:p>
        </w:tc>
        <w:tc>
          <w:tcPr>
            <w:tcW w:w="2094" w:type="dxa"/>
          </w:tcPr>
          <w:p w14:paraId="51971A5E" w14:textId="77777777" w:rsidR="00C7247B" w:rsidRPr="00F0111A" w:rsidRDefault="00C7247B" w:rsidP="005E28A2">
            <w:pPr>
              <w:rPr>
                <w:ins w:id="1935" w:author="wincol" w:date="2016-03-29T14:18:00Z"/>
                <w:rFonts w:ascii="宋体" w:cs="宋体"/>
                <w:kern w:val="0"/>
                <w:sz w:val="20"/>
                <w:szCs w:val="20"/>
              </w:rPr>
            </w:pPr>
            <w:ins w:id="1936" w:author="wincol" w:date="2016-03-29T14:18:00Z">
              <w:r>
                <w:rPr>
                  <w:rFonts w:ascii="宋体" w:cs="宋体" w:hint="eastAsia"/>
                  <w:kern w:val="0"/>
                  <w:sz w:val="20"/>
                  <w:szCs w:val="20"/>
                </w:rPr>
                <w:t>EXT_FILED1</w:t>
              </w:r>
            </w:ins>
          </w:p>
        </w:tc>
        <w:tc>
          <w:tcPr>
            <w:tcW w:w="1709" w:type="dxa"/>
          </w:tcPr>
          <w:p w14:paraId="2CDB56D3" w14:textId="77777777" w:rsidR="00C7247B" w:rsidRPr="00F0111A" w:rsidRDefault="00C7247B" w:rsidP="005E28A2">
            <w:pPr>
              <w:rPr>
                <w:ins w:id="1937" w:author="wincol" w:date="2016-03-29T14:18:00Z"/>
                <w:rFonts w:ascii="宋体" w:cs="宋体"/>
                <w:kern w:val="0"/>
                <w:sz w:val="20"/>
                <w:szCs w:val="20"/>
              </w:rPr>
            </w:pPr>
            <w:ins w:id="1938" w:author="wincol" w:date="2016-03-29T14:18:00Z">
              <w:r>
                <w:rPr>
                  <w:rFonts w:ascii="宋体" w:cs="宋体" w:hint="eastAsia"/>
                  <w:kern w:val="0"/>
                  <w:sz w:val="20"/>
                  <w:szCs w:val="20"/>
                </w:rPr>
                <w:t>备用字段1</w:t>
              </w:r>
            </w:ins>
          </w:p>
        </w:tc>
        <w:tc>
          <w:tcPr>
            <w:tcW w:w="992" w:type="dxa"/>
          </w:tcPr>
          <w:p w14:paraId="759EABD9" w14:textId="77777777" w:rsidR="00C7247B" w:rsidRPr="00F0111A" w:rsidRDefault="00C7247B" w:rsidP="005E28A2">
            <w:pPr>
              <w:rPr>
                <w:ins w:id="1939" w:author="wincol" w:date="2016-03-29T14:18:00Z"/>
                <w:rFonts w:ascii="宋体" w:cs="宋体"/>
                <w:kern w:val="0"/>
                <w:sz w:val="20"/>
                <w:szCs w:val="20"/>
              </w:rPr>
            </w:pPr>
            <w:ins w:id="1940" w:author="wincol" w:date="2016-03-29T14:18: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9" w:type="dxa"/>
          </w:tcPr>
          <w:p w14:paraId="6333A3CF" w14:textId="77777777" w:rsidR="00C7247B" w:rsidRPr="00F0111A" w:rsidRDefault="00C7247B" w:rsidP="005E28A2">
            <w:pPr>
              <w:rPr>
                <w:ins w:id="1941" w:author="wincol" w:date="2016-03-29T14:18:00Z"/>
                <w:rFonts w:ascii="宋体" w:cs="宋体"/>
                <w:kern w:val="0"/>
                <w:sz w:val="20"/>
                <w:szCs w:val="20"/>
              </w:rPr>
            </w:pPr>
            <w:ins w:id="1942" w:author="wincol" w:date="2016-03-29T14:18:00Z">
              <w:r>
                <w:rPr>
                  <w:rFonts w:ascii="宋体" w:hAnsi="宋体" w:hint="eastAsia"/>
                </w:rPr>
                <w:t>是</w:t>
              </w:r>
            </w:ins>
          </w:p>
        </w:tc>
        <w:tc>
          <w:tcPr>
            <w:tcW w:w="2493" w:type="dxa"/>
          </w:tcPr>
          <w:p w14:paraId="4F201F54" w14:textId="77777777" w:rsidR="00C7247B" w:rsidRPr="000F575B" w:rsidRDefault="00C7247B" w:rsidP="005E28A2">
            <w:pPr>
              <w:rPr>
                <w:ins w:id="1943" w:author="wincol" w:date="2016-03-29T14:18:00Z"/>
                <w:rFonts w:ascii="宋体" w:cs="宋体"/>
                <w:color w:val="FF0000"/>
                <w:kern w:val="0"/>
                <w:sz w:val="20"/>
                <w:szCs w:val="20"/>
              </w:rPr>
            </w:pPr>
            <w:ins w:id="1944" w:author="wincol" w:date="2016-03-29T14:18:00Z">
              <w:r>
                <w:rPr>
                  <w:rFonts w:ascii="宋体" w:cs="宋体" w:hint="eastAsia"/>
                  <w:kern w:val="0"/>
                  <w:sz w:val="20"/>
                  <w:szCs w:val="20"/>
                </w:rPr>
                <w:t>备用字段1</w:t>
              </w:r>
            </w:ins>
          </w:p>
        </w:tc>
      </w:tr>
      <w:tr w:rsidR="00C7247B" w14:paraId="704A5FA5" w14:textId="77777777" w:rsidTr="00F0077F">
        <w:trPr>
          <w:cantSplit/>
          <w:trHeight w:val="145"/>
          <w:ins w:id="1945" w:author="wincol" w:date="2016-03-29T14:18:00Z"/>
        </w:trPr>
        <w:tc>
          <w:tcPr>
            <w:tcW w:w="983" w:type="dxa"/>
            <w:vMerge/>
          </w:tcPr>
          <w:p w14:paraId="33DC872B" w14:textId="77777777" w:rsidR="00C7247B" w:rsidRDefault="00C7247B" w:rsidP="00BD4F05">
            <w:pPr>
              <w:rPr>
                <w:ins w:id="1946" w:author="wincol" w:date="2016-03-29T14:18:00Z"/>
                <w:rFonts w:ascii="宋体" w:hAnsi="宋体"/>
              </w:rPr>
            </w:pPr>
          </w:p>
        </w:tc>
        <w:tc>
          <w:tcPr>
            <w:tcW w:w="2094" w:type="dxa"/>
          </w:tcPr>
          <w:p w14:paraId="2E3A52F1" w14:textId="77777777" w:rsidR="00C7247B" w:rsidRPr="00F0111A" w:rsidRDefault="00C7247B" w:rsidP="005E28A2">
            <w:pPr>
              <w:rPr>
                <w:ins w:id="1947" w:author="wincol" w:date="2016-03-29T14:18:00Z"/>
                <w:rFonts w:ascii="宋体" w:cs="宋体"/>
                <w:kern w:val="0"/>
                <w:sz w:val="20"/>
                <w:szCs w:val="20"/>
              </w:rPr>
            </w:pPr>
            <w:ins w:id="1948" w:author="wincol" w:date="2016-03-29T14:18:00Z">
              <w:r>
                <w:rPr>
                  <w:rFonts w:ascii="宋体" w:cs="宋体" w:hint="eastAsia"/>
                  <w:kern w:val="0"/>
                  <w:sz w:val="20"/>
                  <w:szCs w:val="20"/>
                </w:rPr>
                <w:t>EXT_FILED2</w:t>
              </w:r>
            </w:ins>
          </w:p>
        </w:tc>
        <w:tc>
          <w:tcPr>
            <w:tcW w:w="1709" w:type="dxa"/>
          </w:tcPr>
          <w:p w14:paraId="0E8CA49F" w14:textId="77777777" w:rsidR="00C7247B" w:rsidRPr="00F0111A" w:rsidRDefault="00C7247B" w:rsidP="005E28A2">
            <w:pPr>
              <w:rPr>
                <w:ins w:id="1949" w:author="wincol" w:date="2016-03-29T14:18:00Z"/>
                <w:rFonts w:ascii="宋体" w:cs="宋体"/>
                <w:kern w:val="0"/>
                <w:sz w:val="20"/>
                <w:szCs w:val="20"/>
              </w:rPr>
            </w:pPr>
            <w:ins w:id="1950" w:author="wincol" w:date="2016-03-29T14:18:00Z">
              <w:r>
                <w:rPr>
                  <w:rFonts w:ascii="宋体" w:cs="宋体" w:hint="eastAsia"/>
                  <w:kern w:val="0"/>
                  <w:sz w:val="20"/>
                  <w:szCs w:val="20"/>
                </w:rPr>
                <w:t>备用字段2</w:t>
              </w:r>
            </w:ins>
          </w:p>
        </w:tc>
        <w:tc>
          <w:tcPr>
            <w:tcW w:w="992" w:type="dxa"/>
          </w:tcPr>
          <w:p w14:paraId="44941CA9" w14:textId="77777777" w:rsidR="00C7247B" w:rsidRPr="00F0111A" w:rsidRDefault="00C7247B" w:rsidP="005E28A2">
            <w:pPr>
              <w:rPr>
                <w:ins w:id="1951" w:author="wincol" w:date="2016-03-29T14:18:00Z"/>
                <w:rFonts w:ascii="宋体" w:cs="宋体"/>
                <w:kern w:val="0"/>
                <w:sz w:val="20"/>
                <w:szCs w:val="20"/>
              </w:rPr>
            </w:pPr>
            <w:ins w:id="1952" w:author="wincol" w:date="2016-03-29T14:18: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9" w:type="dxa"/>
          </w:tcPr>
          <w:p w14:paraId="011C6261" w14:textId="77777777" w:rsidR="00C7247B" w:rsidRPr="00F0111A" w:rsidRDefault="00C7247B" w:rsidP="005E28A2">
            <w:pPr>
              <w:rPr>
                <w:ins w:id="1953" w:author="wincol" w:date="2016-03-29T14:18:00Z"/>
                <w:rFonts w:ascii="宋体" w:cs="宋体"/>
                <w:kern w:val="0"/>
                <w:sz w:val="20"/>
                <w:szCs w:val="20"/>
              </w:rPr>
            </w:pPr>
            <w:ins w:id="1954" w:author="wincol" w:date="2016-03-29T14:18:00Z">
              <w:r>
                <w:rPr>
                  <w:rFonts w:ascii="宋体" w:hAnsi="宋体" w:hint="eastAsia"/>
                </w:rPr>
                <w:t>是</w:t>
              </w:r>
            </w:ins>
          </w:p>
        </w:tc>
        <w:tc>
          <w:tcPr>
            <w:tcW w:w="2493" w:type="dxa"/>
          </w:tcPr>
          <w:p w14:paraId="38F6D4B1" w14:textId="77777777" w:rsidR="00C7247B" w:rsidRPr="000F575B" w:rsidRDefault="00C7247B" w:rsidP="005E28A2">
            <w:pPr>
              <w:rPr>
                <w:ins w:id="1955" w:author="wincol" w:date="2016-03-29T14:18:00Z"/>
                <w:rFonts w:ascii="宋体" w:cs="宋体"/>
                <w:color w:val="FF0000"/>
                <w:kern w:val="0"/>
                <w:sz w:val="20"/>
                <w:szCs w:val="20"/>
              </w:rPr>
            </w:pPr>
            <w:ins w:id="1956" w:author="wincol" w:date="2016-03-29T14:18:00Z">
              <w:r>
                <w:rPr>
                  <w:rFonts w:ascii="宋体" w:cs="宋体" w:hint="eastAsia"/>
                  <w:kern w:val="0"/>
                  <w:sz w:val="20"/>
                  <w:szCs w:val="20"/>
                </w:rPr>
                <w:t>备用字段2</w:t>
              </w:r>
            </w:ins>
          </w:p>
        </w:tc>
      </w:tr>
      <w:tr w:rsidR="00C7247B" w14:paraId="45476C57" w14:textId="77777777" w:rsidTr="00F0077F">
        <w:trPr>
          <w:cantSplit/>
          <w:trHeight w:val="145"/>
          <w:ins w:id="1957" w:author="wincol" w:date="2016-03-29T14:18:00Z"/>
        </w:trPr>
        <w:tc>
          <w:tcPr>
            <w:tcW w:w="983" w:type="dxa"/>
            <w:vMerge/>
          </w:tcPr>
          <w:p w14:paraId="70441DF9" w14:textId="77777777" w:rsidR="00C7247B" w:rsidRDefault="00C7247B" w:rsidP="00BD4F05">
            <w:pPr>
              <w:rPr>
                <w:ins w:id="1958" w:author="wincol" w:date="2016-03-29T14:18:00Z"/>
                <w:rFonts w:ascii="宋体" w:hAnsi="宋体"/>
              </w:rPr>
            </w:pPr>
          </w:p>
        </w:tc>
        <w:tc>
          <w:tcPr>
            <w:tcW w:w="2094" w:type="dxa"/>
          </w:tcPr>
          <w:p w14:paraId="003EBBFE" w14:textId="77777777" w:rsidR="00C7247B" w:rsidRPr="00F0111A" w:rsidRDefault="00C7247B" w:rsidP="005E28A2">
            <w:pPr>
              <w:rPr>
                <w:ins w:id="1959" w:author="wincol" w:date="2016-03-29T14:18:00Z"/>
                <w:rFonts w:ascii="宋体" w:cs="宋体"/>
                <w:kern w:val="0"/>
                <w:sz w:val="20"/>
                <w:szCs w:val="20"/>
              </w:rPr>
            </w:pPr>
            <w:ins w:id="1960" w:author="wincol" w:date="2016-03-29T14:18:00Z">
              <w:r>
                <w:rPr>
                  <w:rFonts w:ascii="宋体" w:cs="宋体" w:hint="eastAsia"/>
                  <w:kern w:val="0"/>
                  <w:sz w:val="20"/>
                  <w:szCs w:val="20"/>
                </w:rPr>
                <w:t>EXT_FILED3</w:t>
              </w:r>
            </w:ins>
          </w:p>
        </w:tc>
        <w:tc>
          <w:tcPr>
            <w:tcW w:w="1709" w:type="dxa"/>
          </w:tcPr>
          <w:p w14:paraId="01BEAD5C" w14:textId="77777777" w:rsidR="00C7247B" w:rsidRPr="00F0111A" w:rsidRDefault="00C7247B" w:rsidP="005E28A2">
            <w:pPr>
              <w:rPr>
                <w:ins w:id="1961" w:author="wincol" w:date="2016-03-29T14:18:00Z"/>
                <w:rFonts w:ascii="宋体" w:cs="宋体"/>
                <w:kern w:val="0"/>
                <w:sz w:val="20"/>
                <w:szCs w:val="20"/>
              </w:rPr>
            </w:pPr>
            <w:ins w:id="1962" w:author="wincol" w:date="2016-03-29T14:18:00Z">
              <w:r>
                <w:rPr>
                  <w:rFonts w:ascii="宋体" w:cs="宋体" w:hint="eastAsia"/>
                  <w:kern w:val="0"/>
                  <w:sz w:val="20"/>
                  <w:szCs w:val="20"/>
                </w:rPr>
                <w:t>备用字段3</w:t>
              </w:r>
            </w:ins>
          </w:p>
        </w:tc>
        <w:tc>
          <w:tcPr>
            <w:tcW w:w="992" w:type="dxa"/>
          </w:tcPr>
          <w:p w14:paraId="0B0D4ABD" w14:textId="77777777" w:rsidR="00C7247B" w:rsidRPr="00F0111A" w:rsidRDefault="00C7247B" w:rsidP="005E28A2">
            <w:pPr>
              <w:rPr>
                <w:ins w:id="1963" w:author="wincol" w:date="2016-03-29T14:18:00Z"/>
                <w:rFonts w:ascii="宋体" w:cs="宋体"/>
                <w:kern w:val="0"/>
                <w:sz w:val="20"/>
                <w:szCs w:val="20"/>
              </w:rPr>
            </w:pPr>
            <w:ins w:id="1964" w:author="wincol" w:date="2016-03-29T14:18: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300</w:t>
              </w:r>
              <w:r w:rsidRPr="00A560D3">
                <w:rPr>
                  <w:rFonts w:ascii="宋体" w:cs="宋体"/>
                  <w:kern w:val="0"/>
                  <w:sz w:val="20"/>
                  <w:szCs w:val="20"/>
                </w:rPr>
                <w:t>)</w:t>
              </w:r>
            </w:ins>
          </w:p>
        </w:tc>
        <w:tc>
          <w:tcPr>
            <w:tcW w:w="709" w:type="dxa"/>
          </w:tcPr>
          <w:p w14:paraId="17F8EBE0" w14:textId="77777777" w:rsidR="00C7247B" w:rsidRPr="00F0111A" w:rsidRDefault="00C7247B" w:rsidP="005E28A2">
            <w:pPr>
              <w:rPr>
                <w:ins w:id="1965" w:author="wincol" w:date="2016-03-29T14:18:00Z"/>
                <w:rFonts w:ascii="宋体" w:cs="宋体"/>
                <w:kern w:val="0"/>
                <w:sz w:val="20"/>
                <w:szCs w:val="20"/>
              </w:rPr>
            </w:pPr>
            <w:ins w:id="1966" w:author="wincol" w:date="2016-03-29T14:18:00Z">
              <w:r>
                <w:rPr>
                  <w:rFonts w:ascii="宋体" w:hAnsi="宋体" w:hint="eastAsia"/>
                </w:rPr>
                <w:t>是</w:t>
              </w:r>
            </w:ins>
          </w:p>
        </w:tc>
        <w:tc>
          <w:tcPr>
            <w:tcW w:w="2493" w:type="dxa"/>
          </w:tcPr>
          <w:p w14:paraId="437D9EF1" w14:textId="77777777" w:rsidR="00C7247B" w:rsidRPr="000F575B" w:rsidRDefault="00C7247B" w:rsidP="005E28A2">
            <w:pPr>
              <w:rPr>
                <w:ins w:id="1967" w:author="wincol" w:date="2016-03-29T14:18:00Z"/>
                <w:rFonts w:ascii="宋体" w:cs="宋体"/>
                <w:color w:val="FF0000"/>
                <w:kern w:val="0"/>
                <w:sz w:val="20"/>
                <w:szCs w:val="20"/>
              </w:rPr>
            </w:pPr>
            <w:ins w:id="1968" w:author="wincol" w:date="2016-03-29T14:18:00Z">
              <w:r>
                <w:rPr>
                  <w:rFonts w:ascii="宋体" w:cs="宋体" w:hint="eastAsia"/>
                  <w:kern w:val="0"/>
                  <w:sz w:val="20"/>
                  <w:szCs w:val="20"/>
                </w:rPr>
                <w:t>备用字段3</w:t>
              </w:r>
            </w:ins>
          </w:p>
        </w:tc>
      </w:tr>
    </w:tbl>
    <w:p w14:paraId="60140D3C" w14:textId="77777777" w:rsidR="008D419F" w:rsidRDefault="008D419F" w:rsidP="008D419F"/>
    <w:p w14:paraId="7C4CA982" w14:textId="77777777" w:rsidR="00AF4400" w:rsidRDefault="00AF4400" w:rsidP="008D419F"/>
    <w:p w14:paraId="240FE3F4" w14:textId="77777777" w:rsidR="00AF4400" w:rsidRPr="004E6C5A" w:rsidRDefault="00AF4400" w:rsidP="0042024B">
      <w:pPr>
        <w:pStyle w:val="2"/>
      </w:pPr>
      <w:bookmarkStart w:id="1969" w:name="_Toc448760981"/>
      <w:r>
        <w:rPr>
          <w:rFonts w:hint="eastAsia"/>
        </w:rPr>
        <w:t>单笔提现(</w:t>
      </w:r>
      <w:r w:rsidRPr="00B860D9">
        <w:t>OGW000</w:t>
      </w:r>
      <w:r>
        <w:rPr>
          <w:rFonts w:hint="eastAsia"/>
        </w:rPr>
        <w:t>4</w:t>
      </w:r>
      <w:r w:rsidR="00A230E0">
        <w:rPr>
          <w:rFonts w:hint="eastAsia"/>
        </w:rPr>
        <w:t>7</w:t>
      </w:r>
      <w:r>
        <w:rPr>
          <w:rFonts w:hint="eastAsia"/>
        </w:rPr>
        <w:t>)</w:t>
      </w:r>
      <w:r w:rsidR="00351C08" w:rsidRPr="00351C08">
        <w:rPr>
          <w:rFonts w:hint="eastAsia"/>
        </w:rPr>
        <w:t xml:space="preserve"> </w:t>
      </w:r>
      <w:ins w:id="1970" w:author="wincol" w:date="2016-04-13T11:05:00Z">
        <w:r w:rsidR="003350F3">
          <w:rPr>
            <w:rFonts w:hint="eastAsia"/>
          </w:rPr>
          <w:t>（跳转我行页面处理）</w:t>
        </w:r>
      </w:ins>
      <w:bookmarkEnd w:id="1969"/>
    </w:p>
    <w:p w14:paraId="10A8C7B5" w14:textId="77777777" w:rsidR="00E66735" w:rsidRPr="00BD4F05" w:rsidRDefault="00484C89" w:rsidP="00E66735">
      <w:pPr>
        <w:pStyle w:val="aff1"/>
        <w:ind w:left="425" w:firstLineChars="0" w:firstLine="0"/>
        <w:rPr>
          <w:ins w:id="1971" w:author="wincol" w:date="2016-04-13T10:39:00Z"/>
        </w:rPr>
      </w:pPr>
      <w:r w:rsidRPr="00484C89">
        <w:rPr>
          <w:rFonts w:hint="eastAsia"/>
        </w:rPr>
        <w:t>由第三方公司发起，跳转到银行官网完成进行该操作。</w:t>
      </w:r>
      <w:ins w:id="1972" w:author="wincol" w:date="2016-04-13T10:39:00Z">
        <w:r w:rsidR="00E66735">
          <w:rPr>
            <w:rFonts w:hint="eastAsia"/>
          </w:rPr>
          <w:t>交易提交我行</w:t>
        </w:r>
      </w:ins>
      <w:ins w:id="1973" w:author="wincol" w:date="2016-04-13T10:42:00Z">
        <w:r w:rsidR="00E66735">
          <w:rPr>
            <w:rFonts w:hint="eastAsia"/>
          </w:rPr>
          <w:t>5</w:t>
        </w:r>
      </w:ins>
      <w:ins w:id="1974" w:author="wincol" w:date="2016-04-13T10:39:00Z">
        <w:r w:rsidR="00E66735" w:rsidRPr="00A560D3">
          <w:rPr>
            <w:rFonts w:hint="eastAsia"/>
          </w:rPr>
          <w:t>分钟后，可通过该接口查询银行处理结果。</w:t>
        </w:r>
      </w:ins>
      <w:ins w:id="1975" w:author="wincol" w:date="2016-04-13T11:18:00Z">
        <w:r w:rsidR="002D76B7">
          <w:rPr>
            <w:rFonts w:hint="eastAsia"/>
          </w:rPr>
          <w:t>客户在页面流程操作共不可超过</w:t>
        </w:r>
        <w:r w:rsidR="002D76B7">
          <w:rPr>
            <w:rFonts w:hint="eastAsia"/>
          </w:rPr>
          <w:t>20</w:t>
        </w:r>
        <w:r w:rsidR="002D76B7">
          <w:rPr>
            <w:rFonts w:hint="eastAsia"/>
          </w:rPr>
          <w:t>分钟，否则请求超时。</w:t>
        </w:r>
      </w:ins>
    </w:p>
    <w:p w14:paraId="360229D8" w14:textId="77777777" w:rsidR="00484C89" w:rsidRPr="00E66735" w:rsidRDefault="00484C89" w:rsidP="00484C89">
      <w:pPr>
        <w:pStyle w:val="aff1"/>
        <w:ind w:left="425" w:firstLineChars="0" w:firstLine="0"/>
      </w:pPr>
    </w:p>
    <w:p w14:paraId="0C0C1B10" w14:textId="77777777" w:rsidR="00484C89" w:rsidRPr="008D419F" w:rsidRDefault="00484C89" w:rsidP="00484C89">
      <w:pPr>
        <w:pStyle w:val="aff1"/>
        <w:ind w:left="425" w:firstLineChars="0" w:firstLine="0"/>
      </w:pPr>
    </w:p>
    <w:p w14:paraId="4776F540" w14:textId="77777777" w:rsidR="00484C89" w:rsidRDefault="00484C89" w:rsidP="0042024B">
      <w:pPr>
        <w:pStyle w:val="3"/>
        <w:rPr>
          <w:rFonts w:ascii="宋体" w:hAnsi="宋体"/>
        </w:rPr>
      </w:pPr>
      <w:bookmarkStart w:id="1976" w:name="_Toc448760982"/>
      <w:r w:rsidRPr="004E6C5A">
        <w:rPr>
          <w:rFonts w:hint="eastAsia"/>
        </w:rPr>
        <w:t>请求报文说明</w:t>
      </w:r>
      <w:bookmarkEnd w:id="1976"/>
    </w:p>
    <w:tbl>
      <w:tblPr>
        <w:tblW w:w="8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3"/>
        <w:gridCol w:w="2094"/>
        <w:gridCol w:w="1851"/>
        <w:gridCol w:w="850"/>
        <w:gridCol w:w="567"/>
        <w:gridCol w:w="2635"/>
      </w:tblGrid>
      <w:tr w:rsidR="00484C89" w14:paraId="5F68E9AE" w14:textId="77777777" w:rsidTr="00E81D47">
        <w:trPr>
          <w:trHeight w:val="302"/>
        </w:trPr>
        <w:tc>
          <w:tcPr>
            <w:tcW w:w="983" w:type="dxa"/>
            <w:tcBorders>
              <w:bottom w:val="single" w:sz="4" w:space="0" w:color="auto"/>
            </w:tcBorders>
            <w:shd w:val="clear" w:color="auto" w:fill="C0C0C0"/>
          </w:tcPr>
          <w:p w14:paraId="39AB7A2F" w14:textId="77777777" w:rsidR="00484C89" w:rsidRDefault="00484C89" w:rsidP="00E81D47">
            <w:pPr>
              <w:rPr>
                <w:rFonts w:ascii="宋体" w:hAnsi="宋体"/>
                <w:b/>
                <w:szCs w:val="21"/>
              </w:rPr>
            </w:pPr>
            <w:r>
              <w:rPr>
                <w:rFonts w:ascii="宋体" w:hAnsi="宋体"/>
                <w:b/>
                <w:szCs w:val="21"/>
              </w:rPr>
              <w:t>模块</w:t>
            </w:r>
          </w:p>
        </w:tc>
        <w:tc>
          <w:tcPr>
            <w:tcW w:w="2094" w:type="dxa"/>
            <w:tcBorders>
              <w:bottom w:val="single" w:sz="4" w:space="0" w:color="auto"/>
            </w:tcBorders>
            <w:shd w:val="clear" w:color="auto" w:fill="C0C0C0"/>
          </w:tcPr>
          <w:p w14:paraId="027B2010" w14:textId="77777777" w:rsidR="00484C89" w:rsidRDefault="00484C89" w:rsidP="00E81D47">
            <w:pPr>
              <w:rPr>
                <w:rFonts w:ascii="宋体" w:hAnsi="宋体"/>
                <w:b/>
              </w:rPr>
            </w:pPr>
            <w:r>
              <w:rPr>
                <w:rFonts w:ascii="宋体" w:hAnsi="宋体"/>
                <w:b/>
                <w:szCs w:val="21"/>
              </w:rPr>
              <w:t>字段ID</w:t>
            </w:r>
          </w:p>
        </w:tc>
        <w:tc>
          <w:tcPr>
            <w:tcW w:w="1851" w:type="dxa"/>
            <w:tcBorders>
              <w:bottom w:val="single" w:sz="4" w:space="0" w:color="auto"/>
            </w:tcBorders>
            <w:shd w:val="clear" w:color="auto" w:fill="C0C0C0"/>
          </w:tcPr>
          <w:p w14:paraId="4889C820" w14:textId="77777777" w:rsidR="00484C89" w:rsidRDefault="00484C89" w:rsidP="00E81D47">
            <w:pPr>
              <w:rPr>
                <w:rFonts w:ascii="宋体" w:hAnsi="宋体"/>
                <w:b/>
              </w:rPr>
            </w:pPr>
            <w:r>
              <w:rPr>
                <w:rFonts w:ascii="宋体" w:hAnsi="宋体"/>
                <w:b/>
                <w:szCs w:val="21"/>
              </w:rPr>
              <w:t>字段名称</w:t>
            </w:r>
          </w:p>
        </w:tc>
        <w:tc>
          <w:tcPr>
            <w:tcW w:w="850" w:type="dxa"/>
            <w:tcBorders>
              <w:bottom w:val="single" w:sz="4" w:space="0" w:color="auto"/>
            </w:tcBorders>
            <w:shd w:val="clear" w:color="auto" w:fill="C0C0C0"/>
          </w:tcPr>
          <w:p w14:paraId="68CF43F3" w14:textId="77777777" w:rsidR="00484C89" w:rsidRDefault="00484C89" w:rsidP="00E81D47">
            <w:pPr>
              <w:rPr>
                <w:rFonts w:ascii="宋体" w:hAnsi="宋体"/>
                <w:b/>
              </w:rPr>
            </w:pPr>
            <w:r>
              <w:rPr>
                <w:rFonts w:ascii="宋体" w:hAnsi="宋体"/>
                <w:b/>
                <w:szCs w:val="21"/>
              </w:rPr>
              <w:t>类型</w:t>
            </w:r>
          </w:p>
        </w:tc>
        <w:tc>
          <w:tcPr>
            <w:tcW w:w="567" w:type="dxa"/>
            <w:tcBorders>
              <w:bottom w:val="single" w:sz="4" w:space="0" w:color="auto"/>
            </w:tcBorders>
            <w:shd w:val="clear" w:color="auto" w:fill="C0C0C0"/>
          </w:tcPr>
          <w:p w14:paraId="726EA754" w14:textId="77777777" w:rsidR="00484C89" w:rsidRDefault="00484C89" w:rsidP="00E81D47">
            <w:pPr>
              <w:rPr>
                <w:rFonts w:ascii="宋体" w:hAnsi="宋体"/>
                <w:b/>
              </w:rPr>
            </w:pPr>
            <w:r>
              <w:rPr>
                <w:rFonts w:ascii="宋体" w:hAnsi="宋体" w:hint="eastAsia"/>
                <w:b/>
              </w:rPr>
              <w:t>可空</w:t>
            </w:r>
          </w:p>
        </w:tc>
        <w:tc>
          <w:tcPr>
            <w:tcW w:w="2635" w:type="dxa"/>
            <w:tcBorders>
              <w:bottom w:val="single" w:sz="4" w:space="0" w:color="auto"/>
            </w:tcBorders>
            <w:shd w:val="clear" w:color="auto" w:fill="C0C0C0"/>
          </w:tcPr>
          <w:p w14:paraId="1A162A7E" w14:textId="77777777" w:rsidR="00484C89" w:rsidRDefault="00484C89" w:rsidP="00E81D47">
            <w:pPr>
              <w:rPr>
                <w:rFonts w:ascii="宋体" w:hAnsi="宋体"/>
                <w:b/>
              </w:rPr>
            </w:pPr>
            <w:r>
              <w:rPr>
                <w:rFonts w:ascii="宋体" w:hAnsi="宋体" w:hint="eastAsia"/>
                <w:b/>
              </w:rPr>
              <w:t>备注</w:t>
            </w:r>
          </w:p>
        </w:tc>
      </w:tr>
      <w:tr w:rsidR="005B23CC" w:rsidRPr="00484C89" w14:paraId="307881BB" w14:textId="77777777" w:rsidTr="00E81D47">
        <w:trPr>
          <w:cantSplit/>
          <w:trHeight w:val="317"/>
        </w:trPr>
        <w:tc>
          <w:tcPr>
            <w:tcW w:w="983" w:type="dxa"/>
            <w:vMerge w:val="restart"/>
          </w:tcPr>
          <w:p w14:paraId="56D9A41B" w14:textId="77777777" w:rsidR="005B23CC" w:rsidRPr="00484C89" w:rsidRDefault="005B23CC" w:rsidP="00E81D47">
            <w:pPr>
              <w:rPr>
                <w:rFonts w:ascii="宋体" w:cs="宋体"/>
                <w:kern w:val="0"/>
                <w:sz w:val="20"/>
                <w:szCs w:val="20"/>
              </w:rPr>
            </w:pPr>
            <w:r w:rsidRPr="00484C89">
              <w:rPr>
                <w:rFonts w:ascii="宋体" w:cs="宋体" w:hint="eastAsia"/>
                <w:kern w:val="0"/>
                <w:sz w:val="20"/>
                <w:szCs w:val="20"/>
              </w:rPr>
              <w:t>BODY</w:t>
            </w:r>
          </w:p>
        </w:tc>
        <w:tc>
          <w:tcPr>
            <w:tcW w:w="7997" w:type="dxa"/>
            <w:gridSpan w:val="5"/>
          </w:tcPr>
          <w:p w14:paraId="76798F39" w14:textId="77777777" w:rsidR="005B23CC" w:rsidRPr="00484C89" w:rsidRDefault="005B23CC" w:rsidP="00E81D47">
            <w:pPr>
              <w:rPr>
                <w:rFonts w:ascii="宋体" w:cs="宋体"/>
                <w:kern w:val="0"/>
                <w:sz w:val="20"/>
                <w:szCs w:val="20"/>
              </w:rPr>
            </w:pPr>
            <w:del w:id="1977" w:author="wincol" w:date="2016-04-18T15:31:00Z">
              <w:r w:rsidRPr="00484C89" w:rsidDel="00AA1857">
                <w:rPr>
                  <w:rFonts w:ascii="宋体" w:cs="宋体" w:hint="eastAsia"/>
                  <w:kern w:val="0"/>
                  <w:sz w:val="20"/>
                  <w:szCs w:val="20"/>
                </w:rPr>
                <w:delText>公共部分</w:delText>
              </w:r>
            </w:del>
          </w:p>
        </w:tc>
      </w:tr>
      <w:tr w:rsidR="005B23CC" w:rsidRPr="00484C89" w14:paraId="32765C0F" w14:textId="77777777" w:rsidTr="00E81D47">
        <w:trPr>
          <w:cantSplit/>
          <w:trHeight w:val="145"/>
        </w:trPr>
        <w:tc>
          <w:tcPr>
            <w:tcW w:w="983" w:type="dxa"/>
            <w:vMerge/>
          </w:tcPr>
          <w:p w14:paraId="1A15BEE0" w14:textId="77777777" w:rsidR="005B23CC" w:rsidRPr="00484C89" w:rsidRDefault="005B23CC" w:rsidP="00E81D47">
            <w:pPr>
              <w:rPr>
                <w:rFonts w:ascii="宋体" w:cs="宋体"/>
                <w:kern w:val="0"/>
                <w:sz w:val="20"/>
                <w:szCs w:val="20"/>
              </w:rPr>
            </w:pPr>
          </w:p>
        </w:tc>
        <w:tc>
          <w:tcPr>
            <w:tcW w:w="2094" w:type="dxa"/>
          </w:tcPr>
          <w:p w14:paraId="4F4845FB" w14:textId="77777777" w:rsidR="005B23CC" w:rsidRPr="00A560D3" w:rsidRDefault="005B23CC" w:rsidP="00E81D47">
            <w:pPr>
              <w:autoSpaceDE w:val="0"/>
              <w:autoSpaceDN w:val="0"/>
              <w:adjustRightInd w:val="0"/>
              <w:spacing w:line="267" w:lineRule="exact"/>
              <w:jc w:val="left"/>
              <w:rPr>
                <w:rFonts w:ascii="宋体" w:cs="宋体"/>
                <w:kern w:val="0"/>
                <w:sz w:val="20"/>
                <w:szCs w:val="20"/>
              </w:rPr>
            </w:pPr>
          </w:p>
        </w:tc>
        <w:tc>
          <w:tcPr>
            <w:tcW w:w="1851" w:type="dxa"/>
          </w:tcPr>
          <w:p w14:paraId="22B18747" w14:textId="77777777" w:rsidR="005B23CC" w:rsidRPr="00A560D3" w:rsidRDefault="005B23CC" w:rsidP="00E81D47">
            <w:pPr>
              <w:autoSpaceDE w:val="0"/>
              <w:autoSpaceDN w:val="0"/>
              <w:adjustRightInd w:val="0"/>
              <w:spacing w:line="267" w:lineRule="exact"/>
              <w:jc w:val="left"/>
              <w:rPr>
                <w:rFonts w:ascii="宋体" w:cs="宋体"/>
                <w:kern w:val="0"/>
                <w:sz w:val="20"/>
                <w:szCs w:val="20"/>
              </w:rPr>
            </w:pPr>
          </w:p>
        </w:tc>
        <w:tc>
          <w:tcPr>
            <w:tcW w:w="850" w:type="dxa"/>
          </w:tcPr>
          <w:p w14:paraId="0F9F6126" w14:textId="77777777" w:rsidR="005B23CC" w:rsidRPr="00A560D3" w:rsidRDefault="005B23CC" w:rsidP="00E81D47">
            <w:pPr>
              <w:rPr>
                <w:rFonts w:ascii="宋体" w:cs="宋体"/>
                <w:kern w:val="0"/>
                <w:sz w:val="20"/>
                <w:szCs w:val="20"/>
              </w:rPr>
            </w:pPr>
          </w:p>
        </w:tc>
        <w:tc>
          <w:tcPr>
            <w:tcW w:w="567" w:type="dxa"/>
          </w:tcPr>
          <w:p w14:paraId="705EA4AD" w14:textId="77777777" w:rsidR="005B23CC" w:rsidRPr="00A560D3" w:rsidRDefault="005B23CC" w:rsidP="00E81D47">
            <w:pPr>
              <w:ind w:left="107"/>
              <w:rPr>
                <w:rFonts w:ascii="宋体" w:cs="宋体"/>
                <w:kern w:val="0"/>
                <w:sz w:val="20"/>
                <w:szCs w:val="20"/>
              </w:rPr>
            </w:pPr>
          </w:p>
        </w:tc>
        <w:tc>
          <w:tcPr>
            <w:tcW w:w="2635" w:type="dxa"/>
          </w:tcPr>
          <w:p w14:paraId="79E071B0" w14:textId="77777777" w:rsidR="005B23CC" w:rsidRPr="00A560D3" w:rsidRDefault="005B23CC" w:rsidP="00E81D47">
            <w:pPr>
              <w:rPr>
                <w:rFonts w:ascii="宋体" w:cs="宋体"/>
                <w:kern w:val="0"/>
                <w:sz w:val="20"/>
                <w:szCs w:val="20"/>
              </w:rPr>
            </w:pPr>
          </w:p>
        </w:tc>
      </w:tr>
      <w:tr w:rsidR="005B23CC" w:rsidRPr="00484C89" w14:paraId="72A7214E" w14:textId="77777777" w:rsidTr="00E81D47">
        <w:trPr>
          <w:cantSplit/>
          <w:trHeight w:val="145"/>
        </w:trPr>
        <w:tc>
          <w:tcPr>
            <w:tcW w:w="983" w:type="dxa"/>
            <w:vMerge/>
          </w:tcPr>
          <w:p w14:paraId="01B66D51" w14:textId="77777777" w:rsidR="005B23CC" w:rsidRPr="00484C89" w:rsidRDefault="005B23CC" w:rsidP="00E81D47">
            <w:pPr>
              <w:rPr>
                <w:rFonts w:ascii="宋体" w:cs="宋体"/>
                <w:kern w:val="0"/>
                <w:sz w:val="20"/>
                <w:szCs w:val="20"/>
              </w:rPr>
            </w:pPr>
          </w:p>
        </w:tc>
        <w:tc>
          <w:tcPr>
            <w:tcW w:w="2094" w:type="dxa"/>
          </w:tcPr>
          <w:p w14:paraId="4E8C62F0" w14:textId="77777777" w:rsidR="005B23CC" w:rsidRPr="00484C89" w:rsidRDefault="005B23CC" w:rsidP="00E81D47">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TRANSCODE</w:t>
            </w:r>
          </w:p>
        </w:tc>
        <w:tc>
          <w:tcPr>
            <w:tcW w:w="1851" w:type="dxa"/>
          </w:tcPr>
          <w:p w14:paraId="7ABC78F6" w14:textId="77777777" w:rsidR="005B23CC" w:rsidRPr="00484C89" w:rsidRDefault="005B23CC" w:rsidP="00E81D47">
            <w:pPr>
              <w:rPr>
                <w:rFonts w:ascii="宋体" w:cs="宋体"/>
                <w:kern w:val="0"/>
                <w:sz w:val="20"/>
                <w:szCs w:val="20"/>
              </w:rPr>
            </w:pPr>
            <w:r w:rsidRPr="00A560D3">
              <w:rPr>
                <w:rFonts w:ascii="宋体" w:cs="宋体" w:hint="eastAsia"/>
                <w:kern w:val="0"/>
                <w:sz w:val="20"/>
                <w:szCs w:val="20"/>
              </w:rPr>
              <w:t>交易码</w:t>
            </w:r>
          </w:p>
        </w:tc>
        <w:tc>
          <w:tcPr>
            <w:tcW w:w="850" w:type="dxa"/>
          </w:tcPr>
          <w:p w14:paraId="2B797C2A" w14:textId="77777777" w:rsidR="005B23CC" w:rsidRPr="000F620E" w:rsidRDefault="005B23CC" w:rsidP="00E81D47">
            <w:pPr>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8</w:t>
            </w:r>
            <w:r w:rsidRPr="00A560D3">
              <w:rPr>
                <w:rFonts w:ascii="宋体" w:cs="宋体"/>
                <w:kern w:val="0"/>
                <w:sz w:val="20"/>
                <w:szCs w:val="20"/>
              </w:rPr>
              <w:t>)</w:t>
            </w:r>
          </w:p>
        </w:tc>
        <w:tc>
          <w:tcPr>
            <w:tcW w:w="567" w:type="dxa"/>
          </w:tcPr>
          <w:p w14:paraId="6E9D2867" w14:textId="77777777" w:rsidR="005B23CC" w:rsidRPr="00EA7B55" w:rsidRDefault="005B23CC" w:rsidP="00E81D47">
            <w:pPr>
              <w:autoSpaceDE w:val="0"/>
              <w:autoSpaceDN w:val="0"/>
              <w:adjustRightInd w:val="0"/>
              <w:spacing w:line="267" w:lineRule="exact"/>
              <w:ind w:left="107"/>
              <w:jc w:val="left"/>
              <w:rPr>
                <w:rFonts w:ascii="宋体" w:cs="宋体"/>
                <w:kern w:val="0"/>
                <w:sz w:val="20"/>
                <w:szCs w:val="20"/>
              </w:rPr>
            </w:pPr>
            <w:r w:rsidRPr="00EA7B55">
              <w:rPr>
                <w:rFonts w:ascii="宋体" w:cs="宋体" w:hint="eastAsia"/>
                <w:kern w:val="0"/>
                <w:sz w:val="20"/>
                <w:szCs w:val="20"/>
              </w:rPr>
              <w:t>否</w:t>
            </w:r>
          </w:p>
        </w:tc>
        <w:tc>
          <w:tcPr>
            <w:tcW w:w="2635" w:type="dxa"/>
          </w:tcPr>
          <w:p w14:paraId="1E23ECC2" w14:textId="77777777" w:rsidR="005B23CC" w:rsidRDefault="003F008F" w:rsidP="00E81D47">
            <w:pPr>
              <w:autoSpaceDE w:val="0"/>
              <w:autoSpaceDN w:val="0"/>
              <w:adjustRightInd w:val="0"/>
              <w:spacing w:line="267" w:lineRule="exact"/>
              <w:jc w:val="left"/>
              <w:rPr>
                <w:ins w:id="1978" w:author="wincol" w:date="2016-04-05T11:10:00Z"/>
                <w:rFonts w:ascii="宋体" w:cs="宋体"/>
                <w:kern w:val="0"/>
                <w:sz w:val="20"/>
                <w:szCs w:val="20"/>
              </w:rPr>
            </w:pPr>
            <w:ins w:id="1979" w:author="wincol" w:date="2016-04-05T11:10:00Z">
              <w:r>
                <w:rPr>
                  <w:rFonts w:ascii="宋体" w:cs="宋体" w:hint="eastAsia"/>
                  <w:kern w:val="0"/>
                  <w:sz w:val="20"/>
                  <w:szCs w:val="20"/>
                </w:rPr>
                <w:t>PC端：</w:t>
              </w:r>
            </w:ins>
            <w:r w:rsidR="005B23CC" w:rsidRPr="00EA7B55">
              <w:rPr>
                <w:rFonts w:ascii="宋体" w:cs="宋体" w:hint="eastAsia"/>
                <w:kern w:val="0"/>
                <w:sz w:val="20"/>
                <w:szCs w:val="20"/>
              </w:rPr>
              <w:t>OGW0004</w:t>
            </w:r>
            <w:r w:rsidR="005B23CC">
              <w:rPr>
                <w:rFonts w:ascii="宋体" w:cs="宋体" w:hint="eastAsia"/>
                <w:kern w:val="0"/>
                <w:sz w:val="20"/>
                <w:szCs w:val="20"/>
              </w:rPr>
              <w:t>7</w:t>
            </w:r>
          </w:p>
          <w:p w14:paraId="633E9355" w14:textId="77777777" w:rsidR="003F008F" w:rsidRPr="00EA7B55" w:rsidRDefault="003F008F" w:rsidP="00E81D47">
            <w:pPr>
              <w:autoSpaceDE w:val="0"/>
              <w:autoSpaceDN w:val="0"/>
              <w:adjustRightInd w:val="0"/>
              <w:spacing w:line="267" w:lineRule="exact"/>
              <w:jc w:val="left"/>
              <w:rPr>
                <w:rFonts w:ascii="宋体" w:cs="宋体"/>
                <w:kern w:val="0"/>
                <w:sz w:val="20"/>
                <w:szCs w:val="20"/>
              </w:rPr>
            </w:pPr>
            <w:ins w:id="1980" w:author="wincol" w:date="2016-04-05T11:10:00Z">
              <w:r>
                <w:rPr>
                  <w:rFonts w:ascii="宋体" w:cs="宋体" w:hint="eastAsia"/>
                  <w:kern w:val="0"/>
                  <w:sz w:val="20"/>
                  <w:szCs w:val="20"/>
                </w:rPr>
                <w:t>移动端：</w:t>
              </w:r>
              <w:r w:rsidRPr="00723257">
                <w:rPr>
                  <w:rFonts w:ascii="宋体" w:cs="宋体"/>
                  <w:kern w:val="0"/>
                  <w:sz w:val="20"/>
                  <w:szCs w:val="20"/>
                </w:rPr>
                <w:t>OGW0009</w:t>
              </w:r>
              <w:r>
                <w:rPr>
                  <w:rFonts w:ascii="宋体" w:cs="宋体" w:hint="eastAsia"/>
                  <w:kern w:val="0"/>
                  <w:sz w:val="20"/>
                  <w:szCs w:val="20"/>
                </w:rPr>
                <w:t>3</w:t>
              </w:r>
            </w:ins>
          </w:p>
        </w:tc>
      </w:tr>
      <w:tr w:rsidR="005B23CC" w:rsidRPr="00484C89" w14:paraId="66EBA060" w14:textId="77777777" w:rsidTr="00E81D47">
        <w:trPr>
          <w:cantSplit/>
          <w:trHeight w:val="145"/>
        </w:trPr>
        <w:tc>
          <w:tcPr>
            <w:tcW w:w="983" w:type="dxa"/>
            <w:vMerge/>
          </w:tcPr>
          <w:p w14:paraId="10B5B017" w14:textId="77777777" w:rsidR="005B23CC" w:rsidRPr="00484C89" w:rsidRDefault="005B23CC" w:rsidP="00E81D47">
            <w:pPr>
              <w:rPr>
                <w:rFonts w:ascii="宋体" w:cs="宋体"/>
                <w:kern w:val="0"/>
                <w:sz w:val="20"/>
                <w:szCs w:val="20"/>
              </w:rPr>
            </w:pPr>
          </w:p>
        </w:tc>
        <w:tc>
          <w:tcPr>
            <w:tcW w:w="7997" w:type="dxa"/>
            <w:gridSpan w:val="5"/>
          </w:tcPr>
          <w:p w14:paraId="2531147C" w14:textId="77777777" w:rsidR="005B23CC" w:rsidRPr="000F620E" w:rsidRDefault="005B23CC" w:rsidP="00E81D47">
            <w:pPr>
              <w:rPr>
                <w:rFonts w:ascii="宋体" w:cs="宋体"/>
                <w:kern w:val="0"/>
                <w:sz w:val="20"/>
                <w:szCs w:val="20"/>
              </w:rPr>
            </w:pPr>
            <w:r>
              <w:rPr>
                <w:rFonts w:ascii="宋体" w:cs="宋体" w:hint="eastAsia"/>
                <w:kern w:val="0"/>
                <w:sz w:val="20"/>
                <w:szCs w:val="20"/>
              </w:rPr>
              <w:t>数据加密域都放到XMLPARA里面</w:t>
            </w:r>
          </w:p>
        </w:tc>
      </w:tr>
      <w:tr w:rsidR="005B23CC" w:rsidRPr="00484C89" w14:paraId="751BBDC1" w14:textId="77777777" w:rsidTr="00E81D47">
        <w:trPr>
          <w:cantSplit/>
          <w:trHeight w:val="145"/>
        </w:trPr>
        <w:tc>
          <w:tcPr>
            <w:tcW w:w="983" w:type="dxa"/>
            <w:vMerge/>
          </w:tcPr>
          <w:p w14:paraId="78748014" w14:textId="77777777" w:rsidR="005B23CC" w:rsidRPr="00484C89" w:rsidRDefault="005B23CC" w:rsidP="00E81D47">
            <w:pPr>
              <w:rPr>
                <w:rFonts w:ascii="宋体" w:cs="宋体"/>
                <w:kern w:val="0"/>
                <w:sz w:val="20"/>
                <w:szCs w:val="20"/>
              </w:rPr>
            </w:pPr>
          </w:p>
        </w:tc>
        <w:tc>
          <w:tcPr>
            <w:tcW w:w="2094" w:type="dxa"/>
          </w:tcPr>
          <w:p w14:paraId="28626D1D" w14:textId="77777777" w:rsidR="005B23CC" w:rsidRPr="00484C89" w:rsidRDefault="005B23CC" w:rsidP="00E81D47">
            <w:pPr>
              <w:rPr>
                <w:rFonts w:ascii="宋体" w:cs="宋体"/>
                <w:kern w:val="0"/>
                <w:sz w:val="20"/>
                <w:szCs w:val="20"/>
              </w:rPr>
            </w:pPr>
            <w:r w:rsidRPr="00484C89">
              <w:rPr>
                <w:rFonts w:ascii="宋体" w:cs="宋体"/>
                <w:kern w:val="0"/>
                <w:sz w:val="20"/>
                <w:szCs w:val="20"/>
              </w:rPr>
              <w:t>MERCHANTID</w:t>
            </w:r>
          </w:p>
        </w:tc>
        <w:tc>
          <w:tcPr>
            <w:tcW w:w="1851" w:type="dxa"/>
          </w:tcPr>
          <w:p w14:paraId="6300B019" w14:textId="77777777" w:rsidR="005B23CC" w:rsidRPr="00484C89" w:rsidRDefault="005B23CC" w:rsidP="00E81D47">
            <w:pPr>
              <w:rPr>
                <w:rFonts w:ascii="宋体" w:cs="宋体"/>
                <w:kern w:val="0"/>
                <w:sz w:val="20"/>
                <w:szCs w:val="20"/>
              </w:rPr>
            </w:pPr>
            <w:r w:rsidRPr="00484C89">
              <w:rPr>
                <w:rFonts w:ascii="宋体" w:cs="宋体" w:hint="eastAsia"/>
                <w:kern w:val="0"/>
                <w:sz w:val="20"/>
                <w:szCs w:val="20"/>
              </w:rPr>
              <w:t>商户唯一编号</w:t>
            </w:r>
          </w:p>
        </w:tc>
        <w:tc>
          <w:tcPr>
            <w:tcW w:w="850" w:type="dxa"/>
          </w:tcPr>
          <w:p w14:paraId="2C70A29F" w14:textId="77777777" w:rsidR="005B23CC" w:rsidRPr="00484C89" w:rsidRDefault="005B23CC" w:rsidP="00E81D47">
            <w:pPr>
              <w:rPr>
                <w:rFonts w:ascii="宋体" w:cs="宋体"/>
                <w:kern w:val="0"/>
                <w:sz w:val="20"/>
                <w:szCs w:val="20"/>
              </w:rPr>
            </w:pPr>
            <w:r w:rsidRPr="00484C89">
              <w:rPr>
                <w:rFonts w:ascii="宋体" w:cs="宋体" w:hint="eastAsia"/>
                <w:kern w:val="0"/>
                <w:sz w:val="20"/>
                <w:szCs w:val="20"/>
              </w:rPr>
              <w:t>C(20)</w:t>
            </w:r>
          </w:p>
        </w:tc>
        <w:tc>
          <w:tcPr>
            <w:tcW w:w="567" w:type="dxa"/>
          </w:tcPr>
          <w:p w14:paraId="781B8B0B" w14:textId="77777777" w:rsidR="005B23CC" w:rsidRPr="00484C89" w:rsidRDefault="005B23CC" w:rsidP="00E81D47">
            <w:pPr>
              <w:rPr>
                <w:rFonts w:ascii="宋体" w:cs="宋体"/>
                <w:kern w:val="0"/>
                <w:sz w:val="20"/>
                <w:szCs w:val="20"/>
              </w:rPr>
            </w:pPr>
            <w:r w:rsidRPr="00EA7B55">
              <w:rPr>
                <w:rFonts w:ascii="宋体" w:cs="宋体" w:hint="eastAsia"/>
                <w:kern w:val="0"/>
                <w:sz w:val="20"/>
                <w:szCs w:val="20"/>
              </w:rPr>
              <w:t>否</w:t>
            </w:r>
          </w:p>
        </w:tc>
        <w:tc>
          <w:tcPr>
            <w:tcW w:w="2635" w:type="dxa"/>
          </w:tcPr>
          <w:p w14:paraId="53B22AAB" w14:textId="77777777" w:rsidR="005B23CC" w:rsidRPr="00484C89" w:rsidRDefault="005B23CC" w:rsidP="00E81D47">
            <w:pPr>
              <w:rPr>
                <w:rFonts w:ascii="宋体" w:cs="宋体"/>
                <w:kern w:val="0"/>
                <w:sz w:val="20"/>
                <w:szCs w:val="20"/>
              </w:rPr>
            </w:pPr>
            <w:r w:rsidRPr="00484C89">
              <w:rPr>
                <w:rFonts w:ascii="宋体" w:cs="宋体" w:hint="eastAsia"/>
                <w:kern w:val="0"/>
                <w:sz w:val="20"/>
                <w:szCs w:val="20"/>
              </w:rPr>
              <w:t>由华兴银行统一分配</w:t>
            </w:r>
          </w:p>
        </w:tc>
      </w:tr>
      <w:tr w:rsidR="005B23CC" w:rsidRPr="00484C89" w14:paraId="190FB120" w14:textId="77777777" w:rsidTr="00E81D47">
        <w:trPr>
          <w:cantSplit/>
          <w:trHeight w:val="145"/>
        </w:trPr>
        <w:tc>
          <w:tcPr>
            <w:tcW w:w="983" w:type="dxa"/>
            <w:vMerge/>
          </w:tcPr>
          <w:p w14:paraId="444B9AEF" w14:textId="77777777" w:rsidR="005B23CC" w:rsidRPr="00484C89" w:rsidRDefault="005B23CC" w:rsidP="00E81D47">
            <w:pPr>
              <w:rPr>
                <w:rFonts w:ascii="宋体" w:cs="宋体"/>
                <w:kern w:val="0"/>
                <w:sz w:val="20"/>
                <w:szCs w:val="20"/>
              </w:rPr>
            </w:pPr>
          </w:p>
        </w:tc>
        <w:tc>
          <w:tcPr>
            <w:tcW w:w="2094" w:type="dxa"/>
          </w:tcPr>
          <w:p w14:paraId="2383AC8D" w14:textId="77777777" w:rsidR="005B23CC" w:rsidRPr="00484C89" w:rsidRDefault="005B23CC" w:rsidP="00E81D47">
            <w:pPr>
              <w:rPr>
                <w:rFonts w:ascii="宋体" w:cs="宋体"/>
                <w:kern w:val="0"/>
                <w:sz w:val="20"/>
                <w:szCs w:val="20"/>
              </w:rPr>
            </w:pPr>
            <w:r w:rsidRPr="00484C89">
              <w:rPr>
                <w:rFonts w:ascii="宋体" w:cs="宋体"/>
                <w:kern w:val="0"/>
                <w:sz w:val="20"/>
                <w:szCs w:val="20"/>
              </w:rPr>
              <w:t>APPID</w:t>
            </w:r>
          </w:p>
        </w:tc>
        <w:tc>
          <w:tcPr>
            <w:tcW w:w="1851" w:type="dxa"/>
          </w:tcPr>
          <w:p w14:paraId="0D7F5C04" w14:textId="77777777" w:rsidR="005B23CC" w:rsidRPr="00484C89" w:rsidRDefault="005B23CC" w:rsidP="00E81D47">
            <w:pPr>
              <w:rPr>
                <w:rFonts w:ascii="宋体" w:cs="宋体"/>
                <w:kern w:val="0"/>
                <w:sz w:val="20"/>
                <w:szCs w:val="20"/>
              </w:rPr>
            </w:pPr>
            <w:r w:rsidRPr="00484C89">
              <w:rPr>
                <w:rFonts w:ascii="宋体" w:cs="宋体" w:hint="eastAsia"/>
                <w:kern w:val="0"/>
                <w:sz w:val="20"/>
                <w:szCs w:val="20"/>
              </w:rPr>
              <w:t>应用标识</w:t>
            </w:r>
          </w:p>
        </w:tc>
        <w:tc>
          <w:tcPr>
            <w:tcW w:w="850" w:type="dxa"/>
          </w:tcPr>
          <w:p w14:paraId="69F9C12B" w14:textId="77777777" w:rsidR="005B23CC" w:rsidRPr="00484C89" w:rsidRDefault="005B23CC" w:rsidP="00E81D47">
            <w:pPr>
              <w:rPr>
                <w:rFonts w:ascii="宋体" w:cs="宋体"/>
                <w:kern w:val="0"/>
                <w:sz w:val="20"/>
                <w:szCs w:val="20"/>
              </w:rPr>
            </w:pPr>
            <w:r w:rsidRPr="00484C89">
              <w:rPr>
                <w:rFonts w:ascii="宋体" w:cs="宋体" w:hint="eastAsia"/>
                <w:kern w:val="0"/>
                <w:sz w:val="20"/>
                <w:szCs w:val="20"/>
              </w:rPr>
              <w:t>C(3)</w:t>
            </w:r>
          </w:p>
        </w:tc>
        <w:tc>
          <w:tcPr>
            <w:tcW w:w="567" w:type="dxa"/>
          </w:tcPr>
          <w:p w14:paraId="2D7485E9" w14:textId="77777777" w:rsidR="005B23CC" w:rsidRPr="00484C89" w:rsidRDefault="005B23CC" w:rsidP="00E81D47">
            <w:pPr>
              <w:rPr>
                <w:rFonts w:ascii="宋体" w:cs="宋体"/>
                <w:kern w:val="0"/>
                <w:sz w:val="20"/>
                <w:szCs w:val="20"/>
              </w:rPr>
            </w:pPr>
            <w:r w:rsidRPr="00EA7B55">
              <w:rPr>
                <w:rFonts w:ascii="宋体" w:cs="宋体" w:hint="eastAsia"/>
                <w:kern w:val="0"/>
                <w:sz w:val="20"/>
                <w:szCs w:val="20"/>
              </w:rPr>
              <w:t>否</w:t>
            </w:r>
          </w:p>
        </w:tc>
        <w:tc>
          <w:tcPr>
            <w:tcW w:w="2635" w:type="dxa"/>
          </w:tcPr>
          <w:p w14:paraId="6A41F5B6" w14:textId="77777777" w:rsidR="005B23CC" w:rsidRPr="00484C89" w:rsidRDefault="005B23CC" w:rsidP="00E81D47">
            <w:pPr>
              <w:rPr>
                <w:rFonts w:ascii="宋体" w:cs="宋体"/>
                <w:kern w:val="0"/>
                <w:sz w:val="20"/>
                <w:szCs w:val="20"/>
              </w:rPr>
            </w:pPr>
            <w:r w:rsidRPr="00484C89">
              <w:rPr>
                <w:rFonts w:ascii="宋体" w:cs="宋体" w:hint="eastAsia"/>
                <w:kern w:val="0"/>
                <w:sz w:val="20"/>
                <w:szCs w:val="20"/>
              </w:rPr>
              <w:t>个人电脑:PC（不送则默认PC）</w:t>
            </w:r>
          </w:p>
          <w:p w14:paraId="7F7C3E8D" w14:textId="77777777" w:rsidR="005B23CC" w:rsidRDefault="005B23CC" w:rsidP="00484C89">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手机：APP</w:t>
            </w:r>
          </w:p>
          <w:p w14:paraId="5C789597" w14:textId="77777777" w:rsidR="005B23CC" w:rsidRPr="00484C89" w:rsidRDefault="005B23CC" w:rsidP="00484C89">
            <w:pPr>
              <w:rPr>
                <w:rFonts w:ascii="宋体" w:cs="宋体"/>
                <w:kern w:val="0"/>
                <w:sz w:val="20"/>
                <w:szCs w:val="20"/>
              </w:rPr>
            </w:pPr>
            <w:r>
              <w:rPr>
                <w:rFonts w:ascii="宋体" w:cs="宋体" w:hint="eastAsia"/>
                <w:kern w:val="0"/>
                <w:sz w:val="20"/>
                <w:szCs w:val="20"/>
              </w:rPr>
              <w:t>微信：WX</w:t>
            </w:r>
          </w:p>
        </w:tc>
      </w:tr>
      <w:tr w:rsidR="005B23CC" w:rsidRPr="00484C89" w14:paraId="6FC71116" w14:textId="77777777" w:rsidTr="00E81D47">
        <w:trPr>
          <w:cantSplit/>
          <w:trHeight w:val="145"/>
        </w:trPr>
        <w:tc>
          <w:tcPr>
            <w:tcW w:w="983" w:type="dxa"/>
            <w:vMerge/>
          </w:tcPr>
          <w:p w14:paraId="0A0AE85A" w14:textId="77777777" w:rsidR="005B23CC" w:rsidRPr="00484C89" w:rsidRDefault="005B23CC" w:rsidP="00E81D47">
            <w:pPr>
              <w:rPr>
                <w:rFonts w:ascii="宋体" w:cs="宋体"/>
                <w:kern w:val="0"/>
                <w:sz w:val="20"/>
                <w:szCs w:val="20"/>
              </w:rPr>
            </w:pPr>
          </w:p>
        </w:tc>
        <w:tc>
          <w:tcPr>
            <w:tcW w:w="2094" w:type="dxa"/>
          </w:tcPr>
          <w:p w14:paraId="5F80825C" w14:textId="77777777" w:rsidR="005B23CC" w:rsidRPr="00484C89" w:rsidRDefault="005B23CC" w:rsidP="00E81D47">
            <w:pPr>
              <w:rPr>
                <w:rFonts w:ascii="宋体" w:cs="宋体"/>
                <w:kern w:val="0"/>
                <w:sz w:val="20"/>
                <w:szCs w:val="20"/>
              </w:rPr>
            </w:pPr>
            <w:r w:rsidRPr="00484C89">
              <w:rPr>
                <w:rFonts w:ascii="宋体" w:cs="宋体"/>
                <w:kern w:val="0"/>
                <w:sz w:val="20"/>
                <w:szCs w:val="20"/>
              </w:rPr>
              <w:t>MERCHANTNAME</w:t>
            </w:r>
          </w:p>
        </w:tc>
        <w:tc>
          <w:tcPr>
            <w:tcW w:w="1851" w:type="dxa"/>
          </w:tcPr>
          <w:p w14:paraId="6015F011" w14:textId="77777777" w:rsidR="005B23CC" w:rsidRPr="00484C89" w:rsidRDefault="005B23CC" w:rsidP="00E81D47">
            <w:pPr>
              <w:rPr>
                <w:rFonts w:ascii="宋体" w:cs="宋体"/>
                <w:kern w:val="0"/>
                <w:sz w:val="20"/>
                <w:szCs w:val="20"/>
              </w:rPr>
            </w:pPr>
            <w:r w:rsidRPr="00484C89">
              <w:rPr>
                <w:rFonts w:ascii="宋体" w:cs="宋体" w:hint="eastAsia"/>
                <w:kern w:val="0"/>
                <w:sz w:val="20"/>
                <w:szCs w:val="20"/>
              </w:rPr>
              <w:t>商户名称</w:t>
            </w:r>
          </w:p>
        </w:tc>
        <w:tc>
          <w:tcPr>
            <w:tcW w:w="850" w:type="dxa"/>
          </w:tcPr>
          <w:p w14:paraId="44A7A48D" w14:textId="77777777" w:rsidR="005B23CC" w:rsidRPr="00484C89" w:rsidRDefault="005B23CC" w:rsidP="00E81D47">
            <w:pPr>
              <w:rPr>
                <w:rFonts w:ascii="宋体" w:cs="宋体"/>
                <w:kern w:val="0"/>
                <w:sz w:val="20"/>
                <w:szCs w:val="20"/>
              </w:rPr>
            </w:pPr>
            <w:r w:rsidRPr="00484C89">
              <w:rPr>
                <w:rFonts w:ascii="宋体" w:cs="宋体" w:hint="eastAsia"/>
                <w:kern w:val="0"/>
                <w:sz w:val="20"/>
                <w:szCs w:val="20"/>
              </w:rPr>
              <w:t>C</w:t>
            </w:r>
            <w:r w:rsidRPr="00484C89">
              <w:rPr>
                <w:rFonts w:ascii="宋体" w:cs="宋体"/>
                <w:kern w:val="0"/>
                <w:sz w:val="20"/>
                <w:szCs w:val="20"/>
              </w:rPr>
              <w:t>(128)</w:t>
            </w:r>
          </w:p>
        </w:tc>
        <w:tc>
          <w:tcPr>
            <w:tcW w:w="567" w:type="dxa"/>
          </w:tcPr>
          <w:p w14:paraId="6E609009" w14:textId="77777777" w:rsidR="005B23CC" w:rsidRPr="00484C89" w:rsidRDefault="005B23CC" w:rsidP="00E81D47">
            <w:pPr>
              <w:rPr>
                <w:rFonts w:ascii="宋体" w:cs="宋体"/>
                <w:kern w:val="0"/>
                <w:sz w:val="20"/>
                <w:szCs w:val="20"/>
              </w:rPr>
            </w:pPr>
            <w:r w:rsidRPr="00EA7B55">
              <w:rPr>
                <w:rFonts w:ascii="宋体" w:cs="宋体" w:hint="eastAsia"/>
                <w:kern w:val="0"/>
                <w:sz w:val="20"/>
                <w:szCs w:val="20"/>
              </w:rPr>
              <w:t>否</w:t>
            </w:r>
          </w:p>
        </w:tc>
        <w:tc>
          <w:tcPr>
            <w:tcW w:w="2635" w:type="dxa"/>
          </w:tcPr>
          <w:p w14:paraId="098288CF" w14:textId="77777777" w:rsidR="005B23CC" w:rsidRPr="00484C89" w:rsidRDefault="005B23CC" w:rsidP="00E81D47">
            <w:pPr>
              <w:rPr>
                <w:rFonts w:ascii="宋体" w:cs="宋体"/>
                <w:kern w:val="0"/>
                <w:sz w:val="20"/>
                <w:szCs w:val="20"/>
              </w:rPr>
            </w:pPr>
          </w:p>
        </w:tc>
      </w:tr>
      <w:tr w:rsidR="005B23CC" w:rsidRPr="00484C89" w14:paraId="79D4AB2C" w14:textId="77777777" w:rsidTr="00E81D47">
        <w:trPr>
          <w:cantSplit/>
          <w:trHeight w:val="145"/>
        </w:trPr>
        <w:tc>
          <w:tcPr>
            <w:tcW w:w="983" w:type="dxa"/>
            <w:vMerge/>
          </w:tcPr>
          <w:p w14:paraId="42E7796B" w14:textId="77777777" w:rsidR="005B23CC" w:rsidRPr="00484C89" w:rsidRDefault="005B23CC" w:rsidP="00E81D47">
            <w:pPr>
              <w:rPr>
                <w:rFonts w:ascii="宋体" w:cs="宋体"/>
                <w:kern w:val="0"/>
                <w:sz w:val="20"/>
                <w:szCs w:val="20"/>
              </w:rPr>
            </w:pPr>
          </w:p>
        </w:tc>
        <w:tc>
          <w:tcPr>
            <w:tcW w:w="2094" w:type="dxa"/>
          </w:tcPr>
          <w:p w14:paraId="4529E499" w14:textId="77777777" w:rsidR="005B23CC" w:rsidRPr="00484C89" w:rsidRDefault="005B23CC" w:rsidP="00E81D47">
            <w:pPr>
              <w:rPr>
                <w:rFonts w:ascii="宋体" w:cs="宋体"/>
                <w:kern w:val="0"/>
                <w:sz w:val="20"/>
                <w:szCs w:val="20"/>
              </w:rPr>
            </w:pPr>
            <w:r w:rsidRPr="00484C89">
              <w:rPr>
                <w:rFonts w:ascii="宋体" w:cs="宋体"/>
                <w:kern w:val="0"/>
                <w:sz w:val="20"/>
                <w:szCs w:val="20"/>
              </w:rPr>
              <w:t>TTRANS</w:t>
            </w:r>
          </w:p>
        </w:tc>
        <w:tc>
          <w:tcPr>
            <w:tcW w:w="1851" w:type="dxa"/>
          </w:tcPr>
          <w:p w14:paraId="73339C8B" w14:textId="77777777" w:rsidR="005B23CC" w:rsidRPr="00484C89" w:rsidRDefault="005B23CC" w:rsidP="00E81D47">
            <w:pPr>
              <w:rPr>
                <w:rFonts w:ascii="宋体" w:cs="宋体"/>
                <w:kern w:val="0"/>
                <w:sz w:val="20"/>
                <w:szCs w:val="20"/>
              </w:rPr>
            </w:pPr>
            <w:r w:rsidRPr="00484C89">
              <w:rPr>
                <w:rFonts w:ascii="宋体" w:cs="宋体" w:hint="eastAsia"/>
                <w:kern w:val="0"/>
                <w:sz w:val="20"/>
                <w:szCs w:val="20"/>
              </w:rPr>
              <w:t>交易类型</w:t>
            </w:r>
          </w:p>
        </w:tc>
        <w:tc>
          <w:tcPr>
            <w:tcW w:w="850" w:type="dxa"/>
          </w:tcPr>
          <w:p w14:paraId="1E096DF8" w14:textId="77777777" w:rsidR="005B23CC" w:rsidRPr="00484C89" w:rsidRDefault="005B23CC" w:rsidP="00E81D47">
            <w:pPr>
              <w:rPr>
                <w:rFonts w:ascii="宋体" w:cs="宋体"/>
                <w:kern w:val="0"/>
                <w:sz w:val="20"/>
                <w:szCs w:val="20"/>
              </w:rPr>
            </w:pPr>
            <w:r w:rsidRPr="00484C89">
              <w:rPr>
                <w:rFonts w:ascii="宋体" w:cs="宋体" w:hint="eastAsia"/>
                <w:kern w:val="0"/>
                <w:sz w:val="20"/>
                <w:szCs w:val="20"/>
              </w:rPr>
              <w:t>C(2)</w:t>
            </w:r>
          </w:p>
        </w:tc>
        <w:tc>
          <w:tcPr>
            <w:tcW w:w="567" w:type="dxa"/>
          </w:tcPr>
          <w:p w14:paraId="6ACC851A" w14:textId="77777777" w:rsidR="005B23CC" w:rsidRPr="00484C89" w:rsidRDefault="005B23CC" w:rsidP="00E81D47">
            <w:pPr>
              <w:rPr>
                <w:rFonts w:ascii="宋体" w:cs="宋体"/>
                <w:kern w:val="0"/>
                <w:sz w:val="20"/>
                <w:szCs w:val="20"/>
              </w:rPr>
            </w:pPr>
            <w:r w:rsidRPr="00EA7B55">
              <w:rPr>
                <w:rFonts w:ascii="宋体" w:cs="宋体" w:hint="eastAsia"/>
                <w:kern w:val="0"/>
                <w:sz w:val="20"/>
                <w:szCs w:val="20"/>
              </w:rPr>
              <w:t>否</w:t>
            </w:r>
          </w:p>
        </w:tc>
        <w:tc>
          <w:tcPr>
            <w:tcW w:w="2635" w:type="dxa"/>
          </w:tcPr>
          <w:p w14:paraId="431B379F" w14:textId="77777777" w:rsidR="005B23CC" w:rsidRPr="00484C89" w:rsidRDefault="005B23CC" w:rsidP="00E81D47">
            <w:pPr>
              <w:rPr>
                <w:rFonts w:ascii="宋体" w:cs="宋体"/>
                <w:kern w:val="0"/>
                <w:sz w:val="20"/>
                <w:szCs w:val="20"/>
              </w:rPr>
            </w:pPr>
            <w:r w:rsidRPr="00484C89">
              <w:rPr>
                <w:rFonts w:ascii="宋体" w:cs="宋体" w:hint="eastAsia"/>
                <w:kern w:val="0"/>
                <w:sz w:val="20"/>
                <w:szCs w:val="20"/>
              </w:rPr>
              <w:t>TransType.4=互联网借贷投标</w:t>
            </w:r>
          </w:p>
          <w:p w14:paraId="0631AE4D" w14:textId="77777777" w:rsidR="005B23CC" w:rsidRPr="00A560D3" w:rsidRDefault="005B23CC" w:rsidP="00484C89">
            <w:pPr>
              <w:autoSpaceDE w:val="0"/>
              <w:autoSpaceDN w:val="0"/>
              <w:adjustRightInd w:val="0"/>
              <w:spacing w:line="267" w:lineRule="exact"/>
              <w:ind w:left="107"/>
              <w:jc w:val="left"/>
              <w:rPr>
                <w:rFonts w:ascii="宋体" w:cs="宋体"/>
                <w:kern w:val="0"/>
                <w:sz w:val="20"/>
                <w:szCs w:val="20"/>
              </w:rPr>
            </w:pPr>
            <w:r w:rsidRPr="00A560D3">
              <w:rPr>
                <w:rFonts w:ascii="宋体" w:cs="宋体" w:hint="eastAsia"/>
                <w:kern w:val="0"/>
                <w:sz w:val="20"/>
                <w:szCs w:val="20"/>
              </w:rPr>
              <w:t>TransType.5=互联网借贷还款</w:t>
            </w:r>
          </w:p>
          <w:p w14:paraId="3AF863CA" w14:textId="77777777" w:rsidR="005B23CC" w:rsidRPr="00A560D3" w:rsidRDefault="005B23CC" w:rsidP="00484C89">
            <w:pPr>
              <w:autoSpaceDE w:val="0"/>
              <w:autoSpaceDN w:val="0"/>
              <w:adjustRightInd w:val="0"/>
              <w:spacing w:line="267" w:lineRule="exact"/>
              <w:ind w:left="107"/>
              <w:jc w:val="left"/>
              <w:rPr>
                <w:rFonts w:ascii="宋体" w:cs="宋体"/>
                <w:kern w:val="0"/>
                <w:sz w:val="20"/>
                <w:szCs w:val="20"/>
              </w:rPr>
            </w:pPr>
            <w:r w:rsidRPr="00A560D3">
              <w:rPr>
                <w:rFonts w:ascii="宋体" w:cs="宋体" w:hint="eastAsia"/>
                <w:kern w:val="0"/>
                <w:sz w:val="20"/>
                <w:szCs w:val="20"/>
              </w:rPr>
              <w:t>TransType.6=账户开立</w:t>
            </w:r>
          </w:p>
          <w:p w14:paraId="66190F7A" w14:textId="77777777" w:rsidR="005B23CC" w:rsidRPr="00A560D3" w:rsidRDefault="005B23CC" w:rsidP="00484C89">
            <w:pPr>
              <w:autoSpaceDE w:val="0"/>
              <w:autoSpaceDN w:val="0"/>
              <w:adjustRightInd w:val="0"/>
              <w:spacing w:line="267" w:lineRule="exact"/>
              <w:ind w:left="107"/>
              <w:jc w:val="left"/>
              <w:rPr>
                <w:rFonts w:ascii="宋体" w:cs="宋体"/>
                <w:kern w:val="0"/>
                <w:sz w:val="20"/>
                <w:szCs w:val="20"/>
              </w:rPr>
            </w:pPr>
            <w:r w:rsidRPr="00A560D3">
              <w:rPr>
                <w:rFonts w:ascii="宋体" w:cs="宋体" w:hint="eastAsia"/>
                <w:kern w:val="0"/>
                <w:sz w:val="20"/>
                <w:szCs w:val="20"/>
              </w:rPr>
              <w:t>TransType.7=充值</w:t>
            </w:r>
          </w:p>
          <w:p w14:paraId="6A73A604" w14:textId="77777777" w:rsidR="005B23CC" w:rsidRPr="00A560D3" w:rsidRDefault="005B23CC" w:rsidP="00484C89">
            <w:pPr>
              <w:autoSpaceDE w:val="0"/>
              <w:autoSpaceDN w:val="0"/>
              <w:adjustRightInd w:val="0"/>
              <w:spacing w:line="267" w:lineRule="exact"/>
              <w:ind w:left="107"/>
              <w:jc w:val="left"/>
              <w:rPr>
                <w:rFonts w:ascii="宋体" w:cs="宋体"/>
                <w:kern w:val="0"/>
                <w:sz w:val="20"/>
                <w:szCs w:val="20"/>
              </w:rPr>
            </w:pPr>
            <w:r w:rsidRPr="00A560D3">
              <w:rPr>
                <w:rFonts w:ascii="宋体" w:cs="宋体" w:hint="eastAsia"/>
                <w:kern w:val="0"/>
                <w:sz w:val="20"/>
                <w:szCs w:val="20"/>
              </w:rPr>
              <w:t>TransType.8=提现</w:t>
            </w:r>
          </w:p>
          <w:p w14:paraId="71B4DA77" w14:textId="77777777" w:rsidR="005B23CC" w:rsidRPr="00A560D3" w:rsidRDefault="005B23CC" w:rsidP="00484C89">
            <w:pPr>
              <w:autoSpaceDE w:val="0"/>
              <w:autoSpaceDN w:val="0"/>
              <w:adjustRightInd w:val="0"/>
              <w:spacing w:line="267" w:lineRule="exact"/>
              <w:ind w:left="107"/>
              <w:jc w:val="left"/>
              <w:rPr>
                <w:rFonts w:ascii="宋体" w:cs="宋体"/>
                <w:kern w:val="0"/>
                <w:sz w:val="20"/>
                <w:szCs w:val="20"/>
              </w:rPr>
            </w:pPr>
            <w:r w:rsidRPr="00A560D3">
              <w:rPr>
                <w:rFonts w:ascii="宋体" w:cs="宋体" w:hint="eastAsia"/>
                <w:kern w:val="0"/>
                <w:sz w:val="20"/>
                <w:szCs w:val="20"/>
              </w:rPr>
              <w:t>TransType.9=自动投标授权</w:t>
            </w:r>
          </w:p>
          <w:p w14:paraId="422E0077" w14:textId="77777777" w:rsidR="005B23CC" w:rsidRPr="00484C89" w:rsidRDefault="005B23CC" w:rsidP="00484C89">
            <w:pPr>
              <w:rPr>
                <w:rFonts w:ascii="宋体" w:cs="宋体"/>
                <w:kern w:val="0"/>
                <w:sz w:val="20"/>
                <w:szCs w:val="20"/>
              </w:rPr>
            </w:pPr>
            <w:r w:rsidRPr="00A560D3">
              <w:rPr>
                <w:rFonts w:ascii="宋体" w:cs="宋体" w:hint="eastAsia"/>
                <w:kern w:val="0"/>
                <w:sz w:val="20"/>
                <w:szCs w:val="20"/>
              </w:rPr>
              <w:t>TransType.10=自动还款授权</w:t>
            </w:r>
          </w:p>
        </w:tc>
      </w:tr>
      <w:tr w:rsidR="005B23CC" w:rsidRPr="00484C89" w14:paraId="3DA75510" w14:textId="77777777" w:rsidTr="00E81D47">
        <w:trPr>
          <w:cantSplit/>
          <w:trHeight w:val="145"/>
        </w:trPr>
        <w:tc>
          <w:tcPr>
            <w:tcW w:w="983" w:type="dxa"/>
            <w:vMerge/>
          </w:tcPr>
          <w:p w14:paraId="6EB79DEF" w14:textId="77777777" w:rsidR="005B23CC" w:rsidRPr="00484C89" w:rsidRDefault="005B23CC" w:rsidP="00E81D47">
            <w:pPr>
              <w:rPr>
                <w:rFonts w:ascii="宋体" w:cs="宋体"/>
                <w:kern w:val="0"/>
                <w:sz w:val="20"/>
                <w:szCs w:val="20"/>
              </w:rPr>
            </w:pPr>
          </w:p>
        </w:tc>
        <w:tc>
          <w:tcPr>
            <w:tcW w:w="2094" w:type="dxa"/>
          </w:tcPr>
          <w:p w14:paraId="1532C9D8" w14:textId="77777777" w:rsidR="005B23CC" w:rsidRPr="00484C89" w:rsidRDefault="005B23CC" w:rsidP="00E81D47">
            <w:pPr>
              <w:rPr>
                <w:rFonts w:ascii="宋体" w:cs="宋体"/>
                <w:kern w:val="0"/>
                <w:sz w:val="20"/>
                <w:szCs w:val="20"/>
              </w:rPr>
            </w:pPr>
            <w:r w:rsidRPr="00484C89">
              <w:rPr>
                <w:rFonts w:ascii="宋体" w:cs="宋体"/>
                <w:kern w:val="0"/>
                <w:sz w:val="20"/>
                <w:szCs w:val="20"/>
              </w:rPr>
              <w:t>ACNO</w:t>
            </w:r>
          </w:p>
        </w:tc>
        <w:tc>
          <w:tcPr>
            <w:tcW w:w="1851" w:type="dxa"/>
          </w:tcPr>
          <w:p w14:paraId="58762C39" w14:textId="77777777" w:rsidR="005B23CC" w:rsidRPr="00484C89" w:rsidRDefault="005B23CC" w:rsidP="00E81D47">
            <w:pPr>
              <w:rPr>
                <w:rFonts w:ascii="宋体" w:cs="宋体"/>
                <w:kern w:val="0"/>
                <w:sz w:val="20"/>
                <w:szCs w:val="20"/>
              </w:rPr>
            </w:pPr>
            <w:r w:rsidRPr="00484C89">
              <w:rPr>
                <w:rFonts w:ascii="宋体" w:cs="宋体" w:hint="eastAsia"/>
                <w:kern w:val="0"/>
                <w:sz w:val="20"/>
                <w:szCs w:val="20"/>
              </w:rPr>
              <w:t>银行账号</w:t>
            </w:r>
          </w:p>
        </w:tc>
        <w:tc>
          <w:tcPr>
            <w:tcW w:w="850" w:type="dxa"/>
          </w:tcPr>
          <w:p w14:paraId="488B6EDB" w14:textId="77777777" w:rsidR="005B23CC" w:rsidRPr="00484C89" w:rsidRDefault="00F97513" w:rsidP="00E81D47">
            <w:pPr>
              <w:rPr>
                <w:rFonts w:ascii="宋体" w:cs="宋体"/>
                <w:kern w:val="0"/>
                <w:sz w:val="20"/>
                <w:szCs w:val="20"/>
              </w:rPr>
            </w:pPr>
            <w:ins w:id="1981" w:author="wincol" w:date="2016-04-28T12:30:00Z">
              <w:r>
                <w:rPr>
                  <w:rFonts w:ascii="宋体" w:cs="宋体" w:hint="eastAsia"/>
                  <w:kern w:val="0"/>
                  <w:sz w:val="20"/>
                  <w:szCs w:val="20"/>
                </w:rPr>
                <w:t>N</w:t>
              </w:r>
            </w:ins>
            <w:r w:rsidR="005B23CC" w:rsidRPr="00484C89">
              <w:rPr>
                <w:rFonts w:ascii="宋体" w:cs="宋体"/>
                <w:kern w:val="0"/>
                <w:sz w:val="20"/>
                <w:szCs w:val="20"/>
              </w:rPr>
              <w:t>(32)</w:t>
            </w:r>
          </w:p>
        </w:tc>
        <w:tc>
          <w:tcPr>
            <w:tcW w:w="567" w:type="dxa"/>
          </w:tcPr>
          <w:p w14:paraId="2828B3D5" w14:textId="77777777" w:rsidR="005B23CC" w:rsidRPr="00484C89" w:rsidRDefault="005B23CC" w:rsidP="00E81D47">
            <w:pPr>
              <w:rPr>
                <w:rFonts w:ascii="宋体" w:cs="宋体"/>
                <w:kern w:val="0"/>
                <w:sz w:val="20"/>
                <w:szCs w:val="20"/>
              </w:rPr>
            </w:pPr>
            <w:r w:rsidRPr="00EA7B55">
              <w:rPr>
                <w:rFonts w:ascii="宋体" w:cs="宋体" w:hint="eastAsia"/>
                <w:kern w:val="0"/>
                <w:sz w:val="20"/>
                <w:szCs w:val="20"/>
              </w:rPr>
              <w:t>否</w:t>
            </w:r>
          </w:p>
        </w:tc>
        <w:tc>
          <w:tcPr>
            <w:tcW w:w="2635" w:type="dxa"/>
          </w:tcPr>
          <w:p w14:paraId="3C87B7EA" w14:textId="77777777" w:rsidR="005B23CC" w:rsidRPr="00484C89" w:rsidRDefault="005B23CC" w:rsidP="00E81D47">
            <w:pPr>
              <w:rPr>
                <w:rFonts w:ascii="宋体" w:cs="宋体"/>
                <w:kern w:val="0"/>
                <w:sz w:val="20"/>
                <w:szCs w:val="20"/>
              </w:rPr>
            </w:pPr>
          </w:p>
        </w:tc>
      </w:tr>
      <w:tr w:rsidR="005B23CC" w:rsidRPr="00484C89" w14:paraId="10E24770" w14:textId="77777777" w:rsidTr="00E81D47">
        <w:trPr>
          <w:cantSplit/>
          <w:trHeight w:val="145"/>
        </w:trPr>
        <w:tc>
          <w:tcPr>
            <w:tcW w:w="983" w:type="dxa"/>
            <w:vMerge/>
          </w:tcPr>
          <w:p w14:paraId="57772479" w14:textId="77777777" w:rsidR="005B23CC" w:rsidRPr="00484C89" w:rsidRDefault="005B23CC" w:rsidP="00E81D47">
            <w:pPr>
              <w:rPr>
                <w:rFonts w:ascii="宋体" w:cs="宋体"/>
                <w:kern w:val="0"/>
                <w:sz w:val="20"/>
                <w:szCs w:val="20"/>
              </w:rPr>
            </w:pPr>
          </w:p>
        </w:tc>
        <w:tc>
          <w:tcPr>
            <w:tcW w:w="2094" w:type="dxa"/>
          </w:tcPr>
          <w:p w14:paraId="10BF11BF" w14:textId="77777777" w:rsidR="005B23CC" w:rsidRPr="00484C89" w:rsidRDefault="005B23CC" w:rsidP="00E81D47">
            <w:pPr>
              <w:rPr>
                <w:rFonts w:ascii="宋体" w:cs="宋体"/>
                <w:kern w:val="0"/>
                <w:sz w:val="20"/>
                <w:szCs w:val="20"/>
              </w:rPr>
            </w:pPr>
            <w:r w:rsidRPr="00484C89">
              <w:rPr>
                <w:rFonts w:ascii="宋体" w:cs="宋体"/>
                <w:kern w:val="0"/>
                <w:sz w:val="20"/>
                <w:szCs w:val="20"/>
              </w:rPr>
              <w:t>ACNAME</w:t>
            </w:r>
          </w:p>
        </w:tc>
        <w:tc>
          <w:tcPr>
            <w:tcW w:w="1851" w:type="dxa"/>
          </w:tcPr>
          <w:p w14:paraId="0D18936C" w14:textId="77777777" w:rsidR="005B23CC" w:rsidRPr="00484C89" w:rsidRDefault="005B23CC" w:rsidP="00E81D47">
            <w:pPr>
              <w:rPr>
                <w:rFonts w:ascii="宋体" w:cs="宋体"/>
                <w:kern w:val="0"/>
                <w:sz w:val="20"/>
                <w:szCs w:val="20"/>
              </w:rPr>
            </w:pPr>
            <w:r w:rsidRPr="00484C89">
              <w:rPr>
                <w:rFonts w:ascii="宋体" w:cs="宋体" w:hint="eastAsia"/>
                <w:kern w:val="0"/>
                <w:sz w:val="20"/>
                <w:szCs w:val="20"/>
              </w:rPr>
              <w:t>账号户名</w:t>
            </w:r>
          </w:p>
        </w:tc>
        <w:tc>
          <w:tcPr>
            <w:tcW w:w="850" w:type="dxa"/>
          </w:tcPr>
          <w:p w14:paraId="02DC5135" w14:textId="77777777" w:rsidR="005B23CC" w:rsidRPr="00484C89" w:rsidRDefault="005B23CC" w:rsidP="00E81D47">
            <w:pPr>
              <w:rPr>
                <w:rFonts w:ascii="宋体" w:cs="宋体"/>
                <w:kern w:val="0"/>
                <w:sz w:val="20"/>
                <w:szCs w:val="20"/>
              </w:rPr>
            </w:pPr>
            <w:r w:rsidRPr="00484C89">
              <w:rPr>
                <w:rFonts w:ascii="宋体" w:cs="宋体" w:hint="eastAsia"/>
                <w:kern w:val="0"/>
                <w:sz w:val="20"/>
                <w:szCs w:val="20"/>
              </w:rPr>
              <w:t>C</w:t>
            </w:r>
            <w:r w:rsidRPr="00484C89">
              <w:rPr>
                <w:rFonts w:ascii="宋体" w:cs="宋体"/>
                <w:kern w:val="0"/>
                <w:sz w:val="20"/>
                <w:szCs w:val="20"/>
              </w:rPr>
              <w:t>(128)</w:t>
            </w:r>
          </w:p>
        </w:tc>
        <w:tc>
          <w:tcPr>
            <w:tcW w:w="567" w:type="dxa"/>
          </w:tcPr>
          <w:p w14:paraId="59240FDB" w14:textId="77777777" w:rsidR="005B23CC" w:rsidRPr="00484C89" w:rsidRDefault="005B23CC" w:rsidP="00E81D47">
            <w:pPr>
              <w:rPr>
                <w:rFonts w:ascii="宋体" w:cs="宋体"/>
                <w:kern w:val="0"/>
                <w:sz w:val="20"/>
                <w:szCs w:val="20"/>
              </w:rPr>
            </w:pPr>
            <w:r w:rsidRPr="00EA7B55">
              <w:rPr>
                <w:rFonts w:ascii="宋体" w:cs="宋体" w:hint="eastAsia"/>
                <w:kern w:val="0"/>
                <w:sz w:val="20"/>
                <w:szCs w:val="20"/>
              </w:rPr>
              <w:t>否</w:t>
            </w:r>
          </w:p>
        </w:tc>
        <w:tc>
          <w:tcPr>
            <w:tcW w:w="2635" w:type="dxa"/>
          </w:tcPr>
          <w:p w14:paraId="578127D7" w14:textId="77777777" w:rsidR="005B23CC" w:rsidRPr="00484C89" w:rsidRDefault="005B23CC" w:rsidP="00E81D47">
            <w:pPr>
              <w:rPr>
                <w:rFonts w:ascii="宋体" w:cs="宋体"/>
                <w:kern w:val="0"/>
                <w:sz w:val="20"/>
                <w:szCs w:val="20"/>
              </w:rPr>
            </w:pPr>
          </w:p>
        </w:tc>
      </w:tr>
      <w:tr w:rsidR="005B23CC" w:rsidRPr="00484C89" w14:paraId="54E06C7E" w14:textId="77777777" w:rsidTr="00E81D47">
        <w:trPr>
          <w:cantSplit/>
          <w:trHeight w:val="145"/>
        </w:trPr>
        <w:tc>
          <w:tcPr>
            <w:tcW w:w="983" w:type="dxa"/>
            <w:vMerge/>
          </w:tcPr>
          <w:p w14:paraId="53DB4F7B" w14:textId="77777777" w:rsidR="005B23CC" w:rsidRPr="00484C89" w:rsidRDefault="005B23CC" w:rsidP="00E81D47">
            <w:pPr>
              <w:rPr>
                <w:rFonts w:ascii="宋体" w:cs="宋体"/>
                <w:kern w:val="0"/>
                <w:sz w:val="20"/>
                <w:szCs w:val="20"/>
              </w:rPr>
            </w:pPr>
          </w:p>
        </w:tc>
        <w:tc>
          <w:tcPr>
            <w:tcW w:w="2094" w:type="dxa"/>
          </w:tcPr>
          <w:p w14:paraId="1F84F994" w14:textId="77777777" w:rsidR="005B23CC" w:rsidRPr="00484C89" w:rsidRDefault="005B23CC" w:rsidP="00E81D47">
            <w:pPr>
              <w:rPr>
                <w:rFonts w:ascii="宋体" w:cs="宋体"/>
                <w:kern w:val="0"/>
                <w:sz w:val="20"/>
                <w:szCs w:val="20"/>
              </w:rPr>
            </w:pPr>
            <w:r w:rsidRPr="00484C89">
              <w:rPr>
                <w:rFonts w:ascii="宋体" w:cs="宋体"/>
                <w:kern w:val="0"/>
                <w:sz w:val="20"/>
                <w:szCs w:val="20"/>
              </w:rPr>
              <w:t>AMOUNT</w:t>
            </w:r>
          </w:p>
        </w:tc>
        <w:tc>
          <w:tcPr>
            <w:tcW w:w="1851" w:type="dxa"/>
          </w:tcPr>
          <w:p w14:paraId="4B6758B7" w14:textId="77777777" w:rsidR="005B23CC" w:rsidRPr="00484C89" w:rsidRDefault="005B23CC" w:rsidP="00E81D47">
            <w:pPr>
              <w:rPr>
                <w:rFonts w:ascii="宋体" w:cs="宋体"/>
                <w:kern w:val="0"/>
                <w:sz w:val="20"/>
                <w:szCs w:val="20"/>
              </w:rPr>
            </w:pPr>
            <w:r w:rsidRPr="00484C89">
              <w:rPr>
                <w:rFonts w:ascii="宋体" w:cs="宋体" w:hint="eastAsia"/>
                <w:kern w:val="0"/>
                <w:sz w:val="20"/>
                <w:szCs w:val="20"/>
              </w:rPr>
              <w:t>交易金额</w:t>
            </w:r>
          </w:p>
        </w:tc>
        <w:tc>
          <w:tcPr>
            <w:tcW w:w="850" w:type="dxa"/>
          </w:tcPr>
          <w:p w14:paraId="56C335ED" w14:textId="77777777" w:rsidR="005B23CC" w:rsidRPr="00484C89" w:rsidRDefault="00C01646" w:rsidP="00E81D47">
            <w:pPr>
              <w:rPr>
                <w:rFonts w:ascii="宋体" w:cs="宋体"/>
                <w:kern w:val="0"/>
                <w:sz w:val="20"/>
                <w:szCs w:val="20"/>
              </w:rPr>
            </w:pPr>
            <w:ins w:id="1982" w:author="wincol" w:date="2016-04-28T09:57:00Z">
              <w:r w:rsidRPr="00C01646">
                <w:rPr>
                  <w:rFonts w:ascii="宋体" w:cs="宋体"/>
                  <w:kern w:val="0"/>
                  <w:sz w:val="20"/>
                  <w:szCs w:val="20"/>
                </w:rPr>
                <w:t>M</w:t>
              </w:r>
            </w:ins>
          </w:p>
        </w:tc>
        <w:tc>
          <w:tcPr>
            <w:tcW w:w="567" w:type="dxa"/>
          </w:tcPr>
          <w:p w14:paraId="19F8AFF3" w14:textId="77777777" w:rsidR="005B23CC" w:rsidRPr="00484C89" w:rsidRDefault="005B23CC" w:rsidP="00E81D47">
            <w:pPr>
              <w:rPr>
                <w:rFonts w:ascii="宋体" w:cs="宋体"/>
                <w:kern w:val="0"/>
                <w:sz w:val="20"/>
                <w:szCs w:val="20"/>
              </w:rPr>
            </w:pPr>
            <w:r w:rsidRPr="00EA7B55">
              <w:rPr>
                <w:rFonts w:ascii="宋体" w:cs="宋体" w:hint="eastAsia"/>
                <w:kern w:val="0"/>
                <w:sz w:val="20"/>
                <w:szCs w:val="20"/>
              </w:rPr>
              <w:t>否</w:t>
            </w:r>
          </w:p>
        </w:tc>
        <w:tc>
          <w:tcPr>
            <w:tcW w:w="2635" w:type="dxa"/>
          </w:tcPr>
          <w:p w14:paraId="7482B180" w14:textId="77777777" w:rsidR="005B23CC" w:rsidRPr="00484C89" w:rsidRDefault="00315DC5" w:rsidP="00E81D47">
            <w:pPr>
              <w:rPr>
                <w:rFonts w:ascii="宋体" w:cs="宋体"/>
                <w:kern w:val="0"/>
                <w:sz w:val="20"/>
                <w:szCs w:val="20"/>
              </w:rPr>
            </w:pPr>
            <w:ins w:id="1983" w:author="wincol" w:date="2016-04-28T09:09:00Z">
              <w:r>
                <w:rPr>
                  <w:rFonts w:ascii="宋体" w:cs="宋体" w:hint="eastAsia"/>
                  <w:kern w:val="0"/>
                  <w:sz w:val="20"/>
                  <w:szCs w:val="20"/>
                </w:rPr>
                <w:t>数值类型（15，2），整数15位，小数点后2位。例：3.00</w:t>
              </w:r>
            </w:ins>
          </w:p>
        </w:tc>
      </w:tr>
      <w:tr w:rsidR="005B23CC" w:rsidRPr="00484C89" w14:paraId="3F18BFC8" w14:textId="77777777" w:rsidTr="00E81D47">
        <w:trPr>
          <w:cantSplit/>
          <w:trHeight w:val="145"/>
        </w:trPr>
        <w:tc>
          <w:tcPr>
            <w:tcW w:w="983" w:type="dxa"/>
            <w:vMerge/>
          </w:tcPr>
          <w:p w14:paraId="40AEF451" w14:textId="77777777" w:rsidR="005B23CC" w:rsidRPr="00484C89" w:rsidRDefault="005B23CC" w:rsidP="00E81D47">
            <w:pPr>
              <w:rPr>
                <w:rFonts w:ascii="宋体" w:cs="宋体"/>
                <w:kern w:val="0"/>
                <w:sz w:val="20"/>
                <w:szCs w:val="20"/>
              </w:rPr>
            </w:pPr>
          </w:p>
        </w:tc>
        <w:tc>
          <w:tcPr>
            <w:tcW w:w="2094" w:type="dxa"/>
          </w:tcPr>
          <w:p w14:paraId="12DF9967" w14:textId="77777777" w:rsidR="005B23CC" w:rsidRPr="00484C89" w:rsidRDefault="005B23CC" w:rsidP="00E81D47">
            <w:pPr>
              <w:rPr>
                <w:rFonts w:ascii="宋体" w:cs="宋体"/>
                <w:kern w:val="0"/>
                <w:sz w:val="20"/>
                <w:szCs w:val="20"/>
              </w:rPr>
            </w:pPr>
            <w:r w:rsidRPr="00484C89">
              <w:rPr>
                <w:rFonts w:ascii="宋体" w:cs="宋体"/>
                <w:kern w:val="0"/>
                <w:sz w:val="20"/>
                <w:szCs w:val="20"/>
              </w:rPr>
              <w:t>REMARK</w:t>
            </w:r>
          </w:p>
        </w:tc>
        <w:tc>
          <w:tcPr>
            <w:tcW w:w="1851" w:type="dxa"/>
          </w:tcPr>
          <w:p w14:paraId="270CACF5" w14:textId="77777777" w:rsidR="005B23CC" w:rsidRPr="00484C89" w:rsidRDefault="005B23CC" w:rsidP="00E81D47">
            <w:pPr>
              <w:rPr>
                <w:rFonts w:ascii="宋体" w:cs="宋体"/>
                <w:kern w:val="0"/>
                <w:sz w:val="20"/>
                <w:szCs w:val="20"/>
              </w:rPr>
            </w:pPr>
            <w:r w:rsidRPr="00484C89">
              <w:rPr>
                <w:rFonts w:ascii="宋体" w:cs="宋体" w:hint="eastAsia"/>
                <w:kern w:val="0"/>
                <w:sz w:val="20"/>
                <w:szCs w:val="20"/>
              </w:rPr>
              <w:t>备注</w:t>
            </w:r>
          </w:p>
        </w:tc>
        <w:tc>
          <w:tcPr>
            <w:tcW w:w="850" w:type="dxa"/>
          </w:tcPr>
          <w:p w14:paraId="2C53F0BF" w14:textId="77777777" w:rsidR="005B23CC" w:rsidRPr="00484C89" w:rsidRDefault="005B23CC" w:rsidP="00E81D47">
            <w:pPr>
              <w:rPr>
                <w:rFonts w:ascii="宋体" w:cs="宋体"/>
                <w:kern w:val="0"/>
                <w:sz w:val="20"/>
                <w:szCs w:val="20"/>
              </w:rPr>
            </w:pPr>
            <w:r w:rsidRPr="00484C89">
              <w:rPr>
                <w:rFonts w:ascii="宋体" w:cs="宋体" w:hint="eastAsia"/>
                <w:kern w:val="0"/>
                <w:sz w:val="20"/>
                <w:szCs w:val="20"/>
              </w:rPr>
              <w:t>C</w:t>
            </w:r>
            <w:r w:rsidRPr="00484C89">
              <w:rPr>
                <w:rFonts w:ascii="宋体" w:cs="宋体"/>
                <w:kern w:val="0"/>
                <w:sz w:val="20"/>
                <w:szCs w:val="20"/>
              </w:rPr>
              <w:t>(128)</w:t>
            </w:r>
          </w:p>
        </w:tc>
        <w:tc>
          <w:tcPr>
            <w:tcW w:w="567" w:type="dxa"/>
          </w:tcPr>
          <w:p w14:paraId="2B479CA4" w14:textId="77777777" w:rsidR="005B23CC" w:rsidRPr="00484C89" w:rsidRDefault="005B23CC" w:rsidP="00E81D47">
            <w:pPr>
              <w:rPr>
                <w:rFonts w:ascii="宋体" w:cs="宋体"/>
                <w:kern w:val="0"/>
                <w:sz w:val="20"/>
                <w:szCs w:val="20"/>
              </w:rPr>
            </w:pPr>
            <w:r w:rsidRPr="00484C89">
              <w:rPr>
                <w:rFonts w:ascii="宋体" w:cs="宋体" w:hint="eastAsia"/>
                <w:kern w:val="0"/>
                <w:sz w:val="20"/>
                <w:szCs w:val="20"/>
              </w:rPr>
              <w:t>是</w:t>
            </w:r>
          </w:p>
        </w:tc>
        <w:tc>
          <w:tcPr>
            <w:tcW w:w="2635" w:type="dxa"/>
          </w:tcPr>
          <w:p w14:paraId="7550FD77" w14:textId="77777777" w:rsidR="005B23CC" w:rsidRPr="00484C89" w:rsidRDefault="005B23CC" w:rsidP="00E81D47">
            <w:pPr>
              <w:rPr>
                <w:rFonts w:ascii="宋体" w:cs="宋体"/>
                <w:kern w:val="0"/>
                <w:sz w:val="20"/>
                <w:szCs w:val="20"/>
              </w:rPr>
            </w:pPr>
          </w:p>
        </w:tc>
      </w:tr>
      <w:tr w:rsidR="005B23CC" w:rsidRPr="00484C89" w14:paraId="6A6B04AA" w14:textId="77777777" w:rsidTr="00E81D47">
        <w:trPr>
          <w:cantSplit/>
          <w:trHeight w:val="145"/>
        </w:trPr>
        <w:tc>
          <w:tcPr>
            <w:tcW w:w="983" w:type="dxa"/>
            <w:vMerge/>
          </w:tcPr>
          <w:p w14:paraId="338237BF" w14:textId="77777777" w:rsidR="005B23CC" w:rsidRPr="00484C89" w:rsidRDefault="005B23CC" w:rsidP="00E81D47">
            <w:pPr>
              <w:rPr>
                <w:rFonts w:ascii="宋体" w:cs="宋体"/>
                <w:kern w:val="0"/>
                <w:sz w:val="20"/>
                <w:szCs w:val="20"/>
              </w:rPr>
            </w:pPr>
          </w:p>
        </w:tc>
        <w:tc>
          <w:tcPr>
            <w:tcW w:w="2094" w:type="dxa"/>
          </w:tcPr>
          <w:p w14:paraId="25A156EE" w14:textId="77777777" w:rsidR="005B23CC" w:rsidRPr="00484C89" w:rsidRDefault="005B23CC" w:rsidP="00E81D47">
            <w:pPr>
              <w:rPr>
                <w:rFonts w:ascii="宋体" w:cs="宋体"/>
                <w:kern w:val="0"/>
                <w:sz w:val="20"/>
                <w:szCs w:val="20"/>
              </w:rPr>
            </w:pPr>
            <w:r w:rsidRPr="00484C89">
              <w:rPr>
                <w:rFonts w:ascii="宋体" w:cs="宋体"/>
                <w:kern w:val="0"/>
                <w:sz w:val="20"/>
                <w:szCs w:val="20"/>
              </w:rPr>
              <w:t>RETURNURL</w:t>
            </w:r>
          </w:p>
        </w:tc>
        <w:tc>
          <w:tcPr>
            <w:tcW w:w="1851" w:type="dxa"/>
          </w:tcPr>
          <w:p w14:paraId="3990B94F" w14:textId="77777777" w:rsidR="005B23CC" w:rsidRPr="00484C89" w:rsidRDefault="005B23CC" w:rsidP="00E81D47">
            <w:pPr>
              <w:rPr>
                <w:rFonts w:ascii="宋体" w:cs="宋体"/>
                <w:kern w:val="0"/>
                <w:sz w:val="20"/>
                <w:szCs w:val="20"/>
              </w:rPr>
            </w:pPr>
            <w:r w:rsidRPr="00484C89">
              <w:rPr>
                <w:rFonts w:ascii="宋体" w:cs="宋体" w:hint="eastAsia"/>
                <w:kern w:val="0"/>
                <w:sz w:val="20"/>
                <w:szCs w:val="20"/>
              </w:rPr>
              <w:t>返回商户URL</w:t>
            </w:r>
          </w:p>
        </w:tc>
        <w:tc>
          <w:tcPr>
            <w:tcW w:w="850" w:type="dxa"/>
          </w:tcPr>
          <w:p w14:paraId="0021E52B" w14:textId="77777777" w:rsidR="005B23CC" w:rsidRPr="00484C89" w:rsidRDefault="005B23CC" w:rsidP="00484C89">
            <w:pPr>
              <w:rPr>
                <w:rFonts w:ascii="宋体" w:cs="宋体"/>
                <w:kern w:val="0"/>
                <w:sz w:val="20"/>
                <w:szCs w:val="20"/>
              </w:rPr>
            </w:pPr>
            <w:r w:rsidRPr="00484C89">
              <w:rPr>
                <w:rFonts w:ascii="宋体" w:cs="宋体" w:hint="eastAsia"/>
                <w:kern w:val="0"/>
                <w:sz w:val="20"/>
                <w:szCs w:val="20"/>
              </w:rPr>
              <w:t>C(128)</w:t>
            </w:r>
          </w:p>
        </w:tc>
        <w:tc>
          <w:tcPr>
            <w:tcW w:w="567" w:type="dxa"/>
          </w:tcPr>
          <w:p w14:paraId="2F615174" w14:textId="77777777" w:rsidR="005B23CC" w:rsidRPr="00484C89" w:rsidRDefault="005B23CC" w:rsidP="00E81D47">
            <w:pPr>
              <w:rPr>
                <w:rFonts w:ascii="宋体" w:cs="宋体"/>
                <w:kern w:val="0"/>
                <w:sz w:val="20"/>
                <w:szCs w:val="20"/>
              </w:rPr>
            </w:pPr>
            <w:r w:rsidRPr="00484C89">
              <w:rPr>
                <w:rFonts w:ascii="宋体" w:cs="宋体" w:hint="eastAsia"/>
                <w:kern w:val="0"/>
                <w:sz w:val="20"/>
                <w:szCs w:val="20"/>
              </w:rPr>
              <w:t>是</w:t>
            </w:r>
          </w:p>
        </w:tc>
        <w:tc>
          <w:tcPr>
            <w:tcW w:w="2635" w:type="dxa"/>
          </w:tcPr>
          <w:p w14:paraId="437E96C6" w14:textId="77777777" w:rsidR="005B23CC" w:rsidRPr="00484C89" w:rsidRDefault="00746D79" w:rsidP="00E81D47">
            <w:pPr>
              <w:rPr>
                <w:rFonts w:ascii="宋体" w:cs="宋体"/>
                <w:kern w:val="0"/>
                <w:sz w:val="20"/>
                <w:szCs w:val="20"/>
              </w:rPr>
            </w:pPr>
            <w:ins w:id="1984" w:author="wincol" w:date="2016-04-11T12:53:00Z">
              <w:r w:rsidRPr="00012BAC">
                <w:rPr>
                  <w:rFonts w:ascii="宋体" w:cs="宋体" w:hint="eastAsia"/>
                  <w:kern w:val="0"/>
                  <w:sz w:val="20"/>
                  <w:szCs w:val="20"/>
                </w:rPr>
                <w:t>不提供此地址，则客户在我行页面处理完后无法跳转到商户指定页面。</w:t>
              </w:r>
            </w:ins>
          </w:p>
        </w:tc>
      </w:tr>
      <w:tr w:rsidR="005B23CC" w:rsidRPr="00484C89" w14:paraId="0F1D62B9" w14:textId="77777777" w:rsidTr="00E81D47">
        <w:trPr>
          <w:cantSplit/>
          <w:trHeight w:val="145"/>
          <w:ins w:id="1985" w:author="Windows 用户" w:date="2016-03-28T17:55:00Z"/>
        </w:trPr>
        <w:tc>
          <w:tcPr>
            <w:tcW w:w="983" w:type="dxa"/>
            <w:vMerge/>
          </w:tcPr>
          <w:p w14:paraId="269EECB0" w14:textId="77777777" w:rsidR="005B23CC" w:rsidRPr="00484C89" w:rsidRDefault="005B23CC" w:rsidP="00E81D47">
            <w:pPr>
              <w:rPr>
                <w:ins w:id="1986" w:author="Windows 用户" w:date="2016-03-28T17:55:00Z"/>
                <w:rFonts w:ascii="宋体" w:cs="宋体"/>
                <w:kern w:val="0"/>
                <w:sz w:val="20"/>
                <w:szCs w:val="20"/>
              </w:rPr>
            </w:pPr>
          </w:p>
        </w:tc>
        <w:tc>
          <w:tcPr>
            <w:tcW w:w="2094" w:type="dxa"/>
          </w:tcPr>
          <w:p w14:paraId="39EAEA3D" w14:textId="77777777" w:rsidR="005B23CC" w:rsidRPr="00484C89" w:rsidRDefault="005B23CC" w:rsidP="00E81D47">
            <w:pPr>
              <w:rPr>
                <w:ins w:id="1987" w:author="Windows 用户" w:date="2016-03-28T17:55:00Z"/>
                <w:rFonts w:ascii="宋体" w:cs="宋体"/>
                <w:kern w:val="0"/>
                <w:sz w:val="20"/>
                <w:szCs w:val="20"/>
              </w:rPr>
            </w:pPr>
            <w:ins w:id="1988" w:author="Windows 用户" w:date="2016-03-28T17:55:00Z">
              <w:r>
                <w:rPr>
                  <w:rFonts w:ascii="宋体" w:cs="宋体" w:hint="eastAsia"/>
                  <w:kern w:val="0"/>
                  <w:sz w:val="20"/>
                  <w:szCs w:val="20"/>
                </w:rPr>
                <w:t>EXT_FILED1</w:t>
              </w:r>
            </w:ins>
          </w:p>
        </w:tc>
        <w:tc>
          <w:tcPr>
            <w:tcW w:w="1851" w:type="dxa"/>
          </w:tcPr>
          <w:p w14:paraId="0428F8E3" w14:textId="77777777" w:rsidR="005B23CC" w:rsidRPr="00484C89" w:rsidRDefault="005B23CC" w:rsidP="00E81D47">
            <w:pPr>
              <w:rPr>
                <w:ins w:id="1989" w:author="Windows 用户" w:date="2016-03-28T17:55:00Z"/>
                <w:rFonts w:ascii="宋体" w:cs="宋体"/>
                <w:kern w:val="0"/>
                <w:sz w:val="20"/>
                <w:szCs w:val="20"/>
              </w:rPr>
            </w:pPr>
            <w:ins w:id="1990" w:author="Windows 用户" w:date="2016-03-28T17:55:00Z">
              <w:r>
                <w:rPr>
                  <w:rFonts w:ascii="宋体" w:cs="宋体" w:hint="eastAsia"/>
                  <w:kern w:val="0"/>
                  <w:sz w:val="20"/>
                  <w:szCs w:val="20"/>
                </w:rPr>
                <w:t>备用字段1</w:t>
              </w:r>
            </w:ins>
          </w:p>
        </w:tc>
        <w:tc>
          <w:tcPr>
            <w:tcW w:w="850" w:type="dxa"/>
          </w:tcPr>
          <w:p w14:paraId="32E0BDF5" w14:textId="77777777" w:rsidR="005B23CC" w:rsidRPr="00484C89" w:rsidRDefault="005B23CC" w:rsidP="00484C89">
            <w:pPr>
              <w:rPr>
                <w:ins w:id="1991" w:author="Windows 用户" w:date="2016-03-28T17:55:00Z"/>
                <w:rFonts w:ascii="宋体" w:cs="宋体"/>
                <w:kern w:val="0"/>
                <w:sz w:val="20"/>
                <w:szCs w:val="20"/>
              </w:rPr>
            </w:pPr>
            <w:ins w:id="1992" w:author="Windows 用户" w:date="2016-03-28T17:55: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567" w:type="dxa"/>
          </w:tcPr>
          <w:p w14:paraId="72E44142" w14:textId="77777777" w:rsidR="005B23CC" w:rsidRPr="00484C89" w:rsidRDefault="005B23CC" w:rsidP="00E81D47">
            <w:pPr>
              <w:rPr>
                <w:ins w:id="1993" w:author="Windows 用户" w:date="2016-03-28T17:55:00Z"/>
                <w:rFonts w:ascii="宋体" w:cs="宋体"/>
                <w:kern w:val="0"/>
                <w:sz w:val="20"/>
                <w:szCs w:val="20"/>
              </w:rPr>
            </w:pPr>
            <w:ins w:id="1994" w:author="Windows 用户" w:date="2016-03-28T17:55:00Z">
              <w:r>
                <w:rPr>
                  <w:rFonts w:ascii="宋体" w:hAnsi="宋体" w:hint="eastAsia"/>
                </w:rPr>
                <w:t>是</w:t>
              </w:r>
            </w:ins>
          </w:p>
        </w:tc>
        <w:tc>
          <w:tcPr>
            <w:tcW w:w="2635" w:type="dxa"/>
          </w:tcPr>
          <w:p w14:paraId="39A87857" w14:textId="77777777" w:rsidR="005B23CC" w:rsidRPr="00484C89" w:rsidRDefault="005B23CC" w:rsidP="00E81D47">
            <w:pPr>
              <w:rPr>
                <w:ins w:id="1995" w:author="Windows 用户" w:date="2016-03-28T17:55:00Z"/>
                <w:rFonts w:ascii="宋体" w:cs="宋体"/>
                <w:kern w:val="0"/>
                <w:sz w:val="20"/>
                <w:szCs w:val="20"/>
              </w:rPr>
            </w:pPr>
            <w:ins w:id="1996" w:author="Windows 用户" w:date="2016-03-28T17:55:00Z">
              <w:r>
                <w:rPr>
                  <w:rFonts w:ascii="宋体" w:cs="宋体" w:hint="eastAsia"/>
                  <w:kern w:val="0"/>
                  <w:sz w:val="20"/>
                  <w:szCs w:val="20"/>
                </w:rPr>
                <w:t>备用字段1</w:t>
              </w:r>
            </w:ins>
          </w:p>
        </w:tc>
      </w:tr>
      <w:tr w:rsidR="005B23CC" w:rsidRPr="00484C89" w14:paraId="7198A6AF" w14:textId="77777777" w:rsidTr="00E81D47">
        <w:trPr>
          <w:cantSplit/>
          <w:trHeight w:val="145"/>
          <w:ins w:id="1997" w:author="Windows 用户" w:date="2016-03-28T17:55:00Z"/>
        </w:trPr>
        <w:tc>
          <w:tcPr>
            <w:tcW w:w="983" w:type="dxa"/>
            <w:vMerge/>
          </w:tcPr>
          <w:p w14:paraId="756100C3" w14:textId="77777777" w:rsidR="005B23CC" w:rsidRPr="00484C89" w:rsidRDefault="005B23CC" w:rsidP="00E81D47">
            <w:pPr>
              <w:rPr>
                <w:ins w:id="1998" w:author="Windows 用户" w:date="2016-03-28T17:55:00Z"/>
                <w:rFonts w:ascii="宋体" w:cs="宋体"/>
                <w:kern w:val="0"/>
                <w:sz w:val="20"/>
                <w:szCs w:val="20"/>
              </w:rPr>
            </w:pPr>
          </w:p>
        </w:tc>
        <w:tc>
          <w:tcPr>
            <w:tcW w:w="2094" w:type="dxa"/>
          </w:tcPr>
          <w:p w14:paraId="25672377" w14:textId="77777777" w:rsidR="005B23CC" w:rsidRPr="00484C89" w:rsidRDefault="005B23CC" w:rsidP="00E81D47">
            <w:pPr>
              <w:rPr>
                <w:ins w:id="1999" w:author="Windows 用户" w:date="2016-03-28T17:55:00Z"/>
                <w:rFonts w:ascii="宋体" w:cs="宋体"/>
                <w:kern w:val="0"/>
                <w:sz w:val="20"/>
                <w:szCs w:val="20"/>
              </w:rPr>
            </w:pPr>
            <w:ins w:id="2000" w:author="Windows 用户" w:date="2016-03-28T17:55:00Z">
              <w:r>
                <w:rPr>
                  <w:rFonts w:ascii="宋体" w:cs="宋体" w:hint="eastAsia"/>
                  <w:kern w:val="0"/>
                  <w:sz w:val="20"/>
                  <w:szCs w:val="20"/>
                </w:rPr>
                <w:t>EXT_FILED2</w:t>
              </w:r>
            </w:ins>
          </w:p>
        </w:tc>
        <w:tc>
          <w:tcPr>
            <w:tcW w:w="1851" w:type="dxa"/>
          </w:tcPr>
          <w:p w14:paraId="00C851FE" w14:textId="77777777" w:rsidR="005B23CC" w:rsidRPr="00484C89" w:rsidRDefault="005B23CC" w:rsidP="00E81D47">
            <w:pPr>
              <w:rPr>
                <w:ins w:id="2001" w:author="Windows 用户" w:date="2016-03-28T17:55:00Z"/>
                <w:rFonts w:ascii="宋体" w:cs="宋体"/>
                <w:kern w:val="0"/>
                <w:sz w:val="20"/>
                <w:szCs w:val="20"/>
              </w:rPr>
            </w:pPr>
            <w:ins w:id="2002" w:author="Windows 用户" w:date="2016-03-28T17:55:00Z">
              <w:r>
                <w:rPr>
                  <w:rFonts w:ascii="宋体" w:cs="宋体" w:hint="eastAsia"/>
                  <w:kern w:val="0"/>
                  <w:sz w:val="20"/>
                  <w:szCs w:val="20"/>
                </w:rPr>
                <w:t>备用字段2</w:t>
              </w:r>
            </w:ins>
          </w:p>
        </w:tc>
        <w:tc>
          <w:tcPr>
            <w:tcW w:w="850" w:type="dxa"/>
          </w:tcPr>
          <w:p w14:paraId="1FFE34DF" w14:textId="77777777" w:rsidR="005B23CC" w:rsidRPr="00484C89" w:rsidRDefault="005B23CC" w:rsidP="00484C89">
            <w:pPr>
              <w:rPr>
                <w:ins w:id="2003" w:author="Windows 用户" w:date="2016-03-28T17:55:00Z"/>
                <w:rFonts w:ascii="宋体" w:cs="宋体"/>
                <w:kern w:val="0"/>
                <w:sz w:val="20"/>
                <w:szCs w:val="20"/>
              </w:rPr>
            </w:pPr>
            <w:ins w:id="2004" w:author="Windows 用户" w:date="2016-03-28T17:55: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567" w:type="dxa"/>
          </w:tcPr>
          <w:p w14:paraId="763F204F" w14:textId="77777777" w:rsidR="005B23CC" w:rsidRPr="00484C89" w:rsidRDefault="005B23CC" w:rsidP="00E81D47">
            <w:pPr>
              <w:rPr>
                <w:ins w:id="2005" w:author="Windows 用户" w:date="2016-03-28T17:55:00Z"/>
                <w:rFonts w:ascii="宋体" w:cs="宋体"/>
                <w:kern w:val="0"/>
                <w:sz w:val="20"/>
                <w:szCs w:val="20"/>
              </w:rPr>
            </w:pPr>
            <w:ins w:id="2006" w:author="Windows 用户" w:date="2016-03-28T17:55:00Z">
              <w:r>
                <w:rPr>
                  <w:rFonts w:ascii="宋体" w:hAnsi="宋体" w:hint="eastAsia"/>
                </w:rPr>
                <w:t>是</w:t>
              </w:r>
            </w:ins>
          </w:p>
        </w:tc>
        <w:tc>
          <w:tcPr>
            <w:tcW w:w="2635" w:type="dxa"/>
          </w:tcPr>
          <w:p w14:paraId="6EC75F1C" w14:textId="77777777" w:rsidR="005B23CC" w:rsidRPr="00484C89" w:rsidRDefault="005B23CC" w:rsidP="00E81D47">
            <w:pPr>
              <w:rPr>
                <w:ins w:id="2007" w:author="Windows 用户" w:date="2016-03-28T17:55:00Z"/>
                <w:rFonts w:ascii="宋体" w:cs="宋体"/>
                <w:kern w:val="0"/>
                <w:sz w:val="20"/>
                <w:szCs w:val="20"/>
              </w:rPr>
            </w:pPr>
            <w:ins w:id="2008" w:author="Windows 用户" w:date="2016-03-28T17:55:00Z">
              <w:r>
                <w:rPr>
                  <w:rFonts w:ascii="宋体" w:cs="宋体" w:hint="eastAsia"/>
                  <w:kern w:val="0"/>
                  <w:sz w:val="20"/>
                  <w:szCs w:val="20"/>
                </w:rPr>
                <w:t>备用字段2</w:t>
              </w:r>
            </w:ins>
          </w:p>
        </w:tc>
      </w:tr>
      <w:tr w:rsidR="005B23CC" w:rsidRPr="00484C89" w14:paraId="26EA4C7E" w14:textId="77777777" w:rsidTr="00E81D47">
        <w:trPr>
          <w:cantSplit/>
          <w:trHeight w:val="145"/>
          <w:ins w:id="2009" w:author="Windows 用户" w:date="2016-03-28T17:55:00Z"/>
        </w:trPr>
        <w:tc>
          <w:tcPr>
            <w:tcW w:w="983" w:type="dxa"/>
            <w:vMerge/>
          </w:tcPr>
          <w:p w14:paraId="083F8EF9" w14:textId="77777777" w:rsidR="005B23CC" w:rsidRPr="00484C89" w:rsidRDefault="005B23CC" w:rsidP="00E81D47">
            <w:pPr>
              <w:rPr>
                <w:ins w:id="2010" w:author="Windows 用户" w:date="2016-03-28T17:55:00Z"/>
                <w:rFonts w:ascii="宋体" w:cs="宋体"/>
                <w:kern w:val="0"/>
                <w:sz w:val="20"/>
                <w:szCs w:val="20"/>
              </w:rPr>
            </w:pPr>
          </w:p>
        </w:tc>
        <w:tc>
          <w:tcPr>
            <w:tcW w:w="2094" w:type="dxa"/>
          </w:tcPr>
          <w:p w14:paraId="095CA2A1" w14:textId="77777777" w:rsidR="005B23CC" w:rsidRPr="00484C89" w:rsidRDefault="005B23CC" w:rsidP="00E81D47">
            <w:pPr>
              <w:rPr>
                <w:ins w:id="2011" w:author="Windows 用户" w:date="2016-03-28T17:55:00Z"/>
                <w:rFonts w:ascii="宋体" w:cs="宋体"/>
                <w:kern w:val="0"/>
                <w:sz w:val="20"/>
                <w:szCs w:val="20"/>
              </w:rPr>
            </w:pPr>
            <w:ins w:id="2012" w:author="Windows 用户" w:date="2016-03-28T17:55:00Z">
              <w:r>
                <w:rPr>
                  <w:rFonts w:ascii="宋体" w:cs="宋体" w:hint="eastAsia"/>
                  <w:kern w:val="0"/>
                  <w:sz w:val="20"/>
                  <w:szCs w:val="20"/>
                </w:rPr>
                <w:t>EXT_FILED3</w:t>
              </w:r>
            </w:ins>
          </w:p>
        </w:tc>
        <w:tc>
          <w:tcPr>
            <w:tcW w:w="1851" w:type="dxa"/>
          </w:tcPr>
          <w:p w14:paraId="41D7A87F" w14:textId="77777777" w:rsidR="005B23CC" w:rsidRPr="00484C89" w:rsidRDefault="005B23CC" w:rsidP="00E81D47">
            <w:pPr>
              <w:rPr>
                <w:ins w:id="2013" w:author="Windows 用户" w:date="2016-03-28T17:55:00Z"/>
                <w:rFonts w:ascii="宋体" w:cs="宋体"/>
                <w:kern w:val="0"/>
                <w:sz w:val="20"/>
                <w:szCs w:val="20"/>
              </w:rPr>
            </w:pPr>
            <w:ins w:id="2014" w:author="Windows 用户" w:date="2016-03-28T17:55:00Z">
              <w:r>
                <w:rPr>
                  <w:rFonts w:ascii="宋体" w:cs="宋体" w:hint="eastAsia"/>
                  <w:kern w:val="0"/>
                  <w:sz w:val="20"/>
                  <w:szCs w:val="20"/>
                </w:rPr>
                <w:t>备用字段3</w:t>
              </w:r>
            </w:ins>
          </w:p>
        </w:tc>
        <w:tc>
          <w:tcPr>
            <w:tcW w:w="850" w:type="dxa"/>
          </w:tcPr>
          <w:p w14:paraId="0967D7D9" w14:textId="77777777" w:rsidR="005B23CC" w:rsidRPr="00484C89" w:rsidRDefault="005B23CC" w:rsidP="00484C89">
            <w:pPr>
              <w:rPr>
                <w:ins w:id="2015" w:author="Windows 用户" w:date="2016-03-28T17:55:00Z"/>
                <w:rFonts w:ascii="宋体" w:cs="宋体"/>
                <w:kern w:val="0"/>
                <w:sz w:val="20"/>
                <w:szCs w:val="20"/>
              </w:rPr>
            </w:pPr>
            <w:ins w:id="2016" w:author="Windows 用户" w:date="2016-03-28T17:55: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300</w:t>
              </w:r>
              <w:r w:rsidRPr="00A560D3">
                <w:rPr>
                  <w:rFonts w:ascii="宋体" w:cs="宋体"/>
                  <w:kern w:val="0"/>
                  <w:sz w:val="20"/>
                  <w:szCs w:val="20"/>
                </w:rPr>
                <w:t>)</w:t>
              </w:r>
            </w:ins>
          </w:p>
        </w:tc>
        <w:tc>
          <w:tcPr>
            <w:tcW w:w="567" w:type="dxa"/>
          </w:tcPr>
          <w:p w14:paraId="6FD04CC9" w14:textId="77777777" w:rsidR="005B23CC" w:rsidRPr="00484C89" w:rsidRDefault="005B23CC" w:rsidP="00E81D47">
            <w:pPr>
              <w:rPr>
                <w:ins w:id="2017" w:author="Windows 用户" w:date="2016-03-28T17:55:00Z"/>
                <w:rFonts w:ascii="宋体" w:cs="宋体"/>
                <w:kern w:val="0"/>
                <w:sz w:val="20"/>
                <w:szCs w:val="20"/>
              </w:rPr>
            </w:pPr>
            <w:ins w:id="2018" w:author="Windows 用户" w:date="2016-03-28T17:55:00Z">
              <w:r>
                <w:rPr>
                  <w:rFonts w:ascii="宋体" w:hAnsi="宋体" w:hint="eastAsia"/>
                </w:rPr>
                <w:t>是</w:t>
              </w:r>
            </w:ins>
          </w:p>
        </w:tc>
        <w:tc>
          <w:tcPr>
            <w:tcW w:w="2635" w:type="dxa"/>
          </w:tcPr>
          <w:p w14:paraId="251EBAA0" w14:textId="77777777" w:rsidR="005B23CC" w:rsidRPr="00484C89" w:rsidRDefault="005B23CC" w:rsidP="00E81D47">
            <w:pPr>
              <w:rPr>
                <w:ins w:id="2019" w:author="Windows 用户" w:date="2016-03-28T17:55:00Z"/>
                <w:rFonts w:ascii="宋体" w:cs="宋体"/>
                <w:kern w:val="0"/>
                <w:sz w:val="20"/>
                <w:szCs w:val="20"/>
              </w:rPr>
            </w:pPr>
            <w:ins w:id="2020" w:author="Windows 用户" w:date="2016-03-28T17:55:00Z">
              <w:r>
                <w:rPr>
                  <w:rFonts w:ascii="宋体" w:cs="宋体" w:hint="eastAsia"/>
                  <w:kern w:val="0"/>
                  <w:sz w:val="20"/>
                  <w:szCs w:val="20"/>
                </w:rPr>
                <w:t>备用字段3</w:t>
              </w:r>
            </w:ins>
          </w:p>
        </w:tc>
      </w:tr>
    </w:tbl>
    <w:p w14:paraId="05853261" w14:textId="77777777" w:rsidR="00484C89" w:rsidRPr="00484C89" w:rsidRDefault="00484C89" w:rsidP="00484C89">
      <w:pPr>
        <w:rPr>
          <w:rFonts w:ascii="宋体" w:cs="宋体"/>
          <w:kern w:val="0"/>
          <w:sz w:val="20"/>
          <w:szCs w:val="20"/>
        </w:rPr>
      </w:pPr>
    </w:p>
    <w:p w14:paraId="61EA53FB" w14:textId="77777777" w:rsidR="009B6084" w:rsidRPr="00E12057" w:rsidRDefault="009B6084" w:rsidP="0042024B">
      <w:pPr>
        <w:pStyle w:val="3"/>
        <w:rPr>
          <w:ins w:id="2021" w:author="wincol" w:date="2016-05-12T14:59:00Z"/>
        </w:rPr>
      </w:pPr>
      <w:ins w:id="2022" w:author="wincol" w:date="2016-05-12T14:59:00Z">
        <w:r w:rsidRPr="00E12057">
          <w:rPr>
            <w:rFonts w:hint="eastAsia"/>
          </w:rPr>
          <w:t>异步应答</w:t>
        </w:r>
      </w:ins>
    </w:p>
    <w:p w14:paraId="75A4AC7B" w14:textId="77777777" w:rsidR="009B6084" w:rsidRPr="00E12057" w:rsidRDefault="009B6084" w:rsidP="009B6084">
      <w:pPr>
        <w:rPr>
          <w:ins w:id="2023" w:author="wincol" w:date="2016-05-12T14:59:00Z"/>
        </w:rPr>
      </w:pPr>
      <w:ins w:id="2024" w:author="wincol" w:date="2016-05-12T14:59:00Z">
        <w:r>
          <w:rPr>
            <w:rFonts w:hint="eastAsia"/>
          </w:rPr>
          <w:t>银行发起，只有当成功时候才有返回。</w:t>
        </w:r>
      </w:ins>
    </w:p>
    <w:tbl>
      <w:tblPr>
        <w:tblW w:w="7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1"/>
        <w:gridCol w:w="1899"/>
        <w:gridCol w:w="1701"/>
        <w:gridCol w:w="850"/>
        <w:gridCol w:w="709"/>
        <w:gridCol w:w="1861"/>
      </w:tblGrid>
      <w:tr w:rsidR="009B6084" w14:paraId="256C9EF7" w14:textId="77777777" w:rsidTr="00A517BF">
        <w:trPr>
          <w:trHeight w:val="290"/>
          <w:ins w:id="2025" w:author="wincol" w:date="2016-05-12T14:59:00Z"/>
        </w:trPr>
        <w:tc>
          <w:tcPr>
            <w:tcW w:w="761" w:type="dxa"/>
            <w:tcBorders>
              <w:bottom w:val="single" w:sz="4" w:space="0" w:color="auto"/>
            </w:tcBorders>
            <w:shd w:val="clear" w:color="auto" w:fill="C0C0C0"/>
          </w:tcPr>
          <w:p w14:paraId="4979E4E4" w14:textId="77777777" w:rsidR="009B6084" w:rsidRDefault="009B6084" w:rsidP="00A517BF">
            <w:pPr>
              <w:rPr>
                <w:ins w:id="2026" w:author="wincol" w:date="2016-05-12T14:59:00Z"/>
                <w:rFonts w:ascii="宋体" w:hAnsi="宋体"/>
                <w:b/>
                <w:szCs w:val="21"/>
              </w:rPr>
            </w:pPr>
            <w:ins w:id="2027" w:author="wincol" w:date="2016-05-12T14:59:00Z">
              <w:r>
                <w:rPr>
                  <w:rFonts w:ascii="宋体" w:hAnsi="宋体"/>
                  <w:b/>
                  <w:szCs w:val="21"/>
                </w:rPr>
                <w:t>模块</w:t>
              </w:r>
            </w:ins>
          </w:p>
        </w:tc>
        <w:tc>
          <w:tcPr>
            <w:tcW w:w="1899" w:type="dxa"/>
            <w:tcBorders>
              <w:bottom w:val="single" w:sz="4" w:space="0" w:color="auto"/>
            </w:tcBorders>
            <w:shd w:val="clear" w:color="auto" w:fill="C0C0C0"/>
          </w:tcPr>
          <w:p w14:paraId="644EE28E" w14:textId="77777777" w:rsidR="009B6084" w:rsidRDefault="009B6084" w:rsidP="00A517BF">
            <w:pPr>
              <w:rPr>
                <w:ins w:id="2028" w:author="wincol" w:date="2016-05-12T14:59:00Z"/>
                <w:rFonts w:ascii="宋体" w:hAnsi="宋体"/>
                <w:b/>
              </w:rPr>
            </w:pPr>
            <w:ins w:id="2029" w:author="wincol" w:date="2016-05-12T14:59:00Z">
              <w:r>
                <w:rPr>
                  <w:rFonts w:ascii="宋体" w:hAnsi="宋体"/>
                  <w:b/>
                  <w:szCs w:val="21"/>
                </w:rPr>
                <w:t>字段ID</w:t>
              </w:r>
            </w:ins>
          </w:p>
        </w:tc>
        <w:tc>
          <w:tcPr>
            <w:tcW w:w="1701" w:type="dxa"/>
            <w:tcBorders>
              <w:bottom w:val="single" w:sz="4" w:space="0" w:color="auto"/>
            </w:tcBorders>
            <w:shd w:val="clear" w:color="auto" w:fill="C0C0C0"/>
          </w:tcPr>
          <w:p w14:paraId="415658B9" w14:textId="77777777" w:rsidR="009B6084" w:rsidRDefault="009B6084" w:rsidP="00A517BF">
            <w:pPr>
              <w:rPr>
                <w:ins w:id="2030" w:author="wincol" w:date="2016-05-12T14:59:00Z"/>
                <w:rFonts w:ascii="宋体" w:hAnsi="宋体"/>
                <w:b/>
              </w:rPr>
            </w:pPr>
            <w:ins w:id="2031" w:author="wincol" w:date="2016-05-12T14:59:00Z">
              <w:r>
                <w:rPr>
                  <w:rFonts w:ascii="宋体" w:hAnsi="宋体"/>
                  <w:b/>
                  <w:szCs w:val="21"/>
                </w:rPr>
                <w:t>字段名称</w:t>
              </w:r>
            </w:ins>
          </w:p>
        </w:tc>
        <w:tc>
          <w:tcPr>
            <w:tcW w:w="850" w:type="dxa"/>
            <w:tcBorders>
              <w:bottom w:val="single" w:sz="4" w:space="0" w:color="auto"/>
            </w:tcBorders>
            <w:shd w:val="clear" w:color="auto" w:fill="C0C0C0"/>
          </w:tcPr>
          <w:p w14:paraId="289683B4" w14:textId="77777777" w:rsidR="009B6084" w:rsidRDefault="009B6084" w:rsidP="00A517BF">
            <w:pPr>
              <w:rPr>
                <w:ins w:id="2032" w:author="wincol" w:date="2016-05-12T14:59:00Z"/>
                <w:rFonts w:ascii="宋体" w:hAnsi="宋体"/>
                <w:b/>
              </w:rPr>
            </w:pPr>
            <w:ins w:id="2033" w:author="wincol" w:date="2016-05-12T14:59:00Z">
              <w:r>
                <w:rPr>
                  <w:rFonts w:ascii="宋体" w:hAnsi="宋体"/>
                  <w:b/>
                  <w:szCs w:val="21"/>
                </w:rPr>
                <w:t>类型</w:t>
              </w:r>
            </w:ins>
          </w:p>
        </w:tc>
        <w:tc>
          <w:tcPr>
            <w:tcW w:w="709" w:type="dxa"/>
            <w:tcBorders>
              <w:bottom w:val="single" w:sz="4" w:space="0" w:color="auto"/>
            </w:tcBorders>
            <w:shd w:val="clear" w:color="auto" w:fill="C0C0C0"/>
          </w:tcPr>
          <w:p w14:paraId="314769B5" w14:textId="77777777" w:rsidR="009B6084" w:rsidRDefault="009B6084" w:rsidP="00A517BF">
            <w:pPr>
              <w:rPr>
                <w:ins w:id="2034" w:author="wincol" w:date="2016-05-12T14:59:00Z"/>
                <w:rFonts w:ascii="宋体" w:hAnsi="宋体"/>
                <w:b/>
              </w:rPr>
            </w:pPr>
            <w:ins w:id="2035" w:author="wincol" w:date="2016-05-12T14:59:00Z">
              <w:r>
                <w:rPr>
                  <w:rFonts w:ascii="宋体" w:hAnsi="宋体" w:hint="eastAsia"/>
                  <w:b/>
                </w:rPr>
                <w:t>可空</w:t>
              </w:r>
            </w:ins>
          </w:p>
        </w:tc>
        <w:tc>
          <w:tcPr>
            <w:tcW w:w="1861" w:type="dxa"/>
            <w:tcBorders>
              <w:bottom w:val="single" w:sz="4" w:space="0" w:color="auto"/>
            </w:tcBorders>
            <w:shd w:val="clear" w:color="auto" w:fill="C0C0C0"/>
          </w:tcPr>
          <w:p w14:paraId="1BAF0C03" w14:textId="77777777" w:rsidR="009B6084" w:rsidRDefault="009B6084" w:rsidP="00A517BF">
            <w:pPr>
              <w:rPr>
                <w:ins w:id="2036" w:author="wincol" w:date="2016-05-12T14:59:00Z"/>
                <w:rFonts w:ascii="宋体" w:hAnsi="宋体"/>
                <w:b/>
              </w:rPr>
            </w:pPr>
            <w:ins w:id="2037" w:author="wincol" w:date="2016-05-12T14:59:00Z">
              <w:r>
                <w:rPr>
                  <w:rFonts w:ascii="宋体" w:hAnsi="宋体"/>
                  <w:b/>
                </w:rPr>
                <w:t>备注</w:t>
              </w:r>
            </w:ins>
          </w:p>
        </w:tc>
      </w:tr>
      <w:tr w:rsidR="009B6084" w14:paraId="22CACD48" w14:textId="77777777" w:rsidTr="00A517BF">
        <w:trPr>
          <w:cantSplit/>
          <w:trHeight w:val="290"/>
          <w:ins w:id="2038" w:author="wincol" w:date="2016-05-12T14:59:00Z"/>
        </w:trPr>
        <w:tc>
          <w:tcPr>
            <w:tcW w:w="761" w:type="dxa"/>
            <w:vMerge w:val="restart"/>
          </w:tcPr>
          <w:p w14:paraId="531B3555" w14:textId="77777777" w:rsidR="009B6084" w:rsidRDefault="009B6084" w:rsidP="00A517BF">
            <w:pPr>
              <w:jc w:val="center"/>
              <w:rPr>
                <w:ins w:id="2039" w:author="wincol" w:date="2016-05-12T14:59:00Z"/>
                <w:rFonts w:ascii="宋体" w:hAnsi="宋体"/>
              </w:rPr>
            </w:pPr>
            <w:ins w:id="2040" w:author="wincol" w:date="2016-05-12T14:59:00Z">
              <w:r>
                <w:rPr>
                  <w:rFonts w:ascii="宋体" w:hAnsi="宋体" w:hint="eastAsia"/>
                </w:rPr>
                <w:t>BODY</w:t>
              </w:r>
            </w:ins>
          </w:p>
        </w:tc>
        <w:tc>
          <w:tcPr>
            <w:tcW w:w="7020" w:type="dxa"/>
            <w:gridSpan w:val="5"/>
          </w:tcPr>
          <w:p w14:paraId="55D9E248" w14:textId="77777777" w:rsidR="009B6084" w:rsidRDefault="009B6084" w:rsidP="00A517BF">
            <w:pPr>
              <w:rPr>
                <w:ins w:id="2041" w:author="wincol" w:date="2016-05-12T14:59:00Z"/>
                <w:rFonts w:ascii="宋体" w:hAnsi="宋体"/>
              </w:rPr>
            </w:pPr>
          </w:p>
        </w:tc>
      </w:tr>
      <w:tr w:rsidR="009B6084" w14:paraId="6C3140A2" w14:textId="77777777" w:rsidTr="00A517BF">
        <w:trPr>
          <w:cantSplit/>
          <w:trHeight w:val="290"/>
          <w:ins w:id="2042" w:author="wincol" w:date="2016-05-12T14:59:00Z"/>
        </w:trPr>
        <w:tc>
          <w:tcPr>
            <w:tcW w:w="761" w:type="dxa"/>
            <w:vMerge/>
          </w:tcPr>
          <w:p w14:paraId="593216ED" w14:textId="77777777" w:rsidR="009B6084" w:rsidRDefault="009B6084" w:rsidP="00A517BF">
            <w:pPr>
              <w:jc w:val="center"/>
              <w:rPr>
                <w:ins w:id="2043" w:author="wincol" w:date="2016-05-12T14:59:00Z"/>
                <w:rFonts w:ascii="宋体" w:hAnsi="宋体"/>
              </w:rPr>
            </w:pPr>
          </w:p>
        </w:tc>
        <w:tc>
          <w:tcPr>
            <w:tcW w:w="1899" w:type="dxa"/>
          </w:tcPr>
          <w:p w14:paraId="71A65EC8" w14:textId="77777777" w:rsidR="009B6084" w:rsidRPr="00A560D3" w:rsidRDefault="009B6084" w:rsidP="00A517BF">
            <w:pPr>
              <w:autoSpaceDE w:val="0"/>
              <w:autoSpaceDN w:val="0"/>
              <w:adjustRightInd w:val="0"/>
              <w:spacing w:line="267" w:lineRule="exact"/>
              <w:jc w:val="left"/>
              <w:rPr>
                <w:ins w:id="2044" w:author="wincol" w:date="2016-05-12T14:59:00Z"/>
                <w:rFonts w:ascii="宋体" w:cs="宋体"/>
                <w:kern w:val="0"/>
                <w:sz w:val="20"/>
                <w:szCs w:val="20"/>
              </w:rPr>
            </w:pPr>
            <w:ins w:id="2045" w:author="wincol" w:date="2016-05-12T14:59:00Z">
              <w:r w:rsidRPr="00A560D3">
                <w:rPr>
                  <w:rFonts w:ascii="宋体" w:cs="宋体"/>
                  <w:kern w:val="0"/>
                  <w:sz w:val="20"/>
                  <w:szCs w:val="20"/>
                </w:rPr>
                <w:t>MERCHANTID</w:t>
              </w:r>
            </w:ins>
          </w:p>
        </w:tc>
        <w:tc>
          <w:tcPr>
            <w:tcW w:w="1701" w:type="dxa"/>
          </w:tcPr>
          <w:p w14:paraId="168F12F3" w14:textId="77777777" w:rsidR="009B6084" w:rsidRPr="00A560D3" w:rsidRDefault="009B6084" w:rsidP="00A517BF">
            <w:pPr>
              <w:autoSpaceDE w:val="0"/>
              <w:autoSpaceDN w:val="0"/>
              <w:adjustRightInd w:val="0"/>
              <w:spacing w:line="267" w:lineRule="exact"/>
              <w:jc w:val="left"/>
              <w:rPr>
                <w:ins w:id="2046" w:author="wincol" w:date="2016-05-12T14:59:00Z"/>
                <w:rFonts w:ascii="宋体" w:cs="宋体"/>
                <w:kern w:val="0"/>
                <w:sz w:val="20"/>
                <w:szCs w:val="20"/>
              </w:rPr>
            </w:pPr>
            <w:ins w:id="2047" w:author="wincol" w:date="2016-05-12T14:59:00Z">
              <w:r w:rsidRPr="00A560D3">
                <w:rPr>
                  <w:rFonts w:ascii="宋体" w:cs="宋体" w:hint="eastAsia"/>
                  <w:kern w:val="0"/>
                  <w:sz w:val="20"/>
                  <w:szCs w:val="20"/>
                </w:rPr>
                <w:t>商户唯一标识</w:t>
              </w:r>
            </w:ins>
          </w:p>
        </w:tc>
        <w:tc>
          <w:tcPr>
            <w:tcW w:w="850" w:type="dxa"/>
          </w:tcPr>
          <w:p w14:paraId="09D6A429" w14:textId="77777777" w:rsidR="009B6084" w:rsidRPr="00A560D3" w:rsidRDefault="009B6084" w:rsidP="00A517BF">
            <w:pPr>
              <w:autoSpaceDE w:val="0"/>
              <w:autoSpaceDN w:val="0"/>
              <w:adjustRightInd w:val="0"/>
              <w:spacing w:line="267" w:lineRule="exact"/>
              <w:jc w:val="left"/>
              <w:rPr>
                <w:ins w:id="2048" w:author="wincol" w:date="2016-05-12T14:59:00Z"/>
                <w:rFonts w:ascii="宋体" w:cs="宋体"/>
                <w:kern w:val="0"/>
                <w:sz w:val="20"/>
                <w:szCs w:val="20"/>
              </w:rPr>
            </w:pPr>
            <w:ins w:id="2049" w:author="wincol" w:date="2016-05-12T14:59:00Z">
              <w:r>
                <w:rPr>
                  <w:rFonts w:ascii="宋体" w:cs="宋体" w:hint="eastAsia"/>
                  <w:kern w:val="0"/>
                  <w:sz w:val="20"/>
                  <w:szCs w:val="20"/>
                </w:rPr>
                <w:t>C</w:t>
              </w:r>
              <w:r w:rsidRPr="00A560D3">
                <w:rPr>
                  <w:rFonts w:ascii="宋体" w:cs="宋体"/>
                  <w:kern w:val="0"/>
                  <w:sz w:val="20"/>
                  <w:szCs w:val="20"/>
                </w:rPr>
                <w:t>(32)</w:t>
              </w:r>
            </w:ins>
          </w:p>
        </w:tc>
        <w:tc>
          <w:tcPr>
            <w:tcW w:w="709" w:type="dxa"/>
          </w:tcPr>
          <w:p w14:paraId="0A646EFF" w14:textId="77777777" w:rsidR="009B6084" w:rsidRPr="00A560D3" w:rsidRDefault="009B6084" w:rsidP="00A517BF">
            <w:pPr>
              <w:autoSpaceDE w:val="0"/>
              <w:autoSpaceDN w:val="0"/>
              <w:adjustRightInd w:val="0"/>
              <w:spacing w:line="267" w:lineRule="exact"/>
              <w:jc w:val="left"/>
              <w:rPr>
                <w:ins w:id="2050" w:author="wincol" w:date="2016-05-12T14:59:00Z"/>
                <w:rFonts w:ascii="宋体" w:cs="宋体"/>
                <w:kern w:val="0"/>
                <w:sz w:val="20"/>
                <w:szCs w:val="20"/>
              </w:rPr>
            </w:pPr>
            <w:ins w:id="2051" w:author="wincol" w:date="2016-05-12T14:59:00Z">
              <w:r>
                <w:rPr>
                  <w:rFonts w:ascii="宋体" w:cs="宋体" w:hint="eastAsia"/>
                  <w:kern w:val="0"/>
                  <w:sz w:val="20"/>
                  <w:szCs w:val="20"/>
                </w:rPr>
                <w:t>否</w:t>
              </w:r>
            </w:ins>
          </w:p>
        </w:tc>
        <w:tc>
          <w:tcPr>
            <w:tcW w:w="1861" w:type="dxa"/>
          </w:tcPr>
          <w:p w14:paraId="4A02E5A8" w14:textId="77777777" w:rsidR="009B6084" w:rsidRPr="00A560D3" w:rsidRDefault="009B6084" w:rsidP="00A517BF">
            <w:pPr>
              <w:autoSpaceDE w:val="0"/>
              <w:autoSpaceDN w:val="0"/>
              <w:adjustRightInd w:val="0"/>
              <w:spacing w:line="267" w:lineRule="exact"/>
              <w:jc w:val="left"/>
              <w:rPr>
                <w:ins w:id="2052" w:author="wincol" w:date="2016-05-12T14:59:00Z"/>
                <w:rFonts w:ascii="宋体" w:cs="宋体"/>
                <w:kern w:val="0"/>
                <w:sz w:val="20"/>
                <w:szCs w:val="20"/>
              </w:rPr>
            </w:pPr>
            <w:ins w:id="2053" w:author="wincol" w:date="2016-05-12T14:59:00Z">
              <w:r w:rsidRPr="00A560D3">
                <w:rPr>
                  <w:rFonts w:ascii="宋体" w:cs="宋体" w:hint="eastAsia"/>
                  <w:kern w:val="0"/>
                  <w:sz w:val="20"/>
                  <w:szCs w:val="20"/>
                </w:rPr>
                <w:t>银行统一提供</w:t>
              </w:r>
            </w:ins>
          </w:p>
        </w:tc>
      </w:tr>
      <w:tr w:rsidR="009B6084" w14:paraId="2747DE9C" w14:textId="77777777" w:rsidTr="00A517BF">
        <w:trPr>
          <w:cantSplit/>
          <w:trHeight w:val="290"/>
          <w:ins w:id="2054" w:author="wincol" w:date="2016-05-12T14:59:00Z"/>
        </w:trPr>
        <w:tc>
          <w:tcPr>
            <w:tcW w:w="761" w:type="dxa"/>
            <w:vMerge/>
          </w:tcPr>
          <w:p w14:paraId="3889888E" w14:textId="77777777" w:rsidR="009B6084" w:rsidRDefault="009B6084" w:rsidP="00A517BF">
            <w:pPr>
              <w:jc w:val="center"/>
              <w:rPr>
                <w:ins w:id="2055" w:author="wincol" w:date="2016-05-12T14:59:00Z"/>
                <w:rFonts w:ascii="宋体" w:hAnsi="宋体"/>
              </w:rPr>
            </w:pPr>
          </w:p>
        </w:tc>
        <w:tc>
          <w:tcPr>
            <w:tcW w:w="1899" w:type="dxa"/>
          </w:tcPr>
          <w:p w14:paraId="0F487340" w14:textId="77777777" w:rsidR="009B6084" w:rsidRPr="00A560D3" w:rsidRDefault="009B6084" w:rsidP="00A517BF">
            <w:pPr>
              <w:autoSpaceDE w:val="0"/>
              <w:autoSpaceDN w:val="0"/>
              <w:adjustRightInd w:val="0"/>
              <w:spacing w:line="267" w:lineRule="exact"/>
              <w:jc w:val="left"/>
              <w:rPr>
                <w:ins w:id="2056" w:author="wincol" w:date="2016-05-12T14:59:00Z"/>
                <w:rFonts w:ascii="宋体" w:cs="宋体"/>
                <w:kern w:val="0"/>
                <w:sz w:val="20"/>
                <w:szCs w:val="20"/>
              </w:rPr>
            </w:pPr>
            <w:ins w:id="2057" w:author="wincol" w:date="2016-05-12T14:59:00Z">
              <w:r w:rsidRPr="00A560D3">
                <w:rPr>
                  <w:rFonts w:ascii="宋体" w:cs="宋体"/>
                  <w:kern w:val="0"/>
                  <w:sz w:val="20"/>
                  <w:szCs w:val="20"/>
                </w:rPr>
                <w:t>BANKID</w:t>
              </w:r>
            </w:ins>
          </w:p>
        </w:tc>
        <w:tc>
          <w:tcPr>
            <w:tcW w:w="1701" w:type="dxa"/>
          </w:tcPr>
          <w:p w14:paraId="697A128C" w14:textId="77777777" w:rsidR="009B6084" w:rsidRPr="00A560D3" w:rsidRDefault="009B6084" w:rsidP="00A517BF">
            <w:pPr>
              <w:autoSpaceDE w:val="0"/>
              <w:autoSpaceDN w:val="0"/>
              <w:adjustRightInd w:val="0"/>
              <w:spacing w:line="267" w:lineRule="exact"/>
              <w:jc w:val="left"/>
              <w:rPr>
                <w:ins w:id="2058" w:author="wincol" w:date="2016-05-12T14:59:00Z"/>
                <w:rFonts w:ascii="宋体" w:cs="宋体"/>
                <w:kern w:val="0"/>
                <w:sz w:val="20"/>
                <w:szCs w:val="20"/>
              </w:rPr>
            </w:pPr>
            <w:ins w:id="2059" w:author="wincol" w:date="2016-05-12T14:59:00Z">
              <w:r>
                <w:rPr>
                  <w:rFonts w:ascii="宋体" w:cs="宋体" w:hint="eastAsia"/>
                  <w:kern w:val="0"/>
                  <w:sz w:val="20"/>
                  <w:szCs w:val="20"/>
                </w:rPr>
                <w:t>银行标识</w:t>
              </w:r>
            </w:ins>
          </w:p>
        </w:tc>
        <w:tc>
          <w:tcPr>
            <w:tcW w:w="850" w:type="dxa"/>
          </w:tcPr>
          <w:p w14:paraId="0B267CD3" w14:textId="77777777" w:rsidR="009B6084" w:rsidRPr="00A560D3" w:rsidRDefault="009B6084" w:rsidP="00A517BF">
            <w:pPr>
              <w:autoSpaceDE w:val="0"/>
              <w:autoSpaceDN w:val="0"/>
              <w:adjustRightInd w:val="0"/>
              <w:spacing w:line="267" w:lineRule="exact"/>
              <w:jc w:val="left"/>
              <w:rPr>
                <w:ins w:id="2060" w:author="wincol" w:date="2016-05-12T14:59:00Z"/>
                <w:rFonts w:ascii="宋体" w:cs="宋体"/>
                <w:kern w:val="0"/>
                <w:sz w:val="20"/>
                <w:szCs w:val="20"/>
              </w:rPr>
            </w:pPr>
            <w:ins w:id="2061" w:author="wincol" w:date="2016-05-12T14:59: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6</w:t>
              </w:r>
              <w:r w:rsidRPr="00A560D3">
                <w:rPr>
                  <w:rFonts w:ascii="宋体" w:cs="宋体"/>
                  <w:kern w:val="0"/>
                  <w:sz w:val="20"/>
                  <w:szCs w:val="20"/>
                </w:rPr>
                <w:t>)</w:t>
              </w:r>
            </w:ins>
          </w:p>
        </w:tc>
        <w:tc>
          <w:tcPr>
            <w:tcW w:w="709" w:type="dxa"/>
          </w:tcPr>
          <w:p w14:paraId="5E8F56B5" w14:textId="77777777" w:rsidR="009B6084" w:rsidRPr="00A560D3" w:rsidRDefault="009B6084" w:rsidP="00A517BF">
            <w:pPr>
              <w:autoSpaceDE w:val="0"/>
              <w:autoSpaceDN w:val="0"/>
              <w:adjustRightInd w:val="0"/>
              <w:spacing w:line="267" w:lineRule="exact"/>
              <w:jc w:val="left"/>
              <w:rPr>
                <w:ins w:id="2062" w:author="wincol" w:date="2016-05-12T14:59:00Z"/>
                <w:rFonts w:ascii="宋体" w:cs="宋体"/>
                <w:kern w:val="0"/>
                <w:sz w:val="20"/>
                <w:szCs w:val="20"/>
              </w:rPr>
            </w:pPr>
            <w:ins w:id="2063" w:author="wincol" w:date="2016-05-12T14:59:00Z">
              <w:r>
                <w:rPr>
                  <w:rFonts w:ascii="宋体" w:cs="宋体" w:hint="eastAsia"/>
                  <w:kern w:val="0"/>
                  <w:sz w:val="20"/>
                  <w:szCs w:val="20"/>
                </w:rPr>
                <w:t>否</w:t>
              </w:r>
            </w:ins>
          </w:p>
        </w:tc>
        <w:tc>
          <w:tcPr>
            <w:tcW w:w="1861" w:type="dxa"/>
          </w:tcPr>
          <w:p w14:paraId="3BFE5677" w14:textId="77777777" w:rsidR="009B6084" w:rsidRPr="00A560D3" w:rsidRDefault="009B6084" w:rsidP="00A517BF">
            <w:pPr>
              <w:autoSpaceDE w:val="0"/>
              <w:autoSpaceDN w:val="0"/>
              <w:adjustRightInd w:val="0"/>
              <w:spacing w:line="267" w:lineRule="exact"/>
              <w:jc w:val="left"/>
              <w:rPr>
                <w:ins w:id="2064" w:author="wincol" w:date="2016-05-12T14:59:00Z"/>
                <w:rFonts w:ascii="宋体" w:cs="宋体"/>
                <w:kern w:val="0"/>
                <w:sz w:val="20"/>
                <w:szCs w:val="20"/>
              </w:rPr>
            </w:pPr>
            <w:ins w:id="2065" w:author="wincol" w:date="2016-05-12T14:59:00Z">
              <w:r w:rsidRPr="00A560D3">
                <w:rPr>
                  <w:rFonts w:ascii="宋体" w:cs="宋体" w:hint="eastAsia"/>
                  <w:kern w:val="0"/>
                  <w:sz w:val="20"/>
                  <w:szCs w:val="20"/>
                </w:rPr>
                <w:t>固定值：</w:t>
              </w:r>
              <w:r w:rsidRPr="00A560D3">
                <w:rPr>
                  <w:rFonts w:ascii="宋体" w:cs="宋体"/>
                  <w:kern w:val="0"/>
                  <w:sz w:val="20"/>
                  <w:szCs w:val="20"/>
                </w:rPr>
                <w:t>GHB</w:t>
              </w:r>
            </w:ins>
          </w:p>
        </w:tc>
      </w:tr>
      <w:tr w:rsidR="009B6084" w14:paraId="1930AF99" w14:textId="77777777" w:rsidTr="00A517BF">
        <w:trPr>
          <w:cantSplit/>
          <w:trHeight w:val="290"/>
          <w:ins w:id="2066" w:author="wincol" w:date="2016-05-12T14:59:00Z"/>
        </w:trPr>
        <w:tc>
          <w:tcPr>
            <w:tcW w:w="761" w:type="dxa"/>
            <w:vMerge/>
          </w:tcPr>
          <w:p w14:paraId="0B33D62D" w14:textId="77777777" w:rsidR="009B6084" w:rsidRDefault="009B6084" w:rsidP="00A517BF">
            <w:pPr>
              <w:jc w:val="center"/>
              <w:rPr>
                <w:ins w:id="2067" w:author="wincol" w:date="2016-05-12T14:59:00Z"/>
                <w:rFonts w:ascii="宋体" w:hAnsi="宋体"/>
              </w:rPr>
            </w:pPr>
          </w:p>
        </w:tc>
        <w:tc>
          <w:tcPr>
            <w:tcW w:w="1899" w:type="dxa"/>
          </w:tcPr>
          <w:p w14:paraId="5EAC251B" w14:textId="77777777" w:rsidR="009B6084" w:rsidRPr="00A560D3" w:rsidRDefault="009B6084" w:rsidP="00A517BF">
            <w:pPr>
              <w:autoSpaceDE w:val="0"/>
              <w:autoSpaceDN w:val="0"/>
              <w:adjustRightInd w:val="0"/>
              <w:spacing w:line="267" w:lineRule="exact"/>
              <w:jc w:val="left"/>
              <w:rPr>
                <w:ins w:id="2068" w:author="wincol" w:date="2016-05-12T14:59:00Z"/>
                <w:rFonts w:ascii="宋体" w:cs="宋体"/>
                <w:kern w:val="0"/>
                <w:sz w:val="20"/>
                <w:szCs w:val="20"/>
              </w:rPr>
            </w:pPr>
            <w:ins w:id="2069" w:author="wincol" w:date="2016-05-12T14:59:00Z">
              <w:r w:rsidRPr="00A560D3">
                <w:rPr>
                  <w:rFonts w:ascii="宋体" w:cs="宋体"/>
                  <w:kern w:val="0"/>
                  <w:sz w:val="20"/>
                  <w:szCs w:val="20"/>
                </w:rPr>
                <w:t>TRANSCODE</w:t>
              </w:r>
            </w:ins>
          </w:p>
        </w:tc>
        <w:tc>
          <w:tcPr>
            <w:tcW w:w="1701" w:type="dxa"/>
          </w:tcPr>
          <w:p w14:paraId="0D1875D2" w14:textId="77777777" w:rsidR="009B6084" w:rsidRDefault="009B6084" w:rsidP="00A517BF">
            <w:pPr>
              <w:autoSpaceDE w:val="0"/>
              <w:autoSpaceDN w:val="0"/>
              <w:adjustRightInd w:val="0"/>
              <w:spacing w:line="267" w:lineRule="exact"/>
              <w:jc w:val="left"/>
              <w:rPr>
                <w:ins w:id="2070" w:author="wincol" w:date="2016-05-12T14:59:00Z"/>
                <w:rFonts w:ascii="宋体" w:cs="宋体"/>
                <w:kern w:val="0"/>
                <w:sz w:val="20"/>
                <w:szCs w:val="20"/>
              </w:rPr>
            </w:pPr>
            <w:ins w:id="2071" w:author="wincol" w:date="2016-05-12T14:59:00Z">
              <w:r w:rsidRPr="00A560D3">
                <w:rPr>
                  <w:rFonts w:ascii="宋体" w:cs="宋体" w:hint="eastAsia"/>
                  <w:kern w:val="0"/>
                  <w:sz w:val="20"/>
                  <w:szCs w:val="20"/>
                </w:rPr>
                <w:t>交易码</w:t>
              </w:r>
            </w:ins>
          </w:p>
        </w:tc>
        <w:tc>
          <w:tcPr>
            <w:tcW w:w="850" w:type="dxa"/>
          </w:tcPr>
          <w:p w14:paraId="7E6CBA2C" w14:textId="77777777" w:rsidR="009B6084" w:rsidRDefault="009B6084" w:rsidP="00A517BF">
            <w:pPr>
              <w:autoSpaceDE w:val="0"/>
              <w:autoSpaceDN w:val="0"/>
              <w:adjustRightInd w:val="0"/>
              <w:spacing w:line="267" w:lineRule="exact"/>
              <w:jc w:val="left"/>
              <w:rPr>
                <w:ins w:id="2072" w:author="wincol" w:date="2016-05-12T14:59:00Z"/>
                <w:rFonts w:ascii="宋体" w:cs="宋体"/>
                <w:kern w:val="0"/>
                <w:sz w:val="20"/>
                <w:szCs w:val="20"/>
              </w:rPr>
            </w:pPr>
            <w:ins w:id="2073" w:author="wincol" w:date="2016-05-12T14:59: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60</w:t>
              </w:r>
              <w:r w:rsidRPr="00A560D3">
                <w:rPr>
                  <w:rFonts w:ascii="宋体" w:cs="宋体"/>
                  <w:kern w:val="0"/>
                  <w:sz w:val="20"/>
                  <w:szCs w:val="20"/>
                </w:rPr>
                <w:t>)</w:t>
              </w:r>
            </w:ins>
          </w:p>
        </w:tc>
        <w:tc>
          <w:tcPr>
            <w:tcW w:w="709" w:type="dxa"/>
          </w:tcPr>
          <w:p w14:paraId="2C2F35BA" w14:textId="77777777" w:rsidR="009B6084" w:rsidRDefault="009B6084" w:rsidP="00A517BF">
            <w:pPr>
              <w:autoSpaceDE w:val="0"/>
              <w:autoSpaceDN w:val="0"/>
              <w:adjustRightInd w:val="0"/>
              <w:spacing w:line="267" w:lineRule="exact"/>
              <w:jc w:val="left"/>
              <w:rPr>
                <w:ins w:id="2074" w:author="wincol" w:date="2016-05-12T14:59:00Z"/>
                <w:rFonts w:ascii="宋体" w:cs="宋体"/>
                <w:kern w:val="0"/>
                <w:sz w:val="20"/>
                <w:szCs w:val="20"/>
              </w:rPr>
            </w:pPr>
            <w:ins w:id="2075" w:author="wincol" w:date="2016-05-12T14:59:00Z">
              <w:r w:rsidRPr="000F2CC0">
                <w:rPr>
                  <w:rFonts w:ascii="宋体" w:cs="宋体" w:hint="eastAsia"/>
                  <w:kern w:val="0"/>
                  <w:sz w:val="20"/>
                  <w:szCs w:val="20"/>
                </w:rPr>
                <w:t>否</w:t>
              </w:r>
            </w:ins>
          </w:p>
        </w:tc>
        <w:tc>
          <w:tcPr>
            <w:tcW w:w="1861" w:type="dxa"/>
          </w:tcPr>
          <w:p w14:paraId="2A2CF145" w14:textId="77777777" w:rsidR="009B6084" w:rsidRPr="00A560D3" w:rsidRDefault="009B6084" w:rsidP="00A517BF">
            <w:pPr>
              <w:autoSpaceDE w:val="0"/>
              <w:autoSpaceDN w:val="0"/>
              <w:adjustRightInd w:val="0"/>
              <w:spacing w:line="267" w:lineRule="exact"/>
              <w:jc w:val="left"/>
              <w:rPr>
                <w:ins w:id="2076" w:author="wincol" w:date="2016-05-12T14:59:00Z"/>
                <w:rFonts w:ascii="宋体" w:cs="宋体"/>
                <w:kern w:val="0"/>
                <w:sz w:val="20"/>
                <w:szCs w:val="20"/>
              </w:rPr>
            </w:pPr>
            <w:ins w:id="2077" w:author="wincol" w:date="2016-05-12T15:00:00Z">
              <w:r>
                <w:rPr>
                  <w:rFonts w:ascii="宋体" w:cs="宋体" w:hint="eastAsia"/>
                  <w:kern w:val="0"/>
                  <w:sz w:val="20"/>
                  <w:szCs w:val="20"/>
                </w:rPr>
                <w:t>OGWR0004</w:t>
              </w:r>
            </w:ins>
          </w:p>
        </w:tc>
      </w:tr>
      <w:tr w:rsidR="009B6084" w14:paraId="58C65A8D" w14:textId="77777777" w:rsidTr="00A517BF">
        <w:trPr>
          <w:cantSplit/>
          <w:trHeight w:val="290"/>
          <w:ins w:id="2078" w:author="wincol" w:date="2016-05-12T14:59:00Z"/>
        </w:trPr>
        <w:tc>
          <w:tcPr>
            <w:tcW w:w="761" w:type="dxa"/>
            <w:vMerge/>
          </w:tcPr>
          <w:p w14:paraId="7BCD37A7" w14:textId="77777777" w:rsidR="009B6084" w:rsidRDefault="009B6084" w:rsidP="00A517BF">
            <w:pPr>
              <w:jc w:val="center"/>
              <w:rPr>
                <w:ins w:id="2079" w:author="wincol" w:date="2016-05-12T14:59:00Z"/>
                <w:rFonts w:ascii="宋体" w:hAnsi="宋体"/>
              </w:rPr>
            </w:pPr>
          </w:p>
        </w:tc>
        <w:tc>
          <w:tcPr>
            <w:tcW w:w="7020" w:type="dxa"/>
            <w:gridSpan w:val="5"/>
          </w:tcPr>
          <w:p w14:paraId="0ADCEEEB" w14:textId="77777777" w:rsidR="009B6084" w:rsidRPr="00EA7B55" w:rsidRDefault="009B6084" w:rsidP="00A517BF">
            <w:pPr>
              <w:autoSpaceDE w:val="0"/>
              <w:autoSpaceDN w:val="0"/>
              <w:adjustRightInd w:val="0"/>
              <w:spacing w:line="267" w:lineRule="exact"/>
              <w:jc w:val="left"/>
              <w:rPr>
                <w:ins w:id="2080" w:author="wincol" w:date="2016-05-12T14:59:00Z"/>
                <w:rFonts w:ascii="宋体" w:cs="宋体"/>
                <w:kern w:val="0"/>
                <w:sz w:val="20"/>
                <w:szCs w:val="20"/>
              </w:rPr>
            </w:pPr>
            <w:ins w:id="2081" w:author="wincol" w:date="2016-05-12T14:59:00Z">
              <w:r w:rsidRPr="00A710BB">
                <w:rPr>
                  <w:rFonts w:ascii="宋体" w:cs="宋体" w:hint="eastAsia"/>
                  <w:kern w:val="0"/>
                  <w:sz w:val="20"/>
                  <w:szCs w:val="20"/>
                </w:rPr>
                <w:t>数据</w:t>
              </w:r>
              <w:r>
                <w:rPr>
                  <w:rFonts w:ascii="宋体" w:cs="宋体" w:hint="eastAsia"/>
                  <w:kern w:val="0"/>
                  <w:sz w:val="20"/>
                  <w:szCs w:val="20"/>
                </w:rPr>
                <w:t>加密</w:t>
              </w:r>
              <w:r w:rsidRPr="00A710BB">
                <w:rPr>
                  <w:rFonts w:ascii="宋体" w:cs="宋体" w:hint="eastAsia"/>
                  <w:kern w:val="0"/>
                  <w:sz w:val="20"/>
                  <w:szCs w:val="20"/>
                </w:rPr>
                <w:t>域</w:t>
              </w:r>
              <w:r>
                <w:rPr>
                  <w:rFonts w:ascii="宋体" w:cs="宋体" w:hint="eastAsia"/>
                  <w:kern w:val="0"/>
                  <w:sz w:val="20"/>
                  <w:szCs w:val="20"/>
                </w:rPr>
                <w:t>都放到</w:t>
              </w:r>
              <w:r w:rsidRPr="00FC1B2B">
                <w:rPr>
                  <w:rFonts w:ascii="宋体" w:cs="宋体"/>
                  <w:kern w:val="0"/>
                  <w:sz w:val="20"/>
                  <w:szCs w:val="20"/>
                </w:rPr>
                <w:t>XMLPARA</w:t>
              </w:r>
              <w:r w:rsidRPr="00FC1B2B">
                <w:rPr>
                  <w:rFonts w:ascii="宋体" w:cs="宋体" w:hint="eastAsia"/>
                  <w:kern w:val="0"/>
                  <w:sz w:val="20"/>
                  <w:szCs w:val="20"/>
                </w:rPr>
                <w:t>里面</w:t>
              </w:r>
            </w:ins>
          </w:p>
        </w:tc>
      </w:tr>
      <w:tr w:rsidR="009B6084" w14:paraId="54BAC28E" w14:textId="77777777" w:rsidTr="00A517BF">
        <w:trPr>
          <w:cantSplit/>
          <w:trHeight w:val="139"/>
          <w:ins w:id="2082" w:author="wincol" w:date="2016-05-12T14:59:00Z"/>
        </w:trPr>
        <w:tc>
          <w:tcPr>
            <w:tcW w:w="761" w:type="dxa"/>
            <w:vMerge/>
          </w:tcPr>
          <w:p w14:paraId="4C8CC15E" w14:textId="77777777" w:rsidR="009B6084" w:rsidRDefault="009B6084" w:rsidP="00A517BF">
            <w:pPr>
              <w:rPr>
                <w:ins w:id="2083" w:author="wincol" w:date="2016-05-12T14:59:00Z"/>
                <w:rFonts w:ascii="宋体" w:hAnsi="宋体"/>
              </w:rPr>
            </w:pPr>
          </w:p>
        </w:tc>
        <w:tc>
          <w:tcPr>
            <w:tcW w:w="1899" w:type="dxa"/>
          </w:tcPr>
          <w:p w14:paraId="4EE30D70" w14:textId="77777777" w:rsidR="009B6084" w:rsidRPr="00A560D3" w:rsidRDefault="009B6084" w:rsidP="00A517BF">
            <w:pPr>
              <w:autoSpaceDE w:val="0"/>
              <w:autoSpaceDN w:val="0"/>
              <w:adjustRightInd w:val="0"/>
              <w:spacing w:line="267" w:lineRule="exact"/>
              <w:jc w:val="left"/>
              <w:rPr>
                <w:ins w:id="2084" w:author="wincol" w:date="2016-05-12T14:59:00Z"/>
                <w:rFonts w:ascii="宋体" w:cs="宋体"/>
                <w:kern w:val="0"/>
                <w:sz w:val="20"/>
                <w:szCs w:val="20"/>
              </w:rPr>
            </w:pPr>
            <w:ins w:id="2085" w:author="wincol" w:date="2016-05-12T14:59:00Z">
              <w:r w:rsidRPr="00A560D3">
                <w:rPr>
                  <w:rFonts w:ascii="宋体" w:cs="宋体"/>
                  <w:kern w:val="0"/>
                  <w:sz w:val="20"/>
                  <w:szCs w:val="20"/>
                </w:rPr>
                <w:t>OLDREQSEQNO</w:t>
              </w:r>
            </w:ins>
          </w:p>
        </w:tc>
        <w:tc>
          <w:tcPr>
            <w:tcW w:w="1701" w:type="dxa"/>
          </w:tcPr>
          <w:p w14:paraId="778756CE" w14:textId="77777777" w:rsidR="009B6084" w:rsidRPr="00A560D3" w:rsidRDefault="009B6084" w:rsidP="00A517BF">
            <w:pPr>
              <w:autoSpaceDE w:val="0"/>
              <w:autoSpaceDN w:val="0"/>
              <w:adjustRightInd w:val="0"/>
              <w:spacing w:line="281" w:lineRule="exact"/>
              <w:ind w:left="108"/>
              <w:jc w:val="left"/>
              <w:rPr>
                <w:ins w:id="2086" w:author="wincol" w:date="2016-05-12T14:59:00Z"/>
                <w:rFonts w:ascii="宋体" w:cs="宋体"/>
                <w:kern w:val="0"/>
                <w:sz w:val="20"/>
                <w:szCs w:val="20"/>
              </w:rPr>
            </w:pPr>
            <w:ins w:id="2087" w:author="wincol" w:date="2016-05-12T14:59:00Z">
              <w:r w:rsidRPr="00A560D3">
                <w:rPr>
                  <w:rFonts w:ascii="宋体" w:cs="宋体" w:hint="eastAsia"/>
                  <w:kern w:val="0"/>
                  <w:sz w:val="20"/>
                  <w:szCs w:val="20"/>
                </w:rPr>
                <w:t>原交易流水号</w:t>
              </w:r>
            </w:ins>
          </w:p>
        </w:tc>
        <w:tc>
          <w:tcPr>
            <w:tcW w:w="850" w:type="dxa"/>
          </w:tcPr>
          <w:p w14:paraId="1E1A03DD" w14:textId="77777777" w:rsidR="009B6084" w:rsidRDefault="009B6084" w:rsidP="001C524E">
            <w:pPr>
              <w:autoSpaceDE w:val="0"/>
              <w:autoSpaceDN w:val="0"/>
              <w:adjustRightInd w:val="0"/>
              <w:spacing w:line="281" w:lineRule="exact"/>
              <w:jc w:val="left"/>
              <w:rPr>
                <w:ins w:id="2088" w:author="wincol" w:date="2016-05-12T14:59:00Z"/>
                <w:rFonts w:ascii="宋体" w:cs="宋体"/>
                <w:kern w:val="0"/>
                <w:sz w:val="20"/>
                <w:szCs w:val="20"/>
              </w:rPr>
            </w:pPr>
            <w:ins w:id="2089" w:author="wincol" w:date="2016-05-12T14:59:00Z">
              <w:r>
                <w:rPr>
                  <w:rFonts w:ascii="宋体" w:cs="宋体" w:hint="eastAsia"/>
                  <w:kern w:val="0"/>
                  <w:sz w:val="20"/>
                  <w:szCs w:val="20"/>
                </w:rPr>
                <w:t>C</w:t>
              </w:r>
              <w:r w:rsidRPr="00A560D3">
                <w:rPr>
                  <w:rFonts w:ascii="宋体" w:cs="宋体"/>
                  <w:kern w:val="0"/>
                  <w:sz w:val="20"/>
                  <w:szCs w:val="20"/>
                </w:rPr>
                <w:t>(</w:t>
              </w:r>
            </w:ins>
            <w:ins w:id="2090" w:author="wincol" w:date="2016-06-12T18:43:00Z">
              <w:r w:rsidR="001C524E">
                <w:rPr>
                  <w:rFonts w:ascii="宋体" w:cs="宋体" w:hint="eastAsia"/>
                  <w:kern w:val="0"/>
                  <w:sz w:val="20"/>
                  <w:szCs w:val="20"/>
                </w:rPr>
                <w:t>28</w:t>
              </w:r>
            </w:ins>
            <w:ins w:id="2091" w:author="wincol" w:date="2016-05-12T14:59:00Z">
              <w:r w:rsidRPr="00A560D3">
                <w:rPr>
                  <w:rFonts w:ascii="宋体" w:cs="宋体"/>
                  <w:kern w:val="0"/>
                  <w:sz w:val="20"/>
                  <w:szCs w:val="20"/>
                </w:rPr>
                <w:t>)</w:t>
              </w:r>
            </w:ins>
          </w:p>
        </w:tc>
        <w:tc>
          <w:tcPr>
            <w:tcW w:w="709" w:type="dxa"/>
          </w:tcPr>
          <w:p w14:paraId="671305D5" w14:textId="77777777" w:rsidR="009B6084" w:rsidRDefault="009B6084" w:rsidP="00A517BF">
            <w:pPr>
              <w:rPr>
                <w:ins w:id="2092" w:author="wincol" w:date="2016-05-12T14:59:00Z"/>
              </w:rPr>
            </w:pPr>
            <w:ins w:id="2093" w:author="wincol" w:date="2016-05-12T14:59:00Z">
              <w:r w:rsidRPr="000F2CC0">
                <w:rPr>
                  <w:rFonts w:ascii="宋体" w:cs="宋体" w:hint="eastAsia"/>
                  <w:kern w:val="0"/>
                  <w:sz w:val="20"/>
                  <w:szCs w:val="20"/>
                </w:rPr>
                <w:t>否</w:t>
              </w:r>
            </w:ins>
          </w:p>
        </w:tc>
        <w:tc>
          <w:tcPr>
            <w:tcW w:w="1861" w:type="dxa"/>
          </w:tcPr>
          <w:p w14:paraId="5FD3A055" w14:textId="77777777" w:rsidR="009B6084" w:rsidRPr="00A560D3" w:rsidRDefault="009B6084" w:rsidP="00A517BF">
            <w:pPr>
              <w:autoSpaceDE w:val="0"/>
              <w:autoSpaceDN w:val="0"/>
              <w:adjustRightInd w:val="0"/>
              <w:spacing w:line="267" w:lineRule="exact"/>
              <w:ind w:left="107"/>
              <w:jc w:val="left"/>
              <w:rPr>
                <w:ins w:id="2094" w:author="wincol" w:date="2016-05-12T14:59:00Z"/>
                <w:rFonts w:ascii="宋体" w:cs="宋体"/>
                <w:kern w:val="0"/>
                <w:sz w:val="20"/>
                <w:szCs w:val="20"/>
              </w:rPr>
            </w:pPr>
          </w:p>
        </w:tc>
      </w:tr>
      <w:tr w:rsidR="009B6084" w14:paraId="6756FFA2" w14:textId="77777777" w:rsidTr="00A517BF">
        <w:trPr>
          <w:cantSplit/>
          <w:trHeight w:val="139"/>
          <w:ins w:id="2095" w:author="wincol" w:date="2016-05-12T14:59:00Z"/>
        </w:trPr>
        <w:tc>
          <w:tcPr>
            <w:tcW w:w="761" w:type="dxa"/>
            <w:vMerge/>
          </w:tcPr>
          <w:p w14:paraId="1BC6AE16" w14:textId="77777777" w:rsidR="009B6084" w:rsidRDefault="009B6084" w:rsidP="00A517BF">
            <w:pPr>
              <w:rPr>
                <w:ins w:id="2096" w:author="wincol" w:date="2016-05-12T14:59:00Z"/>
                <w:rFonts w:ascii="宋体" w:hAnsi="宋体"/>
              </w:rPr>
            </w:pPr>
          </w:p>
        </w:tc>
        <w:tc>
          <w:tcPr>
            <w:tcW w:w="1899" w:type="dxa"/>
          </w:tcPr>
          <w:p w14:paraId="30113612" w14:textId="77777777" w:rsidR="009B6084" w:rsidRPr="00092A78" w:rsidDel="00091048" w:rsidRDefault="00C27C62" w:rsidP="00A517BF">
            <w:pPr>
              <w:autoSpaceDE w:val="0"/>
              <w:autoSpaceDN w:val="0"/>
              <w:adjustRightInd w:val="0"/>
              <w:spacing w:line="267" w:lineRule="exact"/>
              <w:jc w:val="left"/>
              <w:rPr>
                <w:ins w:id="2097" w:author="wincol" w:date="2016-05-12T14:59:00Z"/>
                <w:rFonts w:ascii="宋体" w:cs="宋体"/>
                <w:kern w:val="0"/>
                <w:sz w:val="20"/>
                <w:szCs w:val="20"/>
              </w:rPr>
            </w:pPr>
            <w:ins w:id="2098" w:author="wincol" w:date="2016-05-16T15:34:00Z">
              <w:r>
                <w:rPr>
                  <w:rFonts w:ascii="宋体" w:cs="宋体" w:hint="eastAsia"/>
                  <w:kern w:val="0"/>
                  <w:sz w:val="20"/>
                  <w:szCs w:val="20"/>
                </w:rPr>
                <w:t>ORDERSTATUS</w:t>
              </w:r>
            </w:ins>
          </w:p>
        </w:tc>
        <w:tc>
          <w:tcPr>
            <w:tcW w:w="1701" w:type="dxa"/>
          </w:tcPr>
          <w:p w14:paraId="1F540D3C" w14:textId="77777777" w:rsidR="009B6084" w:rsidRPr="00AC03B1" w:rsidDel="00091048" w:rsidRDefault="00C27C62" w:rsidP="00A517BF">
            <w:pPr>
              <w:rPr>
                <w:ins w:id="2099" w:author="wincol" w:date="2016-05-12T14:59:00Z"/>
              </w:rPr>
            </w:pPr>
            <w:ins w:id="2100" w:author="wincol" w:date="2016-05-16T15:34:00Z">
              <w:r>
                <w:rPr>
                  <w:rFonts w:ascii="宋体" w:cs="宋体" w:hint="eastAsia"/>
                  <w:kern w:val="0"/>
                  <w:sz w:val="20"/>
                  <w:szCs w:val="20"/>
                </w:rPr>
                <w:t>订单处理</w:t>
              </w:r>
            </w:ins>
            <w:ins w:id="2101" w:author="wincol" w:date="2016-05-16T15:35:00Z">
              <w:r>
                <w:rPr>
                  <w:rFonts w:ascii="宋体" w:cs="宋体" w:hint="eastAsia"/>
                  <w:kern w:val="0"/>
                  <w:sz w:val="20"/>
                  <w:szCs w:val="20"/>
                </w:rPr>
                <w:t>状态</w:t>
              </w:r>
            </w:ins>
          </w:p>
        </w:tc>
        <w:tc>
          <w:tcPr>
            <w:tcW w:w="850" w:type="dxa"/>
          </w:tcPr>
          <w:p w14:paraId="768C6F37" w14:textId="77777777" w:rsidR="009B6084" w:rsidRPr="00DE25D2" w:rsidDel="00091048" w:rsidRDefault="009B6084" w:rsidP="00A517BF">
            <w:pPr>
              <w:rPr>
                <w:ins w:id="2102" w:author="wincol" w:date="2016-05-12T14:59:00Z"/>
                <w:rFonts w:ascii="宋体" w:cs="宋体"/>
                <w:kern w:val="0"/>
                <w:sz w:val="20"/>
                <w:szCs w:val="20"/>
              </w:rPr>
            </w:pPr>
            <w:ins w:id="2103" w:author="wincol" w:date="2016-05-12T14:59:00Z">
              <w:r>
                <w:rPr>
                  <w:rFonts w:ascii="宋体" w:cs="宋体" w:hint="eastAsia"/>
                  <w:kern w:val="0"/>
                  <w:sz w:val="20"/>
                  <w:szCs w:val="20"/>
                </w:rPr>
                <w:t>C</w:t>
              </w:r>
              <w:r w:rsidRPr="00A560D3">
                <w:rPr>
                  <w:rFonts w:ascii="宋体" w:cs="宋体"/>
                  <w:kern w:val="0"/>
                  <w:sz w:val="20"/>
                  <w:szCs w:val="20"/>
                </w:rPr>
                <w:t>(</w:t>
              </w:r>
              <w:r w:rsidR="00FB5916">
                <w:rPr>
                  <w:rFonts w:ascii="宋体" w:cs="宋体" w:hint="eastAsia"/>
                  <w:kern w:val="0"/>
                  <w:sz w:val="20"/>
                  <w:szCs w:val="20"/>
                </w:rPr>
                <w:t>20</w:t>
              </w:r>
              <w:r w:rsidRPr="00A560D3">
                <w:rPr>
                  <w:rFonts w:ascii="宋体" w:cs="宋体"/>
                  <w:kern w:val="0"/>
                  <w:sz w:val="20"/>
                  <w:szCs w:val="20"/>
                </w:rPr>
                <w:t>)</w:t>
              </w:r>
            </w:ins>
          </w:p>
        </w:tc>
        <w:tc>
          <w:tcPr>
            <w:tcW w:w="709" w:type="dxa"/>
          </w:tcPr>
          <w:p w14:paraId="04938892" w14:textId="77777777" w:rsidR="009B6084" w:rsidDel="00091048" w:rsidRDefault="009B6084" w:rsidP="00A517BF">
            <w:pPr>
              <w:rPr>
                <w:ins w:id="2104" w:author="wincol" w:date="2016-05-12T14:59:00Z"/>
              </w:rPr>
            </w:pPr>
            <w:ins w:id="2105" w:author="wincol" w:date="2016-05-12T14:59:00Z">
              <w:r>
                <w:rPr>
                  <w:rFonts w:ascii="宋体" w:hAnsi="宋体" w:hint="eastAsia"/>
                </w:rPr>
                <w:t>是</w:t>
              </w:r>
            </w:ins>
          </w:p>
        </w:tc>
        <w:tc>
          <w:tcPr>
            <w:tcW w:w="1861" w:type="dxa"/>
          </w:tcPr>
          <w:p w14:paraId="2AEAF89F" w14:textId="77777777" w:rsidR="00FB5916" w:rsidRDefault="00FB5916">
            <w:pPr>
              <w:rPr>
                <w:ins w:id="2106" w:author="wincol" w:date="2016-05-16T15:36:00Z"/>
              </w:rPr>
            </w:pPr>
          </w:p>
          <w:p w14:paraId="1350AC5A" w14:textId="77777777" w:rsidR="00FB5916" w:rsidRDefault="00FB5916" w:rsidP="00FB5916">
            <w:pPr>
              <w:widowControl/>
              <w:jc w:val="left"/>
              <w:rPr>
                <w:ins w:id="2107" w:author="wincol" w:date="2016-05-16T15:36:00Z"/>
                <w:rFonts w:ascii="宋体" w:hAnsi="宋体" w:cs="宋体"/>
                <w:color w:val="000000"/>
                <w:kern w:val="0"/>
                <w:sz w:val="18"/>
                <w:szCs w:val="18"/>
              </w:rPr>
            </w:pPr>
            <w:ins w:id="2108" w:author="wincol" w:date="2016-05-16T15:36:00Z">
              <w:r w:rsidRPr="00C27C62">
                <w:rPr>
                  <w:rFonts w:ascii="宋体" w:hAnsi="宋体" w:cs="宋体" w:hint="eastAsia"/>
                  <w:color w:val="000000"/>
                  <w:kern w:val="0"/>
                  <w:sz w:val="18"/>
                  <w:szCs w:val="18"/>
                </w:rPr>
                <w:t>ORDER_COMPLETED</w:t>
              </w:r>
              <w:r>
                <w:rPr>
                  <w:rFonts w:ascii="宋体" w:hAnsi="宋体" w:cs="宋体" w:hint="eastAsia"/>
                  <w:color w:val="000000"/>
                  <w:kern w:val="0"/>
                  <w:sz w:val="18"/>
                  <w:szCs w:val="18"/>
                </w:rPr>
                <w:t>：</w:t>
              </w:r>
              <w:r w:rsidRPr="00C27C62">
                <w:rPr>
                  <w:rFonts w:ascii="宋体" w:hAnsi="宋体" w:cs="宋体" w:hint="eastAsia"/>
                  <w:color w:val="000000"/>
                  <w:kern w:val="0"/>
                  <w:sz w:val="18"/>
                  <w:szCs w:val="18"/>
                </w:rPr>
                <w:t>订单完成</w:t>
              </w:r>
            </w:ins>
          </w:p>
          <w:p w14:paraId="18F0C234" w14:textId="77777777" w:rsidR="009B6084" w:rsidRPr="00AC03B1" w:rsidDel="00091048" w:rsidRDefault="00FB5916" w:rsidP="001D6F42">
            <w:pPr>
              <w:rPr>
                <w:ins w:id="2109" w:author="wincol" w:date="2016-05-12T14:59:00Z"/>
              </w:rPr>
            </w:pPr>
            <w:ins w:id="2110" w:author="wincol" w:date="2016-05-16T15:36:00Z">
              <w:r w:rsidRPr="00C27C62">
                <w:rPr>
                  <w:rFonts w:ascii="宋体" w:hAnsi="宋体" w:cs="宋体"/>
                  <w:color w:val="000000"/>
                  <w:kern w:val="0"/>
                  <w:sz w:val="18"/>
                  <w:szCs w:val="18"/>
                </w:rPr>
                <w:t>ORDER_PRE_AUTHING</w:t>
              </w:r>
              <w:r>
                <w:rPr>
                  <w:rFonts w:ascii="宋体" w:hAnsi="宋体" w:cs="宋体" w:hint="eastAsia"/>
                  <w:color w:val="000000"/>
                  <w:kern w:val="0"/>
                  <w:sz w:val="18"/>
                  <w:szCs w:val="18"/>
                </w:rPr>
                <w:t>：</w:t>
              </w:r>
              <w:r w:rsidRPr="00C27C62">
                <w:rPr>
                  <w:rFonts w:ascii="宋体" w:hAnsi="宋体" w:cs="宋体" w:hint="eastAsia"/>
                  <w:color w:val="000000"/>
                  <w:kern w:val="0"/>
                  <w:sz w:val="18"/>
                  <w:szCs w:val="18"/>
                </w:rPr>
                <w:t>订单预授权中</w:t>
              </w:r>
            </w:ins>
            <w:ins w:id="2111" w:author="wincol" w:date="2016-05-16T15:37:00Z">
              <w:r>
                <w:rPr>
                  <w:rFonts w:ascii="宋体" w:hAnsi="宋体" w:cs="宋体" w:hint="eastAsia"/>
                  <w:color w:val="000000"/>
                  <w:kern w:val="0"/>
                  <w:sz w:val="18"/>
                  <w:szCs w:val="18"/>
                </w:rPr>
                <w:t>（</w:t>
              </w:r>
            </w:ins>
            <w:ins w:id="2112" w:author="wincol" w:date="2016-05-16T15:50:00Z">
              <w:r w:rsidR="001D6F42">
                <w:rPr>
                  <w:rFonts w:ascii="宋体" w:hAnsi="宋体" w:cs="宋体" w:hint="eastAsia"/>
                  <w:color w:val="000000"/>
                  <w:kern w:val="0"/>
                  <w:sz w:val="18"/>
                  <w:szCs w:val="18"/>
                </w:rPr>
                <w:t>非实时到账</w:t>
              </w:r>
            </w:ins>
            <w:ins w:id="2113" w:author="wincol" w:date="2016-05-16T15:37:00Z">
              <w:r>
                <w:rPr>
                  <w:rFonts w:ascii="宋体" w:hAnsi="宋体" w:cs="宋体" w:hint="eastAsia"/>
                  <w:color w:val="000000"/>
                  <w:kern w:val="0"/>
                  <w:sz w:val="18"/>
                  <w:szCs w:val="18"/>
                </w:rPr>
                <w:t>，</w:t>
              </w:r>
            </w:ins>
            <w:ins w:id="2114" w:author="wincol" w:date="2016-05-16T16:05:00Z">
              <w:r w:rsidR="00E57170">
                <w:rPr>
                  <w:rFonts w:ascii="宋体" w:hAnsi="宋体" w:cs="宋体" w:hint="eastAsia"/>
                  <w:color w:val="000000"/>
                  <w:kern w:val="0"/>
                  <w:sz w:val="18"/>
                  <w:szCs w:val="18"/>
                </w:rPr>
                <w:t>约1小时到账</w:t>
              </w:r>
            </w:ins>
            <w:ins w:id="2115" w:author="wincol" w:date="2016-05-16T15:37:00Z">
              <w:r>
                <w:rPr>
                  <w:rFonts w:ascii="宋体" w:hAnsi="宋体" w:cs="宋体" w:hint="eastAsia"/>
                  <w:color w:val="000000"/>
                  <w:kern w:val="0"/>
                  <w:sz w:val="18"/>
                  <w:szCs w:val="18"/>
                </w:rPr>
                <w:t>）</w:t>
              </w:r>
            </w:ins>
          </w:p>
        </w:tc>
      </w:tr>
      <w:tr w:rsidR="009B6084" w14:paraId="58A814A8" w14:textId="77777777" w:rsidTr="00A517BF">
        <w:trPr>
          <w:cantSplit/>
          <w:trHeight w:val="139"/>
          <w:ins w:id="2116" w:author="wincol" w:date="2016-05-12T14:59:00Z"/>
        </w:trPr>
        <w:tc>
          <w:tcPr>
            <w:tcW w:w="761" w:type="dxa"/>
            <w:vMerge/>
          </w:tcPr>
          <w:p w14:paraId="0F99D347" w14:textId="77777777" w:rsidR="009B6084" w:rsidRDefault="009B6084" w:rsidP="00A517BF">
            <w:pPr>
              <w:rPr>
                <w:ins w:id="2117" w:author="wincol" w:date="2016-05-12T14:59:00Z"/>
                <w:rFonts w:ascii="宋体" w:hAnsi="宋体"/>
              </w:rPr>
            </w:pPr>
          </w:p>
        </w:tc>
        <w:tc>
          <w:tcPr>
            <w:tcW w:w="1899" w:type="dxa"/>
          </w:tcPr>
          <w:p w14:paraId="1B4B1413" w14:textId="77777777" w:rsidR="009B6084" w:rsidRPr="00092A78" w:rsidDel="00091048" w:rsidRDefault="009B6084" w:rsidP="00A517BF">
            <w:pPr>
              <w:autoSpaceDE w:val="0"/>
              <w:autoSpaceDN w:val="0"/>
              <w:adjustRightInd w:val="0"/>
              <w:spacing w:line="267" w:lineRule="exact"/>
              <w:jc w:val="left"/>
              <w:rPr>
                <w:ins w:id="2118" w:author="wincol" w:date="2016-05-12T14:59:00Z"/>
                <w:rFonts w:ascii="宋体" w:cs="宋体"/>
                <w:kern w:val="0"/>
                <w:sz w:val="20"/>
                <w:szCs w:val="20"/>
              </w:rPr>
            </w:pPr>
            <w:ins w:id="2119" w:author="wincol" w:date="2016-05-12T14:59:00Z">
              <w:r>
                <w:rPr>
                  <w:rFonts w:ascii="宋体" w:cs="宋体" w:hint="eastAsia"/>
                  <w:kern w:val="0"/>
                  <w:sz w:val="20"/>
                  <w:szCs w:val="20"/>
                </w:rPr>
                <w:t>EXT_FILED2</w:t>
              </w:r>
            </w:ins>
          </w:p>
        </w:tc>
        <w:tc>
          <w:tcPr>
            <w:tcW w:w="1701" w:type="dxa"/>
          </w:tcPr>
          <w:p w14:paraId="2A4DE91B" w14:textId="77777777" w:rsidR="009B6084" w:rsidRPr="00AC03B1" w:rsidDel="00091048" w:rsidRDefault="009B6084" w:rsidP="00A517BF">
            <w:pPr>
              <w:rPr>
                <w:ins w:id="2120" w:author="wincol" w:date="2016-05-12T14:59:00Z"/>
              </w:rPr>
            </w:pPr>
            <w:ins w:id="2121" w:author="wincol" w:date="2016-05-12T14:59:00Z">
              <w:r>
                <w:rPr>
                  <w:rFonts w:ascii="宋体" w:cs="宋体" w:hint="eastAsia"/>
                  <w:kern w:val="0"/>
                  <w:sz w:val="20"/>
                  <w:szCs w:val="20"/>
                </w:rPr>
                <w:t>备用字段2</w:t>
              </w:r>
            </w:ins>
          </w:p>
        </w:tc>
        <w:tc>
          <w:tcPr>
            <w:tcW w:w="850" w:type="dxa"/>
          </w:tcPr>
          <w:p w14:paraId="09F4803C" w14:textId="77777777" w:rsidR="009B6084" w:rsidRPr="00DE25D2" w:rsidDel="00091048" w:rsidRDefault="009B6084" w:rsidP="00A517BF">
            <w:pPr>
              <w:rPr>
                <w:ins w:id="2122" w:author="wincol" w:date="2016-05-12T14:59:00Z"/>
                <w:rFonts w:ascii="宋体" w:cs="宋体"/>
                <w:kern w:val="0"/>
                <w:sz w:val="20"/>
                <w:szCs w:val="20"/>
              </w:rPr>
            </w:pPr>
            <w:ins w:id="2123" w:author="wincol" w:date="2016-05-12T14:59: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9" w:type="dxa"/>
          </w:tcPr>
          <w:p w14:paraId="03E845F5" w14:textId="77777777" w:rsidR="009B6084" w:rsidDel="00091048" w:rsidRDefault="009B6084" w:rsidP="00A517BF">
            <w:pPr>
              <w:rPr>
                <w:ins w:id="2124" w:author="wincol" w:date="2016-05-12T14:59:00Z"/>
              </w:rPr>
            </w:pPr>
            <w:ins w:id="2125" w:author="wincol" w:date="2016-05-12T14:59:00Z">
              <w:r>
                <w:rPr>
                  <w:rFonts w:ascii="宋体" w:hAnsi="宋体" w:hint="eastAsia"/>
                </w:rPr>
                <w:t>是</w:t>
              </w:r>
            </w:ins>
          </w:p>
        </w:tc>
        <w:tc>
          <w:tcPr>
            <w:tcW w:w="1861" w:type="dxa"/>
          </w:tcPr>
          <w:p w14:paraId="00D07869" w14:textId="77777777" w:rsidR="009B6084" w:rsidRPr="00AC03B1" w:rsidDel="00091048" w:rsidRDefault="009B6084" w:rsidP="00A517BF">
            <w:pPr>
              <w:rPr>
                <w:ins w:id="2126" w:author="wincol" w:date="2016-05-12T14:59:00Z"/>
              </w:rPr>
            </w:pPr>
            <w:ins w:id="2127" w:author="wincol" w:date="2016-05-12T14:59:00Z">
              <w:r>
                <w:rPr>
                  <w:rFonts w:ascii="宋体" w:cs="宋体" w:hint="eastAsia"/>
                  <w:kern w:val="0"/>
                  <w:sz w:val="20"/>
                  <w:szCs w:val="20"/>
                </w:rPr>
                <w:t>备用字段2</w:t>
              </w:r>
            </w:ins>
          </w:p>
        </w:tc>
      </w:tr>
      <w:tr w:rsidR="009B6084" w14:paraId="0A5863C2" w14:textId="77777777" w:rsidTr="00A517BF">
        <w:trPr>
          <w:cantSplit/>
          <w:trHeight w:val="139"/>
          <w:ins w:id="2128" w:author="wincol" w:date="2016-05-12T14:59:00Z"/>
        </w:trPr>
        <w:tc>
          <w:tcPr>
            <w:tcW w:w="761" w:type="dxa"/>
            <w:vMerge/>
          </w:tcPr>
          <w:p w14:paraId="432D59EF" w14:textId="77777777" w:rsidR="009B6084" w:rsidRDefault="009B6084" w:rsidP="00A517BF">
            <w:pPr>
              <w:rPr>
                <w:ins w:id="2129" w:author="wincol" w:date="2016-05-12T14:59:00Z"/>
                <w:rFonts w:ascii="宋体" w:hAnsi="宋体"/>
              </w:rPr>
            </w:pPr>
          </w:p>
        </w:tc>
        <w:tc>
          <w:tcPr>
            <w:tcW w:w="1899" w:type="dxa"/>
          </w:tcPr>
          <w:p w14:paraId="3DDFF027" w14:textId="77777777" w:rsidR="009B6084" w:rsidRPr="00092A78" w:rsidDel="00091048" w:rsidRDefault="009B6084" w:rsidP="00A517BF">
            <w:pPr>
              <w:autoSpaceDE w:val="0"/>
              <w:autoSpaceDN w:val="0"/>
              <w:adjustRightInd w:val="0"/>
              <w:spacing w:line="267" w:lineRule="exact"/>
              <w:jc w:val="left"/>
              <w:rPr>
                <w:ins w:id="2130" w:author="wincol" w:date="2016-05-12T14:59:00Z"/>
                <w:rFonts w:ascii="宋体" w:cs="宋体"/>
                <w:kern w:val="0"/>
                <w:sz w:val="20"/>
                <w:szCs w:val="20"/>
              </w:rPr>
            </w:pPr>
            <w:ins w:id="2131" w:author="wincol" w:date="2016-05-12T14:59:00Z">
              <w:r>
                <w:rPr>
                  <w:rFonts w:ascii="宋体" w:cs="宋体" w:hint="eastAsia"/>
                  <w:kern w:val="0"/>
                  <w:sz w:val="20"/>
                  <w:szCs w:val="20"/>
                </w:rPr>
                <w:t>EXT_FILED3</w:t>
              </w:r>
            </w:ins>
          </w:p>
        </w:tc>
        <w:tc>
          <w:tcPr>
            <w:tcW w:w="1701" w:type="dxa"/>
          </w:tcPr>
          <w:p w14:paraId="530CE933" w14:textId="77777777" w:rsidR="009B6084" w:rsidRPr="00AC03B1" w:rsidDel="00091048" w:rsidRDefault="009B6084" w:rsidP="00A517BF">
            <w:pPr>
              <w:rPr>
                <w:ins w:id="2132" w:author="wincol" w:date="2016-05-12T14:59:00Z"/>
              </w:rPr>
            </w:pPr>
            <w:ins w:id="2133" w:author="wincol" w:date="2016-05-12T14:59:00Z">
              <w:r>
                <w:rPr>
                  <w:rFonts w:ascii="宋体" w:cs="宋体" w:hint="eastAsia"/>
                  <w:kern w:val="0"/>
                  <w:sz w:val="20"/>
                  <w:szCs w:val="20"/>
                </w:rPr>
                <w:t>备用字段3</w:t>
              </w:r>
            </w:ins>
          </w:p>
        </w:tc>
        <w:tc>
          <w:tcPr>
            <w:tcW w:w="850" w:type="dxa"/>
          </w:tcPr>
          <w:p w14:paraId="315B2BFC" w14:textId="77777777" w:rsidR="009B6084" w:rsidRPr="00DE25D2" w:rsidDel="00091048" w:rsidRDefault="009B6084" w:rsidP="00A517BF">
            <w:pPr>
              <w:rPr>
                <w:ins w:id="2134" w:author="wincol" w:date="2016-05-12T14:59:00Z"/>
                <w:rFonts w:ascii="宋体" w:cs="宋体"/>
                <w:kern w:val="0"/>
                <w:sz w:val="20"/>
                <w:szCs w:val="20"/>
              </w:rPr>
            </w:pPr>
            <w:ins w:id="2135" w:author="wincol" w:date="2016-05-12T14:59: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300</w:t>
              </w:r>
              <w:r w:rsidRPr="00A560D3">
                <w:rPr>
                  <w:rFonts w:ascii="宋体" w:cs="宋体"/>
                  <w:kern w:val="0"/>
                  <w:sz w:val="20"/>
                  <w:szCs w:val="20"/>
                </w:rPr>
                <w:t>)</w:t>
              </w:r>
            </w:ins>
          </w:p>
        </w:tc>
        <w:tc>
          <w:tcPr>
            <w:tcW w:w="709" w:type="dxa"/>
          </w:tcPr>
          <w:p w14:paraId="11B32FF3" w14:textId="77777777" w:rsidR="009B6084" w:rsidDel="00091048" w:rsidRDefault="009B6084" w:rsidP="00A517BF">
            <w:pPr>
              <w:rPr>
                <w:ins w:id="2136" w:author="wincol" w:date="2016-05-12T14:59:00Z"/>
              </w:rPr>
            </w:pPr>
            <w:ins w:id="2137" w:author="wincol" w:date="2016-05-12T14:59:00Z">
              <w:r>
                <w:rPr>
                  <w:rFonts w:ascii="宋体" w:hAnsi="宋体" w:hint="eastAsia"/>
                </w:rPr>
                <w:t>是</w:t>
              </w:r>
            </w:ins>
          </w:p>
        </w:tc>
        <w:tc>
          <w:tcPr>
            <w:tcW w:w="1861" w:type="dxa"/>
          </w:tcPr>
          <w:p w14:paraId="2243491B" w14:textId="77777777" w:rsidR="009B6084" w:rsidRPr="00AC03B1" w:rsidDel="00091048" w:rsidRDefault="009B6084" w:rsidP="00A517BF">
            <w:pPr>
              <w:rPr>
                <w:ins w:id="2138" w:author="wincol" w:date="2016-05-12T14:59:00Z"/>
              </w:rPr>
            </w:pPr>
            <w:ins w:id="2139" w:author="wincol" w:date="2016-05-12T14:59:00Z">
              <w:r>
                <w:rPr>
                  <w:rFonts w:ascii="宋体" w:cs="宋体" w:hint="eastAsia"/>
                  <w:kern w:val="0"/>
                  <w:sz w:val="20"/>
                  <w:szCs w:val="20"/>
                </w:rPr>
                <w:t>备用字段3</w:t>
              </w:r>
            </w:ins>
          </w:p>
        </w:tc>
      </w:tr>
    </w:tbl>
    <w:p w14:paraId="7BF7BFDF" w14:textId="77777777" w:rsidR="009B6084" w:rsidRDefault="009B6084" w:rsidP="009B6084">
      <w:pPr>
        <w:rPr>
          <w:ins w:id="2140" w:author="wincol" w:date="2016-05-12T14:59:00Z"/>
          <w:rFonts w:eastAsiaTheme="minorEastAsia"/>
          <w:szCs w:val="21"/>
        </w:rPr>
      </w:pPr>
    </w:p>
    <w:p w14:paraId="6A88C944" w14:textId="77777777" w:rsidR="009B6084" w:rsidRPr="004E6C5A" w:rsidRDefault="009B6084" w:rsidP="009B6084">
      <w:pPr>
        <w:rPr>
          <w:ins w:id="2141" w:author="wincol" w:date="2016-05-12T14:59:00Z"/>
          <w:rFonts w:ascii="微软雅黑" w:eastAsia="微软雅黑" w:hAnsi="微软雅黑"/>
        </w:rPr>
      </w:pPr>
      <w:ins w:id="2142" w:author="wincol" w:date="2016-05-12T14:59:00Z">
        <w:r w:rsidRPr="00A560D3">
          <w:rPr>
            <w:rFonts w:eastAsiaTheme="minorEastAsia" w:hint="eastAsia"/>
            <w:szCs w:val="21"/>
          </w:rPr>
          <w:t>第三方公司应返回</w:t>
        </w:r>
        <w:r>
          <w:rPr>
            <w:rFonts w:eastAsiaTheme="minorEastAsia" w:hint="eastAsia"/>
            <w:szCs w:val="21"/>
          </w:rPr>
          <w:t>（报文头内容按</w:t>
        </w:r>
        <w:r>
          <w:rPr>
            <w:rFonts w:eastAsiaTheme="minorEastAsia" w:hint="eastAsia"/>
            <w:szCs w:val="21"/>
          </w:rPr>
          <w:t>3.8</w:t>
        </w:r>
        <w:r>
          <w:rPr>
            <w:rFonts w:eastAsiaTheme="minorEastAsia" w:hint="eastAsia"/>
            <w:szCs w:val="21"/>
          </w:rPr>
          <w:t>报文头里的应答报文的报文头定义）</w:t>
        </w:r>
        <w:r w:rsidRPr="00A560D3">
          <w:rPr>
            <w:rFonts w:eastAsiaTheme="minorEastAsia" w:hint="eastAsia"/>
            <w:szCs w:val="21"/>
          </w:rPr>
          <w:t>：</w:t>
        </w:r>
      </w:ins>
    </w:p>
    <w:tbl>
      <w:tblPr>
        <w:tblW w:w="7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1"/>
        <w:gridCol w:w="1899"/>
        <w:gridCol w:w="1701"/>
        <w:gridCol w:w="850"/>
        <w:gridCol w:w="709"/>
        <w:gridCol w:w="1861"/>
      </w:tblGrid>
      <w:tr w:rsidR="009B6084" w14:paraId="4BEBD630" w14:textId="77777777" w:rsidTr="00A517BF">
        <w:trPr>
          <w:trHeight w:val="290"/>
          <w:ins w:id="2143" w:author="wincol" w:date="2016-05-12T14:59:00Z"/>
        </w:trPr>
        <w:tc>
          <w:tcPr>
            <w:tcW w:w="761" w:type="dxa"/>
            <w:tcBorders>
              <w:bottom w:val="single" w:sz="4" w:space="0" w:color="auto"/>
            </w:tcBorders>
            <w:shd w:val="clear" w:color="auto" w:fill="C0C0C0"/>
          </w:tcPr>
          <w:p w14:paraId="1C9E2E44" w14:textId="77777777" w:rsidR="009B6084" w:rsidRDefault="009B6084" w:rsidP="00A517BF">
            <w:pPr>
              <w:rPr>
                <w:ins w:id="2144" w:author="wincol" w:date="2016-05-12T14:59:00Z"/>
                <w:rFonts w:ascii="宋体" w:hAnsi="宋体"/>
                <w:b/>
                <w:szCs w:val="21"/>
              </w:rPr>
            </w:pPr>
            <w:ins w:id="2145" w:author="wincol" w:date="2016-05-12T14:59:00Z">
              <w:r>
                <w:rPr>
                  <w:rFonts w:ascii="宋体" w:hAnsi="宋体"/>
                  <w:b/>
                  <w:szCs w:val="21"/>
                </w:rPr>
                <w:t>模块</w:t>
              </w:r>
            </w:ins>
          </w:p>
        </w:tc>
        <w:tc>
          <w:tcPr>
            <w:tcW w:w="1899" w:type="dxa"/>
            <w:tcBorders>
              <w:bottom w:val="single" w:sz="4" w:space="0" w:color="auto"/>
            </w:tcBorders>
            <w:shd w:val="clear" w:color="auto" w:fill="C0C0C0"/>
          </w:tcPr>
          <w:p w14:paraId="7B61A424" w14:textId="77777777" w:rsidR="009B6084" w:rsidRDefault="009B6084" w:rsidP="00A517BF">
            <w:pPr>
              <w:rPr>
                <w:ins w:id="2146" w:author="wincol" w:date="2016-05-12T14:59:00Z"/>
                <w:rFonts w:ascii="宋体" w:hAnsi="宋体"/>
                <w:b/>
              </w:rPr>
            </w:pPr>
            <w:ins w:id="2147" w:author="wincol" w:date="2016-05-12T14:59:00Z">
              <w:r>
                <w:rPr>
                  <w:rFonts w:ascii="宋体" w:hAnsi="宋体"/>
                  <w:b/>
                  <w:szCs w:val="21"/>
                </w:rPr>
                <w:t>字段ID</w:t>
              </w:r>
            </w:ins>
          </w:p>
        </w:tc>
        <w:tc>
          <w:tcPr>
            <w:tcW w:w="1701" w:type="dxa"/>
            <w:tcBorders>
              <w:bottom w:val="single" w:sz="4" w:space="0" w:color="auto"/>
            </w:tcBorders>
            <w:shd w:val="clear" w:color="auto" w:fill="C0C0C0"/>
          </w:tcPr>
          <w:p w14:paraId="6BE2F72E" w14:textId="77777777" w:rsidR="009B6084" w:rsidRDefault="009B6084" w:rsidP="00A517BF">
            <w:pPr>
              <w:rPr>
                <w:ins w:id="2148" w:author="wincol" w:date="2016-05-12T14:59:00Z"/>
                <w:rFonts w:ascii="宋体" w:hAnsi="宋体"/>
                <w:b/>
              </w:rPr>
            </w:pPr>
            <w:ins w:id="2149" w:author="wincol" w:date="2016-05-12T14:59:00Z">
              <w:r>
                <w:rPr>
                  <w:rFonts w:ascii="宋体" w:hAnsi="宋体"/>
                  <w:b/>
                  <w:szCs w:val="21"/>
                </w:rPr>
                <w:t>字段名称</w:t>
              </w:r>
            </w:ins>
          </w:p>
        </w:tc>
        <w:tc>
          <w:tcPr>
            <w:tcW w:w="850" w:type="dxa"/>
            <w:tcBorders>
              <w:bottom w:val="single" w:sz="4" w:space="0" w:color="auto"/>
            </w:tcBorders>
            <w:shd w:val="clear" w:color="auto" w:fill="C0C0C0"/>
          </w:tcPr>
          <w:p w14:paraId="7D319485" w14:textId="77777777" w:rsidR="009B6084" w:rsidRDefault="009B6084" w:rsidP="00A517BF">
            <w:pPr>
              <w:rPr>
                <w:ins w:id="2150" w:author="wincol" w:date="2016-05-12T14:59:00Z"/>
                <w:rFonts w:ascii="宋体" w:hAnsi="宋体"/>
                <w:b/>
              </w:rPr>
            </w:pPr>
            <w:ins w:id="2151" w:author="wincol" w:date="2016-05-12T14:59:00Z">
              <w:r>
                <w:rPr>
                  <w:rFonts w:ascii="宋体" w:hAnsi="宋体"/>
                  <w:b/>
                  <w:szCs w:val="21"/>
                </w:rPr>
                <w:t>类型</w:t>
              </w:r>
            </w:ins>
          </w:p>
        </w:tc>
        <w:tc>
          <w:tcPr>
            <w:tcW w:w="709" w:type="dxa"/>
            <w:tcBorders>
              <w:bottom w:val="single" w:sz="4" w:space="0" w:color="auto"/>
            </w:tcBorders>
            <w:shd w:val="clear" w:color="auto" w:fill="C0C0C0"/>
          </w:tcPr>
          <w:p w14:paraId="721BB969" w14:textId="77777777" w:rsidR="009B6084" w:rsidRDefault="009B6084" w:rsidP="00A517BF">
            <w:pPr>
              <w:rPr>
                <w:ins w:id="2152" w:author="wincol" w:date="2016-05-12T14:59:00Z"/>
                <w:rFonts w:ascii="宋体" w:hAnsi="宋体"/>
                <w:b/>
              </w:rPr>
            </w:pPr>
            <w:ins w:id="2153" w:author="wincol" w:date="2016-05-12T14:59:00Z">
              <w:r>
                <w:rPr>
                  <w:rFonts w:ascii="宋体" w:hAnsi="宋体" w:hint="eastAsia"/>
                  <w:b/>
                </w:rPr>
                <w:t>可空</w:t>
              </w:r>
            </w:ins>
          </w:p>
        </w:tc>
        <w:tc>
          <w:tcPr>
            <w:tcW w:w="1861" w:type="dxa"/>
            <w:tcBorders>
              <w:bottom w:val="single" w:sz="4" w:space="0" w:color="auto"/>
            </w:tcBorders>
            <w:shd w:val="clear" w:color="auto" w:fill="C0C0C0"/>
          </w:tcPr>
          <w:p w14:paraId="2CA4DE2B" w14:textId="77777777" w:rsidR="009B6084" w:rsidRDefault="009B6084" w:rsidP="00A517BF">
            <w:pPr>
              <w:rPr>
                <w:ins w:id="2154" w:author="wincol" w:date="2016-05-12T14:59:00Z"/>
                <w:rFonts w:ascii="宋体" w:hAnsi="宋体"/>
                <w:b/>
              </w:rPr>
            </w:pPr>
            <w:ins w:id="2155" w:author="wincol" w:date="2016-05-12T14:59:00Z">
              <w:r>
                <w:rPr>
                  <w:rFonts w:ascii="宋体" w:hAnsi="宋体"/>
                  <w:b/>
                </w:rPr>
                <w:t>备注</w:t>
              </w:r>
            </w:ins>
          </w:p>
        </w:tc>
      </w:tr>
      <w:tr w:rsidR="009B6084" w14:paraId="022D191A" w14:textId="77777777" w:rsidTr="00A517BF">
        <w:trPr>
          <w:cantSplit/>
          <w:trHeight w:val="290"/>
          <w:ins w:id="2156" w:author="wincol" w:date="2016-05-12T14:59:00Z"/>
        </w:trPr>
        <w:tc>
          <w:tcPr>
            <w:tcW w:w="761" w:type="dxa"/>
            <w:vMerge w:val="restart"/>
          </w:tcPr>
          <w:p w14:paraId="3184BC9D" w14:textId="77777777" w:rsidR="009B6084" w:rsidRDefault="009B6084" w:rsidP="00A517BF">
            <w:pPr>
              <w:jc w:val="center"/>
              <w:rPr>
                <w:ins w:id="2157" w:author="wincol" w:date="2016-05-12T14:59:00Z"/>
                <w:rFonts w:ascii="宋体" w:hAnsi="宋体"/>
              </w:rPr>
            </w:pPr>
            <w:ins w:id="2158" w:author="wincol" w:date="2016-05-12T14:59:00Z">
              <w:r>
                <w:rPr>
                  <w:rFonts w:ascii="宋体" w:hAnsi="宋体" w:hint="eastAsia"/>
                </w:rPr>
                <w:t>BODY</w:t>
              </w:r>
            </w:ins>
          </w:p>
        </w:tc>
        <w:tc>
          <w:tcPr>
            <w:tcW w:w="7020" w:type="dxa"/>
            <w:gridSpan w:val="5"/>
          </w:tcPr>
          <w:p w14:paraId="4C44B052" w14:textId="77777777" w:rsidR="009B6084" w:rsidRDefault="009B6084" w:rsidP="00A517BF">
            <w:pPr>
              <w:rPr>
                <w:ins w:id="2159" w:author="wincol" w:date="2016-05-12T14:59:00Z"/>
                <w:rFonts w:ascii="宋体" w:hAnsi="宋体"/>
              </w:rPr>
            </w:pPr>
          </w:p>
        </w:tc>
      </w:tr>
      <w:tr w:rsidR="009B6084" w14:paraId="648C0E47" w14:textId="77777777" w:rsidTr="00A517BF">
        <w:trPr>
          <w:cantSplit/>
          <w:trHeight w:val="290"/>
          <w:ins w:id="2160" w:author="wincol" w:date="2016-05-12T14:59:00Z"/>
        </w:trPr>
        <w:tc>
          <w:tcPr>
            <w:tcW w:w="761" w:type="dxa"/>
            <w:vMerge/>
          </w:tcPr>
          <w:p w14:paraId="1728AFB9" w14:textId="77777777" w:rsidR="009B6084" w:rsidRDefault="009B6084" w:rsidP="00A517BF">
            <w:pPr>
              <w:jc w:val="center"/>
              <w:rPr>
                <w:ins w:id="2161" w:author="wincol" w:date="2016-05-12T14:59:00Z"/>
                <w:rFonts w:ascii="宋体" w:hAnsi="宋体"/>
              </w:rPr>
            </w:pPr>
          </w:p>
        </w:tc>
        <w:tc>
          <w:tcPr>
            <w:tcW w:w="1899" w:type="dxa"/>
          </w:tcPr>
          <w:p w14:paraId="0EEA054F" w14:textId="77777777" w:rsidR="009B6084" w:rsidRPr="00BA665E" w:rsidRDefault="009B6084" w:rsidP="00A517BF">
            <w:pPr>
              <w:autoSpaceDE w:val="0"/>
              <w:autoSpaceDN w:val="0"/>
              <w:adjustRightInd w:val="0"/>
              <w:spacing w:line="267" w:lineRule="exact"/>
              <w:jc w:val="left"/>
              <w:rPr>
                <w:ins w:id="2162" w:author="wincol" w:date="2016-05-12T14:59:00Z"/>
                <w:rFonts w:ascii="宋体" w:hAnsi="宋体"/>
              </w:rPr>
            </w:pPr>
            <w:ins w:id="2163" w:author="wincol" w:date="2016-05-12T14:59:00Z">
              <w:r>
                <w:rPr>
                  <w:rFonts w:ascii="宋体" w:cs="宋体" w:hint="eastAsia"/>
                  <w:kern w:val="0"/>
                  <w:sz w:val="20"/>
                  <w:szCs w:val="20"/>
                </w:rPr>
                <w:t>TRANSCODE</w:t>
              </w:r>
            </w:ins>
          </w:p>
        </w:tc>
        <w:tc>
          <w:tcPr>
            <w:tcW w:w="1701" w:type="dxa"/>
          </w:tcPr>
          <w:p w14:paraId="42DA5B8D" w14:textId="77777777" w:rsidR="009B6084" w:rsidRDefault="009B6084" w:rsidP="00A517BF">
            <w:pPr>
              <w:rPr>
                <w:ins w:id="2164" w:author="wincol" w:date="2016-05-12T14:59:00Z"/>
                <w:rFonts w:ascii="宋体" w:hAnsi="宋体"/>
              </w:rPr>
            </w:pPr>
            <w:ins w:id="2165" w:author="wincol" w:date="2016-05-12T14:59:00Z">
              <w:r w:rsidRPr="00A560D3">
                <w:rPr>
                  <w:rFonts w:ascii="宋体" w:cs="宋体" w:hint="eastAsia"/>
                  <w:kern w:val="0"/>
                  <w:sz w:val="20"/>
                  <w:szCs w:val="20"/>
                </w:rPr>
                <w:t>交易码</w:t>
              </w:r>
            </w:ins>
          </w:p>
        </w:tc>
        <w:tc>
          <w:tcPr>
            <w:tcW w:w="850" w:type="dxa"/>
          </w:tcPr>
          <w:p w14:paraId="4DF6FE5F" w14:textId="77777777" w:rsidR="009B6084" w:rsidRDefault="009B6084" w:rsidP="00A517BF">
            <w:pPr>
              <w:rPr>
                <w:ins w:id="2166" w:author="wincol" w:date="2016-05-12T14:59:00Z"/>
                <w:rFonts w:ascii="宋体" w:hAnsi="宋体"/>
              </w:rPr>
            </w:pPr>
            <w:ins w:id="2167" w:author="wincol" w:date="2016-05-12T14:59: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8</w:t>
              </w:r>
              <w:r w:rsidRPr="00A560D3">
                <w:rPr>
                  <w:rFonts w:ascii="宋体" w:cs="宋体"/>
                  <w:kern w:val="0"/>
                  <w:sz w:val="20"/>
                  <w:szCs w:val="20"/>
                </w:rPr>
                <w:t>)</w:t>
              </w:r>
            </w:ins>
          </w:p>
        </w:tc>
        <w:tc>
          <w:tcPr>
            <w:tcW w:w="709" w:type="dxa"/>
          </w:tcPr>
          <w:p w14:paraId="17896DA9" w14:textId="77777777" w:rsidR="009B6084" w:rsidRPr="00EA7B55" w:rsidRDefault="009B6084" w:rsidP="00A517BF">
            <w:pPr>
              <w:autoSpaceDE w:val="0"/>
              <w:autoSpaceDN w:val="0"/>
              <w:adjustRightInd w:val="0"/>
              <w:spacing w:line="267" w:lineRule="exact"/>
              <w:jc w:val="left"/>
              <w:rPr>
                <w:ins w:id="2168" w:author="wincol" w:date="2016-05-12T14:59:00Z"/>
                <w:rFonts w:ascii="宋体" w:cs="宋体"/>
                <w:kern w:val="0"/>
                <w:sz w:val="20"/>
                <w:szCs w:val="20"/>
              </w:rPr>
            </w:pPr>
            <w:ins w:id="2169" w:author="wincol" w:date="2016-05-12T14:59:00Z">
              <w:r>
                <w:rPr>
                  <w:rFonts w:ascii="宋体" w:cs="宋体" w:hint="eastAsia"/>
                  <w:kern w:val="0"/>
                  <w:sz w:val="20"/>
                  <w:szCs w:val="20"/>
                </w:rPr>
                <w:t>否</w:t>
              </w:r>
            </w:ins>
          </w:p>
        </w:tc>
        <w:tc>
          <w:tcPr>
            <w:tcW w:w="1861" w:type="dxa"/>
          </w:tcPr>
          <w:p w14:paraId="0E40BC7F" w14:textId="77777777" w:rsidR="009B6084" w:rsidRPr="00EA7B55" w:rsidRDefault="009B6084" w:rsidP="00A517BF">
            <w:pPr>
              <w:autoSpaceDE w:val="0"/>
              <w:autoSpaceDN w:val="0"/>
              <w:adjustRightInd w:val="0"/>
              <w:spacing w:line="267" w:lineRule="exact"/>
              <w:jc w:val="left"/>
              <w:rPr>
                <w:ins w:id="2170" w:author="wincol" w:date="2016-05-12T14:59:00Z"/>
                <w:rFonts w:ascii="宋体" w:cs="宋体"/>
                <w:kern w:val="0"/>
                <w:sz w:val="20"/>
                <w:szCs w:val="20"/>
              </w:rPr>
            </w:pPr>
            <w:ins w:id="2171" w:author="wincol" w:date="2016-05-12T15:00:00Z">
              <w:r>
                <w:rPr>
                  <w:rFonts w:ascii="宋体" w:cs="宋体" w:hint="eastAsia"/>
                  <w:kern w:val="0"/>
                  <w:sz w:val="20"/>
                  <w:szCs w:val="20"/>
                </w:rPr>
                <w:t>OGWR0004</w:t>
              </w:r>
            </w:ins>
          </w:p>
        </w:tc>
      </w:tr>
      <w:tr w:rsidR="009B6084" w14:paraId="7ACAEBDC" w14:textId="77777777" w:rsidTr="00A517BF">
        <w:trPr>
          <w:cantSplit/>
          <w:trHeight w:val="290"/>
          <w:ins w:id="2172" w:author="wincol" w:date="2016-05-12T14:59:00Z"/>
        </w:trPr>
        <w:tc>
          <w:tcPr>
            <w:tcW w:w="761" w:type="dxa"/>
            <w:vMerge/>
          </w:tcPr>
          <w:p w14:paraId="6C0CB832" w14:textId="77777777" w:rsidR="009B6084" w:rsidRDefault="009B6084" w:rsidP="00A517BF">
            <w:pPr>
              <w:jc w:val="center"/>
              <w:rPr>
                <w:ins w:id="2173" w:author="wincol" w:date="2016-05-12T14:59:00Z"/>
                <w:rFonts w:ascii="宋体" w:hAnsi="宋体"/>
              </w:rPr>
            </w:pPr>
          </w:p>
        </w:tc>
        <w:tc>
          <w:tcPr>
            <w:tcW w:w="7020" w:type="dxa"/>
            <w:gridSpan w:val="5"/>
          </w:tcPr>
          <w:p w14:paraId="3F03406A" w14:textId="77777777" w:rsidR="009B6084" w:rsidRPr="00EA7B55" w:rsidRDefault="009B6084" w:rsidP="00A517BF">
            <w:pPr>
              <w:autoSpaceDE w:val="0"/>
              <w:autoSpaceDN w:val="0"/>
              <w:adjustRightInd w:val="0"/>
              <w:spacing w:line="267" w:lineRule="exact"/>
              <w:jc w:val="left"/>
              <w:rPr>
                <w:ins w:id="2174" w:author="wincol" w:date="2016-05-12T14:59:00Z"/>
                <w:rFonts w:ascii="宋体" w:cs="宋体"/>
                <w:kern w:val="0"/>
                <w:sz w:val="20"/>
                <w:szCs w:val="20"/>
              </w:rPr>
            </w:pPr>
            <w:ins w:id="2175" w:author="wincol" w:date="2016-05-12T14:59:00Z">
              <w:r w:rsidRPr="00A710BB">
                <w:rPr>
                  <w:rFonts w:ascii="宋体" w:cs="宋体" w:hint="eastAsia"/>
                  <w:kern w:val="0"/>
                  <w:sz w:val="20"/>
                  <w:szCs w:val="20"/>
                </w:rPr>
                <w:t>数据</w:t>
              </w:r>
              <w:r>
                <w:rPr>
                  <w:rFonts w:ascii="宋体" w:cs="宋体" w:hint="eastAsia"/>
                  <w:kern w:val="0"/>
                  <w:sz w:val="20"/>
                  <w:szCs w:val="20"/>
                </w:rPr>
                <w:t>加密</w:t>
              </w:r>
              <w:r w:rsidRPr="00A710BB">
                <w:rPr>
                  <w:rFonts w:ascii="宋体" w:cs="宋体" w:hint="eastAsia"/>
                  <w:kern w:val="0"/>
                  <w:sz w:val="20"/>
                  <w:szCs w:val="20"/>
                </w:rPr>
                <w:t>域</w:t>
              </w:r>
              <w:r>
                <w:rPr>
                  <w:rFonts w:ascii="宋体" w:cs="宋体" w:hint="eastAsia"/>
                  <w:kern w:val="0"/>
                  <w:sz w:val="20"/>
                  <w:szCs w:val="20"/>
                </w:rPr>
                <w:t>都放到</w:t>
              </w:r>
              <w:r w:rsidRPr="00FC1B2B">
                <w:rPr>
                  <w:rFonts w:ascii="宋体" w:cs="宋体"/>
                  <w:kern w:val="0"/>
                  <w:sz w:val="20"/>
                  <w:szCs w:val="20"/>
                </w:rPr>
                <w:t>XMLPARA</w:t>
              </w:r>
              <w:r w:rsidRPr="00FC1B2B">
                <w:rPr>
                  <w:rFonts w:ascii="宋体" w:cs="宋体" w:hint="eastAsia"/>
                  <w:kern w:val="0"/>
                  <w:sz w:val="20"/>
                  <w:szCs w:val="20"/>
                </w:rPr>
                <w:t>里面</w:t>
              </w:r>
            </w:ins>
          </w:p>
        </w:tc>
      </w:tr>
      <w:tr w:rsidR="009B6084" w14:paraId="0D4A4271" w14:textId="77777777" w:rsidTr="00A517BF">
        <w:trPr>
          <w:cantSplit/>
          <w:trHeight w:val="139"/>
          <w:ins w:id="2176" w:author="wincol" w:date="2016-05-12T14:59:00Z"/>
        </w:trPr>
        <w:tc>
          <w:tcPr>
            <w:tcW w:w="761" w:type="dxa"/>
            <w:vMerge/>
          </w:tcPr>
          <w:p w14:paraId="55C75074" w14:textId="77777777" w:rsidR="009B6084" w:rsidRDefault="009B6084" w:rsidP="00A517BF">
            <w:pPr>
              <w:rPr>
                <w:ins w:id="2177" w:author="wincol" w:date="2016-05-12T14:59:00Z"/>
                <w:rFonts w:ascii="宋体" w:hAnsi="宋体"/>
              </w:rPr>
            </w:pPr>
          </w:p>
        </w:tc>
        <w:tc>
          <w:tcPr>
            <w:tcW w:w="1899" w:type="dxa"/>
          </w:tcPr>
          <w:p w14:paraId="5A6663F5" w14:textId="77777777" w:rsidR="009B6084" w:rsidRPr="00A560D3" w:rsidRDefault="009B6084" w:rsidP="00A517BF">
            <w:pPr>
              <w:autoSpaceDE w:val="0"/>
              <w:autoSpaceDN w:val="0"/>
              <w:adjustRightInd w:val="0"/>
              <w:spacing w:line="267" w:lineRule="exact"/>
              <w:jc w:val="left"/>
              <w:rPr>
                <w:ins w:id="2178" w:author="wincol" w:date="2016-05-12T14:59:00Z"/>
                <w:rFonts w:ascii="宋体" w:cs="宋体"/>
                <w:kern w:val="0"/>
                <w:sz w:val="20"/>
                <w:szCs w:val="20"/>
              </w:rPr>
            </w:pPr>
            <w:ins w:id="2179" w:author="wincol" w:date="2016-05-12T14:59:00Z">
              <w:r w:rsidRPr="00A560D3">
                <w:rPr>
                  <w:rFonts w:ascii="宋体" w:cs="宋体"/>
                  <w:kern w:val="0"/>
                  <w:sz w:val="20"/>
                  <w:szCs w:val="20"/>
                </w:rPr>
                <w:t>RETURNCODE</w:t>
              </w:r>
            </w:ins>
          </w:p>
        </w:tc>
        <w:tc>
          <w:tcPr>
            <w:tcW w:w="1701" w:type="dxa"/>
          </w:tcPr>
          <w:p w14:paraId="25158479" w14:textId="77777777" w:rsidR="009B6084" w:rsidRPr="00A560D3" w:rsidRDefault="009B6084" w:rsidP="00A517BF">
            <w:pPr>
              <w:autoSpaceDE w:val="0"/>
              <w:autoSpaceDN w:val="0"/>
              <w:adjustRightInd w:val="0"/>
              <w:spacing w:line="281" w:lineRule="exact"/>
              <w:ind w:left="108"/>
              <w:jc w:val="left"/>
              <w:rPr>
                <w:ins w:id="2180" w:author="wincol" w:date="2016-05-12T14:59:00Z"/>
                <w:rFonts w:ascii="宋体" w:cs="宋体"/>
                <w:kern w:val="0"/>
                <w:sz w:val="20"/>
                <w:szCs w:val="20"/>
              </w:rPr>
            </w:pPr>
            <w:ins w:id="2181" w:author="wincol" w:date="2016-05-12T14:59:00Z">
              <w:r w:rsidRPr="00A560D3">
                <w:rPr>
                  <w:rFonts w:ascii="宋体" w:cs="宋体" w:hint="eastAsia"/>
                  <w:kern w:val="0"/>
                  <w:sz w:val="20"/>
                  <w:szCs w:val="20"/>
                </w:rPr>
                <w:t>响应码</w:t>
              </w:r>
            </w:ins>
          </w:p>
        </w:tc>
        <w:tc>
          <w:tcPr>
            <w:tcW w:w="850" w:type="dxa"/>
          </w:tcPr>
          <w:p w14:paraId="4587E0F6" w14:textId="77777777" w:rsidR="009B6084" w:rsidRPr="00A560D3" w:rsidRDefault="009B6084" w:rsidP="00A517BF">
            <w:pPr>
              <w:autoSpaceDE w:val="0"/>
              <w:autoSpaceDN w:val="0"/>
              <w:adjustRightInd w:val="0"/>
              <w:spacing w:line="281" w:lineRule="exact"/>
              <w:jc w:val="left"/>
              <w:rPr>
                <w:ins w:id="2182" w:author="wincol" w:date="2016-05-12T14:59:00Z"/>
                <w:rFonts w:ascii="宋体" w:cs="宋体"/>
                <w:kern w:val="0"/>
                <w:sz w:val="20"/>
                <w:szCs w:val="20"/>
              </w:rPr>
            </w:pPr>
            <w:ins w:id="2183" w:author="wincol" w:date="2016-05-12T14:59:00Z">
              <w:r>
                <w:rPr>
                  <w:rFonts w:ascii="宋体" w:cs="宋体" w:hint="eastAsia"/>
                  <w:kern w:val="0"/>
                  <w:sz w:val="20"/>
                  <w:szCs w:val="20"/>
                </w:rPr>
                <w:t>C</w:t>
              </w:r>
              <w:r w:rsidRPr="00A560D3">
                <w:rPr>
                  <w:rFonts w:ascii="宋体" w:cs="宋体"/>
                  <w:kern w:val="0"/>
                  <w:sz w:val="20"/>
                  <w:szCs w:val="20"/>
                </w:rPr>
                <w:t>(64)</w:t>
              </w:r>
            </w:ins>
          </w:p>
        </w:tc>
        <w:tc>
          <w:tcPr>
            <w:tcW w:w="709" w:type="dxa"/>
          </w:tcPr>
          <w:p w14:paraId="08CE1064" w14:textId="77777777" w:rsidR="009B6084" w:rsidRPr="00A560D3" w:rsidRDefault="009B6084" w:rsidP="00A517BF">
            <w:pPr>
              <w:autoSpaceDE w:val="0"/>
              <w:autoSpaceDN w:val="0"/>
              <w:adjustRightInd w:val="0"/>
              <w:spacing w:line="281" w:lineRule="exact"/>
              <w:ind w:left="108"/>
              <w:jc w:val="left"/>
              <w:rPr>
                <w:ins w:id="2184" w:author="wincol" w:date="2016-05-12T14:59:00Z"/>
                <w:rFonts w:ascii="宋体" w:cs="宋体"/>
                <w:kern w:val="0"/>
                <w:sz w:val="20"/>
                <w:szCs w:val="20"/>
              </w:rPr>
            </w:pPr>
            <w:ins w:id="2185" w:author="wincol" w:date="2016-05-12T14:59:00Z">
              <w:r>
                <w:rPr>
                  <w:rFonts w:ascii="宋体" w:cs="宋体" w:hint="eastAsia"/>
                  <w:kern w:val="0"/>
                  <w:sz w:val="20"/>
                  <w:szCs w:val="20"/>
                </w:rPr>
                <w:t>否</w:t>
              </w:r>
            </w:ins>
          </w:p>
        </w:tc>
        <w:tc>
          <w:tcPr>
            <w:tcW w:w="1861" w:type="dxa"/>
          </w:tcPr>
          <w:p w14:paraId="645789B1" w14:textId="77777777" w:rsidR="009B6084" w:rsidRPr="00A560D3" w:rsidRDefault="009B6084" w:rsidP="00A517BF">
            <w:pPr>
              <w:autoSpaceDE w:val="0"/>
              <w:autoSpaceDN w:val="0"/>
              <w:adjustRightInd w:val="0"/>
              <w:spacing w:line="283" w:lineRule="exact"/>
              <w:ind w:left="108"/>
              <w:jc w:val="left"/>
              <w:rPr>
                <w:ins w:id="2186" w:author="wincol" w:date="2016-05-12T14:59:00Z"/>
                <w:rFonts w:ascii="宋体" w:cs="宋体"/>
                <w:kern w:val="0"/>
                <w:sz w:val="20"/>
                <w:szCs w:val="20"/>
              </w:rPr>
            </w:pPr>
            <w:ins w:id="2187" w:author="wincol" w:date="2016-05-12T14:59:00Z">
              <w:r w:rsidRPr="00A560D3">
                <w:rPr>
                  <w:rFonts w:ascii="宋体" w:cs="宋体"/>
                  <w:kern w:val="0"/>
                  <w:sz w:val="20"/>
                  <w:szCs w:val="20"/>
                </w:rPr>
                <w:t>000000</w:t>
              </w:r>
              <w:r w:rsidRPr="00A560D3">
                <w:rPr>
                  <w:rFonts w:ascii="宋体" w:cs="宋体" w:hint="eastAsia"/>
                  <w:kern w:val="0"/>
                  <w:sz w:val="20"/>
                  <w:szCs w:val="20"/>
                </w:rPr>
                <w:t>标识成功</w:t>
              </w:r>
            </w:ins>
          </w:p>
        </w:tc>
      </w:tr>
      <w:tr w:rsidR="009B6084" w14:paraId="4D6C724B" w14:textId="77777777" w:rsidTr="00A517BF">
        <w:trPr>
          <w:cantSplit/>
          <w:trHeight w:val="139"/>
          <w:ins w:id="2188" w:author="wincol" w:date="2016-05-12T14:59:00Z"/>
        </w:trPr>
        <w:tc>
          <w:tcPr>
            <w:tcW w:w="761" w:type="dxa"/>
            <w:vMerge/>
          </w:tcPr>
          <w:p w14:paraId="74E3952E" w14:textId="77777777" w:rsidR="009B6084" w:rsidRDefault="009B6084" w:rsidP="00A517BF">
            <w:pPr>
              <w:rPr>
                <w:ins w:id="2189" w:author="wincol" w:date="2016-05-12T14:59:00Z"/>
                <w:rFonts w:ascii="宋体" w:hAnsi="宋体"/>
              </w:rPr>
            </w:pPr>
          </w:p>
        </w:tc>
        <w:tc>
          <w:tcPr>
            <w:tcW w:w="1899" w:type="dxa"/>
          </w:tcPr>
          <w:p w14:paraId="59DF0563" w14:textId="77777777" w:rsidR="009B6084" w:rsidRPr="00A560D3" w:rsidRDefault="009B6084" w:rsidP="00A517BF">
            <w:pPr>
              <w:autoSpaceDE w:val="0"/>
              <w:autoSpaceDN w:val="0"/>
              <w:adjustRightInd w:val="0"/>
              <w:spacing w:line="267" w:lineRule="exact"/>
              <w:jc w:val="left"/>
              <w:rPr>
                <w:ins w:id="2190" w:author="wincol" w:date="2016-05-12T14:59:00Z"/>
                <w:rFonts w:ascii="宋体" w:cs="宋体"/>
                <w:kern w:val="0"/>
                <w:sz w:val="20"/>
                <w:szCs w:val="20"/>
              </w:rPr>
            </w:pPr>
            <w:ins w:id="2191" w:author="wincol" w:date="2016-05-12T14:59:00Z">
              <w:r w:rsidRPr="00A560D3">
                <w:rPr>
                  <w:rFonts w:ascii="宋体" w:cs="宋体"/>
                  <w:kern w:val="0"/>
                  <w:sz w:val="20"/>
                  <w:szCs w:val="20"/>
                </w:rPr>
                <w:t>RETURNMSG</w:t>
              </w:r>
            </w:ins>
          </w:p>
        </w:tc>
        <w:tc>
          <w:tcPr>
            <w:tcW w:w="1701" w:type="dxa"/>
          </w:tcPr>
          <w:p w14:paraId="5BDE9495" w14:textId="77777777" w:rsidR="009B6084" w:rsidRPr="00A560D3" w:rsidRDefault="009B6084" w:rsidP="00A517BF">
            <w:pPr>
              <w:autoSpaceDE w:val="0"/>
              <w:autoSpaceDN w:val="0"/>
              <w:adjustRightInd w:val="0"/>
              <w:spacing w:line="281" w:lineRule="exact"/>
              <w:ind w:left="108"/>
              <w:jc w:val="left"/>
              <w:rPr>
                <w:ins w:id="2192" w:author="wincol" w:date="2016-05-12T14:59:00Z"/>
                <w:rFonts w:ascii="宋体" w:cs="宋体"/>
                <w:kern w:val="0"/>
                <w:sz w:val="20"/>
                <w:szCs w:val="20"/>
              </w:rPr>
            </w:pPr>
            <w:ins w:id="2193" w:author="wincol" w:date="2016-05-12T14:59:00Z">
              <w:r w:rsidRPr="00A560D3">
                <w:rPr>
                  <w:rFonts w:ascii="宋体" w:cs="宋体" w:hint="eastAsia"/>
                  <w:kern w:val="0"/>
                  <w:sz w:val="20"/>
                  <w:szCs w:val="20"/>
                </w:rPr>
                <w:t>响应信息</w:t>
              </w:r>
            </w:ins>
          </w:p>
        </w:tc>
        <w:tc>
          <w:tcPr>
            <w:tcW w:w="850" w:type="dxa"/>
          </w:tcPr>
          <w:p w14:paraId="04F70E5F" w14:textId="77777777" w:rsidR="009B6084" w:rsidRPr="00A560D3" w:rsidRDefault="009B6084" w:rsidP="00A517BF">
            <w:pPr>
              <w:autoSpaceDE w:val="0"/>
              <w:autoSpaceDN w:val="0"/>
              <w:adjustRightInd w:val="0"/>
              <w:spacing w:line="267" w:lineRule="exact"/>
              <w:jc w:val="left"/>
              <w:rPr>
                <w:ins w:id="2194" w:author="wincol" w:date="2016-05-12T14:59:00Z"/>
                <w:rFonts w:ascii="宋体" w:cs="宋体"/>
                <w:kern w:val="0"/>
                <w:sz w:val="20"/>
                <w:szCs w:val="20"/>
              </w:rPr>
            </w:pPr>
            <w:ins w:id="2195" w:author="wincol" w:date="2016-05-12T14:59:00Z">
              <w:r>
                <w:rPr>
                  <w:rFonts w:ascii="宋体" w:cs="宋体" w:hint="eastAsia"/>
                  <w:kern w:val="0"/>
                  <w:sz w:val="20"/>
                  <w:szCs w:val="20"/>
                </w:rPr>
                <w:t>C</w:t>
              </w:r>
              <w:r w:rsidRPr="00A560D3">
                <w:rPr>
                  <w:rFonts w:ascii="宋体" w:cs="宋体"/>
                  <w:kern w:val="0"/>
                  <w:sz w:val="20"/>
                  <w:szCs w:val="20"/>
                </w:rPr>
                <w:t>(128)</w:t>
              </w:r>
            </w:ins>
          </w:p>
        </w:tc>
        <w:tc>
          <w:tcPr>
            <w:tcW w:w="709" w:type="dxa"/>
          </w:tcPr>
          <w:p w14:paraId="14EEF7C1" w14:textId="77777777" w:rsidR="009B6084" w:rsidRPr="00A560D3" w:rsidRDefault="009B6084" w:rsidP="00A517BF">
            <w:pPr>
              <w:autoSpaceDE w:val="0"/>
              <w:autoSpaceDN w:val="0"/>
              <w:adjustRightInd w:val="0"/>
              <w:spacing w:line="281" w:lineRule="exact"/>
              <w:ind w:left="108"/>
              <w:jc w:val="left"/>
              <w:rPr>
                <w:ins w:id="2196" w:author="wincol" w:date="2016-05-12T14:59:00Z"/>
                <w:rFonts w:ascii="宋体" w:cs="宋体"/>
                <w:kern w:val="0"/>
                <w:sz w:val="20"/>
                <w:szCs w:val="20"/>
              </w:rPr>
            </w:pPr>
            <w:ins w:id="2197" w:author="wincol" w:date="2016-05-12T14:59:00Z">
              <w:r>
                <w:rPr>
                  <w:rFonts w:ascii="宋体" w:cs="宋体" w:hint="eastAsia"/>
                  <w:kern w:val="0"/>
                  <w:sz w:val="20"/>
                  <w:szCs w:val="20"/>
                </w:rPr>
                <w:t>否</w:t>
              </w:r>
            </w:ins>
          </w:p>
        </w:tc>
        <w:tc>
          <w:tcPr>
            <w:tcW w:w="1861" w:type="dxa"/>
          </w:tcPr>
          <w:p w14:paraId="2EA36528" w14:textId="77777777" w:rsidR="009B6084" w:rsidRPr="00A560D3" w:rsidRDefault="009B6084" w:rsidP="00A517BF">
            <w:pPr>
              <w:autoSpaceDE w:val="0"/>
              <w:autoSpaceDN w:val="0"/>
              <w:adjustRightInd w:val="0"/>
              <w:spacing w:line="283" w:lineRule="exact"/>
              <w:ind w:left="108"/>
              <w:jc w:val="left"/>
              <w:rPr>
                <w:ins w:id="2198" w:author="wincol" w:date="2016-05-12T14:59:00Z"/>
                <w:rFonts w:ascii="宋体" w:cs="宋体"/>
                <w:kern w:val="0"/>
                <w:sz w:val="20"/>
                <w:szCs w:val="20"/>
              </w:rPr>
            </w:pPr>
            <w:ins w:id="2199" w:author="wincol" w:date="2016-05-12T14:59:00Z">
              <w:r w:rsidRPr="00A560D3">
                <w:rPr>
                  <w:rFonts w:ascii="宋体" w:cs="宋体" w:hint="eastAsia"/>
                  <w:kern w:val="0"/>
                  <w:sz w:val="20"/>
                  <w:szCs w:val="20"/>
                </w:rPr>
                <w:t>交易成功</w:t>
              </w:r>
            </w:ins>
          </w:p>
        </w:tc>
      </w:tr>
      <w:tr w:rsidR="009B6084" w14:paraId="49DFB6E2" w14:textId="77777777" w:rsidTr="00A517BF">
        <w:trPr>
          <w:cantSplit/>
          <w:trHeight w:val="139"/>
          <w:ins w:id="2200" w:author="wincol" w:date="2016-05-12T14:59:00Z"/>
        </w:trPr>
        <w:tc>
          <w:tcPr>
            <w:tcW w:w="761" w:type="dxa"/>
            <w:vMerge/>
          </w:tcPr>
          <w:p w14:paraId="54697B04" w14:textId="77777777" w:rsidR="009B6084" w:rsidRDefault="009B6084" w:rsidP="00A517BF">
            <w:pPr>
              <w:rPr>
                <w:ins w:id="2201" w:author="wincol" w:date="2016-05-12T14:59:00Z"/>
                <w:rFonts w:ascii="宋体" w:hAnsi="宋体"/>
              </w:rPr>
            </w:pPr>
          </w:p>
        </w:tc>
        <w:tc>
          <w:tcPr>
            <w:tcW w:w="1899" w:type="dxa"/>
          </w:tcPr>
          <w:p w14:paraId="6DA12523" w14:textId="77777777" w:rsidR="009B6084" w:rsidRPr="00A560D3" w:rsidRDefault="009B6084" w:rsidP="00A517BF">
            <w:pPr>
              <w:autoSpaceDE w:val="0"/>
              <w:autoSpaceDN w:val="0"/>
              <w:adjustRightInd w:val="0"/>
              <w:spacing w:line="281" w:lineRule="exact"/>
              <w:jc w:val="left"/>
              <w:rPr>
                <w:ins w:id="2202" w:author="wincol" w:date="2016-05-12T14:59:00Z"/>
                <w:rFonts w:ascii="宋体" w:cs="宋体"/>
                <w:kern w:val="0"/>
                <w:sz w:val="20"/>
                <w:szCs w:val="20"/>
              </w:rPr>
            </w:pPr>
            <w:ins w:id="2203" w:author="wincol" w:date="2016-05-12T14:59:00Z">
              <w:r w:rsidRPr="00A560D3">
                <w:rPr>
                  <w:rFonts w:ascii="宋体" w:cs="宋体"/>
                  <w:kern w:val="0"/>
                  <w:sz w:val="20"/>
                  <w:szCs w:val="20"/>
                </w:rPr>
                <w:t>OLDREQSEQNO</w:t>
              </w:r>
            </w:ins>
          </w:p>
        </w:tc>
        <w:tc>
          <w:tcPr>
            <w:tcW w:w="1701" w:type="dxa"/>
          </w:tcPr>
          <w:p w14:paraId="5A1AA401" w14:textId="77777777" w:rsidR="009B6084" w:rsidRPr="00A560D3" w:rsidRDefault="009B6084" w:rsidP="00A517BF">
            <w:pPr>
              <w:autoSpaceDE w:val="0"/>
              <w:autoSpaceDN w:val="0"/>
              <w:adjustRightInd w:val="0"/>
              <w:spacing w:line="267" w:lineRule="exact"/>
              <w:jc w:val="left"/>
              <w:rPr>
                <w:ins w:id="2204" w:author="wincol" w:date="2016-05-12T14:59:00Z"/>
                <w:rFonts w:ascii="宋体" w:cs="宋体"/>
                <w:kern w:val="0"/>
                <w:sz w:val="20"/>
                <w:szCs w:val="20"/>
              </w:rPr>
            </w:pPr>
            <w:ins w:id="2205" w:author="wincol" w:date="2016-05-12T14:59:00Z">
              <w:r w:rsidRPr="00A560D3">
                <w:rPr>
                  <w:rFonts w:ascii="宋体" w:cs="宋体" w:hint="eastAsia"/>
                  <w:kern w:val="0"/>
                  <w:sz w:val="20"/>
                  <w:szCs w:val="20"/>
                </w:rPr>
                <w:t>原交易流水号</w:t>
              </w:r>
            </w:ins>
          </w:p>
        </w:tc>
        <w:tc>
          <w:tcPr>
            <w:tcW w:w="850" w:type="dxa"/>
          </w:tcPr>
          <w:p w14:paraId="4B12909B" w14:textId="77777777" w:rsidR="009B6084" w:rsidRPr="00A560D3" w:rsidRDefault="009B6084" w:rsidP="001C524E">
            <w:pPr>
              <w:autoSpaceDE w:val="0"/>
              <w:autoSpaceDN w:val="0"/>
              <w:adjustRightInd w:val="0"/>
              <w:spacing w:line="281" w:lineRule="exact"/>
              <w:jc w:val="left"/>
              <w:rPr>
                <w:ins w:id="2206" w:author="wincol" w:date="2016-05-12T14:59:00Z"/>
                <w:rFonts w:ascii="宋体" w:cs="宋体"/>
                <w:kern w:val="0"/>
                <w:sz w:val="20"/>
                <w:szCs w:val="20"/>
              </w:rPr>
            </w:pPr>
            <w:ins w:id="2207" w:author="wincol" w:date="2016-05-12T14:59:00Z">
              <w:r>
                <w:rPr>
                  <w:rFonts w:ascii="宋体" w:cs="宋体" w:hint="eastAsia"/>
                  <w:kern w:val="0"/>
                  <w:sz w:val="20"/>
                  <w:szCs w:val="20"/>
                </w:rPr>
                <w:t>C</w:t>
              </w:r>
              <w:r w:rsidRPr="00A560D3">
                <w:rPr>
                  <w:rFonts w:ascii="宋体" w:cs="宋体"/>
                  <w:kern w:val="0"/>
                  <w:sz w:val="20"/>
                  <w:szCs w:val="20"/>
                </w:rPr>
                <w:t>(</w:t>
              </w:r>
            </w:ins>
            <w:ins w:id="2208" w:author="wincol" w:date="2016-06-12T18:43:00Z">
              <w:r w:rsidR="001C524E">
                <w:rPr>
                  <w:rFonts w:ascii="宋体" w:cs="宋体" w:hint="eastAsia"/>
                  <w:kern w:val="0"/>
                  <w:sz w:val="20"/>
                  <w:szCs w:val="20"/>
                </w:rPr>
                <w:t>28</w:t>
              </w:r>
            </w:ins>
            <w:ins w:id="2209" w:author="wincol" w:date="2016-05-12T14:59:00Z">
              <w:r w:rsidRPr="00A560D3">
                <w:rPr>
                  <w:rFonts w:ascii="宋体" w:cs="宋体"/>
                  <w:kern w:val="0"/>
                  <w:sz w:val="20"/>
                  <w:szCs w:val="20"/>
                </w:rPr>
                <w:t>)</w:t>
              </w:r>
            </w:ins>
          </w:p>
        </w:tc>
        <w:tc>
          <w:tcPr>
            <w:tcW w:w="709" w:type="dxa"/>
          </w:tcPr>
          <w:p w14:paraId="224266C6" w14:textId="77777777" w:rsidR="009B6084" w:rsidRDefault="009B6084" w:rsidP="00A517BF">
            <w:pPr>
              <w:rPr>
                <w:ins w:id="2210" w:author="wincol" w:date="2016-05-12T14:59:00Z"/>
                <w:rFonts w:ascii="宋体" w:hAnsi="宋体"/>
              </w:rPr>
            </w:pPr>
            <w:ins w:id="2211" w:author="wincol" w:date="2016-05-12T14:59:00Z">
              <w:r>
                <w:rPr>
                  <w:rFonts w:hint="eastAsia"/>
                </w:rPr>
                <w:t>否</w:t>
              </w:r>
            </w:ins>
          </w:p>
        </w:tc>
        <w:tc>
          <w:tcPr>
            <w:tcW w:w="1861" w:type="dxa"/>
          </w:tcPr>
          <w:p w14:paraId="686D72F3" w14:textId="77777777" w:rsidR="009B6084" w:rsidRDefault="009B6084" w:rsidP="00A517BF">
            <w:pPr>
              <w:rPr>
                <w:ins w:id="2212" w:author="wincol" w:date="2016-05-12T14:59:00Z"/>
                <w:rFonts w:ascii="宋体" w:hAnsi="宋体"/>
              </w:rPr>
            </w:pPr>
          </w:p>
        </w:tc>
      </w:tr>
    </w:tbl>
    <w:p w14:paraId="2677D771" w14:textId="77777777" w:rsidR="009B6084" w:rsidRPr="009A67DD" w:rsidRDefault="009B6084" w:rsidP="008D419F"/>
    <w:p w14:paraId="5E90CDA2" w14:textId="77777777" w:rsidR="008D419F" w:rsidRPr="004E6C5A" w:rsidRDefault="005444D6" w:rsidP="0042024B">
      <w:pPr>
        <w:pStyle w:val="2"/>
      </w:pPr>
      <w:bookmarkStart w:id="2213" w:name="_Toc448760984"/>
      <w:r>
        <w:rPr>
          <w:rFonts w:hint="eastAsia"/>
        </w:rPr>
        <w:t>单笔提现结果查询</w:t>
      </w:r>
      <w:r w:rsidR="008D419F">
        <w:rPr>
          <w:rFonts w:hint="eastAsia"/>
        </w:rPr>
        <w:t>(</w:t>
      </w:r>
      <w:r w:rsidRPr="00B860D9">
        <w:t>OGW000</w:t>
      </w:r>
      <w:r>
        <w:rPr>
          <w:rFonts w:hint="eastAsia"/>
        </w:rPr>
        <w:t>4</w:t>
      </w:r>
      <w:r w:rsidR="00A230E0">
        <w:rPr>
          <w:rFonts w:hint="eastAsia"/>
        </w:rPr>
        <w:t>8</w:t>
      </w:r>
      <w:r w:rsidR="008D419F">
        <w:rPr>
          <w:rFonts w:hint="eastAsia"/>
        </w:rPr>
        <w:t>)</w:t>
      </w:r>
      <w:bookmarkEnd w:id="2213"/>
    </w:p>
    <w:p w14:paraId="742DB9E8" w14:textId="77777777" w:rsidR="00E66735" w:rsidRDefault="005444D6" w:rsidP="00E66735">
      <w:pPr>
        <w:pStyle w:val="aff1"/>
        <w:ind w:left="425" w:firstLineChars="0" w:firstLine="0"/>
        <w:rPr>
          <w:ins w:id="2214" w:author="wincol" w:date="2016-04-13T10:40:00Z"/>
        </w:rPr>
      </w:pPr>
      <w:r>
        <w:rPr>
          <w:rFonts w:hint="eastAsia"/>
        </w:rPr>
        <w:t>由第三方发起</w:t>
      </w:r>
      <w:r w:rsidR="005A6C5C">
        <w:rPr>
          <w:rFonts w:hint="eastAsia"/>
        </w:rPr>
        <w:t>，</w:t>
      </w:r>
    </w:p>
    <w:p w14:paraId="1941F55D" w14:textId="77777777" w:rsidR="00E66735" w:rsidRPr="00BD4F05" w:rsidRDefault="00E66735" w:rsidP="00E66735">
      <w:pPr>
        <w:pStyle w:val="aff1"/>
        <w:ind w:left="425" w:firstLineChars="0" w:firstLine="0"/>
        <w:rPr>
          <w:ins w:id="2215" w:author="wincol" w:date="2016-04-13T10:40:00Z"/>
        </w:rPr>
      </w:pPr>
      <w:ins w:id="2216" w:author="wincol" w:date="2016-04-13T10:40:00Z">
        <w:r>
          <w:rPr>
            <w:rFonts w:hint="eastAsia"/>
          </w:rPr>
          <w:t>交易提交我行</w:t>
        </w:r>
      </w:ins>
      <w:ins w:id="2217" w:author="wincol" w:date="2016-04-13T10:42:00Z">
        <w:r>
          <w:rPr>
            <w:rFonts w:hint="eastAsia"/>
          </w:rPr>
          <w:t>5</w:t>
        </w:r>
      </w:ins>
      <w:ins w:id="2218" w:author="wincol" w:date="2016-04-13T10:40:00Z">
        <w:r w:rsidRPr="00A560D3">
          <w:rPr>
            <w:rFonts w:hint="eastAsia"/>
          </w:rPr>
          <w:t>分钟后，可通过该接口查询银行处理结果。</w:t>
        </w:r>
      </w:ins>
    </w:p>
    <w:p w14:paraId="126EC2D6" w14:textId="77777777" w:rsidR="008D419F" w:rsidRPr="008D419F" w:rsidRDefault="008D419F" w:rsidP="008D419F">
      <w:pPr>
        <w:ind w:firstLine="420"/>
      </w:pPr>
    </w:p>
    <w:p w14:paraId="3E353B3F" w14:textId="77777777" w:rsidR="008D419F" w:rsidRDefault="008D419F" w:rsidP="0042024B">
      <w:pPr>
        <w:pStyle w:val="3"/>
        <w:rPr>
          <w:rFonts w:ascii="宋体" w:hAnsi="宋体"/>
        </w:rPr>
      </w:pPr>
      <w:bookmarkStart w:id="2219" w:name="_Toc448760985"/>
      <w:r w:rsidRPr="004E6C5A">
        <w:rPr>
          <w:rFonts w:hint="eastAsia"/>
        </w:rPr>
        <w:t>请求报文说明</w:t>
      </w:r>
      <w:bookmarkEnd w:id="2219"/>
    </w:p>
    <w:tbl>
      <w:tblPr>
        <w:tblW w:w="8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3"/>
        <w:gridCol w:w="2094"/>
        <w:gridCol w:w="1851"/>
        <w:gridCol w:w="850"/>
        <w:gridCol w:w="567"/>
        <w:gridCol w:w="2635"/>
      </w:tblGrid>
      <w:tr w:rsidR="008D419F" w14:paraId="6FDE2846" w14:textId="77777777" w:rsidTr="00CA7B35">
        <w:trPr>
          <w:trHeight w:val="302"/>
        </w:trPr>
        <w:tc>
          <w:tcPr>
            <w:tcW w:w="983" w:type="dxa"/>
            <w:tcBorders>
              <w:bottom w:val="single" w:sz="4" w:space="0" w:color="auto"/>
            </w:tcBorders>
            <w:shd w:val="clear" w:color="auto" w:fill="C0C0C0"/>
          </w:tcPr>
          <w:p w14:paraId="1B2EBFDF" w14:textId="77777777" w:rsidR="008D419F" w:rsidRDefault="008D419F" w:rsidP="00BD4F05">
            <w:pPr>
              <w:rPr>
                <w:rFonts w:ascii="宋体" w:hAnsi="宋体"/>
                <w:b/>
                <w:szCs w:val="21"/>
              </w:rPr>
            </w:pPr>
            <w:r>
              <w:rPr>
                <w:rFonts w:ascii="宋体" w:hAnsi="宋体"/>
                <w:b/>
                <w:szCs w:val="21"/>
              </w:rPr>
              <w:t>模块</w:t>
            </w:r>
          </w:p>
        </w:tc>
        <w:tc>
          <w:tcPr>
            <w:tcW w:w="2094" w:type="dxa"/>
            <w:tcBorders>
              <w:bottom w:val="single" w:sz="4" w:space="0" w:color="auto"/>
            </w:tcBorders>
            <w:shd w:val="clear" w:color="auto" w:fill="C0C0C0"/>
          </w:tcPr>
          <w:p w14:paraId="6B839BA3" w14:textId="77777777" w:rsidR="008D419F" w:rsidRDefault="008D419F" w:rsidP="00BD4F05">
            <w:pPr>
              <w:rPr>
                <w:rFonts w:ascii="宋体" w:hAnsi="宋体"/>
                <w:b/>
              </w:rPr>
            </w:pPr>
            <w:r>
              <w:rPr>
                <w:rFonts w:ascii="宋体" w:hAnsi="宋体"/>
                <w:b/>
                <w:szCs w:val="21"/>
              </w:rPr>
              <w:t>字段ID</w:t>
            </w:r>
          </w:p>
        </w:tc>
        <w:tc>
          <w:tcPr>
            <w:tcW w:w="1851" w:type="dxa"/>
            <w:tcBorders>
              <w:bottom w:val="single" w:sz="4" w:space="0" w:color="auto"/>
            </w:tcBorders>
            <w:shd w:val="clear" w:color="auto" w:fill="C0C0C0"/>
          </w:tcPr>
          <w:p w14:paraId="32F69CF3" w14:textId="77777777" w:rsidR="008D419F" w:rsidRDefault="008D419F" w:rsidP="00BD4F05">
            <w:pPr>
              <w:rPr>
                <w:rFonts w:ascii="宋体" w:hAnsi="宋体"/>
                <w:b/>
              </w:rPr>
            </w:pPr>
            <w:r>
              <w:rPr>
                <w:rFonts w:ascii="宋体" w:hAnsi="宋体"/>
                <w:b/>
                <w:szCs w:val="21"/>
              </w:rPr>
              <w:t>字段名称</w:t>
            </w:r>
          </w:p>
        </w:tc>
        <w:tc>
          <w:tcPr>
            <w:tcW w:w="850" w:type="dxa"/>
            <w:tcBorders>
              <w:bottom w:val="single" w:sz="4" w:space="0" w:color="auto"/>
            </w:tcBorders>
            <w:shd w:val="clear" w:color="auto" w:fill="C0C0C0"/>
          </w:tcPr>
          <w:p w14:paraId="39EFDCEF" w14:textId="77777777" w:rsidR="008D419F" w:rsidRDefault="008D419F" w:rsidP="00BD4F05">
            <w:pPr>
              <w:rPr>
                <w:rFonts w:ascii="宋体" w:hAnsi="宋体"/>
                <w:b/>
              </w:rPr>
            </w:pPr>
            <w:r>
              <w:rPr>
                <w:rFonts w:ascii="宋体" w:hAnsi="宋体"/>
                <w:b/>
                <w:szCs w:val="21"/>
              </w:rPr>
              <w:t>类型</w:t>
            </w:r>
          </w:p>
        </w:tc>
        <w:tc>
          <w:tcPr>
            <w:tcW w:w="567" w:type="dxa"/>
            <w:tcBorders>
              <w:bottom w:val="single" w:sz="4" w:space="0" w:color="auto"/>
            </w:tcBorders>
            <w:shd w:val="clear" w:color="auto" w:fill="C0C0C0"/>
          </w:tcPr>
          <w:p w14:paraId="41FBA1AE" w14:textId="77777777" w:rsidR="008D419F" w:rsidRDefault="008D419F" w:rsidP="00BD4F05">
            <w:pPr>
              <w:rPr>
                <w:rFonts w:ascii="宋体" w:hAnsi="宋体"/>
                <w:b/>
              </w:rPr>
            </w:pPr>
            <w:r>
              <w:rPr>
                <w:rFonts w:ascii="宋体" w:hAnsi="宋体" w:hint="eastAsia"/>
                <w:b/>
              </w:rPr>
              <w:t>可空</w:t>
            </w:r>
          </w:p>
        </w:tc>
        <w:tc>
          <w:tcPr>
            <w:tcW w:w="2635" w:type="dxa"/>
            <w:tcBorders>
              <w:bottom w:val="single" w:sz="4" w:space="0" w:color="auto"/>
            </w:tcBorders>
            <w:shd w:val="clear" w:color="auto" w:fill="C0C0C0"/>
          </w:tcPr>
          <w:p w14:paraId="6D76566B" w14:textId="77777777" w:rsidR="008D419F" w:rsidRDefault="008D419F" w:rsidP="00BD4F05">
            <w:pPr>
              <w:rPr>
                <w:rFonts w:ascii="宋体" w:hAnsi="宋体"/>
                <w:b/>
              </w:rPr>
            </w:pPr>
            <w:r>
              <w:rPr>
                <w:rFonts w:ascii="宋体" w:hAnsi="宋体" w:hint="eastAsia"/>
                <w:b/>
              </w:rPr>
              <w:t>备注</w:t>
            </w:r>
          </w:p>
        </w:tc>
      </w:tr>
      <w:tr w:rsidR="00A531A3" w14:paraId="5A329381" w14:textId="77777777" w:rsidTr="00BD4F05">
        <w:trPr>
          <w:cantSplit/>
          <w:trHeight w:val="317"/>
        </w:trPr>
        <w:tc>
          <w:tcPr>
            <w:tcW w:w="983" w:type="dxa"/>
            <w:vMerge w:val="restart"/>
          </w:tcPr>
          <w:p w14:paraId="38BC0ABA" w14:textId="77777777" w:rsidR="00A531A3" w:rsidRPr="00C15726" w:rsidRDefault="00A531A3" w:rsidP="00BD4F05">
            <w:pPr>
              <w:rPr>
                <w:rFonts w:ascii="宋体" w:hAnsi="宋体"/>
              </w:rPr>
            </w:pPr>
            <w:r>
              <w:rPr>
                <w:rFonts w:ascii="宋体" w:hAnsi="宋体" w:hint="eastAsia"/>
              </w:rPr>
              <w:t>BODY</w:t>
            </w:r>
          </w:p>
        </w:tc>
        <w:tc>
          <w:tcPr>
            <w:tcW w:w="7997" w:type="dxa"/>
            <w:gridSpan w:val="5"/>
          </w:tcPr>
          <w:p w14:paraId="20F460CE" w14:textId="77777777" w:rsidR="00A531A3" w:rsidRPr="009A7610" w:rsidRDefault="00A531A3" w:rsidP="002B64B5"/>
        </w:tc>
      </w:tr>
      <w:tr w:rsidR="00A531A3" w14:paraId="2D7D5AC6" w14:textId="77777777" w:rsidTr="00CA7B35">
        <w:trPr>
          <w:cantSplit/>
          <w:trHeight w:val="145"/>
        </w:trPr>
        <w:tc>
          <w:tcPr>
            <w:tcW w:w="983" w:type="dxa"/>
            <w:vMerge/>
          </w:tcPr>
          <w:p w14:paraId="61519F71" w14:textId="77777777" w:rsidR="00A531A3" w:rsidRDefault="00A531A3" w:rsidP="00BD4F05">
            <w:pPr>
              <w:rPr>
                <w:rFonts w:ascii="宋体" w:hAnsi="宋体"/>
              </w:rPr>
            </w:pPr>
          </w:p>
        </w:tc>
        <w:tc>
          <w:tcPr>
            <w:tcW w:w="2094" w:type="dxa"/>
          </w:tcPr>
          <w:p w14:paraId="135E9B41" w14:textId="77777777" w:rsidR="00A531A3" w:rsidRPr="00A560D3" w:rsidRDefault="00A531A3" w:rsidP="00E81D47">
            <w:pPr>
              <w:autoSpaceDE w:val="0"/>
              <w:autoSpaceDN w:val="0"/>
              <w:adjustRightInd w:val="0"/>
              <w:spacing w:line="267" w:lineRule="exact"/>
              <w:jc w:val="left"/>
              <w:rPr>
                <w:rFonts w:ascii="宋体" w:cs="宋体"/>
                <w:kern w:val="0"/>
                <w:sz w:val="20"/>
                <w:szCs w:val="20"/>
              </w:rPr>
            </w:pPr>
          </w:p>
        </w:tc>
        <w:tc>
          <w:tcPr>
            <w:tcW w:w="1851" w:type="dxa"/>
          </w:tcPr>
          <w:p w14:paraId="2F76C0FD" w14:textId="77777777" w:rsidR="00A531A3" w:rsidRPr="00A560D3" w:rsidRDefault="00A531A3" w:rsidP="00E81D47">
            <w:pPr>
              <w:autoSpaceDE w:val="0"/>
              <w:autoSpaceDN w:val="0"/>
              <w:adjustRightInd w:val="0"/>
              <w:spacing w:line="267" w:lineRule="exact"/>
              <w:jc w:val="left"/>
              <w:rPr>
                <w:rFonts w:ascii="宋体" w:cs="宋体"/>
                <w:kern w:val="0"/>
                <w:sz w:val="20"/>
                <w:szCs w:val="20"/>
              </w:rPr>
            </w:pPr>
          </w:p>
        </w:tc>
        <w:tc>
          <w:tcPr>
            <w:tcW w:w="850" w:type="dxa"/>
          </w:tcPr>
          <w:p w14:paraId="79D68279" w14:textId="77777777" w:rsidR="00A531A3" w:rsidRPr="00A560D3" w:rsidRDefault="00A531A3" w:rsidP="000F620E">
            <w:pPr>
              <w:rPr>
                <w:rFonts w:ascii="宋体" w:cs="宋体"/>
                <w:kern w:val="0"/>
                <w:sz w:val="20"/>
                <w:szCs w:val="20"/>
              </w:rPr>
            </w:pPr>
          </w:p>
        </w:tc>
        <w:tc>
          <w:tcPr>
            <w:tcW w:w="567" w:type="dxa"/>
          </w:tcPr>
          <w:p w14:paraId="3558509F" w14:textId="77777777" w:rsidR="00A531A3" w:rsidRPr="00A560D3" w:rsidRDefault="00A531A3" w:rsidP="000F620E">
            <w:pPr>
              <w:ind w:left="107"/>
              <w:rPr>
                <w:rFonts w:ascii="宋体" w:cs="宋体"/>
                <w:kern w:val="0"/>
                <w:sz w:val="20"/>
                <w:szCs w:val="20"/>
              </w:rPr>
            </w:pPr>
          </w:p>
        </w:tc>
        <w:tc>
          <w:tcPr>
            <w:tcW w:w="2635" w:type="dxa"/>
          </w:tcPr>
          <w:p w14:paraId="1819B68F" w14:textId="77777777" w:rsidR="00A531A3" w:rsidRPr="00A560D3" w:rsidRDefault="00A531A3" w:rsidP="000F620E">
            <w:pPr>
              <w:rPr>
                <w:rFonts w:ascii="宋体" w:cs="宋体"/>
                <w:kern w:val="0"/>
                <w:sz w:val="20"/>
                <w:szCs w:val="20"/>
              </w:rPr>
            </w:pPr>
          </w:p>
        </w:tc>
      </w:tr>
      <w:tr w:rsidR="00A531A3" w14:paraId="6CA57139" w14:textId="77777777" w:rsidTr="00CA7B35">
        <w:trPr>
          <w:cantSplit/>
          <w:trHeight w:val="145"/>
        </w:trPr>
        <w:tc>
          <w:tcPr>
            <w:tcW w:w="983" w:type="dxa"/>
            <w:vMerge/>
          </w:tcPr>
          <w:p w14:paraId="3D103B11" w14:textId="77777777" w:rsidR="00A531A3" w:rsidRDefault="00A531A3" w:rsidP="00BD4F05">
            <w:pPr>
              <w:rPr>
                <w:rFonts w:ascii="宋体" w:hAnsi="宋体"/>
              </w:rPr>
            </w:pPr>
          </w:p>
        </w:tc>
        <w:tc>
          <w:tcPr>
            <w:tcW w:w="2094" w:type="dxa"/>
          </w:tcPr>
          <w:p w14:paraId="32B6CC8D" w14:textId="77777777" w:rsidR="00A531A3" w:rsidRPr="00BA665E" w:rsidRDefault="00A531A3" w:rsidP="00E81D47">
            <w:pPr>
              <w:autoSpaceDE w:val="0"/>
              <w:autoSpaceDN w:val="0"/>
              <w:adjustRightInd w:val="0"/>
              <w:spacing w:line="267" w:lineRule="exact"/>
              <w:jc w:val="left"/>
              <w:rPr>
                <w:rFonts w:ascii="宋体" w:hAnsi="宋体"/>
              </w:rPr>
            </w:pPr>
            <w:r>
              <w:rPr>
                <w:rFonts w:ascii="宋体" w:cs="宋体" w:hint="eastAsia"/>
                <w:kern w:val="0"/>
                <w:sz w:val="20"/>
                <w:szCs w:val="20"/>
              </w:rPr>
              <w:t>TRANSCODE</w:t>
            </w:r>
          </w:p>
        </w:tc>
        <w:tc>
          <w:tcPr>
            <w:tcW w:w="1851" w:type="dxa"/>
          </w:tcPr>
          <w:p w14:paraId="29D1FABE" w14:textId="77777777" w:rsidR="00A531A3" w:rsidRDefault="00A531A3" w:rsidP="00E81D47">
            <w:pPr>
              <w:rPr>
                <w:rFonts w:ascii="宋体" w:hAnsi="宋体"/>
              </w:rPr>
            </w:pPr>
            <w:r w:rsidRPr="00A560D3">
              <w:rPr>
                <w:rFonts w:ascii="宋体" w:cs="宋体" w:hint="eastAsia"/>
                <w:kern w:val="0"/>
                <w:sz w:val="20"/>
                <w:szCs w:val="20"/>
              </w:rPr>
              <w:t>交易码</w:t>
            </w:r>
          </w:p>
        </w:tc>
        <w:tc>
          <w:tcPr>
            <w:tcW w:w="850" w:type="dxa"/>
          </w:tcPr>
          <w:p w14:paraId="778D035E" w14:textId="77777777" w:rsidR="00A531A3" w:rsidRPr="000F620E" w:rsidRDefault="00A531A3" w:rsidP="00E81D47">
            <w:pPr>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8</w:t>
            </w:r>
            <w:r w:rsidRPr="00A560D3">
              <w:rPr>
                <w:rFonts w:ascii="宋体" w:cs="宋体"/>
                <w:kern w:val="0"/>
                <w:sz w:val="20"/>
                <w:szCs w:val="20"/>
              </w:rPr>
              <w:t>)</w:t>
            </w:r>
          </w:p>
        </w:tc>
        <w:tc>
          <w:tcPr>
            <w:tcW w:w="567" w:type="dxa"/>
          </w:tcPr>
          <w:p w14:paraId="77C71DC3" w14:textId="77777777" w:rsidR="00A531A3" w:rsidRPr="00EA7B55" w:rsidRDefault="00A531A3" w:rsidP="00E81D47">
            <w:pPr>
              <w:autoSpaceDE w:val="0"/>
              <w:autoSpaceDN w:val="0"/>
              <w:adjustRightInd w:val="0"/>
              <w:spacing w:line="267" w:lineRule="exact"/>
              <w:ind w:left="107"/>
              <w:jc w:val="left"/>
              <w:rPr>
                <w:rFonts w:ascii="宋体" w:cs="宋体"/>
                <w:kern w:val="0"/>
                <w:sz w:val="20"/>
                <w:szCs w:val="20"/>
              </w:rPr>
            </w:pPr>
            <w:r w:rsidRPr="00EA7B55">
              <w:rPr>
                <w:rFonts w:ascii="宋体" w:cs="宋体" w:hint="eastAsia"/>
                <w:kern w:val="0"/>
                <w:sz w:val="20"/>
                <w:szCs w:val="20"/>
              </w:rPr>
              <w:t>否</w:t>
            </w:r>
          </w:p>
        </w:tc>
        <w:tc>
          <w:tcPr>
            <w:tcW w:w="2635" w:type="dxa"/>
          </w:tcPr>
          <w:p w14:paraId="2CCDC258" w14:textId="77777777" w:rsidR="00A531A3" w:rsidRPr="00EA7B55" w:rsidRDefault="00A531A3" w:rsidP="006D6740">
            <w:pPr>
              <w:autoSpaceDE w:val="0"/>
              <w:autoSpaceDN w:val="0"/>
              <w:adjustRightInd w:val="0"/>
              <w:spacing w:line="267" w:lineRule="exact"/>
              <w:jc w:val="left"/>
              <w:rPr>
                <w:rFonts w:ascii="宋体" w:cs="宋体"/>
                <w:kern w:val="0"/>
                <w:sz w:val="20"/>
                <w:szCs w:val="20"/>
              </w:rPr>
            </w:pPr>
            <w:r w:rsidRPr="00EA7B55">
              <w:rPr>
                <w:rFonts w:ascii="宋体" w:cs="宋体" w:hint="eastAsia"/>
                <w:kern w:val="0"/>
                <w:sz w:val="20"/>
                <w:szCs w:val="20"/>
              </w:rPr>
              <w:t>OGW0004</w:t>
            </w:r>
            <w:r>
              <w:rPr>
                <w:rFonts w:ascii="宋体" w:cs="宋体" w:hint="eastAsia"/>
                <w:kern w:val="0"/>
                <w:sz w:val="20"/>
                <w:szCs w:val="20"/>
              </w:rPr>
              <w:t>8</w:t>
            </w:r>
          </w:p>
        </w:tc>
      </w:tr>
      <w:tr w:rsidR="00A531A3" w14:paraId="6A179419" w14:textId="77777777" w:rsidTr="00BD4F05">
        <w:trPr>
          <w:cantSplit/>
          <w:trHeight w:val="145"/>
        </w:trPr>
        <w:tc>
          <w:tcPr>
            <w:tcW w:w="983" w:type="dxa"/>
            <w:vMerge/>
          </w:tcPr>
          <w:p w14:paraId="21F58DF2" w14:textId="77777777" w:rsidR="00A531A3" w:rsidRDefault="00A531A3" w:rsidP="00BD4F05">
            <w:pPr>
              <w:rPr>
                <w:rFonts w:ascii="宋体" w:hAnsi="宋体"/>
              </w:rPr>
            </w:pPr>
          </w:p>
        </w:tc>
        <w:tc>
          <w:tcPr>
            <w:tcW w:w="7997" w:type="dxa"/>
            <w:gridSpan w:val="5"/>
          </w:tcPr>
          <w:p w14:paraId="645348AA" w14:textId="77777777" w:rsidR="00A531A3" w:rsidRPr="000F620E" w:rsidRDefault="00A531A3" w:rsidP="002B64B5">
            <w:pPr>
              <w:rPr>
                <w:rFonts w:ascii="宋体" w:cs="宋体"/>
                <w:kern w:val="0"/>
                <w:sz w:val="20"/>
                <w:szCs w:val="20"/>
              </w:rPr>
            </w:pPr>
            <w:r>
              <w:rPr>
                <w:rFonts w:ascii="宋体" w:cs="宋体" w:hint="eastAsia"/>
                <w:kern w:val="0"/>
                <w:sz w:val="20"/>
                <w:szCs w:val="20"/>
              </w:rPr>
              <w:t>数据加密域都放到XMLPARA里面</w:t>
            </w:r>
          </w:p>
        </w:tc>
      </w:tr>
      <w:tr w:rsidR="00A531A3" w14:paraId="7EF9E21B" w14:textId="77777777" w:rsidTr="00CA7B35">
        <w:trPr>
          <w:cantSplit/>
          <w:trHeight w:val="145"/>
        </w:trPr>
        <w:tc>
          <w:tcPr>
            <w:tcW w:w="983" w:type="dxa"/>
            <w:vMerge/>
          </w:tcPr>
          <w:p w14:paraId="259963F7" w14:textId="77777777" w:rsidR="00A531A3" w:rsidRDefault="00A531A3" w:rsidP="00BD4F05">
            <w:pPr>
              <w:rPr>
                <w:rFonts w:ascii="宋体" w:hAnsi="宋体"/>
              </w:rPr>
            </w:pPr>
          </w:p>
        </w:tc>
        <w:tc>
          <w:tcPr>
            <w:tcW w:w="2094" w:type="dxa"/>
          </w:tcPr>
          <w:p w14:paraId="089CCF41" w14:textId="77777777" w:rsidR="00A531A3" w:rsidRPr="00CC7241" w:rsidRDefault="00A531A3" w:rsidP="00CC7241">
            <w:pPr>
              <w:autoSpaceDE w:val="0"/>
              <w:autoSpaceDN w:val="0"/>
              <w:adjustRightInd w:val="0"/>
              <w:spacing w:line="267" w:lineRule="exact"/>
              <w:jc w:val="left"/>
              <w:rPr>
                <w:rFonts w:ascii="宋体" w:cs="宋体"/>
                <w:kern w:val="0"/>
                <w:sz w:val="20"/>
                <w:szCs w:val="20"/>
              </w:rPr>
            </w:pPr>
            <w:r w:rsidRPr="00CC7241">
              <w:rPr>
                <w:rFonts w:ascii="宋体" w:cs="宋体"/>
                <w:kern w:val="0"/>
                <w:sz w:val="20"/>
                <w:szCs w:val="20"/>
              </w:rPr>
              <w:t>MERCHANTID</w:t>
            </w:r>
          </w:p>
        </w:tc>
        <w:tc>
          <w:tcPr>
            <w:tcW w:w="1851" w:type="dxa"/>
          </w:tcPr>
          <w:p w14:paraId="02C79FE6" w14:textId="77777777" w:rsidR="00A531A3" w:rsidRPr="007E093C" w:rsidRDefault="00A531A3" w:rsidP="00E81D47">
            <w:r w:rsidRPr="007E093C">
              <w:rPr>
                <w:rFonts w:hint="eastAsia"/>
              </w:rPr>
              <w:t>商户唯一编号</w:t>
            </w:r>
          </w:p>
        </w:tc>
        <w:tc>
          <w:tcPr>
            <w:tcW w:w="850" w:type="dxa"/>
          </w:tcPr>
          <w:p w14:paraId="3F4DDF45" w14:textId="77777777" w:rsidR="00A531A3" w:rsidRPr="000F620E" w:rsidRDefault="00A531A3" w:rsidP="002B64B5">
            <w:pPr>
              <w:rPr>
                <w:rFonts w:ascii="宋体" w:cs="宋体"/>
                <w:kern w:val="0"/>
                <w:sz w:val="20"/>
                <w:szCs w:val="20"/>
              </w:rPr>
            </w:pPr>
            <w:r w:rsidRPr="000F620E">
              <w:rPr>
                <w:rFonts w:ascii="宋体" w:cs="宋体" w:hint="eastAsia"/>
                <w:kern w:val="0"/>
                <w:sz w:val="20"/>
                <w:szCs w:val="20"/>
              </w:rPr>
              <w:t>C (20)</w:t>
            </w:r>
          </w:p>
        </w:tc>
        <w:tc>
          <w:tcPr>
            <w:tcW w:w="567" w:type="dxa"/>
          </w:tcPr>
          <w:p w14:paraId="297B340F" w14:textId="77777777" w:rsidR="00A531A3" w:rsidRPr="000F620E" w:rsidRDefault="00A531A3" w:rsidP="002B64B5">
            <w:pPr>
              <w:rPr>
                <w:rFonts w:ascii="宋体" w:cs="宋体"/>
                <w:kern w:val="0"/>
                <w:sz w:val="20"/>
                <w:szCs w:val="20"/>
              </w:rPr>
            </w:pPr>
            <w:r w:rsidRPr="000F620E">
              <w:rPr>
                <w:rFonts w:ascii="宋体" w:cs="宋体" w:hint="eastAsia"/>
                <w:kern w:val="0"/>
                <w:sz w:val="20"/>
                <w:szCs w:val="20"/>
              </w:rPr>
              <w:t>否</w:t>
            </w:r>
          </w:p>
        </w:tc>
        <w:tc>
          <w:tcPr>
            <w:tcW w:w="2635" w:type="dxa"/>
          </w:tcPr>
          <w:p w14:paraId="7688F3B2" w14:textId="77777777" w:rsidR="00A531A3" w:rsidRPr="000F620E" w:rsidRDefault="00A531A3" w:rsidP="002B64B5">
            <w:pPr>
              <w:rPr>
                <w:rFonts w:ascii="宋体" w:cs="宋体"/>
                <w:kern w:val="0"/>
                <w:sz w:val="20"/>
                <w:szCs w:val="20"/>
              </w:rPr>
            </w:pPr>
            <w:r w:rsidRPr="000F620E">
              <w:rPr>
                <w:rFonts w:ascii="宋体" w:cs="宋体" w:hint="eastAsia"/>
                <w:kern w:val="0"/>
                <w:sz w:val="20"/>
                <w:szCs w:val="20"/>
              </w:rPr>
              <w:t>由华兴银行统一分配</w:t>
            </w:r>
          </w:p>
        </w:tc>
      </w:tr>
      <w:tr w:rsidR="00A531A3" w14:paraId="2F4D63EC" w14:textId="77777777" w:rsidTr="00CA7B35">
        <w:trPr>
          <w:cantSplit/>
          <w:trHeight w:val="145"/>
        </w:trPr>
        <w:tc>
          <w:tcPr>
            <w:tcW w:w="983" w:type="dxa"/>
            <w:vMerge/>
          </w:tcPr>
          <w:p w14:paraId="53641C1F" w14:textId="77777777" w:rsidR="00A531A3" w:rsidRDefault="00A531A3" w:rsidP="00BD4F05">
            <w:pPr>
              <w:rPr>
                <w:rFonts w:ascii="宋体" w:hAnsi="宋体"/>
              </w:rPr>
            </w:pPr>
          </w:p>
        </w:tc>
        <w:tc>
          <w:tcPr>
            <w:tcW w:w="2094" w:type="dxa"/>
          </w:tcPr>
          <w:p w14:paraId="4297A3E8" w14:textId="77777777" w:rsidR="00A531A3" w:rsidRPr="00CC7241" w:rsidRDefault="00A531A3" w:rsidP="00CC7241">
            <w:pPr>
              <w:autoSpaceDE w:val="0"/>
              <w:autoSpaceDN w:val="0"/>
              <w:adjustRightInd w:val="0"/>
              <w:spacing w:line="267" w:lineRule="exact"/>
              <w:jc w:val="left"/>
              <w:rPr>
                <w:rFonts w:ascii="宋体" w:cs="宋体"/>
                <w:kern w:val="0"/>
                <w:sz w:val="20"/>
                <w:szCs w:val="20"/>
              </w:rPr>
            </w:pPr>
            <w:r w:rsidRPr="00CC7241">
              <w:rPr>
                <w:rFonts w:ascii="宋体" w:cs="宋体"/>
                <w:kern w:val="0"/>
                <w:sz w:val="20"/>
                <w:szCs w:val="20"/>
              </w:rPr>
              <w:t>APPID</w:t>
            </w:r>
          </w:p>
        </w:tc>
        <w:tc>
          <w:tcPr>
            <w:tcW w:w="1851" w:type="dxa"/>
          </w:tcPr>
          <w:p w14:paraId="4E77E288" w14:textId="77777777" w:rsidR="00A531A3" w:rsidRPr="007E093C" w:rsidRDefault="00A531A3" w:rsidP="00E81D47">
            <w:r w:rsidRPr="007E093C">
              <w:rPr>
                <w:rFonts w:hint="eastAsia"/>
              </w:rPr>
              <w:t>应用标识</w:t>
            </w:r>
          </w:p>
        </w:tc>
        <w:tc>
          <w:tcPr>
            <w:tcW w:w="850" w:type="dxa"/>
          </w:tcPr>
          <w:p w14:paraId="683A60C8" w14:textId="77777777" w:rsidR="00A531A3" w:rsidRPr="000F620E" w:rsidRDefault="00A531A3" w:rsidP="002B64B5">
            <w:pPr>
              <w:rPr>
                <w:rFonts w:ascii="宋体" w:cs="宋体"/>
                <w:kern w:val="0"/>
                <w:sz w:val="20"/>
                <w:szCs w:val="20"/>
              </w:rPr>
            </w:pPr>
            <w:r w:rsidRPr="000F620E">
              <w:rPr>
                <w:rFonts w:ascii="宋体" w:cs="宋体" w:hint="eastAsia"/>
                <w:kern w:val="0"/>
                <w:sz w:val="20"/>
                <w:szCs w:val="20"/>
              </w:rPr>
              <w:t>C(3)</w:t>
            </w:r>
          </w:p>
        </w:tc>
        <w:tc>
          <w:tcPr>
            <w:tcW w:w="567" w:type="dxa"/>
          </w:tcPr>
          <w:p w14:paraId="229FCFA5" w14:textId="77777777" w:rsidR="00A531A3" w:rsidRPr="000F620E" w:rsidRDefault="00A531A3" w:rsidP="002B64B5">
            <w:pPr>
              <w:rPr>
                <w:rFonts w:ascii="宋体" w:cs="宋体"/>
                <w:kern w:val="0"/>
                <w:sz w:val="20"/>
                <w:szCs w:val="20"/>
              </w:rPr>
            </w:pPr>
            <w:r w:rsidRPr="000F620E">
              <w:rPr>
                <w:rFonts w:ascii="宋体" w:cs="宋体" w:hint="eastAsia"/>
                <w:kern w:val="0"/>
                <w:sz w:val="20"/>
                <w:szCs w:val="20"/>
              </w:rPr>
              <w:t>否</w:t>
            </w:r>
          </w:p>
        </w:tc>
        <w:tc>
          <w:tcPr>
            <w:tcW w:w="2635" w:type="dxa"/>
          </w:tcPr>
          <w:p w14:paraId="67EDB180" w14:textId="77777777" w:rsidR="00A531A3" w:rsidRPr="000F620E" w:rsidRDefault="00A531A3" w:rsidP="005444D6">
            <w:pPr>
              <w:autoSpaceDE w:val="0"/>
              <w:autoSpaceDN w:val="0"/>
              <w:adjustRightInd w:val="0"/>
              <w:spacing w:line="267" w:lineRule="exact"/>
              <w:jc w:val="left"/>
              <w:rPr>
                <w:rFonts w:ascii="宋体" w:cs="宋体"/>
                <w:kern w:val="0"/>
                <w:sz w:val="20"/>
                <w:szCs w:val="20"/>
              </w:rPr>
            </w:pPr>
            <w:r w:rsidRPr="000F620E">
              <w:rPr>
                <w:rFonts w:ascii="宋体" w:cs="宋体" w:hint="eastAsia"/>
                <w:kern w:val="0"/>
                <w:sz w:val="20"/>
                <w:szCs w:val="20"/>
              </w:rPr>
              <w:t>个人电脑:PC（不送则默认PC）</w:t>
            </w:r>
          </w:p>
          <w:p w14:paraId="24BF5D0F" w14:textId="77777777" w:rsidR="00A531A3" w:rsidRDefault="00A531A3" w:rsidP="005444D6">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手机：APP</w:t>
            </w:r>
          </w:p>
          <w:p w14:paraId="5C61CEF5" w14:textId="77777777" w:rsidR="00A531A3" w:rsidRPr="000F620E" w:rsidRDefault="00A531A3" w:rsidP="005444D6">
            <w:pPr>
              <w:rPr>
                <w:rFonts w:ascii="宋体" w:cs="宋体"/>
                <w:kern w:val="0"/>
                <w:sz w:val="20"/>
                <w:szCs w:val="20"/>
              </w:rPr>
            </w:pPr>
            <w:r>
              <w:rPr>
                <w:rFonts w:ascii="宋体" w:cs="宋体" w:hint="eastAsia"/>
                <w:kern w:val="0"/>
                <w:sz w:val="20"/>
                <w:szCs w:val="20"/>
              </w:rPr>
              <w:t>微信：WX</w:t>
            </w:r>
          </w:p>
        </w:tc>
      </w:tr>
      <w:tr w:rsidR="00A531A3" w14:paraId="32A2ED20" w14:textId="77777777" w:rsidTr="00CA7B35">
        <w:trPr>
          <w:cantSplit/>
          <w:trHeight w:val="145"/>
        </w:trPr>
        <w:tc>
          <w:tcPr>
            <w:tcW w:w="983" w:type="dxa"/>
            <w:vMerge/>
          </w:tcPr>
          <w:p w14:paraId="46FF232F" w14:textId="77777777" w:rsidR="00A531A3" w:rsidRDefault="00A531A3" w:rsidP="00BD4F05">
            <w:pPr>
              <w:rPr>
                <w:rFonts w:ascii="宋体" w:hAnsi="宋体"/>
              </w:rPr>
            </w:pPr>
          </w:p>
        </w:tc>
        <w:tc>
          <w:tcPr>
            <w:tcW w:w="2094" w:type="dxa"/>
          </w:tcPr>
          <w:p w14:paraId="44F5A2BB" w14:textId="77777777" w:rsidR="00A531A3" w:rsidRPr="00E66735" w:rsidRDefault="00A531A3" w:rsidP="00E66735">
            <w:pPr>
              <w:autoSpaceDE w:val="0"/>
              <w:autoSpaceDN w:val="0"/>
              <w:adjustRightInd w:val="0"/>
              <w:snapToGrid w:val="0"/>
              <w:spacing w:line="267" w:lineRule="exact"/>
              <w:jc w:val="left"/>
              <w:rPr>
                <w:rFonts w:ascii="宋体" w:cs="宋体"/>
                <w:color w:val="000000" w:themeColor="text1"/>
                <w:kern w:val="0"/>
                <w:sz w:val="20"/>
                <w:szCs w:val="20"/>
              </w:rPr>
            </w:pPr>
            <w:r w:rsidRPr="00E66735">
              <w:rPr>
                <w:rFonts w:ascii="宋体" w:cs="宋体"/>
                <w:color w:val="000000" w:themeColor="text1"/>
                <w:kern w:val="0"/>
                <w:sz w:val="20"/>
                <w:szCs w:val="20"/>
              </w:rPr>
              <w:t>TRANSDT</w:t>
            </w:r>
          </w:p>
        </w:tc>
        <w:tc>
          <w:tcPr>
            <w:tcW w:w="1851" w:type="dxa"/>
          </w:tcPr>
          <w:p w14:paraId="1E70C5EA" w14:textId="77777777" w:rsidR="00A531A3" w:rsidRPr="00E66735" w:rsidRDefault="00A531A3" w:rsidP="00E66735">
            <w:pPr>
              <w:snapToGrid w:val="0"/>
              <w:rPr>
                <w:color w:val="000000" w:themeColor="text1"/>
              </w:rPr>
            </w:pPr>
            <w:r w:rsidRPr="00E66735">
              <w:rPr>
                <w:rFonts w:hint="eastAsia"/>
                <w:color w:val="000000" w:themeColor="text1"/>
              </w:rPr>
              <w:t>原</w:t>
            </w:r>
            <w:ins w:id="2220" w:author="wincol" w:date="2016-04-24T16:28:00Z">
              <w:r w:rsidR="00DB09B9">
                <w:rPr>
                  <w:rFonts w:hint="eastAsia"/>
                </w:rPr>
                <w:t>提现</w:t>
              </w:r>
            </w:ins>
            <w:r w:rsidRPr="00E66735">
              <w:rPr>
                <w:rFonts w:hint="eastAsia"/>
                <w:color w:val="000000" w:themeColor="text1"/>
              </w:rPr>
              <w:t>交易日期</w:t>
            </w:r>
          </w:p>
        </w:tc>
        <w:tc>
          <w:tcPr>
            <w:tcW w:w="850" w:type="dxa"/>
          </w:tcPr>
          <w:p w14:paraId="67655DA6" w14:textId="77777777" w:rsidR="00A531A3" w:rsidRPr="00E66735" w:rsidRDefault="00A531A3" w:rsidP="00E66735">
            <w:pPr>
              <w:snapToGrid w:val="0"/>
              <w:rPr>
                <w:rFonts w:ascii="宋体" w:cs="宋体"/>
                <w:color w:val="000000" w:themeColor="text1"/>
                <w:kern w:val="0"/>
                <w:sz w:val="20"/>
                <w:szCs w:val="20"/>
              </w:rPr>
            </w:pPr>
            <w:r w:rsidRPr="00E66735">
              <w:rPr>
                <w:rFonts w:ascii="宋体" w:cs="宋体"/>
                <w:color w:val="000000" w:themeColor="text1"/>
                <w:kern w:val="0"/>
                <w:sz w:val="20"/>
                <w:szCs w:val="20"/>
              </w:rPr>
              <w:t>D</w:t>
            </w:r>
          </w:p>
        </w:tc>
        <w:tc>
          <w:tcPr>
            <w:tcW w:w="567" w:type="dxa"/>
          </w:tcPr>
          <w:p w14:paraId="36C699A0" w14:textId="77777777" w:rsidR="00A531A3" w:rsidRPr="00E66735" w:rsidRDefault="00E04F2D" w:rsidP="00F26968">
            <w:pPr>
              <w:snapToGrid w:val="0"/>
              <w:rPr>
                <w:rFonts w:ascii="宋体" w:cs="宋体"/>
                <w:color w:val="000000" w:themeColor="text1"/>
                <w:kern w:val="0"/>
                <w:sz w:val="20"/>
                <w:szCs w:val="20"/>
              </w:rPr>
            </w:pPr>
            <w:ins w:id="2221" w:author="wincol" w:date="2016-06-12T16:06:00Z">
              <w:r>
                <w:rPr>
                  <w:rFonts w:ascii="宋体" w:cs="宋体" w:hint="eastAsia"/>
                  <w:color w:val="000000" w:themeColor="text1"/>
                  <w:kern w:val="0"/>
                  <w:sz w:val="20"/>
                  <w:szCs w:val="20"/>
                </w:rPr>
                <w:t>是</w:t>
              </w:r>
            </w:ins>
          </w:p>
        </w:tc>
        <w:tc>
          <w:tcPr>
            <w:tcW w:w="2635" w:type="dxa"/>
          </w:tcPr>
          <w:p w14:paraId="7C004D50" w14:textId="77777777" w:rsidR="00A531A3" w:rsidRPr="00E66735" w:rsidRDefault="00A531A3" w:rsidP="00E66735">
            <w:pPr>
              <w:snapToGrid w:val="0"/>
              <w:ind w:left="425"/>
              <w:rPr>
                <w:rFonts w:ascii="宋体" w:cs="宋体"/>
                <w:color w:val="000000" w:themeColor="text1"/>
                <w:kern w:val="0"/>
                <w:sz w:val="20"/>
                <w:szCs w:val="20"/>
              </w:rPr>
            </w:pPr>
            <w:r w:rsidRPr="00E66735">
              <w:rPr>
                <w:rFonts w:ascii="宋体" w:cs="宋体"/>
                <w:color w:val="000000" w:themeColor="text1"/>
                <w:kern w:val="0"/>
                <w:sz w:val="20"/>
                <w:szCs w:val="20"/>
              </w:rPr>
              <w:t>YYYYMMDD</w:t>
            </w:r>
          </w:p>
        </w:tc>
      </w:tr>
      <w:tr w:rsidR="00A531A3" w14:paraId="0A3604BA" w14:textId="77777777" w:rsidTr="00CA7B35">
        <w:trPr>
          <w:cantSplit/>
          <w:trHeight w:val="145"/>
        </w:trPr>
        <w:tc>
          <w:tcPr>
            <w:tcW w:w="983" w:type="dxa"/>
            <w:vMerge/>
          </w:tcPr>
          <w:p w14:paraId="2F6FB03B" w14:textId="77777777" w:rsidR="00A531A3" w:rsidRDefault="00A531A3" w:rsidP="00BD4F05">
            <w:pPr>
              <w:rPr>
                <w:rFonts w:ascii="宋体" w:hAnsi="宋体"/>
              </w:rPr>
            </w:pPr>
          </w:p>
        </w:tc>
        <w:tc>
          <w:tcPr>
            <w:tcW w:w="2094" w:type="dxa"/>
          </w:tcPr>
          <w:p w14:paraId="6AC88579" w14:textId="77777777" w:rsidR="00A531A3" w:rsidRPr="00CC7241" w:rsidRDefault="00A531A3" w:rsidP="00CC7241">
            <w:pPr>
              <w:autoSpaceDE w:val="0"/>
              <w:autoSpaceDN w:val="0"/>
              <w:adjustRightInd w:val="0"/>
              <w:spacing w:line="267" w:lineRule="exact"/>
              <w:jc w:val="left"/>
              <w:rPr>
                <w:rFonts w:ascii="宋体" w:cs="宋体"/>
                <w:kern w:val="0"/>
                <w:sz w:val="20"/>
                <w:szCs w:val="20"/>
              </w:rPr>
            </w:pPr>
            <w:r w:rsidRPr="00CC7241">
              <w:rPr>
                <w:rFonts w:ascii="宋体" w:cs="宋体"/>
                <w:kern w:val="0"/>
                <w:sz w:val="20"/>
                <w:szCs w:val="20"/>
              </w:rPr>
              <w:t>OLDREQSEQNO</w:t>
            </w:r>
          </w:p>
        </w:tc>
        <w:tc>
          <w:tcPr>
            <w:tcW w:w="1851" w:type="dxa"/>
          </w:tcPr>
          <w:p w14:paraId="29B55C15" w14:textId="77777777" w:rsidR="00A531A3" w:rsidRPr="00A30598" w:rsidRDefault="00A531A3" w:rsidP="00E81D47">
            <w:r w:rsidRPr="00A30598">
              <w:rPr>
                <w:rFonts w:hint="eastAsia"/>
              </w:rPr>
              <w:t>原</w:t>
            </w:r>
            <w:ins w:id="2222" w:author="wincol" w:date="2016-04-24T16:28:00Z">
              <w:r w:rsidR="00DB09B9">
                <w:rPr>
                  <w:rFonts w:hint="eastAsia"/>
                </w:rPr>
                <w:t>提现</w:t>
              </w:r>
            </w:ins>
            <w:r w:rsidRPr="00A30598">
              <w:rPr>
                <w:rFonts w:hint="eastAsia"/>
              </w:rPr>
              <w:t>交易流水号</w:t>
            </w:r>
          </w:p>
        </w:tc>
        <w:tc>
          <w:tcPr>
            <w:tcW w:w="850" w:type="dxa"/>
          </w:tcPr>
          <w:p w14:paraId="2D9A657A" w14:textId="77777777" w:rsidR="00A531A3" w:rsidRPr="000F620E" w:rsidRDefault="00A531A3" w:rsidP="00E96926">
            <w:pPr>
              <w:rPr>
                <w:rFonts w:ascii="宋体" w:cs="宋体"/>
                <w:kern w:val="0"/>
                <w:sz w:val="20"/>
                <w:szCs w:val="20"/>
              </w:rPr>
            </w:pPr>
            <w:r w:rsidRPr="000F620E">
              <w:rPr>
                <w:rFonts w:ascii="宋体" w:cs="宋体" w:hint="eastAsia"/>
                <w:kern w:val="0"/>
                <w:sz w:val="20"/>
                <w:szCs w:val="20"/>
              </w:rPr>
              <w:t>C（</w:t>
            </w:r>
            <w:del w:id="2223" w:author="wincol" w:date="2016-06-12T18:43:00Z">
              <w:r w:rsidRPr="000F620E" w:rsidDel="00E96926">
                <w:rPr>
                  <w:rFonts w:ascii="宋体" w:cs="宋体" w:hint="eastAsia"/>
                  <w:kern w:val="0"/>
                  <w:sz w:val="20"/>
                  <w:szCs w:val="20"/>
                </w:rPr>
                <w:delText>32</w:delText>
              </w:r>
            </w:del>
            <w:ins w:id="2224" w:author="wincol" w:date="2016-06-12T18:43:00Z">
              <w:r w:rsidR="00E96926">
                <w:rPr>
                  <w:rFonts w:ascii="宋体" w:cs="宋体" w:hint="eastAsia"/>
                  <w:kern w:val="0"/>
                  <w:sz w:val="20"/>
                  <w:szCs w:val="20"/>
                </w:rPr>
                <w:t>28</w:t>
              </w:r>
            </w:ins>
            <w:r w:rsidRPr="000F620E">
              <w:rPr>
                <w:rFonts w:ascii="宋体" w:cs="宋体" w:hint="eastAsia"/>
                <w:kern w:val="0"/>
                <w:sz w:val="20"/>
                <w:szCs w:val="20"/>
              </w:rPr>
              <w:t>）</w:t>
            </w:r>
          </w:p>
        </w:tc>
        <w:tc>
          <w:tcPr>
            <w:tcW w:w="567" w:type="dxa"/>
          </w:tcPr>
          <w:p w14:paraId="1733B69D" w14:textId="77777777" w:rsidR="00A531A3" w:rsidRPr="000F620E" w:rsidRDefault="00A531A3" w:rsidP="002B64B5">
            <w:pPr>
              <w:rPr>
                <w:rFonts w:ascii="宋体" w:cs="宋体"/>
                <w:kern w:val="0"/>
                <w:sz w:val="20"/>
                <w:szCs w:val="20"/>
              </w:rPr>
            </w:pPr>
            <w:r w:rsidRPr="000F620E">
              <w:rPr>
                <w:rFonts w:ascii="宋体" w:cs="宋体" w:hint="eastAsia"/>
                <w:kern w:val="0"/>
                <w:sz w:val="20"/>
                <w:szCs w:val="20"/>
              </w:rPr>
              <w:t>否</w:t>
            </w:r>
          </w:p>
        </w:tc>
        <w:tc>
          <w:tcPr>
            <w:tcW w:w="2635" w:type="dxa"/>
          </w:tcPr>
          <w:p w14:paraId="35F16ED7" w14:textId="77777777" w:rsidR="00A531A3" w:rsidRPr="000F620E" w:rsidRDefault="00A531A3" w:rsidP="002B64B5">
            <w:pPr>
              <w:rPr>
                <w:rFonts w:ascii="宋体" w:cs="宋体"/>
                <w:kern w:val="0"/>
                <w:sz w:val="20"/>
                <w:szCs w:val="20"/>
              </w:rPr>
            </w:pPr>
          </w:p>
        </w:tc>
      </w:tr>
      <w:tr w:rsidR="00A531A3" w14:paraId="7C307690" w14:textId="77777777" w:rsidTr="00CA7B35">
        <w:trPr>
          <w:cantSplit/>
          <w:trHeight w:val="145"/>
          <w:ins w:id="2225" w:author="Windows 用户" w:date="2016-03-28T17:55:00Z"/>
        </w:trPr>
        <w:tc>
          <w:tcPr>
            <w:tcW w:w="983" w:type="dxa"/>
            <w:vMerge/>
          </w:tcPr>
          <w:p w14:paraId="55600625" w14:textId="77777777" w:rsidR="00A531A3" w:rsidRDefault="00A531A3" w:rsidP="00BD4F05">
            <w:pPr>
              <w:rPr>
                <w:ins w:id="2226" w:author="Windows 用户" w:date="2016-03-28T17:55:00Z"/>
                <w:rFonts w:ascii="宋体" w:hAnsi="宋体"/>
              </w:rPr>
            </w:pPr>
          </w:p>
        </w:tc>
        <w:tc>
          <w:tcPr>
            <w:tcW w:w="2094" w:type="dxa"/>
          </w:tcPr>
          <w:p w14:paraId="5FD8AA95" w14:textId="77777777" w:rsidR="00A531A3" w:rsidRPr="00A560D3" w:rsidRDefault="00A531A3" w:rsidP="00C7247B">
            <w:pPr>
              <w:autoSpaceDE w:val="0"/>
              <w:autoSpaceDN w:val="0"/>
              <w:adjustRightInd w:val="0"/>
              <w:spacing w:line="281" w:lineRule="exact"/>
              <w:jc w:val="left"/>
              <w:rPr>
                <w:rFonts w:ascii="宋体" w:cs="宋体"/>
                <w:kern w:val="0"/>
                <w:sz w:val="20"/>
                <w:szCs w:val="20"/>
              </w:rPr>
            </w:pPr>
            <w:r>
              <w:rPr>
                <w:rFonts w:ascii="宋体" w:cs="宋体" w:hint="eastAsia"/>
                <w:kern w:val="0"/>
                <w:sz w:val="20"/>
                <w:szCs w:val="20"/>
              </w:rPr>
              <w:t>EXT_FILED1</w:t>
            </w:r>
          </w:p>
        </w:tc>
        <w:tc>
          <w:tcPr>
            <w:tcW w:w="1851" w:type="dxa"/>
          </w:tcPr>
          <w:p w14:paraId="1614FA9C" w14:textId="77777777" w:rsidR="00A531A3" w:rsidRPr="00A560D3" w:rsidRDefault="00A531A3" w:rsidP="00C7247B">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备用字段1</w:t>
            </w:r>
          </w:p>
        </w:tc>
        <w:tc>
          <w:tcPr>
            <w:tcW w:w="850" w:type="dxa"/>
          </w:tcPr>
          <w:p w14:paraId="3DDEFC67" w14:textId="77777777" w:rsidR="00A531A3" w:rsidRDefault="00A531A3" w:rsidP="00C7247B">
            <w:pPr>
              <w:autoSpaceDE w:val="0"/>
              <w:autoSpaceDN w:val="0"/>
              <w:adjustRightInd w:val="0"/>
              <w:spacing w:line="281" w:lineRule="exact"/>
              <w:jc w:val="left"/>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p>
        </w:tc>
        <w:tc>
          <w:tcPr>
            <w:tcW w:w="567" w:type="dxa"/>
          </w:tcPr>
          <w:p w14:paraId="2E85CB11" w14:textId="77777777" w:rsidR="00A531A3" w:rsidRDefault="00A531A3" w:rsidP="00C7247B">
            <w:pPr>
              <w:rPr>
                <w:rFonts w:ascii="宋体" w:hAnsi="宋体"/>
              </w:rPr>
            </w:pPr>
            <w:r>
              <w:rPr>
                <w:rFonts w:ascii="宋体" w:hAnsi="宋体" w:hint="eastAsia"/>
              </w:rPr>
              <w:t>是</w:t>
            </w:r>
          </w:p>
        </w:tc>
        <w:tc>
          <w:tcPr>
            <w:tcW w:w="2635" w:type="dxa"/>
          </w:tcPr>
          <w:p w14:paraId="5DCC283C" w14:textId="77777777" w:rsidR="00A531A3" w:rsidRPr="001B5B64" w:rsidRDefault="00A531A3" w:rsidP="00C7247B">
            <w:pPr>
              <w:rPr>
                <w:rFonts w:ascii="宋体" w:cs="宋体"/>
                <w:kern w:val="0"/>
                <w:sz w:val="20"/>
                <w:szCs w:val="20"/>
              </w:rPr>
            </w:pPr>
            <w:r>
              <w:rPr>
                <w:rFonts w:ascii="宋体" w:cs="宋体" w:hint="eastAsia"/>
                <w:kern w:val="0"/>
                <w:sz w:val="20"/>
                <w:szCs w:val="20"/>
              </w:rPr>
              <w:t>备用字段1</w:t>
            </w:r>
          </w:p>
        </w:tc>
      </w:tr>
      <w:tr w:rsidR="00A531A3" w14:paraId="0AF14F03" w14:textId="77777777" w:rsidTr="00CA7B35">
        <w:trPr>
          <w:cantSplit/>
          <w:trHeight w:val="145"/>
        </w:trPr>
        <w:tc>
          <w:tcPr>
            <w:tcW w:w="983" w:type="dxa"/>
            <w:vMerge/>
          </w:tcPr>
          <w:p w14:paraId="6A415A50" w14:textId="77777777" w:rsidR="00A531A3" w:rsidRDefault="00A531A3" w:rsidP="00BD4F05">
            <w:pPr>
              <w:rPr>
                <w:rFonts w:ascii="宋体" w:hAnsi="宋体"/>
              </w:rPr>
            </w:pPr>
          </w:p>
        </w:tc>
        <w:tc>
          <w:tcPr>
            <w:tcW w:w="2094" w:type="dxa"/>
          </w:tcPr>
          <w:p w14:paraId="68328D65" w14:textId="77777777" w:rsidR="00A531A3" w:rsidRPr="00A560D3" w:rsidRDefault="00A531A3" w:rsidP="00C7247B">
            <w:pPr>
              <w:autoSpaceDE w:val="0"/>
              <w:autoSpaceDN w:val="0"/>
              <w:adjustRightInd w:val="0"/>
              <w:spacing w:line="281" w:lineRule="exact"/>
              <w:jc w:val="left"/>
              <w:rPr>
                <w:rFonts w:ascii="宋体" w:cs="宋体"/>
                <w:kern w:val="0"/>
                <w:sz w:val="20"/>
                <w:szCs w:val="20"/>
              </w:rPr>
            </w:pPr>
            <w:r>
              <w:rPr>
                <w:rFonts w:ascii="宋体" w:cs="宋体" w:hint="eastAsia"/>
                <w:kern w:val="0"/>
                <w:sz w:val="20"/>
                <w:szCs w:val="20"/>
              </w:rPr>
              <w:t>EXT_FILED2</w:t>
            </w:r>
          </w:p>
        </w:tc>
        <w:tc>
          <w:tcPr>
            <w:tcW w:w="1851" w:type="dxa"/>
          </w:tcPr>
          <w:p w14:paraId="76674FD4" w14:textId="77777777" w:rsidR="00A531A3" w:rsidRPr="00A560D3" w:rsidRDefault="00A531A3" w:rsidP="00C7247B">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备用字段2</w:t>
            </w:r>
          </w:p>
        </w:tc>
        <w:tc>
          <w:tcPr>
            <w:tcW w:w="850" w:type="dxa"/>
          </w:tcPr>
          <w:p w14:paraId="746E66AF" w14:textId="77777777" w:rsidR="00A531A3" w:rsidRDefault="00A531A3" w:rsidP="00C7247B">
            <w:pPr>
              <w:autoSpaceDE w:val="0"/>
              <w:autoSpaceDN w:val="0"/>
              <w:adjustRightInd w:val="0"/>
              <w:spacing w:line="281" w:lineRule="exact"/>
              <w:jc w:val="left"/>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p>
        </w:tc>
        <w:tc>
          <w:tcPr>
            <w:tcW w:w="567" w:type="dxa"/>
          </w:tcPr>
          <w:p w14:paraId="4A662C5A" w14:textId="77777777" w:rsidR="00A531A3" w:rsidRDefault="00A531A3" w:rsidP="00C7247B">
            <w:pPr>
              <w:rPr>
                <w:rFonts w:ascii="宋体" w:hAnsi="宋体"/>
              </w:rPr>
            </w:pPr>
            <w:r>
              <w:rPr>
                <w:rFonts w:ascii="宋体" w:hAnsi="宋体" w:hint="eastAsia"/>
              </w:rPr>
              <w:t>是</w:t>
            </w:r>
          </w:p>
        </w:tc>
        <w:tc>
          <w:tcPr>
            <w:tcW w:w="2635" w:type="dxa"/>
          </w:tcPr>
          <w:p w14:paraId="4CC05E5F" w14:textId="77777777" w:rsidR="00A531A3" w:rsidRPr="001B5B64" w:rsidRDefault="00A531A3" w:rsidP="00C7247B">
            <w:pPr>
              <w:rPr>
                <w:rFonts w:ascii="宋体" w:cs="宋体"/>
                <w:kern w:val="0"/>
                <w:sz w:val="20"/>
                <w:szCs w:val="20"/>
              </w:rPr>
            </w:pPr>
            <w:r>
              <w:rPr>
                <w:rFonts w:ascii="宋体" w:cs="宋体" w:hint="eastAsia"/>
                <w:kern w:val="0"/>
                <w:sz w:val="20"/>
                <w:szCs w:val="20"/>
              </w:rPr>
              <w:t>备用字段2</w:t>
            </w:r>
          </w:p>
        </w:tc>
      </w:tr>
      <w:tr w:rsidR="00A531A3" w14:paraId="4A9918CA" w14:textId="77777777" w:rsidTr="00CA7B35">
        <w:trPr>
          <w:cantSplit/>
          <w:trHeight w:val="145"/>
        </w:trPr>
        <w:tc>
          <w:tcPr>
            <w:tcW w:w="983" w:type="dxa"/>
            <w:vMerge/>
          </w:tcPr>
          <w:p w14:paraId="6670DA2A" w14:textId="77777777" w:rsidR="00A531A3" w:rsidRDefault="00A531A3" w:rsidP="00BD4F05">
            <w:pPr>
              <w:rPr>
                <w:rFonts w:ascii="宋体" w:hAnsi="宋体"/>
              </w:rPr>
            </w:pPr>
          </w:p>
        </w:tc>
        <w:tc>
          <w:tcPr>
            <w:tcW w:w="2094" w:type="dxa"/>
          </w:tcPr>
          <w:p w14:paraId="126E6051" w14:textId="77777777" w:rsidR="00A531A3" w:rsidRPr="00A560D3" w:rsidRDefault="00A531A3" w:rsidP="00C7247B">
            <w:pPr>
              <w:autoSpaceDE w:val="0"/>
              <w:autoSpaceDN w:val="0"/>
              <w:adjustRightInd w:val="0"/>
              <w:spacing w:line="281" w:lineRule="exact"/>
              <w:jc w:val="left"/>
              <w:rPr>
                <w:rFonts w:ascii="宋体" w:cs="宋体"/>
                <w:kern w:val="0"/>
                <w:sz w:val="20"/>
                <w:szCs w:val="20"/>
              </w:rPr>
            </w:pPr>
            <w:r>
              <w:rPr>
                <w:rFonts w:ascii="宋体" w:cs="宋体" w:hint="eastAsia"/>
                <w:kern w:val="0"/>
                <w:sz w:val="20"/>
                <w:szCs w:val="20"/>
              </w:rPr>
              <w:t>EXT_FILED3</w:t>
            </w:r>
          </w:p>
        </w:tc>
        <w:tc>
          <w:tcPr>
            <w:tcW w:w="1851" w:type="dxa"/>
          </w:tcPr>
          <w:p w14:paraId="2F71BBD9" w14:textId="77777777" w:rsidR="00A531A3" w:rsidRPr="00A560D3" w:rsidRDefault="00A531A3" w:rsidP="00C7247B">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备用字段3</w:t>
            </w:r>
          </w:p>
        </w:tc>
        <w:tc>
          <w:tcPr>
            <w:tcW w:w="850" w:type="dxa"/>
          </w:tcPr>
          <w:p w14:paraId="3940450E" w14:textId="77777777" w:rsidR="00A531A3" w:rsidRDefault="00A531A3" w:rsidP="00C7247B">
            <w:pPr>
              <w:autoSpaceDE w:val="0"/>
              <w:autoSpaceDN w:val="0"/>
              <w:adjustRightInd w:val="0"/>
              <w:spacing w:line="281" w:lineRule="exact"/>
              <w:jc w:val="left"/>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300</w:t>
            </w:r>
            <w:r w:rsidRPr="00A560D3">
              <w:rPr>
                <w:rFonts w:ascii="宋体" w:cs="宋体"/>
                <w:kern w:val="0"/>
                <w:sz w:val="20"/>
                <w:szCs w:val="20"/>
              </w:rPr>
              <w:t>)</w:t>
            </w:r>
          </w:p>
        </w:tc>
        <w:tc>
          <w:tcPr>
            <w:tcW w:w="567" w:type="dxa"/>
          </w:tcPr>
          <w:p w14:paraId="71A60007" w14:textId="77777777" w:rsidR="00A531A3" w:rsidRDefault="00A531A3" w:rsidP="00C7247B">
            <w:pPr>
              <w:rPr>
                <w:rFonts w:ascii="宋体" w:hAnsi="宋体"/>
              </w:rPr>
            </w:pPr>
            <w:r>
              <w:rPr>
                <w:rFonts w:ascii="宋体" w:hAnsi="宋体" w:hint="eastAsia"/>
              </w:rPr>
              <w:t>是</w:t>
            </w:r>
          </w:p>
        </w:tc>
        <w:tc>
          <w:tcPr>
            <w:tcW w:w="2635" w:type="dxa"/>
          </w:tcPr>
          <w:p w14:paraId="085BF380" w14:textId="77777777" w:rsidR="00A531A3" w:rsidRPr="001B5B64" w:rsidRDefault="00A531A3" w:rsidP="00C7247B">
            <w:pPr>
              <w:rPr>
                <w:rFonts w:ascii="宋体" w:cs="宋体"/>
                <w:kern w:val="0"/>
                <w:sz w:val="20"/>
                <w:szCs w:val="20"/>
              </w:rPr>
            </w:pPr>
            <w:r>
              <w:rPr>
                <w:rFonts w:ascii="宋体" w:cs="宋体" w:hint="eastAsia"/>
                <w:kern w:val="0"/>
                <w:sz w:val="20"/>
                <w:szCs w:val="20"/>
              </w:rPr>
              <w:t>备用字段3</w:t>
            </w:r>
          </w:p>
        </w:tc>
      </w:tr>
    </w:tbl>
    <w:p w14:paraId="6E58EC6D" w14:textId="77777777" w:rsidR="008D419F" w:rsidRPr="004E6C5A" w:rsidRDefault="008D419F" w:rsidP="008D419F">
      <w:pPr>
        <w:rPr>
          <w:rFonts w:ascii="微软雅黑" w:eastAsia="微软雅黑" w:hAnsi="微软雅黑"/>
        </w:rPr>
      </w:pPr>
    </w:p>
    <w:p w14:paraId="6472F2C7" w14:textId="77777777" w:rsidR="008D419F" w:rsidRDefault="008D419F" w:rsidP="0042024B">
      <w:pPr>
        <w:pStyle w:val="3"/>
      </w:pPr>
      <w:bookmarkStart w:id="2227" w:name="_Toc448760986"/>
      <w:r w:rsidRPr="004E6C5A">
        <w:rPr>
          <w:rFonts w:hint="eastAsia"/>
        </w:rPr>
        <w:t>响应报文说明</w:t>
      </w:r>
      <w:bookmarkEnd w:id="2227"/>
    </w:p>
    <w:tbl>
      <w:tblPr>
        <w:tblW w:w="8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3"/>
        <w:gridCol w:w="2094"/>
        <w:gridCol w:w="1709"/>
        <w:gridCol w:w="851"/>
        <w:gridCol w:w="708"/>
        <w:gridCol w:w="2635"/>
      </w:tblGrid>
      <w:tr w:rsidR="008D419F" w14:paraId="6D1A0036" w14:textId="77777777" w:rsidTr="00BD4F05">
        <w:trPr>
          <w:trHeight w:val="302"/>
        </w:trPr>
        <w:tc>
          <w:tcPr>
            <w:tcW w:w="983" w:type="dxa"/>
            <w:tcBorders>
              <w:bottom w:val="single" w:sz="4" w:space="0" w:color="auto"/>
            </w:tcBorders>
            <w:shd w:val="clear" w:color="auto" w:fill="C0C0C0"/>
          </w:tcPr>
          <w:p w14:paraId="28D8ACC3" w14:textId="77777777" w:rsidR="008D419F" w:rsidRDefault="008D419F" w:rsidP="00BD4F05">
            <w:pPr>
              <w:rPr>
                <w:rFonts w:ascii="宋体" w:hAnsi="宋体"/>
                <w:b/>
                <w:szCs w:val="21"/>
              </w:rPr>
            </w:pPr>
            <w:r>
              <w:rPr>
                <w:rFonts w:ascii="宋体" w:hAnsi="宋体"/>
                <w:b/>
                <w:szCs w:val="21"/>
              </w:rPr>
              <w:t>模块</w:t>
            </w:r>
          </w:p>
        </w:tc>
        <w:tc>
          <w:tcPr>
            <w:tcW w:w="2094" w:type="dxa"/>
            <w:tcBorders>
              <w:bottom w:val="single" w:sz="4" w:space="0" w:color="auto"/>
            </w:tcBorders>
            <w:shd w:val="clear" w:color="auto" w:fill="C0C0C0"/>
          </w:tcPr>
          <w:p w14:paraId="1B6880F8" w14:textId="77777777" w:rsidR="008D419F" w:rsidRDefault="008D419F" w:rsidP="00BD4F05">
            <w:pPr>
              <w:rPr>
                <w:rFonts w:ascii="宋体" w:hAnsi="宋体"/>
                <w:b/>
              </w:rPr>
            </w:pPr>
            <w:r>
              <w:rPr>
                <w:rFonts w:ascii="宋体" w:hAnsi="宋体"/>
                <w:b/>
                <w:szCs w:val="21"/>
              </w:rPr>
              <w:t>字段ID</w:t>
            </w:r>
          </w:p>
        </w:tc>
        <w:tc>
          <w:tcPr>
            <w:tcW w:w="1709" w:type="dxa"/>
            <w:tcBorders>
              <w:bottom w:val="single" w:sz="4" w:space="0" w:color="auto"/>
            </w:tcBorders>
            <w:shd w:val="clear" w:color="auto" w:fill="C0C0C0"/>
          </w:tcPr>
          <w:p w14:paraId="1328728D" w14:textId="77777777" w:rsidR="008D419F" w:rsidRDefault="008D419F" w:rsidP="00BD4F05">
            <w:pPr>
              <w:rPr>
                <w:rFonts w:ascii="宋体" w:hAnsi="宋体"/>
                <w:b/>
              </w:rPr>
            </w:pPr>
            <w:r>
              <w:rPr>
                <w:rFonts w:ascii="宋体" w:hAnsi="宋体"/>
                <w:b/>
                <w:szCs w:val="21"/>
              </w:rPr>
              <w:t>字段名称</w:t>
            </w:r>
          </w:p>
        </w:tc>
        <w:tc>
          <w:tcPr>
            <w:tcW w:w="851" w:type="dxa"/>
            <w:tcBorders>
              <w:bottom w:val="single" w:sz="4" w:space="0" w:color="auto"/>
            </w:tcBorders>
            <w:shd w:val="clear" w:color="auto" w:fill="C0C0C0"/>
          </w:tcPr>
          <w:p w14:paraId="11BF5781" w14:textId="77777777" w:rsidR="008D419F" w:rsidRDefault="008D419F" w:rsidP="00BD4F05">
            <w:pPr>
              <w:rPr>
                <w:rFonts w:ascii="宋体" w:hAnsi="宋体"/>
                <w:b/>
              </w:rPr>
            </w:pPr>
            <w:r>
              <w:rPr>
                <w:rFonts w:ascii="宋体" w:hAnsi="宋体"/>
                <w:b/>
                <w:szCs w:val="21"/>
              </w:rPr>
              <w:t>类型</w:t>
            </w:r>
          </w:p>
        </w:tc>
        <w:tc>
          <w:tcPr>
            <w:tcW w:w="708" w:type="dxa"/>
            <w:tcBorders>
              <w:bottom w:val="single" w:sz="4" w:space="0" w:color="auto"/>
            </w:tcBorders>
            <w:shd w:val="clear" w:color="auto" w:fill="C0C0C0"/>
          </w:tcPr>
          <w:p w14:paraId="748C9FE4" w14:textId="77777777" w:rsidR="008D419F" w:rsidRDefault="008D419F" w:rsidP="00BD4F05">
            <w:pPr>
              <w:rPr>
                <w:rFonts w:ascii="宋体" w:hAnsi="宋体"/>
                <w:b/>
              </w:rPr>
            </w:pPr>
            <w:r>
              <w:rPr>
                <w:rFonts w:ascii="宋体" w:hAnsi="宋体" w:hint="eastAsia"/>
                <w:b/>
              </w:rPr>
              <w:t>可空</w:t>
            </w:r>
          </w:p>
        </w:tc>
        <w:tc>
          <w:tcPr>
            <w:tcW w:w="2635" w:type="dxa"/>
            <w:tcBorders>
              <w:bottom w:val="single" w:sz="4" w:space="0" w:color="auto"/>
            </w:tcBorders>
            <w:shd w:val="clear" w:color="auto" w:fill="C0C0C0"/>
          </w:tcPr>
          <w:p w14:paraId="51DED83A" w14:textId="77777777" w:rsidR="008D419F" w:rsidRDefault="008D419F" w:rsidP="00BD4F05">
            <w:pPr>
              <w:rPr>
                <w:rFonts w:ascii="宋体" w:hAnsi="宋体"/>
                <w:b/>
              </w:rPr>
            </w:pPr>
            <w:r>
              <w:rPr>
                <w:rFonts w:ascii="宋体" w:hAnsi="宋体" w:hint="eastAsia"/>
                <w:b/>
              </w:rPr>
              <w:t>备注</w:t>
            </w:r>
          </w:p>
        </w:tc>
      </w:tr>
      <w:tr w:rsidR="002D190B" w14:paraId="254ACA98" w14:textId="77777777" w:rsidTr="00BD4F05">
        <w:trPr>
          <w:cantSplit/>
          <w:trHeight w:val="317"/>
        </w:trPr>
        <w:tc>
          <w:tcPr>
            <w:tcW w:w="983" w:type="dxa"/>
            <w:vMerge w:val="restart"/>
          </w:tcPr>
          <w:p w14:paraId="1986FAFA" w14:textId="77777777" w:rsidR="002D190B" w:rsidRPr="00C15726" w:rsidRDefault="002D190B" w:rsidP="00BD4F05">
            <w:pPr>
              <w:rPr>
                <w:rFonts w:ascii="宋体" w:hAnsi="宋体"/>
              </w:rPr>
            </w:pPr>
            <w:r>
              <w:rPr>
                <w:rFonts w:ascii="宋体" w:hAnsi="宋体" w:hint="eastAsia"/>
              </w:rPr>
              <w:t>BODY</w:t>
            </w:r>
          </w:p>
        </w:tc>
        <w:tc>
          <w:tcPr>
            <w:tcW w:w="7997" w:type="dxa"/>
            <w:gridSpan w:val="5"/>
          </w:tcPr>
          <w:p w14:paraId="6A56F6E6" w14:textId="77777777" w:rsidR="002D190B" w:rsidRPr="009C7C8B" w:rsidRDefault="002D190B" w:rsidP="002B64B5"/>
        </w:tc>
      </w:tr>
      <w:tr w:rsidR="0063421F" w14:paraId="47373EFB" w14:textId="77777777" w:rsidTr="00BD4F05">
        <w:trPr>
          <w:cantSplit/>
          <w:trHeight w:val="145"/>
        </w:trPr>
        <w:tc>
          <w:tcPr>
            <w:tcW w:w="983" w:type="dxa"/>
            <w:vMerge/>
          </w:tcPr>
          <w:p w14:paraId="414AF86B" w14:textId="77777777" w:rsidR="0063421F" w:rsidRDefault="0063421F" w:rsidP="00BD4F05">
            <w:pPr>
              <w:rPr>
                <w:rFonts w:ascii="宋体" w:hAnsi="宋体"/>
              </w:rPr>
            </w:pPr>
          </w:p>
        </w:tc>
        <w:tc>
          <w:tcPr>
            <w:tcW w:w="2094" w:type="dxa"/>
          </w:tcPr>
          <w:p w14:paraId="7428FA7C" w14:textId="77777777" w:rsidR="0063421F" w:rsidRPr="00A560D3" w:rsidRDefault="0063421F" w:rsidP="00E81D47">
            <w:pPr>
              <w:autoSpaceDE w:val="0"/>
              <w:autoSpaceDN w:val="0"/>
              <w:adjustRightInd w:val="0"/>
              <w:spacing w:line="267" w:lineRule="exact"/>
              <w:jc w:val="left"/>
              <w:rPr>
                <w:rFonts w:ascii="宋体" w:cs="宋体"/>
                <w:kern w:val="0"/>
                <w:sz w:val="20"/>
                <w:szCs w:val="20"/>
              </w:rPr>
            </w:pPr>
            <w:r w:rsidRPr="00A560D3">
              <w:rPr>
                <w:rFonts w:ascii="宋体" w:cs="宋体"/>
                <w:kern w:val="0"/>
                <w:sz w:val="20"/>
                <w:szCs w:val="20"/>
              </w:rPr>
              <w:t>MERCHANTID</w:t>
            </w:r>
          </w:p>
        </w:tc>
        <w:tc>
          <w:tcPr>
            <w:tcW w:w="1709" w:type="dxa"/>
          </w:tcPr>
          <w:p w14:paraId="631E4A2D" w14:textId="77777777" w:rsidR="0063421F" w:rsidRPr="00A560D3" w:rsidRDefault="0063421F" w:rsidP="00E81D47">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商户唯一标识</w:t>
            </w:r>
          </w:p>
        </w:tc>
        <w:tc>
          <w:tcPr>
            <w:tcW w:w="851" w:type="dxa"/>
          </w:tcPr>
          <w:p w14:paraId="1C10862D" w14:textId="77777777" w:rsidR="0063421F" w:rsidRPr="00A560D3" w:rsidRDefault="0063421F" w:rsidP="00E81D47">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(32)</w:t>
            </w:r>
          </w:p>
        </w:tc>
        <w:tc>
          <w:tcPr>
            <w:tcW w:w="708" w:type="dxa"/>
          </w:tcPr>
          <w:p w14:paraId="40F8406B" w14:textId="77777777" w:rsidR="0063421F" w:rsidRPr="00A560D3" w:rsidRDefault="0063421F" w:rsidP="00E81D47">
            <w:pPr>
              <w:autoSpaceDE w:val="0"/>
              <w:autoSpaceDN w:val="0"/>
              <w:adjustRightInd w:val="0"/>
              <w:spacing w:line="267" w:lineRule="exact"/>
              <w:ind w:left="107"/>
              <w:jc w:val="left"/>
              <w:rPr>
                <w:rFonts w:ascii="宋体" w:cs="宋体"/>
                <w:kern w:val="0"/>
                <w:sz w:val="20"/>
                <w:szCs w:val="20"/>
              </w:rPr>
            </w:pPr>
            <w:ins w:id="2228" w:author="wincol" w:date="2016-04-18T16:03:00Z">
              <w:r w:rsidRPr="00F0111A">
                <w:rPr>
                  <w:rFonts w:ascii="宋体" w:cs="宋体" w:hint="eastAsia"/>
                  <w:kern w:val="0"/>
                  <w:sz w:val="20"/>
                  <w:szCs w:val="20"/>
                </w:rPr>
                <w:t>否</w:t>
              </w:r>
            </w:ins>
          </w:p>
        </w:tc>
        <w:tc>
          <w:tcPr>
            <w:tcW w:w="2635" w:type="dxa"/>
          </w:tcPr>
          <w:p w14:paraId="0ECC1B12" w14:textId="77777777" w:rsidR="0063421F" w:rsidRPr="00A560D3" w:rsidRDefault="0063421F" w:rsidP="00E81D47">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银行统一提供</w:t>
            </w:r>
          </w:p>
        </w:tc>
      </w:tr>
      <w:tr w:rsidR="0063421F" w14:paraId="518E3379" w14:textId="77777777" w:rsidTr="00BD4F05">
        <w:trPr>
          <w:cantSplit/>
          <w:trHeight w:val="145"/>
        </w:trPr>
        <w:tc>
          <w:tcPr>
            <w:tcW w:w="983" w:type="dxa"/>
            <w:vMerge/>
          </w:tcPr>
          <w:p w14:paraId="2D77FAED" w14:textId="77777777" w:rsidR="0063421F" w:rsidRDefault="0063421F" w:rsidP="00BD4F05">
            <w:pPr>
              <w:rPr>
                <w:rFonts w:ascii="宋体" w:hAnsi="宋体"/>
              </w:rPr>
            </w:pPr>
          </w:p>
        </w:tc>
        <w:tc>
          <w:tcPr>
            <w:tcW w:w="2094" w:type="dxa"/>
          </w:tcPr>
          <w:p w14:paraId="6EE22478" w14:textId="77777777" w:rsidR="0063421F" w:rsidRPr="00BA665E" w:rsidRDefault="0063421F" w:rsidP="00E81D47">
            <w:pPr>
              <w:autoSpaceDE w:val="0"/>
              <w:autoSpaceDN w:val="0"/>
              <w:adjustRightInd w:val="0"/>
              <w:spacing w:line="267" w:lineRule="exact"/>
              <w:jc w:val="left"/>
              <w:rPr>
                <w:rFonts w:ascii="宋体" w:hAnsi="宋体"/>
              </w:rPr>
            </w:pPr>
            <w:r>
              <w:rPr>
                <w:rFonts w:ascii="宋体" w:cs="宋体" w:hint="eastAsia"/>
                <w:kern w:val="0"/>
                <w:sz w:val="20"/>
                <w:szCs w:val="20"/>
              </w:rPr>
              <w:t>TRANSCODE</w:t>
            </w:r>
          </w:p>
        </w:tc>
        <w:tc>
          <w:tcPr>
            <w:tcW w:w="1709" w:type="dxa"/>
          </w:tcPr>
          <w:p w14:paraId="749E0FA5" w14:textId="77777777" w:rsidR="0063421F" w:rsidRDefault="0063421F" w:rsidP="00E81D47">
            <w:pPr>
              <w:rPr>
                <w:rFonts w:ascii="宋体" w:hAnsi="宋体"/>
              </w:rPr>
            </w:pPr>
            <w:r w:rsidRPr="00A560D3">
              <w:rPr>
                <w:rFonts w:ascii="宋体" w:cs="宋体" w:hint="eastAsia"/>
                <w:kern w:val="0"/>
                <w:sz w:val="20"/>
                <w:szCs w:val="20"/>
              </w:rPr>
              <w:t>交易码</w:t>
            </w:r>
          </w:p>
        </w:tc>
        <w:tc>
          <w:tcPr>
            <w:tcW w:w="851" w:type="dxa"/>
          </w:tcPr>
          <w:p w14:paraId="6ECB171D" w14:textId="77777777" w:rsidR="0063421F" w:rsidRDefault="0063421F" w:rsidP="00E81D47">
            <w:pPr>
              <w:rPr>
                <w:rFonts w:ascii="宋体" w:hAnsi="宋体"/>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8</w:t>
            </w:r>
            <w:r w:rsidRPr="00A560D3">
              <w:rPr>
                <w:rFonts w:ascii="宋体" w:cs="宋体"/>
                <w:kern w:val="0"/>
                <w:sz w:val="20"/>
                <w:szCs w:val="20"/>
              </w:rPr>
              <w:t>)</w:t>
            </w:r>
          </w:p>
        </w:tc>
        <w:tc>
          <w:tcPr>
            <w:tcW w:w="708" w:type="dxa"/>
          </w:tcPr>
          <w:p w14:paraId="00429C37" w14:textId="77777777" w:rsidR="0063421F" w:rsidRPr="00EA7B55" w:rsidRDefault="0063421F" w:rsidP="00E81D47">
            <w:pPr>
              <w:autoSpaceDE w:val="0"/>
              <w:autoSpaceDN w:val="0"/>
              <w:adjustRightInd w:val="0"/>
              <w:spacing w:line="267" w:lineRule="exact"/>
              <w:ind w:left="107"/>
              <w:jc w:val="left"/>
              <w:rPr>
                <w:rFonts w:ascii="宋体" w:cs="宋体"/>
                <w:kern w:val="0"/>
                <w:sz w:val="20"/>
                <w:szCs w:val="20"/>
              </w:rPr>
            </w:pPr>
            <w:ins w:id="2229" w:author="wincol" w:date="2016-04-18T16:03:00Z">
              <w:r w:rsidRPr="00F0111A">
                <w:rPr>
                  <w:rFonts w:ascii="宋体" w:cs="宋体" w:hint="eastAsia"/>
                  <w:kern w:val="0"/>
                  <w:sz w:val="20"/>
                  <w:szCs w:val="20"/>
                </w:rPr>
                <w:t>否</w:t>
              </w:r>
            </w:ins>
          </w:p>
        </w:tc>
        <w:tc>
          <w:tcPr>
            <w:tcW w:w="2635" w:type="dxa"/>
          </w:tcPr>
          <w:p w14:paraId="166F9405" w14:textId="77777777" w:rsidR="0063421F" w:rsidRPr="00EA7B55" w:rsidRDefault="0063421F" w:rsidP="006D6740">
            <w:pPr>
              <w:autoSpaceDE w:val="0"/>
              <w:autoSpaceDN w:val="0"/>
              <w:adjustRightInd w:val="0"/>
              <w:spacing w:line="267" w:lineRule="exact"/>
              <w:jc w:val="left"/>
              <w:rPr>
                <w:rFonts w:ascii="宋体" w:cs="宋体"/>
                <w:kern w:val="0"/>
                <w:sz w:val="20"/>
                <w:szCs w:val="20"/>
              </w:rPr>
            </w:pPr>
            <w:r w:rsidRPr="00EA7B55">
              <w:rPr>
                <w:rFonts w:ascii="宋体" w:cs="宋体" w:hint="eastAsia"/>
                <w:kern w:val="0"/>
                <w:sz w:val="20"/>
                <w:szCs w:val="20"/>
              </w:rPr>
              <w:t>OGW0004</w:t>
            </w:r>
            <w:r>
              <w:rPr>
                <w:rFonts w:ascii="宋体" w:cs="宋体" w:hint="eastAsia"/>
                <w:kern w:val="0"/>
                <w:sz w:val="20"/>
                <w:szCs w:val="20"/>
              </w:rPr>
              <w:t>8</w:t>
            </w:r>
          </w:p>
        </w:tc>
      </w:tr>
      <w:tr w:rsidR="0063421F" w14:paraId="24EFE6D3" w14:textId="77777777" w:rsidTr="00BD4F05">
        <w:trPr>
          <w:cantSplit/>
          <w:trHeight w:val="145"/>
        </w:trPr>
        <w:tc>
          <w:tcPr>
            <w:tcW w:w="983" w:type="dxa"/>
            <w:vMerge/>
          </w:tcPr>
          <w:p w14:paraId="57597EE1" w14:textId="77777777" w:rsidR="0063421F" w:rsidRDefault="0063421F" w:rsidP="00BD4F05">
            <w:pPr>
              <w:rPr>
                <w:rFonts w:ascii="宋体" w:hAnsi="宋体"/>
              </w:rPr>
            </w:pPr>
          </w:p>
        </w:tc>
        <w:tc>
          <w:tcPr>
            <w:tcW w:w="2094" w:type="dxa"/>
          </w:tcPr>
          <w:p w14:paraId="1F656C8F" w14:textId="77777777" w:rsidR="0063421F" w:rsidRPr="00A560D3" w:rsidRDefault="0063421F" w:rsidP="00E81D47">
            <w:pPr>
              <w:autoSpaceDE w:val="0"/>
              <w:autoSpaceDN w:val="0"/>
              <w:adjustRightInd w:val="0"/>
              <w:spacing w:line="267" w:lineRule="exact"/>
              <w:jc w:val="left"/>
              <w:rPr>
                <w:rFonts w:ascii="宋体" w:cs="宋体"/>
                <w:kern w:val="0"/>
                <w:sz w:val="20"/>
                <w:szCs w:val="20"/>
              </w:rPr>
            </w:pPr>
            <w:r w:rsidRPr="00A560D3">
              <w:rPr>
                <w:rFonts w:ascii="宋体" w:cs="宋体"/>
                <w:kern w:val="0"/>
                <w:sz w:val="20"/>
                <w:szCs w:val="20"/>
              </w:rPr>
              <w:t>BANKID</w:t>
            </w:r>
          </w:p>
        </w:tc>
        <w:tc>
          <w:tcPr>
            <w:tcW w:w="1709" w:type="dxa"/>
          </w:tcPr>
          <w:p w14:paraId="1102763B" w14:textId="77777777" w:rsidR="0063421F" w:rsidRPr="00A560D3" w:rsidRDefault="0063421F" w:rsidP="00E81D47">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银行标识</w:t>
            </w:r>
          </w:p>
        </w:tc>
        <w:tc>
          <w:tcPr>
            <w:tcW w:w="851" w:type="dxa"/>
          </w:tcPr>
          <w:p w14:paraId="267E6577" w14:textId="77777777" w:rsidR="0063421F" w:rsidRPr="00A560D3" w:rsidRDefault="0063421F" w:rsidP="00E81D47">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6</w:t>
            </w:r>
            <w:r w:rsidRPr="00A560D3">
              <w:rPr>
                <w:rFonts w:ascii="宋体" w:cs="宋体"/>
                <w:kern w:val="0"/>
                <w:sz w:val="20"/>
                <w:szCs w:val="20"/>
              </w:rPr>
              <w:t>)</w:t>
            </w:r>
          </w:p>
        </w:tc>
        <w:tc>
          <w:tcPr>
            <w:tcW w:w="708" w:type="dxa"/>
          </w:tcPr>
          <w:p w14:paraId="5A074A44" w14:textId="77777777" w:rsidR="0063421F" w:rsidRPr="00A560D3" w:rsidRDefault="0063421F" w:rsidP="00E81D47">
            <w:pPr>
              <w:autoSpaceDE w:val="0"/>
              <w:autoSpaceDN w:val="0"/>
              <w:adjustRightInd w:val="0"/>
              <w:spacing w:line="267" w:lineRule="exact"/>
              <w:ind w:left="107"/>
              <w:jc w:val="left"/>
              <w:rPr>
                <w:rFonts w:ascii="宋体" w:cs="宋体"/>
                <w:kern w:val="0"/>
                <w:sz w:val="20"/>
                <w:szCs w:val="20"/>
              </w:rPr>
            </w:pPr>
            <w:ins w:id="2230" w:author="wincol" w:date="2016-04-18T16:03:00Z">
              <w:r w:rsidRPr="00F0111A">
                <w:rPr>
                  <w:rFonts w:ascii="宋体" w:cs="宋体" w:hint="eastAsia"/>
                  <w:kern w:val="0"/>
                  <w:sz w:val="20"/>
                  <w:szCs w:val="20"/>
                </w:rPr>
                <w:t>否</w:t>
              </w:r>
            </w:ins>
          </w:p>
        </w:tc>
        <w:tc>
          <w:tcPr>
            <w:tcW w:w="2635" w:type="dxa"/>
          </w:tcPr>
          <w:p w14:paraId="64B8E9D8" w14:textId="77777777" w:rsidR="0063421F" w:rsidRPr="00A560D3" w:rsidRDefault="0063421F" w:rsidP="00E81D47">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固定值：</w:t>
            </w:r>
            <w:r w:rsidRPr="00A560D3">
              <w:rPr>
                <w:rFonts w:ascii="宋体" w:cs="宋体"/>
                <w:kern w:val="0"/>
                <w:sz w:val="20"/>
                <w:szCs w:val="20"/>
              </w:rPr>
              <w:t>GHB</w:t>
            </w:r>
          </w:p>
        </w:tc>
      </w:tr>
      <w:tr w:rsidR="002D190B" w14:paraId="32BB0FE5" w14:textId="77777777" w:rsidTr="00BD4F05">
        <w:trPr>
          <w:cantSplit/>
          <w:trHeight w:val="145"/>
        </w:trPr>
        <w:tc>
          <w:tcPr>
            <w:tcW w:w="983" w:type="dxa"/>
            <w:vMerge/>
          </w:tcPr>
          <w:p w14:paraId="227700F3" w14:textId="77777777" w:rsidR="002D190B" w:rsidRDefault="002D190B" w:rsidP="00BD4F05">
            <w:pPr>
              <w:rPr>
                <w:rFonts w:ascii="宋体" w:hAnsi="宋体"/>
              </w:rPr>
            </w:pPr>
          </w:p>
        </w:tc>
        <w:tc>
          <w:tcPr>
            <w:tcW w:w="7997" w:type="dxa"/>
            <w:gridSpan w:val="5"/>
          </w:tcPr>
          <w:p w14:paraId="4A6C2B04" w14:textId="77777777" w:rsidR="002D190B" w:rsidRPr="00955BC4" w:rsidRDefault="002D190B" w:rsidP="002B64B5">
            <w:r>
              <w:rPr>
                <w:rFonts w:hint="eastAsia"/>
              </w:rPr>
              <w:t>数据加密域都放到</w:t>
            </w:r>
            <w:r>
              <w:rPr>
                <w:rFonts w:hint="eastAsia"/>
              </w:rPr>
              <w:t>XMLPARA</w:t>
            </w:r>
            <w:r>
              <w:rPr>
                <w:rFonts w:hint="eastAsia"/>
              </w:rPr>
              <w:t>里面</w:t>
            </w:r>
          </w:p>
        </w:tc>
      </w:tr>
      <w:tr w:rsidR="002D190B" w14:paraId="28662894" w14:textId="77777777" w:rsidTr="002B64B5">
        <w:trPr>
          <w:cantSplit/>
          <w:trHeight w:val="145"/>
        </w:trPr>
        <w:tc>
          <w:tcPr>
            <w:tcW w:w="983" w:type="dxa"/>
            <w:vMerge/>
          </w:tcPr>
          <w:p w14:paraId="4D5D9D0E" w14:textId="77777777" w:rsidR="002D190B" w:rsidRDefault="002D190B" w:rsidP="00BD4F05">
            <w:pPr>
              <w:rPr>
                <w:rFonts w:ascii="宋体" w:hAnsi="宋体"/>
              </w:rPr>
            </w:pPr>
          </w:p>
        </w:tc>
        <w:tc>
          <w:tcPr>
            <w:tcW w:w="7997" w:type="dxa"/>
            <w:gridSpan w:val="5"/>
          </w:tcPr>
          <w:p w14:paraId="1B5F0C43" w14:textId="77777777" w:rsidR="002D190B" w:rsidRPr="00A560D3" w:rsidRDefault="002D190B" w:rsidP="00BD4F05">
            <w:pPr>
              <w:autoSpaceDE w:val="0"/>
              <w:autoSpaceDN w:val="0"/>
              <w:adjustRightInd w:val="0"/>
              <w:spacing w:line="283" w:lineRule="exact"/>
              <w:jc w:val="left"/>
              <w:rPr>
                <w:rFonts w:ascii="宋体" w:cs="宋体"/>
                <w:kern w:val="0"/>
                <w:sz w:val="20"/>
                <w:szCs w:val="20"/>
              </w:rPr>
            </w:pPr>
            <w:r w:rsidRPr="00A560D3">
              <w:rPr>
                <w:rFonts w:ascii="宋体" w:cs="宋体" w:hint="eastAsia"/>
                <w:kern w:val="0"/>
                <w:sz w:val="20"/>
                <w:szCs w:val="20"/>
              </w:rPr>
              <w:t>以下信息，只有</w:t>
            </w:r>
            <w:r w:rsidRPr="00FA2F88">
              <w:rPr>
                <w:rFonts w:ascii="宋体" w:cs="宋体"/>
                <w:kern w:val="0"/>
                <w:sz w:val="20"/>
                <w:szCs w:val="20"/>
              </w:rPr>
              <w:t xml:space="preserve">errorCode </w:t>
            </w:r>
            <w:r w:rsidRPr="00A560D3">
              <w:rPr>
                <w:rFonts w:ascii="宋体" w:cs="宋体"/>
                <w:kern w:val="0"/>
                <w:sz w:val="20"/>
                <w:szCs w:val="20"/>
              </w:rPr>
              <w:t>=</w:t>
            </w:r>
            <w:r>
              <w:rPr>
                <w:rFonts w:ascii="宋体" w:cs="宋体" w:hint="eastAsia"/>
                <w:kern w:val="0"/>
                <w:sz w:val="20"/>
                <w:szCs w:val="20"/>
              </w:rPr>
              <w:t>0</w:t>
            </w:r>
            <w:r w:rsidRPr="00A560D3">
              <w:rPr>
                <w:rFonts w:ascii="宋体" w:cs="宋体" w:hint="eastAsia"/>
                <w:kern w:val="0"/>
                <w:sz w:val="20"/>
                <w:szCs w:val="20"/>
              </w:rPr>
              <w:t>时才返回，即正常响应时才返回</w:t>
            </w:r>
          </w:p>
        </w:tc>
      </w:tr>
      <w:tr w:rsidR="002D190B" w14:paraId="5FD29951" w14:textId="77777777" w:rsidTr="00BD4F05">
        <w:trPr>
          <w:cantSplit/>
          <w:trHeight w:val="145"/>
        </w:trPr>
        <w:tc>
          <w:tcPr>
            <w:tcW w:w="983" w:type="dxa"/>
            <w:vMerge/>
          </w:tcPr>
          <w:p w14:paraId="722F7F1E" w14:textId="77777777" w:rsidR="002D190B" w:rsidRDefault="002D190B" w:rsidP="00BD4F05">
            <w:pPr>
              <w:rPr>
                <w:rFonts w:ascii="宋体" w:hAnsi="宋体"/>
              </w:rPr>
            </w:pPr>
          </w:p>
        </w:tc>
        <w:tc>
          <w:tcPr>
            <w:tcW w:w="2094" w:type="dxa"/>
          </w:tcPr>
          <w:p w14:paraId="232C9B6F" w14:textId="77777777" w:rsidR="002D190B" w:rsidRPr="00F0111A" w:rsidRDefault="002D190B" w:rsidP="00E81D47">
            <w:pPr>
              <w:rPr>
                <w:rFonts w:ascii="宋体" w:cs="宋体"/>
                <w:kern w:val="0"/>
                <w:sz w:val="20"/>
                <w:szCs w:val="20"/>
              </w:rPr>
            </w:pPr>
            <w:r w:rsidRPr="00F0111A">
              <w:rPr>
                <w:rFonts w:ascii="宋体" w:cs="宋体" w:hint="eastAsia"/>
                <w:kern w:val="0"/>
                <w:sz w:val="20"/>
                <w:szCs w:val="20"/>
              </w:rPr>
              <w:t>OLDREQSEQNO</w:t>
            </w:r>
          </w:p>
        </w:tc>
        <w:tc>
          <w:tcPr>
            <w:tcW w:w="1709" w:type="dxa"/>
          </w:tcPr>
          <w:p w14:paraId="0153BCC8" w14:textId="77777777" w:rsidR="002D190B" w:rsidRPr="00F0111A" w:rsidRDefault="002D190B" w:rsidP="00E81D47">
            <w:pPr>
              <w:rPr>
                <w:rFonts w:ascii="宋体" w:cs="宋体"/>
                <w:kern w:val="0"/>
                <w:sz w:val="20"/>
                <w:szCs w:val="20"/>
              </w:rPr>
            </w:pPr>
            <w:r w:rsidRPr="00F0111A">
              <w:rPr>
                <w:rFonts w:ascii="宋体" w:cs="宋体" w:hint="eastAsia"/>
                <w:kern w:val="0"/>
                <w:sz w:val="20"/>
                <w:szCs w:val="20"/>
              </w:rPr>
              <w:t>第三方请求流水号</w:t>
            </w:r>
          </w:p>
        </w:tc>
        <w:tc>
          <w:tcPr>
            <w:tcW w:w="851" w:type="dxa"/>
          </w:tcPr>
          <w:p w14:paraId="047DF4C4" w14:textId="77777777" w:rsidR="002D190B" w:rsidRPr="00F0111A" w:rsidRDefault="002D190B" w:rsidP="00E96926">
            <w:pPr>
              <w:rPr>
                <w:rFonts w:ascii="宋体" w:cs="宋体"/>
                <w:kern w:val="0"/>
                <w:sz w:val="20"/>
                <w:szCs w:val="20"/>
              </w:rPr>
            </w:pPr>
            <w:r w:rsidRPr="00F0111A">
              <w:rPr>
                <w:rFonts w:ascii="宋体" w:cs="宋体" w:hint="eastAsia"/>
                <w:kern w:val="0"/>
                <w:sz w:val="20"/>
                <w:szCs w:val="20"/>
              </w:rPr>
              <w:t>C(</w:t>
            </w:r>
            <w:del w:id="2231" w:author="wincol" w:date="2016-06-12T18:43:00Z">
              <w:r w:rsidRPr="00F0111A" w:rsidDel="00E96926">
                <w:rPr>
                  <w:rFonts w:ascii="宋体" w:cs="宋体" w:hint="eastAsia"/>
                  <w:kern w:val="0"/>
                  <w:sz w:val="20"/>
                  <w:szCs w:val="20"/>
                </w:rPr>
                <w:delText>32</w:delText>
              </w:r>
            </w:del>
            <w:ins w:id="2232" w:author="wincol" w:date="2016-06-12T18:43:00Z">
              <w:r w:rsidR="00E96926">
                <w:rPr>
                  <w:rFonts w:ascii="宋体" w:cs="宋体" w:hint="eastAsia"/>
                  <w:kern w:val="0"/>
                  <w:sz w:val="20"/>
                  <w:szCs w:val="20"/>
                </w:rPr>
                <w:t>28</w:t>
              </w:r>
            </w:ins>
            <w:r w:rsidRPr="00F0111A">
              <w:rPr>
                <w:rFonts w:ascii="宋体" w:cs="宋体" w:hint="eastAsia"/>
                <w:kern w:val="0"/>
                <w:sz w:val="20"/>
                <w:szCs w:val="20"/>
              </w:rPr>
              <w:t>)</w:t>
            </w:r>
          </w:p>
        </w:tc>
        <w:tc>
          <w:tcPr>
            <w:tcW w:w="708" w:type="dxa"/>
          </w:tcPr>
          <w:p w14:paraId="6F23A7D7" w14:textId="77777777" w:rsidR="002D190B" w:rsidRPr="00F0111A" w:rsidRDefault="002D190B" w:rsidP="002B64B5">
            <w:pPr>
              <w:rPr>
                <w:rFonts w:ascii="宋体" w:cs="宋体"/>
                <w:kern w:val="0"/>
                <w:sz w:val="20"/>
                <w:szCs w:val="20"/>
              </w:rPr>
            </w:pPr>
            <w:r w:rsidRPr="00F0111A">
              <w:rPr>
                <w:rFonts w:ascii="宋体" w:cs="宋体" w:hint="eastAsia"/>
                <w:kern w:val="0"/>
                <w:sz w:val="20"/>
                <w:szCs w:val="20"/>
              </w:rPr>
              <w:t>否</w:t>
            </w:r>
          </w:p>
        </w:tc>
        <w:tc>
          <w:tcPr>
            <w:tcW w:w="2635" w:type="dxa"/>
          </w:tcPr>
          <w:p w14:paraId="45EAE7FC" w14:textId="77777777" w:rsidR="002D190B" w:rsidRPr="00F0111A" w:rsidRDefault="002D190B" w:rsidP="002B64B5">
            <w:pPr>
              <w:rPr>
                <w:rFonts w:ascii="宋体" w:cs="宋体"/>
                <w:kern w:val="0"/>
                <w:sz w:val="20"/>
                <w:szCs w:val="20"/>
              </w:rPr>
            </w:pPr>
            <w:r w:rsidRPr="00F0111A">
              <w:rPr>
                <w:rFonts w:ascii="宋体" w:cs="宋体" w:hint="eastAsia"/>
                <w:kern w:val="0"/>
                <w:sz w:val="20"/>
                <w:szCs w:val="20"/>
              </w:rPr>
              <w:t>第三方请求流水号</w:t>
            </w:r>
          </w:p>
        </w:tc>
      </w:tr>
      <w:tr w:rsidR="00AA16A3" w14:paraId="7EA29338" w14:textId="77777777" w:rsidTr="00BD4F05">
        <w:trPr>
          <w:cantSplit/>
          <w:trHeight w:val="145"/>
        </w:trPr>
        <w:tc>
          <w:tcPr>
            <w:tcW w:w="983" w:type="dxa"/>
            <w:vMerge/>
          </w:tcPr>
          <w:p w14:paraId="2D50B269" w14:textId="77777777" w:rsidR="00AA16A3" w:rsidRDefault="00AA16A3" w:rsidP="00BD4F05">
            <w:pPr>
              <w:rPr>
                <w:rFonts w:ascii="宋体" w:hAnsi="宋体"/>
              </w:rPr>
            </w:pPr>
          </w:p>
        </w:tc>
        <w:tc>
          <w:tcPr>
            <w:tcW w:w="2094" w:type="dxa"/>
          </w:tcPr>
          <w:p w14:paraId="0BD934E6" w14:textId="77777777" w:rsidR="00AA16A3" w:rsidRPr="00F0111A" w:rsidRDefault="00AA16A3" w:rsidP="00E81D47">
            <w:pPr>
              <w:rPr>
                <w:rFonts w:ascii="宋体" w:cs="宋体"/>
                <w:kern w:val="0"/>
                <w:sz w:val="20"/>
                <w:szCs w:val="20"/>
              </w:rPr>
            </w:pPr>
            <w:r w:rsidRPr="00F0111A">
              <w:rPr>
                <w:rFonts w:ascii="宋体" w:cs="宋体" w:hint="eastAsia"/>
                <w:kern w:val="0"/>
                <w:sz w:val="20"/>
                <w:szCs w:val="20"/>
              </w:rPr>
              <w:t>RESJNLNO</w:t>
            </w:r>
          </w:p>
        </w:tc>
        <w:tc>
          <w:tcPr>
            <w:tcW w:w="1709" w:type="dxa"/>
          </w:tcPr>
          <w:p w14:paraId="26CF0B5C" w14:textId="77777777" w:rsidR="00AA16A3" w:rsidRPr="00F0111A" w:rsidRDefault="00AA16A3" w:rsidP="00E81D47">
            <w:pPr>
              <w:rPr>
                <w:rFonts w:ascii="宋体" w:cs="宋体"/>
                <w:kern w:val="0"/>
                <w:sz w:val="20"/>
                <w:szCs w:val="20"/>
              </w:rPr>
            </w:pPr>
            <w:r w:rsidRPr="00F0111A">
              <w:rPr>
                <w:rFonts w:ascii="宋体" w:cs="宋体" w:hint="eastAsia"/>
                <w:kern w:val="0"/>
                <w:sz w:val="20"/>
                <w:szCs w:val="20"/>
              </w:rPr>
              <w:t>银行交易流水号</w:t>
            </w:r>
          </w:p>
        </w:tc>
        <w:tc>
          <w:tcPr>
            <w:tcW w:w="851" w:type="dxa"/>
          </w:tcPr>
          <w:p w14:paraId="6FF39DEA" w14:textId="77777777" w:rsidR="00AA16A3" w:rsidRPr="00F0111A" w:rsidRDefault="00AA16A3" w:rsidP="002B64B5">
            <w:pPr>
              <w:rPr>
                <w:rFonts w:ascii="宋体" w:cs="宋体"/>
                <w:kern w:val="0"/>
                <w:sz w:val="20"/>
                <w:szCs w:val="20"/>
              </w:rPr>
            </w:pPr>
            <w:r w:rsidRPr="00F0111A">
              <w:rPr>
                <w:rFonts w:ascii="宋体" w:cs="宋体" w:hint="eastAsia"/>
                <w:kern w:val="0"/>
                <w:sz w:val="20"/>
                <w:szCs w:val="20"/>
              </w:rPr>
              <w:t>C(32)</w:t>
            </w:r>
          </w:p>
        </w:tc>
        <w:tc>
          <w:tcPr>
            <w:tcW w:w="708" w:type="dxa"/>
          </w:tcPr>
          <w:p w14:paraId="6FFDFD83" w14:textId="77777777" w:rsidR="00AA16A3" w:rsidRPr="00F0111A" w:rsidRDefault="00AA16A3" w:rsidP="002B64B5">
            <w:pPr>
              <w:rPr>
                <w:rFonts w:ascii="宋体" w:cs="宋体"/>
                <w:kern w:val="0"/>
                <w:sz w:val="20"/>
                <w:szCs w:val="20"/>
              </w:rPr>
            </w:pPr>
            <w:ins w:id="2233" w:author="wincol" w:date="2016-05-11T17:33:00Z">
              <w:r>
                <w:rPr>
                  <w:rFonts w:ascii="宋体" w:cs="宋体" w:hint="eastAsia"/>
                  <w:kern w:val="0"/>
                  <w:sz w:val="20"/>
                  <w:szCs w:val="20"/>
                </w:rPr>
                <w:t>是</w:t>
              </w:r>
            </w:ins>
          </w:p>
        </w:tc>
        <w:tc>
          <w:tcPr>
            <w:tcW w:w="2635" w:type="dxa"/>
            <w:vMerge w:val="restart"/>
          </w:tcPr>
          <w:p w14:paraId="7DF36CD1" w14:textId="77777777" w:rsidR="00AA16A3" w:rsidRPr="00F0111A" w:rsidRDefault="00AA16A3" w:rsidP="002B64B5">
            <w:pPr>
              <w:rPr>
                <w:rFonts w:ascii="宋体" w:cs="宋体"/>
                <w:kern w:val="0"/>
                <w:sz w:val="20"/>
                <w:szCs w:val="20"/>
              </w:rPr>
            </w:pPr>
            <w:ins w:id="2234" w:author="wincol" w:date="2016-05-11T17:33:00Z">
              <w:r>
                <w:rPr>
                  <w:rFonts w:ascii="宋体" w:cs="宋体" w:hint="eastAsia"/>
                  <w:kern w:val="0"/>
                  <w:sz w:val="20"/>
                  <w:szCs w:val="20"/>
                </w:rPr>
                <w:t>成功才返回</w:t>
              </w:r>
            </w:ins>
          </w:p>
        </w:tc>
      </w:tr>
      <w:tr w:rsidR="00AA16A3" w14:paraId="7446F6F1" w14:textId="77777777" w:rsidTr="00BD4F05">
        <w:trPr>
          <w:cantSplit/>
          <w:trHeight w:val="145"/>
        </w:trPr>
        <w:tc>
          <w:tcPr>
            <w:tcW w:w="983" w:type="dxa"/>
            <w:vMerge/>
          </w:tcPr>
          <w:p w14:paraId="3DF6D0F1" w14:textId="77777777" w:rsidR="00AA16A3" w:rsidRDefault="00AA16A3" w:rsidP="00BD4F05">
            <w:pPr>
              <w:rPr>
                <w:rFonts w:ascii="宋体" w:hAnsi="宋体"/>
              </w:rPr>
            </w:pPr>
          </w:p>
        </w:tc>
        <w:tc>
          <w:tcPr>
            <w:tcW w:w="2094" w:type="dxa"/>
          </w:tcPr>
          <w:p w14:paraId="40BA824C" w14:textId="77777777" w:rsidR="00AA16A3" w:rsidRPr="00F0111A" w:rsidRDefault="00AA16A3" w:rsidP="00E81D47">
            <w:pPr>
              <w:rPr>
                <w:rFonts w:ascii="宋体" w:cs="宋体"/>
                <w:kern w:val="0"/>
                <w:sz w:val="20"/>
                <w:szCs w:val="20"/>
              </w:rPr>
            </w:pPr>
            <w:r w:rsidRPr="00F0111A">
              <w:rPr>
                <w:rFonts w:ascii="宋体" w:cs="宋体" w:hint="eastAsia"/>
                <w:kern w:val="0"/>
                <w:sz w:val="20"/>
                <w:szCs w:val="20"/>
              </w:rPr>
              <w:t>TRANSDT</w:t>
            </w:r>
          </w:p>
        </w:tc>
        <w:tc>
          <w:tcPr>
            <w:tcW w:w="1709" w:type="dxa"/>
          </w:tcPr>
          <w:p w14:paraId="4E2561CB" w14:textId="77777777" w:rsidR="00AA16A3" w:rsidRPr="00F0111A" w:rsidRDefault="00AA16A3" w:rsidP="00E81D47">
            <w:pPr>
              <w:rPr>
                <w:rFonts w:ascii="宋体" w:cs="宋体"/>
                <w:kern w:val="0"/>
                <w:sz w:val="20"/>
                <w:szCs w:val="20"/>
              </w:rPr>
            </w:pPr>
            <w:r w:rsidRPr="00F0111A">
              <w:rPr>
                <w:rFonts w:ascii="宋体" w:cs="宋体" w:hint="eastAsia"/>
                <w:kern w:val="0"/>
                <w:sz w:val="20"/>
                <w:szCs w:val="20"/>
              </w:rPr>
              <w:t>交易日期</w:t>
            </w:r>
          </w:p>
        </w:tc>
        <w:tc>
          <w:tcPr>
            <w:tcW w:w="851" w:type="dxa"/>
          </w:tcPr>
          <w:p w14:paraId="0B258DD4" w14:textId="77777777" w:rsidR="00AA16A3" w:rsidRPr="00F0111A" w:rsidRDefault="00AA16A3" w:rsidP="002B64B5">
            <w:pPr>
              <w:rPr>
                <w:rFonts w:ascii="宋体" w:cs="宋体"/>
                <w:kern w:val="0"/>
                <w:sz w:val="20"/>
                <w:szCs w:val="20"/>
              </w:rPr>
            </w:pPr>
            <w:r w:rsidRPr="00F0111A">
              <w:rPr>
                <w:rFonts w:ascii="宋体" w:cs="宋体" w:hint="eastAsia"/>
                <w:kern w:val="0"/>
                <w:sz w:val="20"/>
                <w:szCs w:val="20"/>
              </w:rPr>
              <w:t>D</w:t>
            </w:r>
          </w:p>
        </w:tc>
        <w:tc>
          <w:tcPr>
            <w:tcW w:w="708" w:type="dxa"/>
          </w:tcPr>
          <w:p w14:paraId="3ABEB2C4" w14:textId="77777777" w:rsidR="00AA16A3" w:rsidRPr="00F0111A" w:rsidRDefault="00AA16A3" w:rsidP="002B64B5">
            <w:pPr>
              <w:rPr>
                <w:rFonts w:ascii="宋体" w:cs="宋体"/>
                <w:kern w:val="0"/>
                <w:sz w:val="20"/>
                <w:szCs w:val="20"/>
              </w:rPr>
            </w:pPr>
            <w:ins w:id="2235" w:author="wincol" w:date="2016-05-11T17:33:00Z">
              <w:r>
                <w:rPr>
                  <w:rFonts w:ascii="宋体" w:cs="宋体" w:hint="eastAsia"/>
                  <w:kern w:val="0"/>
                  <w:sz w:val="20"/>
                  <w:szCs w:val="20"/>
                </w:rPr>
                <w:t>是</w:t>
              </w:r>
            </w:ins>
          </w:p>
        </w:tc>
        <w:tc>
          <w:tcPr>
            <w:tcW w:w="2635" w:type="dxa"/>
            <w:vMerge/>
          </w:tcPr>
          <w:p w14:paraId="40DCDE3F" w14:textId="77777777" w:rsidR="00AA16A3" w:rsidRPr="00F0111A" w:rsidRDefault="00AA16A3" w:rsidP="002B64B5">
            <w:pPr>
              <w:rPr>
                <w:rFonts w:ascii="宋体" w:cs="宋体"/>
                <w:kern w:val="0"/>
                <w:sz w:val="20"/>
                <w:szCs w:val="20"/>
              </w:rPr>
            </w:pPr>
          </w:p>
        </w:tc>
      </w:tr>
      <w:tr w:rsidR="00AA16A3" w14:paraId="0D86A644" w14:textId="77777777" w:rsidTr="00BD4F05">
        <w:trPr>
          <w:cantSplit/>
          <w:trHeight w:val="145"/>
        </w:trPr>
        <w:tc>
          <w:tcPr>
            <w:tcW w:w="983" w:type="dxa"/>
            <w:vMerge/>
          </w:tcPr>
          <w:p w14:paraId="617C7682" w14:textId="77777777" w:rsidR="00AA16A3" w:rsidRDefault="00AA16A3" w:rsidP="00BD4F05">
            <w:pPr>
              <w:rPr>
                <w:rFonts w:ascii="宋体" w:hAnsi="宋体"/>
              </w:rPr>
            </w:pPr>
          </w:p>
        </w:tc>
        <w:tc>
          <w:tcPr>
            <w:tcW w:w="2094" w:type="dxa"/>
          </w:tcPr>
          <w:p w14:paraId="7EDB35E9" w14:textId="77777777" w:rsidR="00AA16A3" w:rsidRPr="00F0111A" w:rsidRDefault="00AA16A3" w:rsidP="00E81D47">
            <w:pPr>
              <w:rPr>
                <w:rFonts w:ascii="宋体" w:cs="宋体"/>
                <w:kern w:val="0"/>
                <w:sz w:val="20"/>
                <w:szCs w:val="20"/>
              </w:rPr>
            </w:pPr>
            <w:r w:rsidRPr="00F0111A">
              <w:rPr>
                <w:rFonts w:ascii="宋体" w:cs="宋体" w:hint="eastAsia"/>
                <w:kern w:val="0"/>
                <w:sz w:val="20"/>
                <w:szCs w:val="20"/>
              </w:rPr>
              <w:t>TRANSTM</w:t>
            </w:r>
          </w:p>
        </w:tc>
        <w:tc>
          <w:tcPr>
            <w:tcW w:w="1709" w:type="dxa"/>
          </w:tcPr>
          <w:p w14:paraId="3AB01FEF" w14:textId="77777777" w:rsidR="00AA16A3" w:rsidRPr="00F0111A" w:rsidRDefault="00AA16A3" w:rsidP="00E81D47">
            <w:pPr>
              <w:rPr>
                <w:rFonts w:ascii="宋体" w:cs="宋体"/>
                <w:kern w:val="0"/>
                <w:sz w:val="20"/>
                <w:szCs w:val="20"/>
              </w:rPr>
            </w:pPr>
            <w:r w:rsidRPr="00F0111A">
              <w:rPr>
                <w:rFonts w:ascii="宋体" w:cs="宋体" w:hint="eastAsia"/>
                <w:kern w:val="0"/>
                <w:sz w:val="20"/>
                <w:szCs w:val="20"/>
              </w:rPr>
              <w:t>交易时间</w:t>
            </w:r>
          </w:p>
        </w:tc>
        <w:tc>
          <w:tcPr>
            <w:tcW w:w="851" w:type="dxa"/>
          </w:tcPr>
          <w:p w14:paraId="11C5EA12" w14:textId="77777777" w:rsidR="00AA16A3" w:rsidRPr="00F0111A" w:rsidRDefault="00AA16A3" w:rsidP="002B64B5">
            <w:pPr>
              <w:rPr>
                <w:rFonts w:ascii="宋体" w:cs="宋体"/>
                <w:kern w:val="0"/>
                <w:sz w:val="20"/>
                <w:szCs w:val="20"/>
              </w:rPr>
            </w:pPr>
            <w:r w:rsidRPr="00F0111A">
              <w:rPr>
                <w:rFonts w:ascii="宋体" w:cs="宋体" w:hint="eastAsia"/>
                <w:kern w:val="0"/>
                <w:sz w:val="20"/>
                <w:szCs w:val="20"/>
              </w:rPr>
              <w:t>T</w:t>
            </w:r>
          </w:p>
        </w:tc>
        <w:tc>
          <w:tcPr>
            <w:tcW w:w="708" w:type="dxa"/>
          </w:tcPr>
          <w:p w14:paraId="70B16AA2" w14:textId="77777777" w:rsidR="00AA16A3" w:rsidRPr="00F0111A" w:rsidRDefault="00AA16A3" w:rsidP="002B64B5">
            <w:pPr>
              <w:rPr>
                <w:rFonts w:ascii="宋体" w:cs="宋体"/>
                <w:kern w:val="0"/>
                <w:sz w:val="20"/>
                <w:szCs w:val="20"/>
              </w:rPr>
            </w:pPr>
            <w:ins w:id="2236" w:author="wincol" w:date="2016-05-11T17:33:00Z">
              <w:r>
                <w:rPr>
                  <w:rFonts w:ascii="宋体" w:cs="宋体" w:hint="eastAsia"/>
                  <w:kern w:val="0"/>
                  <w:sz w:val="20"/>
                  <w:szCs w:val="20"/>
                </w:rPr>
                <w:t>是</w:t>
              </w:r>
            </w:ins>
          </w:p>
        </w:tc>
        <w:tc>
          <w:tcPr>
            <w:tcW w:w="2635" w:type="dxa"/>
            <w:vMerge/>
          </w:tcPr>
          <w:p w14:paraId="6154CE99" w14:textId="77777777" w:rsidR="00AA16A3" w:rsidRPr="00F0111A" w:rsidRDefault="00AA16A3" w:rsidP="002B64B5">
            <w:pPr>
              <w:rPr>
                <w:rFonts w:ascii="宋体" w:cs="宋体"/>
                <w:kern w:val="0"/>
                <w:sz w:val="20"/>
                <w:szCs w:val="20"/>
              </w:rPr>
            </w:pPr>
          </w:p>
        </w:tc>
      </w:tr>
      <w:tr w:rsidR="009350C8" w14:paraId="433208A1" w14:textId="77777777" w:rsidTr="00BD4F05">
        <w:trPr>
          <w:cantSplit/>
          <w:trHeight w:val="145"/>
        </w:trPr>
        <w:tc>
          <w:tcPr>
            <w:tcW w:w="983" w:type="dxa"/>
            <w:vMerge/>
          </w:tcPr>
          <w:p w14:paraId="01A53AA6" w14:textId="77777777" w:rsidR="009350C8" w:rsidRDefault="009350C8" w:rsidP="00BD4F05">
            <w:pPr>
              <w:rPr>
                <w:rFonts w:ascii="宋体" w:hAnsi="宋体"/>
              </w:rPr>
            </w:pPr>
          </w:p>
        </w:tc>
        <w:tc>
          <w:tcPr>
            <w:tcW w:w="2094" w:type="dxa"/>
          </w:tcPr>
          <w:p w14:paraId="3AC7B1C5" w14:textId="77777777" w:rsidR="009350C8" w:rsidRPr="004076BE" w:rsidRDefault="009350C8" w:rsidP="00831E29">
            <w:pPr>
              <w:snapToGrid w:val="0"/>
              <w:rPr>
                <w:rFonts w:ascii="宋体" w:cs="宋体"/>
                <w:color w:val="000000" w:themeColor="text1"/>
                <w:kern w:val="0"/>
                <w:sz w:val="20"/>
                <w:szCs w:val="20"/>
              </w:rPr>
            </w:pPr>
            <w:r w:rsidRPr="004076BE">
              <w:rPr>
                <w:rFonts w:ascii="宋体" w:cs="宋体"/>
                <w:color w:val="000000" w:themeColor="text1"/>
                <w:kern w:val="0"/>
                <w:sz w:val="20"/>
                <w:szCs w:val="20"/>
              </w:rPr>
              <w:t>RETURN_STATUS</w:t>
            </w:r>
          </w:p>
        </w:tc>
        <w:tc>
          <w:tcPr>
            <w:tcW w:w="1709" w:type="dxa"/>
          </w:tcPr>
          <w:p w14:paraId="19FBA6A4" w14:textId="77777777" w:rsidR="009350C8" w:rsidRPr="00F0111A" w:rsidRDefault="009350C8" w:rsidP="00E81D47">
            <w:pPr>
              <w:rPr>
                <w:rFonts w:ascii="宋体" w:cs="宋体"/>
                <w:kern w:val="0"/>
                <w:sz w:val="20"/>
                <w:szCs w:val="20"/>
              </w:rPr>
            </w:pPr>
            <w:r w:rsidRPr="00F0111A">
              <w:rPr>
                <w:rFonts w:ascii="宋体" w:cs="宋体" w:hint="eastAsia"/>
                <w:kern w:val="0"/>
                <w:sz w:val="20"/>
                <w:szCs w:val="20"/>
              </w:rPr>
              <w:t>交易状态</w:t>
            </w:r>
          </w:p>
        </w:tc>
        <w:tc>
          <w:tcPr>
            <w:tcW w:w="851" w:type="dxa"/>
          </w:tcPr>
          <w:p w14:paraId="663498E0" w14:textId="77777777" w:rsidR="009350C8" w:rsidRPr="00F0111A" w:rsidRDefault="009350C8" w:rsidP="002B64B5">
            <w:pPr>
              <w:rPr>
                <w:rFonts w:ascii="宋体" w:cs="宋体"/>
                <w:kern w:val="0"/>
                <w:sz w:val="20"/>
                <w:szCs w:val="20"/>
              </w:rPr>
            </w:pPr>
            <w:r w:rsidRPr="00F0111A">
              <w:rPr>
                <w:rFonts w:ascii="宋体" w:cs="宋体" w:hint="eastAsia"/>
                <w:kern w:val="0"/>
                <w:sz w:val="20"/>
                <w:szCs w:val="20"/>
              </w:rPr>
              <w:t>C(1)</w:t>
            </w:r>
          </w:p>
        </w:tc>
        <w:tc>
          <w:tcPr>
            <w:tcW w:w="708" w:type="dxa"/>
          </w:tcPr>
          <w:p w14:paraId="0AD9A52A" w14:textId="77777777" w:rsidR="009350C8" w:rsidRPr="00F0111A" w:rsidRDefault="009350C8" w:rsidP="002B64B5">
            <w:pPr>
              <w:rPr>
                <w:rFonts w:ascii="宋体" w:cs="宋体"/>
                <w:kern w:val="0"/>
                <w:sz w:val="20"/>
                <w:szCs w:val="20"/>
              </w:rPr>
            </w:pPr>
            <w:r w:rsidRPr="00F0111A">
              <w:rPr>
                <w:rFonts w:ascii="宋体" w:cs="宋体" w:hint="eastAsia"/>
                <w:kern w:val="0"/>
                <w:sz w:val="20"/>
                <w:szCs w:val="20"/>
              </w:rPr>
              <w:t>否</w:t>
            </w:r>
          </w:p>
        </w:tc>
        <w:tc>
          <w:tcPr>
            <w:tcW w:w="2635" w:type="dxa"/>
          </w:tcPr>
          <w:p w14:paraId="5AA2034A" w14:textId="77777777" w:rsidR="009350C8" w:rsidRDefault="009350C8" w:rsidP="005613F4">
            <w:pPr>
              <w:autoSpaceDE w:val="0"/>
              <w:autoSpaceDN w:val="0"/>
              <w:adjustRightInd w:val="0"/>
              <w:spacing w:line="267" w:lineRule="exact"/>
              <w:jc w:val="left"/>
              <w:rPr>
                <w:ins w:id="2237" w:author="wincol" w:date="2016-05-16T16:11:00Z"/>
                <w:rFonts w:ascii="宋体" w:cs="宋体"/>
                <w:kern w:val="0"/>
                <w:sz w:val="20"/>
                <w:szCs w:val="20"/>
              </w:rPr>
            </w:pPr>
            <w:ins w:id="2238" w:author="wincol" w:date="2016-05-16T16:11:00Z">
              <w:r>
                <w:rPr>
                  <w:rFonts w:ascii="宋体" w:cs="宋体" w:hint="eastAsia"/>
                  <w:kern w:val="0"/>
                  <w:sz w:val="20"/>
                  <w:szCs w:val="20"/>
                </w:rPr>
                <w:t>R 页面处理中（客户仍停留在页面操作，</w:t>
              </w:r>
            </w:ins>
            <w:ins w:id="2239" w:author="wincol" w:date="2016-05-26T14:59:00Z">
              <w:r w:rsidR="003A5917">
                <w:rPr>
                  <w:rFonts w:ascii="宋体" w:cs="宋体" w:hint="eastAsia"/>
                  <w:kern w:val="0"/>
                  <w:sz w:val="20"/>
                  <w:szCs w:val="20"/>
                </w:rPr>
                <w:t>25</w:t>
              </w:r>
            </w:ins>
            <w:ins w:id="2240" w:author="wincol" w:date="2016-05-16T16:11:00Z">
              <w:r>
                <w:rPr>
                  <w:rFonts w:ascii="宋体" w:cs="宋体" w:hint="eastAsia"/>
                  <w:kern w:val="0"/>
                  <w:sz w:val="20"/>
                  <w:szCs w:val="20"/>
                </w:rPr>
                <w:t>分钟商户后仍收到是此状态可置为失败）</w:t>
              </w:r>
            </w:ins>
          </w:p>
          <w:p w14:paraId="14650F38" w14:textId="77777777" w:rsidR="009350C8" w:rsidRDefault="009350C8" w:rsidP="005613F4">
            <w:pPr>
              <w:rPr>
                <w:ins w:id="2241" w:author="wincol" w:date="2016-05-16T16:11:00Z"/>
                <w:rFonts w:ascii="宋体" w:cs="宋体"/>
                <w:kern w:val="0"/>
                <w:sz w:val="20"/>
                <w:szCs w:val="20"/>
              </w:rPr>
            </w:pPr>
            <w:ins w:id="2242" w:author="wincol" w:date="2016-05-16T16:11:00Z">
              <w:r>
                <w:rPr>
                  <w:rFonts w:ascii="宋体" w:cs="宋体" w:hint="eastAsia"/>
                  <w:kern w:val="0"/>
                  <w:sz w:val="20"/>
                  <w:szCs w:val="20"/>
                </w:rPr>
                <w:t>N</w:t>
              </w:r>
              <w:r w:rsidRPr="00837E65">
                <w:rPr>
                  <w:rFonts w:ascii="宋体" w:cs="宋体" w:hint="eastAsia"/>
                  <w:kern w:val="0"/>
                  <w:sz w:val="20"/>
                  <w:szCs w:val="20"/>
                </w:rPr>
                <w:t xml:space="preserve"> 未知</w:t>
              </w:r>
              <w:r>
                <w:rPr>
                  <w:rFonts w:ascii="宋体" w:cs="宋体" w:hint="eastAsia"/>
                  <w:kern w:val="0"/>
                  <w:sz w:val="20"/>
                  <w:szCs w:val="20"/>
                </w:rPr>
                <w:t>（已提交后台，商户需再次发查询接口。</w:t>
              </w:r>
            </w:ins>
            <w:ins w:id="2243" w:author="wincol" w:date="2016-05-25T14:27:00Z">
              <w:r w:rsidR="001D1F0D">
                <w:rPr>
                  <w:rFonts w:ascii="宋体" w:cs="宋体" w:hint="eastAsia"/>
                  <w:kern w:val="0"/>
                  <w:sz w:val="20"/>
                  <w:szCs w:val="20"/>
                </w:rPr>
                <w:t>但2小时后状态仍未变的则可置为异常，无需再发起查询，后续在对账文件中确认交易状态或线下人工处理</w:t>
              </w:r>
            </w:ins>
            <w:ins w:id="2244" w:author="wincol" w:date="2016-05-16T16:11:00Z">
              <w:r>
                <w:rPr>
                  <w:rFonts w:ascii="宋体" w:cs="宋体" w:hint="eastAsia"/>
                  <w:kern w:val="0"/>
                  <w:sz w:val="20"/>
                  <w:szCs w:val="20"/>
                </w:rPr>
                <w:t>）</w:t>
              </w:r>
            </w:ins>
          </w:p>
          <w:p w14:paraId="040588F3" w14:textId="77777777" w:rsidR="009350C8" w:rsidRDefault="009350C8" w:rsidP="005613F4">
            <w:pPr>
              <w:autoSpaceDE w:val="0"/>
              <w:autoSpaceDN w:val="0"/>
              <w:adjustRightInd w:val="0"/>
              <w:spacing w:line="267" w:lineRule="exact"/>
              <w:jc w:val="left"/>
              <w:rPr>
                <w:ins w:id="2245" w:author="wincol" w:date="2016-05-16T16:11:00Z"/>
                <w:rFonts w:ascii="宋体" w:cs="宋体"/>
                <w:kern w:val="0"/>
                <w:sz w:val="20"/>
                <w:szCs w:val="20"/>
              </w:rPr>
            </w:pPr>
            <w:ins w:id="2246" w:author="wincol" w:date="2016-05-16T16:11:00Z">
              <w:r>
                <w:rPr>
                  <w:rFonts w:ascii="宋体" w:cs="宋体" w:hint="eastAsia"/>
                  <w:kern w:val="0"/>
                  <w:sz w:val="20"/>
                  <w:szCs w:val="20"/>
                </w:rPr>
                <w:t>P 预授权成功（</w:t>
              </w:r>
            </w:ins>
            <w:ins w:id="2247" w:author="wincol" w:date="2016-05-16T16:25:00Z">
              <w:r w:rsidR="00C008CF">
                <w:rPr>
                  <w:rFonts w:ascii="宋体" w:cs="宋体" w:hint="eastAsia"/>
                  <w:kern w:val="0"/>
                  <w:sz w:val="20"/>
                  <w:szCs w:val="20"/>
                </w:rPr>
                <w:t>非实时到账，</w:t>
              </w:r>
            </w:ins>
            <w:ins w:id="2248" w:author="wincol" w:date="2016-05-16T16:26:00Z">
              <w:r w:rsidR="00A243EC">
                <w:rPr>
                  <w:rFonts w:ascii="宋体" w:cs="宋体" w:hint="eastAsia"/>
                  <w:kern w:val="0"/>
                  <w:sz w:val="20"/>
                  <w:szCs w:val="20"/>
                </w:rPr>
                <w:t>2</w:t>
              </w:r>
            </w:ins>
            <w:ins w:id="2249" w:author="wincol" w:date="2016-05-16T16:25:00Z">
              <w:r w:rsidR="00C008CF">
                <w:rPr>
                  <w:rFonts w:ascii="宋体" w:cs="宋体" w:hint="eastAsia"/>
                  <w:kern w:val="0"/>
                  <w:sz w:val="20"/>
                  <w:szCs w:val="20"/>
                </w:rPr>
                <w:t>小时</w:t>
              </w:r>
            </w:ins>
            <w:ins w:id="2250" w:author="wincol" w:date="2016-05-16T16:26:00Z">
              <w:r w:rsidR="00A243EC">
                <w:rPr>
                  <w:rFonts w:ascii="宋体" w:cs="宋体" w:hint="eastAsia"/>
                  <w:kern w:val="0"/>
                  <w:sz w:val="20"/>
                  <w:szCs w:val="20"/>
                </w:rPr>
                <w:t>内</w:t>
              </w:r>
            </w:ins>
            <w:ins w:id="2251" w:author="wincol" w:date="2016-05-16T16:25:00Z">
              <w:r w:rsidR="00C008CF">
                <w:rPr>
                  <w:rFonts w:ascii="宋体" w:cs="宋体" w:hint="eastAsia"/>
                  <w:kern w:val="0"/>
                  <w:sz w:val="20"/>
                  <w:szCs w:val="20"/>
                </w:rPr>
                <w:t>到账</w:t>
              </w:r>
            </w:ins>
            <w:ins w:id="2252" w:author="wincol" w:date="2016-05-16T16:11:00Z">
              <w:r>
                <w:rPr>
                  <w:rFonts w:ascii="宋体" w:cs="宋体" w:hint="eastAsia"/>
                  <w:kern w:val="0"/>
                  <w:sz w:val="20"/>
                  <w:szCs w:val="20"/>
                </w:rPr>
                <w:t>）</w:t>
              </w:r>
            </w:ins>
          </w:p>
          <w:p w14:paraId="63638F31" w14:textId="77777777" w:rsidR="009350C8" w:rsidRPr="008C4E50" w:rsidRDefault="009350C8" w:rsidP="005613F4">
            <w:pPr>
              <w:autoSpaceDE w:val="0"/>
              <w:autoSpaceDN w:val="0"/>
              <w:adjustRightInd w:val="0"/>
              <w:spacing w:line="267" w:lineRule="exact"/>
              <w:jc w:val="left"/>
              <w:rPr>
                <w:ins w:id="2253" w:author="wincol" w:date="2016-05-16T16:11:00Z"/>
                <w:rFonts w:ascii="宋体" w:cs="宋体"/>
                <w:kern w:val="0"/>
                <w:sz w:val="20"/>
                <w:szCs w:val="20"/>
              </w:rPr>
            </w:pPr>
            <w:ins w:id="2254" w:author="wincol" w:date="2016-05-16T16:11:00Z">
              <w:r>
                <w:rPr>
                  <w:rFonts w:ascii="宋体" w:cs="宋体" w:hint="eastAsia"/>
                  <w:kern w:val="0"/>
                  <w:sz w:val="20"/>
                  <w:szCs w:val="20"/>
                </w:rPr>
                <w:t>D 后台支付系统处理中（商户需再次发查询接口。</w:t>
              </w:r>
            </w:ins>
            <w:ins w:id="2255" w:author="wincol" w:date="2016-05-25T14:26:00Z">
              <w:r w:rsidR="00E10036">
                <w:rPr>
                  <w:rFonts w:ascii="宋体" w:cs="宋体" w:hint="eastAsia"/>
                  <w:kern w:val="0"/>
                  <w:sz w:val="20"/>
                  <w:szCs w:val="20"/>
                </w:rPr>
                <w:t>但</w:t>
              </w:r>
            </w:ins>
            <w:ins w:id="2256" w:author="wincol" w:date="2016-05-26T14:39:00Z">
              <w:r w:rsidR="003414FD">
                <w:rPr>
                  <w:rFonts w:ascii="宋体" w:cs="宋体" w:hint="eastAsia"/>
                  <w:kern w:val="0"/>
                  <w:sz w:val="20"/>
                  <w:szCs w:val="20"/>
                </w:rPr>
                <w:t>1</w:t>
              </w:r>
            </w:ins>
            <w:ins w:id="2257" w:author="wincol" w:date="2016-05-25T14:26:00Z">
              <w:r w:rsidR="00E10036">
                <w:rPr>
                  <w:rFonts w:ascii="宋体" w:cs="宋体" w:hint="eastAsia"/>
                  <w:kern w:val="0"/>
                  <w:sz w:val="20"/>
                  <w:szCs w:val="20"/>
                </w:rPr>
                <w:t>小时后状态仍未变的则可置为异常，无需再发起查询，后续在对账文件中确认交易状态或线下人工处理</w:t>
              </w:r>
            </w:ins>
            <w:ins w:id="2258" w:author="wincol" w:date="2016-05-16T16:11:00Z">
              <w:r>
                <w:rPr>
                  <w:rFonts w:ascii="宋体" w:cs="宋体" w:hint="eastAsia"/>
                  <w:kern w:val="0"/>
                  <w:sz w:val="20"/>
                  <w:szCs w:val="20"/>
                </w:rPr>
                <w:t>）</w:t>
              </w:r>
            </w:ins>
          </w:p>
          <w:p w14:paraId="7D793E7D" w14:textId="77777777" w:rsidR="009350C8" w:rsidRDefault="009350C8" w:rsidP="005613F4">
            <w:pPr>
              <w:autoSpaceDE w:val="0"/>
              <w:autoSpaceDN w:val="0"/>
              <w:adjustRightInd w:val="0"/>
              <w:spacing w:line="267" w:lineRule="exact"/>
              <w:jc w:val="left"/>
              <w:rPr>
                <w:ins w:id="2259" w:author="wincol" w:date="2016-05-16T16:11:00Z"/>
                <w:rFonts w:ascii="宋体" w:cs="宋体"/>
                <w:kern w:val="0"/>
                <w:sz w:val="20"/>
                <w:szCs w:val="20"/>
              </w:rPr>
            </w:pPr>
            <w:ins w:id="2260" w:author="wincol" w:date="2016-05-16T16:11:00Z">
              <w:r w:rsidRPr="00837E65">
                <w:rPr>
                  <w:rFonts w:ascii="宋体" w:cs="宋体" w:hint="eastAsia"/>
                  <w:kern w:val="0"/>
                  <w:sz w:val="20"/>
                  <w:szCs w:val="20"/>
                </w:rPr>
                <w:t xml:space="preserve">S 成功 </w:t>
              </w:r>
            </w:ins>
          </w:p>
          <w:p w14:paraId="2F5F2CA2" w14:textId="77777777" w:rsidR="009350C8" w:rsidRDefault="009350C8" w:rsidP="005613F4">
            <w:pPr>
              <w:autoSpaceDE w:val="0"/>
              <w:autoSpaceDN w:val="0"/>
              <w:adjustRightInd w:val="0"/>
              <w:spacing w:line="267" w:lineRule="exact"/>
              <w:jc w:val="left"/>
              <w:rPr>
                <w:ins w:id="2261" w:author="wincol" w:date="2016-05-16T16:11:00Z"/>
                <w:rFonts w:ascii="宋体" w:cs="宋体"/>
                <w:kern w:val="0"/>
                <w:sz w:val="20"/>
                <w:szCs w:val="20"/>
              </w:rPr>
            </w:pPr>
            <w:ins w:id="2262" w:author="wincol" w:date="2016-05-16T16:11:00Z">
              <w:r w:rsidRPr="00837E65">
                <w:rPr>
                  <w:rFonts w:ascii="宋体" w:cs="宋体" w:hint="eastAsia"/>
                  <w:kern w:val="0"/>
                  <w:sz w:val="20"/>
                  <w:szCs w:val="20"/>
                </w:rPr>
                <w:t>F 失败</w:t>
              </w:r>
            </w:ins>
          </w:p>
          <w:p w14:paraId="714019FE" w14:textId="77777777" w:rsidR="009350C8" w:rsidRPr="00F0111A" w:rsidRDefault="009350C8" w:rsidP="00327E84">
            <w:pPr>
              <w:rPr>
                <w:rFonts w:ascii="宋体" w:cs="宋体"/>
                <w:kern w:val="0"/>
                <w:sz w:val="20"/>
                <w:szCs w:val="20"/>
              </w:rPr>
            </w:pPr>
          </w:p>
        </w:tc>
      </w:tr>
      <w:tr w:rsidR="009350C8" w14:paraId="3E760611" w14:textId="77777777" w:rsidTr="00BD4F05">
        <w:trPr>
          <w:cantSplit/>
          <w:trHeight w:val="145"/>
        </w:trPr>
        <w:tc>
          <w:tcPr>
            <w:tcW w:w="983" w:type="dxa"/>
            <w:vMerge/>
          </w:tcPr>
          <w:p w14:paraId="7181DCEE" w14:textId="77777777" w:rsidR="009350C8" w:rsidRDefault="009350C8" w:rsidP="00BD4F05">
            <w:pPr>
              <w:rPr>
                <w:rFonts w:ascii="宋体" w:hAnsi="宋体"/>
              </w:rPr>
            </w:pPr>
          </w:p>
        </w:tc>
        <w:tc>
          <w:tcPr>
            <w:tcW w:w="2094" w:type="dxa"/>
          </w:tcPr>
          <w:p w14:paraId="1E058B80" w14:textId="77777777" w:rsidR="009350C8" w:rsidRPr="00F0111A" w:rsidRDefault="009350C8" w:rsidP="00E81D47">
            <w:pPr>
              <w:rPr>
                <w:rFonts w:ascii="宋体" w:cs="宋体"/>
                <w:kern w:val="0"/>
                <w:sz w:val="20"/>
                <w:szCs w:val="20"/>
              </w:rPr>
            </w:pPr>
            <w:r w:rsidRPr="00F0111A">
              <w:rPr>
                <w:rFonts w:ascii="宋体" w:cs="宋体" w:hint="eastAsia"/>
                <w:kern w:val="0"/>
                <w:sz w:val="20"/>
                <w:szCs w:val="20"/>
              </w:rPr>
              <w:t>ERRORMSG</w:t>
            </w:r>
          </w:p>
        </w:tc>
        <w:tc>
          <w:tcPr>
            <w:tcW w:w="1709" w:type="dxa"/>
          </w:tcPr>
          <w:p w14:paraId="55C57CD9" w14:textId="77777777" w:rsidR="009350C8" w:rsidRPr="00F0111A" w:rsidRDefault="009350C8" w:rsidP="00E81D47">
            <w:pPr>
              <w:rPr>
                <w:rFonts w:ascii="宋体" w:cs="宋体"/>
                <w:kern w:val="0"/>
                <w:sz w:val="20"/>
                <w:szCs w:val="20"/>
              </w:rPr>
            </w:pPr>
            <w:r w:rsidRPr="00F0111A">
              <w:rPr>
                <w:rFonts w:ascii="宋体" w:cs="宋体" w:hint="eastAsia"/>
                <w:kern w:val="0"/>
                <w:sz w:val="20"/>
                <w:szCs w:val="20"/>
              </w:rPr>
              <w:t>失败原因</w:t>
            </w:r>
          </w:p>
        </w:tc>
        <w:tc>
          <w:tcPr>
            <w:tcW w:w="851" w:type="dxa"/>
          </w:tcPr>
          <w:p w14:paraId="14537863" w14:textId="77777777" w:rsidR="009350C8" w:rsidRPr="00F0111A" w:rsidRDefault="009350C8" w:rsidP="002B64B5">
            <w:pPr>
              <w:rPr>
                <w:rFonts w:ascii="宋体" w:cs="宋体"/>
                <w:kern w:val="0"/>
                <w:sz w:val="20"/>
                <w:szCs w:val="20"/>
              </w:rPr>
            </w:pPr>
            <w:r w:rsidRPr="00F0111A">
              <w:rPr>
                <w:rFonts w:ascii="宋体" w:cs="宋体" w:hint="eastAsia"/>
                <w:kern w:val="0"/>
                <w:sz w:val="20"/>
                <w:szCs w:val="20"/>
              </w:rPr>
              <w:t>C(128)</w:t>
            </w:r>
          </w:p>
        </w:tc>
        <w:tc>
          <w:tcPr>
            <w:tcW w:w="708" w:type="dxa"/>
          </w:tcPr>
          <w:p w14:paraId="613E227D" w14:textId="77777777" w:rsidR="009350C8" w:rsidRPr="00F0111A" w:rsidRDefault="009350C8" w:rsidP="002B64B5">
            <w:pPr>
              <w:rPr>
                <w:rFonts w:ascii="宋体" w:cs="宋体"/>
                <w:kern w:val="0"/>
                <w:sz w:val="20"/>
                <w:szCs w:val="20"/>
              </w:rPr>
            </w:pPr>
            <w:r w:rsidRPr="00F0111A">
              <w:rPr>
                <w:rFonts w:ascii="宋体" w:cs="宋体" w:hint="eastAsia"/>
                <w:kern w:val="0"/>
                <w:sz w:val="20"/>
                <w:szCs w:val="20"/>
              </w:rPr>
              <w:t>是</w:t>
            </w:r>
          </w:p>
        </w:tc>
        <w:tc>
          <w:tcPr>
            <w:tcW w:w="2635" w:type="dxa"/>
          </w:tcPr>
          <w:p w14:paraId="27BDFBEA" w14:textId="77777777" w:rsidR="009350C8" w:rsidRPr="00F0111A" w:rsidRDefault="009350C8" w:rsidP="002B64B5">
            <w:pPr>
              <w:rPr>
                <w:rFonts w:ascii="宋体" w:cs="宋体"/>
                <w:kern w:val="0"/>
                <w:sz w:val="20"/>
                <w:szCs w:val="20"/>
              </w:rPr>
            </w:pPr>
          </w:p>
        </w:tc>
      </w:tr>
      <w:tr w:rsidR="009350C8" w14:paraId="30EFEF95" w14:textId="77777777" w:rsidTr="00BD4F05">
        <w:trPr>
          <w:cantSplit/>
          <w:trHeight w:val="145"/>
          <w:ins w:id="2263" w:author="wincol" w:date="2016-03-29T14:18:00Z"/>
        </w:trPr>
        <w:tc>
          <w:tcPr>
            <w:tcW w:w="983" w:type="dxa"/>
            <w:vMerge/>
          </w:tcPr>
          <w:p w14:paraId="50D38DA5" w14:textId="77777777" w:rsidR="009350C8" w:rsidRDefault="009350C8" w:rsidP="00BD4F05">
            <w:pPr>
              <w:rPr>
                <w:ins w:id="2264" w:author="wincol" w:date="2016-03-29T14:18:00Z"/>
                <w:rFonts w:ascii="宋体" w:hAnsi="宋体"/>
              </w:rPr>
            </w:pPr>
          </w:p>
        </w:tc>
        <w:tc>
          <w:tcPr>
            <w:tcW w:w="2094" w:type="dxa"/>
          </w:tcPr>
          <w:p w14:paraId="5EEDDA1E" w14:textId="77777777" w:rsidR="009350C8" w:rsidRPr="00F0111A" w:rsidRDefault="009350C8" w:rsidP="00E81D47">
            <w:pPr>
              <w:rPr>
                <w:ins w:id="2265" w:author="wincol" w:date="2016-03-29T14:18:00Z"/>
                <w:rFonts w:ascii="宋体" w:cs="宋体"/>
                <w:kern w:val="0"/>
                <w:sz w:val="20"/>
                <w:szCs w:val="20"/>
              </w:rPr>
            </w:pPr>
            <w:ins w:id="2266" w:author="wincol" w:date="2016-03-29T14:19:00Z">
              <w:r>
                <w:rPr>
                  <w:rFonts w:ascii="宋体" w:cs="宋体" w:hint="eastAsia"/>
                  <w:kern w:val="0"/>
                  <w:sz w:val="20"/>
                  <w:szCs w:val="20"/>
                </w:rPr>
                <w:t>EXT_FILED1</w:t>
              </w:r>
            </w:ins>
          </w:p>
        </w:tc>
        <w:tc>
          <w:tcPr>
            <w:tcW w:w="1709" w:type="dxa"/>
          </w:tcPr>
          <w:p w14:paraId="65D58F4E" w14:textId="77777777" w:rsidR="009350C8" w:rsidRPr="00F0111A" w:rsidRDefault="009350C8" w:rsidP="00E81D47">
            <w:pPr>
              <w:rPr>
                <w:ins w:id="2267" w:author="wincol" w:date="2016-03-29T14:18:00Z"/>
                <w:rFonts w:ascii="宋体" w:cs="宋体"/>
                <w:kern w:val="0"/>
                <w:sz w:val="20"/>
                <w:szCs w:val="20"/>
              </w:rPr>
            </w:pPr>
            <w:ins w:id="2268" w:author="wincol" w:date="2016-03-29T14:19:00Z">
              <w:r>
                <w:rPr>
                  <w:rFonts w:ascii="宋体" w:cs="宋体" w:hint="eastAsia"/>
                  <w:kern w:val="0"/>
                  <w:sz w:val="20"/>
                  <w:szCs w:val="20"/>
                </w:rPr>
                <w:t>备用字段1</w:t>
              </w:r>
            </w:ins>
          </w:p>
        </w:tc>
        <w:tc>
          <w:tcPr>
            <w:tcW w:w="851" w:type="dxa"/>
          </w:tcPr>
          <w:p w14:paraId="4CE79E71" w14:textId="77777777" w:rsidR="009350C8" w:rsidRPr="00F0111A" w:rsidRDefault="009350C8" w:rsidP="002B64B5">
            <w:pPr>
              <w:rPr>
                <w:ins w:id="2269" w:author="wincol" w:date="2016-03-29T14:18:00Z"/>
                <w:rFonts w:ascii="宋体" w:cs="宋体"/>
                <w:kern w:val="0"/>
                <w:sz w:val="20"/>
                <w:szCs w:val="20"/>
              </w:rPr>
            </w:pPr>
            <w:ins w:id="2270" w:author="wincol" w:date="2016-03-29T14:19: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6CB63F99" w14:textId="77777777" w:rsidR="009350C8" w:rsidRPr="00F0111A" w:rsidRDefault="009350C8" w:rsidP="002B64B5">
            <w:pPr>
              <w:rPr>
                <w:ins w:id="2271" w:author="wincol" w:date="2016-03-29T14:18:00Z"/>
                <w:rFonts w:ascii="宋体" w:cs="宋体"/>
                <w:kern w:val="0"/>
                <w:sz w:val="20"/>
                <w:szCs w:val="20"/>
              </w:rPr>
            </w:pPr>
            <w:ins w:id="2272" w:author="wincol" w:date="2016-03-29T14:19:00Z">
              <w:r>
                <w:rPr>
                  <w:rFonts w:ascii="宋体" w:hAnsi="宋体" w:hint="eastAsia"/>
                </w:rPr>
                <w:t>是</w:t>
              </w:r>
            </w:ins>
          </w:p>
        </w:tc>
        <w:tc>
          <w:tcPr>
            <w:tcW w:w="2635" w:type="dxa"/>
          </w:tcPr>
          <w:p w14:paraId="26B2B5AA" w14:textId="77777777" w:rsidR="009350C8" w:rsidRPr="002D190B" w:rsidRDefault="009350C8" w:rsidP="002B64B5">
            <w:pPr>
              <w:rPr>
                <w:ins w:id="2273" w:author="wincol" w:date="2016-03-29T14:18:00Z"/>
                <w:rFonts w:ascii="宋体" w:cs="宋体"/>
                <w:color w:val="000000" w:themeColor="text1"/>
                <w:kern w:val="0"/>
                <w:sz w:val="20"/>
                <w:szCs w:val="20"/>
              </w:rPr>
            </w:pPr>
            <w:ins w:id="2274" w:author="wincol" w:date="2016-03-29T14:19:00Z">
              <w:r>
                <w:rPr>
                  <w:rFonts w:ascii="宋体" w:cs="宋体" w:hint="eastAsia"/>
                  <w:kern w:val="0"/>
                  <w:sz w:val="20"/>
                  <w:szCs w:val="20"/>
                </w:rPr>
                <w:t>备用字段1</w:t>
              </w:r>
            </w:ins>
          </w:p>
        </w:tc>
      </w:tr>
      <w:tr w:rsidR="009350C8" w14:paraId="6FDE3C4F" w14:textId="77777777" w:rsidTr="00BD4F05">
        <w:trPr>
          <w:cantSplit/>
          <w:trHeight w:val="145"/>
          <w:ins w:id="2275" w:author="wincol" w:date="2016-03-29T14:19:00Z"/>
        </w:trPr>
        <w:tc>
          <w:tcPr>
            <w:tcW w:w="983" w:type="dxa"/>
            <w:vMerge/>
          </w:tcPr>
          <w:p w14:paraId="7FC70323" w14:textId="77777777" w:rsidR="009350C8" w:rsidRDefault="009350C8" w:rsidP="00BD4F05">
            <w:pPr>
              <w:rPr>
                <w:ins w:id="2276" w:author="wincol" w:date="2016-03-29T14:19:00Z"/>
                <w:rFonts w:ascii="宋体" w:hAnsi="宋体"/>
              </w:rPr>
            </w:pPr>
          </w:p>
        </w:tc>
        <w:tc>
          <w:tcPr>
            <w:tcW w:w="2094" w:type="dxa"/>
          </w:tcPr>
          <w:p w14:paraId="10D05805" w14:textId="77777777" w:rsidR="009350C8" w:rsidRPr="00F0111A" w:rsidRDefault="009350C8" w:rsidP="00E81D47">
            <w:pPr>
              <w:rPr>
                <w:ins w:id="2277" w:author="wincol" w:date="2016-03-29T14:19:00Z"/>
                <w:rFonts w:ascii="宋体" w:cs="宋体"/>
                <w:kern w:val="0"/>
                <w:sz w:val="20"/>
                <w:szCs w:val="20"/>
              </w:rPr>
            </w:pPr>
            <w:ins w:id="2278" w:author="wincol" w:date="2016-03-29T14:19:00Z">
              <w:r>
                <w:rPr>
                  <w:rFonts w:ascii="宋体" w:cs="宋体" w:hint="eastAsia"/>
                  <w:kern w:val="0"/>
                  <w:sz w:val="20"/>
                  <w:szCs w:val="20"/>
                </w:rPr>
                <w:t>EXT_FILED2</w:t>
              </w:r>
            </w:ins>
          </w:p>
        </w:tc>
        <w:tc>
          <w:tcPr>
            <w:tcW w:w="1709" w:type="dxa"/>
          </w:tcPr>
          <w:p w14:paraId="23CD6680" w14:textId="77777777" w:rsidR="009350C8" w:rsidRPr="00F0111A" w:rsidRDefault="009350C8" w:rsidP="00E81D47">
            <w:pPr>
              <w:rPr>
                <w:ins w:id="2279" w:author="wincol" w:date="2016-03-29T14:19:00Z"/>
                <w:rFonts w:ascii="宋体" w:cs="宋体"/>
                <w:kern w:val="0"/>
                <w:sz w:val="20"/>
                <w:szCs w:val="20"/>
              </w:rPr>
            </w:pPr>
            <w:ins w:id="2280" w:author="wincol" w:date="2016-03-29T14:19:00Z">
              <w:r>
                <w:rPr>
                  <w:rFonts w:ascii="宋体" w:cs="宋体" w:hint="eastAsia"/>
                  <w:kern w:val="0"/>
                  <w:sz w:val="20"/>
                  <w:szCs w:val="20"/>
                </w:rPr>
                <w:t>备用字段2</w:t>
              </w:r>
            </w:ins>
          </w:p>
        </w:tc>
        <w:tc>
          <w:tcPr>
            <w:tcW w:w="851" w:type="dxa"/>
          </w:tcPr>
          <w:p w14:paraId="19E1F633" w14:textId="77777777" w:rsidR="009350C8" w:rsidRPr="00F0111A" w:rsidRDefault="009350C8" w:rsidP="002B64B5">
            <w:pPr>
              <w:rPr>
                <w:ins w:id="2281" w:author="wincol" w:date="2016-03-29T14:19:00Z"/>
                <w:rFonts w:ascii="宋体" w:cs="宋体"/>
                <w:kern w:val="0"/>
                <w:sz w:val="20"/>
                <w:szCs w:val="20"/>
              </w:rPr>
            </w:pPr>
            <w:ins w:id="2282" w:author="wincol" w:date="2016-03-29T14:19: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0CAEB0C3" w14:textId="77777777" w:rsidR="009350C8" w:rsidRPr="00F0111A" w:rsidRDefault="009350C8" w:rsidP="002B64B5">
            <w:pPr>
              <w:rPr>
                <w:ins w:id="2283" w:author="wincol" w:date="2016-03-29T14:19:00Z"/>
                <w:rFonts w:ascii="宋体" w:cs="宋体"/>
                <w:kern w:val="0"/>
                <w:sz w:val="20"/>
                <w:szCs w:val="20"/>
              </w:rPr>
            </w:pPr>
            <w:ins w:id="2284" w:author="wincol" w:date="2016-03-29T14:19:00Z">
              <w:r>
                <w:rPr>
                  <w:rFonts w:ascii="宋体" w:hAnsi="宋体" w:hint="eastAsia"/>
                </w:rPr>
                <w:t>是</w:t>
              </w:r>
            </w:ins>
          </w:p>
        </w:tc>
        <w:tc>
          <w:tcPr>
            <w:tcW w:w="2635" w:type="dxa"/>
          </w:tcPr>
          <w:p w14:paraId="24BFDF17" w14:textId="77777777" w:rsidR="009350C8" w:rsidRPr="002D190B" w:rsidRDefault="009350C8" w:rsidP="002B64B5">
            <w:pPr>
              <w:rPr>
                <w:ins w:id="2285" w:author="wincol" w:date="2016-03-29T14:19:00Z"/>
                <w:rFonts w:ascii="宋体" w:cs="宋体"/>
                <w:color w:val="000000" w:themeColor="text1"/>
                <w:kern w:val="0"/>
                <w:sz w:val="20"/>
                <w:szCs w:val="20"/>
              </w:rPr>
            </w:pPr>
            <w:ins w:id="2286" w:author="wincol" w:date="2016-03-29T14:19:00Z">
              <w:r>
                <w:rPr>
                  <w:rFonts w:ascii="宋体" w:cs="宋体" w:hint="eastAsia"/>
                  <w:kern w:val="0"/>
                  <w:sz w:val="20"/>
                  <w:szCs w:val="20"/>
                </w:rPr>
                <w:t>备用字段2</w:t>
              </w:r>
            </w:ins>
          </w:p>
        </w:tc>
      </w:tr>
      <w:tr w:rsidR="009350C8" w14:paraId="69FB67C5" w14:textId="77777777" w:rsidTr="00BD4F05">
        <w:trPr>
          <w:cantSplit/>
          <w:trHeight w:val="145"/>
          <w:ins w:id="2287" w:author="wincol" w:date="2016-03-29T14:19:00Z"/>
        </w:trPr>
        <w:tc>
          <w:tcPr>
            <w:tcW w:w="983" w:type="dxa"/>
            <w:vMerge/>
          </w:tcPr>
          <w:p w14:paraId="3BBCA36D" w14:textId="77777777" w:rsidR="009350C8" w:rsidRDefault="009350C8" w:rsidP="00BD4F05">
            <w:pPr>
              <w:rPr>
                <w:ins w:id="2288" w:author="wincol" w:date="2016-03-29T14:19:00Z"/>
                <w:rFonts w:ascii="宋体" w:hAnsi="宋体"/>
              </w:rPr>
            </w:pPr>
          </w:p>
        </w:tc>
        <w:tc>
          <w:tcPr>
            <w:tcW w:w="2094" w:type="dxa"/>
          </w:tcPr>
          <w:p w14:paraId="4ED668D5" w14:textId="77777777" w:rsidR="009350C8" w:rsidRPr="00F0111A" w:rsidRDefault="009350C8" w:rsidP="00E81D47">
            <w:pPr>
              <w:rPr>
                <w:ins w:id="2289" w:author="wincol" w:date="2016-03-29T14:19:00Z"/>
                <w:rFonts w:ascii="宋体" w:cs="宋体"/>
                <w:kern w:val="0"/>
                <w:sz w:val="20"/>
                <w:szCs w:val="20"/>
              </w:rPr>
            </w:pPr>
            <w:ins w:id="2290" w:author="wincol" w:date="2016-03-29T14:19:00Z">
              <w:r>
                <w:rPr>
                  <w:rFonts w:ascii="宋体" w:cs="宋体" w:hint="eastAsia"/>
                  <w:kern w:val="0"/>
                  <w:sz w:val="20"/>
                  <w:szCs w:val="20"/>
                </w:rPr>
                <w:t>EXT_FILED3</w:t>
              </w:r>
            </w:ins>
          </w:p>
        </w:tc>
        <w:tc>
          <w:tcPr>
            <w:tcW w:w="1709" w:type="dxa"/>
          </w:tcPr>
          <w:p w14:paraId="1280A439" w14:textId="77777777" w:rsidR="009350C8" w:rsidRPr="00F0111A" w:rsidRDefault="009350C8" w:rsidP="00E81D47">
            <w:pPr>
              <w:rPr>
                <w:ins w:id="2291" w:author="wincol" w:date="2016-03-29T14:19:00Z"/>
                <w:rFonts w:ascii="宋体" w:cs="宋体"/>
                <w:kern w:val="0"/>
                <w:sz w:val="20"/>
                <w:szCs w:val="20"/>
              </w:rPr>
            </w:pPr>
            <w:ins w:id="2292" w:author="wincol" w:date="2016-03-29T14:19:00Z">
              <w:r>
                <w:rPr>
                  <w:rFonts w:ascii="宋体" w:cs="宋体" w:hint="eastAsia"/>
                  <w:kern w:val="0"/>
                  <w:sz w:val="20"/>
                  <w:szCs w:val="20"/>
                </w:rPr>
                <w:t>备用字段3</w:t>
              </w:r>
            </w:ins>
          </w:p>
        </w:tc>
        <w:tc>
          <w:tcPr>
            <w:tcW w:w="851" w:type="dxa"/>
          </w:tcPr>
          <w:p w14:paraId="6C28E74F" w14:textId="77777777" w:rsidR="009350C8" w:rsidRPr="00F0111A" w:rsidRDefault="009350C8" w:rsidP="002B64B5">
            <w:pPr>
              <w:rPr>
                <w:ins w:id="2293" w:author="wincol" w:date="2016-03-29T14:19:00Z"/>
                <w:rFonts w:ascii="宋体" w:cs="宋体"/>
                <w:kern w:val="0"/>
                <w:sz w:val="20"/>
                <w:szCs w:val="20"/>
              </w:rPr>
            </w:pPr>
            <w:ins w:id="2294" w:author="wincol" w:date="2016-03-29T14:19: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300</w:t>
              </w:r>
              <w:r w:rsidRPr="00A560D3">
                <w:rPr>
                  <w:rFonts w:ascii="宋体" w:cs="宋体"/>
                  <w:kern w:val="0"/>
                  <w:sz w:val="20"/>
                  <w:szCs w:val="20"/>
                </w:rPr>
                <w:t>)</w:t>
              </w:r>
            </w:ins>
          </w:p>
        </w:tc>
        <w:tc>
          <w:tcPr>
            <w:tcW w:w="708" w:type="dxa"/>
          </w:tcPr>
          <w:p w14:paraId="783EC246" w14:textId="77777777" w:rsidR="009350C8" w:rsidRPr="00F0111A" w:rsidRDefault="009350C8" w:rsidP="002B64B5">
            <w:pPr>
              <w:rPr>
                <w:ins w:id="2295" w:author="wincol" w:date="2016-03-29T14:19:00Z"/>
                <w:rFonts w:ascii="宋体" w:cs="宋体"/>
                <w:kern w:val="0"/>
                <w:sz w:val="20"/>
                <w:szCs w:val="20"/>
              </w:rPr>
            </w:pPr>
            <w:ins w:id="2296" w:author="wincol" w:date="2016-03-29T14:19:00Z">
              <w:r>
                <w:rPr>
                  <w:rFonts w:ascii="宋体" w:hAnsi="宋体" w:hint="eastAsia"/>
                </w:rPr>
                <w:t>是</w:t>
              </w:r>
            </w:ins>
          </w:p>
        </w:tc>
        <w:tc>
          <w:tcPr>
            <w:tcW w:w="2635" w:type="dxa"/>
          </w:tcPr>
          <w:p w14:paraId="1AAFEBF2" w14:textId="77777777" w:rsidR="009350C8" w:rsidRPr="002D190B" w:rsidRDefault="009350C8" w:rsidP="002B64B5">
            <w:pPr>
              <w:rPr>
                <w:ins w:id="2297" w:author="wincol" w:date="2016-03-29T14:19:00Z"/>
                <w:rFonts w:ascii="宋体" w:cs="宋体"/>
                <w:color w:val="000000" w:themeColor="text1"/>
                <w:kern w:val="0"/>
                <w:sz w:val="20"/>
                <w:szCs w:val="20"/>
              </w:rPr>
            </w:pPr>
            <w:ins w:id="2298" w:author="wincol" w:date="2016-03-29T14:19:00Z">
              <w:r>
                <w:rPr>
                  <w:rFonts w:ascii="宋体" w:cs="宋体" w:hint="eastAsia"/>
                  <w:kern w:val="0"/>
                  <w:sz w:val="20"/>
                  <w:szCs w:val="20"/>
                </w:rPr>
                <w:t>备用字段3</w:t>
              </w:r>
            </w:ins>
          </w:p>
        </w:tc>
      </w:tr>
    </w:tbl>
    <w:p w14:paraId="6CC8EDFE" w14:textId="77777777" w:rsidR="008D419F" w:rsidRPr="008D419F" w:rsidRDefault="008D419F" w:rsidP="008D419F"/>
    <w:p w14:paraId="735F2C05" w14:textId="77777777" w:rsidR="008D419F" w:rsidRPr="004E6C5A" w:rsidRDefault="0066029F" w:rsidP="0042024B">
      <w:pPr>
        <w:pStyle w:val="2"/>
      </w:pPr>
      <w:bookmarkStart w:id="2299" w:name="_Toc448760987"/>
      <w:r>
        <w:rPr>
          <w:rFonts w:hint="eastAsia"/>
        </w:rPr>
        <w:t>账户余额查询</w:t>
      </w:r>
      <w:r w:rsidR="008D419F">
        <w:rPr>
          <w:rFonts w:hint="eastAsia"/>
        </w:rPr>
        <w:t>(</w:t>
      </w:r>
      <w:r w:rsidR="00F45D9A" w:rsidRPr="00B860D9">
        <w:t>OGW000</w:t>
      </w:r>
      <w:r w:rsidR="00F45D9A">
        <w:rPr>
          <w:rFonts w:hint="eastAsia"/>
        </w:rPr>
        <w:t>4</w:t>
      </w:r>
      <w:r w:rsidR="00A230E0">
        <w:rPr>
          <w:rFonts w:hint="eastAsia"/>
        </w:rPr>
        <w:t>9</w:t>
      </w:r>
      <w:r w:rsidR="008D419F">
        <w:rPr>
          <w:rFonts w:hint="eastAsia"/>
        </w:rPr>
        <w:t>)</w:t>
      </w:r>
      <w:bookmarkEnd w:id="2299"/>
    </w:p>
    <w:p w14:paraId="2528BAAC" w14:textId="77777777" w:rsidR="008D419F" w:rsidRPr="008D419F" w:rsidRDefault="008D419F" w:rsidP="008D419F">
      <w:pPr>
        <w:ind w:firstLine="420"/>
      </w:pPr>
    </w:p>
    <w:p w14:paraId="268E1FE5" w14:textId="77777777" w:rsidR="008D419F" w:rsidRDefault="008D419F" w:rsidP="0042024B">
      <w:pPr>
        <w:pStyle w:val="3"/>
        <w:rPr>
          <w:rFonts w:ascii="宋体" w:hAnsi="宋体"/>
        </w:rPr>
      </w:pPr>
      <w:bookmarkStart w:id="2300" w:name="_Toc448760988"/>
      <w:r w:rsidRPr="004E6C5A">
        <w:rPr>
          <w:rFonts w:hint="eastAsia"/>
        </w:rPr>
        <w:t>请求报文说明</w:t>
      </w:r>
      <w:bookmarkEnd w:id="2300"/>
    </w:p>
    <w:tbl>
      <w:tblPr>
        <w:tblW w:w="8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3"/>
        <w:gridCol w:w="2094"/>
        <w:gridCol w:w="1709"/>
        <w:gridCol w:w="851"/>
        <w:gridCol w:w="708"/>
        <w:gridCol w:w="2635"/>
      </w:tblGrid>
      <w:tr w:rsidR="008D419F" w14:paraId="3891C022" w14:textId="77777777" w:rsidTr="00BD4F05">
        <w:trPr>
          <w:trHeight w:val="302"/>
        </w:trPr>
        <w:tc>
          <w:tcPr>
            <w:tcW w:w="983" w:type="dxa"/>
            <w:tcBorders>
              <w:bottom w:val="single" w:sz="4" w:space="0" w:color="auto"/>
            </w:tcBorders>
            <w:shd w:val="clear" w:color="auto" w:fill="C0C0C0"/>
          </w:tcPr>
          <w:p w14:paraId="356A4BA4" w14:textId="77777777" w:rsidR="008D419F" w:rsidRDefault="008D419F" w:rsidP="00BD4F05">
            <w:pPr>
              <w:rPr>
                <w:rFonts w:ascii="宋体" w:hAnsi="宋体"/>
                <w:b/>
                <w:szCs w:val="21"/>
              </w:rPr>
            </w:pPr>
            <w:r>
              <w:rPr>
                <w:rFonts w:ascii="宋体" w:hAnsi="宋体"/>
                <w:b/>
                <w:szCs w:val="21"/>
              </w:rPr>
              <w:t>模块</w:t>
            </w:r>
          </w:p>
        </w:tc>
        <w:tc>
          <w:tcPr>
            <w:tcW w:w="2094" w:type="dxa"/>
            <w:tcBorders>
              <w:bottom w:val="single" w:sz="4" w:space="0" w:color="auto"/>
            </w:tcBorders>
            <w:shd w:val="clear" w:color="auto" w:fill="C0C0C0"/>
          </w:tcPr>
          <w:p w14:paraId="49E495F0" w14:textId="77777777" w:rsidR="008D419F" w:rsidRDefault="008D419F" w:rsidP="00BD4F05">
            <w:pPr>
              <w:rPr>
                <w:rFonts w:ascii="宋体" w:hAnsi="宋体"/>
                <w:b/>
              </w:rPr>
            </w:pPr>
            <w:r>
              <w:rPr>
                <w:rFonts w:ascii="宋体" w:hAnsi="宋体"/>
                <w:b/>
                <w:szCs w:val="21"/>
              </w:rPr>
              <w:t>字段ID</w:t>
            </w:r>
          </w:p>
        </w:tc>
        <w:tc>
          <w:tcPr>
            <w:tcW w:w="1709" w:type="dxa"/>
            <w:tcBorders>
              <w:bottom w:val="single" w:sz="4" w:space="0" w:color="auto"/>
            </w:tcBorders>
            <w:shd w:val="clear" w:color="auto" w:fill="C0C0C0"/>
          </w:tcPr>
          <w:p w14:paraId="6158FD57" w14:textId="77777777" w:rsidR="008D419F" w:rsidRDefault="008D419F" w:rsidP="00BD4F05">
            <w:pPr>
              <w:rPr>
                <w:rFonts w:ascii="宋体" w:hAnsi="宋体"/>
                <w:b/>
              </w:rPr>
            </w:pPr>
            <w:r>
              <w:rPr>
                <w:rFonts w:ascii="宋体" w:hAnsi="宋体"/>
                <w:b/>
                <w:szCs w:val="21"/>
              </w:rPr>
              <w:t>字段名称</w:t>
            </w:r>
          </w:p>
        </w:tc>
        <w:tc>
          <w:tcPr>
            <w:tcW w:w="851" w:type="dxa"/>
            <w:tcBorders>
              <w:bottom w:val="single" w:sz="4" w:space="0" w:color="auto"/>
            </w:tcBorders>
            <w:shd w:val="clear" w:color="auto" w:fill="C0C0C0"/>
          </w:tcPr>
          <w:p w14:paraId="2DFBD4B0" w14:textId="77777777" w:rsidR="008D419F" w:rsidRDefault="008D419F" w:rsidP="00BD4F05">
            <w:pPr>
              <w:rPr>
                <w:rFonts w:ascii="宋体" w:hAnsi="宋体"/>
                <w:b/>
              </w:rPr>
            </w:pPr>
            <w:r>
              <w:rPr>
                <w:rFonts w:ascii="宋体" w:hAnsi="宋体"/>
                <w:b/>
                <w:szCs w:val="21"/>
              </w:rPr>
              <w:t>类型</w:t>
            </w:r>
          </w:p>
        </w:tc>
        <w:tc>
          <w:tcPr>
            <w:tcW w:w="708" w:type="dxa"/>
            <w:tcBorders>
              <w:bottom w:val="single" w:sz="4" w:space="0" w:color="auto"/>
            </w:tcBorders>
            <w:shd w:val="clear" w:color="auto" w:fill="C0C0C0"/>
          </w:tcPr>
          <w:p w14:paraId="311B34DC" w14:textId="77777777" w:rsidR="008D419F" w:rsidRDefault="008D419F" w:rsidP="00BD4F05">
            <w:pPr>
              <w:rPr>
                <w:rFonts w:ascii="宋体" w:hAnsi="宋体"/>
                <w:b/>
              </w:rPr>
            </w:pPr>
            <w:r>
              <w:rPr>
                <w:rFonts w:ascii="宋体" w:hAnsi="宋体" w:hint="eastAsia"/>
                <w:b/>
              </w:rPr>
              <w:t>可空</w:t>
            </w:r>
          </w:p>
        </w:tc>
        <w:tc>
          <w:tcPr>
            <w:tcW w:w="2635" w:type="dxa"/>
            <w:tcBorders>
              <w:bottom w:val="single" w:sz="4" w:space="0" w:color="auto"/>
            </w:tcBorders>
            <w:shd w:val="clear" w:color="auto" w:fill="C0C0C0"/>
          </w:tcPr>
          <w:p w14:paraId="7BC7BC5A" w14:textId="77777777" w:rsidR="008D419F" w:rsidRDefault="008D419F" w:rsidP="00BD4F05">
            <w:pPr>
              <w:rPr>
                <w:rFonts w:ascii="宋体" w:hAnsi="宋体"/>
                <w:b/>
              </w:rPr>
            </w:pPr>
            <w:r>
              <w:rPr>
                <w:rFonts w:ascii="宋体" w:hAnsi="宋体" w:hint="eastAsia"/>
                <w:b/>
              </w:rPr>
              <w:t>备注</w:t>
            </w:r>
          </w:p>
        </w:tc>
      </w:tr>
      <w:tr w:rsidR="00E9406D" w14:paraId="0E380427" w14:textId="77777777" w:rsidTr="00BD4F05">
        <w:trPr>
          <w:cantSplit/>
          <w:trHeight w:val="317"/>
        </w:trPr>
        <w:tc>
          <w:tcPr>
            <w:tcW w:w="983" w:type="dxa"/>
            <w:vMerge w:val="restart"/>
          </w:tcPr>
          <w:p w14:paraId="4A84A082" w14:textId="77777777" w:rsidR="00E9406D" w:rsidRPr="00C15726" w:rsidRDefault="00E9406D" w:rsidP="00BD4F05">
            <w:pPr>
              <w:rPr>
                <w:rFonts w:ascii="宋体" w:hAnsi="宋体"/>
              </w:rPr>
            </w:pPr>
            <w:r>
              <w:rPr>
                <w:rFonts w:ascii="宋体" w:hAnsi="宋体" w:hint="eastAsia"/>
              </w:rPr>
              <w:t>BODY</w:t>
            </w:r>
          </w:p>
        </w:tc>
        <w:tc>
          <w:tcPr>
            <w:tcW w:w="7997" w:type="dxa"/>
            <w:gridSpan w:val="5"/>
          </w:tcPr>
          <w:p w14:paraId="5D0E71FE" w14:textId="77777777" w:rsidR="00E9406D" w:rsidRPr="005E3F74" w:rsidRDefault="00E9406D" w:rsidP="002B64B5"/>
        </w:tc>
      </w:tr>
      <w:tr w:rsidR="00E9406D" w14:paraId="01F0EE69" w14:textId="77777777" w:rsidTr="00BD4F05">
        <w:trPr>
          <w:cantSplit/>
          <w:trHeight w:val="145"/>
        </w:trPr>
        <w:tc>
          <w:tcPr>
            <w:tcW w:w="983" w:type="dxa"/>
            <w:vMerge/>
          </w:tcPr>
          <w:p w14:paraId="16040EB5" w14:textId="77777777" w:rsidR="00E9406D" w:rsidRDefault="00E9406D" w:rsidP="00BD4F05">
            <w:pPr>
              <w:rPr>
                <w:rFonts w:ascii="宋体" w:hAnsi="宋体"/>
              </w:rPr>
            </w:pPr>
          </w:p>
        </w:tc>
        <w:tc>
          <w:tcPr>
            <w:tcW w:w="2094" w:type="dxa"/>
          </w:tcPr>
          <w:p w14:paraId="34B4F49F" w14:textId="77777777" w:rsidR="00E9406D" w:rsidRPr="00BA665E" w:rsidRDefault="00E9406D" w:rsidP="00E81D47">
            <w:pPr>
              <w:autoSpaceDE w:val="0"/>
              <w:autoSpaceDN w:val="0"/>
              <w:adjustRightInd w:val="0"/>
              <w:spacing w:line="267" w:lineRule="exact"/>
              <w:jc w:val="left"/>
              <w:rPr>
                <w:rFonts w:ascii="宋体" w:hAnsi="宋体"/>
              </w:rPr>
            </w:pPr>
            <w:r>
              <w:rPr>
                <w:rFonts w:ascii="宋体" w:cs="宋体" w:hint="eastAsia"/>
                <w:kern w:val="0"/>
                <w:sz w:val="20"/>
                <w:szCs w:val="20"/>
              </w:rPr>
              <w:t>TRANSCODE</w:t>
            </w:r>
          </w:p>
        </w:tc>
        <w:tc>
          <w:tcPr>
            <w:tcW w:w="1709" w:type="dxa"/>
          </w:tcPr>
          <w:p w14:paraId="1D193A73" w14:textId="77777777" w:rsidR="00E9406D" w:rsidRDefault="00E9406D" w:rsidP="00E81D47">
            <w:pPr>
              <w:rPr>
                <w:rFonts w:ascii="宋体" w:hAnsi="宋体"/>
              </w:rPr>
            </w:pPr>
            <w:r w:rsidRPr="00A560D3">
              <w:rPr>
                <w:rFonts w:ascii="宋体" w:cs="宋体" w:hint="eastAsia"/>
                <w:kern w:val="0"/>
                <w:sz w:val="20"/>
                <w:szCs w:val="20"/>
              </w:rPr>
              <w:t>交易码</w:t>
            </w:r>
          </w:p>
        </w:tc>
        <w:tc>
          <w:tcPr>
            <w:tcW w:w="851" w:type="dxa"/>
          </w:tcPr>
          <w:p w14:paraId="6BE41A94" w14:textId="77777777" w:rsidR="00E9406D" w:rsidRDefault="00E9406D" w:rsidP="00E81D47">
            <w:pPr>
              <w:rPr>
                <w:rFonts w:ascii="宋体" w:hAnsi="宋体"/>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8</w:t>
            </w:r>
            <w:r w:rsidRPr="00A560D3">
              <w:rPr>
                <w:rFonts w:ascii="宋体" w:cs="宋体"/>
                <w:kern w:val="0"/>
                <w:sz w:val="20"/>
                <w:szCs w:val="20"/>
              </w:rPr>
              <w:t>)</w:t>
            </w:r>
          </w:p>
        </w:tc>
        <w:tc>
          <w:tcPr>
            <w:tcW w:w="708" w:type="dxa"/>
          </w:tcPr>
          <w:p w14:paraId="28DC8093" w14:textId="77777777" w:rsidR="00E9406D" w:rsidRPr="00EA7B55" w:rsidRDefault="00E9406D" w:rsidP="00E81D47">
            <w:pPr>
              <w:autoSpaceDE w:val="0"/>
              <w:autoSpaceDN w:val="0"/>
              <w:adjustRightInd w:val="0"/>
              <w:spacing w:line="267" w:lineRule="exact"/>
              <w:ind w:left="107"/>
              <w:jc w:val="left"/>
              <w:rPr>
                <w:rFonts w:ascii="宋体" w:cs="宋体"/>
                <w:kern w:val="0"/>
                <w:sz w:val="20"/>
                <w:szCs w:val="20"/>
              </w:rPr>
            </w:pPr>
            <w:r w:rsidRPr="00EA7B55">
              <w:rPr>
                <w:rFonts w:ascii="宋体" w:cs="宋体" w:hint="eastAsia"/>
                <w:kern w:val="0"/>
                <w:sz w:val="20"/>
                <w:szCs w:val="20"/>
              </w:rPr>
              <w:t>否</w:t>
            </w:r>
          </w:p>
        </w:tc>
        <w:tc>
          <w:tcPr>
            <w:tcW w:w="2635" w:type="dxa"/>
          </w:tcPr>
          <w:p w14:paraId="2E3D54F4" w14:textId="77777777" w:rsidR="00E9406D" w:rsidRPr="00A710BB" w:rsidRDefault="00E9406D" w:rsidP="006D6740">
            <w:pPr>
              <w:autoSpaceDE w:val="0"/>
              <w:autoSpaceDN w:val="0"/>
              <w:adjustRightInd w:val="0"/>
              <w:spacing w:line="267" w:lineRule="exact"/>
              <w:jc w:val="left"/>
              <w:rPr>
                <w:rFonts w:ascii="宋体" w:cs="宋体"/>
                <w:kern w:val="0"/>
                <w:sz w:val="20"/>
                <w:szCs w:val="20"/>
              </w:rPr>
            </w:pPr>
            <w:r w:rsidRPr="00A710BB">
              <w:rPr>
                <w:rFonts w:ascii="宋体" w:cs="宋体" w:hint="eastAsia"/>
                <w:kern w:val="0"/>
                <w:sz w:val="20"/>
                <w:szCs w:val="20"/>
              </w:rPr>
              <w:t>OGW0004</w:t>
            </w:r>
            <w:r>
              <w:rPr>
                <w:rFonts w:ascii="宋体" w:cs="宋体" w:hint="eastAsia"/>
                <w:kern w:val="0"/>
                <w:sz w:val="20"/>
                <w:szCs w:val="20"/>
              </w:rPr>
              <w:t>9</w:t>
            </w:r>
          </w:p>
        </w:tc>
      </w:tr>
      <w:tr w:rsidR="00E9406D" w14:paraId="6A46C2CD" w14:textId="77777777" w:rsidTr="00BD4F05">
        <w:trPr>
          <w:cantSplit/>
          <w:trHeight w:val="145"/>
        </w:trPr>
        <w:tc>
          <w:tcPr>
            <w:tcW w:w="983" w:type="dxa"/>
            <w:vMerge/>
          </w:tcPr>
          <w:p w14:paraId="12F6D67D" w14:textId="77777777" w:rsidR="00E9406D" w:rsidRDefault="00E9406D" w:rsidP="00BD4F05">
            <w:pPr>
              <w:rPr>
                <w:rFonts w:ascii="宋体" w:hAnsi="宋体"/>
              </w:rPr>
            </w:pPr>
          </w:p>
        </w:tc>
        <w:tc>
          <w:tcPr>
            <w:tcW w:w="7997" w:type="dxa"/>
            <w:gridSpan w:val="5"/>
          </w:tcPr>
          <w:p w14:paraId="228F3090" w14:textId="77777777" w:rsidR="00E9406D" w:rsidRPr="00AA583A" w:rsidRDefault="00E9406D" w:rsidP="002B64B5">
            <w:r>
              <w:rPr>
                <w:rFonts w:ascii="宋体" w:cs="宋体" w:hint="eastAsia"/>
                <w:kern w:val="0"/>
                <w:sz w:val="20"/>
                <w:szCs w:val="20"/>
              </w:rPr>
              <w:t>数据加密域都放到XMLPARA里面</w:t>
            </w:r>
          </w:p>
        </w:tc>
      </w:tr>
      <w:tr w:rsidR="00E9406D" w14:paraId="3F326EB4" w14:textId="77777777" w:rsidTr="00BD4F05">
        <w:trPr>
          <w:cantSplit/>
          <w:trHeight w:val="145"/>
        </w:trPr>
        <w:tc>
          <w:tcPr>
            <w:tcW w:w="983" w:type="dxa"/>
            <w:vMerge/>
          </w:tcPr>
          <w:p w14:paraId="37AC1F0B" w14:textId="77777777" w:rsidR="00E9406D" w:rsidRDefault="00E9406D" w:rsidP="00BD4F05">
            <w:pPr>
              <w:rPr>
                <w:rFonts w:ascii="宋体" w:hAnsi="宋体"/>
              </w:rPr>
            </w:pPr>
          </w:p>
        </w:tc>
        <w:tc>
          <w:tcPr>
            <w:tcW w:w="2094" w:type="dxa"/>
          </w:tcPr>
          <w:p w14:paraId="612FCA67" w14:textId="77777777" w:rsidR="00E9406D" w:rsidRPr="005A7AD8" w:rsidRDefault="00E9406D" w:rsidP="005A7AD8">
            <w:pPr>
              <w:autoSpaceDE w:val="0"/>
              <w:autoSpaceDN w:val="0"/>
              <w:adjustRightInd w:val="0"/>
              <w:spacing w:line="267" w:lineRule="exact"/>
              <w:jc w:val="left"/>
              <w:rPr>
                <w:rFonts w:ascii="宋体" w:cs="宋体"/>
                <w:kern w:val="0"/>
                <w:sz w:val="20"/>
                <w:szCs w:val="20"/>
              </w:rPr>
            </w:pPr>
            <w:r w:rsidRPr="005A7AD8">
              <w:rPr>
                <w:rFonts w:ascii="宋体" w:cs="宋体" w:hint="eastAsia"/>
                <w:kern w:val="0"/>
                <w:sz w:val="20"/>
                <w:szCs w:val="20"/>
              </w:rPr>
              <w:t>MERCHANTID</w:t>
            </w:r>
          </w:p>
        </w:tc>
        <w:tc>
          <w:tcPr>
            <w:tcW w:w="1709" w:type="dxa"/>
          </w:tcPr>
          <w:p w14:paraId="0174B05B" w14:textId="77777777" w:rsidR="00E9406D" w:rsidRPr="005A7AD8" w:rsidRDefault="00E9406D" w:rsidP="005A7AD8">
            <w:pPr>
              <w:autoSpaceDE w:val="0"/>
              <w:autoSpaceDN w:val="0"/>
              <w:adjustRightInd w:val="0"/>
              <w:spacing w:line="267" w:lineRule="exact"/>
              <w:jc w:val="left"/>
              <w:rPr>
                <w:rFonts w:ascii="宋体" w:cs="宋体"/>
                <w:kern w:val="0"/>
                <w:sz w:val="20"/>
                <w:szCs w:val="20"/>
              </w:rPr>
            </w:pPr>
            <w:r w:rsidRPr="005A7AD8">
              <w:rPr>
                <w:rFonts w:ascii="宋体" w:cs="宋体" w:hint="eastAsia"/>
                <w:kern w:val="0"/>
                <w:sz w:val="20"/>
                <w:szCs w:val="20"/>
              </w:rPr>
              <w:t>商户唯一编号</w:t>
            </w:r>
          </w:p>
        </w:tc>
        <w:tc>
          <w:tcPr>
            <w:tcW w:w="851" w:type="dxa"/>
          </w:tcPr>
          <w:p w14:paraId="749E4BDA" w14:textId="77777777" w:rsidR="00E9406D" w:rsidRPr="005A7AD8" w:rsidRDefault="00E9406D" w:rsidP="005A7AD8">
            <w:pPr>
              <w:autoSpaceDE w:val="0"/>
              <w:autoSpaceDN w:val="0"/>
              <w:adjustRightInd w:val="0"/>
              <w:spacing w:line="267" w:lineRule="exact"/>
              <w:jc w:val="left"/>
              <w:rPr>
                <w:rFonts w:ascii="宋体" w:cs="宋体"/>
                <w:kern w:val="0"/>
                <w:sz w:val="20"/>
                <w:szCs w:val="20"/>
              </w:rPr>
            </w:pPr>
            <w:r w:rsidRPr="005A7AD8">
              <w:rPr>
                <w:rFonts w:ascii="宋体" w:cs="宋体" w:hint="eastAsia"/>
                <w:kern w:val="0"/>
                <w:sz w:val="20"/>
                <w:szCs w:val="20"/>
              </w:rPr>
              <w:t>C (20)</w:t>
            </w:r>
          </w:p>
        </w:tc>
        <w:tc>
          <w:tcPr>
            <w:tcW w:w="708" w:type="dxa"/>
          </w:tcPr>
          <w:p w14:paraId="77D0DE42" w14:textId="77777777" w:rsidR="00E9406D" w:rsidRPr="005A7AD8" w:rsidRDefault="00E9406D" w:rsidP="005A7AD8">
            <w:pPr>
              <w:autoSpaceDE w:val="0"/>
              <w:autoSpaceDN w:val="0"/>
              <w:adjustRightInd w:val="0"/>
              <w:spacing w:line="267" w:lineRule="exact"/>
              <w:jc w:val="left"/>
              <w:rPr>
                <w:rFonts w:ascii="宋体" w:cs="宋体"/>
                <w:kern w:val="0"/>
                <w:sz w:val="20"/>
                <w:szCs w:val="20"/>
              </w:rPr>
            </w:pPr>
            <w:r w:rsidRPr="005A7AD8">
              <w:rPr>
                <w:rFonts w:ascii="宋体" w:cs="宋体" w:hint="eastAsia"/>
                <w:kern w:val="0"/>
                <w:sz w:val="20"/>
                <w:szCs w:val="20"/>
              </w:rPr>
              <w:t>否</w:t>
            </w:r>
          </w:p>
        </w:tc>
        <w:tc>
          <w:tcPr>
            <w:tcW w:w="2635" w:type="dxa"/>
          </w:tcPr>
          <w:p w14:paraId="22EB7D4B" w14:textId="77777777" w:rsidR="00E9406D" w:rsidRPr="005A7AD8" w:rsidRDefault="00E9406D" w:rsidP="005A7AD8">
            <w:pPr>
              <w:autoSpaceDE w:val="0"/>
              <w:autoSpaceDN w:val="0"/>
              <w:adjustRightInd w:val="0"/>
              <w:spacing w:line="267" w:lineRule="exact"/>
              <w:jc w:val="left"/>
              <w:rPr>
                <w:rFonts w:ascii="宋体" w:cs="宋体"/>
                <w:kern w:val="0"/>
                <w:sz w:val="20"/>
                <w:szCs w:val="20"/>
              </w:rPr>
            </w:pPr>
            <w:r w:rsidRPr="005A7AD8">
              <w:rPr>
                <w:rFonts w:ascii="宋体" w:cs="宋体" w:hint="eastAsia"/>
                <w:kern w:val="0"/>
                <w:sz w:val="20"/>
                <w:szCs w:val="20"/>
              </w:rPr>
              <w:t>由华兴银行统一分配</w:t>
            </w:r>
          </w:p>
        </w:tc>
      </w:tr>
      <w:tr w:rsidR="00E9406D" w14:paraId="6C5B0B03" w14:textId="77777777" w:rsidTr="00BD4F05">
        <w:trPr>
          <w:cantSplit/>
          <w:trHeight w:val="145"/>
        </w:trPr>
        <w:tc>
          <w:tcPr>
            <w:tcW w:w="983" w:type="dxa"/>
            <w:vMerge/>
          </w:tcPr>
          <w:p w14:paraId="0CCDBBAC" w14:textId="77777777" w:rsidR="00E9406D" w:rsidRDefault="00E9406D" w:rsidP="00BD4F05">
            <w:pPr>
              <w:rPr>
                <w:rFonts w:ascii="宋体" w:hAnsi="宋体"/>
              </w:rPr>
            </w:pPr>
          </w:p>
        </w:tc>
        <w:tc>
          <w:tcPr>
            <w:tcW w:w="2094" w:type="dxa"/>
          </w:tcPr>
          <w:p w14:paraId="4BA56583" w14:textId="77777777" w:rsidR="00E9406D" w:rsidRPr="005A7AD8" w:rsidRDefault="00E9406D" w:rsidP="005A7AD8">
            <w:pPr>
              <w:autoSpaceDE w:val="0"/>
              <w:autoSpaceDN w:val="0"/>
              <w:adjustRightInd w:val="0"/>
              <w:spacing w:line="267" w:lineRule="exact"/>
              <w:jc w:val="left"/>
              <w:rPr>
                <w:rFonts w:ascii="宋体" w:cs="宋体"/>
                <w:kern w:val="0"/>
                <w:sz w:val="20"/>
                <w:szCs w:val="20"/>
              </w:rPr>
            </w:pPr>
            <w:r w:rsidRPr="005A7AD8">
              <w:rPr>
                <w:rFonts w:ascii="宋体" w:cs="宋体" w:hint="eastAsia"/>
                <w:kern w:val="0"/>
                <w:sz w:val="20"/>
                <w:szCs w:val="20"/>
              </w:rPr>
              <w:t>APPID</w:t>
            </w:r>
          </w:p>
        </w:tc>
        <w:tc>
          <w:tcPr>
            <w:tcW w:w="1709" w:type="dxa"/>
          </w:tcPr>
          <w:p w14:paraId="23343CFD" w14:textId="77777777" w:rsidR="00E9406D" w:rsidRPr="005A7AD8" w:rsidRDefault="00E9406D" w:rsidP="005A7AD8">
            <w:pPr>
              <w:autoSpaceDE w:val="0"/>
              <w:autoSpaceDN w:val="0"/>
              <w:adjustRightInd w:val="0"/>
              <w:spacing w:line="267" w:lineRule="exact"/>
              <w:jc w:val="left"/>
              <w:rPr>
                <w:rFonts w:ascii="宋体" w:cs="宋体"/>
                <w:kern w:val="0"/>
                <w:sz w:val="20"/>
                <w:szCs w:val="20"/>
              </w:rPr>
            </w:pPr>
            <w:r w:rsidRPr="005A7AD8">
              <w:rPr>
                <w:rFonts w:ascii="宋体" w:cs="宋体" w:hint="eastAsia"/>
                <w:kern w:val="0"/>
                <w:sz w:val="20"/>
                <w:szCs w:val="20"/>
              </w:rPr>
              <w:t>应用标识</w:t>
            </w:r>
          </w:p>
        </w:tc>
        <w:tc>
          <w:tcPr>
            <w:tcW w:w="851" w:type="dxa"/>
          </w:tcPr>
          <w:p w14:paraId="26148D0E" w14:textId="77777777" w:rsidR="00E9406D" w:rsidRPr="005A7AD8" w:rsidRDefault="00E9406D" w:rsidP="005A7AD8">
            <w:pPr>
              <w:autoSpaceDE w:val="0"/>
              <w:autoSpaceDN w:val="0"/>
              <w:adjustRightInd w:val="0"/>
              <w:spacing w:line="267" w:lineRule="exact"/>
              <w:jc w:val="left"/>
              <w:rPr>
                <w:rFonts w:ascii="宋体" w:cs="宋体"/>
                <w:kern w:val="0"/>
                <w:sz w:val="20"/>
                <w:szCs w:val="20"/>
              </w:rPr>
            </w:pPr>
            <w:r w:rsidRPr="005A7AD8">
              <w:rPr>
                <w:rFonts w:ascii="宋体" w:cs="宋体" w:hint="eastAsia"/>
                <w:kern w:val="0"/>
                <w:sz w:val="20"/>
                <w:szCs w:val="20"/>
              </w:rPr>
              <w:t>C(3)</w:t>
            </w:r>
          </w:p>
        </w:tc>
        <w:tc>
          <w:tcPr>
            <w:tcW w:w="708" w:type="dxa"/>
          </w:tcPr>
          <w:p w14:paraId="7D740F13" w14:textId="77777777" w:rsidR="00E9406D" w:rsidRPr="005A7AD8" w:rsidRDefault="00E9406D" w:rsidP="005A7AD8">
            <w:pPr>
              <w:autoSpaceDE w:val="0"/>
              <w:autoSpaceDN w:val="0"/>
              <w:adjustRightInd w:val="0"/>
              <w:spacing w:line="267" w:lineRule="exact"/>
              <w:jc w:val="left"/>
              <w:rPr>
                <w:rFonts w:ascii="宋体" w:cs="宋体"/>
                <w:kern w:val="0"/>
                <w:sz w:val="20"/>
                <w:szCs w:val="20"/>
              </w:rPr>
            </w:pPr>
            <w:r w:rsidRPr="005A7AD8">
              <w:rPr>
                <w:rFonts w:ascii="宋体" w:cs="宋体" w:hint="eastAsia"/>
                <w:kern w:val="0"/>
                <w:sz w:val="20"/>
                <w:szCs w:val="20"/>
              </w:rPr>
              <w:t>否</w:t>
            </w:r>
          </w:p>
        </w:tc>
        <w:tc>
          <w:tcPr>
            <w:tcW w:w="2635" w:type="dxa"/>
          </w:tcPr>
          <w:p w14:paraId="6873468F" w14:textId="77777777" w:rsidR="00E9406D" w:rsidRPr="005A7AD8" w:rsidRDefault="00E9406D" w:rsidP="005A7AD8">
            <w:pPr>
              <w:autoSpaceDE w:val="0"/>
              <w:autoSpaceDN w:val="0"/>
              <w:adjustRightInd w:val="0"/>
              <w:spacing w:line="267" w:lineRule="exact"/>
              <w:jc w:val="left"/>
              <w:rPr>
                <w:rFonts w:ascii="宋体" w:cs="宋体"/>
                <w:kern w:val="0"/>
                <w:sz w:val="20"/>
                <w:szCs w:val="20"/>
              </w:rPr>
            </w:pPr>
            <w:r w:rsidRPr="005A7AD8">
              <w:rPr>
                <w:rFonts w:ascii="宋体" w:cs="宋体" w:hint="eastAsia"/>
                <w:kern w:val="0"/>
                <w:sz w:val="20"/>
                <w:szCs w:val="20"/>
              </w:rPr>
              <w:t>个人电脑:PC（不送则默认PC）</w:t>
            </w:r>
          </w:p>
          <w:p w14:paraId="2966C321" w14:textId="77777777" w:rsidR="00E9406D" w:rsidRPr="005A7AD8" w:rsidRDefault="00E9406D" w:rsidP="005A7AD8">
            <w:pPr>
              <w:autoSpaceDE w:val="0"/>
              <w:autoSpaceDN w:val="0"/>
              <w:adjustRightInd w:val="0"/>
              <w:spacing w:line="267" w:lineRule="exact"/>
              <w:jc w:val="left"/>
              <w:rPr>
                <w:rFonts w:ascii="宋体" w:cs="宋体"/>
                <w:kern w:val="0"/>
                <w:sz w:val="20"/>
                <w:szCs w:val="20"/>
              </w:rPr>
            </w:pPr>
            <w:r w:rsidRPr="005A7AD8">
              <w:rPr>
                <w:rFonts w:ascii="宋体" w:cs="宋体" w:hint="eastAsia"/>
                <w:kern w:val="0"/>
                <w:sz w:val="20"/>
                <w:szCs w:val="20"/>
              </w:rPr>
              <w:t>手机：APP</w:t>
            </w:r>
          </w:p>
          <w:p w14:paraId="66588108" w14:textId="77777777" w:rsidR="00E9406D" w:rsidRPr="005A7AD8" w:rsidRDefault="00E9406D" w:rsidP="005A7AD8">
            <w:pPr>
              <w:autoSpaceDE w:val="0"/>
              <w:autoSpaceDN w:val="0"/>
              <w:adjustRightInd w:val="0"/>
              <w:spacing w:line="267" w:lineRule="exact"/>
              <w:jc w:val="left"/>
              <w:rPr>
                <w:rFonts w:ascii="宋体" w:cs="宋体"/>
                <w:kern w:val="0"/>
                <w:sz w:val="20"/>
                <w:szCs w:val="20"/>
              </w:rPr>
            </w:pPr>
            <w:r w:rsidRPr="005A7AD8">
              <w:rPr>
                <w:rFonts w:ascii="宋体" w:cs="宋体" w:hint="eastAsia"/>
                <w:kern w:val="0"/>
                <w:sz w:val="20"/>
                <w:szCs w:val="20"/>
              </w:rPr>
              <w:t>微信：WX</w:t>
            </w:r>
          </w:p>
        </w:tc>
      </w:tr>
      <w:tr w:rsidR="00CE330C" w14:paraId="2C863F00" w14:textId="77777777" w:rsidTr="00BD4F05">
        <w:trPr>
          <w:cantSplit/>
          <w:trHeight w:val="145"/>
          <w:ins w:id="2301" w:author="wincol" w:date="2016-10-25T15:50:00Z"/>
        </w:trPr>
        <w:tc>
          <w:tcPr>
            <w:tcW w:w="983" w:type="dxa"/>
            <w:vMerge/>
          </w:tcPr>
          <w:p w14:paraId="7BC25CA2" w14:textId="77777777" w:rsidR="00CE330C" w:rsidRDefault="00CE330C" w:rsidP="00BD4F05">
            <w:pPr>
              <w:rPr>
                <w:ins w:id="2302" w:author="wincol" w:date="2016-10-25T15:50:00Z"/>
                <w:rFonts w:ascii="宋体" w:hAnsi="宋体"/>
              </w:rPr>
            </w:pPr>
          </w:p>
        </w:tc>
        <w:tc>
          <w:tcPr>
            <w:tcW w:w="2094" w:type="dxa"/>
          </w:tcPr>
          <w:p w14:paraId="6A68BE71" w14:textId="77777777" w:rsidR="00CE330C" w:rsidRPr="005A7AD8" w:rsidRDefault="00CE330C" w:rsidP="005A7AD8">
            <w:pPr>
              <w:autoSpaceDE w:val="0"/>
              <w:autoSpaceDN w:val="0"/>
              <w:adjustRightInd w:val="0"/>
              <w:spacing w:line="267" w:lineRule="exact"/>
              <w:jc w:val="left"/>
              <w:rPr>
                <w:ins w:id="2303" w:author="wincol" w:date="2016-10-25T15:50:00Z"/>
                <w:rFonts w:ascii="宋体" w:cs="宋体"/>
                <w:kern w:val="0"/>
                <w:sz w:val="20"/>
                <w:szCs w:val="20"/>
              </w:rPr>
            </w:pPr>
            <w:ins w:id="2304" w:author="wincol" w:date="2016-10-25T15:50:00Z">
              <w:r>
                <w:rPr>
                  <w:rFonts w:ascii="宋体" w:cs="宋体" w:hint="eastAsia"/>
                  <w:kern w:val="0"/>
                  <w:sz w:val="20"/>
                  <w:szCs w:val="20"/>
                </w:rPr>
                <w:t>BUSTYPE</w:t>
              </w:r>
            </w:ins>
          </w:p>
        </w:tc>
        <w:tc>
          <w:tcPr>
            <w:tcW w:w="1709" w:type="dxa"/>
          </w:tcPr>
          <w:p w14:paraId="4F5EDE2D" w14:textId="77777777" w:rsidR="00CE330C" w:rsidRPr="005A7AD8" w:rsidRDefault="00CE330C" w:rsidP="005A7AD8">
            <w:pPr>
              <w:autoSpaceDE w:val="0"/>
              <w:autoSpaceDN w:val="0"/>
              <w:adjustRightInd w:val="0"/>
              <w:spacing w:line="267" w:lineRule="exact"/>
              <w:jc w:val="left"/>
              <w:rPr>
                <w:ins w:id="2305" w:author="wincol" w:date="2016-10-25T15:50:00Z"/>
                <w:rFonts w:ascii="宋体" w:cs="宋体"/>
                <w:kern w:val="0"/>
                <w:sz w:val="20"/>
                <w:szCs w:val="20"/>
              </w:rPr>
            </w:pPr>
            <w:ins w:id="2306" w:author="wincol" w:date="2016-10-25T15:50:00Z">
              <w:r>
                <w:rPr>
                  <w:rFonts w:ascii="宋体" w:cs="宋体" w:hint="eastAsia"/>
                  <w:kern w:val="0"/>
                  <w:sz w:val="20"/>
                  <w:szCs w:val="20"/>
                </w:rPr>
                <w:t>业务类型</w:t>
              </w:r>
            </w:ins>
          </w:p>
        </w:tc>
        <w:tc>
          <w:tcPr>
            <w:tcW w:w="851" w:type="dxa"/>
          </w:tcPr>
          <w:p w14:paraId="057E381F" w14:textId="77777777" w:rsidR="00CE330C" w:rsidRPr="005A7AD8" w:rsidRDefault="00CE330C" w:rsidP="005A7AD8">
            <w:pPr>
              <w:autoSpaceDE w:val="0"/>
              <w:autoSpaceDN w:val="0"/>
              <w:adjustRightInd w:val="0"/>
              <w:spacing w:line="267" w:lineRule="exact"/>
              <w:jc w:val="left"/>
              <w:rPr>
                <w:ins w:id="2307" w:author="wincol" w:date="2016-10-25T15:50:00Z"/>
                <w:rFonts w:ascii="宋体" w:cs="宋体"/>
                <w:kern w:val="0"/>
                <w:sz w:val="20"/>
                <w:szCs w:val="20"/>
              </w:rPr>
            </w:pPr>
            <w:ins w:id="2308" w:author="wincol" w:date="2016-10-25T15:50:00Z">
              <w:r>
                <w:rPr>
                  <w:rFonts w:ascii="宋体" w:cs="宋体" w:hint="eastAsia"/>
                  <w:kern w:val="0"/>
                  <w:sz w:val="20"/>
                  <w:szCs w:val="20"/>
                </w:rPr>
                <w:t>C</w:t>
              </w:r>
              <w:r>
                <w:rPr>
                  <w:rFonts w:ascii="宋体" w:cs="宋体"/>
                  <w:kern w:val="0"/>
                  <w:sz w:val="20"/>
                  <w:szCs w:val="20"/>
                </w:rPr>
                <w:t>(</w:t>
              </w:r>
              <w:r>
                <w:rPr>
                  <w:rFonts w:ascii="宋体" w:cs="宋体" w:hint="eastAsia"/>
                  <w:kern w:val="0"/>
                  <w:sz w:val="20"/>
                  <w:szCs w:val="20"/>
                </w:rPr>
                <w:t>5</w:t>
              </w:r>
              <w:r>
                <w:rPr>
                  <w:rFonts w:ascii="宋体" w:cs="宋体"/>
                  <w:kern w:val="0"/>
                  <w:sz w:val="20"/>
                  <w:szCs w:val="20"/>
                </w:rPr>
                <w:t>)</w:t>
              </w:r>
            </w:ins>
          </w:p>
        </w:tc>
        <w:tc>
          <w:tcPr>
            <w:tcW w:w="708" w:type="dxa"/>
          </w:tcPr>
          <w:p w14:paraId="563BB395" w14:textId="77777777" w:rsidR="00CE330C" w:rsidRPr="005A7AD8" w:rsidRDefault="00CE330C" w:rsidP="005A7AD8">
            <w:pPr>
              <w:autoSpaceDE w:val="0"/>
              <w:autoSpaceDN w:val="0"/>
              <w:adjustRightInd w:val="0"/>
              <w:spacing w:line="267" w:lineRule="exact"/>
              <w:jc w:val="left"/>
              <w:rPr>
                <w:ins w:id="2309" w:author="wincol" w:date="2016-10-25T15:50:00Z"/>
                <w:rFonts w:ascii="宋体" w:cs="宋体"/>
                <w:kern w:val="0"/>
                <w:sz w:val="20"/>
                <w:szCs w:val="20"/>
              </w:rPr>
            </w:pPr>
            <w:ins w:id="2310" w:author="wincol" w:date="2016-10-25T15:50:00Z">
              <w:r>
                <w:rPr>
                  <w:rFonts w:ascii="宋体" w:hAnsi="宋体" w:hint="eastAsia"/>
                </w:rPr>
                <w:t>是</w:t>
              </w:r>
            </w:ins>
          </w:p>
        </w:tc>
        <w:tc>
          <w:tcPr>
            <w:tcW w:w="2635" w:type="dxa"/>
          </w:tcPr>
          <w:p w14:paraId="4B654F6B" w14:textId="77777777" w:rsidR="00CE330C" w:rsidRDefault="00CE330C" w:rsidP="005427D0">
            <w:pPr>
              <w:autoSpaceDE w:val="0"/>
              <w:autoSpaceDN w:val="0"/>
              <w:adjustRightInd w:val="0"/>
              <w:spacing w:line="267" w:lineRule="exact"/>
              <w:jc w:val="left"/>
              <w:rPr>
                <w:ins w:id="2311" w:author="wincol" w:date="2016-10-25T15:50:00Z"/>
                <w:rFonts w:ascii="宋体" w:cs="宋体"/>
                <w:kern w:val="0"/>
                <w:sz w:val="20"/>
                <w:szCs w:val="20"/>
              </w:rPr>
            </w:pPr>
            <w:ins w:id="2312" w:author="wincol" w:date="2016-10-25T15:50:00Z">
              <w:r>
                <w:rPr>
                  <w:rFonts w:ascii="宋体" w:cs="宋体" w:hint="eastAsia"/>
                  <w:kern w:val="0"/>
                  <w:sz w:val="20"/>
                  <w:szCs w:val="20"/>
                </w:rPr>
                <w:t>意为充值到哪类账户，是E账号活期户还是专户</w:t>
              </w:r>
            </w:ins>
          </w:p>
          <w:p w14:paraId="08A4921E" w14:textId="77777777" w:rsidR="00CE330C" w:rsidRPr="005A7AD8" w:rsidRDefault="00CE330C" w:rsidP="005A7AD8">
            <w:pPr>
              <w:autoSpaceDE w:val="0"/>
              <w:autoSpaceDN w:val="0"/>
              <w:adjustRightInd w:val="0"/>
              <w:spacing w:line="267" w:lineRule="exact"/>
              <w:jc w:val="left"/>
              <w:rPr>
                <w:ins w:id="2313" w:author="wincol" w:date="2016-10-25T15:50:00Z"/>
                <w:rFonts w:ascii="宋体" w:cs="宋体"/>
                <w:kern w:val="0"/>
                <w:sz w:val="20"/>
                <w:szCs w:val="20"/>
              </w:rPr>
            </w:pPr>
            <w:ins w:id="2314" w:author="wincol" w:date="2016-10-25T15:51:00Z">
              <w:r>
                <w:rPr>
                  <w:rFonts w:ascii="宋体" w:cs="宋体" w:hint="eastAsia"/>
                  <w:kern w:val="0"/>
                  <w:sz w:val="20"/>
                  <w:szCs w:val="20"/>
                </w:rPr>
                <w:t>可不送此字段或传空串</w:t>
              </w:r>
            </w:ins>
          </w:p>
        </w:tc>
      </w:tr>
      <w:tr w:rsidR="00E9406D" w14:paraId="40B96597" w14:textId="77777777" w:rsidTr="00BD4F05">
        <w:trPr>
          <w:cantSplit/>
          <w:trHeight w:val="145"/>
        </w:trPr>
        <w:tc>
          <w:tcPr>
            <w:tcW w:w="983" w:type="dxa"/>
            <w:vMerge/>
          </w:tcPr>
          <w:p w14:paraId="352B9C05" w14:textId="77777777" w:rsidR="00E9406D" w:rsidRDefault="00E9406D" w:rsidP="00BD4F05">
            <w:pPr>
              <w:rPr>
                <w:rFonts w:ascii="宋体" w:hAnsi="宋体"/>
              </w:rPr>
            </w:pPr>
          </w:p>
        </w:tc>
        <w:tc>
          <w:tcPr>
            <w:tcW w:w="2094" w:type="dxa"/>
          </w:tcPr>
          <w:p w14:paraId="650D4E6C" w14:textId="77777777" w:rsidR="00E9406D" w:rsidRPr="005A7AD8" w:rsidRDefault="00E9406D" w:rsidP="005A7AD8">
            <w:pPr>
              <w:autoSpaceDE w:val="0"/>
              <w:autoSpaceDN w:val="0"/>
              <w:adjustRightInd w:val="0"/>
              <w:spacing w:line="267" w:lineRule="exact"/>
              <w:jc w:val="left"/>
              <w:rPr>
                <w:rFonts w:ascii="宋体" w:cs="宋体"/>
                <w:kern w:val="0"/>
                <w:sz w:val="20"/>
                <w:szCs w:val="20"/>
              </w:rPr>
            </w:pPr>
            <w:r w:rsidRPr="005A7AD8">
              <w:rPr>
                <w:rFonts w:ascii="宋体" w:cs="宋体" w:hint="eastAsia"/>
                <w:kern w:val="0"/>
                <w:sz w:val="20"/>
                <w:szCs w:val="20"/>
              </w:rPr>
              <w:t>ACNO</w:t>
            </w:r>
          </w:p>
        </w:tc>
        <w:tc>
          <w:tcPr>
            <w:tcW w:w="1709" w:type="dxa"/>
          </w:tcPr>
          <w:p w14:paraId="4A866092" w14:textId="77777777" w:rsidR="00E9406D" w:rsidRPr="005A7AD8" w:rsidRDefault="00E9406D" w:rsidP="005A7AD8">
            <w:pPr>
              <w:autoSpaceDE w:val="0"/>
              <w:autoSpaceDN w:val="0"/>
              <w:adjustRightInd w:val="0"/>
              <w:spacing w:line="267" w:lineRule="exact"/>
              <w:jc w:val="left"/>
              <w:rPr>
                <w:rFonts w:ascii="宋体" w:cs="宋体"/>
                <w:kern w:val="0"/>
                <w:sz w:val="20"/>
                <w:szCs w:val="20"/>
              </w:rPr>
            </w:pPr>
            <w:r w:rsidRPr="005A7AD8">
              <w:rPr>
                <w:rFonts w:ascii="宋体" w:cs="宋体" w:hint="eastAsia"/>
                <w:kern w:val="0"/>
                <w:sz w:val="20"/>
                <w:szCs w:val="20"/>
              </w:rPr>
              <w:t>银行账号</w:t>
            </w:r>
          </w:p>
        </w:tc>
        <w:tc>
          <w:tcPr>
            <w:tcW w:w="851" w:type="dxa"/>
          </w:tcPr>
          <w:p w14:paraId="2033AAFD" w14:textId="77777777" w:rsidR="00E9406D" w:rsidRPr="005A7AD8" w:rsidRDefault="00F97513" w:rsidP="005A7AD8">
            <w:pPr>
              <w:autoSpaceDE w:val="0"/>
              <w:autoSpaceDN w:val="0"/>
              <w:adjustRightInd w:val="0"/>
              <w:spacing w:line="267" w:lineRule="exact"/>
              <w:jc w:val="left"/>
              <w:rPr>
                <w:rFonts w:ascii="宋体" w:cs="宋体"/>
                <w:kern w:val="0"/>
                <w:sz w:val="20"/>
                <w:szCs w:val="20"/>
              </w:rPr>
            </w:pPr>
            <w:ins w:id="2315" w:author="wincol" w:date="2016-04-28T12:30:00Z">
              <w:r>
                <w:rPr>
                  <w:rFonts w:ascii="宋体" w:cs="宋体" w:hint="eastAsia"/>
                  <w:kern w:val="0"/>
                  <w:sz w:val="20"/>
                  <w:szCs w:val="20"/>
                </w:rPr>
                <w:t>N</w:t>
              </w:r>
            </w:ins>
            <w:r w:rsidR="00E9406D" w:rsidRPr="005A7AD8">
              <w:rPr>
                <w:rFonts w:ascii="宋体" w:cs="宋体" w:hint="eastAsia"/>
                <w:kern w:val="0"/>
                <w:sz w:val="20"/>
                <w:szCs w:val="20"/>
              </w:rPr>
              <w:t>(32)</w:t>
            </w:r>
          </w:p>
        </w:tc>
        <w:tc>
          <w:tcPr>
            <w:tcW w:w="708" w:type="dxa"/>
          </w:tcPr>
          <w:p w14:paraId="79337F9A" w14:textId="77777777" w:rsidR="00E9406D" w:rsidRPr="005A7AD8" w:rsidRDefault="00E9406D" w:rsidP="005A7AD8">
            <w:pPr>
              <w:autoSpaceDE w:val="0"/>
              <w:autoSpaceDN w:val="0"/>
              <w:adjustRightInd w:val="0"/>
              <w:spacing w:line="267" w:lineRule="exact"/>
              <w:jc w:val="left"/>
              <w:rPr>
                <w:rFonts w:ascii="宋体" w:cs="宋体"/>
                <w:kern w:val="0"/>
                <w:sz w:val="20"/>
                <w:szCs w:val="20"/>
              </w:rPr>
            </w:pPr>
            <w:r w:rsidRPr="005A7AD8">
              <w:rPr>
                <w:rFonts w:ascii="宋体" w:cs="宋体" w:hint="eastAsia"/>
                <w:kern w:val="0"/>
                <w:sz w:val="20"/>
                <w:szCs w:val="20"/>
              </w:rPr>
              <w:t>否</w:t>
            </w:r>
          </w:p>
        </w:tc>
        <w:tc>
          <w:tcPr>
            <w:tcW w:w="2635" w:type="dxa"/>
          </w:tcPr>
          <w:p w14:paraId="47B33307" w14:textId="77777777" w:rsidR="00E9406D" w:rsidRPr="005A7AD8" w:rsidRDefault="00E9406D" w:rsidP="005A7AD8">
            <w:pPr>
              <w:autoSpaceDE w:val="0"/>
              <w:autoSpaceDN w:val="0"/>
              <w:adjustRightInd w:val="0"/>
              <w:spacing w:line="267" w:lineRule="exact"/>
              <w:jc w:val="left"/>
              <w:rPr>
                <w:rFonts w:ascii="宋体" w:cs="宋体"/>
                <w:kern w:val="0"/>
                <w:sz w:val="20"/>
                <w:szCs w:val="20"/>
              </w:rPr>
            </w:pPr>
          </w:p>
        </w:tc>
      </w:tr>
      <w:tr w:rsidR="00E9406D" w14:paraId="468EE42F" w14:textId="77777777" w:rsidTr="00BD4F05">
        <w:trPr>
          <w:cantSplit/>
          <w:trHeight w:val="145"/>
        </w:trPr>
        <w:tc>
          <w:tcPr>
            <w:tcW w:w="983" w:type="dxa"/>
            <w:vMerge/>
          </w:tcPr>
          <w:p w14:paraId="237B27BA" w14:textId="77777777" w:rsidR="00E9406D" w:rsidRDefault="00E9406D" w:rsidP="00BD4F05">
            <w:pPr>
              <w:rPr>
                <w:rFonts w:ascii="宋体" w:hAnsi="宋体"/>
              </w:rPr>
            </w:pPr>
          </w:p>
        </w:tc>
        <w:tc>
          <w:tcPr>
            <w:tcW w:w="2094" w:type="dxa"/>
          </w:tcPr>
          <w:p w14:paraId="46AFC431" w14:textId="77777777" w:rsidR="00E9406D" w:rsidRPr="005A7AD8" w:rsidRDefault="00E9406D" w:rsidP="005A7AD8">
            <w:pPr>
              <w:autoSpaceDE w:val="0"/>
              <w:autoSpaceDN w:val="0"/>
              <w:adjustRightInd w:val="0"/>
              <w:spacing w:line="267" w:lineRule="exact"/>
              <w:jc w:val="left"/>
              <w:rPr>
                <w:rFonts w:ascii="宋体" w:cs="宋体"/>
                <w:kern w:val="0"/>
                <w:sz w:val="20"/>
                <w:szCs w:val="20"/>
              </w:rPr>
            </w:pPr>
            <w:r w:rsidRPr="005A7AD8">
              <w:rPr>
                <w:rFonts w:ascii="宋体" w:cs="宋体" w:hint="eastAsia"/>
                <w:kern w:val="0"/>
                <w:sz w:val="20"/>
                <w:szCs w:val="20"/>
              </w:rPr>
              <w:t>ACNAME</w:t>
            </w:r>
          </w:p>
        </w:tc>
        <w:tc>
          <w:tcPr>
            <w:tcW w:w="1709" w:type="dxa"/>
          </w:tcPr>
          <w:p w14:paraId="6006596D" w14:textId="77777777" w:rsidR="00E9406D" w:rsidRPr="005A7AD8" w:rsidRDefault="00E9406D" w:rsidP="005A7AD8">
            <w:pPr>
              <w:autoSpaceDE w:val="0"/>
              <w:autoSpaceDN w:val="0"/>
              <w:adjustRightInd w:val="0"/>
              <w:spacing w:line="267" w:lineRule="exact"/>
              <w:jc w:val="left"/>
              <w:rPr>
                <w:rFonts w:ascii="宋体" w:cs="宋体"/>
                <w:kern w:val="0"/>
                <w:sz w:val="20"/>
                <w:szCs w:val="20"/>
              </w:rPr>
            </w:pPr>
            <w:r w:rsidRPr="005A7AD8">
              <w:rPr>
                <w:rFonts w:ascii="宋体" w:cs="宋体" w:hint="eastAsia"/>
                <w:kern w:val="0"/>
                <w:sz w:val="20"/>
                <w:szCs w:val="20"/>
              </w:rPr>
              <w:t>银行户名</w:t>
            </w:r>
          </w:p>
        </w:tc>
        <w:tc>
          <w:tcPr>
            <w:tcW w:w="851" w:type="dxa"/>
          </w:tcPr>
          <w:p w14:paraId="6EA18B54" w14:textId="77777777" w:rsidR="00E9406D" w:rsidRPr="005A7AD8" w:rsidRDefault="00E9406D" w:rsidP="005A7AD8">
            <w:pPr>
              <w:autoSpaceDE w:val="0"/>
              <w:autoSpaceDN w:val="0"/>
              <w:adjustRightInd w:val="0"/>
              <w:spacing w:line="267" w:lineRule="exact"/>
              <w:jc w:val="left"/>
              <w:rPr>
                <w:rFonts w:ascii="宋体" w:cs="宋体"/>
                <w:kern w:val="0"/>
                <w:sz w:val="20"/>
                <w:szCs w:val="20"/>
              </w:rPr>
            </w:pPr>
            <w:r w:rsidRPr="005A7AD8">
              <w:rPr>
                <w:rFonts w:ascii="宋体" w:cs="宋体" w:hint="eastAsia"/>
                <w:kern w:val="0"/>
                <w:sz w:val="20"/>
                <w:szCs w:val="20"/>
              </w:rPr>
              <w:t>C(128)</w:t>
            </w:r>
          </w:p>
        </w:tc>
        <w:tc>
          <w:tcPr>
            <w:tcW w:w="708" w:type="dxa"/>
          </w:tcPr>
          <w:p w14:paraId="466B0276" w14:textId="77777777" w:rsidR="00E9406D" w:rsidRPr="005A7AD8" w:rsidRDefault="00E9406D" w:rsidP="005A7AD8">
            <w:pPr>
              <w:autoSpaceDE w:val="0"/>
              <w:autoSpaceDN w:val="0"/>
              <w:adjustRightInd w:val="0"/>
              <w:spacing w:line="267" w:lineRule="exact"/>
              <w:jc w:val="left"/>
              <w:rPr>
                <w:rFonts w:ascii="宋体" w:cs="宋体"/>
                <w:kern w:val="0"/>
                <w:sz w:val="20"/>
                <w:szCs w:val="20"/>
              </w:rPr>
            </w:pPr>
            <w:r w:rsidRPr="005A7AD8">
              <w:rPr>
                <w:rFonts w:ascii="宋体" w:cs="宋体" w:hint="eastAsia"/>
                <w:kern w:val="0"/>
                <w:sz w:val="20"/>
                <w:szCs w:val="20"/>
              </w:rPr>
              <w:t>否</w:t>
            </w:r>
          </w:p>
        </w:tc>
        <w:tc>
          <w:tcPr>
            <w:tcW w:w="2635" w:type="dxa"/>
          </w:tcPr>
          <w:p w14:paraId="124A46E8" w14:textId="77777777" w:rsidR="00E9406D" w:rsidRPr="005A7AD8" w:rsidRDefault="00E9406D" w:rsidP="005A7AD8">
            <w:pPr>
              <w:autoSpaceDE w:val="0"/>
              <w:autoSpaceDN w:val="0"/>
              <w:adjustRightInd w:val="0"/>
              <w:spacing w:line="267" w:lineRule="exact"/>
              <w:jc w:val="left"/>
              <w:rPr>
                <w:rFonts w:ascii="宋体" w:cs="宋体"/>
                <w:kern w:val="0"/>
                <w:sz w:val="20"/>
                <w:szCs w:val="20"/>
              </w:rPr>
            </w:pPr>
          </w:p>
        </w:tc>
      </w:tr>
      <w:tr w:rsidR="00E9406D" w14:paraId="074994CF" w14:textId="77777777" w:rsidTr="00BD4F05">
        <w:trPr>
          <w:cantSplit/>
          <w:trHeight w:val="145"/>
          <w:ins w:id="2316" w:author="Windows 用户" w:date="2016-03-28T17:57:00Z"/>
        </w:trPr>
        <w:tc>
          <w:tcPr>
            <w:tcW w:w="983" w:type="dxa"/>
            <w:vMerge/>
          </w:tcPr>
          <w:p w14:paraId="72D4B7DD" w14:textId="77777777" w:rsidR="00E9406D" w:rsidRDefault="00E9406D" w:rsidP="00BD4F05">
            <w:pPr>
              <w:rPr>
                <w:ins w:id="2317" w:author="Windows 用户" w:date="2016-03-28T17:57:00Z"/>
                <w:rFonts w:ascii="宋体" w:hAnsi="宋体"/>
              </w:rPr>
            </w:pPr>
          </w:p>
        </w:tc>
        <w:tc>
          <w:tcPr>
            <w:tcW w:w="2094" w:type="dxa"/>
          </w:tcPr>
          <w:p w14:paraId="659E7C7D" w14:textId="77777777" w:rsidR="00E9406D" w:rsidRPr="005A7AD8" w:rsidRDefault="00E9406D" w:rsidP="005A7AD8">
            <w:pPr>
              <w:autoSpaceDE w:val="0"/>
              <w:autoSpaceDN w:val="0"/>
              <w:adjustRightInd w:val="0"/>
              <w:spacing w:line="267" w:lineRule="exact"/>
              <w:jc w:val="left"/>
              <w:rPr>
                <w:ins w:id="2318" w:author="Windows 用户" w:date="2016-03-28T17:57:00Z"/>
                <w:rFonts w:ascii="宋体" w:cs="宋体"/>
                <w:kern w:val="0"/>
                <w:sz w:val="20"/>
                <w:szCs w:val="20"/>
              </w:rPr>
            </w:pPr>
            <w:ins w:id="2319" w:author="Windows 用户" w:date="2016-03-28T17:57:00Z">
              <w:r>
                <w:rPr>
                  <w:rFonts w:ascii="宋体" w:cs="宋体" w:hint="eastAsia"/>
                  <w:kern w:val="0"/>
                  <w:sz w:val="20"/>
                  <w:szCs w:val="20"/>
                </w:rPr>
                <w:t>EXT_FILED1</w:t>
              </w:r>
            </w:ins>
          </w:p>
        </w:tc>
        <w:tc>
          <w:tcPr>
            <w:tcW w:w="1709" w:type="dxa"/>
          </w:tcPr>
          <w:p w14:paraId="0C1AB422" w14:textId="77777777" w:rsidR="00E9406D" w:rsidRPr="005A7AD8" w:rsidRDefault="00E9406D" w:rsidP="005A7AD8">
            <w:pPr>
              <w:autoSpaceDE w:val="0"/>
              <w:autoSpaceDN w:val="0"/>
              <w:adjustRightInd w:val="0"/>
              <w:spacing w:line="267" w:lineRule="exact"/>
              <w:jc w:val="left"/>
              <w:rPr>
                <w:ins w:id="2320" w:author="Windows 用户" w:date="2016-03-28T17:57:00Z"/>
                <w:rFonts w:ascii="宋体" w:cs="宋体"/>
                <w:kern w:val="0"/>
                <w:sz w:val="20"/>
                <w:szCs w:val="20"/>
              </w:rPr>
            </w:pPr>
            <w:ins w:id="2321" w:author="Windows 用户" w:date="2016-03-28T17:57:00Z">
              <w:r>
                <w:rPr>
                  <w:rFonts w:ascii="宋体" w:cs="宋体" w:hint="eastAsia"/>
                  <w:kern w:val="0"/>
                  <w:sz w:val="20"/>
                  <w:szCs w:val="20"/>
                </w:rPr>
                <w:t>备用字段1</w:t>
              </w:r>
            </w:ins>
          </w:p>
        </w:tc>
        <w:tc>
          <w:tcPr>
            <w:tcW w:w="851" w:type="dxa"/>
          </w:tcPr>
          <w:p w14:paraId="777D4554" w14:textId="77777777" w:rsidR="00E9406D" w:rsidRPr="005A7AD8" w:rsidRDefault="00E9406D" w:rsidP="005A7AD8">
            <w:pPr>
              <w:autoSpaceDE w:val="0"/>
              <w:autoSpaceDN w:val="0"/>
              <w:adjustRightInd w:val="0"/>
              <w:spacing w:line="267" w:lineRule="exact"/>
              <w:jc w:val="left"/>
              <w:rPr>
                <w:ins w:id="2322" w:author="Windows 用户" w:date="2016-03-28T17:57:00Z"/>
                <w:rFonts w:ascii="宋体" w:cs="宋体"/>
                <w:kern w:val="0"/>
                <w:sz w:val="20"/>
                <w:szCs w:val="20"/>
              </w:rPr>
            </w:pPr>
            <w:ins w:id="2323" w:author="Windows 用户" w:date="2016-03-28T17:57: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1BD9A493" w14:textId="77777777" w:rsidR="00E9406D" w:rsidRPr="005A7AD8" w:rsidRDefault="00E9406D" w:rsidP="005A7AD8">
            <w:pPr>
              <w:autoSpaceDE w:val="0"/>
              <w:autoSpaceDN w:val="0"/>
              <w:adjustRightInd w:val="0"/>
              <w:spacing w:line="267" w:lineRule="exact"/>
              <w:jc w:val="left"/>
              <w:rPr>
                <w:ins w:id="2324" w:author="Windows 用户" w:date="2016-03-28T17:57:00Z"/>
                <w:rFonts w:ascii="宋体" w:cs="宋体"/>
                <w:kern w:val="0"/>
                <w:sz w:val="20"/>
                <w:szCs w:val="20"/>
              </w:rPr>
            </w:pPr>
            <w:ins w:id="2325" w:author="Windows 用户" w:date="2016-03-28T17:57:00Z">
              <w:r>
                <w:rPr>
                  <w:rFonts w:ascii="宋体" w:hAnsi="宋体" w:hint="eastAsia"/>
                </w:rPr>
                <w:t>是</w:t>
              </w:r>
            </w:ins>
          </w:p>
        </w:tc>
        <w:tc>
          <w:tcPr>
            <w:tcW w:w="2635" w:type="dxa"/>
          </w:tcPr>
          <w:p w14:paraId="078B5507" w14:textId="77777777" w:rsidR="00E9406D" w:rsidRPr="005A7AD8" w:rsidRDefault="00E9406D" w:rsidP="005A7AD8">
            <w:pPr>
              <w:autoSpaceDE w:val="0"/>
              <w:autoSpaceDN w:val="0"/>
              <w:adjustRightInd w:val="0"/>
              <w:spacing w:line="267" w:lineRule="exact"/>
              <w:jc w:val="left"/>
              <w:rPr>
                <w:ins w:id="2326" w:author="Windows 用户" w:date="2016-03-28T17:57:00Z"/>
                <w:rFonts w:ascii="宋体" w:cs="宋体"/>
                <w:kern w:val="0"/>
                <w:sz w:val="20"/>
                <w:szCs w:val="20"/>
              </w:rPr>
            </w:pPr>
            <w:ins w:id="2327" w:author="Windows 用户" w:date="2016-03-28T17:57:00Z">
              <w:r>
                <w:rPr>
                  <w:rFonts w:ascii="宋体" w:cs="宋体" w:hint="eastAsia"/>
                  <w:kern w:val="0"/>
                  <w:sz w:val="20"/>
                  <w:szCs w:val="20"/>
                </w:rPr>
                <w:t>备用字段1</w:t>
              </w:r>
            </w:ins>
          </w:p>
        </w:tc>
      </w:tr>
      <w:tr w:rsidR="00E9406D" w14:paraId="337C238E" w14:textId="77777777" w:rsidTr="00BD4F05">
        <w:trPr>
          <w:cantSplit/>
          <w:trHeight w:val="145"/>
          <w:ins w:id="2328" w:author="Windows 用户" w:date="2016-03-28T17:57:00Z"/>
        </w:trPr>
        <w:tc>
          <w:tcPr>
            <w:tcW w:w="983" w:type="dxa"/>
            <w:vMerge/>
          </w:tcPr>
          <w:p w14:paraId="2CDE8392" w14:textId="77777777" w:rsidR="00E9406D" w:rsidRDefault="00E9406D" w:rsidP="00BD4F05">
            <w:pPr>
              <w:rPr>
                <w:ins w:id="2329" w:author="Windows 用户" w:date="2016-03-28T17:57:00Z"/>
                <w:rFonts w:ascii="宋体" w:hAnsi="宋体"/>
              </w:rPr>
            </w:pPr>
          </w:p>
        </w:tc>
        <w:tc>
          <w:tcPr>
            <w:tcW w:w="2094" w:type="dxa"/>
          </w:tcPr>
          <w:p w14:paraId="6F6A3E9E" w14:textId="77777777" w:rsidR="00E9406D" w:rsidRPr="005A7AD8" w:rsidRDefault="00E9406D" w:rsidP="005A7AD8">
            <w:pPr>
              <w:autoSpaceDE w:val="0"/>
              <w:autoSpaceDN w:val="0"/>
              <w:adjustRightInd w:val="0"/>
              <w:spacing w:line="267" w:lineRule="exact"/>
              <w:jc w:val="left"/>
              <w:rPr>
                <w:ins w:id="2330" w:author="Windows 用户" w:date="2016-03-28T17:57:00Z"/>
                <w:rFonts w:ascii="宋体" w:cs="宋体"/>
                <w:kern w:val="0"/>
                <w:sz w:val="20"/>
                <w:szCs w:val="20"/>
              </w:rPr>
            </w:pPr>
            <w:ins w:id="2331" w:author="Windows 用户" w:date="2016-03-28T17:57:00Z">
              <w:r>
                <w:rPr>
                  <w:rFonts w:ascii="宋体" w:cs="宋体" w:hint="eastAsia"/>
                  <w:kern w:val="0"/>
                  <w:sz w:val="20"/>
                  <w:szCs w:val="20"/>
                </w:rPr>
                <w:t>EXT_FILED2</w:t>
              </w:r>
            </w:ins>
          </w:p>
        </w:tc>
        <w:tc>
          <w:tcPr>
            <w:tcW w:w="1709" w:type="dxa"/>
          </w:tcPr>
          <w:p w14:paraId="59F137A5" w14:textId="77777777" w:rsidR="00E9406D" w:rsidRPr="005A7AD8" w:rsidRDefault="00E9406D" w:rsidP="005A7AD8">
            <w:pPr>
              <w:autoSpaceDE w:val="0"/>
              <w:autoSpaceDN w:val="0"/>
              <w:adjustRightInd w:val="0"/>
              <w:spacing w:line="267" w:lineRule="exact"/>
              <w:jc w:val="left"/>
              <w:rPr>
                <w:ins w:id="2332" w:author="Windows 用户" w:date="2016-03-28T17:57:00Z"/>
                <w:rFonts w:ascii="宋体" w:cs="宋体"/>
                <w:kern w:val="0"/>
                <w:sz w:val="20"/>
                <w:szCs w:val="20"/>
              </w:rPr>
            </w:pPr>
            <w:ins w:id="2333" w:author="Windows 用户" w:date="2016-03-28T17:57:00Z">
              <w:r>
                <w:rPr>
                  <w:rFonts w:ascii="宋体" w:cs="宋体" w:hint="eastAsia"/>
                  <w:kern w:val="0"/>
                  <w:sz w:val="20"/>
                  <w:szCs w:val="20"/>
                </w:rPr>
                <w:t>备用字段2</w:t>
              </w:r>
            </w:ins>
          </w:p>
        </w:tc>
        <w:tc>
          <w:tcPr>
            <w:tcW w:w="851" w:type="dxa"/>
          </w:tcPr>
          <w:p w14:paraId="15F0A5B6" w14:textId="77777777" w:rsidR="00E9406D" w:rsidRPr="005A7AD8" w:rsidRDefault="00E9406D" w:rsidP="005A7AD8">
            <w:pPr>
              <w:autoSpaceDE w:val="0"/>
              <w:autoSpaceDN w:val="0"/>
              <w:adjustRightInd w:val="0"/>
              <w:spacing w:line="267" w:lineRule="exact"/>
              <w:jc w:val="left"/>
              <w:rPr>
                <w:ins w:id="2334" w:author="Windows 用户" w:date="2016-03-28T17:57:00Z"/>
                <w:rFonts w:ascii="宋体" w:cs="宋体"/>
                <w:kern w:val="0"/>
                <w:sz w:val="20"/>
                <w:szCs w:val="20"/>
              </w:rPr>
            </w:pPr>
            <w:ins w:id="2335" w:author="Windows 用户" w:date="2016-03-28T17:57: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4C11F8C1" w14:textId="77777777" w:rsidR="00E9406D" w:rsidRPr="005A7AD8" w:rsidRDefault="00E9406D" w:rsidP="005A7AD8">
            <w:pPr>
              <w:autoSpaceDE w:val="0"/>
              <w:autoSpaceDN w:val="0"/>
              <w:adjustRightInd w:val="0"/>
              <w:spacing w:line="267" w:lineRule="exact"/>
              <w:jc w:val="left"/>
              <w:rPr>
                <w:ins w:id="2336" w:author="Windows 用户" w:date="2016-03-28T17:57:00Z"/>
                <w:rFonts w:ascii="宋体" w:cs="宋体"/>
                <w:kern w:val="0"/>
                <w:sz w:val="20"/>
                <w:szCs w:val="20"/>
              </w:rPr>
            </w:pPr>
            <w:ins w:id="2337" w:author="Windows 用户" w:date="2016-03-28T17:57:00Z">
              <w:r>
                <w:rPr>
                  <w:rFonts w:ascii="宋体" w:hAnsi="宋体" w:hint="eastAsia"/>
                </w:rPr>
                <w:t>是</w:t>
              </w:r>
            </w:ins>
          </w:p>
        </w:tc>
        <w:tc>
          <w:tcPr>
            <w:tcW w:w="2635" w:type="dxa"/>
          </w:tcPr>
          <w:p w14:paraId="6880E272" w14:textId="77777777" w:rsidR="00E9406D" w:rsidRPr="005A7AD8" w:rsidRDefault="00E9406D" w:rsidP="005A7AD8">
            <w:pPr>
              <w:autoSpaceDE w:val="0"/>
              <w:autoSpaceDN w:val="0"/>
              <w:adjustRightInd w:val="0"/>
              <w:spacing w:line="267" w:lineRule="exact"/>
              <w:jc w:val="left"/>
              <w:rPr>
                <w:ins w:id="2338" w:author="Windows 用户" w:date="2016-03-28T17:57:00Z"/>
                <w:rFonts w:ascii="宋体" w:cs="宋体"/>
                <w:kern w:val="0"/>
                <w:sz w:val="20"/>
                <w:szCs w:val="20"/>
              </w:rPr>
            </w:pPr>
            <w:ins w:id="2339" w:author="Windows 用户" w:date="2016-03-28T17:57:00Z">
              <w:r>
                <w:rPr>
                  <w:rFonts w:ascii="宋体" w:cs="宋体" w:hint="eastAsia"/>
                  <w:kern w:val="0"/>
                  <w:sz w:val="20"/>
                  <w:szCs w:val="20"/>
                </w:rPr>
                <w:t>备用字段2</w:t>
              </w:r>
            </w:ins>
          </w:p>
        </w:tc>
      </w:tr>
      <w:tr w:rsidR="00E9406D" w14:paraId="2A82EA88" w14:textId="77777777" w:rsidTr="00BD4F05">
        <w:trPr>
          <w:cantSplit/>
          <w:trHeight w:val="145"/>
          <w:ins w:id="2340" w:author="Windows 用户" w:date="2016-03-28T17:57:00Z"/>
        </w:trPr>
        <w:tc>
          <w:tcPr>
            <w:tcW w:w="983" w:type="dxa"/>
            <w:vMerge/>
          </w:tcPr>
          <w:p w14:paraId="3C6CC6E4" w14:textId="77777777" w:rsidR="00E9406D" w:rsidRDefault="00E9406D" w:rsidP="00BD4F05">
            <w:pPr>
              <w:rPr>
                <w:ins w:id="2341" w:author="Windows 用户" w:date="2016-03-28T17:57:00Z"/>
                <w:rFonts w:ascii="宋体" w:hAnsi="宋体"/>
              </w:rPr>
            </w:pPr>
          </w:p>
        </w:tc>
        <w:tc>
          <w:tcPr>
            <w:tcW w:w="2094" w:type="dxa"/>
          </w:tcPr>
          <w:p w14:paraId="3416FD88" w14:textId="77777777" w:rsidR="00E9406D" w:rsidRPr="005A7AD8" w:rsidRDefault="00E9406D" w:rsidP="005A7AD8">
            <w:pPr>
              <w:autoSpaceDE w:val="0"/>
              <w:autoSpaceDN w:val="0"/>
              <w:adjustRightInd w:val="0"/>
              <w:spacing w:line="267" w:lineRule="exact"/>
              <w:jc w:val="left"/>
              <w:rPr>
                <w:ins w:id="2342" w:author="Windows 用户" w:date="2016-03-28T17:57:00Z"/>
                <w:rFonts w:ascii="宋体" w:cs="宋体"/>
                <w:kern w:val="0"/>
                <w:sz w:val="20"/>
                <w:szCs w:val="20"/>
              </w:rPr>
            </w:pPr>
            <w:ins w:id="2343" w:author="Windows 用户" w:date="2016-03-28T17:57:00Z">
              <w:r>
                <w:rPr>
                  <w:rFonts w:ascii="宋体" w:cs="宋体" w:hint="eastAsia"/>
                  <w:kern w:val="0"/>
                  <w:sz w:val="20"/>
                  <w:szCs w:val="20"/>
                </w:rPr>
                <w:t>EXT_FILED3</w:t>
              </w:r>
            </w:ins>
          </w:p>
        </w:tc>
        <w:tc>
          <w:tcPr>
            <w:tcW w:w="1709" w:type="dxa"/>
          </w:tcPr>
          <w:p w14:paraId="7109290A" w14:textId="77777777" w:rsidR="00E9406D" w:rsidRPr="005A7AD8" w:rsidRDefault="00E9406D" w:rsidP="005A7AD8">
            <w:pPr>
              <w:autoSpaceDE w:val="0"/>
              <w:autoSpaceDN w:val="0"/>
              <w:adjustRightInd w:val="0"/>
              <w:spacing w:line="267" w:lineRule="exact"/>
              <w:jc w:val="left"/>
              <w:rPr>
                <w:ins w:id="2344" w:author="Windows 用户" w:date="2016-03-28T17:57:00Z"/>
                <w:rFonts w:ascii="宋体" w:cs="宋体"/>
                <w:kern w:val="0"/>
                <w:sz w:val="20"/>
                <w:szCs w:val="20"/>
              </w:rPr>
            </w:pPr>
            <w:ins w:id="2345" w:author="Windows 用户" w:date="2016-03-28T17:57:00Z">
              <w:r>
                <w:rPr>
                  <w:rFonts w:ascii="宋体" w:cs="宋体" w:hint="eastAsia"/>
                  <w:kern w:val="0"/>
                  <w:sz w:val="20"/>
                  <w:szCs w:val="20"/>
                </w:rPr>
                <w:t>备用字段3</w:t>
              </w:r>
            </w:ins>
          </w:p>
        </w:tc>
        <w:tc>
          <w:tcPr>
            <w:tcW w:w="851" w:type="dxa"/>
          </w:tcPr>
          <w:p w14:paraId="07784E49" w14:textId="77777777" w:rsidR="00E9406D" w:rsidRPr="005A7AD8" w:rsidRDefault="00E9406D" w:rsidP="005A7AD8">
            <w:pPr>
              <w:autoSpaceDE w:val="0"/>
              <w:autoSpaceDN w:val="0"/>
              <w:adjustRightInd w:val="0"/>
              <w:spacing w:line="267" w:lineRule="exact"/>
              <w:jc w:val="left"/>
              <w:rPr>
                <w:ins w:id="2346" w:author="Windows 用户" w:date="2016-03-28T17:57:00Z"/>
                <w:rFonts w:ascii="宋体" w:cs="宋体"/>
                <w:kern w:val="0"/>
                <w:sz w:val="20"/>
                <w:szCs w:val="20"/>
              </w:rPr>
            </w:pPr>
            <w:ins w:id="2347" w:author="Windows 用户" w:date="2016-03-28T17:57: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300</w:t>
              </w:r>
              <w:r w:rsidRPr="00A560D3">
                <w:rPr>
                  <w:rFonts w:ascii="宋体" w:cs="宋体"/>
                  <w:kern w:val="0"/>
                  <w:sz w:val="20"/>
                  <w:szCs w:val="20"/>
                </w:rPr>
                <w:t>)</w:t>
              </w:r>
            </w:ins>
          </w:p>
        </w:tc>
        <w:tc>
          <w:tcPr>
            <w:tcW w:w="708" w:type="dxa"/>
          </w:tcPr>
          <w:p w14:paraId="2D5FFE7E" w14:textId="77777777" w:rsidR="00E9406D" w:rsidRPr="005A7AD8" w:rsidRDefault="00E9406D" w:rsidP="005A7AD8">
            <w:pPr>
              <w:autoSpaceDE w:val="0"/>
              <w:autoSpaceDN w:val="0"/>
              <w:adjustRightInd w:val="0"/>
              <w:spacing w:line="267" w:lineRule="exact"/>
              <w:jc w:val="left"/>
              <w:rPr>
                <w:ins w:id="2348" w:author="Windows 用户" w:date="2016-03-28T17:57:00Z"/>
                <w:rFonts w:ascii="宋体" w:cs="宋体"/>
                <w:kern w:val="0"/>
                <w:sz w:val="20"/>
                <w:szCs w:val="20"/>
              </w:rPr>
            </w:pPr>
            <w:ins w:id="2349" w:author="Windows 用户" w:date="2016-03-28T17:57:00Z">
              <w:r>
                <w:rPr>
                  <w:rFonts w:ascii="宋体" w:hAnsi="宋体" w:hint="eastAsia"/>
                </w:rPr>
                <w:t>是</w:t>
              </w:r>
            </w:ins>
          </w:p>
        </w:tc>
        <w:tc>
          <w:tcPr>
            <w:tcW w:w="2635" w:type="dxa"/>
          </w:tcPr>
          <w:p w14:paraId="56B2F58C" w14:textId="77777777" w:rsidR="00E9406D" w:rsidRPr="005A7AD8" w:rsidRDefault="00E9406D" w:rsidP="005A7AD8">
            <w:pPr>
              <w:autoSpaceDE w:val="0"/>
              <w:autoSpaceDN w:val="0"/>
              <w:adjustRightInd w:val="0"/>
              <w:spacing w:line="267" w:lineRule="exact"/>
              <w:jc w:val="left"/>
              <w:rPr>
                <w:ins w:id="2350" w:author="Windows 用户" w:date="2016-03-28T17:57:00Z"/>
                <w:rFonts w:ascii="宋体" w:cs="宋体"/>
                <w:kern w:val="0"/>
                <w:sz w:val="20"/>
                <w:szCs w:val="20"/>
              </w:rPr>
            </w:pPr>
            <w:ins w:id="2351" w:author="Windows 用户" w:date="2016-03-28T17:57:00Z">
              <w:r>
                <w:rPr>
                  <w:rFonts w:ascii="宋体" w:cs="宋体" w:hint="eastAsia"/>
                  <w:kern w:val="0"/>
                  <w:sz w:val="20"/>
                  <w:szCs w:val="20"/>
                </w:rPr>
                <w:t>备用字段3</w:t>
              </w:r>
            </w:ins>
          </w:p>
        </w:tc>
      </w:tr>
    </w:tbl>
    <w:p w14:paraId="7B6C21BE" w14:textId="77777777" w:rsidR="008D419F" w:rsidRPr="004E6C5A" w:rsidRDefault="008D419F" w:rsidP="008D419F">
      <w:pPr>
        <w:rPr>
          <w:rFonts w:ascii="微软雅黑" w:eastAsia="微软雅黑" w:hAnsi="微软雅黑"/>
        </w:rPr>
      </w:pPr>
    </w:p>
    <w:p w14:paraId="7E577B05" w14:textId="77777777" w:rsidR="008D419F" w:rsidRDefault="008D419F" w:rsidP="0042024B">
      <w:pPr>
        <w:pStyle w:val="3"/>
      </w:pPr>
      <w:bookmarkStart w:id="2352" w:name="_Toc448760989"/>
      <w:r w:rsidRPr="004E6C5A">
        <w:rPr>
          <w:rFonts w:hint="eastAsia"/>
        </w:rPr>
        <w:t>响应报文说明</w:t>
      </w:r>
      <w:bookmarkEnd w:id="2352"/>
    </w:p>
    <w:tbl>
      <w:tblPr>
        <w:tblW w:w="8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3"/>
        <w:gridCol w:w="2094"/>
        <w:gridCol w:w="1709"/>
        <w:gridCol w:w="851"/>
        <w:gridCol w:w="708"/>
        <w:gridCol w:w="2635"/>
      </w:tblGrid>
      <w:tr w:rsidR="008D419F" w14:paraId="299FDBAD" w14:textId="77777777" w:rsidTr="00BD4F05">
        <w:trPr>
          <w:trHeight w:val="302"/>
        </w:trPr>
        <w:tc>
          <w:tcPr>
            <w:tcW w:w="983" w:type="dxa"/>
            <w:tcBorders>
              <w:bottom w:val="single" w:sz="4" w:space="0" w:color="auto"/>
            </w:tcBorders>
            <w:shd w:val="clear" w:color="auto" w:fill="C0C0C0"/>
          </w:tcPr>
          <w:p w14:paraId="7D175889" w14:textId="77777777" w:rsidR="008D419F" w:rsidRDefault="008D419F" w:rsidP="00BD4F05">
            <w:pPr>
              <w:rPr>
                <w:rFonts w:ascii="宋体" w:hAnsi="宋体"/>
                <w:b/>
                <w:szCs w:val="21"/>
              </w:rPr>
            </w:pPr>
            <w:r>
              <w:rPr>
                <w:rFonts w:ascii="宋体" w:hAnsi="宋体"/>
                <w:b/>
                <w:szCs w:val="21"/>
              </w:rPr>
              <w:t>模块</w:t>
            </w:r>
          </w:p>
        </w:tc>
        <w:tc>
          <w:tcPr>
            <w:tcW w:w="2094" w:type="dxa"/>
            <w:tcBorders>
              <w:bottom w:val="single" w:sz="4" w:space="0" w:color="auto"/>
            </w:tcBorders>
            <w:shd w:val="clear" w:color="auto" w:fill="C0C0C0"/>
          </w:tcPr>
          <w:p w14:paraId="03AC8B5D" w14:textId="77777777" w:rsidR="008D419F" w:rsidRDefault="008D419F" w:rsidP="00BD4F05">
            <w:pPr>
              <w:rPr>
                <w:rFonts w:ascii="宋体" w:hAnsi="宋体"/>
                <w:b/>
              </w:rPr>
            </w:pPr>
            <w:r>
              <w:rPr>
                <w:rFonts w:ascii="宋体" w:hAnsi="宋体"/>
                <w:b/>
                <w:szCs w:val="21"/>
              </w:rPr>
              <w:t>字段ID</w:t>
            </w:r>
          </w:p>
        </w:tc>
        <w:tc>
          <w:tcPr>
            <w:tcW w:w="1709" w:type="dxa"/>
            <w:tcBorders>
              <w:bottom w:val="single" w:sz="4" w:space="0" w:color="auto"/>
            </w:tcBorders>
            <w:shd w:val="clear" w:color="auto" w:fill="C0C0C0"/>
          </w:tcPr>
          <w:p w14:paraId="0D6B318D" w14:textId="77777777" w:rsidR="008D419F" w:rsidRDefault="008D419F" w:rsidP="00BD4F05">
            <w:pPr>
              <w:rPr>
                <w:rFonts w:ascii="宋体" w:hAnsi="宋体"/>
                <w:b/>
              </w:rPr>
            </w:pPr>
            <w:r>
              <w:rPr>
                <w:rFonts w:ascii="宋体" w:hAnsi="宋体"/>
                <w:b/>
                <w:szCs w:val="21"/>
              </w:rPr>
              <w:t>字段名称</w:t>
            </w:r>
          </w:p>
        </w:tc>
        <w:tc>
          <w:tcPr>
            <w:tcW w:w="851" w:type="dxa"/>
            <w:tcBorders>
              <w:bottom w:val="single" w:sz="4" w:space="0" w:color="auto"/>
            </w:tcBorders>
            <w:shd w:val="clear" w:color="auto" w:fill="C0C0C0"/>
          </w:tcPr>
          <w:p w14:paraId="64589BA1" w14:textId="77777777" w:rsidR="008D419F" w:rsidRDefault="008D419F" w:rsidP="00BD4F05">
            <w:pPr>
              <w:rPr>
                <w:rFonts w:ascii="宋体" w:hAnsi="宋体"/>
                <w:b/>
              </w:rPr>
            </w:pPr>
            <w:r>
              <w:rPr>
                <w:rFonts w:ascii="宋体" w:hAnsi="宋体"/>
                <w:b/>
                <w:szCs w:val="21"/>
              </w:rPr>
              <w:t>类型</w:t>
            </w:r>
          </w:p>
        </w:tc>
        <w:tc>
          <w:tcPr>
            <w:tcW w:w="708" w:type="dxa"/>
            <w:tcBorders>
              <w:bottom w:val="single" w:sz="4" w:space="0" w:color="auto"/>
            </w:tcBorders>
            <w:shd w:val="clear" w:color="auto" w:fill="C0C0C0"/>
          </w:tcPr>
          <w:p w14:paraId="36574C2D" w14:textId="77777777" w:rsidR="008D419F" w:rsidRDefault="008D419F" w:rsidP="00BD4F05">
            <w:pPr>
              <w:rPr>
                <w:rFonts w:ascii="宋体" w:hAnsi="宋体"/>
                <w:b/>
              </w:rPr>
            </w:pPr>
            <w:r>
              <w:rPr>
                <w:rFonts w:ascii="宋体" w:hAnsi="宋体" w:hint="eastAsia"/>
                <w:b/>
              </w:rPr>
              <w:t>可空</w:t>
            </w:r>
          </w:p>
        </w:tc>
        <w:tc>
          <w:tcPr>
            <w:tcW w:w="2635" w:type="dxa"/>
            <w:tcBorders>
              <w:bottom w:val="single" w:sz="4" w:space="0" w:color="auto"/>
            </w:tcBorders>
            <w:shd w:val="clear" w:color="auto" w:fill="C0C0C0"/>
          </w:tcPr>
          <w:p w14:paraId="4E122846" w14:textId="77777777" w:rsidR="008D419F" w:rsidRDefault="008D419F" w:rsidP="00BD4F05">
            <w:pPr>
              <w:rPr>
                <w:rFonts w:ascii="宋体" w:hAnsi="宋体"/>
                <w:b/>
              </w:rPr>
            </w:pPr>
            <w:r>
              <w:rPr>
                <w:rFonts w:ascii="宋体" w:hAnsi="宋体" w:hint="eastAsia"/>
                <w:b/>
              </w:rPr>
              <w:t>备注</w:t>
            </w:r>
          </w:p>
        </w:tc>
      </w:tr>
      <w:tr w:rsidR="002D190B" w14:paraId="304A764B" w14:textId="77777777" w:rsidTr="00BD4F05">
        <w:trPr>
          <w:cantSplit/>
          <w:trHeight w:val="317"/>
        </w:trPr>
        <w:tc>
          <w:tcPr>
            <w:tcW w:w="983" w:type="dxa"/>
            <w:vMerge w:val="restart"/>
          </w:tcPr>
          <w:p w14:paraId="74BB31F1" w14:textId="77777777" w:rsidR="002D190B" w:rsidRPr="00C15726" w:rsidRDefault="002D190B" w:rsidP="00BD4F05">
            <w:pPr>
              <w:rPr>
                <w:rFonts w:ascii="宋体" w:hAnsi="宋体"/>
              </w:rPr>
            </w:pPr>
            <w:r>
              <w:rPr>
                <w:rFonts w:ascii="宋体" w:hAnsi="宋体" w:hint="eastAsia"/>
              </w:rPr>
              <w:t>BODY</w:t>
            </w:r>
          </w:p>
        </w:tc>
        <w:tc>
          <w:tcPr>
            <w:tcW w:w="7997" w:type="dxa"/>
            <w:gridSpan w:val="5"/>
          </w:tcPr>
          <w:p w14:paraId="4C77F04C" w14:textId="77777777" w:rsidR="002D190B" w:rsidRPr="006618E2" w:rsidRDefault="002D190B" w:rsidP="002B64B5">
            <w:del w:id="2353" w:author="wincol" w:date="2016-04-18T15:34:00Z">
              <w:r w:rsidRPr="006618E2" w:rsidDel="00AA1857">
                <w:rPr>
                  <w:rFonts w:hint="eastAsia"/>
                </w:rPr>
                <w:delText>公共部分</w:delText>
              </w:r>
            </w:del>
          </w:p>
        </w:tc>
      </w:tr>
      <w:tr w:rsidR="002D190B" w14:paraId="0C23FA2D" w14:textId="77777777" w:rsidTr="00BD4F05">
        <w:trPr>
          <w:cantSplit/>
          <w:trHeight w:val="145"/>
        </w:trPr>
        <w:tc>
          <w:tcPr>
            <w:tcW w:w="983" w:type="dxa"/>
            <w:vMerge/>
          </w:tcPr>
          <w:p w14:paraId="33A8D731" w14:textId="77777777" w:rsidR="002D190B" w:rsidRDefault="002D190B" w:rsidP="00BD4F05">
            <w:pPr>
              <w:rPr>
                <w:rFonts w:ascii="宋体" w:hAnsi="宋体"/>
              </w:rPr>
            </w:pPr>
          </w:p>
        </w:tc>
        <w:tc>
          <w:tcPr>
            <w:tcW w:w="2094" w:type="dxa"/>
          </w:tcPr>
          <w:p w14:paraId="6F543243" w14:textId="77777777" w:rsidR="002D190B" w:rsidRPr="00A560D3" w:rsidRDefault="002D190B" w:rsidP="00E81D47">
            <w:pPr>
              <w:autoSpaceDE w:val="0"/>
              <w:autoSpaceDN w:val="0"/>
              <w:adjustRightInd w:val="0"/>
              <w:spacing w:line="267" w:lineRule="exact"/>
              <w:jc w:val="left"/>
              <w:rPr>
                <w:rFonts w:ascii="宋体" w:cs="宋体"/>
                <w:kern w:val="0"/>
                <w:sz w:val="20"/>
                <w:szCs w:val="20"/>
              </w:rPr>
            </w:pPr>
            <w:r w:rsidRPr="00A560D3">
              <w:rPr>
                <w:rFonts w:ascii="宋体" w:cs="宋体"/>
                <w:kern w:val="0"/>
                <w:sz w:val="20"/>
                <w:szCs w:val="20"/>
              </w:rPr>
              <w:t>MERCHANTID</w:t>
            </w:r>
          </w:p>
        </w:tc>
        <w:tc>
          <w:tcPr>
            <w:tcW w:w="1709" w:type="dxa"/>
          </w:tcPr>
          <w:p w14:paraId="0C192EC7" w14:textId="77777777" w:rsidR="002D190B" w:rsidRPr="00A560D3" w:rsidRDefault="002D190B" w:rsidP="00E81D47">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商户唯一标识</w:t>
            </w:r>
          </w:p>
        </w:tc>
        <w:tc>
          <w:tcPr>
            <w:tcW w:w="851" w:type="dxa"/>
          </w:tcPr>
          <w:p w14:paraId="3D243447" w14:textId="77777777" w:rsidR="002D190B" w:rsidRPr="00A560D3" w:rsidRDefault="002D190B" w:rsidP="00E81D47">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(32)</w:t>
            </w:r>
          </w:p>
        </w:tc>
        <w:tc>
          <w:tcPr>
            <w:tcW w:w="708" w:type="dxa"/>
          </w:tcPr>
          <w:p w14:paraId="30F6532C" w14:textId="77777777" w:rsidR="002D190B" w:rsidRPr="00A560D3" w:rsidRDefault="002D190B" w:rsidP="00E81D47">
            <w:pPr>
              <w:autoSpaceDE w:val="0"/>
              <w:autoSpaceDN w:val="0"/>
              <w:adjustRightInd w:val="0"/>
              <w:spacing w:line="267" w:lineRule="exact"/>
              <w:ind w:left="107"/>
              <w:jc w:val="left"/>
              <w:rPr>
                <w:rFonts w:ascii="宋体" w:cs="宋体"/>
                <w:kern w:val="0"/>
                <w:sz w:val="20"/>
                <w:szCs w:val="20"/>
              </w:rPr>
            </w:pPr>
          </w:p>
        </w:tc>
        <w:tc>
          <w:tcPr>
            <w:tcW w:w="2635" w:type="dxa"/>
          </w:tcPr>
          <w:p w14:paraId="74E18E7B" w14:textId="77777777" w:rsidR="002D190B" w:rsidRPr="00A560D3" w:rsidRDefault="002D190B" w:rsidP="00E81D47">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银行统一提供</w:t>
            </w:r>
          </w:p>
        </w:tc>
      </w:tr>
      <w:tr w:rsidR="002D190B" w14:paraId="5871593A" w14:textId="77777777" w:rsidTr="00BD4F05">
        <w:trPr>
          <w:cantSplit/>
          <w:trHeight w:val="145"/>
        </w:trPr>
        <w:tc>
          <w:tcPr>
            <w:tcW w:w="983" w:type="dxa"/>
            <w:vMerge/>
          </w:tcPr>
          <w:p w14:paraId="5B413CA1" w14:textId="77777777" w:rsidR="002D190B" w:rsidRDefault="002D190B" w:rsidP="00BD4F05">
            <w:pPr>
              <w:rPr>
                <w:rFonts w:ascii="宋体" w:hAnsi="宋体"/>
              </w:rPr>
            </w:pPr>
          </w:p>
        </w:tc>
        <w:tc>
          <w:tcPr>
            <w:tcW w:w="2094" w:type="dxa"/>
          </w:tcPr>
          <w:p w14:paraId="70BFD3BD" w14:textId="77777777" w:rsidR="002D190B" w:rsidRPr="00BA665E" w:rsidRDefault="002D190B" w:rsidP="00E81D47">
            <w:pPr>
              <w:autoSpaceDE w:val="0"/>
              <w:autoSpaceDN w:val="0"/>
              <w:adjustRightInd w:val="0"/>
              <w:spacing w:line="267" w:lineRule="exact"/>
              <w:jc w:val="left"/>
              <w:rPr>
                <w:rFonts w:ascii="宋体" w:hAnsi="宋体"/>
              </w:rPr>
            </w:pPr>
            <w:r>
              <w:rPr>
                <w:rFonts w:ascii="宋体" w:cs="宋体" w:hint="eastAsia"/>
                <w:kern w:val="0"/>
                <w:sz w:val="20"/>
                <w:szCs w:val="20"/>
              </w:rPr>
              <w:t>TRANSCODE</w:t>
            </w:r>
          </w:p>
        </w:tc>
        <w:tc>
          <w:tcPr>
            <w:tcW w:w="1709" w:type="dxa"/>
          </w:tcPr>
          <w:p w14:paraId="0A2ADF0B" w14:textId="77777777" w:rsidR="002D190B" w:rsidRDefault="002D190B" w:rsidP="00E81D47">
            <w:pPr>
              <w:rPr>
                <w:rFonts w:ascii="宋体" w:hAnsi="宋体"/>
              </w:rPr>
            </w:pPr>
            <w:r w:rsidRPr="00A560D3">
              <w:rPr>
                <w:rFonts w:ascii="宋体" w:cs="宋体" w:hint="eastAsia"/>
                <w:kern w:val="0"/>
                <w:sz w:val="20"/>
                <w:szCs w:val="20"/>
              </w:rPr>
              <w:t>交易码</w:t>
            </w:r>
          </w:p>
        </w:tc>
        <w:tc>
          <w:tcPr>
            <w:tcW w:w="851" w:type="dxa"/>
          </w:tcPr>
          <w:p w14:paraId="29BB5355" w14:textId="77777777" w:rsidR="002D190B" w:rsidRDefault="002D190B" w:rsidP="00E81D47">
            <w:pPr>
              <w:rPr>
                <w:rFonts w:ascii="宋体" w:hAnsi="宋体"/>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8</w:t>
            </w:r>
            <w:r w:rsidRPr="00A560D3">
              <w:rPr>
                <w:rFonts w:ascii="宋体" w:cs="宋体"/>
                <w:kern w:val="0"/>
                <w:sz w:val="20"/>
                <w:szCs w:val="20"/>
              </w:rPr>
              <w:t>)</w:t>
            </w:r>
          </w:p>
        </w:tc>
        <w:tc>
          <w:tcPr>
            <w:tcW w:w="708" w:type="dxa"/>
          </w:tcPr>
          <w:p w14:paraId="1278AF69" w14:textId="77777777" w:rsidR="002D190B" w:rsidRPr="00EA7B55" w:rsidRDefault="002D190B" w:rsidP="00E81D47">
            <w:pPr>
              <w:autoSpaceDE w:val="0"/>
              <w:autoSpaceDN w:val="0"/>
              <w:adjustRightInd w:val="0"/>
              <w:spacing w:line="267" w:lineRule="exact"/>
              <w:ind w:left="107"/>
              <w:jc w:val="left"/>
              <w:rPr>
                <w:rFonts w:ascii="宋体" w:cs="宋体"/>
                <w:kern w:val="0"/>
                <w:sz w:val="20"/>
                <w:szCs w:val="20"/>
              </w:rPr>
            </w:pPr>
          </w:p>
        </w:tc>
        <w:tc>
          <w:tcPr>
            <w:tcW w:w="2635" w:type="dxa"/>
          </w:tcPr>
          <w:p w14:paraId="3AEE0638" w14:textId="77777777" w:rsidR="002D190B" w:rsidRPr="00EA7B55" w:rsidRDefault="002D190B" w:rsidP="006D6740">
            <w:pPr>
              <w:autoSpaceDE w:val="0"/>
              <w:autoSpaceDN w:val="0"/>
              <w:adjustRightInd w:val="0"/>
              <w:spacing w:line="267" w:lineRule="exact"/>
              <w:jc w:val="left"/>
              <w:rPr>
                <w:rFonts w:ascii="宋体" w:cs="宋体"/>
                <w:kern w:val="0"/>
                <w:sz w:val="20"/>
                <w:szCs w:val="20"/>
              </w:rPr>
            </w:pPr>
            <w:r w:rsidRPr="00EA7B55">
              <w:rPr>
                <w:rFonts w:ascii="宋体" w:cs="宋体" w:hint="eastAsia"/>
                <w:kern w:val="0"/>
                <w:sz w:val="20"/>
                <w:szCs w:val="20"/>
              </w:rPr>
              <w:t>OGW0004</w:t>
            </w:r>
            <w:r>
              <w:rPr>
                <w:rFonts w:ascii="宋体" w:cs="宋体" w:hint="eastAsia"/>
                <w:kern w:val="0"/>
                <w:sz w:val="20"/>
                <w:szCs w:val="20"/>
              </w:rPr>
              <w:t>9</w:t>
            </w:r>
          </w:p>
        </w:tc>
      </w:tr>
      <w:tr w:rsidR="002D190B" w14:paraId="0BA588AA" w14:textId="77777777" w:rsidTr="00BD4F05">
        <w:trPr>
          <w:cantSplit/>
          <w:trHeight w:val="145"/>
        </w:trPr>
        <w:tc>
          <w:tcPr>
            <w:tcW w:w="983" w:type="dxa"/>
            <w:vMerge/>
          </w:tcPr>
          <w:p w14:paraId="0F78D978" w14:textId="77777777" w:rsidR="002D190B" w:rsidRDefault="002D190B" w:rsidP="00BD4F05">
            <w:pPr>
              <w:rPr>
                <w:rFonts w:ascii="宋体" w:hAnsi="宋体"/>
              </w:rPr>
            </w:pPr>
          </w:p>
        </w:tc>
        <w:tc>
          <w:tcPr>
            <w:tcW w:w="2094" w:type="dxa"/>
          </w:tcPr>
          <w:p w14:paraId="2A3B8A71" w14:textId="77777777" w:rsidR="002D190B" w:rsidRPr="00A560D3" w:rsidRDefault="002D190B" w:rsidP="00E81D47">
            <w:pPr>
              <w:autoSpaceDE w:val="0"/>
              <w:autoSpaceDN w:val="0"/>
              <w:adjustRightInd w:val="0"/>
              <w:spacing w:line="267" w:lineRule="exact"/>
              <w:jc w:val="left"/>
              <w:rPr>
                <w:rFonts w:ascii="宋体" w:cs="宋体"/>
                <w:kern w:val="0"/>
                <w:sz w:val="20"/>
                <w:szCs w:val="20"/>
              </w:rPr>
            </w:pPr>
            <w:r w:rsidRPr="00A560D3">
              <w:rPr>
                <w:rFonts w:ascii="宋体" w:cs="宋体"/>
                <w:kern w:val="0"/>
                <w:sz w:val="20"/>
                <w:szCs w:val="20"/>
              </w:rPr>
              <w:t>BANKID</w:t>
            </w:r>
          </w:p>
        </w:tc>
        <w:tc>
          <w:tcPr>
            <w:tcW w:w="1709" w:type="dxa"/>
          </w:tcPr>
          <w:p w14:paraId="493ACD38" w14:textId="77777777" w:rsidR="002D190B" w:rsidRPr="00A560D3" w:rsidRDefault="002D190B" w:rsidP="00E81D47">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银行标识</w:t>
            </w:r>
          </w:p>
        </w:tc>
        <w:tc>
          <w:tcPr>
            <w:tcW w:w="851" w:type="dxa"/>
          </w:tcPr>
          <w:p w14:paraId="6FDFB1B6" w14:textId="77777777" w:rsidR="002D190B" w:rsidRPr="00A560D3" w:rsidRDefault="002D190B" w:rsidP="00E81D47">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6</w:t>
            </w:r>
            <w:r w:rsidRPr="00A560D3">
              <w:rPr>
                <w:rFonts w:ascii="宋体" w:cs="宋体"/>
                <w:kern w:val="0"/>
                <w:sz w:val="20"/>
                <w:szCs w:val="20"/>
              </w:rPr>
              <w:t>)</w:t>
            </w:r>
          </w:p>
        </w:tc>
        <w:tc>
          <w:tcPr>
            <w:tcW w:w="708" w:type="dxa"/>
          </w:tcPr>
          <w:p w14:paraId="73B1812F" w14:textId="77777777" w:rsidR="002D190B" w:rsidRPr="00A560D3" w:rsidRDefault="002D190B" w:rsidP="00E81D47">
            <w:pPr>
              <w:autoSpaceDE w:val="0"/>
              <w:autoSpaceDN w:val="0"/>
              <w:adjustRightInd w:val="0"/>
              <w:spacing w:line="267" w:lineRule="exact"/>
              <w:ind w:left="107"/>
              <w:jc w:val="left"/>
              <w:rPr>
                <w:rFonts w:ascii="宋体" w:cs="宋体"/>
                <w:kern w:val="0"/>
                <w:sz w:val="20"/>
                <w:szCs w:val="20"/>
              </w:rPr>
            </w:pPr>
          </w:p>
        </w:tc>
        <w:tc>
          <w:tcPr>
            <w:tcW w:w="2635" w:type="dxa"/>
          </w:tcPr>
          <w:p w14:paraId="7BB5E1D4" w14:textId="77777777" w:rsidR="002D190B" w:rsidRPr="00A560D3" w:rsidRDefault="002D190B" w:rsidP="00E81D47">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固定值：</w:t>
            </w:r>
            <w:r w:rsidRPr="00A560D3">
              <w:rPr>
                <w:rFonts w:ascii="宋体" w:cs="宋体"/>
                <w:kern w:val="0"/>
                <w:sz w:val="20"/>
                <w:szCs w:val="20"/>
              </w:rPr>
              <w:t>GHB</w:t>
            </w:r>
          </w:p>
        </w:tc>
      </w:tr>
      <w:tr w:rsidR="002D190B" w14:paraId="5C35E205" w14:textId="77777777" w:rsidTr="00BD4F05">
        <w:trPr>
          <w:cantSplit/>
          <w:trHeight w:val="145"/>
        </w:trPr>
        <w:tc>
          <w:tcPr>
            <w:tcW w:w="983" w:type="dxa"/>
            <w:vMerge/>
          </w:tcPr>
          <w:p w14:paraId="6878A4F7" w14:textId="77777777" w:rsidR="002D190B" w:rsidRDefault="002D190B" w:rsidP="00BD4F05">
            <w:pPr>
              <w:rPr>
                <w:rFonts w:ascii="宋体" w:hAnsi="宋体"/>
              </w:rPr>
            </w:pPr>
          </w:p>
        </w:tc>
        <w:tc>
          <w:tcPr>
            <w:tcW w:w="7997" w:type="dxa"/>
            <w:gridSpan w:val="5"/>
          </w:tcPr>
          <w:p w14:paraId="775D954F" w14:textId="77777777" w:rsidR="002D190B" w:rsidRPr="001D2361" w:rsidRDefault="002D190B" w:rsidP="002B64B5">
            <w:r>
              <w:rPr>
                <w:rFonts w:hint="eastAsia"/>
              </w:rPr>
              <w:t>数据加密域都放到</w:t>
            </w:r>
            <w:r>
              <w:rPr>
                <w:rFonts w:hint="eastAsia"/>
              </w:rPr>
              <w:t>XMLPARA</w:t>
            </w:r>
            <w:r>
              <w:rPr>
                <w:rFonts w:hint="eastAsia"/>
              </w:rPr>
              <w:t>里面</w:t>
            </w:r>
          </w:p>
        </w:tc>
      </w:tr>
      <w:tr w:rsidR="002D190B" w14:paraId="1F8779CC" w14:textId="77777777" w:rsidTr="002B64B5">
        <w:trPr>
          <w:cantSplit/>
          <w:trHeight w:val="145"/>
        </w:trPr>
        <w:tc>
          <w:tcPr>
            <w:tcW w:w="983" w:type="dxa"/>
            <w:vMerge/>
          </w:tcPr>
          <w:p w14:paraId="1A2CD06E" w14:textId="77777777" w:rsidR="002D190B" w:rsidRDefault="002D190B" w:rsidP="00BD4F05">
            <w:pPr>
              <w:rPr>
                <w:rFonts w:ascii="宋体" w:hAnsi="宋体"/>
              </w:rPr>
            </w:pPr>
          </w:p>
        </w:tc>
        <w:tc>
          <w:tcPr>
            <w:tcW w:w="7997" w:type="dxa"/>
            <w:gridSpan w:val="5"/>
          </w:tcPr>
          <w:p w14:paraId="4444D40B" w14:textId="77777777" w:rsidR="002D190B" w:rsidRPr="00A560D3" w:rsidRDefault="002D190B" w:rsidP="00BD4F05">
            <w:pPr>
              <w:autoSpaceDE w:val="0"/>
              <w:autoSpaceDN w:val="0"/>
              <w:adjustRightInd w:val="0"/>
              <w:spacing w:line="283" w:lineRule="exact"/>
              <w:jc w:val="left"/>
              <w:rPr>
                <w:rFonts w:ascii="宋体" w:cs="宋体"/>
                <w:kern w:val="0"/>
                <w:sz w:val="20"/>
                <w:szCs w:val="20"/>
              </w:rPr>
            </w:pPr>
            <w:r w:rsidRPr="00A560D3">
              <w:rPr>
                <w:rFonts w:ascii="宋体" w:cs="宋体" w:hint="eastAsia"/>
                <w:kern w:val="0"/>
                <w:sz w:val="20"/>
                <w:szCs w:val="20"/>
              </w:rPr>
              <w:t>以下信息，只有</w:t>
            </w:r>
            <w:r w:rsidRPr="00D31F22">
              <w:rPr>
                <w:rFonts w:ascii="宋体" w:cs="宋体"/>
                <w:kern w:val="0"/>
                <w:sz w:val="20"/>
                <w:szCs w:val="20"/>
              </w:rPr>
              <w:t>errorCode =0</w:t>
            </w:r>
            <w:r w:rsidRPr="00A560D3">
              <w:rPr>
                <w:rFonts w:ascii="宋体" w:cs="宋体" w:hint="eastAsia"/>
                <w:kern w:val="0"/>
                <w:sz w:val="20"/>
                <w:szCs w:val="20"/>
              </w:rPr>
              <w:t>时才返回，即正常响应时才返回</w:t>
            </w:r>
          </w:p>
        </w:tc>
      </w:tr>
      <w:tr w:rsidR="002D190B" w14:paraId="2F2124AC" w14:textId="77777777" w:rsidTr="00BD4F05">
        <w:trPr>
          <w:cantSplit/>
          <w:trHeight w:val="145"/>
        </w:trPr>
        <w:tc>
          <w:tcPr>
            <w:tcW w:w="983" w:type="dxa"/>
            <w:vMerge/>
          </w:tcPr>
          <w:p w14:paraId="2B584BBF" w14:textId="77777777" w:rsidR="002D190B" w:rsidRDefault="002D190B" w:rsidP="00BD4F05">
            <w:pPr>
              <w:rPr>
                <w:rFonts w:ascii="宋体" w:hAnsi="宋体"/>
              </w:rPr>
            </w:pPr>
          </w:p>
        </w:tc>
        <w:tc>
          <w:tcPr>
            <w:tcW w:w="2094" w:type="dxa"/>
          </w:tcPr>
          <w:p w14:paraId="755EA08C" w14:textId="77777777" w:rsidR="002D190B" w:rsidRPr="00056A97" w:rsidRDefault="002D190B" w:rsidP="00056A97">
            <w:pPr>
              <w:autoSpaceDE w:val="0"/>
              <w:autoSpaceDN w:val="0"/>
              <w:adjustRightInd w:val="0"/>
              <w:spacing w:line="267" w:lineRule="exact"/>
              <w:jc w:val="left"/>
              <w:rPr>
                <w:rFonts w:ascii="宋体" w:cs="宋体"/>
                <w:kern w:val="0"/>
                <w:sz w:val="20"/>
                <w:szCs w:val="20"/>
              </w:rPr>
            </w:pPr>
            <w:r w:rsidRPr="00056A97">
              <w:rPr>
                <w:rFonts w:ascii="宋体" w:cs="宋体" w:hint="eastAsia"/>
                <w:kern w:val="0"/>
                <w:sz w:val="20"/>
                <w:szCs w:val="20"/>
              </w:rPr>
              <w:t>ACNO</w:t>
            </w:r>
          </w:p>
        </w:tc>
        <w:tc>
          <w:tcPr>
            <w:tcW w:w="1709" w:type="dxa"/>
          </w:tcPr>
          <w:p w14:paraId="4A42039C" w14:textId="77777777" w:rsidR="002D190B" w:rsidRPr="00056A97" w:rsidRDefault="002D190B" w:rsidP="00056A97">
            <w:pPr>
              <w:autoSpaceDE w:val="0"/>
              <w:autoSpaceDN w:val="0"/>
              <w:adjustRightInd w:val="0"/>
              <w:spacing w:line="267" w:lineRule="exact"/>
              <w:jc w:val="left"/>
              <w:rPr>
                <w:rFonts w:ascii="宋体" w:cs="宋体"/>
                <w:kern w:val="0"/>
                <w:sz w:val="20"/>
                <w:szCs w:val="20"/>
              </w:rPr>
            </w:pPr>
            <w:r w:rsidRPr="00056A97">
              <w:rPr>
                <w:rFonts w:ascii="宋体" w:cs="宋体" w:hint="eastAsia"/>
                <w:kern w:val="0"/>
                <w:sz w:val="20"/>
                <w:szCs w:val="20"/>
              </w:rPr>
              <w:t>银行账号</w:t>
            </w:r>
          </w:p>
        </w:tc>
        <w:tc>
          <w:tcPr>
            <w:tcW w:w="851" w:type="dxa"/>
          </w:tcPr>
          <w:p w14:paraId="61914F1D" w14:textId="77777777" w:rsidR="002D190B" w:rsidRPr="00056A97" w:rsidRDefault="00F97513" w:rsidP="00056A97">
            <w:pPr>
              <w:autoSpaceDE w:val="0"/>
              <w:autoSpaceDN w:val="0"/>
              <w:adjustRightInd w:val="0"/>
              <w:spacing w:line="267" w:lineRule="exact"/>
              <w:jc w:val="left"/>
              <w:rPr>
                <w:rFonts w:ascii="宋体" w:cs="宋体"/>
                <w:kern w:val="0"/>
                <w:sz w:val="20"/>
                <w:szCs w:val="20"/>
              </w:rPr>
            </w:pPr>
            <w:ins w:id="2354" w:author="wincol" w:date="2016-04-28T12:31:00Z">
              <w:r>
                <w:rPr>
                  <w:rFonts w:ascii="宋体" w:cs="宋体" w:hint="eastAsia"/>
                  <w:kern w:val="0"/>
                  <w:sz w:val="20"/>
                  <w:szCs w:val="20"/>
                </w:rPr>
                <w:t>N</w:t>
              </w:r>
            </w:ins>
            <w:r w:rsidR="002D190B" w:rsidRPr="00056A97">
              <w:rPr>
                <w:rFonts w:ascii="宋体" w:cs="宋体" w:hint="eastAsia"/>
                <w:kern w:val="0"/>
                <w:sz w:val="20"/>
                <w:szCs w:val="20"/>
              </w:rPr>
              <w:t>(32)</w:t>
            </w:r>
          </w:p>
        </w:tc>
        <w:tc>
          <w:tcPr>
            <w:tcW w:w="708" w:type="dxa"/>
          </w:tcPr>
          <w:p w14:paraId="1E94E467" w14:textId="77777777" w:rsidR="002D190B" w:rsidRPr="00056A97" w:rsidRDefault="002D190B" w:rsidP="00056A97">
            <w:pPr>
              <w:autoSpaceDE w:val="0"/>
              <w:autoSpaceDN w:val="0"/>
              <w:adjustRightInd w:val="0"/>
              <w:spacing w:line="267" w:lineRule="exact"/>
              <w:jc w:val="left"/>
              <w:rPr>
                <w:rFonts w:ascii="宋体" w:cs="宋体"/>
                <w:kern w:val="0"/>
                <w:sz w:val="20"/>
                <w:szCs w:val="20"/>
              </w:rPr>
            </w:pPr>
            <w:r w:rsidRPr="00056A97">
              <w:rPr>
                <w:rFonts w:ascii="宋体" w:cs="宋体" w:hint="eastAsia"/>
                <w:kern w:val="0"/>
                <w:sz w:val="20"/>
                <w:szCs w:val="20"/>
              </w:rPr>
              <w:t>是</w:t>
            </w:r>
          </w:p>
        </w:tc>
        <w:tc>
          <w:tcPr>
            <w:tcW w:w="2635" w:type="dxa"/>
          </w:tcPr>
          <w:p w14:paraId="510B073A" w14:textId="77777777" w:rsidR="002D190B" w:rsidRPr="00056A97" w:rsidRDefault="002D190B" w:rsidP="00056A97">
            <w:pPr>
              <w:autoSpaceDE w:val="0"/>
              <w:autoSpaceDN w:val="0"/>
              <w:adjustRightInd w:val="0"/>
              <w:spacing w:line="267" w:lineRule="exact"/>
              <w:jc w:val="left"/>
              <w:rPr>
                <w:rFonts w:ascii="宋体" w:cs="宋体"/>
                <w:kern w:val="0"/>
                <w:sz w:val="20"/>
                <w:szCs w:val="20"/>
              </w:rPr>
            </w:pPr>
            <w:r w:rsidRPr="00056A97">
              <w:rPr>
                <w:rFonts w:ascii="宋体" w:cs="宋体" w:hint="eastAsia"/>
                <w:kern w:val="0"/>
                <w:sz w:val="20"/>
                <w:szCs w:val="20"/>
              </w:rPr>
              <w:t>成功才返回</w:t>
            </w:r>
          </w:p>
        </w:tc>
      </w:tr>
      <w:tr w:rsidR="002D190B" w14:paraId="75F9F25E" w14:textId="77777777" w:rsidTr="00BD4F05">
        <w:trPr>
          <w:cantSplit/>
          <w:trHeight w:val="145"/>
        </w:trPr>
        <w:tc>
          <w:tcPr>
            <w:tcW w:w="983" w:type="dxa"/>
            <w:vMerge/>
          </w:tcPr>
          <w:p w14:paraId="2588A3D7" w14:textId="77777777" w:rsidR="002D190B" w:rsidRDefault="002D190B" w:rsidP="00BD4F05">
            <w:pPr>
              <w:rPr>
                <w:rFonts w:ascii="宋体" w:hAnsi="宋体"/>
              </w:rPr>
            </w:pPr>
          </w:p>
        </w:tc>
        <w:tc>
          <w:tcPr>
            <w:tcW w:w="2094" w:type="dxa"/>
          </w:tcPr>
          <w:p w14:paraId="06024248" w14:textId="77777777" w:rsidR="002D190B" w:rsidRPr="00056A97" w:rsidRDefault="002D190B" w:rsidP="00056A97">
            <w:pPr>
              <w:autoSpaceDE w:val="0"/>
              <w:autoSpaceDN w:val="0"/>
              <w:adjustRightInd w:val="0"/>
              <w:spacing w:line="267" w:lineRule="exact"/>
              <w:jc w:val="left"/>
              <w:rPr>
                <w:rFonts w:ascii="宋体" w:cs="宋体"/>
                <w:kern w:val="0"/>
                <w:sz w:val="20"/>
                <w:szCs w:val="20"/>
              </w:rPr>
            </w:pPr>
            <w:r w:rsidRPr="00056A97">
              <w:rPr>
                <w:rFonts w:ascii="宋体" w:cs="宋体" w:hint="eastAsia"/>
                <w:kern w:val="0"/>
                <w:sz w:val="20"/>
                <w:szCs w:val="20"/>
              </w:rPr>
              <w:t>ACNAME</w:t>
            </w:r>
          </w:p>
        </w:tc>
        <w:tc>
          <w:tcPr>
            <w:tcW w:w="1709" w:type="dxa"/>
          </w:tcPr>
          <w:p w14:paraId="1FB56919" w14:textId="77777777" w:rsidR="002D190B" w:rsidRPr="00056A97" w:rsidRDefault="002D190B" w:rsidP="00056A97">
            <w:pPr>
              <w:autoSpaceDE w:val="0"/>
              <w:autoSpaceDN w:val="0"/>
              <w:adjustRightInd w:val="0"/>
              <w:spacing w:line="267" w:lineRule="exact"/>
              <w:jc w:val="left"/>
              <w:rPr>
                <w:rFonts w:ascii="宋体" w:cs="宋体"/>
                <w:kern w:val="0"/>
                <w:sz w:val="20"/>
                <w:szCs w:val="20"/>
              </w:rPr>
            </w:pPr>
            <w:r w:rsidRPr="00056A97">
              <w:rPr>
                <w:rFonts w:ascii="宋体" w:cs="宋体" w:hint="eastAsia"/>
                <w:kern w:val="0"/>
                <w:sz w:val="20"/>
                <w:szCs w:val="20"/>
              </w:rPr>
              <w:t>银行户名</w:t>
            </w:r>
          </w:p>
        </w:tc>
        <w:tc>
          <w:tcPr>
            <w:tcW w:w="851" w:type="dxa"/>
          </w:tcPr>
          <w:p w14:paraId="0D8DAC9E" w14:textId="77777777" w:rsidR="002D190B" w:rsidRPr="00056A97" w:rsidRDefault="002D190B" w:rsidP="00056A97">
            <w:pPr>
              <w:autoSpaceDE w:val="0"/>
              <w:autoSpaceDN w:val="0"/>
              <w:adjustRightInd w:val="0"/>
              <w:spacing w:line="267" w:lineRule="exact"/>
              <w:jc w:val="left"/>
              <w:rPr>
                <w:rFonts w:ascii="宋体" w:cs="宋体"/>
                <w:kern w:val="0"/>
                <w:sz w:val="20"/>
                <w:szCs w:val="20"/>
              </w:rPr>
            </w:pPr>
            <w:r w:rsidRPr="00056A97">
              <w:rPr>
                <w:rFonts w:ascii="宋体" w:cs="宋体" w:hint="eastAsia"/>
                <w:kern w:val="0"/>
                <w:sz w:val="20"/>
                <w:szCs w:val="20"/>
              </w:rPr>
              <w:t>C(128)</w:t>
            </w:r>
          </w:p>
        </w:tc>
        <w:tc>
          <w:tcPr>
            <w:tcW w:w="708" w:type="dxa"/>
          </w:tcPr>
          <w:p w14:paraId="0F23D649" w14:textId="77777777" w:rsidR="002D190B" w:rsidRPr="00056A97" w:rsidRDefault="002D190B" w:rsidP="00056A97">
            <w:pPr>
              <w:autoSpaceDE w:val="0"/>
              <w:autoSpaceDN w:val="0"/>
              <w:adjustRightInd w:val="0"/>
              <w:spacing w:line="267" w:lineRule="exact"/>
              <w:jc w:val="left"/>
              <w:rPr>
                <w:rFonts w:ascii="宋体" w:cs="宋体"/>
                <w:kern w:val="0"/>
                <w:sz w:val="20"/>
                <w:szCs w:val="20"/>
              </w:rPr>
            </w:pPr>
            <w:r w:rsidRPr="00056A97">
              <w:rPr>
                <w:rFonts w:ascii="宋体" w:cs="宋体" w:hint="eastAsia"/>
                <w:kern w:val="0"/>
                <w:sz w:val="20"/>
                <w:szCs w:val="20"/>
              </w:rPr>
              <w:t>是</w:t>
            </w:r>
          </w:p>
        </w:tc>
        <w:tc>
          <w:tcPr>
            <w:tcW w:w="2635" w:type="dxa"/>
          </w:tcPr>
          <w:p w14:paraId="6CE05A6D" w14:textId="77777777" w:rsidR="002D190B" w:rsidRPr="00056A97" w:rsidRDefault="002D190B" w:rsidP="00056A97">
            <w:pPr>
              <w:autoSpaceDE w:val="0"/>
              <w:autoSpaceDN w:val="0"/>
              <w:adjustRightInd w:val="0"/>
              <w:spacing w:line="267" w:lineRule="exact"/>
              <w:jc w:val="left"/>
              <w:rPr>
                <w:rFonts w:ascii="宋体" w:cs="宋体"/>
                <w:kern w:val="0"/>
                <w:sz w:val="20"/>
                <w:szCs w:val="20"/>
              </w:rPr>
            </w:pPr>
            <w:r w:rsidRPr="00056A97">
              <w:rPr>
                <w:rFonts w:ascii="宋体" w:cs="宋体" w:hint="eastAsia"/>
                <w:kern w:val="0"/>
                <w:sz w:val="20"/>
                <w:szCs w:val="20"/>
              </w:rPr>
              <w:t>成功才返回</w:t>
            </w:r>
          </w:p>
        </w:tc>
      </w:tr>
      <w:tr w:rsidR="00C01646" w14:paraId="5352E746" w14:textId="77777777" w:rsidTr="00BD4F05">
        <w:trPr>
          <w:cantSplit/>
          <w:trHeight w:val="145"/>
        </w:trPr>
        <w:tc>
          <w:tcPr>
            <w:tcW w:w="983" w:type="dxa"/>
            <w:vMerge/>
          </w:tcPr>
          <w:p w14:paraId="10D3FA36" w14:textId="77777777" w:rsidR="00C01646" w:rsidRDefault="00C01646" w:rsidP="00BD4F05">
            <w:pPr>
              <w:rPr>
                <w:rFonts w:ascii="宋体" w:hAnsi="宋体"/>
              </w:rPr>
            </w:pPr>
          </w:p>
        </w:tc>
        <w:tc>
          <w:tcPr>
            <w:tcW w:w="2094" w:type="dxa"/>
          </w:tcPr>
          <w:p w14:paraId="2F32990C" w14:textId="77777777" w:rsidR="00C01646" w:rsidRPr="00056A97" w:rsidRDefault="00C01646" w:rsidP="00056A97">
            <w:pPr>
              <w:autoSpaceDE w:val="0"/>
              <w:autoSpaceDN w:val="0"/>
              <w:adjustRightInd w:val="0"/>
              <w:spacing w:line="267" w:lineRule="exact"/>
              <w:jc w:val="left"/>
              <w:rPr>
                <w:rFonts w:ascii="宋体" w:cs="宋体"/>
                <w:kern w:val="0"/>
                <w:sz w:val="20"/>
                <w:szCs w:val="20"/>
              </w:rPr>
            </w:pPr>
            <w:r w:rsidRPr="00056A97">
              <w:rPr>
                <w:rFonts w:ascii="宋体" w:cs="宋体" w:hint="eastAsia"/>
                <w:kern w:val="0"/>
                <w:sz w:val="20"/>
                <w:szCs w:val="20"/>
              </w:rPr>
              <w:t>ACCTBAL</w:t>
            </w:r>
          </w:p>
        </w:tc>
        <w:tc>
          <w:tcPr>
            <w:tcW w:w="1709" w:type="dxa"/>
          </w:tcPr>
          <w:p w14:paraId="43263A60" w14:textId="77777777" w:rsidR="00C01646" w:rsidRPr="00056A97" w:rsidRDefault="00C01646" w:rsidP="00056A97">
            <w:pPr>
              <w:autoSpaceDE w:val="0"/>
              <w:autoSpaceDN w:val="0"/>
              <w:adjustRightInd w:val="0"/>
              <w:spacing w:line="267" w:lineRule="exact"/>
              <w:jc w:val="left"/>
              <w:rPr>
                <w:rFonts w:ascii="宋体" w:cs="宋体"/>
                <w:kern w:val="0"/>
                <w:sz w:val="20"/>
                <w:szCs w:val="20"/>
              </w:rPr>
            </w:pPr>
            <w:r w:rsidRPr="00056A97">
              <w:rPr>
                <w:rFonts w:ascii="宋体" w:cs="宋体" w:hint="eastAsia"/>
                <w:kern w:val="0"/>
                <w:sz w:val="20"/>
                <w:szCs w:val="20"/>
              </w:rPr>
              <w:t>账户余额</w:t>
            </w:r>
          </w:p>
        </w:tc>
        <w:tc>
          <w:tcPr>
            <w:tcW w:w="851" w:type="dxa"/>
          </w:tcPr>
          <w:p w14:paraId="2C9A46A0" w14:textId="77777777" w:rsidR="00C01646" w:rsidRPr="00056A97" w:rsidRDefault="00C01646" w:rsidP="00056A97">
            <w:pPr>
              <w:autoSpaceDE w:val="0"/>
              <w:autoSpaceDN w:val="0"/>
              <w:adjustRightInd w:val="0"/>
              <w:spacing w:line="267" w:lineRule="exact"/>
              <w:jc w:val="left"/>
              <w:rPr>
                <w:rFonts w:ascii="宋体" w:cs="宋体"/>
                <w:kern w:val="0"/>
                <w:sz w:val="20"/>
                <w:szCs w:val="20"/>
              </w:rPr>
            </w:pPr>
            <w:ins w:id="2355" w:author="wincol" w:date="2016-04-28T09:58:00Z">
              <w:r w:rsidRPr="006E6B49">
                <w:t>M</w:t>
              </w:r>
            </w:ins>
          </w:p>
        </w:tc>
        <w:tc>
          <w:tcPr>
            <w:tcW w:w="708" w:type="dxa"/>
          </w:tcPr>
          <w:p w14:paraId="3594221F" w14:textId="77777777" w:rsidR="00C01646" w:rsidRPr="00056A97" w:rsidRDefault="00C01646" w:rsidP="00056A97">
            <w:pPr>
              <w:autoSpaceDE w:val="0"/>
              <w:autoSpaceDN w:val="0"/>
              <w:adjustRightInd w:val="0"/>
              <w:spacing w:line="267" w:lineRule="exact"/>
              <w:jc w:val="left"/>
              <w:rPr>
                <w:rFonts w:ascii="宋体" w:cs="宋体"/>
                <w:kern w:val="0"/>
                <w:sz w:val="20"/>
                <w:szCs w:val="20"/>
              </w:rPr>
            </w:pPr>
            <w:r w:rsidRPr="00056A97">
              <w:rPr>
                <w:rFonts w:ascii="宋体" w:cs="宋体" w:hint="eastAsia"/>
                <w:kern w:val="0"/>
                <w:sz w:val="20"/>
                <w:szCs w:val="20"/>
              </w:rPr>
              <w:t>是</w:t>
            </w:r>
          </w:p>
        </w:tc>
        <w:tc>
          <w:tcPr>
            <w:tcW w:w="2635" w:type="dxa"/>
          </w:tcPr>
          <w:p w14:paraId="0EEDC95E" w14:textId="77777777" w:rsidR="00C01646" w:rsidRPr="00056A97" w:rsidRDefault="00C01646" w:rsidP="00315DC5">
            <w:pPr>
              <w:autoSpaceDE w:val="0"/>
              <w:autoSpaceDN w:val="0"/>
              <w:adjustRightInd w:val="0"/>
              <w:spacing w:line="267" w:lineRule="exact"/>
              <w:jc w:val="left"/>
              <w:rPr>
                <w:rFonts w:ascii="宋体" w:cs="宋体"/>
                <w:kern w:val="0"/>
                <w:sz w:val="20"/>
                <w:szCs w:val="20"/>
              </w:rPr>
            </w:pPr>
            <w:ins w:id="2356" w:author="wincol" w:date="2016-04-28T09:09:00Z">
              <w:r>
                <w:rPr>
                  <w:rFonts w:ascii="宋体" w:cs="宋体" w:hint="eastAsia"/>
                  <w:kern w:val="0"/>
                  <w:sz w:val="20"/>
                  <w:szCs w:val="20"/>
                </w:rPr>
                <w:t>数值类型（15，2）</w:t>
              </w:r>
            </w:ins>
          </w:p>
        </w:tc>
      </w:tr>
      <w:tr w:rsidR="00C01646" w14:paraId="24A3BC62" w14:textId="77777777" w:rsidTr="00BD4F05">
        <w:trPr>
          <w:cantSplit/>
          <w:trHeight w:val="145"/>
        </w:trPr>
        <w:tc>
          <w:tcPr>
            <w:tcW w:w="983" w:type="dxa"/>
            <w:vMerge/>
          </w:tcPr>
          <w:p w14:paraId="2E7F5740" w14:textId="77777777" w:rsidR="00C01646" w:rsidRDefault="00C01646" w:rsidP="00BD4F05">
            <w:pPr>
              <w:rPr>
                <w:rFonts w:ascii="宋体" w:hAnsi="宋体"/>
              </w:rPr>
            </w:pPr>
          </w:p>
        </w:tc>
        <w:tc>
          <w:tcPr>
            <w:tcW w:w="2094" w:type="dxa"/>
          </w:tcPr>
          <w:p w14:paraId="6642FE86" w14:textId="77777777" w:rsidR="00C01646" w:rsidRPr="00056A97" w:rsidRDefault="00C01646" w:rsidP="00056A97">
            <w:pPr>
              <w:autoSpaceDE w:val="0"/>
              <w:autoSpaceDN w:val="0"/>
              <w:adjustRightInd w:val="0"/>
              <w:spacing w:line="267" w:lineRule="exact"/>
              <w:jc w:val="left"/>
              <w:rPr>
                <w:rFonts w:ascii="宋体" w:cs="宋体"/>
                <w:kern w:val="0"/>
                <w:sz w:val="20"/>
                <w:szCs w:val="20"/>
              </w:rPr>
            </w:pPr>
            <w:r w:rsidRPr="00056A97">
              <w:rPr>
                <w:rFonts w:ascii="宋体" w:cs="宋体" w:hint="eastAsia"/>
                <w:kern w:val="0"/>
                <w:sz w:val="20"/>
                <w:szCs w:val="20"/>
              </w:rPr>
              <w:t>AVAILABLEBAL</w:t>
            </w:r>
          </w:p>
        </w:tc>
        <w:tc>
          <w:tcPr>
            <w:tcW w:w="1709" w:type="dxa"/>
          </w:tcPr>
          <w:p w14:paraId="332B5770" w14:textId="77777777" w:rsidR="00C01646" w:rsidRPr="00056A97" w:rsidRDefault="00C01646" w:rsidP="00056A97">
            <w:pPr>
              <w:autoSpaceDE w:val="0"/>
              <w:autoSpaceDN w:val="0"/>
              <w:adjustRightInd w:val="0"/>
              <w:spacing w:line="267" w:lineRule="exact"/>
              <w:jc w:val="left"/>
              <w:rPr>
                <w:rFonts w:ascii="宋体" w:cs="宋体"/>
                <w:kern w:val="0"/>
                <w:sz w:val="20"/>
                <w:szCs w:val="20"/>
              </w:rPr>
            </w:pPr>
            <w:r w:rsidRPr="00056A97">
              <w:rPr>
                <w:rFonts w:ascii="宋体" w:cs="宋体" w:hint="eastAsia"/>
                <w:kern w:val="0"/>
                <w:sz w:val="20"/>
                <w:szCs w:val="20"/>
              </w:rPr>
              <w:t>可用余额</w:t>
            </w:r>
          </w:p>
        </w:tc>
        <w:tc>
          <w:tcPr>
            <w:tcW w:w="851" w:type="dxa"/>
          </w:tcPr>
          <w:p w14:paraId="20C627BA" w14:textId="77777777" w:rsidR="00C01646" w:rsidRPr="00056A97" w:rsidRDefault="00C01646" w:rsidP="00056A97">
            <w:pPr>
              <w:autoSpaceDE w:val="0"/>
              <w:autoSpaceDN w:val="0"/>
              <w:adjustRightInd w:val="0"/>
              <w:spacing w:line="267" w:lineRule="exact"/>
              <w:jc w:val="left"/>
              <w:rPr>
                <w:rFonts w:ascii="宋体" w:cs="宋体"/>
                <w:kern w:val="0"/>
                <w:sz w:val="20"/>
                <w:szCs w:val="20"/>
              </w:rPr>
            </w:pPr>
            <w:ins w:id="2357" w:author="wincol" w:date="2016-04-28T09:58:00Z">
              <w:r w:rsidRPr="006E6B49">
                <w:t>M</w:t>
              </w:r>
            </w:ins>
          </w:p>
        </w:tc>
        <w:tc>
          <w:tcPr>
            <w:tcW w:w="708" w:type="dxa"/>
          </w:tcPr>
          <w:p w14:paraId="6CEEBB59" w14:textId="77777777" w:rsidR="00C01646" w:rsidRPr="00056A97" w:rsidRDefault="00C01646" w:rsidP="00056A97">
            <w:pPr>
              <w:autoSpaceDE w:val="0"/>
              <w:autoSpaceDN w:val="0"/>
              <w:adjustRightInd w:val="0"/>
              <w:spacing w:line="267" w:lineRule="exact"/>
              <w:jc w:val="left"/>
              <w:rPr>
                <w:rFonts w:ascii="宋体" w:cs="宋体"/>
                <w:kern w:val="0"/>
                <w:sz w:val="20"/>
                <w:szCs w:val="20"/>
              </w:rPr>
            </w:pPr>
            <w:r w:rsidRPr="00056A97">
              <w:rPr>
                <w:rFonts w:ascii="宋体" w:cs="宋体" w:hint="eastAsia"/>
                <w:kern w:val="0"/>
                <w:sz w:val="20"/>
                <w:szCs w:val="20"/>
              </w:rPr>
              <w:t>是</w:t>
            </w:r>
          </w:p>
        </w:tc>
        <w:tc>
          <w:tcPr>
            <w:tcW w:w="2635" w:type="dxa"/>
          </w:tcPr>
          <w:p w14:paraId="1D9628B0" w14:textId="77777777" w:rsidR="00C01646" w:rsidRPr="00056A97" w:rsidRDefault="00C01646" w:rsidP="00315DC5">
            <w:pPr>
              <w:autoSpaceDE w:val="0"/>
              <w:autoSpaceDN w:val="0"/>
              <w:adjustRightInd w:val="0"/>
              <w:spacing w:line="267" w:lineRule="exact"/>
              <w:jc w:val="left"/>
              <w:rPr>
                <w:rFonts w:ascii="宋体" w:cs="宋体"/>
                <w:kern w:val="0"/>
                <w:sz w:val="20"/>
                <w:szCs w:val="20"/>
              </w:rPr>
            </w:pPr>
            <w:ins w:id="2358" w:author="wincol" w:date="2016-04-28T09:09:00Z">
              <w:r>
                <w:rPr>
                  <w:rFonts w:ascii="宋体" w:cs="宋体" w:hint="eastAsia"/>
                  <w:kern w:val="0"/>
                  <w:sz w:val="20"/>
                  <w:szCs w:val="20"/>
                </w:rPr>
                <w:t>数值类型（15，2）</w:t>
              </w:r>
            </w:ins>
          </w:p>
        </w:tc>
      </w:tr>
      <w:tr w:rsidR="00C01646" w14:paraId="0A42D945" w14:textId="77777777" w:rsidTr="00BD4F05">
        <w:trPr>
          <w:cantSplit/>
          <w:trHeight w:val="145"/>
        </w:trPr>
        <w:tc>
          <w:tcPr>
            <w:tcW w:w="983" w:type="dxa"/>
            <w:vMerge/>
          </w:tcPr>
          <w:p w14:paraId="387ECA47" w14:textId="77777777" w:rsidR="00C01646" w:rsidRDefault="00C01646" w:rsidP="00BD4F05">
            <w:pPr>
              <w:rPr>
                <w:rFonts w:ascii="宋体" w:hAnsi="宋体"/>
              </w:rPr>
            </w:pPr>
          </w:p>
        </w:tc>
        <w:tc>
          <w:tcPr>
            <w:tcW w:w="2094" w:type="dxa"/>
          </w:tcPr>
          <w:p w14:paraId="7322D4FD" w14:textId="77777777" w:rsidR="00C01646" w:rsidRPr="00056A97" w:rsidRDefault="00C01646" w:rsidP="00056A97">
            <w:pPr>
              <w:autoSpaceDE w:val="0"/>
              <w:autoSpaceDN w:val="0"/>
              <w:adjustRightInd w:val="0"/>
              <w:spacing w:line="267" w:lineRule="exact"/>
              <w:jc w:val="left"/>
              <w:rPr>
                <w:rFonts w:ascii="宋体" w:cs="宋体"/>
                <w:kern w:val="0"/>
                <w:sz w:val="20"/>
                <w:szCs w:val="20"/>
              </w:rPr>
            </w:pPr>
            <w:r w:rsidRPr="00056A97">
              <w:rPr>
                <w:rFonts w:ascii="宋体" w:cs="宋体" w:hint="eastAsia"/>
                <w:kern w:val="0"/>
                <w:sz w:val="20"/>
                <w:szCs w:val="20"/>
              </w:rPr>
              <w:t>FROZBL</w:t>
            </w:r>
          </w:p>
        </w:tc>
        <w:tc>
          <w:tcPr>
            <w:tcW w:w="1709" w:type="dxa"/>
          </w:tcPr>
          <w:p w14:paraId="1A51EDE4" w14:textId="77777777" w:rsidR="00C01646" w:rsidRPr="00056A97" w:rsidRDefault="00C01646" w:rsidP="00056A97">
            <w:pPr>
              <w:autoSpaceDE w:val="0"/>
              <w:autoSpaceDN w:val="0"/>
              <w:adjustRightInd w:val="0"/>
              <w:spacing w:line="267" w:lineRule="exact"/>
              <w:jc w:val="left"/>
              <w:rPr>
                <w:rFonts w:ascii="宋体" w:cs="宋体"/>
                <w:kern w:val="0"/>
                <w:sz w:val="20"/>
                <w:szCs w:val="20"/>
              </w:rPr>
            </w:pPr>
            <w:r w:rsidRPr="00056A97">
              <w:rPr>
                <w:rFonts w:ascii="宋体" w:cs="宋体" w:hint="eastAsia"/>
                <w:kern w:val="0"/>
                <w:sz w:val="20"/>
                <w:szCs w:val="20"/>
              </w:rPr>
              <w:t>冻结金额</w:t>
            </w:r>
          </w:p>
        </w:tc>
        <w:tc>
          <w:tcPr>
            <w:tcW w:w="851" w:type="dxa"/>
          </w:tcPr>
          <w:p w14:paraId="54200098" w14:textId="77777777" w:rsidR="00C01646" w:rsidRPr="00056A97" w:rsidRDefault="00C01646" w:rsidP="00056A97">
            <w:pPr>
              <w:autoSpaceDE w:val="0"/>
              <w:autoSpaceDN w:val="0"/>
              <w:adjustRightInd w:val="0"/>
              <w:spacing w:line="267" w:lineRule="exact"/>
              <w:jc w:val="left"/>
              <w:rPr>
                <w:rFonts w:ascii="宋体" w:cs="宋体"/>
                <w:kern w:val="0"/>
                <w:sz w:val="20"/>
                <w:szCs w:val="20"/>
              </w:rPr>
            </w:pPr>
            <w:ins w:id="2359" w:author="wincol" w:date="2016-04-28T09:58:00Z">
              <w:r w:rsidRPr="006E6B49">
                <w:t>M</w:t>
              </w:r>
            </w:ins>
          </w:p>
        </w:tc>
        <w:tc>
          <w:tcPr>
            <w:tcW w:w="708" w:type="dxa"/>
          </w:tcPr>
          <w:p w14:paraId="6AC3ACF8" w14:textId="77777777" w:rsidR="00C01646" w:rsidRPr="00056A97" w:rsidRDefault="00C01646" w:rsidP="00056A97">
            <w:pPr>
              <w:autoSpaceDE w:val="0"/>
              <w:autoSpaceDN w:val="0"/>
              <w:adjustRightInd w:val="0"/>
              <w:spacing w:line="267" w:lineRule="exact"/>
              <w:jc w:val="left"/>
              <w:rPr>
                <w:rFonts w:ascii="宋体" w:cs="宋体"/>
                <w:kern w:val="0"/>
                <w:sz w:val="20"/>
                <w:szCs w:val="20"/>
              </w:rPr>
            </w:pPr>
            <w:r w:rsidRPr="00056A97">
              <w:rPr>
                <w:rFonts w:ascii="宋体" w:cs="宋体" w:hint="eastAsia"/>
                <w:kern w:val="0"/>
                <w:sz w:val="20"/>
                <w:szCs w:val="20"/>
              </w:rPr>
              <w:t>是</w:t>
            </w:r>
          </w:p>
        </w:tc>
        <w:tc>
          <w:tcPr>
            <w:tcW w:w="2635" w:type="dxa"/>
          </w:tcPr>
          <w:p w14:paraId="6FCF998E" w14:textId="77777777" w:rsidR="00C01646" w:rsidRPr="00056A97" w:rsidRDefault="00C01646" w:rsidP="00315DC5">
            <w:pPr>
              <w:autoSpaceDE w:val="0"/>
              <w:autoSpaceDN w:val="0"/>
              <w:adjustRightInd w:val="0"/>
              <w:spacing w:line="267" w:lineRule="exact"/>
              <w:jc w:val="left"/>
              <w:rPr>
                <w:rFonts w:ascii="宋体" w:cs="宋体"/>
                <w:kern w:val="0"/>
                <w:sz w:val="20"/>
                <w:szCs w:val="20"/>
              </w:rPr>
            </w:pPr>
            <w:ins w:id="2360" w:author="wincol" w:date="2016-04-28T09:09:00Z">
              <w:r>
                <w:rPr>
                  <w:rFonts w:ascii="宋体" w:cs="宋体" w:hint="eastAsia"/>
                  <w:kern w:val="0"/>
                  <w:sz w:val="20"/>
                  <w:szCs w:val="20"/>
                </w:rPr>
                <w:t>数值类型（15，2）</w:t>
              </w:r>
            </w:ins>
          </w:p>
        </w:tc>
      </w:tr>
      <w:tr w:rsidR="006E0378" w14:paraId="37816CA3" w14:textId="77777777" w:rsidTr="00BD4F05">
        <w:trPr>
          <w:cantSplit/>
          <w:trHeight w:val="145"/>
          <w:ins w:id="2361" w:author="wincol" w:date="2016-10-25T15:51:00Z"/>
        </w:trPr>
        <w:tc>
          <w:tcPr>
            <w:tcW w:w="983" w:type="dxa"/>
            <w:vMerge/>
          </w:tcPr>
          <w:p w14:paraId="4195E922" w14:textId="77777777" w:rsidR="006E0378" w:rsidRDefault="006E0378" w:rsidP="00BD4F05">
            <w:pPr>
              <w:rPr>
                <w:ins w:id="2362" w:author="wincol" w:date="2016-10-25T15:51:00Z"/>
                <w:rFonts w:ascii="宋体" w:hAnsi="宋体"/>
              </w:rPr>
            </w:pPr>
          </w:p>
        </w:tc>
        <w:tc>
          <w:tcPr>
            <w:tcW w:w="2094" w:type="dxa"/>
          </w:tcPr>
          <w:p w14:paraId="2F1D989E" w14:textId="77777777" w:rsidR="006E0378" w:rsidRPr="00056A97" w:rsidRDefault="006E0378" w:rsidP="00056A97">
            <w:pPr>
              <w:autoSpaceDE w:val="0"/>
              <w:autoSpaceDN w:val="0"/>
              <w:adjustRightInd w:val="0"/>
              <w:spacing w:line="267" w:lineRule="exact"/>
              <w:jc w:val="left"/>
              <w:rPr>
                <w:ins w:id="2363" w:author="wincol" w:date="2016-10-25T15:51:00Z"/>
                <w:rFonts w:ascii="宋体" w:cs="宋体"/>
                <w:kern w:val="0"/>
                <w:sz w:val="20"/>
                <w:szCs w:val="20"/>
              </w:rPr>
            </w:pPr>
            <w:ins w:id="2364" w:author="wincol" w:date="2016-10-25T15:51:00Z">
              <w:r>
                <w:rPr>
                  <w:rFonts w:ascii="宋体" w:cs="宋体" w:hint="eastAsia"/>
                  <w:kern w:val="0"/>
                  <w:sz w:val="20"/>
                  <w:szCs w:val="20"/>
                </w:rPr>
                <w:t>EXT_FILED1</w:t>
              </w:r>
            </w:ins>
          </w:p>
        </w:tc>
        <w:tc>
          <w:tcPr>
            <w:tcW w:w="1709" w:type="dxa"/>
          </w:tcPr>
          <w:p w14:paraId="1D74A205" w14:textId="77777777" w:rsidR="006E0378" w:rsidRPr="00056A97" w:rsidRDefault="006E0378" w:rsidP="00056A97">
            <w:pPr>
              <w:autoSpaceDE w:val="0"/>
              <w:autoSpaceDN w:val="0"/>
              <w:adjustRightInd w:val="0"/>
              <w:spacing w:line="267" w:lineRule="exact"/>
              <w:jc w:val="left"/>
              <w:rPr>
                <w:ins w:id="2365" w:author="wincol" w:date="2016-10-25T15:51:00Z"/>
                <w:rFonts w:ascii="宋体" w:cs="宋体"/>
                <w:kern w:val="0"/>
                <w:sz w:val="20"/>
                <w:szCs w:val="20"/>
              </w:rPr>
            </w:pPr>
            <w:ins w:id="2366" w:author="wincol" w:date="2016-10-25T15:51:00Z">
              <w:r w:rsidRPr="002342B3">
                <w:rPr>
                  <w:rFonts w:ascii="宋体" w:cs="宋体" w:hint="eastAsia"/>
                  <w:kern w:val="0"/>
                  <w:sz w:val="20"/>
                  <w:szCs w:val="20"/>
                </w:rPr>
                <w:t>E账户状态</w:t>
              </w:r>
            </w:ins>
          </w:p>
        </w:tc>
        <w:tc>
          <w:tcPr>
            <w:tcW w:w="851" w:type="dxa"/>
          </w:tcPr>
          <w:p w14:paraId="1E784B45" w14:textId="77777777" w:rsidR="006E0378" w:rsidRPr="006E6B49" w:rsidRDefault="006E0378" w:rsidP="00056A97">
            <w:pPr>
              <w:autoSpaceDE w:val="0"/>
              <w:autoSpaceDN w:val="0"/>
              <w:adjustRightInd w:val="0"/>
              <w:spacing w:line="267" w:lineRule="exact"/>
              <w:jc w:val="left"/>
              <w:rPr>
                <w:ins w:id="2367" w:author="wincol" w:date="2016-10-25T15:51:00Z"/>
              </w:rPr>
            </w:pPr>
            <w:ins w:id="2368" w:author="wincol" w:date="2016-10-25T15:51: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07EC6B6A" w14:textId="77777777" w:rsidR="006E0378" w:rsidRPr="00056A97" w:rsidRDefault="006E0378" w:rsidP="00056A97">
            <w:pPr>
              <w:autoSpaceDE w:val="0"/>
              <w:autoSpaceDN w:val="0"/>
              <w:adjustRightInd w:val="0"/>
              <w:spacing w:line="267" w:lineRule="exact"/>
              <w:jc w:val="left"/>
              <w:rPr>
                <w:ins w:id="2369" w:author="wincol" w:date="2016-10-25T15:51:00Z"/>
                <w:rFonts w:ascii="宋体" w:cs="宋体"/>
                <w:kern w:val="0"/>
                <w:sz w:val="20"/>
                <w:szCs w:val="20"/>
              </w:rPr>
            </w:pPr>
            <w:ins w:id="2370" w:author="wincol" w:date="2016-10-25T15:51:00Z">
              <w:r>
                <w:rPr>
                  <w:rFonts w:ascii="宋体" w:hAnsi="宋体" w:hint="eastAsia"/>
                </w:rPr>
                <w:t>是</w:t>
              </w:r>
            </w:ins>
          </w:p>
        </w:tc>
        <w:tc>
          <w:tcPr>
            <w:tcW w:w="2635" w:type="dxa"/>
          </w:tcPr>
          <w:p w14:paraId="13E170B7" w14:textId="77777777" w:rsidR="006E0378" w:rsidRDefault="006E0378" w:rsidP="005427D0">
            <w:pPr>
              <w:rPr>
                <w:ins w:id="2371" w:author="wincol" w:date="2016-10-25T15:51:00Z"/>
                <w:rFonts w:ascii="宋体" w:hAnsi="宋体"/>
              </w:rPr>
            </w:pPr>
            <w:ins w:id="2372" w:author="wincol" w:date="2016-10-25T15:51:00Z">
              <w:r>
                <w:rPr>
                  <w:rFonts w:ascii="宋体" w:hAnsi="宋体" w:hint="eastAsia"/>
                </w:rPr>
                <w:t>0：未激活</w:t>
              </w:r>
            </w:ins>
          </w:p>
          <w:p w14:paraId="4AADE097" w14:textId="77777777" w:rsidR="006E0378" w:rsidRDefault="006E0378" w:rsidP="005427D0">
            <w:pPr>
              <w:rPr>
                <w:ins w:id="2373" w:author="wincol" w:date="2016-10-25T15:51:00Z"/>
                <w:rFonts w:ascii="宋体" w:hAnsi="宋体"/>
              </w:rPr>
            </w:pPr>
            <w:ins w:id="2374" w:author="wincol" w:date="2016-10-25T15:51:00Z">
              <w:r>
                <w:rPr>
                  <w:rFonts w:ascii="宋体" w:hAnsi="宋体" w:hint="eastAsia"/>
                </w:rPr>
                <w:t>1：正常</w:t>
              </w:r>
            </w:ins>
          </w:p>
          <w:p w14:paraId="0B8DDEF8" w14:textId="77777777" w:rsidR="006E0378" w:rsidRDefault="006E0378" w:rsidP="005427D0">
            <w:pPr>
              <w:rPr>
                <w:ins w:id="2375" w:author="wincol" w:date="2016-10-25T15:51:00Z"/>
                <w:rFonts w:ascii="宋体" w:hAnsi="宋体"/>
              </w:rPr>
            </w:pPr>
            <w:ins w:id="2376" w:author="wincol" w:date="2016-10-25T15:51:00Z">
              <w:r>
                <w:rPr>
                  <w:rFonts w:ascii="宋体" w:hAnsi="宋体" w:hint="eastAsia"/>
                </w:rPr>
                <w:t>A：异常</w:t>
              </w:r>
            </w:ins>
          </w:p>
          <w:p w14:paraId="5CAF88F7" w14:textId="77777777" w:rsidR="006E0378" w:rsidRDefault="006E0378" w:rsidP="005427D0">
            <w:pPr>
              <w:rPr>
                <w:ins w:id="2377" w:author="wincol" w:date="2016-10-25T15:51:00Z"/>
                <w:rFonts w:ascii="宋体" w:hAnsi="宋体"/>
              </w:rPr>
            </w:pPr>
            <w:ins w:id="2378" w:author="wincol" w:date="2016-10-25T15:51:00Z">
              <w:r>
                <w:rPr>
                  <w:rFonts w:ascii="宋体" w:hAnsi="宋体" w:hint="eastAsia"/>
                </w:rPr>
                <w:t>3：销户</w:t>
              </w:r>
            </w:ins>
          </w:p>
          <w:p w14:paraId="55264066" w14:textId="77777777" w:rsidR="006E0378" w:rsidRDefault="006E0378" w:rsidP="00315DC5">
            <w:pPr>
              <w:autoSpaceDE w:val="0"/>
              <w:autoSpaceDN w:val="0"/>
              <w:adjustRightInd w:val="0"/>
              <w:spacing w:line="267" w:lineRule="exact"/>
              <w:jc w:val="left"/>
              <w:rPr>
                <w:ins w:id="2379" w:author="wincol" w:date="2016-10-25T15:51:00Z"/>
                <w:rFonts w:ascii="宋体" w:cs="宋体"/>
                <w:kern w:val="0"/>
                <w:sz w:val="20"/>
                <w:szCs w:val="20"/>
              </w:rPr>
            </w:pPr>
          </w:p>
        </w:tc>
      </w:tr>
      <w:tr w:rsidR="002D190B" w14:paraId="75B57057" w14:textId="77777777" w:rsidTr="00BD4F05">
        <w:trPr>
          <w:cantSplit/>
          <w:trHeight w:val="145"/>
          <w:ins w:id="2380" w:author="wincol" w:date="2016-03-29T14:19:00Z"/>
        </w:trPr>
        <w:tc>
          <w:tcPr>
            <w:tcW w:w="983" w:type="dxa"/>
            <w:vMerge/>
          </w:tcPr>
          <w:p w14:paraId="7B316C0C" w14:textId="77777777" w:rsidR="002D190B" w:rsidRDefault="002D190B" w:rsidP="00BD4F05">
            <w:pPr>
              <w:rPr>
                <w:ins w:id="2381" w:author="wincol" w:date="2016-03-29T14:19:00Z"/>
                <w:rFonts w:ascii="宋体" w:hAnsi="宋体"/>
              </w:rPr>
            </w:pPr>
          </w:p>
        </w:tc>
        <w:tc>
          <w:tcPr>
            <w:tcW w:w="2094" w:type="dxa"/>
          </w:tcPr>
          <w:p w14:paraId="320B0976" w14:textId="77777777" w:rsidR="002D190B" w:rsidRPr="00056A97" w:rsidRDefault="002D190B" w:rsidP="00056A97">
            <w:pPr>
              <w:autoSpaceDE w:val="0"/>
              <w:autoSpaceDN w:val="0"/>
              <w:adjustRightInd w:val="0"/>
              <w:spacing w:line="267" w:lineRule="exact"/>
              <w:jc w:val="left"/>
              <w:rPr>
                <w:ins w:id="2382" w:author="wincol" w:date="2016-03-29T14:19:00Z"/>
                <w:rFonts w:ascii="宋体" w:cs="宋体"/>
                <w:kern w:val="0"/>
                <w:sz w:val="20"/>
                <w:szCs w:val="20"/>
              </w:rPr>
            </w:pPr>
            <w:ins w:id="2383" w:author="wincol" w:date="2016-03-29T14:19:00Z">
              <w:r>
                <w:rPr>
                  <w:rFonts w:ascii="宋体" w:cs="宋体" w:hint="eastAsia"/>
                  <w:kern w:val="0"/>
                  <w:sz w:val="20"/>
                  <w:szCs w:val="20"/>
                </w:rPr>
                <w:t>EXT_FILED2</w:t>
              </w:r>
            </w:ins>
          </w:p>
        </w:tc>
        <w:tc>
          <w:tcPr>
            <w:tcW w:w="1709" w:type="dxa"/>
          </w:tcPr>
          <w:p w14:paraId="6C76CC81" w14:textId="77777777" w:rsidR="002D190B" w:rsidRPr="00056A97" w:rsidRDefault="002D190B" w:rsidP="00056A97">
            <w:pPr>
              <w:autoSpaceDE w:val="0"/>
              <w:autoSpaceDN w:val="0"/>
              <w:adjustRightInd w:val="0"/>
              <w:spacing w:line="267" w:lineRule="exact"/>
              <w:jc w:val="left"/>
              <w:rPr>
                <w:ins w:id="2384" w:author="wincol" w:date="2016-03-29T14:19:00Z"/>
                <w:rFonts w:ascii="宋体" w:cs="宋体"/>
                <w:kern w:val="0"/>
                <w:sz w:val="20"/>
                <w:szCs w:val="20"/>
              </w:rPr>
            </w:pPr>
            <w:ins w:id="2385" w:author="wincol" w:date="2016-03-29T14:19:00Z">
              <w:r>
                <w:rPr>
                  <w:rFonts w:ascii="宋体" w:cs="宋体" w:hint="eastAsia"/>
                  <w:kern w:val="0"/>
                  <w:sz w:val="20"/>
                  <w:szCs w:val="20"/>
                </w:rPr>
                <w:t>备用字段2</w:t>
              </w:r>
            </w:ins>
          </w:p>
        </w:tc>
        <w:tc>
          <w:tcPr>
            <w:tcW w:w="851" w:type="dxa"/>
          </w:tcPr>
          <w:p w14:paraId="24906C7F" w14:textId="77777777" w:rsidR="002D190B" w:rsidRPr="00056A97" w:rsidRDefault="002D190B" w:rsidP="00056A97">
            <w:pPr>
              <w:autoSpaceDE w:val="0"/>
              <w:autoSpaceDN w:val="0"/>
              <w:adjustRightInd w:val="0"/>
              <w:spacing w:line="267" w:lineRule="exact"/>
              <w:jc w:val="left"/>
              <w:rPr>
                <w:ins w:id="2386" w:author="wincol" w:date="2016-03-29T14:19:00Z"/>
                <w:rFonts w:ascii="宋体" w:cs="宋体"/>
                <w:kern w:val="0"/>
                <w:sz w:val="20"/>
                <w:szCs w:val="20"/>
              </w:rPr>
            </w:pPr>
            <w:ins w:id="2387" w:author="wincol" w:date="2016-03-29T14:19: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539F12E3" w14:textId="77777777" w:rsidR="002D190B" w:rsidRPr="00056A97" w:rsidRDefault="002D190B" w:rsidP="00056A97">
            <w:pPr>
              <w:autoSpaceDE w:val="0"/>
              <w:autoSpaceDN w:val="0"/>
              <w:adjustRightInd w:val="0"/>
              <w:spacing w:line="267" w:lineRule="exact"/>
              <w:jc w:val="left"/>
              <w:rPr>
                <w:ins w:id="2388" w:author="wincol" w:date="2016-03-29T14:19:00Z"/>
                <w:rFonts w:ascii="宋体" w:cs="宋体"/>
                <w:kern w:val="0"/>
                <w:sz w:val="20"/>
                <w:szCs w:val="20"/>
              </w:rPr>
            </w:pPr>
            <w:ins w:id="2389" w:author="wincol" w:date="2016-03-29T14:19:00Z">
              <w:r>
                <w:rPr>
                  <w:rFonts w:ascii="宋体" w:hAnsi="宋体" w:hint="eastAsia"/>
                </w:rPr>
                <w:t>是</w:t>
              </w:r>
            </w:ins>
          </w:p>
        </w:tc>
        <w:tc>
          <w:tcPr>
            <w:tcW w:w="2635" w:type="dxa"/>
          </w:tcPr>
          <w:p w14:paraId="18A464A3" w14:textId="77777777" w:rsidR="002D190B" w:rsidRPr="00056A97" w:rsidRDefault="002D190B" w:rsidP="00056A97">
            <w:pPr>
              <w:autoSpaceDE w:val="0"/>
              <w:autoSpaceDN w:val="0"/>
              <w:adjustRightInd w:val="0"/>
              <w:spacing w:line="267" w:lineRule="exact"/>
              <w:jc w:val="left"/>
              <w:rPr>
                <w:ins w:id="2390" w:author="wincol" w:date="2016-03-29T14:19:00Z"/>
                <w:rFonts w:ascii="宋体" w:cs="宋体"/>
                <w:kern w:val="0"/>
                <w:sz w:val="20"/>
                <w:szCs w:val="20"/>
              </w:rPr>
            </w:pPr>
            <w:ins w:id="2391" w:author="wincol" w:date="2016-03-29T14:19:00Z">
              <w:r>
                <w:rPr>
                  <w:rFonts w:ascii="宋体" w:cs="宋体" w:hint="eastAsia"/>
                  <w:kern w:val="0"/>
                  <w:sz w:val="20"/>
                  <w:szCs w:val="20"/>
                </w:rPr>
                <w:t>备用字段2</w:t>
              </w:r>
            </w:ins>
          </w:p>
        </w:tc>
      </w:tr>
      <w:tr w:rsidR="002D190B" w14:paraId="30C83176" w14:textId="77777777" w:rsidTr="00BD4F05">
        <w:trPr>
          <w:cantSplit/>
          <w:trHeight w:val="145"/>
          <w:ins w:id="2392" w:author="wincol" w:date="2016-03-29T14:19:00Z"/>
        </w:trPr>
        <w:tc>
          <w:tcPr>
            <w:tcW w:w="983" w:type="dxa"/>
            <w:vMerge/>
          </w:tcPr>
          <w:p w14:paraId="4CA3C379" w14:textId="77777777" w:rsidR="002D190B" w:rsidRDefault="002D190B" w:rsidP="00BD4F05">
            <w:pPr>
              <w:rPr>
                <w:ins w:id="2393" w:author="wincol" w:date="2016-03-29T14:19:00Z"/>
                <w:rFonts w:ascii="宋体" w:hAnsi="宋体"/>
              </w:rPr>
            </w:pPr>
          </w:p>
        </w:tc>
        <w:tc>
          <w:tcPr>
            <w:tcW w:w="2094" w:type="dxa"/>
          </w:tcPr>
          <w:p w14:paraId="418EDB30" w14:textId="77777777" w:rsidR="002D190B" w:rsidRPr="00056A97" w:rsidRDefault="002D190B" w:rsidP="00056A97">
            <w:pPr>
              <w:autoSpaceDE w:val="0"/>
              <w:autoSpaceDN w:val="0"/>
              <w:adjustRightInd w:val="0"/>
              <w:spacing w:line="267" w:lineRule="exact"/>
              <w:jc w:val="left"/>
              <w:rPr>
                <w:ins w:id="2394" w:author="wincol" w:date="2016-03-29T14:19:00Z"/>
                <w:rFonts w:ascii="宋体" w:cs="宋体"/>
                <w:kern w:val="0"/>
                <w:sz w:val="20"/>
                <w:szCs w:val="20"/>
              </w:rPr>
            </w:pPr>
            <w:ins w:id="2395" w:author="wincol" w:date="2016-03-29T14:19:00Z">
              <w:r>
                <w:rPr>
                  <w:rFonts w:ascii="宋体" w:cs="宋体" w:hint="eastAsia"/>
                  <w:kern w:val="0"/>
                  <w:sz w:val="20"/>
                  <w:szCs w:val="20"/>
                </w:rPr>
                <w:t>EXT_FILED3</w:t>
              </w:r>
            </w:ins>
          </w:p>
        </w:tc>
        <w:tc>
          <w:tcPr>
            <w:tcW w:w="1709" w:type="dxa"/>
          </w:tcPr>
          <w:p w14:paraId="207B9F4D" w14:textId="77777777" w:rsidR="002D190B" w:rsidRPr="00056A97" w:rsidRDefault="002D190B" w:rsidP="00056A97">
            <w:pPr>
              <w:autoSpaceDE w:val="0"/>
              <w:autoSpaceDN w:val="0"/>
              <w:adjustRightInd w:val="0"/>
              <w:spacing w:line="267" w:lineRule="exact"/>
              <w:jc w:val="left"/>
              <w:rPr>
                <w:ins w:id="2396" w:author="wincol" w:date="2016-03-29T14:19:00Z"/>
                <w:rFonts w:ascii="宋体" w:cs="宋体"/>
                <w:kern w:val="0"/>
                <w:sz w:val="20"/>
                <w:szCs w:val="20"/>
              </w:rPr>
            </w:pPr>
            <w:ins w:id="2397" w:author="wincol" w:date="2016-03-29T14:19:00Z">
              <w:r>
                <w:rPr>
                  <w:rFonts w:ascii="宋体" w:cs="宋体" w:hint="eastAsia"/>
                  <w:kern w:val="0"/>
                  <w:sz w:val="20"/>
                  <w:szCs w:val="20"/>
                </w:rPr>
                <w:t>备用字段3</w:t>
              </w:r>
            </w:ins>
          </w:p>
        </w:tc>
        <w:tc>
          <w:tcPr>
            <w:tcW w:w="851" w:type="dxa"/>
          </w:tcPr>
          <w:p w14:paraId="419AFECD" w14:textId="77777777" w:rsidR="002D190B" w:rsidRPr="00056A97" w:rsidRDefault="002D190B" w:rsidP="00056A97">
            <w:pPr>
              <w:autoSpaceDE w:val="0"/>
              <w:autoSpaceDN w:val="0"/>
              <w:adjustRightInd w:val="0"/>
              <w:spacing w:line="267" w:lineRule="exact"/>
              <w:jc w:val="left"/>
              <w:rPr>
                <w:ins w:id="2398" w:author="wincol" w:date="2016-03-29T14:19:00Z"/>
                <w:rFonts w:ascii="宋体" w:cs="宋体"/>
                <w:kern w:val="0"/>
                <w:sz w:val="20"/>
                <w:szCs w:val="20"/>
              </w:rPr>
            </w:pPr>
            <w:ins w:id="2399" w:author="wincol" w:date="2016-03-29T14:19: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300</w:t>
              </w:r>
              <w:r w:rsidRPr="00A560D3">
                <w:rPr>
                  <w:rFonts w:ascii="宋体" w:cs="宋体"/>
                  <w:kern w:val="0"/>
                  <w:sz w:val="20"/>
                  <w:szCs w:val="20"/>
                </w:rPr>
                <w:t>)</w:t>
              </w:r>
            </w:ins>
          </w:p>
        </w:tc>
        <w:tc>
          <w:tcPr>
            <w:tcW w:w="708" w:type="dxa"/>
          </w:tcPr>
          <w:p w14:paraId="722DD04B" w14:textId="77777777" w:rsidR="002D190B" w:rsidRPr="00056A97" w:rsidRDefault="002D190B" w:rsidP="00056A97">
            <w:pPr>
              <w:autoSpaceDE w:val="0"/>
              <w:autoSpaceDN w:val="0"/>
              <w:adjustRightInd w:val="0"/>
              <w:spacing w:line="267" w:lineRule="exact"/>
              <w:jc w:val="left"/>
              <w:rPr>
                <w:ins w:id="2400" w:author="wincol" w:date="2016-03-29T14:19:00Z"/>
                <w:rFonts w:ascii="宋体" w:cs="宋体"/>
                <w:kern w:val="0"/>
                <w:sz w:val="20"/>
                <w:szCs w:val="20"/>
              </w:rPr>
            </w:pPr>
            <w:ins w:id="2401" w:author="wincol" w:date="2016-03-29T14:19:00Z">
              <w:r>
                <w:rPr>
                  <w:rFonts w:ascii="宋体" w:hAnsi="宋体" w:hint="eastAsia"/>
                </w:rPr>
                <w:t>是</w:t>
              </w:r>
            </w:ins>
          </w:p>
        </w:tc>
        <w:tc>
          <w:tcPr>
            <w:tcW w:w="2635" w:type="dxa"/>
          </w:tcPr>
          <w:p w14:paraId="629CB492" w14:textId="77777777" w:rsidR="002D190B" w:rsidRPr="00056A97" w:rsidRDefault="002D190B" w:rsidP="00056A97">
            <w:pPr>
              <w:autoSpaceDE w:val="0"/>
              <w:autoSpaceDN w:val="0"/>
              <w:adjustRightInd w:val="0"/>
              <w:spacing w:line="267" w:lineRule="exact"/>
              <w:jc w:val="left"/>
              <w:rPr>
                <w:ins w:id="2402" w:author="wincol" w:date="2016-03-29T14:19:00Z"/>
                <w:rFonts w:ascii="宋体" w:cs="宋体"/>
                <w:kern w:val="0"/>
                <w:sz w:val="20"/>
                <w:szCs w:val="20"/>
              </w:rPr>
            </w:pPr>
            <w:ins w:id="2403" w:author="wincol" w:date="2016-03-29T14:19:00Z">
              <w:r>
                <w:rPr>
                  <w:rFonts w:ascii="宋体" w:cs="宋体" w:hint="eastAsia"/>
                  <w:kern w:val="0"/>
                  <w:sz w:val="20"/>
                  <w:szCs w:val="20"/>
                </w:rPr>
                <w:t>备用字段3</w:t>
              </w:r>
            </w:ins>
          </w:p>
        </w:tc>
      </w:tr>
    </w:tbl>
    <w:p w14:paraId="0B1E4F57" w14:textId="77777777" w:rsidR="008D419F" w:rsidRPr="008D419F" w:rsidRDefault="008D419F" w:rsidP="008D419F"/>
    <w:p w14:paraId="24D67D6C" w14:textId="77777777" w:rsidR="008D419F" w:rsidRPr="004E6C5A" w:rsidRDefault="003C7E7C" w:rsidP="0042024B">
      <w:pPr>
        <w:pStyle w:val="2"/>
      </w:pPr>
      <w:bookmarkStart w:id="2404" w:name="_Toc448760990"/>
      <w:r>
        <w:rPr>
          <w:rFonts w:hint="eastAsia"/>
        </w:rPr>
        <w:t>账户余额校检</w:t>
      </w:r>
      <w:r w:rsidR="008D419F">
        <w:rPr>
          <w:rFonts w:hint="eastAsia"/>
        </w:rPr>
        <w:t>(</w:t>
      </w:r>
      <w:r w:rsidR="00E602CD" w:rsidRPr="00B860D9">
        <w:t>OGW000</w:t>
      </w:r>
      <w:r w:rsidR="00A230E0">
        <w:rPr>
          <w:rFonts w:hint="eastAsia"/>
        </w:rPr>
        <w:t>50</w:t>
      </w:r>
      <w:r w:rsidR="008D419F">
        <w:rPr>
          <w:rFonts w:hint="eastAsia"/>
        </w:rPr>
        <w:t>)</w:t>
      </w:r>
      <w:bookmarkEnd w:id="2404"/>
    </w:p>
    <w:p w14:paraId="53965048" w14:textId="77777777" w:rsidR="003C7E7C" w:rsidRPr="00A560D3" w:rsidRDefault="003C7E7C" w:rsidP="003C7E7C">
      <w:pPr>
        <w:pStyle w:val="aff1"/>
        <w:ind w:left="425" w:firstLineChars="0" w:firstLine="0"/>
      </w:pPr>
      <w:r w:rsidRPr="00A560D3">
        <w:rPr>
          <w:rFonts w:hint="eastAsia"/>
        </w:rPr>
        <w:t>若是对接“账户余额查询接口”，则该接口无需对接。由第三方公司发起。</w:t>
      </w:r>
    </w:p>
    <w:p w14:paraId="4892AEE6" w14:textId="77777777" w:rsidR="008D419F" w:rsidRPr="008D419F" w:rsidRDefault="008D419F" w:rsidP="008D419F">
      <w:pPr>
        <w:ind w:firstLine="420"/>
      </w:pPr>
    </w:p>
    <w:p w14:paraId="3E4C981A" w14:textId="77777777" w:rsidR="008D419F" w:rsidRDefault="008D419F" w:rsidP="0042024B">
      <w:pPr>
        <w:pStyle w:val="3"/>
        <w:rPr>
          <w:rFonts w:ascii="宋体" w:hAnsi="宋体"/>
        </w:rPr>
      </w:pPr>
      <w:bookmarkStart w:id="2405" w:name="_Toc448760991"/>
      <w:r w:rsidRPr="004E6C5A">
        <w:rPr>
          <w:rFonts w:hint="eastAsia"/>
        </w:rPr>
        <w:t>请求报文说明</w:t>
      </w:r>
      <w:bookmarkEnd w:id="2405"/>
    </w:p>
    <w:tbl>
      <w:tblPr>
        <w:tblW w:w="8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3"/>
        <w:gridCol w:w="2094"/>
        <w:gridCol w:w="1709"/>
        <w:gridCol w:w="851"/>
        <w:gridCol w:w="708"/>
        <w:gridCol w:w="2635"/>
      </w:tblGrid>
      <w:tr w:rsidR="008D419F" w14:paraId="5627158B" w14:textId="77777777" w:rsidTr="00BD4F05">
        <w:trPr>
          <w:trHeight w:val="302"/>
        </w:trPr>
        <w:tc>
          <w:tcPr>
            <w:tcW w:w="983" w:type="dxa"/>
            <w:tcBorders>
              <w:bottom w:val="single" w:sz="4" w:space="0" w:color="auto"/>
            </w:tcBorders>
            <w:shd w:val="clear" w:color="auto" w:fill="C0C0C0"/>
          </w:tcPr>
          <w:p w14:paraId="1B740287" w14:textId="77777777" w:rsidR="008D419F" w:rsidRDefault="008D419F" w:rsidP="00BD4F05">
            <w:pPr>
              <w:rPr>
                <w:rFonts w:ascii="宋体" w:hAnsi="宋体"/>
                <w:b/>
                <w:szCs w:val="21"/>
              </w:rPr>
            </w:pPr>
            <w:r>
              <w:rPr>
                <w:rFonts w:ascii="宋体" w:hAnsi="宋体"/>
                <w:b/>
                <w:szCs w:val="21"/>
              </w:rPr>
              <w:t>模块</w:t>
            </w:r>
          </w:p>
        </w:tc>
        <w:tc>
          <w:tcPr>
            <w:tcW w:w="2094" w:type="dxa"/>
            <w:tcBorders>
              <w:bottom w:val="single" w:sz="4" w:space="0" w:color="auto"/>
            </w:tcBorders>
            <w:shd w:val="clear" w:color="auto" w:fill="C0C0C0"/>
          </w:tcPr>
          <w:p w14:paraId="4C91A9CB" w14:textId="77777777" w:rsidR="008D419F" w:rsidRDefault="008D419F" w:rsidP="00BD4F05">
            <w:pPr>
              <w:rPr>
                <w:rFonts w:ascii="宋体" w:hAnsi="宋体"/>
                <w:b/>
              </w:rPr>
            </w:pPr>
            <w:r>
              <w:rPr>
                <w:rFonts w:ascii="宋体" w:hAnsi="宋体"/>
                <w:b/>
                <w:szCs w:val="21"/>
              </w:rPr>
              <w:t>字段ID</w:t>
            </w:r>
          </w:p>
        </w:tc>
        <w:tc>
          <w:tcPr>
            <w:tcW w:w="1709" w:type="dxa"/>
            <w:tcBorders>
              <w:bottom w:val="single" w:sz="4" w:space="0" w:color="auto"/>
            </w:tcBorders>
            <w:shd w:val="clear" w:color="auto" w:fill="C0C0C0"/>
          </w:tcPr>
          <w:p w14:paraId="0B2BA5CB" w14:textId="77777777" w:rsidR="008D419F" w:rsidRDefault="008D419F" w:rsidP="00BD4F05">
            <w:pPr>
              <w:rPr>
                <w:rFonts w:ascii="宋体" w:hAnsi="宋体"/>
                <w:b/>
              </w:rPr>
            </w:pPr>
            <w:r>
              <w:rPr>
                <w:rFonts w:ascii="宋体" w:hAnsi="宋体"/>
                <w:b/>
                <w:szCs w:val="21"/>
              </w:rPr>
              <w:t>字段名称</w:t>
            </w:r>
          </w:p>
        </w:tc>
        <w:tc>
          <w:tcPr>
            <w:tcW w:w="851" w:type="dxa"/>
            <w:tcBorders>
              <w:bottom w:val="single" w:sz="4" w:space="0" w:color="auto"/>
            </w:tcBorders>
            <w:shd w:val="clear" w:color="auto" w:fill="C0C0C0"/>
          </w:tcPr>
          <w:p w14:paraId="24841671" w14:textId="77777777" w:rsidR="008D419F" w:rsidRDefault="008D419F" w:rsidP="00BD4F05">
            <w:pPr>
              <w:rPr>
                <w:rFonts w:ascii="宋体" w:hAnsi="宋体"/>
                <w:b/>
              </w:rPr>
            </w:pPr>
            <w:r>
              <w:rPr>
                <w:rFonts w:ascii="宋体" w:hAnsi="宋体"/>
                <w:b/>
                <w:szCs w:val="21"/>
              </w:rPr>
              <w:t>类型</w:t>
            </w:r>
          </w:p>
        </w:tc>
        <w:tc>
          <w:tcPr>
            <w:tcW w:w="708" w:type="dxa"/>
            <w:tcBorders>
              <w:bottom w:val="single" w:sz="4" w:space="0" w:color="auto"/>
            </w:tcBorders>
            <w:shd w:val="clear" w:color="auto" w:fill="C0C0C0"/>
          </w:tcPr>
          <w:p w14:paraId="7A5DC1A4" w14:textId="77777777" w:rsidR="008D419F" w:rsidRDefault="008D419F" w:rsidP="00BD4F05">
            <w:pPr>
              <w:rPr>
                <w:rFonts w:ascii="宋体" w:hAnsi="宋体"/>
                <w:b/>
              </w:rPr>
            </w:pPr>
            <w:r>
              <w:rPr>
                <w:rFonts w:ascii="宋体" w:hAnsi="宋体" w:hint="eastAsia"/>
                <w:b/>
              </w:rPr>
              <w:t>可空</w:t>
            </w:r>
          </w:p>
        </w:tc>
        <w:tc>
          <w:tcPr>
            <w:tcW w:w="2635" w:type="dxa"/>
            <w:tcBorders>
              <w:bottom w:val="single" w:sz="4" w:space="0" w:color="auto"/>
            </w:tcBorders>
            <w:shd w:val="clear" w:color="auto" w:fill="C0C0C0"/>
          </w:tcPr>
          <w:p w14:paraId="79DAB38D" w14:textId="77777777" w:rsidR="008D419F" w:rsidRDefault="008D419F" w:rsidP="00BD4F05">
            <w:pPr>
              <w:rPr>
                <w:rFonts w:ascii="宋体" w:hAnsi="宋体"/>
                <w:b/>
              </w:rPr>
            </w:pPr>
            <w:r>
              <w:rPr>
                <w:rFonts w:ascii="宋体" w:hAnsi="宋体" w:hint="eastAsia"/>
                <w:b/>
              </w:rPr>
              <w:t>备注</w:t>
            </w:r>
          </w:p>
        </w:tc>
      </w:tr>
      <w:tr w:rsidR="004A00B7" w14:paraId="3984A486" w14:textId="77777777" w:rsidTr="00BD4F05">
        <w:trPr>
          <w:cantSplit/>
          <w:trHeight w:val="317"/>
        </w:trPr>
        <w:tc>
          <w:tcPr>
            <w:tcW w:w="983" w:type="dxa"/>
            <w:vMerge w:val="restart"/>
          </w:tcPr>
          <w:p w14:paraId="34724FF0" w14:textId="77777777" w:rsidR="004A00B7" w:rsidRPr="00C15726" w:rsidRDefault="004A00B7" w:rsidP="00BD4F05">
            <w:pPr>
              <w:rPr>
                <w:rFonts w:ascii="宋体" w:hAnsi="宋体"/>
              </w:rPr>
            </w:pPr>
            <w:r>
              <w:rPr>
                <w:rFonts w:ascii="宋体" w:hAnsi="宋体" w:hint="eastAsia"/>
              </w:rPr>
              <w:t>BODY</w:t>
            </w:r>
          </w:p>
        </w:tc>
        <w:tc>
          <w:tcPr>
            <w:tcW w:w="7997" w:type="dxa"/>
            <w:gridSpan w:val="5"/>
          </w:tcPr>
          <w:p w14:paraId="207166E2" w14:textId="77777777" w:rsidR="004A00B7" w:rsidRPr="0069154D" w:rsidRDefault="004A00B7" w:rsidP="002B64B5">
            <w:del w:id="2406" w:author="wincol" w:date="2016-04-18T15:35:00Z">
              <w:r w:rsidRPr="0069154D" w:rsidDel="00AA1857">
                <w:rPr>
                  <w:rFonts w:hint="eastAsia"/>
                </w:rPr>
                <w:delText>公共部分</w:delText>
              </w:r>
            </w:del>
          </w:p>
        </w:tc>
      </w:tr>
      <w:tr w:rsidR="004A00B7" w14:paraId="571A8578" w14:textId="77777777" w:rsidTr="00BD4F05">
        <w:trPr>
          <w:cantSplit/>
          <w:trHeight w:val="145"/>
        </w:trPr>
        <w:tc>
          <w:tcPr>
            <w:tcW w:w="983" w:type="dxa"/>
            <w:vMerge/>
          </w:tcPr>
          <w:p w14:paraId="30A879E7" w14:textId="77777777" w:rsidR="004A00B7" w:rsidRDefault="004A00B7" w:rsidP="00BD4F05">
            <w:pPr>
              <w:rPr>
                <w:rFonts w:ascii="宋体" w:hAnsi="宋体"/>
              </w:rPr>
            </w:pPr>
          </w:p>
        </w:tc>
        <w:tc>
          <w:tcPr>
            <w:tcW w:w="2094" w:type="dxa"/>
          </w:tcPr>
          <w:p w14:paraId="4A5968DC" w14:textId="77777777" w:rsidR="004A00B7" w:rsidRPr="00BA665E" w:rsidRDefault="004A00B7" w:rsidP="00E81D47">
            <w:pPr>
              <w:autoSpaceDE w:val="0"/>
              <w:autoSpaceDN w:val="0"/>
              <w:adjustRightInd w:val="0"/>
              <w:spacing w:line="267" w:lineRule="exact"/>
              <w:jc w:val="left"/>
              <w:rPr>
                <w:rFonts w:ascii="宋体" w:hAnsi="宋体"/>
              </w:rPr>
            </w:pPr>
            <w:r>
              <w:rPr>
                <w:rFonts w:ascii="宋体" w:cs="宋体" w:hint="eastAsia"/>
                <w:kern w:val="0"/>
                <w:sz w:val="20"/>
                <w:szCs w:val="20"/>
              </w:rPr>
              <w:t>TRANSCODE</w:t>
            </w:r>
          </w:p>
        </w:tc>
        <w:tc>
          <w:tcPr>
            <w:tcW w:w="1709" w:type="dxa"/>
          </w:tcPr>
          <w:p w14:paraId="6318A6DF" w14:textId="77777777" w:rsidR="004A00B7" w:rsidRDefault="004A00B7" w:rsidP="00E81D47">
            <w:pPr>
              <w:rPr>
                <w:rFonts w:ascii="宋体" w:hAnsi="宋体"/>
              </w:rPr>
            </w:pPr>
            <w:r w:rsidRPr="00A560D3">
              <w:rPr>
                <w:rFonts w:ascii="宋体" w:cs="宋体" w:hint="eastAsia"/>
                <w:kern w:val="0"/>
                <w:sz w:val="20"/>
                <w:szCs w:val="20"/>
              </w:rPr>
              <w:t>交易码</w:t>
            </w:r>
          </w:p>
        </w:tc>
        <w:tc>
          <w:tcPr>
            <w:tcW w:w="851" w:type="dxa"/>
          </w:tcPr>
          <w:p w14:paraId="43C6A8E1" w14:textId="77777777" w:rsidR="004A00B7" w:rsidRDefault="004A00B7" w:rsidP="00E81D47">
            <w:pPr>
              <w:rPr>
                <w:rFonts w:ascii="宋体" w:hAnsi="宋体"/>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8</w:t>
            </w:r>
            <w:r w:rsidRPr="00A560D3">
              <w:rPr>
                <w:rFonts w:ascii="宋体" w:cs="宋体"/>
                <w:kern w:val="0"/>
                <w:sz w:val="20"/>
                <w:szCs w:val="20"/>
              </w:rPr>
              <w:t>)</w:t>
            </w:r>
          </w:p>
        </w:tc>
        <w:tc>
          <w:tcPr>
            <w:tcW w:w="708" w:type="dxa"/>
          </w:tcPr>
          <w:p w14:paraId="3749A0D9" w14:textId="77777777" w:rsidR="004A00B7" w:rsidRPr="00EA7B55" w:rsidRDefault="004A00B7" w:rsidP="00E81D47">
            <w:pPr>
              <w:autoSpaceDE w:val="0"/>
              <w:autoSpaceDN w:val="0"/>
              <w:adjustRightInd w:val="0"/>
              <w:spacing w:line="267" w:lineRule="exact"/>
              <w:ind w:left="107"/>
              <w:jc w:val="left"/>
              <w:rPr>
                <w:rFonts w:ascii="宋体" w:cs="宋体"/>
                <w:kern w:val="0"/>
                <w:sz w:val="20"/>
                <w:szCs w:val="20"/>
              </w:rPr>
            </w:pPr>
            <w:r w:rsidRPr="00EA7B55">
              <w:rPr>
                <w:rFonts w:ascii="宋体" w:cs="宋体" w:hint="eastAsia"/>
                <w:kern w:val="0"/>
                <w:sz w:val="20"/>
                <w:szCs w:val="20"/>
              </w:rPr>
              <w:t>否</w:t>
            </w:r>
          </w:p>
        </w:tc>
        <w:tc>
          <w:tcPr>
            <w:tcW w:w="2635" w:type="dxa"/>
          </w:tcPr>
          <w:p w14:paraId="1EAC67E5" w14:textId="77777777" w:rsidR="004A00B7" w:rsidRPr="00A710BB" w:rsidRDefault="004A00B7" w:rsidP="006D6740">
            <w:pPr>
              <w:autoSpaceDE w:val="0"/>
              <w:autoSpaceDN w:val="0"/>
              <w:adjustRightInd w:val="0"/>
              <w:spacing w:line="267" w:lineRule="exact"/>
              <w:jc w:val="left"/>
              <w:rPr>
                <w:rFonts w:ascii="宋体" w:cs="宋体"/>
                <w:kern w:val="0"/>
                <w:sz w:val="20"/>
                <w:szCs w:val="20"/>
              </w:rPr>
            </w:pPr>
            <w:r w:rsidRPr="00A710BB">
              <w:rPr>
                <w:rFonts w:ascii="宋体" w:cs="宋体" w:hint="eastAsia"/>
                <w:kern w:val="0"/>
                <w:sz w:val="20"/>
                <w:szCs w:val="20"/>
              </w:rPr>
              <w:t>OGW000</w:t>
            </w:r>
            <w:r>
              <w:rPr>
                <w:rFonts w:ascii="宋体" w:cs="宋体" w:hint="eastAsia"/>
                <w:kern w:val="0"/>
                <w:sz w:val="20"/>
                <w:szCs w:val="20"/>
              </w:rPr>
              <w:t>50</w:t>
            </w:r>
          </w:p>
        </w:tc>
      </w:tr>
      <w:tr w:rsidR="004A00B7" w14:paraId="7E9F2CF1" w14:textId="77777777" w:rsidTr="00BD4F05">
        <w:trPr>
          <w:cantSplit/>
          <w:trHeight w:val="145"/>
        </w:trPr>
        <w:tc>
          <w:tcPr>
            <w:tcW w:w="983" w:type="dxa"/>
            <w:vMerge/>
          </w:tcPr>
          <w:p w14:paraId="2F7F3F29" w14:textId="77777777" w:rsidR="004A00B7" w:rsidRDefault="004A00B7" w:rsidP="00BD4F05">
            <w:pPr>
              <w:rPr>
                <w:rFonts w:ascii="宋体" w:hAnsi="宋体"/>
              </w:rPr>
            </w:pPr>
          </w:p>
        </w:tc>
        <w:tc>
          <w:tcPr>
            <w:tcW w:w="7997" w:type="dxa"/>
            <w:gridSpan w:val="5"/>
          </w:tcPr>
          <w:p w14:paraId="3FA6D752" w14:textId="77777777" w:rsidR="004A00B7" w:rsidRPr="00CC7B85" w:rsidRDefault="004A00B7" w:rsidP="002B64B5">
            <w:r>
              <w:rPr>
                <w:rFonts w:hint="eastAsia"/>
              </w:rPr>
              <w:t>数据加密域都放到</w:t>
            </w:r>
            <w:r>
              <w:rPr>
                <w:rFonts w:hint="eastAsia"/>
              </w:rPr>
              <w:t>XMLPARA</w:t>
            </w:r>
            <w:r>
              <w:rPr>
                <w:rFonts w:hint="eastAsia"/>
              </w:rPr>
              <w:t>里面</w:t>
            </w:r>
          </w:p>
        </w:tc>
      </w:tr>
      <w:tr w:rsidR="004A00B7" w14:paraId="592D1B92" w14:textId="77777777" w:rsidTr="00BD4F05">
        <w:trPr>
          <w:cantSplit/>
          <w:trHeight w:val="145"/>
        </w:trPr>
        <w:tc>
          <w:tcPr>
            <w:tcW w:w="983" w:type="dxa"/>
            <w:vMerge/>
          </w:tcPr>
          <w:p w14:paraId="3B8C16AE" w14:textId="77777777" w:rsidR="004A00B7" w:rsidRDefault="004A00B7" w:rsidP="00BD4F05">
            <w:pPr>
              <w:rPr>
                <w:rFonts w:ascii="宋体" w:hAnsi="宋体"/>
              </w:rPr>
            </w:pPr>
          </w:p>
        </w:tc>
        <w:tc>
          <w:tcPr>
            <w:tcW w:w="2094" w:type="dxa"/>
          </w:tcPr>
          <w:p w14:paraId="084EF83E" w14:textId="77777777" w:rsidR="004A00B7" w:rsidRPr="005A7AD8" w:rsidRDefault="004A00B7" w:rsidP="005E28A2">
            <w:pPr>
              <w:autoSpaceDE w:val="0"/>
              <w:autoSpaceDN w:val="0"/>
              <w:adjustRightInd w:val="0"/>
              <w:spacing w:line="267" w:lineRule="exact"/>
              <w:jc w:val="left"/>
              <w:rPr>
                <w:rFonts w:ascii="宋体" w:cs="宋体"/>
                <w:kern w:val="0"/>
                <w:sz w:val="20"/>
                <w:szCs w:val="20"/>
              </w:rPr>
            </w:pPr>
            <w:r w:rsidRPr="005A7AD8">
              <w:rPr>
                <w:rFonts w:ascii="宋体" w:cs="宋体" w:hint="eastAsia"/>
                <w:kern w:val="0"/>
                <w:sz w:val="20"/>
                <w:szCs w:val="20"/>
              </w:rPr>
              <w:t>MERCHANTID</w:t>
            </w:r>
          </w:p>
        </w:tc>
        <w:tc>
          <w:tcPr>
            <w:tcW w:w="1709" w:type="dxa"/>
          </w:tcPr>
          <w:p w14:paraId="58960CA2" w14:textId="77777777" w:rsidR="004A00B7" w:rsidRPr="005A7AD8" w:rsidRDefault="004A00B7" w:rsidP="005E28A2">
            <w:pPr>
              <w:autoSpaceDE w:val="0"/>
              <w:autoSpaceDN w:val="0"/>
              <w:adjustRightInd w:val="0"/>
              <w:spacing w:line="267" w:lineRule="exact"/>
              <w:jc w:val="left"/>
              <w:rPr>
                <w:rFonts w:ascii="宋体" w:cs="宋体"/>
                <w:kern w:val="0"/>
                <w:sz w:val="20"/>
                <w:szCs w:val="20"/>
              </w:rPr>
            </w:pPr>
            <w:r w:rsidRPr="005A7AD8">
              <w:rPr>
                <w:rFonts w:ascii="宋体" w:cs="宋体" w:hint="eastAsia"/>
                <w:kern w:val="0"/>
                <w:sz w:val="20"/>
                <w:szCs w:val="20"/>
              </w:rPr>
              <w:t>商户唯一编号</w:t>
            </w:r>
          </w:p>
        </w:tc>
        <w:tc>
          <w:tcPr>
            <w:tcW w:w="851" w:type="dxa"/>
          </w:tcPr>
          <w:p w14:paraId="0F6F7FD7" w14:textId="77777777" w:rsidR="004A00B7" w:rsidRPr="005A7AD8" w:rsidRDefault="004A00B7" w:rsidP="005E28A2">
            <w:pPr>
              <w:autoSpaceDE w:val="0"/>
              <w:autoSpaceDN w:val="0"/>
              <w:adjustRightInd w:val="0"/>
              <w:spacing w:line="267" w:lineRule="exact"/>
              <w:jc w:val="left"/>
              <w:rPr>
                <w:rFonts w:ascii="宋体" w:cs="宋体"/>
                <w:kern w:val="0"/>
                <w:sz w:val="20"/>
                <w:szCs w:val="20"/>
              </w:rPr>
            </w:pPr>
            <w:r w:rsidRPr="005A7AD8">
              <w:rPr>
                <w:rFonts w:ascii="宋体" w:cs="宋体" w:hint="eastAsia"/>
                <w:kern w:val="0"/>
                <w:sz w:val="20"/>
                <w:szCs w:val="20"/>
              </w:rPr>
              <w:t>C (20)</w:t>
            </w:r>
          </w:p>
        </w:tc>
        <w:tc>
          <w:tcPr>
            <w:tcW w:w="708" w:type="dxa"/>
          </w:tcPr>
          <w:p w14:paraId="43881E8B" w14:textId="77777777" w:rsidR="004A00B7" w:rsidRPr="005A7AD8" w:rsidRDefault="004A00B7" w:rsidP="005E28A2">
            <w:pPr>
              <w:autoSpaceDE w:val="0"/>
              <w:autoSpaceDN w:val="0"/>
              <w:adjustRightInd w:val="0"/>
              <w:spacing w:line="267" w:lineRule="exact"/>
              <w:jc w:val="left"/>
              <w:rPr>
                <w:rFonts w:ascii="宋体" w:cs="宋体"/>
                <w:kern w:val="0"/>
                <w:sz w:val="20"/>
                <w:szCs w:val="20"/>
              </w:rPr>
            </w:pPr>
            <w:r w:rsidRPr="005A7AD8">
              <w:rPr>
                <w:rFonts w:ascii="宋体" w:cs="宋体" w:hint="eastAsia"/>
                <w:kern w:val="0"/>
                <w:sz w:val="20"/>
                <w:szCs w:val="20"/>
              </w:rPr>
              <w:t>否</w:t>
            </w:r>
          </w:p>
        </w:tc>
        <w:tc>
          <w:tcPr>
            <w:tcW w:w="2635" w:type="dxa"/>
          </w:tcPr>
          <w:p w14:paraId="58088041" w14:textId="77777777" w:rsidR="004A00B7" w:rsidRPr="005A7AD8" w:rsidRDefault="004A00B7" w:rsidP="005E28A2">
            <w:pPr>
              <w:autoSpaceDE w:val="0"/>
              <w:autoSpaceDN w:val="0"/>
              <w:adjustRightInd w:val="0"/>
              <w:spacing w:line="267" w:lineRule="exact"/>
              <w:jc w:val="left"/>
              <w:rPr>
                <w:rFonts w:ascii="宋体" w:cs="宋体"/>
                <w:kern w:val="0"/>
                <w:sz w:val="20"/>
                <w:szCs w:val="20"/>
              </w:rPr>
            </w:pPr>
            <w:r w:rsidRPr="005A7AD8">
              <w:rPr>
                <w:rFonts w:ascii="宋体" w:cs="宋体" w:hint="eastAsia"/>
                <w:kern w:val="0"/>
                <w:sz w:val="20"/>
                <w:szCs w:val="20"/>
              </w:rPr>
              <w:t>由华兴银行统一分配</w:t>
            </w:r>
          </w:p>
        </w:tc>
      </w:tr>
      <w:tr w:rsidR="004A00B7" w14:paraId="20449678" w14:textId="77777777" w:rsidTr="00BD4F05">
        <w:trPr>
          <w:cantSplit/>
          <w:trHeight w:val="145"/>
        </w:trPr>
        <w:tc>
          <w:tcPr>
            <w:tcW w:w="983" w:type="dxa"/>
            <w:vMerge/>
          </w:tcPr>
          <w:p w14:paraId="3287A7B3" w14:textId="77777777" w:rsidR="004A00B7" w:rsidRDefault="004A00B7" w:rsidP="00BD4F05">
            <w:pPr>
              <w:rPr>
                <w:rFonts w:ascii="宋体" w:hAnsi="宋体"/>
              </w:rPr>
            </w:pPr>
          </w:p>
        </w:tc>
        <w:tc>
          <w:tcPr>
            <w:tcW w:w="2094" w:type="dxa"/>
          </w:tcPr>
          <w:p w14:paraId="19395AF1" w14:textId="77777777" w:rsidR="004A00B7" w:rsidRPr="005A7AD8" w:rsidRDefault="004A00B7" w:rsidP="005E28A2">
            <w:pPr>
              <w:autoSpaceDE w:val="0"/>
              <w:autoSpaceDN w:val="0"/>
              <w:adjustRightInd w:val="0"/>
              <w:spacing w:line="267" w:lineRule="exact"/>
              <w:jc w:val="left"/>
              <w:rPr>
                <w:rFonts w:ascii="宋体" w:cs="宋体"/>
                <w:kern w:val="0"/>
                <w:sz w:val="20"/>
                <w:szCs w:val="20"/>
              </w:rPr>
            </w:pPr>
            <w:r w:rsidRPr="005A7AD8">
              <w:rPr>
                <w:rFonts w:ascii="宋体" w:cs="宋体" w:hint="eastAsia"/>
                <w:kern w:val="0"/>
                <w:sz w:val="20"/>
                <w:szCs w:val="20"/>
              </w:rPr>
              <w:t>APPID</w:t>
            </w:r>
          </w:p>
        </w:tc>
        <w:tc>
          <w:tcPr>
            <w:tcW w:w="1709" w:type="dxa"/>
          </w:tcPr>
          <w:p w14:paraId="48628C05" w14:textId="77777777" w:rsidR="004A00B7" w:rsidRPr="005A7AD8" w:rsidRDefault="004A00B7" w:rsidP="005E28A2">
            <w:pPr>
              <w:autoSpaceDE w:val="0"/>
              <w:autoSpaceDN w:val="0"/>
              <w:adjustRightInd w:val="0"/>
              <w:spacing w:line="267" w:lineRule="exact"/>
              <w:jc w:val="left"/>
              <w:rPr>
                <w:rFonts w:ascii="宋体" w:cs="宋体"/>
                <w:kern w:val="0"/>
                <w:sz w:val="20"/>
                <w:szCs w:val="20"/>
              </w:rPr>
            </w:pPr>
            <w:r w:rsidRPr="005A7AD8">
              <w:rPr>
                <w:rFonts w:ascii="宋体" w:cs="宋体" w:hint="eastAsia"/>
                <w:kern w:val="0"/>
                <w:sz w:val="20"/>
                <w:szCs w:val="20"/>
              </w:rPr>
              <w:t>应用标识</w:t>
            </w:r>
          </w:p>
        </w:tc>
        <w:tc>
          <w:tcPr>
            <w:tcW w:w="851" w:type="dxa"/>
          </w:tcPr>
          <w:p w14:paraId="07A265B3" w14:textId="77777777" w:rsidR="004A00B7" w:rsidRPr="005A7AD8" w:rsidRDefault="004A00B7" w:rsidP="005E28A2">
            <w:pPr>
              <w:autoSpaceDE w:val="0"/>
              <w:autoSpaceDN w:val="0"/>
              <w:adjustRightInd w:val="0"/>
              <w:spacing w:line="267" w:lineRule="exact"/>
              <w:jc w:val="left"/>
              <w:rPr>
                <w:rFonts w:ascii="宋体" w:cs="宋体"/>
                <w:kern w:val="0"/>
                <w:sz w:val="20"/>
                <w:szCs w:val="20"/>
              </w:rPr>
            </w:pPr>
            <w:r w:rsidRPr="005A7AD8">
              <w:rPr>
                <w:rFonts w:ascii="宋体" w:cs="宋体" w:hint="eastAsia"/>
                <w:kern w:val="0"/>
                <w:sz w:val="20"/>
                <w:szCs w:val="20"/>
              </w:rPr>
              <w:t>C(3)</w:t>
            </w:r>
          </w:p>
        </w:tc>
        <w:tc>
          <w:tcPr>
            <w:tcW w:w="708" w:type="dxa"/>
          </w:tcPr>
          <w:p w14:paraId="7C243B3F" w14:textId="77777777" w:rsidR="004A00B7" w:rsidRPr="005A7AD8" w:rsidRDefault="004A00B7" w:rsidP="005E28A2">
            <w:pPr>
              <w:autoSpaceDE w:val="0"/>
              <w:autoSpaceDN w:val="0"/>
              <w:adjustRightInd w:val="0"/>
              <w:spacing w:line="267" w:lineRule="exact"/>
              <w:jc w:val="left"/>
              <w:rPr>
                <w:rFonts w:ascii="宋体" w:cs="宋体"/>
                <w:kern w:val="0"/>
                <w:sz w:val="20"/>
                <w:szCs w:val="20"/>
              </w:rPr>
            </w:pPr>
            <w:r w:rsidRPr="005A7AD8">
              <w:rPr>
                <w:rFonts w:ascii="宋体" w:cs="宋体" w:hint="eastAsia"/>
                <w:kern w:val="0"/>
                <w:sz w:val="20"/>
                <w:szCs w:val="20"/>
              </w:rPr>
              <w:t>否</w:t>
            </w:r>
          </w:p>
        </w:tc>
        <w:tc>
          <w:tcPr>
            <w:tcW w:w="2635" w:type="dxa"/>
          </w:tcPr>
          <w:p w14:paraId="1501DB12" w14:textId="77777777" w:rsidR="004A00B7" w:rsidRPr="005A7AD8" w:rsidRDefault="004A00B7" w:rsidP="005E28A2">
            <w:pPr>
              <w:autoSpaceDE w:val="0"/>
              <w:autoSpaceDN w:val="0"/>
              <w:adjustRightInd w:val="0"/>
              <w:spacing w:line="267" w:lineRule="exact"/>
              <w:jc w:val="left"/>
              <w:rPr>
                <w:rFonts w:ascii="宋体" w:cs="宋体"/>
                <w:kern w:val="0"/>
                <w:sz w:val="20"/>
                <w:szCs w:val="20"/>
              </w:rPr>
            </w:pPr>
            <w:r w:rsidRPr="005A7AD8">
              <w:rPr>
                <w:rFonts w:ascii="宋体" w:cs="宋体" w:hint="eastAsia"/>
                <w:kern w:val="0"/>
                <w:sz w:val="20"/>
                <w:szCs w:val="20"/>
              </w:rPr>
              <w:t>个人电脑:PC（不送则默认PC）</w:t>
            </w:r>
          </w:p>
          <w:p w14:paraId="033E0CB2" w14:textId="77777777" w:rsidR="004A00B7" w:rsidRPr="005A7AD8" w:rsidRDefault="004A00B7" w:rsidP="005E28A2">
            <w:pPr>
              <w:autoSpaceDE w:val="0"/>
              <w:autoSpaceDN w:val="0"/>
              <w:adjustRightInd w:val="0"/>
              <w:spacing w:line="267" w:lineRule="exact"/>
              <w:jc w:val="left"/>
              <w:rPr>
                <w:rFonts w:ascii="宋体" w:cs="宋体"/>
                <w:kern w:val="0"/>
                <w:sz w:val="20"/>
                <w:szCs w:val="20"/>
              </w:rPr>
            </w:pPr>
            <w:r w:rsidRPr="005A7AD8">
              <w:rPr>
                <w:rFonts w:ascii="宋体" w:cs="宋体" w:hint="eastAsia"/>
                <w:kern w:val="0"/>
                <w:sz w:val="20"/>
                <w:szCs w:val="20"/>
              </w:rPr>
              <w:t>手机：APP</w:t>
            </w:r>
          </w:p>
          <w:p w14:paraId="7E79C341" w14:textId="77777777" w:rsidR="004A00B7" w:rsidRPr="005A7AD8" w:rsidRDefault="004A00B7" w:rsidP="005E28A2">
            <w:pPr>
              <w:autoSpaceDE w:val="0"/>
              <w:autoSpaceDN w:val="0"/>
              <w:adjustRightInd w:val="0"/>
              <w:spacing w:line="267" w:lineRule="exact"/>
              <w:jc w:val="left"/>
              <w:rPr>
                <w:rFonts w:ascii="宋体" w:cs="宋体"/>
                <w:kern w:val="0"/>
                <w:sz w:val="20"/>
                <w:szCs w:val="20"/>
              </w:rPr>
            </w:pPr>
            <w:r w:rsidRPr="005A7AD8">
              <w:rPr>
                <w:rFonts w:ascii="宋体" w:cs="宋体" w:hint="eastAsia"/>
                <w:kern w:val="0"/>
                <w:sz w:val="20"/>
                <w:szCs w:val="20"/>
              </w:rPr>
              <w:t>微信：WX</w:t>
            </w:r>
          </w:p>
        </w:tc>
      </w:tr>
      <w:tr w:rsidR="004A00B7" w14:paraId="0CBC5B88" w14:textId="77777777" w:rsidTr="00BD4F05">
        <w:trPr>
          <w:cantSplit/>
          <w:trHeight w:val="145"/>
        </w:trPr>
        <w:tc>
          <w:tcPr>
            <w:tcW w:w="983" w:type="dxa"/>
            <w:vMerge/>
          </w:tcPr>
          <w:p w14:paraId="024D3BC2" w14:textId="77777777" w:rsidR="004A00B7" w:rsidRDefault="004A00B7" w:rsidP="00BD4F05">
            <w:pPr>
              <w:rPr>
                <w:rFonts w:ascii="宋体" w:hAnsi="宋体"/>
              </w:rPr>
            </w:pPr>
          </w:p>
        </w:tc>
        <w:tc>
          <w:tcPr>
            <w:tcW w:w="2094" w:type="dxa"/>
          </w:tcPr>
          <w:p w14:paraId="67FA43DC" w14:textId="77777777" w:rsidR="004A00B7" w:rsidRPr="005A7AD8" w:rsidRDefault="004A00B7" w:rsidP="005E28A2">
            <w:pPr>
              <w:autoSpaceDE w:val="0"/>
              <w:autoSpaceDN w:val="0"/>
              <w:adjustRightInd w:val="0"/>
              <w:spacing w:line="267" w:lineRule="exact"/>
              <w:jc w:val="left"/>
              <w:rPr>
                <w:rFonts w:ascii="宋体" w:cs="宋体"/>
                <w:kern w:val="0"/>
                <w:sz w:val="20"/>
                <w:szCs w:val="20"/>
              </w:rPr>
            </w:pPr>
            <w:r w:rsidRPr="005A7AD8">
              <w:rPr>
                <w:rFonts w:ascii="宋体" w:cs="宋体" w:hint="eastAsia"/>
                <w:kern w:val="0"/>
                <w:sz w:val="20"/>
                <w:szCs w:val="20"/>
              </w:rPr>
              <w:t>ACNO</w:t>
            </w:r>
          </w:p>
        </w:tc>
        <w:tc>
          <w:tcPr>
            <w:tcW w:w="1709" w:type="dxa"/>
          </w:tcPr>
          <w:p w14:paraId="070A4C95" w14:textId="77777777" w:rsidR="004A00B7" w:rsidRPr="005A7AD8" w:rsidRDefault="004A00B7" w:rsidP="005E28A2">
            <w:pPr>
              <w:autoSpaceDE w:val="0"/>
              <w:autoSpaceDN w:val="0"/>
              <w:adjustRightInd w:val="0"/>
              <w:spacing w:line="267" w:lineRule="exact"/>
              <w:jc w:val="left"/>
              <w:rPr>
                <w:rFonts w:ascii="宋体" w:cs="宋体"/>
                <w:kern w:val="0"/>
                <w:sz w:val="20"/>
                <w:szCs w:val="20"/>
              </w:rPr>
            </w:pPr>
            <w:r w:rsidRPr="005A7AD8">
              <w:rPr>
                <w:rFonts w:ascii="宋体" w:cs="宋体" w:hint="eastAsia"/>
                <w:kern w:val="0"/>
                <w:sz w:val="20"/>
                <w:szCs w:val="20"/>
              </w:rPr>
              <w:t>银行账号</w:t>
            </w:r>
          </w:p>
        </w:tc>
        <w:tc>
          <w:tcPr>
            <w:tcW w:w="851" w:type="dxa"/>
          </w:tcPr>
          <w:p w14:paraId="3128ABB3" w14:textId="77777777" w:rsidR="004A00B7" w:rsidRPr="005A7AD8" w:rsidRDefault="00F97513" w:rsidP="005E28A2">
            <w:pPr>
              <w:autoSpaceDE w:val="0"/>
              <w:autoSpaceDN w:val="0"/>
              <w:adjustRightInd w:val="0"/>
              <w:spacing w:line="267" w:lineRule="exact"/>
              <w:jc w:val="left"/>
              <w:rPr>
                <w:rFonts w:ascii="宋体" w:cs="宋体"/>
                <w:kern w:val="0"/>
                <w:sz w:val="20"/>
                <w:szCs w:val="20"/>
              </w:rPr>
            </w:pPr>
            <w:ins w:id="2407" w:author="wincol" w:date="2016-04-28T12:31:00Z">
              <w:r>
                <w:rPr>
                  <w:rFonts w:ascii="宋体" w:cs="宋体" w:hint="eastAsia"/>
                  <w:kern w:val="0"/>
                  <w:sz w:val="20"/>
                  <w:szCs w:val="20"/>
                </w:rPr>
                <w:t>N</w:t>
              </w:r>
            </w:ins>
            <w:r w:rsidR="004A00B7" w:rsidRPr="005A7AD8">
              <w:rPr>
                <w:rFonts w:ascii="宋体" w:cs="宋体" w:hint="eastAsia"/>
                <w:kern w:val="0"/>
                <w:sz w:val="20"/>
                <w:szCs w:val="20"/>
              </w:rPr>
              <w:t>(32)</w:t>
            </w:r>
          </w:p>
        </w:tc>
        <w:tc>
          <w:tcPr>
            <w:tcW w:w="708" w:type="dxa"/>
          </w:tcPr>
          <w:p w14:paraId="004FB504" w14:textId="77777777" w:rsidR="004A00B7" w:rsidRPr="005A7AD8" w:rsidRDefault="004A00B7" w:rsidP="005E28A2">
            <w:pPr>
              <w:autoSpaceDE w:val="0"/>
              <w:autoSpaceDN w:val="0"/>
              <w:adjustRightInd w:val="0"/>
              <w:spacing w:line="267" w:lineRule="exact"/>
              <w:jc w:val="left"/>
              <w:rPr>
                <w:rFonts w:ascii="宋体" w:cs="宋体"/>
                <w:kern w:val="0"/>
                <w:sz w:val="20"/>
                <w:szCs w:val="20"/>
              </w:rPr>
            </w:pPr>
            <w:r w:rsidRPr="005A7AD8">
              <w:rPr>
                <w:rFonts w:ascii="宋体" w:cs="宋体" w:hint="eastAsia"/>
                <w:kern w:val="0"/>
                <w:sz w:val="20"/>
                <w:szCs w:val="20"/>
              </w:rPr>
              <w:t>否</w:t>
            </w:r>
          </w:p>
        </w:tc>
        <w:tc>
          <w:tcPr>
            <w:tcW w:w="2635" w:type="dxa"/>
          </w:tcPr>
          <w:p w14:paraId="0CE01CC5" w14:textId="77777777" w:rsidR="004A00B7" w:rsidRPr="005A7AD8" w:rsidRDefault="004A00B7" w:rsidP="005E28A2">
            <w:pPr>
              <w:autoSpaceDE w:val="0"/>
              <w:autoSpaceDN w:val="0"/>
              <w:adjustRightInd w:val="0"/>
              <w:spacing w:line="267" w:lineRule="exact"/>
              <w:jc w:val="left"/>
              <w:rPr>
                <w:rFonts w:ascii="宋体" w:cs="宋体"/>
                <w:kern w:val="0"/>
                <w:sz w:val="20"/>
                <w:szCs w:val="20"/>
              </w:rPr>
            </w:pPr>
          </w:p>
        </w:tc>
      </w:tr>
      <w:tr w:rsidR="004A00B7" w14:paraId="754DB3A1" w14:textId="77777777" w:rsidTr="00BD4F05">
        <w:trPr>
          <w:cantSplit/>
          <w:trHeight w:val="145"/>
        </w:trPr>
        <w:tc>
          <w:tcPr>
            <w:tcW w:w="983" w:type="dxa"/>
            <w:vMerge/>
          </w:tcPr>
          <w:p w14:paraId="31102778" w14:textId="77777777" w:rsidR="004A00B7" w:rsidRDefault="004A00B7" w:rsidP="00BD4F05">
            <w:pPr>
              <w:rPr>
                <w:rFonts w:ascii="宋体" w:hAnsi="宋体"/>
              </w:rPr>
            </w:pPr>
          </w:p>
        </w:tc>
        <w:tc>
          <w:tcPr>
            <w:tcW w:w="2094" w:type="dxa"/>
          </w:tcPr>
          <w:p w14:paraId="53C70495" w14:textId="77777777" w:rsidR="004A00B7" w:rsidRPr="005A7AD8" w:rsidRDefault="004A00B7" w:rsidP="005E28A2">
            <w:pPr>
              <w:autoSpaceDE w:val="0"/>
              <w:autoSpaceDN w:val="0"/>
              <w:adjustRightInd w:val="0"/>
              <w:spacing w:line="267" w:lineRule="exact"/>
              <w:jc w:val="left"/>
              <w:rPr>
                <w:rFonts w:ascii="宋体" w:cs="宋体"/>
                <w:kern w:val="0"/>
                <w:sz w:val="20"/>
                <w:szCs w:val="20"/>
              </w:rPr>
            </w:pPr>
            <w:r w:rsidRPr="00A560D3">
              <w:rPr>
                <w:rFonts w:ascii="宋体" w:cs="宋体"/>
                <w:kern w:val="0"/>
                <w:sz w:val="20"/>
                <w:szCs w:val="20"/>
              </w:rPr>
              <w:t>AMOUNT</w:t>
            </w:r>
          </w:p>
        </w:tc>
        <w:tc>
          <w:tcPr>
            <w:tcW w:w="1709" w:type="dxa"/>
          </w:tcPr>
          <w:p w14:paraId="1507A0D9" w14:textId="77777777" w:rsidR="004A00B7" w:rsidRPr="005A7AD8" w:rsidRDefault="004A00B7" w:rsidP="005E28A2">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交易金额</w:t>
            </w:r>
          </w:p>
        </w:tc>
        <w:tc>
          <w:tcPr>
            <w:tcW w:w="851" w:type="dxa"/>
          </w:tcPr>
          <w:p w14:paraId="60B25AB4" w14:textId="77777777" w:rsidR="004A00B7" w:rsidRPr="005A7AD8" w:rsidRDefault="00C01646" w:rsidP="005E28A2">
            <w:pPr>
              <w:autoSpaceDE w:val="0"/>
              <w:autoSpaceDN w:val="0"/>
              <w:adjustRightInd w:val="0"/>
              <w:spacing w:line="267" w:lineRule="exact"/>
              <w:jc w:val="left"/>
              <w:rPr>
                <w:rFonts w:ascii="宋体" w:cs="宋体"/>
                <w:kern w:val="0"/>
                <w:sz w:val="20"/>
                <w:szCs w:val="20"/>
              </w:rPr>
            </w:pPr>
            <w:ins w:id="2408" w:author="wincol" w:date="2016-04-28T10:05:00Z">
              <w:r w:rsidRPr="00C01646">
                <w:rPr>
                  <w:rFonts w:ascii="宋体" w:cs="宋体"/>
                  <w:kern w:val="0"/>
                  <w:sz w:val="20"/>
                  <w:szCs w:val="20"/>
                </w:rPr>
                <w:t>M</w:t>
              </w:r>
            </w:ins>
          </w:p>
        </w:tc>
        <w:tc>
          <w:tcPr>
            <w:tcW w:w="708" w:type="dxa"/>
          </w:tcPr>
          <w:p w14:paraId="354E9C3C" w14:textId="77777777" w:rsidR="004A00B7" w:rsidRPr="005A7AD8" w:rsidRDefault="004A00B7" w:rsidP="005E28A2">
            <w:pPr>
              <w:autoSpaceDE w:val="0"/>
              <w:autoSpaceDN w:val="0"/>
              <w:adjustRightInd w:val="0"/>
              <w:spacing w:line="267" w:lineRule="exact"/>
              <w:jc w:val="left"/>
              <w:rPr>
                <w:rFonts w:ascii="宋体" w:cs="宋体"/>
                <w:kern w:val="0"/>
                <w:sz w:val="20"/>
                <w:szCs w:val="20"/>
              </w:rPr>
            </w:pPr>
            <w:r w:rsidRPr="005A7AD8">
              <w:rPr>
                <w:rFonts w:ascii="宋体" w:cs="宋体" w:hint="eastAsia"/>
                <w:kern w:val="0"/>
                <w:sz w:val="20"/>
                <w:szCs w:val="20"/>
              </w:rPr>
              <w:t>否</w:t>
            </w:r>
          </w:p>
        </w:tc>
        <w:tc>
          <w:tcPr>
            <w:tcW w:w="2635" w:type="dxa"/>
          </w:tcPr>
          <w:p w14:paraId="23CC7268" w14:textId="77777777" w:rsidR="004A00B7" w:rsidRPr="005A7AD8" w:rsidRDefault="004A00B7" w:rsidP="005E28A2">
            <w:pPr>
              <w:autoSpaceDE w:val="0"/>
              <w:autoSpaceDN w:val="0"/>
              <w:adjustRightInd w:val="0"/>
              <w:spacing w:line="267" w:lineRule="exact"/>
              <w:jc w:val="left"/>
              <w:rPr>
                <w:rFonts w:ascii="宋体" w:cs="宋体"/>
                <w:kern w:val="0"/>
                <w:sz w:val="20"/>
                <w:szCs w:val="20"/>
              </w:rPr>
            </w:pPr>
          </w:p>
        </w:tc>
      </w:tr>
      <w:tr w:rsidR="004A00B7" w14:paraId="6CF4437C" w14:textId="77777777" w:rsidTr="00BD4F05">
        <w:trPr>
          <w:cantSplit/>
          <w:trHeight w:val="145"/>
        </w:trPr>
        <w:tc>
          <w:tcPr>
            <w:tcW w:w="983" w:type="dxa"/>
            <w:vMerge/>
          </w:tcPr>
          <w:p w14:paraId="40F11C01" w14:textId="77777777" w:rsidR="004A00B7" w:rsidRDefault="004A00B7" w:rsidP="00BD4F05">
            <w:pPr>
              <w:rPr>
                <w:rFonts w:ascii="宋体" w:hAnsi="宋体"/>
              </w:rPr>
            </w:pPr>
          </w:p>
        </w:tc>
        <w:tc>
          <w:tcPr>
            <w:tcW w:w="2094" w:type="dxa"/>
          </w:tcPr>
          <w:p w14:paraId="7CCC1738" w14:textId="77777777" w:rsidR="004A00B7" w:rsidRPr="009E2CA2" w:rsidRDefault="004A00B7" w:rsidP="009E2CA2">
            <w:pPr>
              <w:autoSpaceDE w:val="0"/>
              <w:autoSpaceDN w:val="0"/>
              <w:adjustRightInd w:val="0"/>
              <w:spacing w:line="267" w:lineRule="exact"/>
              <w:jc w:val="left"/>
              <w:rPr>
                <w:rFonts w:ascii="宋体" w:cs="宋体"/>
                <w:kern w:val="0"/>
                <w:sz w:val="20"/>
                <w:szCs w:val="20"/>
              </w:rPr>
            </w:pPr>
            <w:ins w:id="2409" w:author="Windows 用户" w:date="2016-03-28T17:57:00Z">
              <w:r>
                <w:rPr>
                  <w:rFonts w:ascii="宋体" w:cs="宋体" w:hint="eastAsia"/>
                  <w:kern w:val="0"/>
                  <w:sz w:val="20"/>
                  <w:szCs w:val="20"/>
                </w:rPr>
                <w:t>EXT_FILED1</w:t>
              </w:r>
            </w:ins>
          </w:p>
        </w:tc>
        <w:tc>
          <w:tcPr>
            <w:tcW w:w="1709" w:type="dxa"/>
          </w:tcPr>
          <w:p w14:paraId="3CA3BCC6" w14:textId="77777777" w:rsidR="004A00B7" w:rsidRPr="009E2CA2" w:rsidRDefault="004A00B7" w:rsidP="009E2CA2">
            <w:pPr>
              <w:autoSpaceDE w:val="0"/>
              <w:autoSpaceDN w:val="0"/>
              <w:adjustRightInd w:val="0"/>
              <w:spacing w:line="267" w:lineRule="exact"/>
              <w:jc w:val="left"/>
              <w:rPr>
                <w:rFonts w:ascii="宋体" w:cs="宋体"/>
                <w:kern w:val="0"/>
                <w:sz w:val="20"/>
                <w:szCs w:val="20"/>
              </w:rPr>
            </w:pPr>
            <w:ins w:id="2410" w:author="Windows 用户" w:date="2016-03-28T17:57:00Z">
              <w:r>
                <w:rPr>
                  <w:rFonts w:ascii="宋体" w:cs="宋体" w:hint="eastAsia"/>
                  <w:kern w:val="0"/>
                  <w:sz w:val="20"/>
                  <w:szCs w:val="20"/>
                </w:rPr>
                <w:t>备用字段1</w:t>
              </w:r>
            </w:ins>
          </w:p>
        </w:tc>
        <w:tc>
          <w:tcPr>
            <w:tcW w:w="851" w:type="dxa"/>
          </w:tcPr>
          <w:p w14:paraId="708DD477" w14:textId="77777777" w:rsidR="004A00B7" w:rsidRPr="009E2CA2" w:rsidRDefault="004A00B7" w:rsidP="009E2CA2">
            <w:pPr>
              <w:autoSpaceDE w:val="0"/>
              <w:autoSpaceDN w:val="0"/>
              <w:adjustRightInd w:val="0"/>
              <w:spacing w:line="267" w:lineRule="exact"/>
              <w:jc w:val="left"/>
              <w:rPr>
                <w:rFonts w:ascii="宋体" w:cs="宋体"/>
                <w:kern w:val="0"/>
                <w:sz w:val="20"/>
                <w:szCs w:val="20"/>
              </w:rPr>
            </w:pPr>
            <w:ins w:id="2411" w:author="Windows 用户" w:date="2016-03-28T17:57: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0C1CBF96" w14:textId="77777777" w:rsidR="004A00B7" w:rsidRPr="009E2CA2" w:rsidRDefault="004A00B7" w:rsidP="009E2CA2">
            <w:pPr>
              <w:autoSpaceDE w:val="0"/>
              <w:autoSpaceDN w:val="0"/>
              <w:adjustRightInd w:val="0"/>
              <w:spacing w:line="267" w:lineRule="exact"/>
              <w:jc w:val="left"/>
              <w:rPr>
                <w:rFonts w:ascii="宋体" w:cs="宋体"/>
                <w:kern w:val="0"/>
                <w:sz w:val="20"/>
                <w:szCs w:val="20"/>
              </w:rPr>
            </w:pPr>
            <w:ins w:id="2412" w:author="Windows 用户" w:date="2016-03-28T17:57:00Z">
              <w:r>
                <w:rPr>
                  <w:rFonts w:ascii="宋体" w:hAnsi="宋体" w:hint="eastAsia"/>
                </w:rPr>
                <w:t>是</w:t>
              </w:r>
            </w:ins>
          </w:p>
        </w:tc>
        <w:tc>
          <w:tcPr>
            <w:tcW w:w="2635" w:type="dxa"/>
          </w:tcPr>
          <w:p w14:paraId="45EE95C3" w14:textId="77777777" w:rsidR="004A00B7" w:rsidRPr="009E2CA2" w:rsidRDefault="004A00B7" w:rsidP="009E2CA2">
            <w:pPr>
              <w:autoSpaceDE w:val="0"/>
              <w:autoSpaceDN w:val="0"/>
              <w:adjustRightInd w:val="0"/>
              <w:spacing w:line="267" w:lineRule="exact"/>
              <w:jc w:val="left"/>
              <w:rPr>
                <w:rFonts w:ascii="宋体" w:cs="宋体"/>
                <w:kern w:val="0"/>
                <w:sz w:val="20"/>
                <w:szCs w:val="20"/>
              </w:rPr>
            </w:pPr>
            <w:ins w:id="2413" w:author="Windows 用户" w:date="2016-03-28T17:57:00Z">
              <w:r>
                <w:rPr>
                  <w:rFonts w:ascii="宋体" w:cs="宋体" w:hint="eastAsia"/>
                  <w:kern w:val="0"/>
                  <w:sz w:val="20"/>
                  <w:szCs w:val="20"/>
                </w:rPr>
                <w:t>备用字段1</w:t>
              </w:r>
            </w:ins>
          </w:p>
        </w:tc>
      </w:tr>
      <w:tr w:rsidR="004A00B7" w14:paraId="07DDBDE2" w14:textId="77777777" w:rsidTr="00BD4F05">
        <w:trPr>
          <w:cantSplit/>
          <w:trHeight w:val="145"/>
          <w:ins w:id="2414" w:author="Windows 用户" w:date="2016-03-28T17:57:00Z"/>
        </w:trPr>
        <w:tc>
          <w:tcPr>
            <w:tcW w:w="983" w:type="dxa"/>
            <w:vMerge/>
          </w:tcPr>
          <w:p w14:paraId="71CDF098" w14:textId="77777777" w:rsidR="004A00B7" w:rsidRDefault="004A00B7" w:rsidP="00BD4F05">
            <w:pPr>
              <w:rPr>
                <w:ins w:id="2415" w:author="Windows 用户" w:date="2016-03-28T17:57:00Z"/>
                <w:rFonts w:ascii="宋体" w:hAnsi="宋体"/>
              </w:rPr>
            </w:pPr>
          </w:p>
        </w:tc>
        <w:tc>
          <w:tcPr>
            <w:tcW w:w="2094" w:type="dxa"/>
          </w:tcPr>
          <w:p w14:paraId="0493DD80" w14:textId="77777777" w:rsidR="004A00B7" w:rsidRPr="009E2CA2" w:rsidRDefault="004A00B7" w:rsidP="009E2CA2">
            <w:pPr>
              <w:autoSpaceDE w:val="0"/>
              <w:autoSpaceDN w:val="0"/>
              <w:adjustRightInd w:val="0"/>
              <w:spacing w:line="267" w:lineRule="exact"/>
              <w:jc w:val="left"/>
              <w:rPr>
                <w:ins w:id="2416" w:author="Windows 用户" w:date="2016-03-28T17:57:00Z"/>
                <w:rFonts w:ascii="宋体" w:cs="宋体"/>
                <w:kern w:val="0"/>
                <w:sz w:val="20"/>
                <w:szCs w:val="20"/>
              </w:rPr>
            </w:pPr>
            <w:ins w:id="2417" w:author="Windows 用户" w:date="2016-03-28T17:57:00Z">
              <w:r>
                <w:rPr>
                  <w:rFonts w:ascii="宋体" w:cs="宋体" w:hint="eastAsia"/>
                  <w:kern w:val="0"/>
                  <w:sz w:val="20"/>
                  <w:szCs w:val="20"/>
                </w:rPr>
                <w:t>EXT_FILED2</w:t>
              </w:r>
            </w:ins>
          </w:p>
        </w:tc>
        <w:tc>
          <w:tcPr>
            <w:tcW w:w="1709" w:type="dxa"/>
          </w:tcPr>
          <w:p w14:paraId="37A528BB" w14:textId="77777777" w:rsidR="004A00B7" w:rsidRPr="009E2CA2" w:rsidRDefault="004A00B7" w:rsidP="009E2CA2">
            <w:pPr>
              <w:autoSpaceDE w:val="0"/>
              <w:autoSpaceDN w:val="0"/>
              <w:adjustRightInd w:val="0"/>
              <w:spacing w:line="267" w:lineRule="exact"/>
              <w:jc w:val="left"/>
              <w:rPr>
                <w:ins w:id="2418" w:author="Windows 用户" w:date="2016-03-28T17:57:00Z"/>
                <w:rFonts w:ascii="宋体" w:cs="宋体"/>
                <w:kern w:val="0"/>
                <w:sz w:val="20"/>
                <w:szCs w:val="20"/>
              </w:rPr>
            </w:pPr>
            <w:ins w:id="2419" w:author="Windows 用户" w:date="2016-03-28T17:57:00Z">
              <w:r>
                <w:rPr>
                  <w:rFonts w:ascii="宋体" w:cs="宋体" w:hint="eastAsia"/>
                  <w:kern w:val="0"/>
                  <w:sz w:val="20"/>
                  <w:szCs w:val="20"/>
                </w:rPr>
                <w:t>备用字段2</w:t>
              </w:r>
            </w:ins>
          </w:p>
        </w:tc>
        <w:tc>
          <w:tcPr>
            <w:tcW w:w="851" w:type="dxa"/>
          </w:tcPr>
          <w:p w14:paraId="56184E5F" w14:textId="77777777" w:rsidR="004A00B7" w:rsidRPr="009E2CA2" w:rsidRDefault="004A00B7" w:rsidP="009E2CA2">
            <w:pPr>
              <w:autoSpaceDE w:val="0"/>
              <w:autoSpaceDN w:val="0"/>
              <w:adjustRightInd w:val="0"/>
              <w:spacing w:line="267" w:lineRule="exact"/>
              <w:jc w:val="left"/>
              <w:rPr>
                <w:ins w:id="2420" w:author="Windows 用户" w:date="2016-03-28T17:57:00Z"/>
                <w:rFonts w:ascii="宋体" w:cs="宋体"/>
                <w:kern w:val="0"/>
                <w:sz w:val="20"/>
                <w:szCs w:val="20"/>
              </w:rPr>
            </w:pPr>
            <w:ins w:id="2421" w:author="Windows 用户" w:date="2016-03-28T17:57: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7D837471" w14:textId="77777777" w:rsidR="004A00B7" w:rsidRPr="009E2CA2" w:rsidRDefault="004A00B7" w:rsidP="009E2CA2">
            <w:pPr>
              <w:autoSpaceDE w:val="0"/>
              <w:autoSpaceDN w:val="0"/>
              <w:adjustRightInd w:val="0"/>
              <w:spacing w:line="267" w:lineRule="exact"/>
              <w:jc w:val="left"/>
              <w:rPr>
                <w:ins w:id="2422" w:author="Windows 用户" w:date="2016-03-28T17:57:00Z"/>
                <w:rFonts w:ascii="宋体" w:cs="宋体"/>
                <w:kern w:val="0"/>
                <w:sz w:val="20"/>
                <w:szCs w:val="20"/>
              </w:rPr>
            </w:pPr>
            <w:ins w:id="2423" w:author="Windows 用户" w:date="2016-03-28T17:57:00Z">
              <w:r>
                <w:rPr>
                  <w:rFonts w:ascii="宋体" w:hAnsi="宋体" w:hint="eastAsia"/>
                </w:rPr>
                <w:t>是</w:t>
              </w:r>
            </w:ins>
          </w:p>
        </w:tc>
        <w:tc>
          <w:tcPr>
            <w:tcW w:w="2635" w:type="dxa"/>
          </w:tcPr>
          <w:p w14:paraId="3716FC67" w14:textId="77777777" w:rsidR="004A00B7" w:rsidRPr="009E2CA2" w:rsidRDefault="004A00B7" w:rsidP="009E2CA2">
            <w:pPr>
              <w:autoSpaceDE w:val="0"/>
              <w:autoSpaceDN w:val="0"/>
              <w:adjustRightInd w:val="0"/>
              <w:spacing w:line="267" w:lineRule="exact"/>
              <w:jc w:val="left"/>
              <w:rPr>
                <w:ins w:id="2424" w:author="Windows 用户" w:date="2016-03-28T17:57:00Z"/>
                <w:rFonts w:ascii="宋体" w:cs="宋体"/>
                <w:kern w:val="0"/>
                <w:sz w:val="20"/>
                <w:szCs w:val="20"/>
              </w:rPr>
            </w:pPr>
            <w:ins w:id="2425" w:author="Windows 用户" w:date="2016-03-28T17:57:00Z">
              <w:r>
                <w:rPr>
                  <w:rFonts w:ascii="宋体" w:cs="宋体" w:hint="eastAsia"/>
                  <w:kern w:val="0"/>
                  <w:sz w:val="20"/>
                  <w:szCs w:val="20"/>
                </w:rPr>
                <w:t>备用字段2</w:t>
              </w:r>
            </w:ins>
          </w:p>
        </w:tc>
      </w:tr>
      <w:tr w:rsidR="004A00B7" w14:paraId="2BD749D0" w14:textId="77777777" w:rsidTr="00BD4F05">
        <w:trPr>
          <w:cantSplit/>
          <w:trHeight w:val="145"/>
          <w:ins w:id="2426" w:author="Windows 用户" w:date="2016-03-28T17:57:00Z"/>
        </w:trPr>
        <w:tc>
          <w:tcPr>
            <w:tcW w:w="983" w:type="dxa"/>
            <w:vMerge/>
          </w:tcPr>
          <w:p w14:paraId="60CA3EFF" w14:textId="77777777" w:rsidR="004A00B7" w:rsidRDefault="004A00B7" w:rsidP="00BD4F05">
            <w:pPr>
              <w:rPr>
                <w:ins w:id="2427" w:author="Windows 用户" w:date="2016-03-28T17:57:00Z"/>
                <w:rFonts w:ascii="宋体" w:hAnsi="宋体"/>
              </w:rPr>
            </w:pPr>
          </w:p>
        </w:tc>
        <w:tc>
          <w:tcPr>
            <w:tcW w:w="2094" w:type="dxa"/>
          </w:tcPr>
          <w:p w14:paraId="49DFA9CF" w14:textId="77777777" w:rsidR="004A00B7" w:rsidRPr="009E2CA2" w:rsidRDefault="004A00B7" w:rsidP="009E2CA2">
            <w:pPr>
              <w:autoSpaceDE w:val="0"/>
              <w:autoSpaceDN w:val="0"/>
              <w:adjustRightInd w:val="0"/>
              <w:spacing w:line="267" w:lineRule="exact"/>
              <w:jc w:val="left"/>
              <w:rPr>
                <w:ins w:id="2428" w:author="Windows 用户" w:date="2016-03-28T17:57:00Z"/>
                <w:rFonts w:ascii="宋体" w:cs="宋体"/>
                <w:kern w:val="0"/>
                <w:sz w:val="20"/>
                <w:szCs w:val="20"/>
              </w:rPr>
            </w:pPr>
            <w:ins w:id="2429" w:author="Windows 用户" w:date="2016-03-28T17:57:00Z">
              <w:r>
                <w:rPr>
                  <w:rFonts w:ascii="宋体" w:cs="宋体" w:hint="eastAsia"/>
                  <w:kern w:val="0"/>
                  <w:sz w:val="20"/>
                  <w:szCs w:val="20"/>
                </w:rPr>
                <w:t>EXT_FILED3</w:t>
              </w:r>
            </w:ins>
          </w:p>
        </w:tc>
        <w:tc>
          <w:tcPr>
            <w:tcW w:w="1709" w:type="dxa"/>
          </w:tcPr>
          <w:p w14:paraId="248236A1" w14:textId="77777777" w:rsidR="004A00B7" w:rsidRPr="009E2CA2" w:rsidRDefault="004A00B7" w:rsidP="009E2CA2">
            <w:pPr>
              <w:autoSpaceDE w:val="0"/>
              <w:autoSpaceDN w:val="0"/>
              <w:adjustRightInd w:val="0"/>
              <w:spacing w:line="267" w:lineRule="exact"/>
              <w:jc w:val="left"/>
              <w:rPr>
                <w:ins w:id="2430" w:author="Windows 用户" w:date="2016-03-28T17:57:00Z"/>
                <w:rFonts w:ascii="宋体" w:cs="宋体"/>
                <w:kern w:val="0"/>
                <w:sz w:val="20"/>
                <w:szCs w:val="20"/>
              </w:rPr>
            </w:pPr>
            <w:ins w:id="2431" w:author="Windows 用户" w:date="2016-03-28T17:57:00Z">
              <w:r>
                <w:rPr>
                  <w:rFonts w:ascii="宋体" w:cs="宋体" w:hint="eastAsia"/>
                  <w:kern w:val="0"/>
                  <w:sz w:val="20"/>
                  <w:szCs w:val="20"/>
                </w:rPr>
                <w:t>备用字段3</w:t>
              </w:r>
            </w:ins>
          </w:p>
        </w:tc>
        <w:tc>
          <w:tcPr>
            <w:tcW w:w="851" w:type="dxa"/>
          </w:tcPr>
          <w:p w14:paraId="32767C75" w14:textId="77777777" w:rsidR="004A00B7" w:rsidRPr="009E2CA2" w:rsidRDefault="004A00B7" w:rsidP="009E2CA2">
            <w:pPr>
              <w:autoSpaceDE w:val="0"/>
              <w:autoSpaceDN w:val="0"/>
              <w:adjustRightInd w:val="0"/>
              <w:spacing w:line="267" w:lineRule="exact"/>
              <w:jc w:val="left"/>
              <w:rPr>
                <w:ins w:id="2432" w:author="Windows 用户" w:date="2016-03-28T17:57:00Z"/>
                <w:rFonts w:ascii="宋体" w:cs="宋体"/>
                <w:kern w:val="0"/>
                <w:sz w:val="20"/>
                <w:szCs w:val="20"/>
              </w:rPr>
            </w:pPr>
            <w:ins w:id="2433" w:author="Windows 用户" w:date="2016-03-28T17:57: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300</w:t>
              </w:r>
              <w:r w:rsidRPr="00A560D3">
                <w:rPr>
                  <w:rFonts w:ascii="宋体" w:cs="宋体"/>
                  <w:kern w:val="0"/>
                  <w:sz w:val="20"/>
                  <w:szCs w:val="20"/>
                </w:rPr>
                <w:t>)</w:t>
              </w:r>
            </w:ins>
          </w:p>
        </w:tc>
        <w:tc>
          <w:tcPr>
            <w:tcW w:w="708" w:type="dxa"/>
          </w:tcPr>
          <w:p w14:paraId="0691504D" w14:textId="77777777" w:rsidR="004A00B7" w:rsidRPr="009E2CA2" w:rsidRDefault="004A00B7" w:rsidP="009E2CA2">
            <w:pPr>
              <w:autoSpaceDE w:val="0"/>
              <w:autoSpaceDN w:val="0"/>
              <w:adjustRightInd w:val="0"/>
              <w:spacing w:line="267" w:lineRule="exact"/>
              <w:jc w:val="left"/>
              <w:rPr>
                <w:ins w:id="2434" w:author="Windows 用户" w:date="2016-03-28T17:57:00Z"/>
                <w:rFonts w:ascii="宋体" w:cs="宋体"/>
                <w:kern w:val="0"/>
                <w:sz w:val="20"/>
                <w:szCs w:val="20"/>
              </w:rPr>
            </w:pPr>
            <w:ins w:id="2435" w:author="Windows 用户" w:date="2016-03-28T17:57:00Z">
              <w:r>
                <w:rPr>
                  <w:rFonts w:ascii="宋体" w:hAnsi="宋体" w:hint="eastAsia"/>
                </w:rPr>
                <w:t>是</w:t>
              </w:r>
            </w:ins>
          </w:p>
        </w:tc>
        <w:tc>
          <w:tcPr>
            <w:tcW w:w="2635" w:type="dxa"/>
          </w:tcPr>
          <w:p w14:paraId="0FC24B81" w14:textId="77777777" w:rsidR="004A00B7" w:rsidRPr="009E2CA2" w:rsidRDefault="004A00B7" w:rsidP="009E2CA2">
            <w:pPr>
              <w:autoSpaceDE w:val="0"/>
              <w:autoSpaceDN w:val="0"/>
              <w:adjustRightInd w:val="0"/>
              <w:spacing w:line="267" w:lineRule="exact"/>
              <w:jc w:val="left"/>
              <w:rPr>
                <w:ins w:id="2436" w:author="Windows 用户" w:date="2016-03-28T17:57:00Z"/>
                <w:rFonts w:ascii="宋体" w:cs="宋体"/>
                <w:kern w:val="0"/>
                <w:sz w:val="20"/>
                <w:szCs w:val="20"/>
              </w:rPr>
            </w:pPr>
            <w:ins w:id="2437" w:author="Windows 用户" w:date="2016-03-28T17:57:00Z">
              <w:r>
                <w:rPr>
                  <w:rFonts w:ascii="宋体" w:cs="宋体" w:hint="eastAsia"/>
                  <w:kern w:val="0"/>
                  <w:sz w:val="20"/>
                  <w:szCs w:val="20"/>
                </w:rPr>
                <w:t>备用字段3</w:t>
              </w:r>
            </w:ins>
          </w:p>
        </w:tc>
      </w:tr>
    </w:tbl>
    <w:p w14:paraId="7D378202" w14:textId="77777777" w:rsidR="008D419F" w:rsidRPr="004E6C5A" w:rsidRDefault="008D419F" w:rsidP="008D419F">
      <w:pPr>
        <w:rPr>
          <w:rFonts w:ascii="微软雅黑" w:eastAsia="微软雅黑" w:hAnsi="微软雅黑"/>
        </w:rPr>
      </w:pPr>
    </w:p>
    <w:p w14:paraId="55837193" w14:textId="77777777" w:rsidR="008D419F" w:rsidRDefault="008D419F" w:rsidP="0042024B">
      <w:pPr>
        <w:pStyle w:val="3"/>
      </w:pPr>
      <w:bookmarkStart w:id="2438" w:name="_Toc448760992"/>
      <w:r w:rsidRPr="004E6C5A">
        <w:rPr>
          <w:rFonts w:hint="eastAsia"/>
        </w:rPr>
        <w:t>响应报文说明</w:t>
      </w:r>
      <w:bookmarkEnd w:id="2438"/>
    </w:p>
    <w:tbl>
      <w:tblPr>
        <w:tblW w:w="8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3"/>
        <w:gridCol w:w="2094"/>
        <w:gridCol w:w="1709"/>
        <w:gridCol w:w="851"/>
        <w:gridCol w:w="708"/>
        <w:gridCol w:w="2635"/>
      </w:tblGrid>
      <w:tr w:rsidR="008D419F" w14:paraId="6F13AE27" w14:textId="77777777" w:rsidTr="00BD4F05">
        <w:trPr>
          <w:trHeight w:val="302"/>
        </w:trPr>
        <w:tc>
          <w:tcPr>
            <w:tcW w:w="983" w:type="dxa"/>
            <w:tcBorders>
              <w:bottom w:val="single" w:sz="4" w:space="0" w:color="auto"/>
            </w:tcBorders>
            <w:shd w:val="clear" w:color="auto" w:fill="C0C0C0"/>
          </w:tcPr>
          <w:p w14:paraId="2EA8EF24" w14:textId="77777777" w:rsidR="008D419F" w:rsidRDefault="008D419F" w:rsidP="00BD4F05">
            <w:pPr>
              <w:rPr>
                <w:rFonts w:ascii="宋体" w:hAnsi="宋体"/>
                <w:b/>
                <w:szCs w:val="21"/>
              </w:rPr>
            </w:pPr>
            <w:r>
              <w:rPr>
                <w:rFonts w:ascii="宋体" w:hAnsi="宋体"/>
                <w:b/>
                <w:szCs w:val="21"/>
              </w:rPr>
              <w:t>模块</w:t>
            </w:r>
          </w:p>
        </w:tc>
        <w:tc>
          <w:tcPr>
            <w:tcW w:w="2094" w:type="dxa"/>
            <w:tcBorders>
              <w:bottom w:val="single" w:sz="4" w:space="0" w:color="auto"/>
            </w:tcBorders>
            <w:shd w:val="clear" w:color="auto" w:fill="C0C0C0"/>
          </w:tcPr>
          <w:p w14:paraId="21EB10A5" w14:textId="77777777" w:rsidR="008D419F" w:rsidRDefault="008D419F" w:rsidP="00BD4F05">
            <w:pPr>
              <w:rPr>
                <w:rFonts w:ascii="宋体" w:hAnsi="宋体"/>
                <w:b/>
              </w:rPr>
            </w:pPr>
            <w:r>
              <w:rPr>
                <w:rFonts w:ascii="宋体" w:hAnsi="宋体"/>
                <w:b/>
                <w:szCs w:val="21"/>
              </w:rPr>
              <w:t>字段ID</w:t>
            </w:r>
          </w:p>
        </w:tc>
        <w:tc>
          <w:tcPr>
            <w:tcW w:w="1709" w:type="dxa"/>
            <w:tcBorders>
              <w:bottom w:val="single" w:sz="4" w:space="0" w:color="auto"/>
            </w:tcBorders>
            <w:shd w:val="clear" w:color="auto" w:fill="C0C0C0"/>
          </w:tcPr>
          <w:p w14:paraId="51EA583E" w14:textId="77777777" w:rsidR="008D419F" w:rsidRDefault="008D419F" w:rsidP="00BD4F05">
            <w:pPr>
              <w:rPr>
                <w:rFonts w:ascii="宋体" w:hAnsi="宋体"/>
                <w:b/>
              </w:rPr>
            </w:pPr>
            <w:r>
              <w:rPr>
                <w:rFonts w:ascii="宋体" w:hAnsi="宋体"/>
                <w:b/>
                <w:szCs w:val="21"/>
              </w:rPr>
              <w:t>字段名称</w:t>
            </w:r>
          </w:p>
        </w:tc>
        <w:tc>
          <w:tcPr>
            <w:tcW w:w="851" w:type="dxa"/>
            <w:tcBorders>
              <w:bottom w:val="single" w:sz="4" w:space="0" w:color="auto"/>
            </w:tcBorders>
            <w:shd w:val="clear" w:color="auto" w:fill="C0C0C0"/>
          </w:tcPr>
          <w:p w14:paraId="2648153F" w14:textId="77777777" w:rsidR="008D419F" w:rsidRDefault="008D419F" w:rsidP="00BD4F05">
            <w:pPr>
              <w:rPr>
                <w:rFonts w:ascii="宋体" w:hAnsi="宋体"/>
                <w:b/>
              </w:rPr>
            </w:pPr>
            <w:r>
              <w:rPr>
                <w:rFonts w:ascii="宋体" w:hAnsi="宋体"/>
                <w:b/>
                <w:szCs w:val="21"/>
              </w:rPr>
              <w:t>类型</w:t>
            </w:r>
          </w:p>
        </w:tc>
        <w:tc>
          <w:tcPr>
            <w:tcW w:w="708" w:type="dxa"/>
            <w:tcBorders>
              <w:bottom w:val="single" w:sz="4" w:space="0" w:color="auto"/>
            </w:tcBorders>
            <w:shd w:val="clear" w:color="auto" w:fill="C0C0C0"/>
          </w:tcPr>
          <w:p w14:paraId="3663D9BE" w14:textId="77777777" w:rsidR="008D419F" w:rsidRDefault="008D419F" w:rsidP="00BD4F05">
            <w:pPr>
              <w:rPr>
                <w:rFonts w:ascii="宋体" w:hAnsi="宋体"/>
                <w:b/>
              </w:rPr>
            </w:pPr>
            <w:r>
              <w:rPr>
                <w:rFonts w:ascii="宋体" w:hAnsi="宋体" w:hint="eastAsia"/>
                <w:b/>
              </w:rPr>
              <w:t>可空</w:t>
            </w:r>
          </w:p>
        </w:tc>
        <w:tc>
          <w:tcPr>
            <w:tcW w:w="2635" w:type="dxa"/>
            <w:tcBorders>
              <w:bottom w:val="single" w:sz="4" w:space="0" w:color="auto"/>
            </w:tcBorders>
            <w:shd w:val="clear" w:color="auto" w:fill="C0C0C0"/>
          </w:tcPr>
          <w:p w14:paraId="2FA52F48" w14:textId="77777777" w:rsidR="008D419F" w:rsidRDefault="008D419F" w:rsidP="00BD4F05">
            <w:pPr>
              <w:rPr>
                <w:rFonts w:ascii="宋体" w:hAnsi="宋体"/>
                <w:b/>
              </w:rPr>
            </w:pPr>
            <w:r>
              <w:rPr>
                <w:rFonts w:ascii="宋体" w:hAnsi="宋体" w:hint="eastAsia"/>
                <w:b/>
              </w:rPr>
              <w:t>备注</w:t>
            </w:r>
          </w:p>
        </w:tc>
      </w:tr>
      <w:tr w:rsidR="002D190B" w14:paraId="2B870EA8" w14:textId="77777777" w:rsidTr="00BD4F05">
        <w:trPr>
          <w:cantSplit/>
          <w:trHeight w:val="317"/>
        </w:trPr>
        <w:tc>
          <w:tcPr>
            <w:tcW w:w="983" w:type="dxa"/>
            <w:vMerge w:val="restart"/>
          </w:tcPr>
          <w:p w14:paraId="610CF591" w14:textId="77777777" w:rsidR="002D190B" w:rsidRPr="00C15726" w:rsidRDefault="002D190B" w:rsidP="00BD4F05">
            <w:pPr>
              <w:rPr>
                <w:rFonts w:ascii="宋体" w:hAnsi="宋体"/>
              </w:rPr>
            </w:pPr>
            <w:r>
              <w:rPr>
                <w:rFonts w:ascii="宋体" w:hAnsi="宋体" w:hint="eastAsia"/>
              </w:rPr>
              <w:t>BODY</w:t>
            </w:r>
          </w:p>
        </w:tc>
        <w:tc>
          <w:tcPr>
            <w:tcW w:w="7997" w:type="dxa"/>
            <w:gridSpan w:val="5"/>
          </w:tcPr>
          <w:p w14:paraId="4935AEFD" w14:textId="77777777" w:rsidR="002D190B" w:rsidRPr="004A60AD" w:rsidRDefault="002D190B" w:rsidP="002B64B5">
            <w:del w:id="2439" w:author="wincol" w:date="2016-04-18T15:35:00Z">
              <w:r w:rsidRPr="004A60AD" w:rsidDel="00AA1857">
                <w:rPr>
                  <w:rFonts w:hint="eastAsia"/>
                </w:rPr>
                <w:delText>公共部分</w:delText>
              </w:r>
            </w:del>
          </w:p>
        </w:tc>
      </w:tr>
      <w:tr w:rsidR="002D190B" w14:paraId="0476AFE9" w14:textId="77777777" w:rsidTr="00BD4F05">
        <w:trPr>
          <w:cantSplit/>
          <w:trHeight w:val="145"/>
        </w:trPr>
        <w:tc>
          <w:tcPr>
            <w:tcW w:w="983" w:type="dxa"/>
            <w:vMerge/>
          </w:tcPr>
          <w:p w14:paraId="774A0856" w14:textId="77777777" w:rsidR="002D190B" w:rsidRDefault="002D190B" w:rsidP="00BD4F05">
            <w:pPr>
              <w:rPr>
                <w:rFonts w:ascii="宋体" w:hAnsi="宋体"/>
              </w:rPr>
            </w:pPr>
          </w:p>
        </w:tc>
        <w:tc>
          <w:tcPr>
            <w:tcW w:w="2094" w:type="dxa"/>
          </w:tcPr>
          <w:p w14:paraId="6E2ECC1E" w14:textId="77777777" w:rsidR="002D190B" w:rsidRPr="00A560D3" w:rsidRDefault="002D190B" w:rsidP="00E81D47">
            <w:pPr>
              <w:autoSpaceDE w:val="0"/>
              <w:autoSpaceDN w:val="0"/>
              <w:adjustRightInd w:val="0"/>
              <w:spacing w:line="267" w:lineRule="exact"/>
              <w:jc w:val="left"/>
              <w:rPr>
                <w:rFonts w:ascii="宋体" w:cs="宋体"/>
                <w:kern w:val="0"/>
                <w:sz w:val="20"/>
                <w:szCs w:val="20"/>
              </w:rPr>
            </w:pPr>
            <w:r w:rsidRPr="00A560D3">
              <w:rPr>
                <w:rFonts w:ascii="宋体" w:cs="宋体"/>
                <w:kern w:val="0"/>
                <w:sz w:val="20"/>
                <w:szCs w:val="20"/>
              </w:rPr>
              <w:t>MERCHANTID</w:t>
            </w:r>
          </w:p>
        </w:tc>
        <w:tc>
          <w:tcPr>
            <w:tcW w:w="1709" w:type="dxa"/>
          </w:tcPr>
          <w:p w14:paraId="145984ED" w14:textId="77777777" w:rsidR="002D190B" w:rsidRPr="00A560D3" w:rsidRDefault="002D190B" w:rsidP="00E81D47">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商户唯一标识</w:t>
            </w:r>
          </w:p>
        </w:tc>
        <w:tc>
          <w:tcPr>
            <w:tcW w:w="851" w:type="dxa"/>
          </w:tcPr>
          <w:p w14:paraId="494D2C79" w14:textId="77777777" w:rsidR="002D190B" w:rsidRPr="00A560D3" w:rsidRDefault="002D190B" w:rsidP="00E81D47">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(32)</w:t>
            </w:r>
          </w:p>
        </w:tc>
        <w:tc>
          <w:tcPr>
            <w:tcW w:w="708" w:type="dxa"/>
          </w:tcPr>
          <w:p w14:paraId="30AFF686" w14:textId="77777777" w:rsidR="002D190B" w:rsidRDefault="002D190B">
            <w:r w:rsidRPr="00A575D0">
              <w:rPr>
                <w:rFonts w:ascii="宋体" w:cs="宋体" w:hint="eastAsia"/>
                <w:kern w:val="0"/>
                <w:sz w:val="20"/>
                <w:szCs w:val="20"/>
              </w:rPr>
              <w:t>否</w:t>
            </w:r>
          </w:p>
        </w:tc>
        <w:tc>
          <w:tcPr>
            <w:tcW w:w="2635" w:type="dxa"/>
          </w:tcPr>
          <w:p w14:paraId="699140FA" w14:textId="77777777" w:rsidR="002D190B" w:rsidRPr="00A560D3" w:rsidRDefault="002D190B" w:rsidP="00E81D47">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银行统一提供</w:t>
            </w:r>
          </w:p>
        </w:tc>
      </w:tr>
      <w:tr w:rsidR="002D190B" w14:paraId="7856DF33" w14:textId="77777777" w:rsidTr="00BD4F05">
        <w:trPr>
          <w:cantSplit/>
          <w:trHeight w:val="145"/>
        </w:trPr>
        <w:tc>
          <w:tcPr>
            <w:tcW w:w="983" w:type="dxa"/>
            <w:vMerge/>
          </w:tcPr>
          <w:p w14:paraId="58471F23" w14:textId="77777777" w:rsidR="002D190B" w:rsidRDefault="002D190B" w:rsidP="00BD4F05">
            <w:pPr>
              <w:rPr>
                <w:rFonts w:ascii="宋体" w:hAnsi="宋体"/>
              </w:rPr>
            </w:pPr>
          </w:p>
        </w:tc>
        <w:tc>
          <w:tcPr>
            <w:tcW w:w="2094" w:type="dxa"/>
          </w:tcPr>
          <w:p w14:paraId="3B8262F9" w14:textId="77777777" w:rsidR="002D190B" w:rsidRPr="00BA665E" w:rsidRDefault="002D190B" w:rsidP="00E81D47">
            <w:pPr>
              <w:autoSpaceDE w:val="0"/>
              <w:autoSpaceDN w:val="0"/>
              <w:adjustRightInd w:val="0"/>
              <w:spacing w:line="267" w:lineRule="exact"/>
              <w:jc w:val="left"/>
              <w:rPr>
                <w:rFonts w:ascii="宋体" w:hAnsi="宋体"/>
              </w:rPr>
            </w:pPr>
            <w:r>
              <w:rPr>
                <w:rFonts w:ascii="宋体" w:cs="宋体" w:hint="eastAsia"/>
                <w:kern w:val="0"/>
                <w:sz w:val="20"/>
                <w:szCs w:val="20"/>
              </w:rPr>
              <w:t>TRANSCODE</w:t>
            </w:r>
          </w:p>
        </w:tc>
        <w:tc>
          <w:tcPr>
            <w:tcW w:w="1709" w:type="dxa"/>
          </w:tcPr>
          <w:p w14:paraId="141BBB75" w14:textId="77777777" w:rsidR="002D190B" w:rsidRDefault="002D190B" w:rsidP="00E81D47">
            <w:pPr>
              <w:rPr>
                <w:rFonts w:ascii="宋体" w:hAnsi="宋体"/>
              </w:rPr>
            </w:pPr>
            <w:r w:rsidRPr="00A560D3">
              <w:rPr>
                <w:rFonts w:ascii="宋体" w:cs="宋体" w:hint="eastAsia"/>
                <w:kern w:val="0"/>
                <w:sz w:val="20"/>
                <w:szCs w:val="20"/>
              </w:rPr>
              <w:t>交易码</w:t>
            </w:r>
          </w:p>
        </w:tc>
        <w:tc>
          <w:tcPr>
            <w:tcW w:w="851" w:type="dxa"/>
          </w:tcPr>
          <w:p w14:paraId="06F3388C" w14:textId="77777777" w:rsidR="002D190B" w:rsidRDefault="002D190B" w:rsidP="00E81D47">
            <w:pPr>
              <w:rPr>
                <w:rFonts w:ascii="宋体" w:hAnsi="宋体"/>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8</w:t>
            </w:r>
            <w:r w:rsidRPr="00A560D3">
              <w:rPr>
                <w:rFonts w:ascii="宋体" w:cs="宋体"/>
                <w:kern w:val="0"/>
                <w:sz w:val="20"/>
                <w:szCs w:val="20"/>
              </w:rPr>
              <w:t>)</w:t>
            </w:r>
          </w:p>
        </w:tc>
        <w:tc>
          <w:tcPr>
            <w:tcW w:w="708" w:type="dxa"/>
          </w:tcPr>
          <w:p w14:paraId="3BCCF973" w14:textId="77777777" w:rsidR="002D190B" w:rsidRDefault="002D190B">
            <w:r w:rsidRPr="00A575D0">
              <w:rPr>
                <w:rFonts w:ascii="宋体" w:cs="宋体" w:hint="eastAsia"/>
                <w:kern w:val="0"/>
                <w:sz w:val="20"/>
                <w:szCs w:val="20"/>
              </w:rPr>
              <w:t>否</w:t>
            </w:r>
          </w:p>
        </w:tc>
        <w:tc>
          <w:tcPr>
            <w:tcW w:w="2635" w:type="dxa"/>
          </w:tcPr>
          <w:p w14:paraId="418A7929" w14:textId="77777777" w:rsidR="002D190B" w:rsidRPr="00EA7B55" w:rsidRDefault="002D190B" w:rsidP="006D6740">
            <w:pPr>
              <w:autoSpaceDE w:val="0"/>
              <w:autoSpaceDN w:val="0"/>
              <w:adjustRightInd w:val="0"/>
              <w:spacing w:line="267" w:lineRule="exact"/>
              <w:jc w:val="left"/>
              <w:rPr>
                <w:rFonts w:ascii="宋体" w:cs="宋体"/>
                <w:kern w:val="0"/>
                <w:sz w:val="20"/>
                <w:szCs w:val="20"/>
              </w:rPr>
            </w:pPr>
            <w:r w:rsidRPr="00EA7B55">
              <w:rPr>
                <w:rFonts w:ascii="宋体" w:cs="宋体" w:hint="eastAsia"/>
                <w:kern w:val="0"/>
                <w:sz w:val="20"/>
                <w:szCs w:val="20"/>
              </w:rPr>
              <w:t>OGW000</w:t>
            </w:r>
            <w:r>
              <w:rPr>
                <w:rFonts w:ascii="宋体" w:cs="宋体" w:hint="eastAsia"/>
                <w:kern w:val="0"/>
                <w:sz w:val="20"/>
                <w:szCs w:val="20"/>
              </w:rPr>
              <w:t>50</w:t>
            </w:r>
          </w:p>
        </w:tc>
      </w:tr>
      <w:tr w:rsidR="002D190B" w14:paraId="6FF31754" w14:textId="77777777" w:rsidTr="00BD4F05">
        <w:trPr>
          <w:cantSplit/>
          <w:trHeight w:val="145"/>
        </w:trPr>
        <w:tc>
          <w:tcPr>
            <w:tcW w:w="983" w:type="dxa"/>
            <w:vMerge/>
          </w:tcPr>
          <w:p w14:paraId="37BDA868" w14:textId="77777777" w:rsidR="002D190B" w:rsidRDefault="002D190B" w:rsidP="00BD4F05">
            <w:pPr>
              <w:rPr>
                <w:rFonts w:ascii="宋体" w:hAnsi="宋体"/>
              </w:rPr>
            </w:pPr>
          </w:p>
        </w:tc>
        <w:tc>
          <w:tcPr>
            <w:tcW w:w="2094" w:type="dxa"/>
          </w:tcPr>
          <w:p w14:paraId="01F26172" w14:textId="77777777" w:rsidR="002D190B" w:rsidRPr="00A560D3" w:rsidRDefault="002D190B" w:rsidP="00E81D47">
            <w:pPr>
              <w:autoSpaceDE w:val="0"/>
              <w:autoSpaceDN w:val="0"/>
              <w:adjustRightInd w:val="0"/>
              <w:spacing w:line="267" w:lineRule="exact"/>
              <w:jc w:val="left"/>
              <w:rPr>
                <w:rFonts w:ascii="宋体" w:cs="宋体"/>
                <w:kern w:val="0"/>
                <w:sz w:val="20"/>
                <w:szCs w:val="20"/>
              </w:rPr>
            </w:pPr>
            <w:r w:rsidRPr="00A560D3">
              <w:rPr>
                <w:rFonts w:ascii="宋体" w:cs="宋体"/>
                <w:kern w:val="0"/>
                <w:sz w:val="20"/>
                <w:szCs w:val="20"/>
              </w:rPr>
              <w:t>BANKID</w:t>
            </w:r>
          </w:p>
        </w:tc>
        <w:tc>
          <w:tcPr>
            <w:tcW w:w="1709" w:type="dxa"/>
          </w:tcPr>
          <w:p w14:paraId="4A9106B7" w14:textId="77777777" w:rsidR="002D190B" w:rsidRPr="00A560D3" w:rsidRDefault="002D190B" w:rsidP="00E81D47">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银行标识</w:t>
            </w:r>
          </w:p>
        </w:tc>
        <w:tc>
          <w:tcPr>
            <w:tcW w:w="851" w:type="dxa"/>
          </w:tcPr>
          <w:p w14:paraId="38BB6C15" w14:textId="77777777" w:rsidR="002D190B" w:rsidRPr="00A560D3" w:rsidRDefault="002D190B" w:rsidP="00E81D47">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6</w:t>
            </w:r>
            <w:r w:rsidRPr="00A560D3">
              <w:rPr>
                <w:rFonts w:ascii="宋体" w:cs="宋体"/>
                <w:kern w:val="0"/>
                <w:sz w:val="20"/>
                <w:szCs w:val="20"/>
              </w:rPr>
              <w:t>)</w:t>
            </w:r>
          </w:p>
        </w:tc>
        <w:tc>
          <w:tcPr>
            <w:tcW w:w="708" w:type="dxa"/>
          </w:tcPr>
          <w:p w14:paraId="092E24B2" w14:textId="77777777" w:rsidR="002D190B" w:rsidRDefault="002D190B">
            <w:r w:rsidRPr="00A575D0">
              <w:rPr>
                <w:rFonts w:ascii="宋体" w:cs="宋体" w:hint="eastAsia"/>
                <w:kern w:val="0"/>
                <w:sz w:val="20"/>
                <w:szCs w:val="20"/>
              </w:rPr>
              <w:t>否</w:t>
            </w:r>
          </w:p>
        </w:tc>
        <w:tc>
          <w:tcPr>
            <w:tcW w:w="2635" w:type="dxa"/>
          </w:tcPr>
          <w:p w14:paraId="4A426395" w14:textId="77777777" w:rsidR="002D190B" w:rsidRPr="00A560D3" w:rsidRDefault="002D190B" w:rsidP="00E81D47">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固定值：</w:t>
            </w:r>
            <w:r w:rsidRPr="00A560D3">
              <w:rPr>
                <w:rFonts w:ascii="宋体" w:cs="宋体"/>
                <w:kern w:val="0"/>
                <w:sz w:val="20"/>
                <w:szCs w:val="20"/>
              </w:rPr>
              <w:t>GHB</w:t>
            </w:r>
          </w:p>
        </w:tc>
      </w:tr>
      <w:tr w:rsidR="002D190B" w14:paraId="3AF5AF8B" w14:textId="77777777" w:rsidTr="00BD4F05">
        <w:trPr>
          <w:cantSplit/>
          <w:trHeight w:val="145"/>
        </w:trPr>
        <w:tc>
          <w:tcPr>
            <w:tcW w:w="983" w:type="dxa"/>
            <w:vMerge/>
          </w:tcPr>
          <w:p w14:paraId="5BD2E74D" w14:textId="77777777" w:rsidR="002D190B" w:rsidRDefault="002D190B" w:rsidP="00BD4F05">
            <w:pPr>
              <w:rPr>
                <w:rFonts w:ascii="宋体" w:hAnsi="宋体"/>
              </w:rPr>
            </w:pPr>
          </w:p>
        </w:tc>
        <w:tc>
          <w:tcPr>
            <w:tcW w:w="7997" w:type="dxa"/>
            <w:gridSpan w:val="5"/>
          </w:tcPr>
          <w:p w14:paraId="4500637E" w14:textId="77777777" w:rsidR="002D190B" w:rsidRPr="00336053" w:rsidRDefault="002D190B" w:rsidP="002B64B5">
            <w:r>
              <w:rPr>
                <w:rFonts w:hint="eastAsia"/>
              </w:rPr>
              <w:t>数据加密域都放到</w:t>
            </w:r>
            <w:r>
              <w:rPr>
                <w:rFonts w:hint="eastAsia"/>
              </w:rPr>
              <w:t>XMLPARA</w:t>
            </w:r>
            <w:r>
              <w:rPr>
                <w:rFonts w:hint="eastAsia"/>
              </w:rPr>
              <w:t>里面</w:t>
            </w:r>
          </w:p>
        </w:tc>
      </w:tr>
      <w:tr w:rsidR="002D190B" w:rsidRPr="002821D0" w14:paraId="4CC06938" w14:textId="77777777" w:rsidTr="00BD4F05">
        <w:trPr>
          <w:cantSplit/>
          <w:trHeight w:val="145"/>
        </w:trPr>
        <w:tc>
          <w:tcPr>
            <w:tcW w:w="983" w:type="dxa"/>
            <w:vMerge/>
          </w:tcPr>
          <w:p w14:paraId="7E5C2802" w14:textId="77777777" w:rsidR="002D190B" w:rsidRPr="002821D0" w:rsidRDefault="002D190B" w:rsidP="002821D0">
            <w:pPr>
              <w:autoSpaceDE w:val="0"/>
              <w:autoSpaceDN w:val="0"/>
              <w:adjustRightInd w:val="0"/>
              <w:spacing w:line="267" w:lineRule="exact"/>
              <w:jc w:val="left"/>
              <w:rPr>
                <w:rFonts w:ascii="宋体" w:cs="宋体"/>
                <w:kern w:val="0"/>
                <w:sz w:val="20"/>
                <w:szCs w:val="20"/>
              </w:rPr>
            </w:pPr>
          </w:p>
        </w:tc>
        <w:tc>
          <w:tcPr>
            <w:tcW w:w="2094" w:type="dxa"/>
          </w:tcPr>
          <w:p w14:paraId="3077BDA1" w14:textId="77777777" w:rsidR="002D190B" w:rsidRPr="002821D0" w:rsidRDefault="002D190B" w:rsidP="002821D0">
            <w:pPr>
              <w:autoSpaceDE w:val="0"/>
              <w:autoSpaceDN w:val="0"/>
              <w:adjustRightInd w:val="0"/>
              <w:spacing w:line="267" w:lineRule="exact"/>
              <w:jc w:val="left"/>
              <w:rPr>
                <w:rFonts w:ascii="宋体" w:cs="宋体"/>
                <w:kern w:val="0"/>
                <w:sz w:val="20"/>
                <w:szCs w:val="20"/>
              </w:rPr>
            </w:pPr>
            <w:r w:rsidRPr="002821D0">
              <w:rPr>
                <w:rFonts w:ascii="宋体" w:cs="宋体" w:hint="eastAsia"/>
                <w:kern w:val="0"/>
                <w:sz w:val="20"/>
                <w:szCs w:val="20"/>
              </w:rPr>
              <w:t>MERCHANTNAME</w:t>
            </w:r>
          </w:p>
        </w:tc>
        <w:tc>
          <w:tcPr>
            <w:tcW w:w="1709" w:type="dxa"/>
          </w:tcPr>
          <w:p w14:paraId="7CB2885A" w14:textId="77777777" w:rsidR="002D190B" w:rsidRPr="002821D0" w:rsidRDefault="002D190B" w:rsidP="002821D0">
            <w:pPr>
              <w:autoSpaceDE w:val="0"/>
              <w:autoSpaceDN w:val="0"/>
              <w:adjustRightInd w:val="0"/>
              <w:spacing w:line="267" w:lineRule="exact"/>
              <w:jc w:val="left"/>
              <w:rPr>
                <w:rFonts w:ascii="宋体" w:cs="宋体"/>
                <w:kern w:val="0"/>
                <w:sz w:val="20"/>
                <w:szCs w:val="20"/>
              </w:rPr>
            </w:pPr>
            <w:r w:rsidRPr="002821D0">
              <w:rPr>
                <w:rFonts w:ascii="宋体" w:cs="宋体" w:hint="eastAsia"/>
                <w:kern w:val="0"/>
                <w:sz w:val="20"/>
                <w:szCs w:val="20"/>
              </w:rPr>
              <w:t>商户名称</w:t>
            </w:r>
          </w:p>
        </w:tc>
        <w:tc>
          <w:tcPr>
            <w:tcW w:w="851" w:type="dxa"/>
          </w:tcPr>
          <w:p w14:paraId="6825CDBE" w14:textId="77777777" w:rsidR="002D190B" w:rsidRPr="002821D0" w:rsidRDefault="002D190B" w:rsidP="002821D0">
            <w:pPr>
              <w:autoSpaceDE w:val="0"/>
              <w:autoSpaceDN w:val="0"/>
              <w:adjustRightInd w:val="0"/>
              <w:spacing w:line="267" w:lineRule="exact"/>
              <w:jc w:val="left"/>
              <w:rPr>
                <w:rFonts w:ascii="宋体" w:cs="宋体"/>
                <w:kern w:val="0"/>
                <w:sz w:val="20"/>
                <w:szCs w:val="20"/>
              </w:rPr>
            </w:pPr>
            <w:r w:rsidRPr="002821D0">
              <w:rPr>
                <w:rFonts w:ascii="宋体" w:cs="宋体" w:hint="eastAsia"/>
                <w:kern w:val="0"/>
                <w:sz w:val="20"/>
                <w:szCs w:val="20"/>
              </w:rPr>
              <w:t>C(128)</w:t>
            </w:r>
          </w:p>
        </w:tc>
        <w:tc>
          <w:tcPr>
            <w:tcW w:w="708" w:type="dxa"/>
          </w:tcPr>
          <w:p w14:paraId="0D52E557" w14:textId="77777777" w:rsidR="002D190B" w:rsidRPr="002821D0" w:rsidRDefault="002D190B" w:rsidP="002821D0">
            <w:pPr>
              <w:autoSpaceDE w:val="0"/>
              <w:autoSpaceDN w:val="0"/>
              <w:adjustRightInd w:val="0"/>
              <w:spacing w:line="267" w:lineRule="exact"/>
              <w:jc w:val="left"/>
              <w:rPr>
                <w:rFonts w:ascii="宋体" w:cs="宋体"/>
                <w:kern w:val="0"/>
                <w:sz w:val="20"/>
                <w:szCs w:val="20"/>
              </w:rPr>
            </w:pPr>
            <w:r w:rsidRPr="002821D0">
              <w:rPr>
                <w:rFonts w:ascii="宋体" w:cs="宋体" w:hint="eastAsia"/>
                <w:kern w:val="0"/>
                <w:sz w:val="20"/>
                <w:szCs w:val="20"/>
              </w:rPr>
              <w:t>是</w:t>
            </w:r>
          </w:p>
        </w:tc>
        <w:tc>
          <w:tcPr>
            <w:tcW w:w="2635" w:type="dxa"/>
          </w:tcPr>
          <w:p w14:paraId="403502FD" w14:textId="77777777" w:rsidR="002D190B" w:rsidRPr="002821D0" w:rsidRDefault="002D190B" w:rsidP="002821D0">
            <w:pPr>
              <w:autoSpaceDE w:val="0"/>
              <w:autoSpaceDN w:val="0"/>
              <w:adjustRightInd w:val="0"/>
              <w:spacing w:line="267" w:lineRule="exact"/>
              <w:jc w:val="left"/>
              <w:rPr>
                <w:rFonts w:ascii="宋体" w:cs="宋体"/>
                <w:kern w:val="0"/>
                <w:sz w:val="20"/>
                <w:szCs w:val="20"/>
              </w:rPr>
            </w:pPr>
          </w:p>
        </w:tc>
      </w:tr>
      <w:tr w:rsidR="002D190B" w:rsidRPr="002821D0" w14:paraId="55BFD8CB" w14:textId="77777777" w:rsidTr="002B64B5">
        <w:trPr>
          <w:cantSplit/>
          <w:trHeight w:val="145"/>
        </w:trPr>
        <w:tc>
          <w:tcPr>
            <w:tcW w:w="983" w:type="dxa"/>
            <w:vMerge/>
          </w:tcPr>
          <w:p w14:paraId="0C9163DC" w14:textId="77777777" w:rsidR="002D190B" w:rsidRPr="002821D0" w:rsidRDefault="002D190B" w:rsidP="002821D0">
            <w:pPr>
              <w:autoSpaceDE w:val="0"/>
              <w:autoSpaceDN w:val="0"/>
              <w:adjustRightInd w:val="0"/>
              <w:spacing w:line="267" w:lineRule="exact"/>
              <w:jc w:val="left"/>
              <w:rPr>
                <w:rFonts w:ascii="宋体" w:cs="宋体"/>
                <w:kern w:val="0"/>
                <w:sz w:val="20"/>
                <w:szCs w:val="20"/>
              </w:rPr>
            </w:pPr>
          </w:p>
        </w:tc>
        <w:tc>
          <w:tcPr>
            <w:tcW w:w="7997" w:type="dxa"/>
            <w:gridSpan w:val="5"/>
          </w:tcPr>
          <w:p w14:paraId="40B0B295" w14:textId="77777777" w:rsidR="002D190B" w:rsidRPr="00A560D3" w:rsidRDefault="002D190B" w:rsidP="002821D0">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以下信息，只有</w:t>
            </w:r>
            <w:r w:rsidRPr="00991A98">
              <w:rPr>
                <w:rFonts w:ascii="宋体" w:cs="宋体"/>
                <w:kern w:val="0"/>
                <w:sz w:val="20"/>
                <w:szCs w:val="20"/>
              </w:rPr>
              <w:t>errorCode =0</w:t>
            </w:r>
            <w:r w:rsidRPr="00A560D3">
              <w:rPr>
                <w:rFonts w:ascii="宋体" w:cs="宋体" w:hint="eastAsia"/>
                <w:kern w:val="0"/>
                <w:sz w:val="20"/>
                <w:szCs w:val="20"/>
              </w:rPr>
              <w:t>时才返回，即正常响应时才返回</w:t>
            </w:r>
          </w:p>
        </w:tc>
      </w:tr>
      <w:tr w:rsidR="002D190B" w:rsidRPr="002821D0" w14:paraId="26F9EC40" w14:textId="77777777" w:rsidTr="00BD4F05">
        <w:trPr>
          <w:cantSplit/>
          <w:trHeight w:val="145"/>
        </w:trPr>
        <w:tc>
          <w:tcPr>
            <w:tcW w:w="983" w:type="dxa"/>
            <w:vMerge/>
          </w:tcPr>
          <w:p w14:paraId="3BECB558" w14:textId="77777777" w:rsidR="002D190B" w:rsidRPr="002821D0" w:rsidRDefault="002D190B" w:rsidP="002821D0">
            <w:pPr>
              <w:autoSpaceDE w:val="0"/>
              <w:autoSpaceDN w:val="0"/>
              <w:adjustRightInd w:val="0"/>
              <w:spacing w:line="267" w:lineRule="exact"/>
              <w:jc w:val="left"/>
              <w:rPr>
                <w:rFonts w:ascii="宋体" w:cs="宋体"/>
                <w:kern w:val="0"/>
                <w:sz w:val="20"/>
                <w:szCs w:val="20"/>
              </w:rPr>
            </w:pPr>
          </w:p>
        </w:tc>
        <w:tc>
          <w:tcPr>
            <w:tcW w:w="2094" w:type="dxa"/>
          </w:tcPr>
          <w:p w14:paraId="02F5C365" w14:textId="77777777" w:rsidR="002D190B" w:rsidRPr="002821D0" w:rsidRDefault="002D190B" w:rsidP="002821D0">
            <w:pPr>
              <w:autoSpaceDE w:val="0"/>
              <w:autoSpaceDN w:val="0"/>
              <w:adjustRightInd w:val="0"/>
              <w:spacing w:line="267" w:lineRule="exact"/>
              <w:jc w:val="left"/>
              <w:rPr>
                <w:rFonts w:ascii="宋体" w:cs="宋体"/>
                <w:kern w:val="0"/>
                <w:sz w:val="20"/>
                <w:szCs w:val="20"/>
              </w:rPr>
            </w:pPr>
            <w:r w:rsidRPr="002821D0">
              <w:rPr>
                <w:rFonts w:ascii="宋体" w:cs="宋体" w:hint="eastAsia"/>
                <w:kern w:val="0"/>
                <w:sz w:val="20"/>
                <w:szCs w:val="20"/>
              </w:rPr>
              <w:t>RESFLAG</w:t>
            </w:r>
          </w:p>
        </w:tc>
        <w:tc>
          <w:tcPr>
            <w:tcW w:w="1709" w:type="dxa"/>
          </w:tcPr>
          <w:p w14:paraId="2955A5AD" w14:textId="77777777" w:rsidR="002D190B" w:rsidRPr="002821D0" w:rsidRDefault="002D190B" w:rsidP="002821D0">
            <w:pPr>
              <w:autoSpaceDE w:val="0"/>
              <w:autoSpaceDN w:val="0"/>
              <w:adjustRightInd w:val="0"/>
              <w:spacing w:line="267" w:lineRule="exact"/>
              <w:jc w:val="left"/>
              <w:rPr>
                <w:rFonts w:ascii="宋体" w:cs="宋体"/>
                <w:kern w:val="0"/>
                <w:sz w:val="20"/>
                <w:szCs w:val="20"/>
              </w:rPr>
            </w:pPr>
            <w:r w:rsidRPr="002821D0">
              <w:rPr>
                <w:rFonts w:ascii="宋体" w:cs="宋体" w:hint="eastAsia"/>
                <w:kern w:val="0"/>
                <w:sz w:val="20"/>
                <w:szCs w:val="20"/>
              </w:rPr>
              <w:t>校验结果</w:t>
            </w:r>
          </w:p>
        </w:tc>
        <w:tc>
          <w:tcPr>
            <w:tcW w:w="851" w:type="dxa"/>
          </w:tcPr>
          <w:p w14:paraId="55C1A93A" w14:textId="77777777" w:rsidR="002D190B" w:rsidRPr="002821D0" w:rsidRDefault="002D190B" w:rsidP="002821D0">
            <w:pPr>
              <w:autoSpaceDE w:val="0"/>
              <w:autoSpaceDN w:val="0"/>
              <w:adjustRightInd w:val="0"/>
              <w:spacing w:line="267" w:lineRule="exact"/>
              <w:jc w:val="left"/>
              <w:rPr>
                <w:rFonts w:ascii="宋体" w:cs="宋体"/>
                <w:kern w:val="0"/>
                <w:sz w:val="20"/>
                <w:szCs w:val="20"/>
              </w:rPr>
            </w:pPr>
            <w:r w:rsidRPr="002821D0">
              <w:rPr>
                <w:rFonts w:ascii="宋体" w:cs="宋体" w:hint="eastAsia"/>
                <w:kern w:val="0"/>
                <w:sz w:val="20"/>
                <w:szCs w:val="20"/>
              </w:rPr>
              <w:t>C(60)</w:t>
            </w:r>
          </w:p>
        </w:tc>
        <w:tc>
          <w:tcPr>
            <w:tcW w:w="708" w:type="dxa"/>
          </w:tcPr>
          <w:p w14:paraId="0185FC94" w14:textId="77777777" w:rsidR="002D190B" w:rsidRPr="002821D0" w:rsidRDefault="002D190B" w:rsidP="002821D0">
            <w:pPr>
              <w:autoSpaceDE w:val="0"/>
              <w:autoSpaceDN w:val="0"/>
              <w:adjustRightInd w:val="0"/>
              <w:spacing w:line="267" w:lineRule="exact"/>
              <w:jc w:val="left"/>
              <w:rPr>
                <w:rFonts w:ascii="宋体" w:cs="宋体"/>
                <w:kern w:val="0"/>
                <w:sz w:val="20"/>
                <w:szCs w:val="20"/>
              </w:rPr>
            </w:pPr>
            <w:r w:rsidRPr="002821D0">
              <w:rPr>
                <w:rFonts w:ascii="宋体" w:cs="宋体" w:hint="eastAsia"/>
                <w:kern w:val="0"/>
                <w:sz w:val="20"/>
                <w:szCs w:val="20"/>
              </w:rPr>
              <w:t>否</w:t>
            </w:r>
          </w:p>
        </w:tc>
        <w:tc>
          <w:tcPr>
            <w:tcW w:w="2635" w:type="dxa"/>
          </w:tcPr>
          <w:p w14:paraId="0C375977" w14:textId="77777777" w:rsidR="002D190B" w:rsidRPr="002821D0" w:rsidRDefault="002D190B" w:rsidP="002821D0">
            <w:pPr>
              <w:autoSpaceDE w:val="0"/>
              <w:autoSpaceDN w:val="0"/>
              <w:adjustRightInd w:val="0"/>
              <w:spacing w:line="267" w:lineRule="exact"/>
              <w:jc w:val="left"/>
              <w:rPr>
                <w:rFonts w:ascii="宋体" w:cs="宋体"/>
                <w:kern w:val="0"/>
                <w:sz w:val="20"/>
                <w:szCs w:val="20"/>
              </w:rPr>
            </w:pPr>
            <w:r w:rsidRPr="002821D0">
              <w:rPr>
                <w:rFonts w:ascii="宋体" w:cs="宋体" w:hint="eastAsia"/>
                <w:kern w:val="0"/>
                <w:sz w:val="20"/>
                <w:szCs w:val="20"/>
              </w:rPr>
              <w:t>000000 余额充足</w:t>
            </w:r>
          </w:p>
          <w:p w14:paraId="426FD757" w14:textId="77777777" w:rsidR="002D190B" w:rsidRPr="00A560D3" w:rsidRDefault="002D190B" w:rsidP="0021679B">
            <w:pPr>
              <w:autoSpaceDE w:val="0"/>
              <w:autoSpaceDN w:val="0"/>
              <w:adjustRightInd w:val="0"/>
              <w:spacing w:line="267" w:lineRule="exact"/>
              <w:jc w:val="left"/>
              <w:rPr>
                <w:rFonts w:ascii="宋体" w:cs="宋体"/>
                <w:kern w:val="0"/>
                <w:sz w:val="20"/>
                <w:szCs w:val="20"/>
              </w:rPr>
            </w:pPr>
            <w:r w:rsidRPr="00A560D3">
              <w:rPr>
                <w:rFonts w:ascii="宋体" w:cs="宋体"/>
                <w:kern w:val="0"/>
                <w:sz w:val="20"/>
                <w:szCs w:val="20"/>
              </w:rPr>
              <w:t xml:space="preserve">540026  </w:t>
            </w:r>
            <w:r w:rsidRPr="00A560D3">
              <w:rPr>
                <w:rFonts w:ascii="宋体" w:cs="宋体" w:hint="eastAsia"/>
                <w:kern w:val="0"/>
                <w:sz w:val="20"/>
                <w:szCs w:val="20"/>
              </w:rPr>
              <w:t>余额为零</w:t>
            </w:r>
          </w:p>
          <w:p w14:paraId="57A4F0EB" w14:textId="77777777" w:rsidR="002D190B" w:rsidRPr="00A560D3" w:rsidRDefault="002D190B" w:rsidP="0021679B">
            <w:pPr>
              <w:autoSpaceDE w:val="0"/>
              <w:autoSpaceDN w:val="0"/>
              <w:adjustRightInd w:val="0"/>
              <w:spacing w:line="267" w:lineRule="exact"/>
              <w:jc w:val="left"/>
              <w:rPr>
                <w:rFonts w:ascii="宋体" w:cs="宋体"/>
                <w:kern w:val="0"/>
                <w:sz w:val="20"/>
                <w:szCs w:val="20"/>
              </w:rPr>
            </w:pPr>
            <w:r w:rsidRPr="00A560D3">
              <w:rPr>
                <w:rFonts w:ascii="宋体" w:cs="宋体"/>
                <w:kern w:val="0"/>
                <w:sz w:val="20"/>
                <w:szCs w:val="20"/>
              </w:rPr>
              <w:t xml:space="preserve">540009  </w:t>
            </w:r>
            <w:r w:rsidRPr="00A560D3">
              <w:rPr>
                <w:rFonts w:ascii="宋体" w:cs="宋体" w:hint="eastAsia"/>
                <w:kern w:val="0"/>
                <w:sz w:val="20"/>
                <w:szCs w:val="20"/>
              </w:rPr>
              <w:t>余额不足</w:t>
            </w:r>
          </w:p>
          <w:p w14:paraId="6DBB5477" w14:textId="77777777" w:rsidR="002D190B" w:rsidRDefault="002D190B" w:rsidP="002821D0">
            <w:pPr>
              <w:autoSpaceDE w:val="0"/>
              <w:autoSpaceDN w:val="0"/>
              <w:adjustRightInd w:val="0"/>
              <w:spacing w:line="267" w:lineRule="exact"/>
              <w:jc w:val="left"/>
              <w:rPr>
                <w:ins w:id="2440" w:author="wincol" w:date="2016-05-03T16:22:00Z"/>
                <w:rFonts w:ascii="宋体" w:cs="宋体"/>
                <w:kern w:val="0"/>
                <w:sz w:val="20"/>
                <w:szCs w:val="20"/>
              </w:rPr>
            </w:pPr>
            <w:r w:rsidRPr="00A560D3">
              <w:rPr>
                <w:rFonts w:ascii="宋体" w:cs="宋体"/>
                <w:kern w:val="0"/>
                <w:sz w:val="20"/>
                <w:szCs w:val="20"/>
              </w:rPr>
              <w:t xml:space="preserve">540008  </w:t>
            </w:r>
            <w:r w:rsidRPr="00A560D3">
              <w:rPr>
                <w:rFonts w:ascii="宋体" w:cs="宋体" w:hint="eastAsia"/>
                <w:kern w:val="0"/>
                <w:sz w:val="20"/>
                <w:szCs w:val="20"/>
              </w:rPr>
              <w:t>账户没有关联</w:t>
            </w:r>
          </w:p>
          <w:p w14:paraId="46A4450D" w14:textId="77777777" w:rsidR="00165BED" w:rsidRPr="002821D0" w:rsidRDefault="00165BED" w:rsidP="002821D0">
            <w:pPr>
              <w:autoSpaceDE w:val="0"/>
              <w:autoSpaceDN w:val="0"/>
              <w:adjustRightInd w:val="0"/>
              <w:spacing w:line="267" w:lineRule="exact"/>
              <w:jc w:val="left"/>
              <w:rPr>
                <w:rFonts w:ascii="宋体" w:cs="宋体"/>
                <w:kern w:val="0"/>
                <w:sz w:val="20"/>
                <w:szCs w:val="20"/>
              </w:rPr>
            </w:pPr>
            <w:ins w:id="2441" w:author="wincol" w:date="2016-05-03T16:22:00Z">
              <w:r>
                <w:rPr>
                  <w:rFonts w:ascii="宋体" w:cs="宋体" w:hint="eastAsia"/>
                  <w:kern w:val="0"/>
                  <w:sz w:val="20"/>
                  <w:szCs w:val="20"/>
                </w:rPr>
                <w:t xml:space="preserve">OGW001  </w:t>
              </w:r>
            </w:ins>
            <w:ins w:id="2442" w:author="wincol" w:date="2016-05-03T16:23:00Z">
              <w:r>
                <w:rPr>
                  <w:rFonts w:ascii="宋体" w:cs="宋体" w:hint="eastAsia"/>
                  <w:kern w:val="0"/>
                  <w:sz w:val="20"/>
                  <w:szCs w:val="20"/>
                </w:rPr>
                <w:t>账户与户名不匹配</w:t>
              </w:r>
            </w:ins>
          </w:p>
        </w:tc>
      </w:tr>
      <w:tr w:rsidR="002D190B" w:rsidRPr="002821D0" w14:paraId="77CF2F25" w14:textId="77777777" w:rsidTr="00BD4F05">
        <w:trPr>
          <w:cantSplit/>
          <w:trHeight w:val="145"/>
          <w:ins w:id="2443" w:author="wincol" w:date="2016-03-29T14:19:00Z"/>
        </w:trPr>
        <w:tc>
          <w:tcPr>
            <w:tcW w:w="983" w:type="dxa"/>
            <w:vMerge/>
          </w:tcPr>
          <w:p w14:paraId="5CE915A3" w14:textId="77777777" w:rsidR="002D190B" w:rsidRPr="002821D0" w:rsidRDefault="002D190B" w:rsidP="002821D0">
            <w:pPr>
              <w:autoSpaceDE w:val="0"/>
              <w:autoSpaceDN w:val="0"/>
              <w:adjustRightInd w:val="0"/>
              <w:spacing w:line="267" w:lineRule="exact"/>
              <w:jc w:val="left"/>
              <w:rPr>
                <w:ins w:id="2444" w:author="wincol" w:date="2016-03-29T14:19:00Z"/>
                <w:rFonts w:ascii="宋体" w:cs="宋体"/>
                <w:kern w:val="0"/>
                <w:sz w:val="20"/>
                <w:szCs w:val="20"/>
              </w:rPr>
            </w:pPr>
          </w:p>
        </w:tc>
        <w:tc>
          <w:tcPr>
            <w:tcW w:w="2094" w:type="dxa"/>
          </w:tcPr>
          <w:p w14:paraId="74EFE581" w14:textId="77777777" w:rsidR="002D190B" w:rsidRPr="002821D0" w:rsidRDefault="002D190B" w:rsidP="002821D0">
            <w:pPr>
              <w:autoSpaceDE w:val="0"/>
              <w:autoSpaceDN w:val="0"/>
              <w:adjustRightInd w:val="0"/>
              <w:spacing w:line="267" w:lineRule="exact"/>
              <w:jc w:val="left"/>
              <w:rPr>
                <w:ins w:id="2445" w:author="wincol" w:date="2016-03-29T14:19:00Z"/>
                <w:rFonts w:ascii="宋体" w:cs="宋体"/>
                <w:kern w:val="0"/>
                <w:sz w:val="20"/>
                <w:szCs w:val="20"/>
              </w:rPr>
            </w:pPr>
            <w:ins w:id="2446" w:author="wincol" w:date="2016-03-29T14:19:00Z">
              <w:r>
                <w:rPr>
                  <w:rFonts w:ascii="宋体" w:cs="宋体" w:hint="eastAsia"/>
                  <w:kern w:val="0"/>
                  <w:sz w:val="20"/>
                  <w:szCs w:val="20"/>
                </w:rPr>
                <w:t>EXT_FILED1</w:t>
              </w:r>
            </w:ins>
          </w:p>
        </w:tc>
        <w:tc>
          <w:tcPr>
            <w:tcW w:w="1709" w:type="dxa"/>
          </w:tcPr>
          <w:p w14:paraId="32447728" w14:textId="77777777" w:rsidR="002D190B" w:rsidRPr="002821D0" w:rsidRDefault="002D190B" w:rsidP="002821D0">
            <w:pPr>
              <w:autoSpaceDE w:val="0"/>
              <w:autoSpaceDN w:val="0"/>
              <w:adjustRightInd w:val="0"/>
              <w:spacing w:line="267" w:lineRule="exact"/>
              <w:jc w:val="left"/>
              <w:rPr>
                <w:ins w:id="2447" w:author="wincol" w:date="2016-03-29T14:19:00Z"/>
                <w:rFonts w:ascii="宋体" w:cs="宋体"/>
                <w:kern w:val="0"/>
                <w:sz w:val="20"/>
                <w:szCs w:val="20"/>
              </w:rPr>
            </w:pPr>
            <w:ins w:id="2448" w:author="wincol" w:date="2016-03-29T14:19:00Z">
              <w:r>
                <w:rPr>
                  <w:rFonts w:ascii="宋体" w:cs="宋体" w:hint="eastAsia"/>
                  <w:kern w:val="0"/>
                  <w:sz w:val="20"/>
                  <w:szCs w:val="20"/>
                </w:rPr>
                <w:t>备用字段1</w:t>
              </w:r>
            </w:ins>
          </w:p>
        </w:tc>
        <w:tc>
          <w:tcPr>
            <w:tcW w:w="851" w:type="dxa"/>
          </w:tcPr>
          <w:p w14:paraId="079C0596" w14:textId="77777777" w:rsidR="002D190B" w:rsidRPr="002821D0" w:rsidRDefault="002D190B" w:rsidP="002821D0">
            <w:pPr>
              <w:autoSpaceDE w:val="0"/>
              <w:autoSpaceDN w:val="0"/>
              <w:adjustRightInd w:val="0"/>
              <w:spacing w:line="267" w:lineRule="exact"/>
              <w:jc w:val="left"/>
              <w:rPr>
                <w:ins w:id="2449" w:author="wincol" w:date="2016-03-29T14:19:00Z"/>
                <w:rFonts w:ascii="宋体" w:cs="宋体"/>
                <w:kern w:val="0"/>
                <w:sz w:val="20"/>
                <w:szCs w:val="20"/>
              </w:rPr>
            </w:pPr>
            <w:ins w:id="2450" w:author="wincol" w:date="2016-03-29T14:19: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078F0CFC" w14:textId="77777777" w:rsidR="002D190B" w:rsidRPr="002821D0" w:rsidRDefault="002D190B" w:rsidP="002821D0">
            <w:pPr>
              <w:autoSpaceDE w:val="0"/>
              <w:autoSpaceDN w:val="0"/>
              <w:adjustRightInd w:val="0"/>
              <w:spacing w:line="267" w:lineRule="exact"/>
              <w:jc w:val="left"/>
              <w:rPr>
                <w:ins w:id="2451" w:author="wincol" w:date="2016-03-29T14:19:00Z"/>
                <w:rFonts w:ascii="宋体" w:cs="宋体"/>
                <w:kern w:val="0"/>
                <w:sz w:val="20"/>
                <w:szCs w:val="20"/>
              </w:rPr>
            </w:pPr>
            <w:ins w:id="2452" w:author="wincol" w:date="2016-03-29T14:19:00Z">
              <w:r>
                <w:rPr>
                  <w:rFonts w:ascii="宋体" w:hAnsi="宋体" w:hint="eastAsia"/>
                </w:rPr>
                <w:t>是</w:t>
              </w:r>
            </w:ins>
          </w:p>
        </w:tc>
        <w:tc>
          <w:tcPr>
            <w:tcW w:w="2635" w:type="dxa"/>
          </w:tcPr>
          <w:p w14:paraId="15F1C996" w14:textId="77777777" w:rsidR="002D190B" w:rsidRPr="002821D0" w:rsidRDefault="002D190B" w:rsidP="002821D0">
            <w:pPr>
              <w:autoSpaceDE w:val="0"/>
              <w:autoSpaceDN w:val="0"/>
              <w:adjustRightInd w:val="0"/>
              <w:spacing w:line="267" w:lineRule="exact"/>
              <w:jc w:val="left"/>
              <w:rPr>
                <w:ins w:id="2453" w:author="wincol" w:date="2016-03-29T14:19:00Z"/>
                <w:rFonts w:ascii="宋体" w:cs="宋体"/>
                <w:kern w:val="0"/>
                <w:sz w:val="20"/>
                <w:szCs w:val="20"/>
              </w:rPr>
            </w:pPr>
            <w:ins w:id="2454" w:author="wincol" w:date="2016-03-29T14:19:00Z">
              <w:r>
                <w:rPr>
                  <w:rFonts w:ascii="宋体" w:cs="宋体" w:hint="eastAsia"/>
                  <w:kern w:val="0"/>
                  <w:sz w:val="20"/>
                  <w:szCs w:val="20"/>
                </w:rPr>
                <w:t>备用字段1</w:t>
              </w:r>
            </w:ins>
          </w:p>
        </w:tc>
      </w:tr>
      <w:tr w:rsidR="002D190B" w:rsidRPr="002821D0" w14:paraId="26F0B394" w14:textId="77777777" w:rsidTr="00BD4F05">
        <w:trPr>
          <w:cantSplit/>
          <w:trHeight w:val="145"/>
          <w:ins w:id="2455" w:author="wincol" w:date="2016-03-29T14:19:00Z"/>
        </w:trPr>
        <w:tc>
          <w:tcPr>
            <w:tcW w:w="983" w:type="dxa"/>
            <w:vMerge/>
          </w:tcPr>
          <w:p w14:paraId="62508C5C" w14:textId="77777777" w:rsidR="002D190B" w:rsidRPr="002821D0" w:rsidRDefault="002D190B" w:rsidP="002821D0">
            <w:pPr>
              <w:autoSpaceDE w:val="0"/>
              <w:autoSpaceDN w:val="0"/>
              <w:adjustRightInd w:val="0"/>
              <w:spacing w:line="267" w:lineRule="exact"/>
              <w:jc w:val="left"/>
              <w:rPr>
                <w:ins w:id="2456" w:author="wincol" w:date="2016-03-29T14:19:00Z"/>
                <w:rFonts w:ascii="宋体" w:cs="宋体"/>
                <w:kern w:val="0"/>
                <w:sz w:val="20"/>
                <w:szCs w:val="20"/>
              </w:rPr>
            </w:pPr>
          </w:p>
        </w:tc>
        <w:tc>
          <w:tcPr>
            <w:tcW w:w="2094" w:type="dxa"/>
          </w:tcPr>
          <w:p w14:paraId="4725913E" w14:textId="77777777" w:rsidR="002D190B" w:rsidRPr="002821D0" w:rsidRDefault="002D190B" w:rsidP="002821D0">
            <w:pPr>
              <w:autoSpaceDE w:val="0"/>
              <w:autoSpaceDN w:val="0"/>
              <w:adjustRightInd w:val="0"/>
              <w:spacing w:line="267" w:lineRule="exact"/>
              <w:jc w:val="left"/>
              <w:rPr>
                <w:ins w:id="2457" w:author="wincol" w:date="2016-03-29T14:19:00Z"/>
                <w:rFonts w:ascii="宋体" w:cs="宋体"/>
                <w:kern w:val="0"/>
                <w:sz w:val="20"/>
                <w:szCs w:val="20"/>
              </w:rPr>
            </w:pPr>
            <w:ins w:id="2458" w:author="wincol" w:date="2016-03-29T14:19:00Z">
              <w:r>
                <w:rPr>
                  <w:rFonts w:ascii="宋体" w:cs="宋体" w:hint="eastAsia"/>
                  <w:kern w:val="0"/>
                  <w:sz w:val="20"/>
                  <w:szCs w:val="20"/>
                </w:rPr>
                <w:t>EXT_FILED2</w:t>
              </w:r>
            </w:ins>
          </w:p>
        </w:tc>
        <w:tc>
          <w:tcPr>
            <w:tcW w:w="1709" w:type="dxa"/>
          </w:tcPr>
          <w:p w14:paraId="0741DFFA" w14:textId="77777777" w:rsidR="002D190B" w:rsidRPr="002821D0" w:rsidRDefault="002D190B" w:rsidP="002821D0">
            <w:pPr>
              <w:autoSpaceDE w:val="0"/>
              <w:autoSpaceDN w:val="0"/>
              <w:adjustRightInd w:val="0"/>
              <w:spacing w:line="267" w:lineRule="exact"/>
              <w:jc w:val="left"/>
              <w:rPr>
                <w:ins w:id="2459" w:author="wincol" w:date="2016-03-29T14:19:00Z"/>
                <w:rFonts w:ascii="宋体" w:cs="宋体"/>
                <w:kern w:val="0"/>
                <w:sz w:val="20"/>
                <w:szCs w:val="20"/>
              </w:rPr>
            </w:pPr>
            <w:ins w:id="2460" w:author="wincol" w:date="2016-03-29T14:19:00Z">
              <w:r>
                <w:rPr>
                  <w:rFonts w:ascii="宋体" w:cs="宋体" w:hint="eastAsia"/>
                  <w:kern w:val="0"/>
                  <w:sz w:val="20"/>
                  <w:szCs w:val="20"/>
                </w:rPr>
                <w:t>备用字段2</w:t>
              </w:r>
            </w:ins>
          </w:p>
        </w:tc>
        <w:tc>
          <w:tcPr>
            <w:tcW w:w="851" w:type="dxa"/>
          </w:tcPr>
          <w:p w14:paraId="053A353E" w14:textId="77777777" w:rsidR="002D190B" w:rsidRPr="002821D0" w:rsidRDefault="002D190B" w:rsidP="002821D0">
            <w:pPr>
              <w:autoSpaceDE w:val="0"/>
              <w:autoSpaceDN w:val="0"/>
              <w:adjustRightInd w:val="0"/>
              <w:spacing w:line="267" w:lineRule="exact"/>
              <w:jc w:val="left"/>
              <w:rPr>
                <w:ins w:id="2461" w:author="wincol" w:date="2016-03-29T14:19:00Z"/>
                <w:rFonts w:ascii="宋体" w:cs="宋体"/>
                <w:kern w:val="0"/>
                <w:sz w:val="20"/>
                <w:szCs w:val="20"/>
              </w:rPr>
            </w:pPr>
            <w:ins w:id="2462" w:author="wincol" w:date="2016-03-29T14:19: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25194093" w14:textId="77777777" w:rsidR="002D190B" w:rsidRPr="002821D0" w:rsidRDefault="002D190B" w:rsidP="002821D0">
            <w:pPr>
              <w:autoSpaceDE w:val="0"/>
              <w:autoSpaceDN w:val="0"/>
              <w:adjustRightInd w:val="0"/>
              <w:spacing w:line="267" w:lineRule="exact"/>
              <w:jc w:val="left"/>
              <w:rPr>
                <w:ins w:id="2463" w:author="wincol" w:date="2016-03-29T14:19:00Z"/>
                <w:rFonts w:ascii="宋体" w:cs="宋体"/>
                <w:kern w:val="0"/>
                <w:sz w:val="20"/>
                <w:szCs w:val="20"/>
              </w:rPr>
            </w:pPr>
            <w:ins w:id="2464" w:author="wincol" w:date="2016-03-29T14:19:00Z">
              <w:r>
                <w:rPr>
                  <w:rFonts w:ascii="宋体" w:hAnsi="宋体" w:hint="eastAsia"/>
                </w:rPr>
                <w:t>是</w:t>
              </w:r>
            </w:ins>
          </w:p>
        </w:tc>
        <w:tc>
          <w:tcPr>
            <w:tcW w:w="2635" w:type="dxa"/>
          </w:tcPr>
          <w:p w14:paraId="54CF11F4" w14:textId="77777777" w:rsidR="002D190B" w:rsidRPr="002821D0" w:rsidRDefault="002D190B" w:rsidP="002821D0">
            <w:pPr>
              <w:autoSpaceDE w:val="0"/>
              <w:autoSpaceDN w:val="0"/>
              <w:adjustRightInd w:val="0"/>
              <w:spacing w:line="267" w:lineRule="exact"/>
              <w:jc w:val="left"/>
              <w:rPr>
                <w:ins w:id="2465" w:author="wincol" w:date="2016-03-29T14:19:00Z"/>
                <w:rFonts w:ascii="宋体" w:cs="宋体"/>
                <w:kern w:val="0"/>
                <w:sz w:val="20"/>
                <w:szCs w:val="20"/>
              </w:rPr>
            </w:pPr>
            <w:ins w:id="2466" w:author="wincol" w:date="2016-03-29T14:19:00Z">
              <w:r>
                <w:rPr>
                  <w:rFonts w:ascii="宋体" w:cs="宋体" w:hint="eastAsia"/>
                  <w:kern w:val="0"/>
                  <w:sz w:val="20"/>
                  <w:szCs w:val="20"/>
                </w:rPr>
                <w:t>备用字段2</w:t>
              </w:r>
            </w:ins>
          </w:p>
        </w:tc>
      </w:tr>
      <w:tr w:rsidR="002D190B" w:rsidRPr="002821D0" w14:paraId="35A0A629" w14:textId="77777777" w:rsidTr="00BD4F05">
        <w:trPr>
          <w:cantSplit/>
          <w:trHeight w:val="145"/>
          <w:ins w:id="2467" w:author="wincol" w:date="2016-03-29T14:19:00Z"/>
        </w:trPr>
        <w:tc>
          <w:tcPr>
            <w:tcW w:w="983" w:type="dxa"/>
            <w:vMerge/>
          </w:tcPr>
          <w:p w14:paraId="7B260ADB" w14:textId="77777777" w:rsidR="002D190B" w:rsidRPr="002821D0" w:rsidRDefault="002D190B" w:rsidP="002821D0">
            <w:pPr>
              <w:autoSpaceDE w:val="0"/>
              <w:autoSpaceDN w:val="0"/>
              <w:adjustRightInd w:val="0"/>
              <w:spacing w:line="267" w:lineRule="exact"/>
              <w:jc w:val="left"/>
              <w:rPr>
                <w:ins w:id="2468" w:author="wincol" w:date="2016-03-29T14:19:00Z"/>
                <w:rFonts w:ascii="宋体" w:cs="宋体"/>
                <w:kern w:val="0"/>
                <w:sz w:val="20"/>
                <w:szCs w:val="20"/>
              </w:rPr>
            </w:pPr>
          </w:p>
        </w:tc>
        <w:tc>
          <w:tcPr>
            <w:tcW w:w="2094" w:type="dxa"/>
          </w:tcPr>
          <w:p w14:paraId="7D7B6871" w14:textId="77777777" w:rsidR="002D190B" w:rsidRPr="002821D0" w:rsidRDefault="002D190B" w:rsidP="002821D0">
            <w:pPr>
              <w:autoSpaceDE w:val="0"/>
              <w:autoSpaceDN w:val="0"/>
              <w:adjustRightInd w:val="0"/>
              <w:spacing w:line="267" w:lineRule="exact"/>
              <w:jc w:val="left"/>
              <w:rPr>
                <w:ins w:id="2469" w:author="wincol" w:date="2016-03-29T14:19:00Z"/>
                <w:rFonts w:ascii="宋体" w:cs="宋体"/>
                <w:kern w:val="0"/>
                <w:sz w:val="20"/>
                <w:szCs w:val="20"/>
              </w:rPr>
            </w:pPr>
            <w:ins w:id="2470" w:author="wincol" w:date="2016-03-29T14:19:00Z">
              <w:r>
                <w:rPr>
                  <w:rFonts w:ascii="宋体" w:cs="宋体" w:hint="eastAsia"/>
                  <w:kern w:val="0"/>
                  <w:sz w:val="20"/>
                  <w:szCs w:val="20"/>
                </w:rPr>
                <w:t>EXT_FILED3</w:t>
              </w:r>
            </w:ins>
          </w:p>
        </w:tc>
        <w:tc>
          <w:tcPr>
            <w:tcW w:w="1709" w:type="dxa"/>
          </w:tcPr>
          <w:p w14:paraId="0262C50B" w14:textId="77777777" w:rsidR="002D190B" w:rsidRPr="002821D0" w:rsidRDefault="002D190B" w:rsidP="002821D0">
            <w:pPr>
              <w:autoSpaceDE w:val="0"/>
              <w:autoSpaceDN w:val="0"/>
              <w:adjustRightInd w:val="0"/>
              <w:spacing w:line="267" w:lineRule="exact"/>
              <w:jc w:val="left"/>
              <w:rPr>
                <w:ins w:id="2471" w:author="wincol" w:date="2016-03-29T14:19:00Z"/>
                <w:rFonts w:ascii="宋体" w:cs="宋体"/>
                <w:kern w:val="0"/>
                <w:sz w:val="20"/>
                <w:szCs w:val="20"/>
              </w:rPr>
            </w:pPr>
            <w:ins w:id="2472" w:author="wincol" w:date="2016-03-29T14:19:00Z">
              <w:r>
                <w:rPr>
                  <w:rFonts w:ascii="宋体" w:cs="宋体" w:hint="eastAsia"/>
                  <w:kern w:val="0"/>
                  <w:sz w:val="20"/>
                  <w:szCs w:val="20"/>
                </w:rPr>
                <w:t>备用字段3</w:t>
              </w:r>
            </w:ins>
          </w:p>
        </w:tc>
        <w:tc>
          <w:tcPr>
            <w:tcW w:w="851" w:type="dxa"/>
          </w:tcPr>
          <w:p w14:paraId="222DF291" w14:textId="77777777" w:rsidR="002D190B" w:rsidRPr="002821D0" w:rsidRDefault="002D190B" w:rsidP="002821D0">
            <w:pPr>
              <w:autoSpaceDE w:val="0"/>
              <w:autoSpaceDN w:val="0"/>
              <w:adjustRightInd w:val="0"/>
              <w:spacing w:line="267" w:lineRule="exact"/>
              <w:jc w:val="left"/>
              <w:rPr>
                <w:ins w:id="2473" w:author="wincol" w:date="2016-03-29T14:19:00Z"/>
                <w:rFonts w:ascii="宋体" w:cs="宋体"/>
                <w:kern w:val="0"/>
                <w:sz w:val="20"/>
                <w:szCs w:val="20"/>
              </w:rPr>
            </w:pPr>
            <w:ins w:id="2474" w:author="wincol" w:date="2016-03-29T14:19: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300</w:t>
              </w:r>
              <w:r w:rsidRPr="00A560D3">
                <w:rPr>
                  <w:rFonts w:ascii="宋体" w:cs="宋体"/>
                  <w:kern w:val="0"/>
                  <w:sz w:val="20"/>
                  <w:szCs w:val="20"/>
                </w:rPr>
                <w:t>)</w:t>
              </w:r>
            </w:ins>
          </w:p>
        </w:tc>
        <w:tc>
          <w:tcPr>
            <w:tcW w:w="708" w:type="dxa"/>
          </w:tcPr>
          <w:p w14:paraId="57BF67AA" w14:textId="77777777" w:rsidR="002D190B" w:rsidRPr="002821D0" w:rsidRDefault="002D190B" w:rsidP="002821D0">
            <w:pPr>
              <w:autoSpaceDE w:val="0"/>
              <w:autoSpaceDN w:val="0"/>
              <w:adjustRightInd w:val="0"/>
              <w:spacing w:line="267" w:lineRule="exact"/>
              <w:jc w:val="left"/>
              <w:rPr>
                <w:ins w:id="2475" w:author="wincol" w:date="2016-03-29T14:19:00Z"/>
                <w:rFonts w:ascii="宋体" w:cs="宋体"/>
                <w:kern w:val="0"/>
                <w:sz w:val="20"/>
                <w:szCs w:val="20"/>
              </w:rPr>
            </w:pPr>
            <w:ins w:id="2476" w:author="wincol" w:date="2016-03-29T14:19:00Z">
              <w:r>
                <w:rPr>
                  <w:rFonts w:ascii="宋体" w:hAnsi="宋体" w:hint="eastAsia"/>
                </w:rPr>
                <w:t>是</w:t>
              </w:r>
            </w:ins>
          </w:p>
        </w:tc>
        <w:tc>
          <w:tcPr>
            <w:tcW w:w="2635" w:type="dxa"/>
          </w:tcPr>
          <w:p w14:paraId="64F8BE12" w14:textId="77777777" w:rsidR="002D190B" w:rsidRPr="002821D0" w:rsidRDefault="002D190B" w:rsidP="002821D0">
            <w:pPr>
              <w:autoSpaceDE w:val="0"/>
              <w:autoSpaceDN w:val="0"/>
              <w:adjustRightInd w:val="0"/>
              <w:spacing w:line="267" w:lineRule="exact"/>
              <w:jc w:val="left"/>
              <w:rPr>
                <w:ins w:id="2477" w:author="wincol" w:date="2016-03-29T14:19:00Z"/>
                <w:rFonts w:ascii="宋体" w:cs="宋体"/>
                <w:kern w:val="0"/>
                <w:sz w:val="20"/>
                <w:szCs w:val="20"/>
              </w:rPr>
            </w:pPr>
            <w:ins w:id="2478" w:author="wincol" w:date="2016-03-29T14:19:00Z">
              <w:r>
                <w:rPr>
                  <w:rFonts w:ascii="宋体" w:cs="宋体" w:hint="eastAsia"/>
                  <w:kern w:val="0"/>
                  <w:sz w:val="20"/>
                  <w:szCs w:val="20"/>
                </w:rPr>
                <w:t>备用字段3</w:t>
              </w:r>
            </w:ins>
          </w:p>
        </w:tc>
      </w:tr>
    </w:tbl>
    <w:p w14:paraId="6F1342C4" w14:textId="77777777" w:rsidR="008D419F" w:rsidRDefault="008D419F" w:rsidP="002821D0">
      <w:pPr>
        <w:autoSpaceDE w:val="0"/>
        <w:autoSpaceDN w:val="0"/>
        <w:adjustRightInd w:val="0"/>
        <w:spacing w:line="267" w:lineRule="exact"/>
        <w:jc w:val="left"/>
        <w:rPr>
          <w:ins w:id="2479" w:author="wincol" w:date="2016-03-29T14:19:00Z"/>
          <w:rFonts w:ascii="宋体" w:cs="宋体"/>
          <w:kern w:val="0"/>
          <w:sz w:val="20"/>
          <w:szCs w:val="20"/>
        </w:rPr>
      </w:pPr>
    </w:p>
    <w:p w14:paraId="50F54B2B" w14:textId="77777777" w:rsidR="002D190B" w:rsidRPr="002821D0" w:rsidRDefault="002D190B" w:rsidP="002821D0">
      <w:pPr>
        <w:autoSpaceDE w:val="0"/>
        <w:autoSpaceDN w:val="0"/>
        <w:adjustRightInd w:val="0"/>
        <w:spacing w:line="267" w:lineRule="exact"/>
        <w:jc w:val="left"/>
        <w:rPr>
          <w:rFonts w:ascii="宋体" w:cs="宋体"/>
          <w:kern w:val="0"/>
          <w:sz w:val="20"/>
          <w:szCs w:val="20"/>
        </w:rPr>
      </w:pPr>
    </w:p>
    <w:p w14:paraId="6D519519" w14:textId="77777777" w:rsidR="008D419F" w:rsidRPr="004E6C5A" w:rsidRDefault="00EB35C3" w:rsidP="0042024B">
      <w:pPr>
        <w:pStyle w:val="2"/>
      </w:pPr>
      <w:bookmarkStart w:id="2480" w:name="_Toc448760993"/>
      <w:r>
        <w:rPr>
          <w:rFonts w:hint="eastAsia"/>
        </w:rPr>
        <w:t>单笔发标信息通知</w:t>
      </w:r>
      <w:r w:rsidR="008D419F">
        <w:rPr>
          <w:rFonts w:hint="eastAsia"/>
        </w:rPr>
        <w:t>(</w:t>
      </w:r>
      <w:r w:rsidR="00E0363C" w:rsidRPr="00B860D9">
        <w:t>OGW000</w:t>
      </w:r>
      <w:r w:rsidR="00A230E0">
        <w:rPr>
          <w:rFonts w:hint="eastAsia"/>
        </w:rPr>
        <w:t>51</w:t>
      </w:r>
      <w:r w:rsidR="008D419F">
        <w:rPr>
          <w:rFonts w:hint="eastAsia"/>
        </w:rPr>
        <w:t>)</w:t>
      </w:r>
      <w:bookmarkEnd w:id="2480"/>
    </w:p>
    <w:p w14:paraId="6DD1D02C" w14:textId="77777777" w:rsidR="008D419F" w:rsidRDefault="00F42D0F" w:rsidP="008D419F">
      <w:pPr>
        <w:ind w:firstLine="420"/>
      </w:pPr>
      <w:r w:rsidRPr="00F42D0F">
        <w:rPr>
          <w:rFonts w:hint="eastAsia"/>
        </w:rPr>
        <w:t>由第三方公司发起。发标的融资标的信息，可通过单笔通讯或者文件同步方式。这涉及到投标、流标等控制。具体方式根据协商确定。（首次投产时，建议第三方公司提供一个全量文件给银行一次性导入，以后就单笔通知）</w:t>
      </w:r>
      <w:ins w:id="2481" w:author="wincol" w:date="2016-04-13T10:41:00Z">
        <w:r w:rsidR="00E66735">
          <w:rPr>
            <w:rFonts w:hint="eastAsia"/>
          </w:rPr>
          <w:t>。如没收到银行的处理结果，可对同一标的多次发送，但发请求时，报文头的</w:t>
        </w:r>
      </w:ins>
      <w:ins w:id="2482" w:author="wincol" w:date="2016-04-13T10:42:00Z">
        <w:r w:rsidR="00E66735">
          <w:rPr>
            <w:rFonts w:hint="eastAsia"/>
          </w:rPr>
          <w:t>流水号需</w:t>
        </w:r>
      </w:ins>
      <w:ins w:id="2483" w:author="wincol" w:date="2016-05-12T16:03:00Z">
        <w:r w:rsidR="005E2089">
          <w:rPr>
            <w:rFonts w:hint="eastAsia"/>
          </w:rPr>
          <w:t>每次</w:t>
        </w:r>
      </w:ins>
      <w:ins w:id="2484" w:author="wincol" w:date="2016-04-13T10:42:00Z">
        <w:r w:rsidR="00E66735">
          <w:rPr>
            <w:rFonts w:hint="eastAsia"/>
          </w:rPr>
          <w:t>保证唯一性</w:t>
        </w:r>
      </w:ins>
      <w:ins w:id="2485" w:author="wincol" w:date="2016-05-26T14:45:00Z">
        <w:r w:rsidR="007D663E">
          <w:rPr>
            <w:rFonts w:hint="eastAsia"/>
          </w:rPr>
          <w:t>，</w:t>
        </w:r>
      </w:ins>
      <w:ins w:id="2486" w:author="wincol" w:date="2016-05-26T14:46:00Z">
        <w:r w:rsidR="007D663E">
          <w:rPr>
            <w:rFonts w:hint="eastAsia"/>
          </w:rPr>
          <w:t>当报文头返回错误码是“</w:t>
        </w:r>
        <w:r w:rsidR="007D663E" w:rsidRPr="007D663E">
          <w:t>EAS020420026</w:t>
        </w:r>
        <w:r w:rsidR="007D663E">
          <w:rPr>
            <w:rFonts w:hint="eastAsia"/>
          </w:rPr>
          <w:t>”时则代表原标的已成功，无需再重复发送</w:t>
        </w:r>
      </w:ins>
      <w:ins w:id="2487" w:author="wincol" w:date="2016-04-13T10:42:00Z">
        <w:r w:rsidR="00E66735">
          <w:rPr>
            <w:rFonts w:hint="eastAsia"/>
          </w:rPr>
          <w:t>。</w:t>
        </w:r>
      </w:ins>
    </w:p>
    <w:p w14:paraId="252C1E00" w14:textId="77777777" w:rsidR="002C3660" w:rsidRDefault="002C3660" w:rsidP="008D419F">
      <w:pPr>
        <w:ind w:firstLine="420"/>
      </w:pPr>
      <w:r>
        <w:rPr>
          <w:rFonts w:hint="eastAsia"/>
        </w:rPr>
        <w:t>此接口支持新标的通知和</w:t>
      </w:r>
      <w:ins w:id="2488" w:author="wincol" w:date="2016-05-12T15:57:00Z">
        <w:r w:rsidR="00C272C2">
          <w:rPr>
            <w:rFonts w:hint="eastAsia"/>
          </w:rPr>
          <w:t>债券</w:t>
        </w:r>
      </w:ins>
      <w:r>
        <w:rPr>
          <w:rFonts w:hint="eastAsia"/>
        </w:rPr>
        <w:t>转让标的通知。</w:t>
      </w:r>
    </w:p>
    <w:p w14:paraId="28879CC6" w14:textId="77777777" w:rsidR="00EA3500" w:rsidRPr="008D419F" w:rsidRDefault="00C272C2" w:rsidP="008D419F">
      <w:pPr>
        <w:ind w:firstLine="420"/>
      </w:pPr>
      <w:ins w:id="2489" w:author="wincol" w:date="2016-05-12T15:57:00Z">
        <w:r>
          <w:rPr>
            <w:rFonts w:hint="eastAsia"/>
          </w:rPr>
          <w:t>债券</w:t>
        </w:r>
      </w:ins>
      <w:r w:rsidR="00EA3500">
        <w:rPr>
          <w:rFonts w:hint="eastAsia"/>
        </w:rPr>
        <w:t>转让申请</w:t>
      </w:r>
      <w:r w:rsidR="00EA3500" w:rsidRPr="00EA3500">
        <w:rPr>
          <w:rFonts w:hint="eastAsia"/>
        </w:rPr>
        <w:t>(OGW00063)</w:t>
      </w:r>
      <w:r w:rsidR="00EA3500">
        <w:rPr>
          <w:rFonts w:hint="eastAsia"/>
        </w:rPr>
        <w:t>我行返回成功后，第三方公司审核允许转让后需调用此接口进行转让标的发标申请。</w:t>
      </w:r>
    </w:p>
    <w:p w14:paraId="7596294D" w14:textId="77777777" w:rsidR="008D419F" w:rsidRDefault="008D419F" w:rsidP="0042024B">
      <w:pPr>
        <w:pStyle w:val="3"/>
        <w:rPr>
          <w:rFonts w:ascii="宋体" w:hAnsi="宋体"/>
        </w:rPr>
      </w:pPr>
      <w:bookmarkStart w:id="2490" w:name="_Toc448760994"/>
      <w:r w:rsidRPr="004E6C5A">
        <w:rPr>
          <w:rFonts w:hint="eastAsia"/>
        </w:rPr>
        <w:t>请求报文说明</w:t>
      </w:r>
      <w:bookmarkEnd w:id="2490"/>
    </w:p>
    <w:tbl>
      <w:tblPr>
        <w:tblW w:w="8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3"/>
        <w:gridCol w:w="2094"/>
        <w:gridCol w:w="1709"/>
        <w:gridCol w:w="851"/>
        <w:gridCol w:w="708"/>
        <w:gridCol w:w="2635"/>
        <w:tblGridChange w:id="2491">
          <w:tblGrid>
            <w:gridCol w:w="983"/>
            <w:gridCol w:w="2094"/>
            <w:gridCol w:w="1709"/>
            <w:gridCol w:w="851"/>
            <w:gridCol w:w="708"/>
            <w:gridCol w:w="2635"/>
          </w:tblGrid>
        </w:tblGridChange>
      </w:tblGrid>
      <w:tr w:rsidR="008D419F" w14:paraId="6E98FC3C" w14:textId="77777777" w:rsidTr="00BD4F05">
        <w:trPr>
          <w:trHeight w:val="302"/>
        </w:trPr>
        <w:tc>
          <w:tcPr>
            <w:tcW w:w="983" w:type="dxa"/>
            <w:tcBorders>
              <w:bottom w:val="single" w:sz="4" w:space="0" w:color="auto"/>
            </w:tcBorders>
            <w:shd w:val="clear" w:color="auto" w:fill="C0C0C0"/>
          </w:tcPr>
          <w:p w14:paraId="1CBB52DB" w14:textId="77777777" w:rsidR="008D419F" w:rsidRDefault="008D419F" w:rsidP="00BD4F05">
            <w:pPr>
              <w:rPr>
                <w:rFonts w:ascii="宋体" w:hAnsi="宋体"/>
                <w:b/>
                <w:szCs w:val="21"/>
              </w:rPr>
            </w:pPr>
            <w:r>
              <w:rPr>
                <w:rFonts w:ascii="宋体" w:hAnsi="宋体"/>
                <w:b/>
                <w:szCs w:val="21"/>
              </w:rPr>
              <w:t>模块</w:t>
            </w:r>
          </w:p>
        </w:tc>
        <w:tc>
          <w:tcPr>
            <w:tcW w:w="2094" w:type="dxa"/>
            <w:tcBorders>
              <w:bottom w:val="single" w:sz="4" w:space="0" w:color="auto"/>
            </w:tcBorders>
            <w:shd w:val="clear" w:color="auto" w:fill="C0C0C0"/>
          </w:tcPr>
          <w:p w14:paraId="596653FA" w14:textId="77777777" w:rsidR="008D419F" w:rsidRDefault="008D419F" w:rsidP="00BD4F05">
            <w:pPr>
              <w:rPr>
                <w:rFonts w:ascii="宋体" w:hAnsi="宋体"/>
                <w:b/>
              </w:rPr>
            </w:pPr>
            <w:r>
              <w:rPr>
                <w:rFonts w:ascii="宋体" w:hAnsi="宋体"/>
                <w:b/>
                <w:szCs w:val="21"/>
              </w:rPr>
              <w:t>字段ID</w:t>
            </w:r>
          </w:p>
        </w:tc>
        <w:tc>
          <w:tcPr>
            <w:tcW w:w="1709" w:type="dxa"/>
            <w:tcBorders>
              <w:bottom w:val="single" w:sz="4" w:space="0" w:color="auto"/>
            </w:tcBorders>
            <w:shd w:val="clear" w:color="auto" w:fill="C0C0C0"/>
          </w:tcPr>
          <w:p w14:paraId="45B09568" w14:textId="77777777" w:rsidR="008D419F" w:rsidRDefault="008D419F" w:rsidP="00BD4F05">
            <w:pPr>
              <w:rPr>
                <w:rFonts w:ascii="宋体" w:hAnsi="宋体"/>
                <w:b/>
              </w:rPr>
            </w:pPr>
            <w:r>
              <w:rPr>
                <w:rFonts w:ascii="宋体" w:hAnsi="宋体"/>
                <w:b/>
                <w:szCs w:val="21"/>
              </w:rPr>
              <w:t>字段名称</w:t>
            </w:r>
          </w:p>
        </w:tc>
        <w:tc>
          <w:tcPr>
            <w:tcW w:w="851" w:type="dxa"/>
            <w:tcBorders>
              <w:bottom w:val="single" w:sz="4" w:space="0" w:color="auto"/>
            </w:tcBorders>
            <w:shd w:val="clear" w:color="auto" w:fill="C0C0C0"/>
          </w:tcPr>
          <w:p w14:paraId="22608CBA" w14:textId="77777777" w:rsidR="008D419F" w:rsidRDefault="008D419F" w:rsidP="00BD4F05">
            <w:pPr>
              <w:rPr>
                <w:rFonts w:ascii="宋体" w:hAnsi="宋体"/>
                <w:b/>
              </w:rPr>
            </w:pPr>
            <w:r>
              <w:rPr>
                <w:rFonts w:ascii="宋体" w:hAnsi="宋体"/>
                <w:b/>
                <w:szCs w:val="21"/>
              </w:rPr>
              <w:t>类型</w:t>
            </w:r>
          </w:p>
        </w:tc>
        <w:tc>
          <w:tcPr>
            <w:tcW w:w="708" w:type="dxa"/>
            <w:tcBorders>
              <w:bottom w:val="single" w:sz="4" w:space="0" w:color="auto"/>
            </w:tcBorders>
            <w:shd w:val="clear" w:color="auto" w:fill="C0C0C0"/>
          </w:tcPr>
          <w:p w14:paraId="6D037C28" w14:textId="77777777" w:rsidR="008D419F" w:rsidRDefault="008D419F" w:rsidP="00BD4F05">
            <w:pPr>
              <w:rPr>
                <w:rFonts w:ascii="宋体" w:hAnsi="宋体"/>
                <w:b/>
              </w:rPr>
            </w:pPr>
            <w:r>
              <w:rPr>
                <w:rFonts w:ascii="宋体" w:hAnsi="宋体" w:hint="eastAsia"/>
                <w:b/>
              </w:rPr>
              <w:t>可空</w:t>
            </w:r>
          </w:p>
        </w:tc>
        <w:tc>
          <w:tcPr>
            <w:tcW w:w="2635" w:type="dxa"/>
            <w:tcBorders>
              <w:bottom w:val="single" w:sz="4" w:space="0" w:color="auto"/>
            </w:tcBorders>
            <w:shd w:val="clear" w:color="auto" w:fill="C0C0C0"/>
          </w:tcPr>
          <w:p w14:paraId="39BEFA66" w14:textId="77777777" w:rsidR="008D419F" w:rsidRDefault="008D419F" w:rsidP="00BD4F05">
            <w:pPr>
              <w:rPr>
                <w:rFonts w:ascii="宋体" w:hAnsi="宋体"/>
                <w:b/>
              </w:rPr>
            </w:pPr>
            <w:r>
              <w:rPr>
                <w:rFonts w:ascii="宋体" w:hAnsi="宋体" w:hint="eastAsia"/>
                <w:b/>
              </w:rPr>
              <w:t>备注</w:t>
            </w:r>
          </w:p>
        </w:tc>
      </w:tr>
      <w:tr w:rsidR="00FB337A" w14:paraId="5672A005" w14:textId="77777777" w:rsidTr="00BD4F05">
        <w:trPr>
          <w:cantSplit/>
          <w:trHeight w:val="317"/>
        </w:trPr>
        <w:tc>
          <w:tcPr>
            <w:tcW w:w="983" w:type="dxa"/>
            <w:vMerge w:val="restart"/>
          </w:tcPr>
          <w:p w14:paraId="7E117A30" w14:textId="77777777" w:rsidR="00FB337A" w:rsidRPr="00C15726" w:rsidRDefault="00FB337A" w:rsidP="00BD4F05">
            <w:pPr>
              <w:rPr>
                <w:rFonts w:ascii="宋体" w:hAnsi="宋体"/>
              </w:rPr>
            </w:pPr>
            <w:r>
              <w:rPr>
                <w:rFonts w:ascii="宋体" w:hAnsi="宋体" w:hint="eastAsia"/>
              </w:rPr>
              <w:t>BODY</w:t>
            </w:r>
          </w:p>
        </w:tc>
        <w:tc>
          <w:tcPr>
            <w:tcW w:w="7997" w:type="dxa"/>
            <w:gridSpan w:val="5"/>
          </w:tcPr>
          <w:p w14:paraId="7F896EF5" w14:textId="77777777" w:rsidR="00FB337A" w:rsidRPr="00D83695" w:rsidRDefault="00FB337A" w:rsidP="002B64B5"/>
        </w:tc>
      </w:tr>
      <w:tr w:rsidR="00FB337A" w14:paraId="4C999B71" w14:textId="77777777" w:rsidTr="00BD4F05">
        <w:trPr>
          <w:cantSplit/>
          <w:trHeight w:val="145"/>
        </w:trPr>
        <w:tc>
          <w:tcPr>
            <w:tcW w:w="983" w:type="dxa"/>
            <w:vMerge/>
          </w:tcPr>
          <w:p w14:paraId="0671B2C4" w14:textId="77777777" w:rsidR="00FB337A" w:rsidRDefault="00FB337A" w:rsidP="00BD4F05">
            <w:pPr>
              <w:rPr>
                <w:rFonts w:ascii="宋体" w:hAnsi="宋体"/>
              </w:rPr>
            </w:pPr>
          </w:p>
        </w:tc>
        <w:tc>
          <w:tcPr>
            <w:tcW w:w="2094" w:type="dxa"/>
          </w:tcPr>
          <w:p w14:paraId="52E3BF9A" w14:textId="77777777" w:rsidR="00FB337A" w:rsidRPr="00A560D3" w:rsidRDefault="00FB337A" w:rsidP="00E81D47">
            <w:pPr>
              <w:autoSpaceDE w:val="0"/>
              <w:autoSpaceDN w:val="0"/>
              <w:adjustRightInd w:val="0"/>
              <w:spacing w:line="267" w:lineRule="exact"/>
              <w:jc w:val="left"/>
              <w:rPr>
                <w:rFonts w:ascii="宋体" w:cs="宋体"/>
                <w:kern w:val="0"/>
                <w:sz w:val="20"/>
                <w:szCs w:val="20"/>
              </w:rPr>
            </w:pPr>
          </w:p>
        </w:tc>
        <w:tc>
          <w:tcPr>
            <w:tcW w:w="1709" w:type="dxa"/>
          </w:tcPr>
          <w:p w14:paraId="063A4BD8" w14:textId="77777777" w:rsidR="00FB337A" w:rsidRPr="00A560D3" w:rsidRDefault="00FB337A" w:rsidP="00E81D47">
            <w:pPr>
              <w:autoSpaceDE w:val="0"/>
              <w:autoSpaceDN w:val="0"/>
              <w:adjustRightInd w:val="0"/>
              <w:spacing w:line="267" w:lineRule="exact"/>
              <w:jc w:val="left"/>
              <w:rPr>
                <w:rFonts w:ascii="宋体" w:cs="宋体"/>
                <w:kern w:val="0"/>
                <w:sz w:val="20"/>
                <w:szCs w:val="20"/>
              </w:rPr>
            </w:pPr>
          </w:p>
        </w:tc>
        <w:tc>
          <w:tcPr>
            <w:tcW w:w="851" w:type="dxa"/>
          </w:tcPr>
          <w:p w14:paraId="057C493B" w14:textId="77777777" w:rsidR="00FB337A" w:rsidRPr="00A560D3" w:rsidRDefault="00FB337A" w:rsidP="00E81D47">
            <w:pPr>
              <w:autoSpaceDE w:val="0"/>
              <w:autoSpaceDN w:val="0"/>
              <w:adjustRightInd w:val="0"/>
              <w:spacing w:line="267" w:lineRule="exact"/>
              <w:jc w:val="left"/>
              <w:rPr>
                <w:rFonts w:ascii="宋体" w:cs="宋体"/>
                <w:kern w:val="0"/>
                <w:sz w:val="20"/>
                <w:szCs w:val="20"/>
              </w:rPr>
            </w:pPr>
          </w:p>
        </w:tc>
        <w:tc>
          <w:tcPr>
            <w:tcW w:w="708" w:type="dxa"/>
          </w:tcPr>
          <w:p w14:paraId="0C1212E9" w14:textId="77777777" w:rsidR="00FB337A" w:rsidRPr="00A560D3" w:rsidRDefault="00FB337A" w:rsidP="0065464E">
            <w:pPr>
              <w:autoSpaceDE w:val="0"/>
              <w:autoSpaceDN w:val="0"/>
              <w:adjustRightInd w:val="0"/>
              <w:spacing w:line="267" w:lineRule="exact"/>
              <w:ind w:firstLineChars="50" w:firstLine="100"/>
              <w:jc w:val="left"/>
              <w:rPr>
                <w:rFonts w:ascii="宋体" w:cs="宋体"/>
                <w:kern w:val="0"/>
                <w:sz w:val="20"/>
                <w:szCs w:val="20"/>
              </w:rPr>
            </w:pPr>
          </w:p>
        </w:tc>
        <w:tc>
          <w:tcPr>
            <w:tcW w:w="2635" w:type="dxa"/>
          </w:tcPr>
          <w:p w14:paraId="2C6C2A25" w14:textId="77777777" w:rsidR="00FB337A" w:rsidRPr="00A710BB" w:rsidRDefault="00FB337A" w:rsidP="00E81D47">
            <w:pPr>
              <w:autoSpaceDE w:val="0"/>
              <w:autoSpaceDN w:val="0"/>
              <w:adjustRightInd w:val="0"/>
              <w:spacing w:line="267" w:lineRule="exact"/>
              <w:jc w:val="left"/>
              <w:rPr>
                <w:rFonts w:ascii="宋体" w:cs="宋体"/>
                <w:kern w:val="0"/>
                <w:sz w:val="20"/>
                <w:szCs w:val="20"/>
              </w:rPr>
            </w:pPr>
          </w:p>
        </w:tc>
      </w:tr>
      <w:tr w:rsidR="00FB337A" w14:paraId="657D6476" w14:textId="77777777" w:rsidTr="000F64D3">
        <w:tblPrEx>
          <w:tblW w:w="8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ExChange w:id="2492" w:author="Eason lau" w:date="2017-04-05T17:32:00Z">
            <w:tblPrEx>
              <w:tblW w:w="8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Ex>
          </w:tblPrExChange>
        </w:tblPrEx>
        <w:trPr>
          <w:cantSplit/>
          <w:trHeight w:val="338"/>
          <w:trPrChange w:id="2493" w:author="Eason lau" w:date="2017-04-05T17:32:00Z">
            <w:trPr>
              <w:cantSplit/>
              <w:trHeight w:val="145"/>
            </w:trPr>
          </w:trPrChange>
        </w:trPr>
        <w:tc>
          <w:tcPr>
            <w:tcW w:w="983" w:type="dxa"/>
            <w:vMerge/>
            <w:tcPrChange w:id="2494" w:author="Eason lau" w:date="2017-04-05T17:32:00Z">
              <w:tcPr>
                <w:tcW w:w="983" w:type="dxa"/>
                <w:vMerge/>
              </w:tcPr>
            </w:tcPrChange>
          </w:tcPr>
          <w:p w14:paraId="3BED1B43" w14:textId="77777777" w:rsidR="00FB337A" w:rsidRDefault="00FB337A" w:rsidP="00BD4F05">
            <w:pPr>
              <w:rPr>
                <w:rFonts w:ascii="宋体" w:hAnsi="宋体"/>
              </w:rPr>
            </w:pPr>
          </w:p>
        </w:tc>
        <w:tc>
          <w:tcPr>
            <w:tcW w:w="2094" w:type="dxa"/>
            <w:tcPrChange w:id="2495" w:author="Eason lau" w:date="2017-04-05T17:32:00Z">
              <w:tcPr>
                <w:tcW w:w="2094" w:type="dxa"/>
              </w:tcPr>
            </w:tcPrChange>
          </w:tcPr>
          <w:p w14:paraId="123BB1AF" w14:textId="77777777" w:rsidR="00FB337A" w:rsidRPr="00BA665E" w:rsidRDefault="00FB337A" w:rsidP="00E81D47">
            <w:pPr>
              <w:autoSpaceDE w:val="0"/>
              <w:autoSpaceDN w:val="0"/>
              <w:adjustRightInd w:val="0"/>
              <w:spacing w:line="267" w:lineRule="exact"/>
              <w:jc w:val="left"/>
              <w:rPr>
                <w:rFonts w:ascii="宋体" w:hAnsi="宋体"/>
              </w:rPr>
            </w:pPr>
            <w:r>
              <w:rPr>
                <w:rFonts w:ascii="宋体" w:cs="宋体" w:hint="eastAsia"/>
                <w:kern w:val="0"/>
                <w:sz w:val="20"/>
                <w:szCs w:val="20"/>
              </w:rPr>
              <w:t>TRANSCODE</w:t>
            </w:r>
          </w:p>
        </w:tc>
        <w:tc>
          <w:tcPr>
            <w:tcW w:w="1709" w:type="dxa"/>
            <w:tcPrChange w:id="2496" w:author="Eason lau" w:date="2017-04-05T17:32:00Z">
              <w:tcPr>
                <w:tcW w:w="1709" w:type="dxa"/>
              </w:tcPr>
            </w:tcPrChange>
          </w:tcPr>
          <w:p w14:paraId="171C3FF9" w14:textId="77777777" w:rsidR="00FB337A" w:rsidRDefault="00FB337A" w:rsidP="00E81D47">
            <w:pPr>
              <w:rPr>
                <w:rFonts w:ascii="宋体" w:hAnsi="宋体"/>
              </w:rPr>
            </w:pPr>
            <w:r w:rsidRPr="00A560D3">
              <w:rPr>
                <w:rFonts w:ascii="宋体" w:cs="宋体" w:hint="eastAsia"/>
                <w:kern w:val="0"/>
                <w:sz w:val="20"/>
                <w:szCs w:val="20"/>
              </w:rPr>
              <w:t>交易码</w:t>
            </w:r>
          </w:p>
        </w:tc>
        <w:tc>
          <w:tcPr>
            <w:tcW w:w="851" w:type="dxa"/>
            <w:tcPrChange w:id="2497" w:author="Eason lau" w:date="2017-04-05T17:32:00Z">
              <w:tcPr>
                <w:tcW w:w="851" w:type="dxa"/>
              </w:tcPr>
            </w:tcPrChange>
          </w:tcPr>
          <w:p w14:paraId="31CEEC2E" w14:textId="77777777" w:rsidR="00FB337A" w:rsidRDefault="00FB337A" w:rsidP="00E81D47">
            <w:pPr>
              <w:rPr>
                <w:rFonts w:ascii="宋体" w:hAnsi="宋体"/>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8</w:t>
            </w:r>
            <w:r w:rsidRPr="00A560D3">
              <w:rPr>
                <w:rFonts w:ascii="宋体" w:cs="宋体"/>
                <w:kern w:val="0"/>
                <w:sz w:val="20"/>
                <w:szCs w:val="20"/>
              </w:rPr>
              <w:t>)</w:t>
            </w:r>
          </w:p>
        </w:tc>
        <w:tc>
          <w:tcPr>
            <w:tcW w:w="708" w:type="dxa"/>
            <w:tcPrChange w:id="2498" w:author="Eason lau" w:date="2017-04-05T17:32:00Z">
              <w:tcPr>
                <w:tcW w:w="708" w:type="dxa"/>
              </w:tcPr>
            </w:tcPrChange>
          </w:tcPr>
          <w:p w14:paraId="6A476771" w14:textId="77777777" w:rsidR="00FB337A" w:rsidRPr="00EA7B55" w:rsidRDefault="00FB337A" w:rsidP="00E81D47">
            <w:pPr>
              <w:autoSpaceDE w:val="0"/>
              <w:autoSpaceDN w:val="0"/>
              <w:adjustRightInd w:val="0"/>
              <w:spacing w:line="267" w:lineRule="exact"/>
              <w:ind w:left="107"/>
              <w:jc w:val="left"/>
              <w:rPr>
                <w:rFonts w:ascii="宋体" w:cs="宋体"/>
                <w:kern w:val="0"/>
                <w:sz w:val="20"/>
                <w:szCs w:val="20"/>
              </w:rPr>
            </w:pPr>
            <w:r w:rsidRPr="00EA7B55">
              <w:rPr>
                <w:rFonts w:ascii="宋体" w:cs="宋体" w:hint="eastAsia"/>
                <w:kern w:val="0"/>
                <w:sz w:val="20"/>
                <w:szCs w:val="20"/>
              </w:rPr>
              <w:t>否</w:t>
            </w:r>
          </w:p>
        </w:tc>
        <w:tc>
          <w:tcPr>
            <w:tcW w:w="2635" w:type="dxa"/>
            <w:tcPrChange w:id="2499" w:author="Eason lau" w:date="2017-04-05T17:32:00Z">
              <w:tcPr>
                <w:tcW w:w="2635" w:type="dxa"/>
              </w:tcPr>
            </w:tcPrChange>
          </w:tcPr>
          <w:p w14:paraId="505845DF" w14:textId="77777777" w:rsidR="00FB337A" w:rsidRPr="00A710BB" w:rsidRDefault="00FB337A" w:rsidP="006D6740">
            <w:pPr>
              <w:autoSpaceDE w:val="0"/>
              <w:autoSpaceDN w:val="0"/>
              <w:adjustRightInd w:val="0"/>
              <w:spacing w:line="267" w:lineRule="exact"/>
              <w:jc w:val="left"/>
              <w:rPr>
                <w:rFonts w:ascii="宋体" w:cs="宋体"/>
                <w:kern w:val="0"/>
                <w:sz w:val="20"/>
                <w:szCs w:val="20"/>
              </w:rPr>
            </w:pPr>
            <w:r w:rsidRPr="00A710BB">
              <w:rPr>
                <w:rFonts w:ascii="宋体" w:cs="宋体" w:hint="eastAsia"/>
                <w:kern w:val="0"/>
                <w:sz w:val="20"/>
                <w:szCs w:val="20"/>
              </w:rPr>
              <w:t>OGW000</w:t>
            </w:r>
            <w:r>
              <w:rPr>
                <w:rFonts w:ascii="宋体" w:cs="宋体" w:hint="eastAsia"/>
                <w:kern w:val="0"/>
                <w:sz w:val="20"/>
                <w:szCs w:val="20"/>
              </w:rPr>
              <w:t>51</w:t>
            </w:r>
          </w:p>
        </w:tc>
      </w:tr>
      <w:tr w:rsidR="00FB337A" w14:paraId="3A815066" w14:textId="77777777" w:rsidTr="00BD4F05">
        <w:trPr>
          <w:cantSplit/>
          <w:trHeight w:val="145"/>
        </w:trPr>
        <w:tc>
          <w:tcPr>
            <w:tcW w:w="983" w:type="dxa"/>
            <w:vMerge/>
          </w:tcPr>
          <w:p w14:paraId="1683E4A7" w14:textId="77777777" w:rsidR="00FB337A" w:rsidRDefault="00FB337A" w:rsidP="00BD4F05">
            <w:pPr>
              <w:rPr>
                <w:rFonts w:ascii="宋体" w:hAnsi="宋体"/>
              </w:rPr>
            </w:pPr>
          </w:p>
        </w:tc>
        <w:tc>
          <w:tcPr>
            <w:tcW w:w="7997" w:type="dxa"/>
            <w:gridSpan w:val="5"/>
          </w:tcPr>
          <w:p w14:paraId="5CE78FB7" w14:textId="77777777" w:rsidR="00FB337A" w:rsidRPr="00B35807" w:rsidRDefault="00FB337A" w:rsidP="002B64B5">
            <w:r>
              <w:rPr>
                <w:rFonts w:hint="eastAsia"/>
              </w:rPr>
              <w:t>数据加密域都放到</w:t>
            </w:r>
            <w:r>
              <w:rPr>
                <w:rFonts w:hint="eastAsia"/>
              </w:rPr>
              <w:t>XMLPARA</w:t>
            </w:r>
            <w:r>
              <w:rPr>
                <w:rFonts w:hint="eastAsia"/>
              </w:rPr>
              <w:t>里面</w:t>
            </w:r>
          </w:p>
        </w:tc>
      </w:tr>
      <w:tr w:rsidR="00FB337A" w14:paraId="0F5CA558" w14:textId="77777777" w:rsidTr="00BD4F05">
        <w:trPr>
          <w:cantSplit/>
          <w:trHeight w:val="145"/>
        </w:trPr>
        <w:tc>
          <w:tcPr>
            <w:tcW w:w="983" w:type="dxa"/>
            <w:vMerge/>
          </w:tcPr>
          <w:p w14:paraId="0DF628A2" w14:textId="77777777" w:rsidR="00FB337A" w:rsidRDefault="00FB337A" w:rsidP="00BD4F05">
            <w:pPr>
              <w:rPr>
                <w:rFonts w:ascii="宋体" w:hAnsi="宋体"/>
              </w:rPr>
            </w:pPr>
          </w:p>
        </w:tc>
        <w:tc>
          <w:tcPr>
            <w:tcW w:w="2094" w:type="dxa"/>
          </w:tcPr>
          <w:p w14:paraId="37817E95" w14:textId="77777777" w:rsidR="00FB337A" w:rsidRPr="00FD2D07" w:rsidRDefault="00FB337A" w:rsidP="00FD2D07">
            <w:pPr>
              <w:autoSpaceDE w:val="0"/>
              <w:autoSpaceDN w:val="0"/>
              <w:adjustRightInd w:val="0"/>
              <w:spacing w:line="267" w:lineRule="exact"/>
              <w:jc w:val="left"/>
              <w:rPr>
                <w:rFonts w:ascii="宋体" w:cs="宋体"/>
                <w:kern w:val="0"/>
                <w:sz w:val="20"/>
                <w:szCs w:val="20"/>
              </w:rPr>
            </w:pPr>
            <w:r w:rsidRPr="00FD2D07">
              <w:rPr>
                <w:rFonts w:ascii="宋体" w:cs="宋体" w:hint="eastAsia"/>
                <w:kern w:val="0"/>
                <w:sz w:val="20"/>
                <w:szCs w:val="20"/>
              </w:rPr>
              <w:t>MERCHANTID</w:t>
            </w:r>
          </w:p>
        </w:tc>
        <w:tc>
          <w:tcPr>
            <w:tcW w:w="1709" w:type="dxa"/>
          </w:tcPr>
          <w:p w14:paraId="7DE1E8A6" w14:textId="77777777" w:rsidR="00FB337A" w:rsidRPr="00DC3378" w:rsidRDefault="00FB337A" w:rsidP="00E81D47">
            <w:r w:rsidRPr="00DC3378">
              <w:rPr>
                <w:rFonts w:hint="eastAsia"/>
              </w:rPr>
              <w:t>商户唯一编号</w:t>
            </w:r>
          </w:p>
        </w:tc>
        <w:tc>
          <w:tcPr>
            <w:tcW w:w="851" w:type="dxa"/>
          </w:tcPr>
          <w:p w14:paraId="5EA7364B" w14:textId="77777777" w:rsidR="00FB337A" w:rsidRPr="00B35807" w:rsidRDefault="00FB337A" w:rsidP="002B64B5">
            <w:r>
              <w:rPr>
                <w:rFonts w:hint="eastAsia"/>
              </w:rPr>
              <w:t>C</w:t>
            </w:r>
            <w:r w:rsidRPr="00B35807">
              <w:rPr>
                <w:rFonts w:hint="eastAsia"/>
              </w:rPr>
              <w:t xml:space="preserve"> (20)</w:t>
            </w:r>
          </w:p>
        </w:tc>
        <w:tc>
          <w:tcPr>
            <w:tcW w:w="708" w:type="dxa"/>
          </w:tcPr>
          <w:p w14:paraId="4FDABD2D" w14:textId="77777777" w:rsidR="00FB337A" w:rsidRPr="00B35807" w:rsidRDefault="00FB337A" w:rsidP="002B64B5">
            <w:r>
              <w:rPr>
                <w:rFonts w:hint="eastAsia"/>
              </w:rPr>
              <w:t>否</w:t>
            </w:r>
          </w:p>
        </w:tc>
        <w:tc>
          <w:tcPr>
            <w:tcW w:w="2635" w:type="dxa"/>
          </w:tcPr>
          <w:p w14:paraId="159850B3" w14:textId="77777777" w:rsidR="00FB337A" w:rsidRPr="00B35807" w:rsidRDefault="00FB337A" w:rsidP="002B64B5">
            <w:r w:rsidRPr="00B35807">
              <w:rPr>
                <w:rFonts w:hint="eastAsia"/>
              </w:rPr>
              <w:t>由华兴银行统一分配</w:t>
            </w:r>
          </w:p>
        </w:tc>
      </w:tr>
      <w:tr w:rsidR="00FB337A" w14:paraId="2D3AEB22" w14:textId="77777777" w:rsidTr="00BD4F05">
        <w:trPr>
          <w:cantSplit/>
          <w:trHeight w:val="145"/>
        </w:trPr>
        <w:tc>
          <w:tcPr>
            <w:tcW w:w="983" w:type="dxa"/>
            <w:vMerge/>
          </w:tcPr>
          <w:p w14:paraId="703FCAED" w14:textId="77777777" w:rsidR="00FB337A" w:rsidRDefault="00FB337A" w:rsidP="00BD4F05">
            <w:pPr>
              <w:rPr>
                <w:rFonts w:ascii="宋体" w:hAnsi="宋体"/>
              </w:rPr>
            </w:pPr>
          </w:p>
        </w:tc>
        <w:tc>
          <w:tcPr>
            <w:tcW w:w="2094" w:type="dxa"/>
          </w:tcPr>
          <w:p w14:paraId="5A58DB82" w14:textId="77777777" w:rsidR="00FB337A" w:rsidRPr="00FD2D07" w:rsidRDefault="00FB337A" w:rsidP="00E81D47">
            <w:pPr>
              <w:rPr>
                <w:rFonts w:ascii="宋体" w:cs="宋体"/>
                <w:kern w:val="0"/>
                <w:sz w:val="20"/>
                <w:szCs w:val="20"/>
              </w:rPr>
            </w:pPr>
            <w:r w:rsidRPr="00FD2D07">
              <w:rPr>
                <w:rFonts w:ascii="宋体" w:cs="宋体" w:hint="eastAsia"/>
                <w:kern w:val="0"/>
                <w:sz w:val="20"/>
                <w:szCs w:val="20"/>
              </w:rPr>
              <w:t>MERCHANTNAME</w:t>
            </w:r>
          </w:p>
        </w:tc>
        <w:tc>
          <w:tcPr>
            <w:tcW w:w="1709" w:type="dxa"/>
          </w:tcPr>
          <w:p w14:paraId="1DE9FC58" w14:textId="77777777" w:rsidR="00FB337A" w:rsidRPr="00DC3378" w:rsidRDefault="00FB337A" w:rsidP="00E81D47">
            <w:r w:rsidRPr="00DC3378">
              <w:rPr>
                <w:rFonts w:hint="eastAsia"/>
              </w:rPr>
              <w:t>商户名称</w:t>
            </w:r>
          </w:p>
        </w:tc>
        <w:tc>
          <w:tcPr>
            <w:tcW w:w="851" w:type="dxa"/>
          </w:tcPr>
          <w:p w14:paraId="348287F2" w14:textId="77777777" w:rsidR="00FB337A" w:rsidRPr="00B35807" w:rsidRDefault="00FB337A" w:rsidP="002B64B5">
            <w:r>
              <w:rPr>
                <w:rFonts w:hint="eastAsia"/>
              </w:rPr>
              <w:t>C</w:t>
            </w:r>
            <w:r w:rsidRPr="00B35807">
              <w:rPr>
                <w:rFonts w:hint="eastAsia"/>
              </w:rPr>
              <w:t>(128)</w:t>
            </w:r>
          </w:p>
        </w:tc>
        <w:tc>
          <w:tcPr>
            <w:tcW w:w="708" w:type="dxa"/>
          </w:tcPr>
          <w:p w14:paraId="0EA62FCD" w14:textId="77777777" w:rsidR="00FB337A" w:rsidRPr="00B35807" w:rsidRDefault="00FB337A" w:rsidP="002B64B5">
            <w:r>
              <w:rPr>
                <w:rFonts w:hint="eastAsia"/>
              </w:rPr>
              <w:t>否</w:t>
            </w:r>
          </w:p>
        </w:tc>
        <w:tc>
          <w:tcPr>
            <w:tcW w:w="2635" w:type="dxa"/>
          </w:tcPr>
          <w:p w14:paraId="188479A2" w14:textId="77777777" w:rsidR="00FB337A" w:rsidRPr="00B35807" w:rsidRDefault="00FB337A" w:rsidP="002B64B5"/>
        </w:tc>
      </w:tr>
      <w:tr w:rsidR="00FB337A" w14:paraId="65865624" w14:textId="77777777" w:rsidTr="00BD4F05">
        <w:trPr>
          <w:cantSplit/>
          <w:trHeight w:val="145"/>
        </w:trPr>
        <w:tc>
          <w:tcPr>
            <w:tcW w:w="983" w:type="dxa"/>
            <w:vMerge/>
          </w:tcPr>
          <w:p w14:paraId="485B426E" w14:textId="77777777" w:rsidR="00FB337A" w:rsidRDefault="00FB337A" w:rsidP="00BD4F05">
            <w:pPr>
              <w:rPr>
                <w:rFonts w:ascii="宋体" w:hAnsi="宋体"/>
              </w:rPr>
            </w:pPr>
          </w:p>
        </w:tc>
        <w:tc>
          <w:tcPr>
            <w:tcW w:w="2094" w:type="dxa"/>
          </w:tcPr>
          <w:p w14:paraId="70104FF2" w14:textId="77777777" w:rsidR="00FB337A" w:rsidRPr="00FD2D07" w:rsidRDefault="00FB337A" w:rsidP="00E81D47">
            <w:pPr>
              <w:rPr>
                <w:rFonts w:ascii="宋体" w:cs="宋体"/>
                <w:kern w:val="0"/>
                <w:sz w:val="20"/>
                <w:szCs w:val="20"/>
              </w:rPr>
            </w:pPr>
            <w:r w:rsidRPr="00FD2D07">
              <w:rPr>
                <w:rFonts w:ascii="宋体" w:cs="宋体" w:hint="eastAsia"/>
                <w:kern w:val="0"/>
                <w:sz w:val="20"/>
                <w:szCs w:val="20"/>
              </w:rPr>
              <w:t>APPID</w:t>
            </w:r>
          </w:p>
        </w:tc>
        <w:tc>
          <w:tcPr>
            <w:tcW w:w="1709" w:type="dxa"/>
          </w:tcPr>
          <w:p w14:paraId="3CD7FCE3" w14:textId="77777777" w:rsidR="00FB337A" w:rsidRPr="00DC3378" w:rsidRDefault="00FB337A" w:rsidP="00E81D47">
            <w:r w:rsidRPr="00DC3378">
              <w:rPr>
                <w:rFonts w:hint="eastAsia"/>
              </w:rPr>
              <w:t>应用标识</w:t>
            </w:r>
          </w:p>
        </w:tc>
        <w:tc>
          <w:tcPr>
            <w:tcW w:w="851" w:type="dxa"/>
          </w:tcPr>
          <w:p w14:paraId="450D619D" w14:textId="77777777" w:rsidR="00FB337A" w:rsidRPr="00B35807" w:rsidRDefault="00FB337A" w:rsidP="002B64B5">
            <w:r>
              <w:rPr>
                <w:rFonts w:hint="eastAsia"/>
              </w:rPr>
              <w:t>C</w:t>
            </w:r>
            <w:r w:rsidRPr="00B35807">
              <w:rPr>
                <w:rFonts w:hint="eastAsia"/>
              </w:rPr>
              <w:t>(3)</w:t>
            </w:r>
          </w:p>
        </w:tc>
        <w:tc>
          <w:tcPr>
            <w:tcW w:w="708" w:type="dxa"/>
          </w:tcPr>
          <w:p w14:paraId="2D669303" w14:textId="77777777" w:rsidR="00FB337A" w:rsidRPr="00B35807" w:rsidRDefault="00FB337A" w:rsidP="002B64B5">
            <w:r>
              <w:rPr>
                <w:rFonts w:hint="eastAsia"/>
              </w:rPr>
              <w:t>否</w:t>
            </w:r>
          </w:p>
        </w:tc>
        <w:tc>
          <w:tcPr>
            <w:tcW w:w="2635" w:type="dxa"/>
          </w:tcPr>
          <w:p w14:paraId="53229ECC" w14:textId="77777777" w:rsidR="00FB337A" w:rsidRDefault="00FB337A" w:rsidP="002B64B5">
            <w:r w:rsidRPr="00B35807">
              <w:rPr>
                <w:rFonts w:hint="eastAsia"/>
              </w:rPr>
              <w:t>个人电脑</w:t>
            </w:r>
            <w:r w:rsidRPr="00B35807">
              <w:rPr>
                <w:rFonts w:hint="eastAsia"/>
              </w:rPr>
              <w:t>:PC</w:t>
            </w:r>
            <w:r w:rsidRPr="00B35807">
              <w:rPr>
                <w:rFonts w:hint="eastAsia"/>
              </w:rPr>
              <w:t>（不送则默认</w:t>
            </w:r>
            <w:r w:rsidRPr="00B35807">
              <w:rPr>
                <w:rFonts w:hint="eastAsia"/>
              </w:rPr>
              <w:t>PC</w:t>
            </w:r>
            <w:r w:rsidRPr="00B35807">
              <w:rPr>
                <w:rFonts w:hint="eastAsia"/>
              </w:rPr>
              <w:t>）</w:t>
            </w:r>
          </w:p>
          <w:p w14:paraId="7232E79A" w14:textId="77777777" w:rsidR="00FB337A" w:rsidRDefault="00FB337A" w:rsidP="00F42D0F">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手机：APP</w:t>
            </w:r>
          </w:p>
          <w:p w14:paraId="25EBE393" w14:textId="77777777" w:rsidR="00FB337A" w:rsidRPr="00B35807" w:rsidRDefault="00FB337A" w:rsidP="00F42D0F">
            <w:r>
              <w:rPr>
                <w:rFonts w:ascii="宋体" w:cs="宋体" w:hint="eastAsia"/>
                <w:kern w:val="0"/>
                <w:sz w:val="20"/>
                <w:szCs w:val="20"/>
              </w:rPr>
              <w:t>微信：WX</w:t>
            </w:r>
          </w:p>
        </w:tc>
      </w:tr>
      <w:tr w:rsidR="005E2089" w14:paraId="011A7A05" w14:textId="77777777" w:rsidTr="00BD4F05">
        <w:trPr>
          <w:cantSplit/>
          <w:trHeight w:val="145"/>
        </w:trPr>
        <w:tc>
          <w:tcPr>
            <w:tcW w:w="983" w:type="dxa"/>
            <w:vMerge/>
          </w:tcPr>
          <w:p w14:paraId="6DA397D0" w14:textId="77777777" w:rsidR="005E2089" w:rsidRDefault="005E2089" w:rsidP="00BD4F05">
            <w:pPr>
              <w:rPr>
                <w:rFonts w:ascii="宋体" w:hAnsi="宋体"/>
              </w:rPr>
            </w:pPr>
          </w:p>
        </w:tc>
        <w:tc>
          <w:tcPr>
            <w:tcW w:w="2094" w:type="dxa"/>
          </w:tcPr>
          <w:p w14:paraId="3804069E" w14:textId="77777777" w:rsidR="005E2089" w:rsidRPr="00FD2D07" w:rsidRDefault="005E2089" w:rsidP="00E81D47">
            <w:pPr>
              <w:rPr>
                <w:rFonts w:ascii="宋体" w:cs="宋体"/>
                <w:kern w:val="0"/>
                <w:sz w:val="20"/>
                <w:szCs w:val="20"/>
              </w:rPr>
            </w:pPr>
            <w:r w:rsidRPr="00FD2D07">
              <w:rPr>
                <w:rFonts w:ascii="宋体" w:cs="宋体" w:hint="eastAsia"/>
                <w:kern w:val="0"/>
                <w:sz w:val="20"/>
                <w:szCs w:val="20"/>
              </w:rPr>
              <w:t>LOANNO</w:t>
            </w:r>
          </w:p>
        </w:tc>
        <w:tc>
          <w:tcPr>
            <w:tcW w:w="1709" w:type="dxa"/>
          </w:tcPr>
          <w:p w14:paraId="0D7E9F36" w14:textId="77777777" w:rsidR="005E2089" w:rsidRPr="00DC3378" w:rsidRDefault="005E2089" w:rsidP="00E81D47">
            <w:r w:rsidRPr="00DC3378">
              <w:rPr>
                <w:rFonts w:hint="eastAsia"/>
              </w:rPr>
              <w:t>借款编号</w:t>
            </w:r>
          </w:p>
        </w:tc>
        <w:tc>
          <w:tcPr>
            <w:tcW w:w="851" w:type="dxa"/>
          </w:tcPr>
          <w:p w14:paraId="4DAE9CDA" w14:textId="77777777" w:rsidR="005E2089" w:rsidRPr="00055EE3" w:rsidRDefault="005E2089" w:rsidP="002B64B5">
            <w:r>
              <w:rPr>
                <w:rFonts w:hint="eastAsia"/>
              </w:rPr>
              <w:t>C</w:t>
            </w:r>
            <w:r w:rsidRPr="00055EE3">
              <w:rPr>
                <w:rFonts w:hint="eastAsia"/>
              </w:rPr>
              <w:t xml:space="preserve"> (64)</w:t>
            </w:r>
          </w:p>
        </w:tc>
        <w:tc>
          <w:tcPr>
            <w:tcW w:w="708" w:type="dxa"/>
          </w:tcPr>
          <w:p w14:paraId="3EC446EA" w14:textId="77777777" w:rsidR="005E2089" w:rsidRPr="00055EE3" w:rsidRDefault="005E2089" w:rsidP="002B64B5">
            <w:r>
              <w:rPr>
                <w:rFonts w:hint="eastAsia"/>
              </w:rPr>
              <w:t>否</w:t>
            </w:r>
          </w:p>
        </w:tc>
        <w:tc>
          <w:tcPr>
            <w:tcW w:w="2635" w:type="dxa"/>
            <w:vMerge w:val="restart"/>
          </w:tcPr>
          <w:p w14:paraId="0AE1522F" w14:textId="77777777" w:rsidR="005E2089" w:rsidRPr="00055EE3" w:rsidRDefault="005E2089" w:rsidP="002B64B5">
            <w:r w:rsidRPr="00055EE3">
              <w:rPr>
                <w:rFonts w:hint="eastAsia"/>
              </w:rPr>
              <w:t>目前两者为一致</w:t>
            </w:r>
          </w:p>
        </w:tc>
      </w:tr>
      <w:tr w:rsidR="005E2089" w14:paraId="1E423F16" w14:textId="77777777" w:rsidTr="00BD4F05">
        <w:trPr>
          <w:cantSplit/>
          <w:trHeight w:val="145"/>
        </w:trPr>
        <w:tc>
          <w:tcPr>
            <w:tcW w:w="983" w:type="dxa"/>
            <w:vMerge/>
          </w:tcPr>
          <w:p w14:paraId="6FC7B3FB" w14:textId="77777777" w:rsidR="005E2089" w:rsidRDefault="005E2089" w:rsidP="00BD4F05">
            <w:pPr>
              <w:rPr>
                <w:rFonts w:ascii="宋体" w:hAnsi="宋体"/>
              </w:rPr>
            </w:pPr>
          </w:p>
        </w:tc>
        <w:tc>
          <w:tcPr>
            <w:tcW w:w="2094" w:type="dxa"/>
          </w:tcPr>
          <w:p w14:paraId="5B509DCB" w14:textId="77777777" w:rsidR="005E2089" w:rsidRPr="00FD2D07" w:rsidRDefault="005E2089" w:rsidP="00E81D47">
            <w:pPr>
              <w:rPr>
                <w:rFonts w:ascii="宋体" w:cs="宋体"/>
                <w:kern w:val="0"/>
                <w:sz w:val="20"/>
                <w:szCs w:val="20"/>
              </w:rPr>
            </w:pPr>
            <w:r w:rsidRPr="00FD2D07">
              <w:rPr>
                <w:rFonts w:ascii="宋体" w:cs="宋体" w:hint="eastAsia"/>
                <w:kern w:val="0"/>
                <w:sz w:val="20"/>
                <w:szCs w:val="20"/>
              </w:rPr>
              <w:t>INVESTID</w:t>
            </w:r>
          </w:p>
        </w:tc>
        <w:tc>
          <w:tcPr>
            <w:tcW w:w="1709" w:type="dxa"/>
          </w:tcPr>
          <w:p w14:paraId="3EC252A2" w14:textId="77777777" w:rsidR="005E2089" w:rsidRPr="00DC3378" w:rsidRDefault="005E2089" w:rsidP="00E81D47">
            <w:r w:rsidRPr="00DC3378">
              <w:rPr>
                <w:rFonts w:hint="eastAsia"/>
              </w:rPr>
              <w:t>标的编号</w:t>
            </w:r>
          </w:p>
        </w:tc>
        <w:tc>
          <w:tcPr>
            <w:tcW w:w="851" w:type="dxa"/>
          </w:tcPr>
          <w:p w14:paraId="3FE8DB2E" w14:textId="77777777" w:rsidR="005E2089" w:rsidRPr="00055EE3" w:rsidRDefault="005E2089" w:rsidP="002B64B5">
            <w:r>
              <w:rPr>
                <w:rFonts w:hint="eastAsia"/>
              </w:rPr>
              <w:t>C</w:t>
            </w:r>
            <w:r w:rsidRPr="00055EE3">
              <w:rPr>
                <w:rFonts w:hint="eastAsia"/>
              </w:rPr>
              <w:t xml:space="preserve"> (128)</w:t>
            </w:r>
          </w:p>
        </w:tc>
        <w:tc>
          <w:tcPr>
            <w:tcW w:w="708" w:type="dxa"/>
          </w:tcPr>
          <w:p w14:paraId="632D54BE" w14:textId="77777777" w:rsidR="005E2089" w:rsidRPr="00055EE3" w:rsidRDefault="005E2089" w:rsidP="002B64B5">
            <w:r>
              <w:rPr>
                <w:rFonts w:hint="eastAsia"/>
              </w:rPr>
              <w:t>否</w:t>
            </w:r>
          </w:p>
        </w:tc>
        <w:tc>
          <w:tcPr>
            <w:tcW w:w="2635" w:type="dxa"/>
            <w:vMerge/>
          </w:tcPr>
          <w:p w14:paraId="5D18DF7A" w14:textId="77777777" w:rsidR="005E2089" w:rsidRPr="00055EE3" w:rsidRDefault="005E2089" w:rsidP="002B64B5"/>
        </w:tc>
      </w:tr>
      <w:tr w:rsidR="00FB337A" w14:paraId="61777F79" w14:textId="77777777" w:rsidTr="00BD4F05">
        <w:trPr>
          <w:cantSplit/>
          <w:trHeight w:val="145"/>
        </w:trPr>
        <w:tc>
          <w:tcPr>
            <w:tcW w:w="983" w:type="dxa"/>
            <w:vMerge/>
          </w:tcPr>
          <w:p w14:paraId="6E7AFAD1" w14:textId="77777777" w:rsidR="00FB337A" w:rsidRDefault="00FB337A" w:rsidP="00BD4F05">
            <w:pPr>
              <w:rPr>
                <w:rFonts w:ascii="宋体" w:hAnsi="宋体"/>
              </w:rPr>
            </w:pPr>
          </w:p>
        </w:tc>
        <w:tc>
          <w:tcPr>
            <w:tcW w:w="2094" w:type="dxa"/>
          </w:tcPr>
          <w:p w14:paraId="7EF51D3B" w14:textId="77777777" w:rsidR="00FB337A" w:rsidRPr="00FD2D07" w:rsidRDefault="00FB337A" w:rsidP="00E81D47">
            <w:pPr>
              <w:rPr>
                <w:rFonts w:ascii="宋体" w:cs="宋体"/>
                <w:kern w:val="0"/>
                <w:sz w:val="20"/>
                <w:szCs w:val="20"/>
              </w:rPr>
            </w:pPr>
            <w:r w:rsidRPr="00FD2D07">
              <w:rPr>
                <w:rFonts w:ascii="宋体" w:cs="宋体" w:hint="eastAsia"/>
                <w:kern w:val="0"/>
                <w:sz w:val="20"/>
                <w:szCs w:val="20"/>
              </w:rPr>
              <w:t>INVESTOBJNAME</w:t>
            </w:r>
          </w:p>
        </w:tc>
        <w:tc>
          <w:tcPr>
            <w:tcW w:w="1709" w:type="dxa"/>
          </w:tcPr>
          <w:p w14:paraId="1C6F63A3" w14:textId="77777777" w:rsidR="00FB337A" w:rsidRPr="00DC3378" w:rsidRDefault="00FB337A" w:rsidP="00E81D47">
            <w:r w:rsidRPr="00DC3378">
              <w:rPr>
                <w:rFonts w:hint="eastAsia"/>
              </w:rPr>
              <w:t>标的名称</w:t>
            </w:r>
          </w:p>
        </w:tc>
        <w:tc>
          <w:tcPr>
            <w:tcW w:w="851" w:type="dxa"/>
          </w:tcPr>
          <w:p w14:paraId="784E19C9" w14:textId="77777777" w:rsidR="00FB337A" w:rsidRPr="00055EE3" w:rsidRDefault="00FB337A" w:rsidP="002B64B5">
            <w:r>
              <w:rPr>
                <w:rFonts w:hint="eastAsia"/>
              </w:rPr>
              <w:t>C</w:t>
            </w:r>
            <w:r w:rsidRPr="00055EE3">
              <w:rPr>
                <w:rFonts w:hint="eastAsia"/>
              </w:rPr>
              <w:t xml:space="preserve"> (512)</w:t>
            </w:r>
          </w:p>
        </w:tc>
        <w:tc>
          <w:tcPr>
            <w:tcW w:w="708" w:type="dxa"/>
          </w:tcPr>
          <w:p w14:paraId="67402F59" w14:textId="77777777" w:rsidR="00FB337A" w:rsidRPr="00055EE3" w:rsidRDefault="00FB337A" w:rsidP="002B64B5">
            <w:r>
              <w:rPr>
                <w:rFonts w:hint="eastAsia"/>
              </w:rPr>
              <w:t>否</w:t>
            </w:r>
          </w:p>
        </w:tc>
        <w:tc>
          <w:tcPr>
            <w:tcW w:w="2635" w:type="dxa"/>
          </w:tcPr>
          <w:p w14:paraId="246568F0" w14:textId="77777777" w:rsidR="00FB337A" w:rsidRPr="00055EE3" w:rsidRDefault="00FB337A" w:rsidP="002B64B5"/>
        </w:tc>
      </w:tr>
      <w:tr w:rsidR="00FB337A" w14:paraId="67978D33" w14:textId="77777777" w:rsidTr="00BD4F05">
        <w:trPr>
          <w:cantSplit/>
          <w:trHeight w:val="145"/>
        </w:trPr>
        <w:tc>
          <w:tcPr>
            <w:tcW w:w="983" w:type="dxa"/>
            <w:vMerge/>
          </w:tcPr>
          <w:p w14:paraId="40623F51" w14:textId="77777777" w:rsidR="00FB337A" w:rsidRDefault="00FB337A" w:rsidP="00BD4F05">
            <w:pPr>
              <w:rPr>
                <w:rFonts w:ascii="宋体" w:hAnsi="宋体"/>
              </w:rPr>
            </w:pPr>
          </w:p>
        </w:tc>
        <w:tc>
          <w:tcPr>
            <w:tcW w:w="2094" w:type="dxa"/>
          </w:tcPr>
          <w:p w14:paraId="1423D1A8" w14:textId="77777777" w:rsidR="00FB337A" w:rsidRPr="00FD2D07" w:rsidRDefault="00FB337A" w:rsidP="00E81D47">
            <w:pPr>
              <w:rPr>
                <w:rFonts w:ascii="宋体" w:cs="宋体"/>
                <w:kern w:val="0"/>
                <w:sz w:val="20"/>
                <w:szCs w:val="20"/>
              </w:rPr>
            </w:pPr>
            <w:r w:rsidRPr="00FD2D07">
              <w:rPr>
                <w:rFonts w:ascii="宋体" w:cs="宋体" w:hint="eastAsia"/>
                <w:kern w:val="0"/>
                <w:sz w:val="20"/>
                <w:szCs w:val="20"/>
              </w:rPr>
              <w:t>INVESTOBJINFO</w:t>
            </w:r>
          </w:p>
        </w:tc>
        <w:tc>
          <w:tcPr>
            <w:tcW w:w="1709" w:type="dxa"/>
          </w:tcPr>
          <w:p w14:paraId="3D2EDB98" w14:textId="77777777" w:rsidR="00FB337A" w:rsidRPr="00DC3378" w:rsidRDefault="00FB337A" w:rsidP="00E81D47">
            <w:r w:rsidRPr="00DC3378">
              <w:rPr>
                <w:rFonts w:hint="eastAsia"/>
              </w:rPr>
              <w:t>标的简介</w:t>
            </w:r>
          </w:p>
        </w:tc>
        <w:tc>
          <w:tcPr>
            <w:tcW w:w="851" w:type="dxa"/>
          </w:tcPr>
          <w:p w14:paraId="49AB2D96" w14:textId="77777777" w:rsidR="00FB337A" w:rsidRPr="00055EE3" w:rsidRDefault="00FB337A" w:rsidP="002B64B5">
            <w:r>
              <w:rPr>
                <w:rFonts w:hint="eastAsia"/>
              </w:rPr>
              <w:t>C</w:t>
            </w:r>
            <w:r w:rsidRPr="00055EE3">
              <w:rPr>
                <w:rFonts w:hint="eastAsia"/>
              </w:rPr>
              <w:t xml:space="preserve"> (1028)</w:t>
            </w:r>
          </w:p>
        </w:tc>
        <w:tc>
          <w:tcPr>
            <w:tcW w:w="708" w:type="dxa"/>
          </w:tcPr>
          <w:p w14:paraId="4700A564" w14:textId="77777777" w:rsidR="00FB337A" w:rsidRPr="00055EE3" w:rsidRDefault="00FB337A" w:rsidP="002B64B5">
            <w:r>
              <w:rPr>
                <w:rFonts w:hint="eastAsia"/>
              </w:rPr>
              <w:t>是</w:t>
            </w:r>
          </w:p>
        </w:tc>
        <w:tc>
          <w:tcPr>
            <w:tcW w:w="2635" w:type="dxa"/>
          </w:tcPr>
          <w:p w14:paraId="7ED5B541" w14:textId="77777777" w:rsidR="00FB337A" w:rsidRPr="00055EE3" w:rsidRDefault="00FB337A" w:rsidP="002B64B5"/>
        </w:tc>
      </w:tr>
      <w:tr w:rsidR="00C01646" w14:paraId="336C1EE8" w14:textId="77777777" w:rsidTr="00BD4F05">
        <w:trPr>
          <w:cantSplit/>
          <w:trHeight w:val="145"/>
        </w:trPr>
        <w:tc>
          <w:tcPr>
            <w:tcW w:w="983" w:type="dxa"/>
            <w:vMerge/>
          </w:tcPr>
          <w:p w14:paraId="3C10D0D8" w14:textId="77777777" w:rsidR="00C01646" w:rsidRDefault="00C01646" w:rsidP="00BD4F05">
            <w:pPr>
              <w:rPr>
                <w:rFonts w:ascii="宋体" w:hAnsi="宋体"/>
              </w:rPr>
            </w:pPr>
          </w:p>
        </w:tc>
        <w:tc>
          <w:tcPr>
            <w:tcW w:w="2094" w:type="dxa"/>
          </w:tcPr>
          <w:p w14:paraId="6C28B6D9" w14:textId="77777777" w:rsidR="00C01646" w:rsidRPr="00FD2D07" w:rsidRDefault="00C01646" w:rsidP="00E81D47">
            <w:pPr>
              <w:rPr>
                <w:rFonts w:ascii="宋体" w:cs="宋体"/>
                <w:kern w:val="0"/>
                <w:sz w:val="20"/>
                <w:szCs w:val="20"/>
              </w:rPr>
            </w:pPr>
            <w:r w:rsidRPr="00FD2D07">
              <w:rPr>
                <w:rFonts w:ascii="宋体" w:cs="宋体" w:hint="eastAsia"/>
                <w:kern w:val="0"/>
                <w:sz w:val="20"/>
                <w:szCs w:val="20"/>
              </w:rPr>
              <w:t>MININVESTAMT</w:t>
            </w:r>
          </w:p>
        </w:tc>
        <w:tc>
          <w:tcPr>
            <w:tcW w:w="1709" w:type="dxa"/>
          </w:tcPr>
          <w:p w14:paraId="70FB8E80" w14:textId="77777777" w:rsidR="00C01646" w:rsidRPr="00DC3378" w:rsidRDefault="00C01646" w:rsidP="00E81D47">
            <w:r w:rsidRPr="00DC3378">
              <w:rPr>
                <w:rFonts w:hint="eastAsia"/>
              </w:rPr>
              <w:t>最低投标金额</w:t>
            </w:r>
          </w:p>
        </w:tc>
        <w:tc>
          <w:tcPr>
            <w:tcW w:w="851" w:type="dxa"/>
          </w:tcPr>
          <w:p w14:paraId="7D96C573" w14:textId="77777777" w:rsidR="00C01646" w:rsidRPr="00055EE3" w:rsidRDefault="00C01646" w:rsidP="002B64B5">
            <w:ins w:id="2500" w:author="wincol" w:date="2016-04-28T10:05:00Z">
              <w:r w:rsidRPr="008A2981">
                <w:rPr>
                  <w:rFonts w:ascii="宋体" w:cs="宋体"/>
                  <w:kern w:val="0"/>
                  <w:sz w:val="20"/>
                  <w:szCs w:val="20"/>
                </w:rPr>
                <w:t>M</w:t>
              </w:r>
            </w:ins>
          </w:p>
        </w:tc>
        <w:tc>
          <w:tcPr>
            <w:tcW w:w="708" w:type="dxa"/>
          </w:tcPr>
          <w:p w14:paraId="1C21BDD9" w14:textId="77777777" w:rsidR="00C01646" w:rsidRPr="00055EE3" w:rsidRDefault="00C01646" w:rsidP="002B64B5">
            <w:r>
              <w:rPr>
                <w:rFonts w:hint="eastAsia"/>
              </w:rPr>
              <w:t>是</w:t>
            </w:r>
          </w:p>
        </w:tc>
        <w:tc>
          <w:tcPr>
            <w:tcW w:w="2635" w:type="dxa"/>
          </w:tcPr>
          <w:p w14:paraId="557CE50E" w14:textId="77777777" w:rsidR="00C01646" w:rsidRPr="00055EE3" w:rsidRDefault="00C01646" w:rsidP="002B64B5"/>
        </w:tc>
      </w:tr>
      <w:tr w:rsidR="00C01646" w14:paraId="374B0100" w14:textId="77777777" w:rsidTr="00BD4F05">
        <w:trPr>
          <w:cantSplit/>
          <w:trHeight w:val="145"/>
        </w:trPr>
        <w:tc>
          <w:tcPr>
            <w:tcW w:w="983" w:type="dxa"/>
            <w:vMerge/>
          </w:tcPr>
          <w:p w14:paraId="55EA756F" w14:textId="77777777" w:rsidR="00C01646" w:rsidRDefault="00C01646" w:rsidP="00BD4F05">
            <w:pPr>
              <w:rPr>
                <w:rFonts w:ascii="宋体" w:hAnsi="宋体"/>
              </w:rPr>
            </w:pPr>
          </w:p>
        </w:tc>
        <w:tc>
          <w:tcPr>
            <w:tcW w:w="2094" w:type="dxa"/>
          </w:tcPr>
          <w:p w14:paraId="1EA80449" w14:textId="77777777" w:rsidR="00C01646" w:rsidRPr="00FD2D07" w:rsidRDefault="00C01646" w:rsidP="00E81D47">
            <w:pPr>
              <w:rPr>
                <w:rFonts w:ascii="宋体" w:cs="宋体"/>
                <w:kern w:val="0"/>
                <w:sz w:val="20"/>
                <w:szCs w:val="20"/>
              </w:rPr>
            </w:pPr>
            <w:r w:rsidRPr="00FD2D07">
              <w:rPr>
                <w:rFonts w:ascii="宋体" w:cs="宋体" w:hint="eastAsia"/>
                <w:kern w:val="0"/>
                <w:sz w:val="20"/>
                <w:szCs w:val="20"/>
              </w:rPr>
              <w:t>MAXINVESTAMT</w:t>
            </w:r>
          </w:p>
        </w:tc>
        <w:tc>
          <w:tcPr>
            <w:tcW w:w="1709" w:type="dxa"/>
          </w:tcPr>
          <w:p w14:paraId="2EB919A5" w14:textId="77777777" w:rsidR="00C01646" w:rsidRPr="00DC3378" w:rsidRDefault="00C01646" w:rsidP="00E81D47">
            <w:r w:rsidRPr="00DC3378">
              <w:rPr>
                <w:rFonts w:hint="eastAsia"/>
              </w:rPr>
              <w:t>最高投标金额</w:t>
            </w:r>
          </w:p>
        </w:tc>
        <w:tc>
          <w:tcPr>
            <w:tcW w:w="851" w:type="dxa"/>
          </w:tcPr>
          <w:p w14:paraId="0E19A077" w14:textId="77777777" w:rsidR="00C01646" w:rsidRPr="00055EE3" w:rsidRDefault="00C01646" w:rsidP="002B64B5">
            <w:ins w:id="2501" w:author="wincol" w:date="2016-04-28T10:05:00Z">
              <w:r w:rsidRPr="008A2981">
                <w:rPr>
                  <w:rFonts w:ascii="宋体" w:cs="宋体"/>
                  <w:kern w:val="0"/>
                  <w:sz w:val="20"/>
                  <w:szCs w:val="20"/>
                </w:rPr>
                <w:t>M</w:t>
              </w:r>
            </w:ins>
          </w:p>
        </w:tc>
        <w:tc>
          <w:tcPr>
            <w:tcW w:w="708" w:type="dxa"/>
          </w:tcPr>
          <w:p w14:paraId="082DC0B0" w14:textId="77777777" w:rsidR="00C01646" w:rsidRPr="00055EE3" w:rsidRDefault="00C01646" w:rsidP="002B64B5">
            <w:r>
              <w:rPr>
                <w:rFonts w:hint="eastAsia"/>
              </w:rPr>
              <w:t>是</w:t>
            </w:r>
          </w:p>
        </w:tc>
        <w:tc>
          <w:tcPr>
            <w:tcW w:w="2635" w:type="dxa"/>
          </w:tcPr>
          <w:p w14:paraId="5E45D00A" w14:textId="77777777" w:rsidR="00C01646" w:rsidRDefault="00C01646" w:rsidP="002B64B5"/>
        </w:tc>
      </w:tr>
      <w:tr w:rsidR="00FB337A" w14:paraId="2FDBC530" w14:textId="77777777" w:rsidTr="00BD4F05">
        <w:trPr>
          <w:cantSplit/>
          <w:trHeight w:val="145"/>
        </w:trPr>
        <w:tc>
          <w:tcPr>
            <w:tcW w:w="983" w:type="dxa"/>
            <w:vMerge/>
          </w:tcPr>
          <w:p w14:paraId="53723005" w14:textId="77777777" w:rsidR="00FB337A" w:rsidRDefault="00FB337A" w:rsidP="00BD4F05">
            <w:pPr>
              <w:rPr>
                <w:rFonts w:ascii="宋体" w:hAnsi="宋体"/>
              </w:rPr>
            </w:pPr>
          </w:p>
        </w:tc>
        <w:tc>
          <w:tcPr>
            <w:tcW w:w="2094" w:type="dxa"/>
          </w:tcPr>
          <w:p w14:paraId="5EA9138B" w14:textId="77777777" w:rsidR="00FB337A" w:rsidRPr="00FD2D07" w:rsidRDefault="00FB337A" w:rsidP="00E81D47">
            <w:pPr>
              <w:rPr>
                <w:rFonts w:ascii="宋体" w:cs="宋体"/>
                <w:kern w:val="0"/>
                <w:sz w:val="20"/>
                <w:szCs w:val="20"/>
              </w:rPr>
            </w:pPr>
            <w:r w:rsidRPr="00FD2D07">
              <w:rPr>
                <w:rFonts w:ascii="宋体" w:cs="宋体" w:hint="eastAsia"/>
                <w:kern w:val="0"/>
                <w:sz w:val="20"/>
                <w:szCs w:val="20"/>
              </w:rPr>
              <w:t>INVESTOBJAMT</w:t>
            </w:r>
          </w:p>
        </w:tc>
        <w:tc>
          <w:tcPr>
            <w:tcW w:w="1709" w:type="dxa"/>
          </w:tcPr>
          <w:p w14:paraId="175FB2A3" w14:textId="77777777" w:rsidR="00FB337A" w:rsidRPr="00DC3378" w:rsidRDefault="00FB337A" w:rsidP="00E81D47">
            <w:r w:rsidRPr="00DC3378">
              <w:rPr>
                <w:rFonts w:hint="eastAsia"/>
              </w:rPr>
              <w:t>总标的金额</w:t>
            </w:r>
          </w:p>
        </w:tc>
        <w:tc>
          <w:tcPr>
            <w:tcW w:w="851" w:type="dxa"/>
          </w:tcPr>
          <w:p w14:paraId="4D54C359" w14:textId="77777777" w:rsidR="00FB337A" w:rsidRPr="0099534E" w:rsidRDefault="00DD5D38" w:rsidP="002B64B5">
            <w:ins w:id="2502" w:author="wincol" w:date="2016-04-28T10:16:00Z">
              <w:r w:rsidRPr="00DD5D38">
                <w:rPr>
                  <w:rFonts w:ascii="宋体" w:cs="宋体" w:hint="eastAsia"/>
                  <w:kern w:val="0"/>
                  <w:sz w:val="20"/>
                  <w:szCs w:val="20"/>
                </w:rPr>
                <w:t>M</w:t>
              </w:r>
            </w:ins>
          </w:p>
        </w:tc>
        <w:tc>
          <w:tcPr>
            <w:tcW w:w="708" w:type="dxa"/>
          </w:tcPr>
          <w:p w14:paraId="47D706A5" w14:textId="77777777" w:rsidR="00FB337A" w:rsidRPr="0099534E" w:rsidRDefault="00FB337A" w:rsidP="002B64B5">
            <w:r>
              <w:rPr>
                <w:rFonts w:hint="eastAsia"/>
              </w:rPr>
              <w:t>否</w:t>
            </w:r>
          </w:p>
        </w:tc>
        <w:tc>
          <w:tcPr>
            <w:tcW w:w="2635" w:type="dxa"/>
          </w:tcPr>
          <w:p w14:paraId="1F26D590" w14:textId="77777777" w:rsidR="00FB337A" w:rsidRPr="0099534E" w:rsidRDefault="005E2089" w:rsidP="005E2089">
            <w:ins w:id="2503" w:author="wincol" w:date="2016-05-12T16:00:00Z">
              <w:r>
                <w:rPr>
                  <w:rFonts w:ascii="宋体" w:cs="宋体" w:hint="eastAsia"/>
                  <w:kern w:val="0"/>
                  <w:sz w:val="20"/>
                  <w:szCs w:val="20"/>
                </w:rPr>
                <w:t>各个</w:t>
              </w:r>
            </w:ins>
            <w:ins w:id="2504" w:author="wincol" w:date="2016-05-12T16:01:00Z">
              <w:r>
                <w:rPr>
                  <w:rFonts w:ascii="宋体" w:cs="宋体" w:hint="eastAsia"/>
                  <w:kern w:val="0"/>
                  <w:sz w:val="20"/>
                  <w:szCs w:val="20"/>
                </w:rPr>
                <w:t>借款人列表中的</w:t>
              </w:r>
            </w:ins>
            <w:ins w:id="2505" w:author="wincol" w:date="2016-05-12T16:00:00Z">
              <w:r w:rsidRPr="00FD2D07">
                <w:rPr>
                  <w:rFonts w:ascii="宋体" w:cs="宋体"/>
                  <w:kern w:val="0"/>
                  <w:sz w:val="20"/>
                  <w:szCs w:val="20"/>
                </w:rPr>
                <w:t>BWAMT</w:t>
              </w:r>
            </w:ins>
            <w:ins w:id="2506" w:author="wincol" w:date="2016-05-12T16:01:00Z">
              <w:r>
                <w:rPr>
                  <w:rFonts w:ascii="宋体" w:cs="宋体" w:hint="eastAsia"/>
                  <w:kern w:val="0"/>
                  <w:sz w:val="20"/>
                  <w:szCs w:val="20"/>
                </w:rPr>
                <w:t>总和</w:t>
              </w:r>
            </w:ins>
          </w:p>
        </w:tc>
      </w:tr>
      <w:tr w:rsidR="00DD5D38" w14:paraId="6F405DD4" w14:textId="77777777" w:rsidTr="005804DF">
        <w:tblPrEx>
          <w:tblW w:w="8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ExChange w:id="2507" w:author="Eason lau" w:date="2017-04-05T17:32:00Z">
            <w:tblPrEx>
              <w:tblW w:w="8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Ex>
          </w:tblPrExChange>
        </w:tblPrEx>
        <w:trPr>
          <w:cantSplit/>
          <w:trHeight w:val="340"/>
          <w:trPrChange w:id="2508" w:author="Eason lau" w:date="2017-04-05T17:32:00Z">
            <w:trPr>
              <w:cantSplit/>
              <w:trHeight w:val="145"/>
            </w:trPr>
          </w:trPrChange>
        </w:trPr>
        <w:tc>
          <w:tcPr>
            <w:tcW w:w="983" w:type="dxa"/>
            <w:vMerge/>
            <w:tcPrChange w:id="2509" w:author="Eason lau" w:date="2017-04-05T17:32:00Z">
              <w:tcPr>
                <w:tcW w:w="983" w:type="dxa"/>
                <w:vMerge/>
              </w:tcPr>
            </w:tcPrChange>
          </w:tcPr>
          <w:p w14:paraId="1D288E0B" w14:textId="77777777" w:rsidR="00DD5D38" w:rsidRDefault="00DD5D38" w:rsidP="00BD4F05">
            <w:pPr>
              <w:rPr>
                <w:rFonts w:ascii="宋体" w:hAnsi="宋体"/>
              </w:rPr>
            </w:pPr>
          </w:p>
        </w:tc>
        <w:tc>
          <w:tcPr>
            <w:tcW w:w="2094" w:type="dxa"/>
            <w:tcPrChange w:id="2510" w:author="Eason lau" w:date="2017-04-05T17:32:00Z">
              <w:tcPr>
                <w:tcW w:w="2094" w:type="dxa"/>
              </w:tcPr>
            </w:tcPrChange>
          </w:tcPr>
          <w:p w14:paraId="37DDFA0A" w14:textId="77777777" w:rsidR="00DD5D38" w:rsidRPr="00FD2D07" w:rsidRDefault="00DD5D38" w:rsidP="00E81D47">
            <w:pPr>
              <w:rPr>
                <w:rFonts w:ascii="宋体" w:cs="宋体"/>
                <w:kern w:val="0"/>
                <w:sz w:val="20"/>
                <w:szCs w:val="20"/>
              </w:rPr>
            </w:pPr>
            <w:r w:rsidRPr="00FD2D07">
              <w:rPr>
                <w:rFonts w:ascii="宋体" w:cs="宋体" w:hint="eastAsia"/>
                <w:kern w:val="0"/>
                <w:sz w:val="20"/>
                <w:szCs w:val="20"/>
              </w:rPr>
              <w:t>INVESTBEGINDATE</w:t>
            </w:r>
          </w:p>
        </w:tc>
        <w:tc>
          <w:tcPr>
            <w:tcW w:w="1709" w:type="dxa"/>
            <w:tcPrChange w:id="2511" w:author="Eason lau" w:date="2017-04-05T17:32:00Z">
              <w:tcPr>
                <w:tcW w:w="1709" w:type="dxa"/>
              </w:tcPr>
            </w:tcPrChange>
          </w:tcPr>
          <w:p w14:paraId="59CE1465" w14:textId="77777777" w:rsidR="00DD5D38" w:rsidRPr="00DC3378" w:rsidRDefault="00DD5D38" w:rsidP="00E81D47">
            <w:r w:rsidRPr="00DC3378">
              <w:rPr>
                <w:rFonts w:hint="eastAsia"/>
              </w:rPr>
              <w:t>招标开始日期</w:t>
            </w:r>
          </w:p>
        </w:tc>
        <w:tc>
          <w:tcPr>
            <w:tcW w:w="851" w:type="dxa"/>
            <w:tcPrChange w:id="2512" w:author="Eason lau" w:date="2017-04-05T17:32:00Z">
              <w:tcPr>
                <w:tcW w:w="851" w:type="dxa"/>
              </w:tcPr>
            </w:tcPrChange>
          </w:tcPr>
          <w:p w14:paraId="51F13A76" w14:textId="77777777" w:rsidR="00DD5D38" w:rsidRPr="0099534E" w:rsidRDefault="00A504FC" w:rsidP="002B64B5">
            <w:ins w:id="2513" w:author="wincol" w:date="2016-04-28T12:33:00Z">
              <w:r>
                <w:rPr>
                  <w:rFonts w:hint="eastAsia"/>
                </w:rPr>
                <w:t>D</w:t>
              </w:r>
            </w:ins>
          </w:p>
        </w:tc>
        <w:tc>
          <w:tcPr>
            <w:tcW w:w="708" w:type="dxa"/>
            <w:tcPrChange w:id="2514" w:author="Eason lau" w:date="2017-04-05T17:32:00Z">
              <w:tcPr>
                <w:tcW w:w="708" w:type="dxa"/>
              </w:tcPr>
            </w:tcPrChange>
          </w:tcPr>
          <w:p w14:paraId="2E5C9D8E" w14:textId="77777777" w:rsidR="00DD5D38" w:rsidRPr="0099534E" w:rsidRDefault="00DD5D38" w:rsidP="002B64B5">
            <w:r>
              <w:rPr>
                <w:rFonts w:hint="eastAsia"/>
              </w:rPr>
              <w:t>否</w:t>
            </w:r>
          </w:p>
        </w:tc>
        <w:tc>
          <w:tcPr>
            <w:tcW w:w="2635" w:type="dxa"/>
            <w:tcPrChange w:id="2515" w:author="Eason lau" w:date="2017-04-05T17:32:00Z">
              <w:tcPr>
                <w:tcW w:w="2635" w:type="dxa"/>
              </w:tcPr>
            </w:tcPrChange>
          </w:tcPr>
          <w:p w14:paraId="32151E83" w14:textId="77777777" w:rsidR="00DD5D38" w:rsidRPr="0099534E" w:rsidRDefault="00DD5D38" w:rsidP="002B64B5">
            <w:ins w:id="2516" w:author="wincol" w:date="2016-04-28T10:16:00Z">
              <w:r w:rsidRPr="00445022">
                <w:rPr>
                  <w:rFonts w:hint="eastAsia"/>
                </w:rPr>
                <w:t>YYYYMMDD</w:t>
              </w:r>
            </w:ins>
          </w:p>
        </w:tc>
      </w:tr>
      <w:tr w:rsidR="00DD5D38" w14:paraId="2B2536EF" w14:textId="77777777" w:rsidTr="00BD4F05">
        <w:trPr>
          <w:cantSplit/>
          <w:trHeight w:val="145"/>
        </w:trPr>
        <w:tc>
          <w:tcPr>
            <w:tcW w:w="983" w:type="dxa"/>
            <w:vMerge/>
          </w:tcPr>
          <w:p w14:paraId="135C90D8" w14:textId="77777777" w:rsidR="00DD5D38" w:rsidRDefault="00DD5D38" w:rsidP="00BD4F05">
            <w:pPr>
              <w:rPr>
                <w:rFonts w:ascii="宋体" w:hAnsi="宋体"/>
              </w:rPr>
            </w:pPr>
          </w:p>
        </w:tc>
        <w:tc>
          <w:tcPr>
            <w:tcW w:w="2094" w:type="dxa"/>
          </w:tcPr>
          <w:p w14:paraId="612D67A3" w14:textId="77777777" w:rsidR="00DD5D38" w:rsidRPr="00FD2D07" w:rsidRDefault="00DD5D38" w:rsidP="00E81D47">
            <w:pPr>
              <w:rPr>
                <w:rFonts w:ascii="宋体" w:cs="宋体"/>
                <w:kern w:val="0"/>
                <w:sz w:val="20"/>
                <w:szCs w:val="20"/>
              </w:rPr>
            </w:pPr>
            <w:r w:rsidRPr="00FD2D07">
              <w:rPr>
                <w:rFonts w:ascii="宋体" w:cs="宋体" w:hint="eastAsia"/>
                <w:kern w:val="0"/>
                <w:sz w:val="20"/>
                <w:szCs w:val="20"/>
              </w:rPr>
              <w:t>INVESTENDDATE</w:t>
            </w:r>
          </w:p>
        </w:tc>
        <w:tc>
          <w:tcPr>
            <w:tcW w:w="1709" w:type="dxa"/>
          </w:tcPr>
          <w:p w14:paraId="25EDC8C2" w14:textId="77777777" w:rsidR="00DD5D38" w:rsidRPr="00DC3378" w:rsidRDefault="00DD5D38" w:rsidP="00E81D47">
            <w:r w:rsidRPr="00DC3378">
              <w:rPr>
                <w:rFonts w:hint="eastAsia"/>
              </w:rPr>
              <w:t>招标到期日期</w:t>
            </w:r>
          </w:p>
        </w:tc>
        <w:tc>
          <w:tcPr>
            <w:tcW w:w="851" w:type="dxa"/>
          </w:tcPr>
          <w:p w14:paraId="2E3B8D93" w14:textId="77777777" w:rsidR="00DD5D38" w:rsidRPr="0099534E" w:rsidRDefault="00A504FC" w:rsidP="002B64B5">
            <w:ins w:id="2517" w:author="wincol" w:date="2016-04-28T12:33:00Z">
              <w:r>
                <w:rPr>
                  <w:rFonts w:hint="eastAsia"/>
                </w:rPr>
                <w:t>D</w:t>
              </w:r>
            </w:ins>
          </w:p>
        </w:tc>
        <w:tc>
          <w:tcPr>
            <w:tcW w:w="708" w:type="dxa"/>
          </w:tcPr>
          <w:p w14:paraId="3DB304BD" w14:textId="77777777" w:rsidR="00DD5D38" w:rsidRPr="0099534E" w:rsidRDefault="00DD5D38" w:rsidP="002B64B5">
            <w:r>
              <w:rPr>
                <w:rFonts w:hint="eastAsia"/>
              </w:rPr>
              <w:t>否</w:t>
            </w:r>
          </w:p>
        </w:tc>
        <w:tc>
          <w:tcPr>
            <w:tcW w:w="2635" w:type="dxa"/>
          </w:tcPr>
          <w:p w14:paraId="17C99351" w14:textId="77777777" w:rsidR="00DD5D38" w:rsidRPr="0099534E" w:rsidRDefault="00DD5D38" w:rsidP="002B64B5">
            <w:ins w:id="2518" w:author="wincol" w:date="2016-04-28T10:16:00Z">
              <w:r w:rsidRPr="00445022">
                <w:rPr>
                  <w:rFonts w:hint="eastAsia"/>
                </w:rPr>
                <w:t>YYYYMMDD</w:t>
              </w:r>
            </w:ins>
          </w:p>
        </w:tc>
      </w:tr>
      <w:tr w:rsidR="00FB337A" w14:paraId="6C738C49" w14:textId="77777777" w:rsidTr="00BD4F05">
        <w:trPr>
          <w:cantSplit/>
          <w:trHeight w:val="145"/>
        </w:trPr>
        <w:tc>
          <w:tcPr>
            <w:tcW w:w="983" w:type="dxa"/>
            <w:vMerge/>
          </w:tcPr>
          <w:p w14:paraId="4DB9449E" w14:textId="77777777" w:rsidR="00FB337A" w:rsidRDefault="00FB337A" w:rsidP="00BD4F05">
            <w:pPr>
              <w:rPr>
                <w:rFonts w:ascii="宋体" w:hAnsi="宋体"/>
              </w:rPr>
            </w:pPr>
          </w:p>
        </w:tc>
        <w:tc>
          <w:tcPr>
            <w:tcW w:w="2094" w:type="dxa"/>
          </w:tcPr>
          <w:p w14:paraId="578A3A6A" w14:textId="77777777" w:rsidR="00FB337A" w:rsidRPr="00FD2D07" w:rsidRDefault="00FB337A" w:rsidP="00E81D47">
            <w:pPr>
              <w:rPr>
                <w:rFonts w:ascii="宋体" w:cs="宋体"/>
                <w:kern w:val="0"/>
                <w:sz w:val="20"/>
                <w:szCs w:val="20"/>
              </w:rPr>
            </w:pPr>
            <w:r w:rsidRPr="00FD2D07">
              <w:rPr>
                <w:rFonts w:ascii="宋体" w:cs="宋体" w:hint="eastAsia"/>
                <w:kern w:val="0"/>
                <w:sz w:val="20"/>
                <w:szCs w:val="20"/>
              </w:rPr>
              <w:t>REPAYDATE</w:t>
            </w:r>
          </w:p>
        </w:tc>
        <w:tc>
          <w:tcPr>
            <w:tcW w:w="1709" w:type="dxa"/>
          </w:tcPr>
          <w:p w14:paraId="6CEFC641" w14:textId="77777777" w:rsidR="00FB337A" w:rsidRPr="00DC3378" w:rsidRDefault="00FB337A" w:rsidP="00E81D47">
            <w:r w:rsidRPr="00DC3378">
              <w:rPr>
                <w:rFonts w:hint="eastAsia"/>
              </w:rPr>
              <w:t>还款日期</w:t>
            </w:r>
          </w:p>
        </w:tc>
        <w:tc>
          <w:tcPr>
            <w:tcW w:w="851" w:type="dxa"/>
          </w:tcPr>
          <w:p w14:paraId="45958BF9" w14:textId="77777777" w:rsidR="00FB337A" w:rsidRPr="0099534E" w:rsidRDefault="00A504FC" w:rsidP="002B64B5">
            <w:ins w:id="2519" w:author="wincol" w:date="2016-04-28T12:33:00Z">
              <w:r>
                <w:rPr>
                  <w:rFonts w:hint="eastAsia"/>
                </w:rPr>
                <w:t>D</w:t>
              </w:r>
            </w:ins>
          </w:p>
        </w:tc>
        <w:tc>
          <w:tcPr>
            <w:tcW w:w="708" w:type="dxa"/>
          </w:tcPr>
          <w:p w14:paraId="152799B7" w14:textId="77777777" w:rsidR="00FB337A" w:rsidRPr="0099534E" w:rsidRDefault="00FB337A" w:rsidP="002B64B5">
            <w:r>
              <w:rPr>
                <w:rFonts w:hint="eastAsia"/>
              </w:rPr>
              <w:t>是</w:t>
            </w:r>
          </w:p>
        </w:tc>
        <w:tc>
          <w:tcPr>
            <w:tcW w:w="2635" w:type="dxa"/>
          </w:tcPr>
          <w:p w14:paraId="2B40B52F" w14:textId="77777777" w:rsidR="00FB337A" w:rsidRPr="0099534E" w:rsidRDefault="003C5B0E" w:rsidP="002B64B5">
            <w:ins w:id="2520" w:author="wincol" w:date="2016-04-28T10:16:00Z">
              <w:r>
                <w:rPr>
                  <w:rFonts w:hint="eastAsia"/>
                </w:rPr>
                <w:t>YYYYMMDD</w:t>
              </w:r>
            </w:ins>
          </w:p>
        </w:tc>
      </w:tr>
      <w:tr w:rsidR="00FB337A" w14:paraId="2F028DE2" w14:textId="77777777" w:rsidTr="00BD4F05">
        <w:trPr>
          <w:cantSplit/>
          <w:trHeight w:val="145"/>
        </w:trPr>
        <w:tc>
          <w:tcPr>
            <w:tcW w:w="983" w:type="dxa"/>
            <w:vMerge/>
          </w:tcPr>
          <w:p w14:paraId="27D9BFE9" w14:textId="77777777" w:rsidR="00FB337A" w:rsidRDefault="00FB337A" w:rsidP="00BD4F05">
            <w:pPr>
              <w:rPr>
                <w:rFonts w:ascii="宋体" w:hAnsi="宋体"/>
              </w:rPr>
            </w:pPr>
          </w:p>
        </w:tc>
        <w:tc>
          <w:tcPr>
            <w:tcW w:w="2094" w:type="dxa"/>
          </w:tcPr>
          <w:p w14:paraId="67A41CFE" w14:textId="77777777" w:rsidR="00FB337A" w:rsidRPr="00FD2D07" w:rsidRDefault="00FB337A" w:rsidP="00E81D47">
            <w:pPr>
              <w:rPr>
                <w:rFonts w:ascii="宋体" w:cs="宋体"/>
                <w:kern w:val="0"/>
                <w:sz w:val="20"/>
                <w:szCs w:val="20"/>
              </w:rPr>
            </w:pPr>
            <w:r w:rsidRPr="00FD2D07">
              <w:rPr>
                <w:rFonts w:ascii="宋体" w:cs="宋体" w:hint="eastAsia"/>
                <w:kern w:val="0"/>
                <w:sz w:val="20"/>
                <w:szCs w:val="20"/>
              </w:rPr>
              <w:t>YEARRATE</w:t>
            </w:r>
          </w:p>
        </w:tc>
        <w:tc>
          <w:tcPr>
            <w:tcW w:w="1709" w:type="dxa"/>
          </w:tcPr>
          <w:p w14:paraId="1DF923D4" w14:textId="77777777" w:rsidR="00FB337A" w:rsidRPr="00DC3378" w:rsidRDefault="00FB337A" w:rsidP="00E81D47">
            <w:r w:rsidRPr="00DC3378">
              <w:rPr>
                <w:rFonts w:hint="eastAsia"/>
              </w:rPr>
              <w:t>年利率</w:t>
            </w:r>
          </w:p>
        </w:tc>
        <w:tc>
          <w:tcPr>
            <w:tcW w:w="851" w:type="dxa"/>
          </w:tcPr>
          <w:p w14:paraId="79E0308A" w14:textId="77777777" w:rsidR="00FB337A" w:rsidRPr="0099534E" w:rsidRDefault="00F77E2B" w:rsidP="002B64B5">
            <w:ins w:id="2521" w:author="wincol" w:date="2016-04-28T12:16:00Z">
              <w:r w:rsidRPr="00F77E2B">
                <w:t>I2</w:t>
              </w:r>
            </w:ins>
          </w:p>
        </w:tc>
        <w:tc>
          <w:tcPr>
            <w:tcW w:w="708" w:type="dxa"/>
          </w:tcPr>
          <w:p w14:paraId="28B304A3" w14:textId="77777777" w:rsidR="00FB337A" w:rsidRPr="0099534E" w:rsidRDefault="00FB337A" w:rsidP="002B64B5">
            <w:r>
              <w:rPr>
                <w:rFonts w:hint="eastAsia"/>
              </w:rPr>
              <w:t>否</w:t>
            </w:r>
          </w:p>
        </w:tc>
        <w:tc>
          <w:tcPr>
            <w:tcW w:w="2635" w:type="dxa"/>
          </w:tcPr>
          <w:p w14:paraId="76C5A745" w14:textId="77777777" w:rsidR="00FB337A" w:rsidRDefault="007C4F60" w:rsidP="002B64B5">
            <w:pPr>
              <w:rPr>
                <w:ins w:id="2522" w:author="wincol" w:date="2016-04-28T11:26:00Z"/>
              </w:rPr>
            </w:pPr>
            <w:ins w:id="2523" w:author="wincol" w:date="2016-04-28T11:26:00Z">
              <w:r>
                <w:rPr>
                  <w:rFonts w:hint="eastAsia"/>
                </w:rPr>
                <w:t>最大值为：</w:t>
              </w:r>
              <w:r w:rsidRPr="007C4F60">
                <w:t>999.999999</w:t>
              </w:r>
            </w:ins>
          </w:p>
          <w:p w14:paraId="17AEFBE7" w14:textId="77777777" w:rsidR="007C4F60" w:rsidRPr="0099534E" w:rsidRDefault="007C4F60" w:rsidP="002B64B5"/>
        </w:tc>
      </w:tr>
      <w:tr w:rsidR="00FB337A" w14:paraId="214976DA" w14:textId="77777777" w:rsidTr="00BD4F05">
        <w:trPr>
          <w:cantSplit/>
          <w:trHeight w:val="145"/>
        </w:trPr>
        <w:tc>
          <w:tcPr>
            <w:tcW w:w="983" w:type="dxa"/>
            <w:vMerge/>
          </w:tcPr>
          <w:p w14:paraId="1009DD16" w14:textId="77777777" w:rsidR="00FB337A" w:rsidRDefault="00FB337A" w:rsidP="00BD4F05">
            <w:pPr>
              <w:rPr>
                <w:rFonts w:ascii="宋体" w:hAnsi="宋体"/>
              </w:rPr>
            </w:pPr>
          </w:p>
        </w:tc>
        <w:tc>
          <w:tcPr>
            <w:tcW w:w="2094" w:type="dxa"/>
          </w:tcPr>
          <w:p w14:paraId="6573617E" w14:textId="77777777" w:rsidR="00FB337A" w:rsidRPr="00FD2D07" w:rsidRDefault="00FB337A" w:rsidP="00E81D47">
            <w:pPr>
              <w:rPr>
                <w:rFonts w:ascii="宋体" w:cs="宋体"/>
                <w:kern w:val="0"/>
                <w:sz w:val="20"/>
                <w:szCs w:val="20"/>
              </w:rPr>
            </w:pPr>
            <w:r w:rsidRPr="00FD2D07">
              <w:rPr>
                <w:rFonts w:ascii="宋体" w:cs="宋体" w:hint="eastAsia"/>
                <w:kern w:val="0"/>
                <w:sz w:val="20"/>
                <w:szCs w:val="20"/>
              </w:rPr>
              <w:t>INVESTRANGE</w:t>
            </w:r>
          </w:p>
        </w:tc>
        <w:tc>
          <w:tcPr>
            <w:tcW w:w="1709" w:type="dxa"/>
          </w:tcPr>
          <w:p w14:paraId="16700A13" w14:textId="77777777" w:rsidR="00FB337A" w:rsidRPr="00DC3378" w:rsidRDefault="00FB337A" w:rsidP="00E81D47">
            <w:r w:rsidRPr="00DC3378">
              <w:rPr>
                <w:rFonts w:hint="eastAsia"/>
              </w:rPr>
              <w:t>期限</w:t>
            </w:r>
          </w:p>
        </w:tc>
        <w:tc>
          <w:tcPr>
            <w:tcW w:w="851" w:type="dxa"/>
          </w:tcPr>
          <w:p w14:paraId="633F3292" w14:textId="77777777" w:rsidR="00FB337A" w:rsidRPr="0099534E" w:rsidRDefault="008F4DCB" w:rsidP="002B64B5">
            <w:ins w:id="2524" w:author="wincol" w:date="2016-05-05T16:16:00Z">
              <w:r>
                <w:rPr>
                  <w:rFonts w:hint="eastAsia"/>
                </w:rPr>
                <w:t>N</w:t>
              </w:r>
            </w:ins>
            <w:r w:rsidR="00FB337A" w:rsidRPr="0099534E">
              <w:rPr>
                <w:rFonts w:hint="eastAsia"/>
              </w:rPr>
              <w:t>(10)</w:t>
            </w:r>
          </w:p>
        </w:tc>
        <w:tc>
          <w:tcPr>
            <w:tcW w:w="708" w:type="dxa"/>
          </w:tcPr>
          <w:p w14:paraId="0A8409AC" w14:textId="77777777" w:rsidR="00FB337A" w:rsidRPr="0099534E" w:rsidRDefault="00FB337A" w:rsidP="002B64B5">
            <w:r>
              <w:rPr>
                <w:rFonts w:hint="eastAsia"/>
              </w:rPr>
              <w:t>否</w:t>
            </w:r>
          </w:p>
        </w:tc>
        <w:tc>
          <w:tcPr>
            <w:tcW w:w="2635" w:type="dxa"/>
          </w:tcPr>
          <w:p w14:paraId="0673BDEA" w14:textId="77777777" w:rsidR="00FB337A" w:rsidRPr="0099534E" w:rsidRDefault="00F81C83" w:rsidP="002B64B5">
            <w:ins w:id="2525" w:author="wincol" w:date="2016-04-28T11:27:00Z">
              <w:r>
                <w:rPr>
                  <w:rFonts w:hint="eastAsia"/>
                </w:rPr>
                <w:t>整型，</w:t>
              </w:r>
            </w:ins>
            <w:ins w:id="2526" w:author="wincol" w:date="2016-04-27T16:44:00Z">
              <w:r w:rsidR="007A10B2">
                <w:rPr>
                  <w:rFonts w:hint="eastAsia"/>
                </w:rPr>
                <w:t>天数，单位为天</w:t>
              </w:r>
            </w:ins>
          </w:p>
        </w:tc>
      </w:tr>
      <w:tr w:rsidR="00FB337A" w14:paraId="7E66DBF6" w14:textId="77777777" w:rsidTr="00BD4F05">
        <w:trPr>
          <w:cantSplit/>
          <w:trHeight w:val="145"/>
        </w:trPr>
        <w:tc>
          <w:tcPr>
            <w:tcW w:w="983" w:type="dxa"/>
            <w:vMerge/>
          </w:tcPr>
          <w:p w14:paraId="1A614F8E" w14:textId="77777777" w:rsidR="00FB337A" w:rsidRDefault="00FB337A" w:rsidP="00BD4F05">
            <w:pPr>
              <w:rPr>
                <w:rFonts w:ascii="宋体" w:hAnsi="宋体"/>
              </w:rPr>
            </w:pPr>
          </w:p>
        </w:tc>
        <w:tc>
          <w:tcPr>
            <w:tcW w:w="2094" w:type="dxa"/>
          </w:tcPr>
          <w:p w14:paraId="2235C391" w14:textId="77777777" w:rsidR="00FB337A" w:rsidRPr="00FD2D07" w:rsidRDefault="00FB337A" w:rsidP="00E81D47">
            <w:pPr>
              <w:rPr>
                <w:rFonts w:ascii="宋体" w:cs="宋体"/>
                <w:kern w:val="0"/>
                <w:sz w:val="20"/>
                <w:szCs w:val="20"/>
              </w:rPr>
            </w:pPr>
            <w:r w:rsidRPr="00FD2D07">
              <w:rPr>
                <w:rFonts w:ascii="宋体" w:cs="宋体" w:hint="eastAsia"/>
                <w:kern w:val="0"/>
                <w:sz w:val="20"/>
                <w:szCs w:val="20"/>
              </w:rPr>
              <w:t>RATESTYPE</w:t>
            </w:r>
          </w:p>
        </w:tc>
        <w:tc>
          <w:tcPr>
            <w:tcW w:w="1709" w:type="dxa"/>
          </w:tcPr>
          <w:p w14:paraId="039C685F" w14:textId="77777777" w:rsidR="00FB337A" w:rsidRPr="00DC3378" w:rsidRDefault="00FB337A" w:rsidP="00E81D47">
            <w:r w:rsidRPr="00DC3378">
              <w:rPr>
                <w:rFonts w:hint="eastAsia"/>
              </w:rPr>
              <w:t>计息方式</w:t>
            </w:r>
          </w:p>
        </w:tc>
        <w:tc>
          <w:tcPr>
            <w:tcW w:w="851" w:type="dxa"/>
          </w:tcPr>
          <w:p w14:paraId="225CBE0F" w14:textId="77777777" w:rsidR="00FB337A" w:rsidRPr="0099534E" w:rsidRDefault="00FB337A" w:rsidP="002B64B5">
            <w:r>
              <w:rPr>
                <w:rFonts w:hint="eastAsia"/>
              </w:rPr>
              <w:t>C</w:t>
            </w:r>
            <w:r w:rsidRPr="0099534E">
              <w:rPr>
                <w:rFonts w:hint="eastAsia"/>
              </w:rPr>
              <w:t>(128)</w:t>
            </w:r>
          </w:p>
        </w:tc>
        <w:tc>
          <w:tcPr>
            <w:tcW w:w="708" w:type="dxa"/>
          </w:tcPr>
          <w:p w14:paraId="5AF40C1B" w14:textId="77777777" w:rsidR="00FB337A" w:rsidRPr="0099534E" w:rsidRDefault="00FB337A" w:rsidP="002B64B5">
            <w:r>
              <w:rPr>
                <w:rFonts w:hint="eastAsia"/>
              </w:rPr>
              <w:t>是</w:t>
            </w:r>
          </w:p>
        </w:tc>
        <w:tc>
          <w:tcPr>
            <w:tcW w:w="2635" w:type="dxa"/>
          </w:tcPr>
          <w:p w14:paraId="5F814CA9" w14:textId="77777777" w:rsidR="00FB337A" w:rsidRPr="0099534E" w:rsidRDefault="00FB337A" w:rsidP="002B64B5"/>
        </w:tc>
      </w:tr>
      <w:tr w:rsidR="00FB337A" w14:paraId="00873DB5" w14:textId="77777777" w:rsidTr="00BD4F05">
        <w:trPr>
          <w:cantSplit/>
          <w:trHeight w:val="145"/>
        </w:trPr>
        <w:tc>
          <w:tcPr>
            <w:tcW w:w="983" w:type="dxa"/>
            <w:vMerge/>
          </w:tcPr>
          <w:p w14:paraId="4B117423" w14:textId="77777777" w:rsidR="00FB337A" w:rsidRDefault="00FB337A" w:rsidP="00BD4F05">
            <w:pPr>
              <w:rPr>
                <w:rFonts w:ascii="宋体" w:hAnsi="宋体"/>
              </w:rPr>
            </w:pPr>
          </w:p>
        </w:tc>
        <w:tc>
          <w:tcPr>
            <w:tcW w:w="2094" w:type="dxa"/>
          </w:tcPr>
          <w:p w14:paraId="77A141A5" w14:textId="77777777" w:rsidR="00FB337A" w:rsidRPr="00FD2D07" w:rsidRDefault="00FB337A" w:rsidP="00E81D47">
            <w:pPr>
              <w:rPr>
                <w:rFonts w:ascii="宋体" w:cs="宋体"/>
                <w:kern w:val="0"/>
                <w:sz w:val="20"/>
                <w:szCs w:val="20"/>
              </w:rPr>
            </w:pPr>
            <w:r w:rsidRPr="00FD2D07">
              <w:rPr>
                <w:rFonts w:ascii="宋体" w:cs="宋体" w:hint="eastAsia"/>
                <w:kern w:val="0"/>
                <w:sz w:val="20"/>
                <w:szCs w:val="20"/>
              </w:rPr>
              <w:t>REPAYSTYPE</w:t>
            </w:r>
          </w:p>
        </w:tc>
        <w:tc>
          <w:tcPr>
            <w:tcW w:w="1709" w:type="dxa"/>
          </w:tcPr>
          <w:p w14:paraId="00605C78" w14:textId="77777777" w:rsidR="00FB337A" w:rsidRPr="00DC3378" w:rsidRDefault="00FB337A" w:rsidP="00E81D47">
            <w:r w:rsidRPr="00DC3378">
              <w:rPr>
                <w:rFonts w:hint="eastAsia"/>
              </w:rPr>
              <w:t>还款方式</w:t>
            </w:r>
          </w:p>
        </w:tc>
        <w:tc>
          <w:tcPr>
            <w:tcW w:w="851" w:type="dxa"/>
          </w:tcPr>
          <w:p w14:paraId="0BC80F16" w14:textId="77777777" w:rsidR="00FB337A" w:rsidRPr="0099534E" w:rsidRDefault="00FB337A" w:rsidP="002B64B5">
            <w:r>
              <w:rPr>
                <w:rFonts w:hint="eastAsia"/>
              </w:rPr>
              <w:t>C</w:t>
            </w:r>
            <w:r w:rsidRPr="0099534E">
              <w:rPr>
                <w:rFonts w:hint="eastAsia"/>
              </w:rPr>
              <w:t>(128)</w:t>
            </w:r>
          </w:p>
        </w:tc>
        <w:tc>
          <w:tcPr>
            <w:tcW w:w="708" w:type="dxa"/>
          </w:tcPr>
          <w:p w14:paraId="14F767E8" w14:textId="77777777" w:rsidR="00FB337A" w:rsidRPr="0099534E" w:rsidRDefault="00FB337A" w:rsidP="002B64B5">
            <w:r>
              <w:rPr>
                <w:rFonts w:hint="eastAsia"/>
              </w:rPr>
              <w:t>是</w:t>
            </w:r>
          </w:p>
        </w:tc>
        <w:tc>
          <w:tcPr>
            <w:tcW w:w="2635" w:type="dxa"/>
          </w:tcPr>
          <w:p w14:paraId="7259F7E0" w14:textId="77777777" w:rsidR="00FB337A" w:rsidRDefault="00FB337A" w:rsidP="002B64B5"/>
        </w:tc>
      </w:tr>
      <w:tr w:rsidR="00FB337A" w14:paraId="4D09CDE3" w14:textId="77777777" w:rsidTr="00BD4F05">
        <w:trPr>
          <w:cantSplit/>
          <w:trHeight w:val="145"/>
        </w:trPr>
        <w:tc>
          <w:tcPr>
            <w:tcW w:w="983" w:type="dxa"/>
            <w:vMerge/>
          </w:tcPr>
          <w:p w14:paraId="5F570538" w14:textId="77777777" w:rsidR="00FB337A" w:rsidRDefault="00FB337A" w:rsidP="00BD4F05">
            <w:pPr>
              <w:rPr>
                <w:rFonts w:ascii="宋体" w:hAnsi="宋体"/>
              </w:rPr>
            </w:pPr>
          </w:p>
        </w:tc>
        <w:tc>
          <w:tcPr>
            <w:tcW w:w="2094" w:type="dxa"/>
          </w:tcPr>
          <w:p w14:paraId="28702597" w14:textId="77777777" w:rsidR="00FB337A" w:rsidRPr="00FD2D07" w:rsidRDefault="00FB337A" w:rsidP="00E81D47">
            <w:pPr>
              <w:rPr>
                <w:rFonts w:ascii="宋体" w:cs="宋体"/>
                <w:kern w:val="0"/>
                <w:sz w:val="20"/>
                <w:szCs w:val="20"/>
              </w:rPr>
            </w:pPr>
            <w:r w:rsidRPr="00FD2D07">
              <w:rPr>
                <w:rFonts w:ascii="宋体" w:cs="宋体" w:hint="eastAsia"/>
                <w:kern w:val="0"/>
                <w:sz w:val="20"/>
                <w:szCs w:val="20"/>
              </w:rPr>
              <w:t>INVESTOBJSTATE</w:t>
            </w:r>
          </w:p>
        </w:tc>
        <w:tc>
          <w:tcPr>
            <w:tcW w:w="1709" w:type="dxa"/>
          </w:tcPr>
          <w:p w14:paraId="715ED48A" w14:textId="77777777" w:rsidR="00FB337A" w:rsidRPr="00DC3378" w:rsidRDefault="00FB337A" w:rsidP="00E81D47">
            <w:r w:rsidRPr="00DC3378">
              <w:rPr>
                <w:rFonts w:hint="eastAsia"/>
              </w:rPr>
              <w:t>标的状态</w:t>
            </w:r>
          </w:p>
        </w:tc>
        <w:tc>
          <w:tcPr>
            <w:tcW w:w="851" w:type="dxa"/>
          </w:tcPr>
          <w:p w14:paraId="5E0CA54C" w14:textId="77777777" w:rsidR="00FB337A" w:rsidRPr="00A6799D" w:rsidRDefault="00FB337A" w:rsidP="002B64B5">
            <w:r>
              <w:rPr>
                <w:rFonts w:hint="eastAsia"/>
              </w:rPr>
              <w:t>C</w:t>
            </w:r>
            <w:r w:rsidRPr="00A6799D">
              <w:rPr>
                <w:rFonts w:hint="eastAsia"/>
              </w:rPr>
              <w:t>(3)</w:t>
            </w:r>
          </w:p>
        </w:tc>
        <w:tc>
          <w:tcPr>
            <w:tcW w:w="708" w:type="dxa"/>
          </w:tcPr>
          <w:p w14:paraId="262E357E" w14:textId="77777777" w:rsidR="00FB337A" w:rsidRPr="00A6799D" w:rsidRDefault="00FB337A" w:rsidP="002B64B5">
            <w:r>
              <w:rPr>
                <w:rFonts w:hint="eastAsia"/>
              </w:rPr>
              <w:t>否</w:t>
            </w:r>
          </w:p>
        </w:tc>
        <w:tc>
          <w:tcPr>
            <w:tcW w:w="2635" w:type="dxa"/>
          </w:tcPr>
          <w:p w14:paraId="55C6F74B" w14:textId="77777777" w:rsidR="00FB337A" w:rsidRPr="00A6799D" w:rsidRDefault="00FB337A" w:rsidP="002B64B5">
            <w:r w:rsidRPr="00A6799D">
              <w:rPr>
                <w:rFonts w:hint="eastAsia"/>
              </w:rPr>
              <w:t xml:space="preserve">0 </w:t>
            </w:r>
            <w:r w:rsidRPr="00A6799D">
              <w:rPr>
                <w:rFonts w:hint="eastAsia"/>
              </w:rPr>
              <w:t>正常</w:t>
            </w:r>
            <w:r w:rsidRPr="00A6799D">
              <w:rPr>
                <w:rFonts w:hint="eastAsia"/>
              </w:rPr>
              <w:t xml:space="preserve"> 1 </w:t>
            </w:r>
            <w:r w:rsidRPr="00A6799D">
              <w:rPr>
                <w:rFonts w:hint="eastAsia"/>
              </w:rPr>
              <w:t>撤销</w:t>
            </w:r>
          </w:p>
        </w:tc>
      </w:tr>
      <w:tr w:rsidR="00FB337A" w14:paraId="476BC98F" w14:textId="77777777" w:rsidTr="00BD4F05">
        <w:trPr>
          <w:cantSplit/>
          <w:trHeight w:val="145"/>
        </w:trPr>
        <w:tc>
          <w:tcPr>
            <w:tcW w:w="983" w:type="dxa"/>
            <w:vMerge/>
          </w:tcPr>
          <w:p w14:paraId="0C2C6EE9" w14:textId="77777777" w:rsidR="00FB337A" w:rsidRDefault="00FB337A" w:rsidP="00BD4F05">
            <w:pPr>
              <w:rPr>
                <w:rFonts w:ascii="宋体" w:hAnsi="宋体"/>
              </w:rPr>
            </w:pPr>
          </w:p>
        </w:tc>
        <w:tc>
          <w:tcPr>
            <w:tcW w:w="2094" w:type="dxa"/>
          </w:tcPr>
          <w:p w14:paraId="1FA79446" w14:textId="77777777" w:rsidR="00FB337A" w:rsidRPr="00FD2D07" w:rsidRDefault="00FB337A" w:rsidP="00E81D47">
            <w:pPr>
              <w:rPr>
                <w:rFonts w:ascii="宋体" w:cs="宋体"/>
                <w:kern w:val="0"/>
                <w:sz w:val="20"/>
                <w:szCs w:val="20"/>
              </w:rPr>
            </w:pPr>
            <w:r w:rsidRPr="00FD2D07">
              <w:rPr>
                <w:rFonts w:ascii="宋体" w:cs="宋体" w:hint="eastAsia"/>
                <w:kern w:val="0"/>
                <w:sz w:val="20"/>
                <w:szCs w:val="20"/>
              </w:rPr>
              <w:t>BWTOTALNUM</w:t>
            </w:r>
          </w:p>
        </w:tc>
        <w:tc>
          <w:tcPr>
            <w:tcW w:w="1709" w:type="dxa"/>
          </w:tcPr>
          <w:p w14:paraId="7AEFFAAC" w14:textId="77777777" w:rsidR="00FB337A" w:rsidRPr="00DC3378" w:rsidRDefault="00FB337A" w:rsidP="00E81D47">
            <w:r w:rsidRPr="00DC3378">
              <w:rPr>
                <w:rFonts w:hint="eastAsia"/>
              </w:rPr>
              <w:t>借款人总数</w:t>
            </w:r>
          </w:p>
        </w:tc>
        <w:tc>
          <w:tcPr>
            <w:tcW w:w="851" w:type="dxa"/>
          </w:tcPr>
          <w:p w14:paraId="63708FFE" w14:textId="77777777" w:rsidR="00FB337A" w:rsidRPr="00A6799D" w:rsidRDefault="00A504FC" w:rsidP="002B64B5">
            <w:ins w:id="2527" w:author="wincol" w:date="2016-04-28T12:34:00Z">
              <w:r>
                <w:rPr>
                  <w:rFonts w:hint="eastAsia"/>
                </w:rPr>
                <w:t>N</w:t>
              </w:r>
            </w:ins>
            <w:r w:rsidR="00FB337A" w:rsidRPr="00A6799D">
              <w:rPr>
                <w:rFonts w:hint="eastAsia"/>
              </w:rPr>
              <w:t>(10)</w:t>
            </w:r>
          </w:p>
        </w:tc>
        <w:tc>
          <w:tcPr>
            <w:tcW w:w="708" w:type="dxa"/>
          </w:tcPr>
          <w:p w14:paraId="7050F8AF" w14:textId="77777777" w:rsidR="00FB337A" w:rsidRPr="00A6799D" w:rsidRDefault="00FB337A" w:rsidP="002B64B5">
            <w:r>
              <w:rPr>
                <w:rFonts w:hint="eastAsia"/>
              </w:rPr>
              <w:t>否</w:t>
            </w:r>
          </w:p>
        </w:tc>
        <w:tc>
          <w:tcPr>
            <w:tcW w:w="2635" w:type="dxa"/>
          </w:tcPr>
          <w:p w14:paraId="6D61439D" w14:textId="77777777" w:rsidR="00FB337A" w:rsidRPr="00A6799D" w:rsidRDefault="003C5B0E" w:rsidP="002B64B5">
            <w:ins w:id="2528" w:author="wincol" w:date="2016-04-28T10:16:00Z">
              <w:r>
                <w:rPr>
                  <w:rFonts w:hint="eastAsia"/>
                </w:rPr>
                <w:t>整型</w:t>
              </w:r>
            </w:ins>
          </w:p>
        </w:tc>
      </w:tr>
      <w:tr w:rsidR="00FB337A" w14:paraId="710C8CC9" w14:textId="77777777" w:rsidTr="00BD4F05">
        <w:trPr>
          <w:cantSplit/>
          <w:trHeight w:val="145"/>
        </w:trPr>
        <w:tc>
          <w:tcPr>
            <w:tcW w:w="983" w:type="dxa"/>
            <w:vMerge/>
          </w:tcPr>
          <w:p w14:paraId="0D203F9B" w14:textId="77777777" w:rsidR="00FB337A" w:rsidRDefault="00FB337A" w:rsidP="00BD4F05">
            <w:pPr>
              <w:rPr>
                <w:rFonts w:ascii="宋体" w:hAnsi="宋体"/>
              </w:rPr>
            </w:pPr>
          </w:p>
        </w:tc>
        <w:tc>
          <w:tcPr>
            <w:tcW w:w="2094" w:type="dxa"/>
          </w:tcPr>
          <w:p w14:paraId="2934C9D1" w14:textId="77777777" w:rsidR="00FB337A" w:rsidRPr="00FD2D07" w:rsidRDefault="00FB337A" w:rsidP="00E81D47">
            <w:pPr>
              <w:rPr>
                <w:rFonts w:ascii="宋体" w:cs="宋体"/>
                <w:kern w:val="0"/>
                <w:sz w:val="20"/>
                <w:szCs w:val="20"/>
              </w:rPr>
            </w:pPr>
            <w:r w:rsidRPr="00FD2D07">
              <w:rPr>
                <w:rFonts w:ascii="宋体" w:cs="宋体" w:hint="eastAsia"/>
                <w:kern w:val="0"/>
                <w:sz w:val="20"/>
                <w:szCs w:val="20"/>
              </w:rPr>
              <w:t>REMARK</w:t>
            </w:r>
          </w:p>
        </w:tc>
        <w:tc>
          <w:tcPr>
            <w:tcW w:w="1709" w:type="dxa"/>
          </w:tcPr>
          <w:p w14:paraId="692F2CB7" w14:textId="77777777" w:rsidR="00FB337A" w:rsidRPr="00DC3378" w:rsidRDefault="00FB337A" w:rsidP="00E81D47">
            <w:r w:rsidRPr="00DC3378">
              <w:rPr>
                <w:rFonts w:hint="eastAsia"/>
              </w:rPr>
              <w:t>备注</w:t>
            </w:r>
          </w:p>
        </w:tc>
        <w:tc>
          <w:tcPr>
            <w:tcW w:w="851" w:type="dxa"/>
          </w:tcPr>
          <w:p w14:paraId="51D367DC" w14:textId="77777777" w:rsidR="00FB337A" w:rsidRPr="00A6799D" w:rsidRDefault="00FB337A" w:rsidP="002B64B5">
            <w:r>
              <w:rPr>
                <w:rFonts w:hint="eastAsia"/>
              </w:rPr>
              <w:t>C</w:t>
            </w:r>
            <w:r w:rsidRPr="00A6799D">
              <w:rPr>
                <w:rFonts w:hint="eastAsia"/>
              </w:rPr>
              <w:t>(512)</w:t>
            </w:r>
          </w:p>
        </w:tc>
        <w:tc>
          <w:tcPr>
            <w:tcW w:w="708" w:type="dxa"/>
          </w:tcPr>
          <w:p w14:paraId="364434AB" w14:textId="77777777" w:rsidR="00FB337A" w:rsidRPr="00A6799D" w:rsidRDefault="00FB337A" w:rsidP="002B64B5">
            <w:r>
              <w:rPr>
                <w:rFonts w:hint="eastAsia"/>
              </w:rPr>
              <w:t>是</w:t>
            </w:r>
          </w:p>
        </w:tc>
        <w:tc>
          <w:tcPr>
            <w:tcW w:w="2635" w:type="dxa"/>
          </w:tcPr>
          <w:p w14:paraId="71A5647A" w14:textId="77777777" w:rsidR="00FB337A" w:rsidRPr="00A6799D" w:rsidRDefault="00FB337A" w:rsidP="002B64B5"/>
        </w:tc>
      </w:tr>
      <w:tr w:rsidR="00FB337A" w14:paraId="6DE5879B" w14:textId="77777777" w:rsidTr="00BD4F05">
        <w:trPr>
          <w:cantSplit/>
          <w:trHeight w:val="145"/>
        </w:trPr>
        <w:tc>
          <w:tcPr>
            <w:tcW w:w="983" w:type="dxa"/>
            <w:vMerge/>
          </w:tcPr>
          <w:p w14:paraId="0981ED97" w14:textId="77777777" w:rsidR="00FB337A" w:rsidRDefault="00FB337A" w:rsidP="00BD4F05">
            <w:pPr>
              <w:rPr>
                <w:rFonts w:ascii="宋体" w:hAnsi="宋体"/>
              </w:rPr>
            </w:pPr>
          </w:p>
        </w:tc>
        <w:tc>
          <w:tcPr>
            <w:tcW w:w="2094" w:type="dxa"/>
          </w:tcPr>
          <w:p w14:paraId="588462FD" w14:textId="77777777" w:rsidR="00FB337A" w:rsidRPr="00FD2D07" w:rsidRDefault="00FB337A" w:rsidP="00E81D47">
            <w:pPr>
              <w:rPr>
                <w:rFonts w:ascii="宋体" w:cs="宋体"/>
                <w:kern w:val="0"/>
                <w:sz w:val="20"/>
                <w:szCs w:val="20"/>
              </w:rPr>
            </w:pPr>
            <w:r w:rsidRPr="00FD2D07">
              <w:rPr>
                <w:rFonts w:ascii="宋体" w:cs="宋体" w:hint="eastAsia"/>
                <w:kern w:val="0"/>
                <w:sz w:val="20"/>
                <w:szCs w:val="20"/>
              </w:rPr>
              <w:t>ZRFLAG</w:t>
            </w:r>
          </w:p>
        </w:tc>
        <w:tc>
          <w:tcPr>
            <w:tcW w:w="1709" w:type="dxa"/>
          </w:tcPr>
          <w:p w14:paraId="69D67965" w14:textId="77777777" w:rsidR="00FB337A" w:rsidRPr="00DC3378" w:rsidRDefault="00FB337A" w:rsidP="00E81D47">
            <w:r w:rsidRPr="00DC3378">
              <w:rPr>
                <w:rFonts w:hint="eastAsia"/>
              </w:rPr>
              <w:t>是否为</w:t>
            </w:r>
            <w:ins w:id="2529" w:author="wincol" w:date="2016-05-12T15:57:00Z">
              <w:r w:rsidR="00C272C2">
                <w:rPr>
                  <w:rFonts w:hint="eastAsia"/>
                </w:rPr>
                <w:t>债券</w:t>
              </w:r>
            </w:ins>
            <w:r w:rsidRPr="00DC3378">
              <w:rPr>
                <w:rFonts w:hint="eastAsia"/>
              </w:rPr>
              <w:t>转让标的</w:t>
            </w:r>
          </w:p>
        </w:tc>
        <w:tc>
          <w:tcPr>
            <w:tcW w:w="851" w:type="dxa"/>
          </w:tcPr>
          <w:p w14:paraId="63FC10B3" w14:textId="77777777" w:rsidR="00FB337A" w:rsidRPr="00A6799D" w:rsidRDefault="00FB337A" w:rsidP="002B64B5">
            <w:r>
              <w:rPr>
                <w:rFonts w:hint="eastAsia"/>
              </w:rPr>
              <w:t>C</w:t>
            </w:r>
            <w:r w:rsidRPr="00A6799D">
              <w:rPr>
                <w:rFonts w:hint="eastAsia"/>
              </w:rPr>
              <w:t>(1)</w:t>
            </w:r>
          </w:p>
        </w:tc>
        <w:tc>
          <w:tcPr>
            <w:tcW w:w="708" w:type="dxa"/>
          </w:tcPr>
          <w:p w14:paraId="58198A47" w14:textId="77777777" w:rsidR="00FB337A" w:rsidRPr="00A6799D" w:rsidRDefault="00FB337A" w:rsidP="002B64B5">
            <w:r>
              <w:rPr>
                <w:rFonts w:hint="eastAsia"/>
              </w:rPr>
              <w:t>是</w:t>
            </w:r>
          </w:p>
        </w:tc>
        <w:tc>
          <w:tcPr>
            <w:tcW w:w="2635" w:type="dxa"/>
          </w:tcPr>
          <w:p w14:paraId="66DAAB2B" w14:textId="77777777" w:rsidR="00FB337A" w:rsidRPr="00A6799D" w:rsidRDefault="00FB337A" w:rsidP="005E2089">
            <w:r w:rsidRPr="00A6799D">
              <w:rPr>
                <w:rFonts w:hint="eastAsia"/>
              </w:rPr>
              <w:t xml:space="preserve">0 </w:t>
            </w:r>
            <w:r w:rsidRPr="00A6799D">
              <w:rPr>
                <w:rFonts w:hint="eastAsia"/>
              </w:rPr>
              <w:t>否</w:t>
            </w:r>
            <w:ins w:id="2530" w:author="wincol" w:date="2016-06-12T09:20:00Z">
              <w:r w:rsidR="00552EF6">
                <w:rPr>
                  <w:rFonts w:hint="eastAsia"/>
                </w:rPr>
                <w:t>，</w:t>
              </w:r>
            </w:ins>
            <w:r w:rsidRPr="00A6799D">
              <w:rPr>
                <w:rFonts w:hint="eastAsia"/>
              </w:rPr>
              <w:t xml:space="preserve">1 </w:t>
            </w:r>
            <w:r w:rsidRPr="00A6799D">
              <w:rPr>
                <w:rFonts w:hint="eastAsia"/>
              </w:rPr>
              <w:t>是</w:t>
            </w:r>
          </w:p>
        </w:tc>
      </w:tr>
      <w:tr w:rsidR="00FB337A" w14:paraId="238C254B" w14:textId="77777777" w:rsidTr="00BD4F05">
        <w:trPr>
          <w:cantSplit/>
          <w:trHeight w:val="145"/>
        </w:trPr>
        <w:tc>
          <w:tcPr>
            <w:tcW w:w="983" w:type="dxa"/>
            <w:vMerge/>
          </w:tcPr>
          <w:p w14:paraId="1990303C" w14:textId="77777777" w:rsidR="00FB337A" w:rsidRDefault="00FB337A" w:rsidP="00BD4F05">
            <w:pPr>
              <w:rPr>
                <w:rFonts w:ascii="宋体" w:hAnsi="宋体"/>
              </w:rPr>
            </w:pPr>
          </w:p>
        </w:tc>
        <w:tc>
          <w:tcPr>
            <w:tcW w:w="2094" w:type="dxa"/>
          </w:tcPr>
          <w:p w14:paraId="4B972911" w14:textId="77777777" w:rsidR="00FB337A" w:rsidRPr="00FD2D07" w:rsidRDefault="00FB337A" w:rsidP="00E81D47">
            <w:pPr>
              <w:rPr>
                <w:rFonts w:ascii="宋体" w:cs="宋体"/>
                <w:kern w:val="0"/>
                <w:sz w:val="20"/>
                <w:szCs w:val="20"/>
              </w:rPr>
            </w:pPr>
            <w:r w:rsidRPr="00FD2D07">
              <w:rPr>
                <w:rFonts w:ascii="宋体" w:cs="宋体" w:hint="eastAsia"/>
                <w:kern w:val="0"/>
                <w:sz w:val="20"/>
                <w:szCs w:val="20"/>
              </w:rPr>
              <w:t>REFLOANNO</w:t>
            </w:r>
          </w:p>
        </w:tc>
        <w:tc>
          <w:tcPr>
            <w:tcW w:w="1709" w:type="dxa"/>
          </w:tcPr>
          <w:p w14:paraId="010F3EA8" w14:textId="77777777" w:rsidR="00FB337A" w:rsidRDefault="00C272C2" w:rsidP="00E81D47">
            <w:ins w:id="2531" w:author="wincol" w:date="2016-05-12T15:57:00Z">
              <w:r>
                <w:rPr>
                  <w:rFonts w:hint="eastAsia"/>
                </w:rPr>
                <w:t>债券</w:t>
              </w:r>
            </w:ins>
            <w:r w:rsidR="00FB337A" w:rsidRPr="00DC3378">
              <w:rPr>
                <w:rFonts w:hint="eastAsia"/>
              </w:rPr>
              <w:t>转让原标的</w:t>
            </w:r>
          </w:p>
        </w:tc>
        <w:tc>
          <w:tcPr>
            <w:tcW w:w="851" w:type="dxa"/>
          </w:tcPr>
          <w:p w14:paraId="40E35F77" w14:textId="77777777" w:rsidR="00FB337A" w:rsidRPr="00A6799D" w:rsidRDefault="00FB337A" w:rsidP="002B64B5">
            <w:r>
              <w:rPr>
                <w:rFonts w:hint="eastAsia"/>
              </w:rPr>
              <w:t>C</w:t>
            </w:r>
            <w:r w:rsidRPr="00A6799D">
              <w:rPr>
                <w:rFonts w:hint="eastAsia"/>
              </w:rPr>
              <w:t>(64)</w:t>
            </w:r>
          </w:p>
        </w:tc>
        <w:tc>
          <w:tcPr>
            <w:tcW w:w="708" w:type="dxa"/>
          </w:tcPr>
          <w:p w14:paraId="6DD2270E" w14:textId="77777777" w:rsidR="00FB337A" w:rsidRPr="00A6799D" w:rsidRDefault="00FB337A" w:rsidP="002B64B5">
            <w:r>
              <w:rPr>
                <w:rFonts w:hint="eastAsia"/>
              </w:rPr>
              <w:t>是</w:t>
            </w:r>
          </w:p>
        </w:tc>
        <w:tc>
          <w:tcPr>
            <w:tcW w:w="2635" w:type="dxa"/>
          </w:tcPr>
          <w:p w14:paraId="32312CB0" w14:textId="77777777" w:rsidR="00FB337A" w:rsidRDefault="00FB337A" w:rsidP="002B64B5">
            <w:r w:rsidRPr="00A6799D">
              <w:rPr>
                <w:rFonts w:hint="eastAsia"/>
              </w:rPr>
              <w:t>当</w:t>
            </w:r>
            <w:r w:rsidRPr="00A6799D">
              <w:rPr>
                <w:rFonts w:hint="eastAsia"/>
              </w:rPr>
              <w:t>ZRFLAG=1</w:t>
            </w:r>
            <w:r w:rsidRPr="00A6799D">
              <w:rPr>
                <w:rFonts w:hint="eastAsia"/>
              </w:rPr>
              <w:t>时必填</w:t>
            </w:r>
          </w:p>
        </w:tc>
      </w:tr>
      <w:tr w:rsidR="00EF2604" w14:paraId="3225ADEC" w14:textId="77777777" w:rsidTr="00BD4F05">
        <w:trPr>
          <w:cantSplit/>
          <w:trHeight w:val="145"/>
          <w:ins w:id="2532" w:author="wincol" w:date="2016-04-19T18:44:00Z"/>
        </w:trPr>
        <w:tc>
          <w:tcPr>
            <w:tcW w:w="983" w:type="dxa"/>
            <w:vMerge/>
          </w:tcPr>
          <w:p w14:paraId="527F816A" w14:textId="77777777" w:rsidR="00EF2604" w:rsidRDefault="00EF2604" w:rsidP="00BD4F05">
            <w:pPr>
              <w:rPr>
                <w:ins w:id="2533" w:author="wincol" w:date="2016-04-19T18:44:00Z"/>
                <w:rFonts w:ascii="宋体" w:hAnsi="宋体"/>
              </w:rPr>
            </w:pPr>
          </w:p>
        </w:tc>
        <w:tc>
          <w:tcPr>
            <w:tcW w:w="2094" w:type="dxa"/>
          </w:tcPr>
          <w:p w14:paraId="0094B12E" w14:textId="77777777" w:rsidR="00EF2604" w:rsidRPr="00FD2D07" w:rsidRDefault="00EF2604" w:rsidP="00E81D47">
            <w:pPr>
              <w:rPr>
                <w:ins w:id="2534" w:author="wincol" w:date="2016-04-19T18:44:00Z"/>
                <w:rFonts w:ascii="宋体" w:cs="宋体"/>
                <w:kern w:val="0"/>
                <w:sz w:val="20"/>
                <w:szCs w:val="20"/>
              </w:rPr>
            </w:pPr>
            <w:ins w:id="2535" w:author="wincol" w:date="2016-04-19T18:46:00Z">
              <w:r w:rsidRPr="00EF2604">
                <w:rPr>
                  <w:rFonts w:ascii="宋体" w:cs="宋体"/>
                  <w:kern w:val="0"/>
                  <w:sz w:val="20"/>
                  <w:szCs w:val="20"/>
                </w:rPr>
                <w:t>OLDREQSEQ</w:t>
              </w:r>
            </w:ins>
          </w:p>
        </w:tc>
        <w:tc>
          <w:tcPr>
            <w:tcW w:w="1709" w:type="dxa"/>
          </w:tcPr>
          <w:p w14:paraId="635DD3E0" w14:textId="77777777" w:rsidR="00EF2604" w:rsidRPr="00DC3378" w:rsidRDefault="00EF2604" w:rsidP="00E81D47">
            <w:pPr>
              <w:rPr>
                <w:ins w:id="2536" w:author="wincol" w:date="2016-04-19T18:44:00Z"/>
              </w:rPr>
            </w:pPr>
            <w:ins w:id="2537" w:author="wincol" w:date="2016-04-19T18:46:00Z">
              <w:r w:rsidRPr="00EF2604">
                <w:rPr>
                  <w:rFonts w:hint="eastAsia"/>
                </w:rPr>
                <w:t>原投标第三方交易流水号</w:t>
              </w:r>
            </w:ins>
          </w:p>
        </w:tc>
        <w:tc>
          <w:tcPr>
            <w:tcW w:w="851" w:type="dxa"/>
          </w:tcPr>
          <w:p w14:paraId="219631FD" w14:textId="77777777" w:rsidR="00EF2604" w:rsidRDefault="00EF2604" w:rsidP="00E96926">
            <w:pPr>
              <w:rPr>
                <w:ins w:id="2538" w:author="wincol" w:date="2016-04-19T18:44:00Z"/>
              </w:rPr>
            </w:pPr>
            <w:ins w:id="2539" w:author="wincol" w:date="2016-04-19T18:46:00Z">
              <w:r>
                <w:rPr>
                  <w:rFonts w:hint="eastAsia"/>
                </w:rPr>
                <w:t>C(</w:t>
              </w:r>
            </w:ins>
            <w:ins w:id="2540" w:author="wincol" w:date="2016-06-12T18:45:00Z">
              <w:r w:rsidR="00E96926">
                <w:rPr>
                  <w:rFonts w:hint="eastAsia"/>
                </w:rPr>
                <w:t>28</w:t>
              </w:r>
            </w:ins>
            <w:ins w:id="2541" w:author="wincol" w:date="2016-04-19T18:46:00Z">
              <w:r w:rsidRPr="00A6799D">
                <w:rPr>
                  <w:rFonts w:hint="eastAsia"/>
                </w:rPr>
                <w:t>)</w:t>
              </w:r>
            </w:ins>
          </w:p>
        </w:tc>
        <w:tc>
          <w:tcPr>
            <w:tcW w:w="708" w:type="dxa"/>
          </w:tcPr>
          <w:p w14:paraId="1A086E49" w14:textId="77777777" w:rsidR="00EF2604" w:rsidRDefault="00EF2604" w:rsidP="002B64B5">
            <w:pPr>
              <w:rPr>
                <w:ins w:id="2542" w:author="wincol" w:date="2016-04-19T18:44:00Z"/>
              </w:rPr>
            </w:pPr>
            <w:ins w:id="2543" w:author="wincol" w:date="2016-04-19T18:46:00Z">
              <w:r>
                <w:rPr>
                  <w:rFonts w:hint="eastAsia"/>
                </w:rPr>
                <w:t>是</w:t>
              </w:r>
            </w:ins>
          </w:p>
        </w:tc>
        <w:tc>
          <w:tcPr>
            <w:tcW w:w="2635" w:type="dxa"/>
          </w:tcPr>
          <w:p w14:paraId="507BA2E9" w14:textId="77777777" w:rsidR="00EF2604" w:rsidRPr="00A6799D" w:rsidRDefault="00EF2604" w:rsidP="002B64B5">
            <w:pPr>
              <w:rPr>
                <w:ins w:id="2544" w:author="wincol" w:date="2016-04-19T18:44:00Z"/>
              </w:rPr>
            </w:pPr>
            <w:ins w:id="2545" w:author="wincol" w:date="2016-04-19T18:46:00Z">
              <w:r w:rsidRPr="00A6799D">
                <w:rPr>
                  <w:rFonts w:hint="eastAsia"/>
                </w:rPr>
                <w:t>当</w:t>
              </w:r>
              <w:r w:rsidRPr="00A6799D">
                <w:rPr>
                  <w:rFonts w:hint="eastAsia"/>
                </w:rPr>
                <w:t>ZRFLAG=1</w:t>
              </w:r>
              <w:r w:rsidRPr="00A6799D">
                <w:rPr>
                  <w:rFonts w:hint="eastAsia"/>
                </w:rPr>
                <w:t>时必填</w:t>
              </w:r>
            </w:ins>
          </w:p>
        </w:tc>
      </w:tr>
      <w:tr w:rsidR="00E04F2D" w14:paraId="138B97BD" w14:textId="77777777" w:rsidTr="00BD4F05">
        <w:trPr>
          <w:cantSplit/>
          <w:trHeight w:val="145"/>
          <w:ins w:id="2546" w:author="wincol" w:date="2016-04-14T18:15:00Z"/>
        </w:trPr>
        <w:tc>
          <w:tcPr>
            <w:tcW w:w="983" w:type="dxa"/>
            <w:vMerge/>
          </w:tcPr>
          <w:p w14:paraId="6A8DF213" w14:textId="77777777" w:rsidR="00E04F2D" w:rsidRDefault="00E04F2D" w:rsidP="00BD4F05">
            <w:pPr>
              <w:rPr>
                <w:ins w:id="2547" w:author="wincol" w:date="2016-04-14T18:15:00Z"/>
                <w:rFonts w:ascii="宋体" w:hAnsi="宋体"/>
              </w:rPr>
            </w:pPr>
          </w:p>
        </w:tc>
        <w:tc>
          <w:tcPr>
            <w:tcW w:w="2094" w:type="dxa"/>
          </w:tcPr>
          <w:p w14:paraId="628CBDB5" w14:textId="77777777" w:rsidR="00E04F2D" w:rsidRPr="00FD2D07" w:rsidRDefault="00E04F2D" w:rsidP="00E81D47">
            <w:pPr>
              <w:rPr>
                <w:ins w:id="2548" w:author="wincol" w:date="2016-04-14T18:15:00Z"/>
                <w:rFonts w:ascii="宋体" w:cs="宋体"/>
                <w:kern w:val="0"/>
                <w:sz w:val="20"/>
                <w:szCs w:val="20"/>
              </w:rPr>
            </w:pPr>
            <w:ins w:id="2549" w:author="wincol" w:date="2016-04-14T18:15:00Z">
              <w:r>
                <w:rPr>
                  <w:rFonts w:ascii="宋体" w:cs="宋体" w:hint="eastAsia"/>
                  <w:kern w:val="0"/>
                  <w:sz w:val="20"/>
                  <w:szCs w:val="20"/>
                </w:rPr>
                <w:t>EXT_FILED1</w:t>
              </w:r>
            </w:ins>
          </w:p>
        </w:tc>
        <w:tc>
          <w:tcPr>
            <w:tcW w:w="1709" w:type="dxa"/>
          </w:tcPr>
          <w:p w14:paraId="4C56BDCB" w14:textId="77777777" w:rsidR="00E04F2D" w:rsidRPr="00DC3378" w:rsidRDefault="00E04F2D" w:rsidP="00E81D47">
            <w:pPr>
              <w:rPr>
                <w:ins w:id="2550" w:author="wincol" w:date="2016-04-14T18:15:00Z"/>
              </w:rPr>
            </w:pPr>
            <w:ins w:id="2551" w:author="wincol" w:date="2016-06-12T16:06:00Z">
              <w:r>
                <w:rPr>
                  <w:rFonts w:ascii="宋体" w:cs="宋体" w:hint="eastAsia"/>
                  <w:kern w:val="0"/>
                  <w:sz w:val="20"/>
                  <w:szCs w:val="20"/>
                </w:rPr>
                <w:t>备用字段1</w:t>
              </w:r>
            </w:ins>
          </w:p>
        </w:tc>
        <w:tc>
          <w:tcPr>
            <w:tcW w:w="851" w:type="dxa"/>
          </w:tcPr>
          <w:p w14:paraId="36BBE3F2" w14:textId="77777777" w:rsidR="00E04F2D" w:rsidRDefault="00E04F2D" w:rsidP="002B64B5">
            <w:pPr>
              <w:rPr>
                <w:ins w:id="2552" w:author="wincol" w:date="2016-04-14T18:15:00Z"/>
              </w:rPr>
            </w:pPr>
            <w:ins w:id="2553" w:author="wincol" w:date="2016-06-12T16:06: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61249487" w14:textId="77777777" w:rsidR="00E04F2D" w:rsidRDefault="00E04F2D" w:rsidP="002B64B5">
            <w:pPr>
              <w:rPr>
                <w:ins w:id="2554" w:author="wincol" w:date="2016-04-14T18:15:00Z"/>
              </w:rPr>
            </w:pPr>
            <w:ins w:id="2555" w:author="wincol" w:date="2016-06-12T16:06:00Z">
              <w:r>
                <w:rPr>
                  <w:rFonts w:ascii="宋体" w:hAnsi="宋体" w:hint="eastAsia"/>
                </w:rPr>
                <w:t>是</w:t>
              </w:r>
            </w:ins>
          </w:p>
        </w:tc>
        <w:tc>
          <w:tcPr>
            <w:tcW w:w="2635" w:type="dxa"/>
          </w:tcPr>
          <w:p w14:paraId="5362E22C" w14:textId="77777777" w:rsidR="00E04F2D" w:rsidRPr="00A6799D" w:rsidRDefault="00E04F2D" w:rsidP="002B64B5">
            <w:pPr>
              <w:rPr>
                <w:ins w:id="2556" w:author="wincol" w:date="2016-04-14T18:15:00Z"/>
              </w:rPr>
            </w:pPr>
            <w:ins w:id="2557" w:author="wincol" w:date="2016-06-12T16:06:00Z">
              <w:r>
                <w:rPr>
                  <w:rFonts w:ascii="宋体" w:cs="宋体" w:hint="eastAsia"/>
                  <w:kern w:val="0"/>
                  <w:sz w:val="20"/>
                  <w:szCs w:val="20"/>
                </w:rPr>
                <w:t>备用字段1</w:t>
              </w:r>
            </w:ins>
          </w:p>
        </w:tc>
      </w:tr>
      <w:tr w:rsidR="00FB337A" w14:paraId="6C729EF5" w14:textId="77777777" w:rsidTr="002B64B5">
        <w:trPr>
          <w:cantSplit/>
          <w:trHeight w:val="145"/>
        </w:trPr>
        <w:tc>
          <w:tcPr>
            <w:tcW w:w="983" w:type="dxa"/>
            <w:vMerge/>
          </w:tcPr>
          <w:p w14:paraId="6D48FAC2" w14:textId="77777777" w:rsidR="00FB337A" w:rsidRDefault="00FB337A" w:rsidP="00BD4F05">
            <w:pPr>
              <w:rPr>
                <w:rFonts w:ascii="宋体" w:hAnsi="宋体"/>
              </w:rPr>
            </w:pPr>
          </w:p>
        </w:tc>
        <w:tc>
          <w:tcPr>
            <w:tcW w:w="7997" w:type="dxa"/>
            <w:gridSpan w:val="5"/>
          </w:tcPr>
          <w:p w14:paraId="23C8E129" w14:textId="77777777" w:rsidR="00FB337A" w:rsidRPr="003F3463" w:rsidRDefault="00FB337A" w:rsidP="00527EEB">
            <w:pPr>
              <w:autoSpaceDE w:val="0"/>
              <w:autoSpaceDN w:val="0"/>
              <w:adjustRightInd w:val="0"/>
              <w:spacing w:line="267" w:lineRule="exact"/>
              <w:ind w:left="107"/>
              <w:jc w:val="left"/>
              <w:rPr>
                <w:rFonts w:ascii="宋体" w:cs="宋体"/>
                <w:kern w:val="0"/>
                <w:sz w:val="20"/>
                <w:szCs w:val="20"/>
              </w:rPr>
            </w:pPr>
            <w:r w:rsidRPr="00A560D3">
              <w:rPr>
                <w:rFonts w:ascii="宋体" w:cs="宋体" w:hint="eastAsia"/>
                <w:kern w:val="0"/>
                <w:sz w:val="20"/>
                <w:szCs w:val="20"/>
              </w:rPr>
              <w:t>借款人列表</w:t>
            </w:r>
            <w:ins w:id="2558" w:author="wincol" w:date="2016-04-14T18:16:00Z">
              <w:r>
                <w:rPr>
                  <w:rFonts w:hint="eastAsia"/>
                </w:rPr>
                <w:t>&lt;</w:t>
              </w:r>
            </w:ins>
            <w:ins w:id="2559" w:author="wincol" w:date="2016-04-15T14:36:00Z">
              <w:r>
                <w:rPr>
                  <w:rFonts w:ascii="宋体" w:cs="宋体" w:hint="eastAsia"/>
                  <w:b/>
                  <w:kern w:val="0"/>
                  <w:sz w:val="20"/>
                  <w:szCs w:val="20"/>
                </w:rPr>
                <w:t>BWLIST</w:t>
              </w:r>
            </w:ins>
            <w:ins w:id="2560" w:author="wincol" w:date="2016-04-14T18:16:00Z">
              <w:r>
                <w:rPr>
                  <w:rFonts w:ascii="宋体" w:cs="宋体" w:hint="eastAsia"/>
                  <w:b/>
                  <w:kern w:val="0"/>
                  <w:sz w:val="20"/>
                  <w:szCs w:val="20"/>
                </w:rPr>
                <w:t>&gt;</w:t>
              </w:r>
            </w:ins>
            <w:ins w:id="2561" w:author="wincol" w:date="2016-04-15T19:27:00Z">
              <w:r w:rsidR="00EE2C26" w:rsidRPr="00A560D3">
                <w:rPr>
                  <w:rFonts w:ascii="宋体" w:cs="宋体" w:hint="eastAsia"/>
                  <w:b/>
                  <w:kern w:val="0"/>
                  <w:sz w:val="20"/>
                  <w:szCs w:val="20"/>
                </w:rPr>
                <w:t>(目前只支持一个)</w:t>
              </w:r>
            </w:ins>
          </w:p>
        </w:tc>
      </w:tr>
      <w:tr w:rsidR="00FB337A" w14:paraId="1A91BB2C" w14:textId="77777777" w:rsidTr="00BD4F05">
        <w:trPr>
          <w:cantSplit/>
          <w:trHeight w:val="145"/>
        </w:trPr>
        <w:tc>
          <w:tcPr>
            <w:tcW w:w="983" w:type="dxa"/>
            <w:vMerge/>
          </w:tcPr>
          <w:p w14:paraId="04491EA2" w14:textId="77777777" w:rsidR="00FB337A" w:rsidRDefault="00FB337A" w:rsidP="00BD4F05">
            <w:pPr>
              <w:rPr>
                <w:rFonts w:ascii="宋体" w:hAnsi="宋体"/>
              </w:rPr>
            </w:pPr>
          </w:p>
        </w:tc>
        <w:tc>
          <w:tcPr>
            <w:tcW w:w="2094" w:type="dxa"/>
          </w:tcPr>
          <w:p w14:paraId="0428E99F" w14:textId="77777777" w:rsidR="00FB337A" w:rsidRPr="00FD2D07" w:rsidRDefault="00FB337A" w:rsidP="00E81D47">
            <w:pPr>
              <w:rPr>
                <w:rFonts w:ascii="宋体" w:cs="宋体"/>
                <w:kern w:val="0"/>
                <w:sz w:val="20"/>
                <w:szCs w:val="20"/>
              </w:rPr>
            </w:pPr>
            <w:r w:rsidRPr="00FD2D07">
              <w:rPr>
                <w:rFonts w:ascii="宋体" w:cs="宋体"/>
                <w:kern w:val="0"/>
                <w:sz w:val="20"/>
                <w:szCs w:val="20"/>
              </w:rPr>
              <w:t>BWACNAME</w:t>
            </w:r>
          </w:p>
        </w:tc>
        <w:tc>
          <w:tcPr>
            <w:tcW w:w="1709" w:type="dxa"/>
          </w:tcPr>
          <w:p w14:paraId="30973827" w14:textId="77777777" w:rsidR="00FB337A" w:rsidRPr="00FD2D07" w:rsidRDefault="00FB337A" w:rsidP="00E81D47">
            <w:pPr>
              <w:rPr>
                <w:rFonts w:ascii="宋体" w:cs="宋体"/>
                <w:kern w:val="0"/>
                <w:sz w:val="20"/>
                <w:szCs w:val="20"/>
              </w:rPr>
            </w:pPr>
            <w:r w:rsidRPr="00FD2D07">
              <w:rPr>
                <w:rFonts w:ascii="宋体" w:cs="宋体" w:hint="eastAsia"/>
                <w:kern w:val="0"/>
                <w:sz w:val="20"/>
                <w:szCs w:val="20"/>
              </w:rPr>
              <w:t>借款人姓名</w:t>
            </w:r>
          </w:p>
        </w:tc>
        <w:tc>
          <w:tcPr>
            <w:tcW w:w="851" w:type="dxa"/>
          </w:tcPr>
          <w:p w14:paraId="3451FD45" w14:textId="77777777" w:rsidR="00FB337A" w:rsidRPr="00FD2D07" w:rsidRDefault="00FB337A" w:rsidP="002B64B5">
            <w:pPr>
              <w:rPr>
                <w:rFonts w:ascii="宋体" w:cs="宋体"/>
                <w:kern w:val="0"/>
                <w:sz w:val="20"/>
                <w:szCs w:val="20"/>
              </w:rPr>
            </w:pPr>
            <w:r w:rsidRPr="00FD2D07">
              <w:rPr>
                <w:rFonts w:ascii="宋体" w:cs="宋体" w:hint="eastAsia"/>
                <w:kern w:val="0"/>
                <w:sz w:val="20"/>
                <w:szCs w:val="20"/>
              </w:rPr>
              <w:t>C(128)</w:t>
            </w:r>
          </w:p>
        </w:tc>
        <w:tc>
          <w:tcPr>
            <w:tcW w:w="708" w:type="dxa"/>
          </w:tcPr>
          <w:p w14:paraId="486E1662" w14:textId="77777777" w:rsidR="00FB337A" w:rsidRPr="00FD2D07" w:rsidRDefault="00FB337A" w:rsidP="002B64B5">
            <w:pPr>
              <w:rPr>
                <w:rFonts w:ascii="宋体" w:cs="宋体"/>
                <w:kern w:val="0"/>
                <w:sz w:val="20"/>
                <w:szCs w:val="20"/>
              </w:rPr>
            </w:pPr>
            <w:r w:rsidRPr="00FD2D07">
              <w:rPr>
                <w:rFonts w:ascii="宋体" w:cs="宋体" w:hint="eastAsia"/>
                <w:kern w:val="0"/>
                <w:sz w:val="20"/>
                <w:szCs w:val="20"/>
              </w:rPr>
              <w:t>否</w:t>
            </w:r>
          </w:p>
        </w:tc>
        <w:tc>
          <w:tcPr>
            <w:tcW w:w="2635" w:type="dxa"/>
          </w:tcPr>
          <w:p w14:paraId="425D9108" w14:textId="77777777" w:rsidR="00FB337A" w:rsidRPr="0092158F" w:rsidRDefault="00FB337A" w:rsidP="002B64B5"/>
        </w:tc>
      </w:tr>
      <w:tr w:rsidR="00FB337A" w14:paraId="656FE443" w14:textId="77777777" w:rsidTr="00BD4F05">
        <w:trPr>
          <w:cantSplit/>
          <w:trHeight w:val="145"/>
        </w:trPr>
        <w:tc>
          <w:tcPr>
            <w:tcW w:w="983" w:type="dxa"/>
            <w:vMerge/>
          </w:tcPr>
          <w:p w14:paraId="63C64399" w14:textId="77777777" w:rsidR="00FB337A" w:rsidRDefault="00FB337A" w:rsidP="00BD4F05">
            <w:pPr>
              <w:rPr>
                <w:rFonts w:ascii="宋体" w:hAnsi="宋体"/>
              </w:rPr>
            </w:pPr>
          </w:p>
        </w:tc>
        <w:tc>
          <w:tcPr>
            <w:tcW w:w="2094" w:type="dxa"/>
          </w:tcPr>
          <w:p w14:paraId="481C42C3" w14:textId="77777777" w:rsidR="00FB337A" w:rsidRPr="00FD2D07" w:rsidRDefault="00FB337A" w:rsidP="00E81D47">
            <w:pPr>
              <w:rPr>
                <w:rFonts w:ascii="宋体" w:cs="宋体"/>
                <w:kern w:val="0"/>
                <w:sz w:val="20"/>
                <w:szCs w:val="20"/>
              </w:rPr>
            </w:pPr>
            <w:r w:rsidRPr="00FD2D07">
              <w:rPr>
                <w:rFonts w:ascii="宋体" w:cs="宋体"/>
                <w:kern w:val="0"/>
                <w:sz w:val="20"/>
                <w:szCs w:val="20"/>
              </w:rPr>
              <w:t>BWIDTYPE</w:t>
            </w:r>
          </w:p>
        </w:tc>
        <w:tc>
          <w:tcPr>
            <w:tcW w:w="1709" w:type="dxa"/>
          </w:tcPr>
          <w:p w14:paraId="7F3A082E" w14:textId="77777777" w:rsidR="00FB337A" w:rsidRPr="00FD2D07" w:rsidRDefault="00FB337A" w:rsidP="00E81D47">
            <w:pPr>
              <w:rPr>
                <w:rFonts w:ascii="宋体" w:cs="宋体"/>
                <w:kern w:val="0"/>
                <w:sz w:val="20"/>
                <w:szCs w:val="20"/>
              </w:rPr>
            </w:pPr>
            <w:r w:rsidRPr="00FD2D07">
              <w:rPr>
                <w:rFonts w:ascii="宋体" w:cs="宋体" w:hint="eastAsia"/>
                <w:kern w:val="0"/>
                <w:sz w:val="20"/>
                <w:szCs w:val="20"/>
              </w:rPr>
              <w:t>借款人证件类型</w:t>
            </w:r>
          </w:p>
        </w:tc>
        <w:tc>
          <w:tcPr>
            <w:tcW w:w="851" w:type="dxa"/>
          </w:tcPr>
          <w:p w14:paraId="7058C8A4" w14:textId="77777777" w:rsidR="00FB337A" w:rsidRPr="00FD2D07" w:rsidRDefault="00FB337A" w:rsidP="00DD5D38">
            <w:pPr>
              <w:rPr>
                <w:rFonts w:ascii="宋体" w:cs="宋体"/>
                <w:kern w:val="0"/>
                <w:sz w:val="20"/>
                <w:szCs w:val="20"/>
              </w:rPr>
            </w:pPr>
            <w:r w:rsidRPr="00FD2D07">
              <w:rPr>
                <w:rFonts w:ascii="宋体" w:cs="宋体" w:hint="eastAsia"/>
                <w:kern w:val="0"/>
                <w:sz w:val="20"/>
                <w:szCs w:val="20"/>
              </w:rPr>
              <w:t>C(</w:t>
            </w:r>
            <w:ins w:id="2562" w:author="wincol" w:date="2016-04-28T10:17:00Z">
              <w:r w:rsidR="00DD5D38">
                <w:rPr>
                  <w:rFonts w:ascii="宋体" w:cs="宋体" w:hint="eastAsia"/>
                  <w:kern w:val="0"/>
                  <w:sz w:val="20"/>
                  <w:szCs w:val="20"/>
                </w:rPr>
                <w:t>4</w:t>
              </w:r>
            </w:ins>
            <w:r w:rsidRPr="00FD2D07">
              <w:rPr>
                <w:rFonts w:ascii="宋体" w:cs="宋体" w:hint="eastAsia"/>
                <w:kern w:val="0"/>
                <w:sz w:val="20"/>
                <w:szCs w:val="20"/>
              </w:rPr>
              <w:t>)</w:t>
            </w:r>
          </w:p>
        </w:tc>
        <w:tc>
          <w:tcPr>
            <w:tcW w:w="708" w:type="dxa"/>
          </w:tcPr>
          <w:p w14:paraId="19162634" w14:textId="77777777" w:rsidR="00FB337A" w:rsidRPr="00FD2D07" w:rsidRDefault="00FB337A" w:rsidP="002B64B5">
            <w:pPr>
              <w:rPr>
                <w:rFonts w:ascii="宋体" w:cs="宋体"/>
                <w:kern w:val="0"/>
                <w:sz w:val="20"/>
                <w:szCs w:val="20"/>
              </w:rPr>
            </w:pPr>
            <w:r w:rsidRPr="00FD2D07">
              <w:rPr>
                <w:rFonts w:ascii="宋体" w:cs="宋体" w:hint="eastAsia"/>
                <w:kern w:val="0"/>
                <w:sz w:val="20"/>
                <w:szCs w:val="20"/>
              </w:rPr>
              <w:t>是</w:t>
            </w:r>
          </w:p>
        </w:tc>
        <w:tc>
          <w:tcPr>
            <w:tcW w:w="2635" w:type="dxa"/>
          </w:tcPr>
          <w:p w14:paraId="01C45EA7" w14:textId="77777777" w:rsidR="00FB337A" w:rsidRPr="0092158F" w:rsidRDefault="00DD5D38" w:rsidP="002B64B5">
            <w:ins w:id="2563" w:author="wincol" w:date="2016-04-28T10:19:00Z">
              <w:r>
                <w:rPr>
                  <w:rFonts w:hint="eastAsia"/>
                </w:rPr>
                <w:t>身份证：</w:t>
              </w:r>
              <w:r>
                <w:rPr>
                  <w:rFonts w:hint="eastAsia"/>
                </w:rPr>
                <w:t>1010</w:t>
              </w:r>
            </w:ins>
          </w:p>
        </w:tc>
      </w:tr>
      <w:tr w:rsidR="00FB337A" w14:paraId="130FC862" w14:textId="77777777" w:rsidTr="00BD4F05">
        <w:trPr>
          <w:cantSplit/>
          <w:trHeight w:val="145"/>
        </w:trPr>
        <w:tc>
          <w:tcPr>
            <w:tcW w:w="983" w:type="dxa"/>
            <w:vMerge/>
          </w:tcPr>
          <w:p w14:paraId="1094D602" w14:textId="77777777" w:rsidR="00FB337A" w:rsidRDefault="00FB337A" w:rsidP="00BD4F05">
            <w:pPr>
              <w:rPr>
                <w:rFonts w:ascii="宋体" w:hAnsi="宋体"/>
              </w:rPr>
            </w:pPr>
          </w:p>
        </w:tc>
        <w:tc>
          <w:tcPr>
            <w:tcW w:w="2094" w:type="dxa"/>
          </w:tcPr>
          <w:p w14:paraId="38E2B1EA" w14:textId="77777777" w:rsidR="00FB337A" w:rsidRPr="00FD2D07" w:rsidRDefault="00FB337A" w:rsidP="00E81D47">
            <w:pPr>
              <w:rPr>
                <w:rFonts w:ascii="宋体" w:cs="宋体"/>
                <w:kern w:val="0"/>
                <w:sz w:val="20"/>
                <w:szCs w:val="20"/>
              </w:rPr>
            </w:pPr>
            <w:r w:rsidRPr="00FD2D07">
              <w:rPr>
                <w:rFonts w:ascii="宋体" w:cs="宋体"/>
                <w:kern w:val="0"/>
                <w:sz w:val="20"/>
                <w:szCs w:val="20"/>
              </w:rPr>
              <w:t>BWIDNO</w:t>
            </w:r>
          </w:p>
        </w:tc>
        <w:tc>
          <w:tcPr>
            <w:tcW w:w="1709" w:type="dxa"/>
          </w:tcPr>
          <w:p w14:paraId="6BD037C5" w14:textId="77777777" w:rsidR="00FB337A" w:rsidRPr="00FD2D07" w:rsidRDefault="00FB337A" w:rsidP="00E81D47">
            <w:pPr>
              <w:rPr>
                <w:rFonts w:ascii="宋体" w:cs="宋体"/>
                <w:kern w:val="0"/>
                <w:sz w:val="20"/>
                <w:szCs w:val="20"/>
              </w:rPr>
            </w:pPr>
            <w:r w:rsidRPr="00FD2D07">
              <w:rPr>
                <w:rFonts w:ascii="宋体" w:cs="宋体" w:hint="eastAsia"/>
                <w:kern w:val="0"/>
                <w:sz w:val="20"/>
                <w:szCs w:val="20"/>
              </w:rPr>
              <w:t>借款人证件号码</w:t>
            </w:r>
          </w:p>
        </w:tc>
        <w:tc>
          <w:tcPr>
            <w:tcW w:w="851" w:type="dxa"/>
          </w:tcPr>
          <w:p w14:paraId="2DF871A2" w14:textId="77777777" w:rsidR="00FB337A" w:rsidRPr="00FD2D07" w:rsidRDefault="00FB337A" w:rsidP="002B64B5">
            <w:pPr>
              <w:rPr>
                <w:rFonts w:ascii="宋体" w:cs="宋体"/>
                <w:kern w:val="0"/>
                <w:sz w:val="20"/>
                <w:szCs w:val="20"/>
              </w:rPr>
            </w:pPr>
            <w:r w:rsidRPr="00FD2D07">
              <w:rPr>
                <w:rFonts w:ascii="宋体" w:cs="宋体" w:hint="eastAsia"/>
                <w:kern w:val="0"/>
                <w:sz w:val="20"/>
                <w:szCs w:val="20"/>
              </w:rPr>
              <w:t>C(32)</w:t>
            </w:r>
          </w:p>
        </w:tc>
        <w:tc>
          <w:tcPr>
            <w:tcW w:w="708" w:type="dxa"/>
          </w:tcPr>
          <w:p w14:paraId="2F2C3170" w14:textId="77777777" w:rsidR="00FB337A" w:rsidRPr="00FD2D07" w:rsidRDefault="00FB337A" w:rsidP="002B64B5">
            <w:pPr>
              <w:rPr>
                <w:rFonts w:ascii="宋体" w:cs="宋体"/>
                <w:kern w:val="0"/>
                <w:sz w:val="20"/>
                <w:szCs w:val="20"/>
              </w:rPr>
            </w:pPr>
            <w:r w:rsidRPr="00FD2D07">
              <w:rPr>
                <w:rFonts w:ascii="宋体" w:cs="宋体" w:hint="eastAsia"/>
                <w:kern w:val="0"/>
                <w:sz w:val="20"/>
                <w:szCs w:val="20"/>
              </w:rPr>
              <w:t>是</w:t>
            </w:r>
          </w:p>
        </w:tc>
        <w:tc>
          <w:tcPr>
            <w:tcW w:w="2635" w:type="dxa"/>
          </w:tcPr>
          <w:p w14:paraId="4D716A81" w14:textId="77777777" w:rsidR="00FB337A" w:rsidRPr="0092158F" w:rsidRDefault="00DD5D38" w:rsidP="002B64B5">
            <w:ins w:id="2564" w:author="wincol" w:date="2016-04-28T10:18:00Z">
              <w:r>
                <w:rPr>
                  <w:rFonts w:hint="eastAsia"/>
                </w:rPr>
                <w:t>18</w:t>
              </w:r>
              <w:r>
                <w:rPr>
                  <w:rFonts w:hint="eastAsia"/>
                </w:rPr>
                <w:t>位身份证</w:t>
              </w:r>
            </w:ins>
          </w:p>
        </w:tc>
      </w:tr>
      <w:tr w:rsidR="00FB337A" w14:paraId="17206B9E" w14:textId="77777777" w:rsidTr="00BD4F05">
        <w:trPr>
          <w:cantSplit/>
          <w:trHeight w:val="145"/>
        </w:trPr>
        <w:tc>
          <w:tcPr>
            <w:tcW w:w="983" w:type="dxa"/>
            <w:vMerge/>
          </w:tcPr>
          <w:p w14:paraId="5F871232" w14:textId="77777777" w:rsidR="00FB337A" w:rsidRDefault="00FB337A" w:rsidP="00BD4F05">
            <w:pPr>
              <w:rPr>
                <w:rFonts w:ascii="宋体" w:hAnsi="宋体"/>
              </w:rPr>
            </w:pPr>
          </w:p>
        </w:tc>
        <w:tc>
          <w:tcPr>
            <w:tcW w:w="2094" w:type="dxa"/>
          </w:tcPr>
          <w:p w14:paraId="5BD1E3A6" w14:textId="77777777" w:rsidR="00FB337A" w:rsidRPr="00FD2D07" w:rsidRDefault="00FB337A" w:rsidP="00E81D47">
            <w:pPr>
              <w:rPr>
                <w:rFonts w:ascii="宋体" w:cs="宋体"/>
                <w:kern w:val="0"/>
                <w:sz w:val="20"/>
                <w:szCs w:val="20"/>
              </w:rPr>
            </w:pPr>
            <w:r w:rsidRPr="00FD2D07">
              <w:rPr>
                <w:rFonts w:ascii="宋体" w:cs="宋体"/>
                <w:kern w:val="0"/>
                <w:sz w:val="20"/>
                <w:szCs w:val="20"/>
              </w:rPr>
              <w:t>BWACNO</w:t>
            </w:r>
          </w:p>
        </w:tc>
        <w:tc>
          <w:tcPr>
            <w:tcW w:w="1709" w:type="dxa"/>
          </w:tcPr>
          <w:p w14:paraId="1E174F31" w14:textId="77777777" w:rsidR="00FB337A" w:rsidRPr="00FD2D07" w:rsidRDefault="00FB337A" w:rsidP="00E81D47">
            <w:pPr>
              <w:rPr>
                <w:rFonts w:ascii="宋体" w:cs="宋体"/>
                <w:kern w:val="0"/>
                <w:sz w:val="20"/>
                <w:szCs w:val="20"/>
              </w:rPr>
            </w:pPr>
            <w:r w:rsidRPr="00FD2D07">
              <w:rPr>
                <w:rFonts w:ascii="宋体" w:cs="宋体" w:hint="eastAsia"/>
                <w:kern w:val="0"/>
                <w:sz w:val="20"/>
                <w:szCs w:val="20"/>
              </w:rPr>
              <w:t>借款人账号</w:t>
            </w:r>
          </w:p>
        </w:tc>
        <w:tc>
          <w:tcPr>
            <w:tcW w:w="851" w:type="dxa"/>
          </w:tcPr>
          <w:p w14:paraId="7F45D640" w14:textId="77777777" w:rsidR="00FB337A" w:rsidRPr="00FD2D07" w:rsidRDefault="00A504FC" w:rsidP="002B64B5">
            <w:pPr>
              <w:rPr>
                <w:rFonts w:ascii="宋体" w:cs="宋体"/>
                <w:kern w:val="0"/>
                <w:sz w:val="20"/>
                <w:szCs w:val="20"/>
              </w:rPr>
            </w:pPr>
            <w:ins w:id="2565" w:author="wincol" w:date="2016-04-28T12:34:00Z">
              <w:r>
                <w:rPr>
                  <w:rFonts w:ascii="宋体" w:cs="宋体" w:hint="eastAsia"/>
                  <w:kern w:val="0"/>
                  <w:sz w:val="20"/>
                  <w:szCs w:val="20"/>
                </w:rPr>
                <w:t>N</w:t>
              </w:r>
            </w:ins>
            <w:r w:rsidR="00FB337A" w:rsidRPr="00FD2D07">
              <w:rPr>
                <w:rFonts w:ascii="宋体" w:cs="宋体" w:hint="eastAsia"/>
                <w:kern w:val="0"/>
                <w:sz w:val="20"/>
                <w:szCs w:val="20"/>
              </w:rPr>
              <w:t>(32)</w:t>
            </w:r>
          </w:p>
        </w:tc>
        <w:tc>
          <w:tcPr>
            <w:tcW w:w="708" w:type="dxa"/>
          </w:tcPr>
          <w:p w14:paraId="35395215" w14:textId="77777777" w:rsidR="00FB337A" w:rsidRPr="00FD2D07" w:rsidRDefault="00FB337A" w:rsidP="002B64B5">
            <w:pPr>
              <w:rPr>
                <w:rFonts w:ascii="宋体" w:cs="宋体"/>
                <w:kern w:val="0"/>
                <w:sz w:val="20"/>
                <w:szCs w:val="20"/>
              </w:rPr>
            </w:pPr>
            <w:r w:rsidRPr="00FD2D07">
              <w:rPr>
                <w:rFonts w:ascii="宋体" w:cs="宋体" w:hint="eastAsia"/>
                <w:kern w:val="0"/>
                <w:sz w:val="20"/>
                <w:szCs w:val="20"/>
              </w:rPr>
              <w:t>否</w:t>
            </w:r>
          </w:p>
        </w:tc>
        <w:tc>
          <w:tcPr>
            <w:tcW w:w="2635" w:type="dxa"/>
          </w:tcPr>
          <w:p w14:paraId="730EBAC7" w14:textId="77777777" w:rsidR="00FB337A" w:rsidRPr="0092158F" w:rsidRDefault="00FB337A" w:rsidP="002B64B5"/>
        </w:tc>
      </w:tr>
      <w:tr w:rsidR="00FB337A" w14:paraId="261648D4" w14:textId="77777777" w:rsidTr="00BD4F05">
        <w:trPr>
          <w:cantSplit/>
          <w:trHeight w:val="145"/>
        </w:trPr>
        <w:tc>
          <w:tcPr>
            <w:tcW w:w="983" w:type="dxa"/>
            <w:vMerge/>
          </w:tcPr>
          <w:p w14:paraId="51CD41AC" w14:textId="77777777" w:rsidR="00FB337A" w:rsidRDefault="00FB337A" w:rsidP="00BD4F05">
            <w:pPr>
              <w:rPr>
                <w:rFonts w:ascii="宋体" w:hAnsi="宋体"/>
              </w:rPr>
            </w:pPr>
          </w:p>
        </w:tc>
        <w:tc>
          <w:tcPr>
            <w:tcW w:w="2094" w:type="dxa"/>
          </w:tcPr>
          <w:p w14:paraId="4A5D42F1" w14:textId="77777777" w:rsidR="00FB337A" w:rsidRPr="00FD2D07" w:rsidRDefault="00FB337A" w:rsidP="00E81D47">
            <w:pPr>
              <w:rPr>
                <w:rFonts w:ascii="宋体" w:cs="宋体"/>
                <w:kern w:val="0"/>
                <w:sz w:val="20"/>
                <w:szCs w:val="20"/>
              </w:rPr>
            </w:pPr>
            <w:r w:rsidRPr="00FD2D07">
              <w:rPr>
                <w:rFonts w:ascii="宋体" w:cs="宋体"/>
                <w:kern w:val="0"/>
                <w:sz w:val="20"/>
                <w:szCs w:val="20"/>
              </w:rPr>
              <w:t>BWACBANKID</w:t>
            </w:r>
          </w:p>
        </w:tc>
        <w:tc>
          <w:tcPr>
            <w:tcW w:w="1709" w:type="dxa"/>
          </w:tcPr>
          <w:p w14:paraId="76DE011F" w14:textId="77777777" w:rsidR="00FB337A" w:rsidRPr="00FD2D07" w:rsidRDefault="00FB337A" w:rsidP="00E81D47">
            <w:pPr>
              <w:rPr>
                <w:rFonts w:ascii="宋体" w:cs="宋体"/>
                <w:kern w:val="0"/>
                <w:sz w:val="20"/>
                <w:szCs w:val="20"/>
              </w:rPr>
            </w:pPr>
            <w:r w:rsidRPr="00FD2D07">
              <w:rPr>
                <w:rFonts w:ascii="宋体" w:cs="宋体" w:hint="eastAsia"/>
                <w:kern w:val="0"/>
                <w:sz w:val="20"/>
                <w:szCs w:val="20"/>
              </w:rPr>
              <w:t>借款人账号所属行号</w:t>
            </w:r>
          </w:p>
        </w:tc>
        <w:tc>
          <w:tcPr>
            <w:tcW w:w="851" w:type="dxa"/>
          </w:tcPr>
          <w:p w14:paraId="3DDDFFD8" w14:textId="77777777" w:rsidR="00FB337A" w:rsidRPr="00FD2D07" w:rsidRDefault="008F4DCB" w:rsidP="002B64B5">
            <w:pPr>
              <w:rPr>
                <w:rFonts w:ascii="宋体" w:cs="宋体"/>
                <w:kern w:val="0"/>
                <w:sz w:val="20"/>
                <w:szCs w:val="20"/>
              </w:rPr>
            </w:pPr>
            <w:ins w:id="2566" w:author="wincol" w:date="2016-05-05T16:15:00Z">
              <w:r>
                <w:rPr>
                  <w:rFonts w:ascii="宋体" w:cs="宋体" w:hint="eastAsia"/>
                  <w:kern w:val="0"/>
                  <w:sz w:val="20"/>
                  <w:szCs w:val="20"/>
                </w:rPr>
                <w:t>N</w:t>
              </w:r>
            </w:ins>
            <w:r w:rsidR="00FB337A" w:rsidRPr="00FD2D07">
              <w:rPr>
                <w:rFonts w:ascii="宋体" w:cs="宋体" w:hint="eastAsia"/>
                <w:kern w:val="0"/>
                <w:sz w:val="20"/>
                <w:szCs w:val="20"/>
              </w:rPr>
              <w:t>(64)</w:t>
            </w:r>
          </w:p>
        </w:tc>
        <w:tc>
          <w:tcPr>
            <w:tcW w:w="708" w:type="dxa"/>
          </w:tcPr>
          <w:p w14:paraId="08ACC56F" w14:textId="77777777" w:rsidR="00FB337A" w:rsidRPr="00FD2D07" w:rsidRDefault="00FB337A" w:rsidP="002B64B5">
            <w:pPr>
              <w:rPr>
                <w:rFonts w:ascii="宋体" w:cs="宋体"/>
                <w:kern w:val="0"/>
                <w:sz w:val="20"/>
                <w:szCs w:val="20"/>
              </w:rPr>
            </w:pPr>
            <w:r w:rsidRPr="00FD2D07">
              <w:rPr>
                <w:rFonts w:ascii="宋体" w:cs="宋体" w:hint="eastAsia"/>
                <w:kern w:val="0"/>
                <w:sz w:val="20"/>
                <w:szCs w:val="20"/>
              </w:rPr>
              <w:t>是</w:t>
            </w:r>
          </w:p>
        </w:tc>
        <w:tc>
          <w:tcPr>
            <w:tcW w:w="2635" w:type="dxa"/>
          </w:tcPr>
          <w:p w14:paraId="671EDD22" w14:textId="77777777" w:rsidR="00FB337A" w:rsidRPr="0092158F" w:rsidRDefault="00DD5D38" w:rsidP="002B64B5">
            <w:ins w:id="2567" w:author="wincol" w:date="2016-04-28T10:18:00Z">
              <w:r>
                <w:rPr>
                  <w:rFonts w:hint="eastAsia"/>
                </w:rPr>
                <w:t>12</w:t>
              </w:r>
              <w:r>
                <w:rPr>
                  <w:rFonts w:hint="eastAsia"/>
                </w:rPr>
                <w:t>位联行号，</w:t>
              </w:r>
            </w:ins>
            <w:ins w:id="2568" w:author="wincol" w:date="2016-04-28T10:19:00Z">
              <w:r>
                <w:rPr>
                  <w:rFonts w:hint="eastAsia"/>
                </w:rPr>
                <w:t>12</w:t>
              </w:r>
              <w:r>
                <w:rPr>
                  <w:rFonts w:hint="eastAsia"/>
                </w:rPr>
                <w:t>位数字</w:t>
              </w:r>
            </w:ins>
          </w:p>
        </w:tc>
      </w:tr>
      <w:tr w:rsidR="00FB337A" w14:paraId="24AC176F" w14:textId="77777777" w:rsidTr="00BD4F05">
        <w:trPr>
          <w:cantSplit/>
          <w:trHeight w:val="145"/>
        </w:trPr>
        <w:tc>
          <w:tcPr>
            <w:tcW w:w="983" w:type="dxa"/>
            <w:vMerge/>
          </w:tcPr>
          <w:p w14:paraId="3FF4C0F0" w14:textId="77777777" w:rsidR="00FB337A" w:rsidRDefault="00FB337A" w:rsidP="00BD4F05">
            <w:pPr>
              <w:rPr>
                <w:rFonts w:ascii="宋体" w:hAnsi="宋体"/>
              </w:rPr>
            </w:pPr>
          </w:p>
        </w:tc>
        <w:tc>
          <w:tcPr>
            <w:tcW w:w="2094" w:type="dxa"/>
          </w:tcPr>
          <w:p w14:paraId="2B9A7B73" w14:textId="77777777" w:rsidR="00FB337A" w:rsidRPr="00FD2D07" w:rsidRDefault="00FB337A" w:rsidP="00E81D47">
            <w:pPr>
              <w:rPr>
                <w:rFonts w:ascii="宋体" w:cs="宋体"/>
                <w:kern w:val="0"/>
                <w:sz w:val="20"/>
                <w:szCs w:val="20"/>
              </w:rPr>
            </w:pPr>
            <w:r w:rsidRPr="00FD2D07">
              <w:rPr>
                <w:rFonts w:ascii="宋体" w:cs="宋体"/>
                <w:kern w:val="0"/>
                <w:sz w:val="20"/>
                <w:szCs w:val="20"/>
              </w:rPr>
              <w:t>BWACBANKNAME</w:t>
            </w:r>
          </w:p>
        </w:tc>
        <w:tc>
          <w:tcPr>
            <w:tcW w:w="1709" w:type="dxa"/>
          </w:tcPr>
          <w:p w14:paraId="607EB076" w14:textId="77777777" w:rsidR="00FB337A" w:rsidRPr="00FD2D07" w:rsidRDefault="00FB337A" w:rsidP="00E81D47">
            <w:pPr>
              <w:rPr>
                <w:rFonts w:ascii="宋体" w:cs="宋体"/>
                <w:kern w:val="0"/>
                <w:sz w:val="20"/>
                <w:szCs w:val="20"/>
              </w:rPr>
            </w:pPr>
            <w:r w:rsidRPr="00FD2D07">
              <w:rPr>
                <w:rFonts w:ascii="宋体" w:cs="宋体" w:hint="eastAsia"/>
                <w:kern w:val="0"/>
                <w:sz w:val="20"/>
                <w:szCs w:val="20"/>
              </w:rPr>
              <w:t>借款人账号所属行名</w:t>
            </w:r>
          </w:p>
        </w:tc>
        <w:tc>
          <w:tcPr>
            <w:tcW w:w="851" w:type="dxa"/>
          </w:tcPr>
          <w:p w14:paraId="774475DB" w14:textId="77777777" w:rsidR="00FB337A" w:rsidRPr="00FD2D07" w:rsidRDefault="00FB337A" w:rsidP="002B64B5">
            <w:pPr>
              <w:rPr>
                <w:rFonts w:ascii="宋体" w:cs="宋体"/>
                <w:kern w:val="0"/>
                <w:sz w:val="20"/>
                <w:szCs w:val="20"/>
              </w:rPr>
            </w:pPr>
            <w:r w:rsidRPr="00FD2D07">
              <w:rPr>
                <w:rFonts w:ascii="宋体" w:cs="宋体" w:hint="eastAsia"/>
                <w:kern w:val="0"/>
                <w:sz w:val="20"/>
                <w:szCs w:val="20"/>
              </w:rPr>
              <w:t>C(256)</w:t>
            </w:r>
          </w:p>
        </w:tc>
        <w:tc>
          <w:tcPr>
            <w:tcW w:w="708" w:type="dxa"/>
          </w:tcPr>
          <w:p w14:paraId="186A4E58" w14:textId="77777777" w:rsidR="00FB337A" w:rsidRPr="00FD2D07" w:rsidRDefault="00FB337A" w:rsidP="002B64B5">
            <w:pPr>
              <w:rPr>
                <w:rFonts w:ascii="宋体" w:cs="宋体"/>
                <w:kern w:val="0"/>
                <w:sz w:val="20"/>
                <w:szCs w:val="20"/>
              </w:rPr>
            </w:pPr>
            <w:r w:rsidRPr="00FD2D07">
              <w:rPr>
                <w:rFonts w:ascii="宋体" w:cs="宋体" w:hint="eastAsia"/>
                <w:kern w:val="0"/>
                <w:sz w:val="20"/>
                <w:szCs w:val="20"/>
              </w:rPr>
              <w:t>是</w:t>
            </w:r>
          </w:p>
        </w:tc>
        <w:tc>
          <w:tcPr>
            <w:tcW w:w="2635" w:type="dxa"/>
          </w:tcPr>
          <w:p w14:paraId="414C3C24" w14:textId="77777777" w:rsidR="00FB337A" w:rsidRPr="0092158F" w:rsidRDefault="00FB337A" w:rsidP="002B64B5"/>
        </w:tc>
      </w:tr>
      <w:tr w:rsidR="00FB337A" w14:paraId="032845CB" w14:textId="77777777" w:rsidTr="00BD4F05">
        <w:trPr>
          <w:cantSplit/>
          <w:trHeight w:val="145"/>
        </w:trPr>
        <w:tc>
          <w:tcPr>
            <w:tcW w:w="983" w:type="dxa"/>
            <w:vMerge/>
          </w:tcPr>
          <w:p w14:paraId="790BB571" w14:textId="77777777" w:rsidR="00FB337A" w:rsidRDefault="00FB337A" w:rsidP="00BD4F05">
            <w:pPr>
              <w:rPr>
                <w:rFonts w:ascii="宋体" w:hAnsi="宋体"/>
              </w:rPr>
            </w:pPr>
          </w:p>
        </w:tc>
        <w:tc>
          <w:tcPr>
            <w:tcW w:w="2094" w:type="dxa"/>
          </w:tcPr>
          <w:p w14:paraId="513CB220" w14:textId="77777777" w:rsidR="00FB337A" w:rsidRPr="00FD2D07" w:rsidRDefault="00FB337A" w:rsidP="00E81D47">
            <w:pPr>
              <w:rPr>
                <w:rFonts w:ascii="宋体" w:cs="宋体"/>
                <w:kern w:val="0"/>
                <w:sz w:val="20"/>
                <w:szCs w:val="20"/>
              </w:rPr>
            </w:pPr>
            <w:r w:rsidRPr="00FD2D07">
              <w:rPr>
                <w:rFonts w:ascii="宋体" w:cs="宋体"/>
                <w:kern w:val="0"/>
                <w:sz w:val="20"/>
                <w:szCs w:val="20"/>
              </w:rPr>
              <w:t>BWAMT</w:t>
            </w:r>
          </w:p>
        </w:tc>
        <w:tc>
          <w:tcPr>
            <w:tcW w:w="1709" w:type="dxa"/>
          </w:tcPr>
          <w:p w14:paraId="208A5C0E" w14:textId="77777777" w:rsidR="00FB337A" w:rsidRPr="00FD2D07" w:rsidRDefault="00FB337A" w:rsidP="00E81D47">
            <w:pPr>
              <w:rPr>
                <w:rFonts w:ascii="宋体" w:cs="宋体"/>
                <w:kern w:val="0"/>
                <w:sz w:val="20"/>
                <w:szCs w:val="20"/>
              </w:rPr>
            </w:pPr>
            <w:r w:rsidRPr="00FD2D07">
              <w:rPr>
                <w:rFonts w:ascii="宋体" w:cs="宋体" w:hint="eastAsia"/>
                <w:kern w:val="0"/>
                <w:sz w:val="20"/>
                <w:szCs w:val="20"/>
              </w:rPr>
              <w:t>借款人金额</w:t>
            </w:r>
          </w:p>
        </w:tc>
        <w:tc>
          <w:tcPr>
            <w:tcW w:w="851" w:type="dxa"/>
          </w:tcPr>
          <w:p w14:paraId="76FA442C" w14:textId="77777777" w:rsidR="00FB337A" w:rsidRPr="00FD2D07" w:rsidRDefault="00DD5D38" w:rsidP="002B64B5">
            <w:pPr>
              <w:rPr>
                <w:rFonts w:ascii="宋体" w:cs="宋体"/>
                <w:kern w:val="0"/>
                <w:sz w:val="20"/>
                <w:szCs w:val="20"/>
              </w:rPr>
            </w:pPr>
            <w:ins w:id="2569" w:author="wincol" w:date="2016-04-28T10:19:00Z">
              <w:r w:rsidRPr="00DD5D38">
                <w:rPr>
                  <w:rFonts w:ascii="宋体" w:cs="宋体" w:hint="eastAsia"/>
                  <w:kern w:val="0"/>
                  <w:sz w:val="20"/>
                  <w:szCs w:val="20"/>
                </w:rPr>
                <w:t>M</w:t>
              </w:r>
            </w:ins>
          </w:p>
        </w:tc>
        <w:tc>
          <w:tcPr>
            <w:tcW w:w="708" w:type="dxa"/>
          </w:tcPr>
          <w:p w14:paraId="7A1649F0" w14:textId="77777777" w:rsidR="00FB337A" w:rsidRPr="00FD2D07" w:rsidRDefault="00FB337A" w:rsidP="002B64B5">
            <w:pPr>
              <w:rPr>
                <w:rFonts w:ascii="宋体" w:cs="宋体"/>
                <w:kern w:val="0"/>
                <w:sz w:val="20"/>
                <w:szCs w:val="20"/>
              </w:rPr>
            </w:pPr>
            <w:r w:rsidRPr="00FD2D07">
              <w:rPr>
                <w:rFonts w:ascii="宋体" w:cs="宋体" w:hint="eastAsia"/>
                <w:kern w:val="0"/>
                <w:sz w:val="20"/>
                <w:szCs w:val="20"/>
              </w:rPr>
              <w:t>否</w:t>
            </w:r>
          </w:p>
        </w:tc>
        <w:tc>
          <w:tcPr>
            <w:tcW w:w="2635" w:type="dxa"/>
          </w:tcPr>
          <w:p w14:paraId="441F6310" w14:textId="77777777" w:rsidR="00FB337A" w:rsidRPr="0092158F" w:rsidRDefault="00FB337A" w:rsidP="002B64B5"/>
        </w:tc>
      </w:tr>
      <w:tr w:rsidR="00FB337A" w14:paraId="44DDCAB9" w14:textId="77777777" w:rsidTr="00BD4F05">
        <w:trPr>
          <w:cantSplit/>
          <w:trHeight w:val="145"/>
        </w:trPr>
        <w:tc>
          <w:tcPr>
            <w:tcW w:w="983" w:type="dxa"/>
            <w:vMerge/>
          </w:tcPr>
          <w:p w14:paraId="3B0A1C37" w14:textId="77777777" w:rsidR="00FB337A" w:rsidRDefault="00FB337A" w:rsidP="00BD4F05">
            <w:pPr>
              <w:rPr>
                <w:rFonts w:ascii="宋体" w:hAnsi="宋体"/>
              </w:rPr>
            </w:pPr>
          </w:p>
        </w:tc>
        <w:tc>
          <w:tcPr>
            <w:tcW w:w="2094" w:type="dxa"/>
          </w:tcPr>
          <w:p w14:paraId="0DE94EEA" w14:textId="77777777" w:rsidR="00FB337A" w:rsidRPr="00FD2D07" w:rsidRDefault="00FB337A" w:rsidP="00E81D47">
            <w:pPr>
              <w:rPr>
                <w:rFonts w:ascii="宋体" w:cs="宋体"/>
                <w:kern w:val="0"/>
                <w:sz w:val="20"/>
                <w:szCs w:val="20"/>
              </w:rPr>
            </w:pPr>
            <w:r w:rsidRPr="00FD2D07">
              <w:rPr>
                <w:rFonts w:ascii="宋体" w:cs="宋体"/>
                <w:kern w:val="0"/>
                <w:sz w:val="20"/>
                <w:szCs w:val="20"/>
              </w:rPr>
              <w:t>MORTGAGEID</w:t>
            </w:r>
          </w:p>
        </w:tc>
        <w:tc>
          <w:tcPr>
            <w:tcW w:w="1709" w:type="dxa"/>
          </w:tcPr>
          <w:p w14:paraId="4A8524D3" w14:textId="77777777" w:rsidR="00FB337A" w:rsidRPr="00FD2D07" w:rsidRDefault="00FB337A" w:rsidP="00E81D47">
            <w:pPr>
              <w:rPr>
                <w:rFonts w:ascii="宋体" w:cs="宋体"/>
                <w:kern w:val="0"/>
                <w:sz w:val="20"/>
                <w:szCs w:val="20"/>
              </w:rPr>
            </w:pPr>
            <w:r w:rsidRPr="00FD2D07">
              <w:rPr>
                <w:rFonts w:ascii="宋体" w:cs="宋体" w:hint="eastAsia"/>
                <w:kern w:val="0"/>
                <w:sz w:val="20"/>
                <w:szCs w:val="20"/>
              </w:rPr>
              <w:t>借款人抵押品编号</w:t>
            </w:r>
          </w:p>
        </w:tc>
        <w:tc>
          <w:tcPr>
            <w:tcW w:w="851" w:type="dxa"/>
          </w:tcPr>
          <w:p w14:paraId="70E286DE" w14:textId="77777777" w:rsidR="00FB337A" w:rsidRPr="00FD2D07" w:rsidRDefault="00FB337A" w:rsidP="002B64B5">
            <w:pPr>
              <w:rPr>
                <w:rFonts w:ascii="宋体" w:cs="宋体"/>
                <w:kern w:val="0"/>
                <w:sz w:val="20"/>
                <w:szCs w:val="20"/>
              </w:rPr>
            </w:pPr>
            <w:r w:rsidRPr="00FD2D07">
              <w:rPr>
                <w:rFonts w:ascii="宋体" w:cs="宋体" w:hint="eastAsia"/>
                <w:kern w:val="0"/>
                <w:sz w:val="20"/>
                <w:szCs w:val="20"/>
              </w:rPr>
              <w:t>C(128)</w:t>
            </w:r>
          </w:p>
        </w:tc>
        <w:tc>
          <w:tcPr>
            <w:tcW w:w="708" w:type="dxa"/>
          </w:tcPr>
          <w:p w14:paraId="3D5CF925" w14:textId="77777777" w:rsidR="00FB337A" w:rsidRPr="00FD2D07" w:rsidRDefault="00FB337A" w:rsidP="002B64B5">
            <w:pPr>
              <w:rPr>
                <w:rFonts w:ascii="宋体" w:cs="宋体"/>
                <w:kern w:val="0"/>
                <w:sz w:val="20"/>
                <w:szCs w:val="20"/>
              </w:rPr>
            </w:pPr>
            <w:r w:rsidRPr="00FD2D07">
              <w:rPr>
                <w:rFonts w:ascii="宋体" w:cs="宋体" w:hint="eastAsia"/>
                <w:kern w:val="0"/>
                <w:sz w:val="20"/>
                <w:szCs w:val="20"/>
              </w:rPr>
              <w:t>是</w:t>
            </w:r>
          </w:p>
        </w:tc>
        <w:tc>
          <w:tcPr>
            <w:tcW w:w="2635" w:type="dxa"/>
          </w:tcPr>
          <w:p w14:paraId="32CEDC14" w14:textId="77777777" w:rsidR="00FB337A" w:rsidRPr="0092158F" w:rsidRDefault="00FB337A" w:rsidP="002B64B5"/>
        </w:tc>
      </w:tr>
      <w:tr w:rsidR="00FB337A" w14:paraId="4E0C56DA" w14:textId="77777777" w:rsidTr="00BD4F05">
        <w:trPr>
          <w:cantSplit/>
          <w:trHeight w:val="145"/>
        </w:trPr>
        <w:tc>
          <w:tcPr>
            <w:tcW w:w="983" w:type="dxa"/>
            <w:vMerge/>
          </w:tcPr>
          <w:p w14:paraId="0BB704C9" w14:textId="77777777" w:rsidR="00FB337A" w:rsidRDefault="00FB337A" w:rsidP="00BD4F05">
            <w:pPr>
              <w:rPr>
                <w:rFonts w:ascii="宋体" w:hAnsi="宋体"/>
              </w:rPr>
            </w:pPr>
          </w:p>
        </w:tc>
        <w:tc>
          <w:tcPr>
            <w:tcW w:w="2094" w:type="dxa"/>
          </w:tcPr>
          <w:p w14:paraId="073F43E0" w14:textId="77777777" w:rsidR="00FB337A" w:rsidRPr="00FD2D07" w:rsidRDefault="00FB337A" w:rsidP="00E81D47">
            <w:pPr>
              <w:rPr>
                <w:rFonts w:ascii="宋体" w:cs="宋体"/>
                <w:kern w:val="0"/>
                <w:sz w:val="20"/>
                <w:szCs w:val="20"/>
              </w:rPr>
            </w:pPr>
            <w:r w:rsidRPr="00FD2D07">
              <w:rPr>
                <w:rFonts w:ascii="宋体" w:cs="宋体"/>
                <w:kern w:val="0"/>
                <w:sz w:val="20"/>
                <w:szCs w:val="20"/>
              </w:rPr>
              <w:t>MORTGAGEINFO</w:t>
            </w:r>
          </w:p>
        </w:tc>
        <w:tc>
          <w:tcPr>
            <w:tcW w:w="1709" w:type="dxa"/>
          </w:tcPr>
          <w:p w14:paraId="211BAC56" w14:textId="77777777" w:rsidR="00FB337A" w:rsidRPr="00FD2D07" w:rsidRDefault="00FB337A" w:rsidP="00E81D47">
            <w:pPr>
              <w:rPr>
                <w:rFonts w:ascii="宋体" w:cs="宋体"/>
                <w:kern w:val="0"/>
                <w:sz w:val="20"/>
                <w:szCs w:val="20"/>
              </w:rPr>
            </w:pPr>
            <w:r w:rsidRPr="00FD2D07">
              <w:rPr>
                <w:rFonts w:ascii="宋体" w:cs="宋体" w:hint="eastAsia"/>
                <w:kern w:val="0"/>
                <w:sz w:val="20"/>
                <w:szCs w:val="20"/>
              </w:rPr>
              <w:t>借款人抵押品简单描述</w:t>
            </w:r>
          </w:p>
        </w:tc>
        <w:tc>
          <w:tcPr>
            <w:tcW w:w="851" w:type="dxa"/>
          </w:tcPr>
          <w:p w14:paraId="3DAF2F6A" w14:textId="77777777" w:rsidR="00FB337A" w:rsidRPr="00FD2D07" w:rsidRDefault="00FB337A" w:rsidP="002B64B5">
            <w:pPr>
              <w:rPr>
                <w:rFonts w:ascii="宋体" w:cs="宋体"/>
                <w:kern w:val="0"/>
                <w:sz w:val="20"/>
                <w:szCs w:val="20"/>
              </w:rPr>
            </w:pPr>
            <w:r w:rsidRPr="00FD2D07">
              <w:rPr>
                <w:rFonts w:ascii="宋体" w:cs="宋体" w:hint="eastAsia"/>
                <w:kern w:val="0"/>
                <w:sz w:val="20"/>
                <w:szCs w:val="20"/>
              </w:rPr>
              <w:t>C(1024)</w:t>
            </w:r>
          </w:p>
        </w:tc>
        <w:tc>
          <w:tcPr>
            <w:tcW w:w="708" w:type="dxa"/>
          </w:tcPr>
          <w:p w14:paraId="04BADCFD" w14:textId="77777777" w:rsidR="00FB337A" w:rsidRPr="00FD2D07" w:rsidRDefault="00FB337A" w:rsidP="002B64B5">
            <w:pPr>
              <w:rPr>
                <w:rFonts w:ascii="宋体" w:cs="宋体"/>
                <w:kern w:val="0"/>
                <w:sz w:val="20"/>
                <w:szCs w:val="20"/>
              </w:rPr>
            </w:pPr>
            <w:r w:rsidRPr="00FD2D07">
              <w:rPr>
                <w:rFonts w:ascii="宋体" w:cs="宋体" w:hint="eastAsia"/>
                <w:kern w:val="0"/>
                <w:sz w:val="20"/>
                <w:szCs w:val="20"/>
              </w:rPr>
              <w:t>是</w:t>
            </w:r>
          </w:p>
        </w:tc>
        <w:tc>
          <w:tcPr>
            <w:tcW w:w="2635" w:type="dxa"/>
          </w:tcPr>
          <w:p w14:paraId="0FBC8378" w14:textId="77777777" w:rsidR="00FB337A" w:rsidRPr="0092158F" w:rsidRDefault="00FB337A" w:rsidP="002B64B5"/>
        </w:tc>
      </w:tr>
      <w:tr w:rsidR="00FB337A" w14:paraId="118F338D" w14:textId="77777777" w:rsidTr="00BD4F05">
        <w:trPr>
          <w:cantSplit/>
          <w:trHeight w:val="145"/>
        </w:trPr>
        <w:tc>
          <w:tcPr>
            <w:tcW w:w="983" w:type="dxa"/>
            <w:vMerge/>
          </w:tcPr>
          <w:p w14:paraId="4A6CD53E" w14:textId="77777777" w:rsidR="00FB337A" w:rsidRDefault="00FB337A" w:rsidP="00BD4F05">
            <w:pPr>
              <w:rPr>
                <w:rFonts w:ascii="宋体" w:hAnsi="宋体"/>
              </w:rPr>
            </w:pPr>
          </w:p>
        </w:tc>
        <w:tc>
          <w:tcPr>
            <w:tcW w:w="2094" w:type="dxa"/>
          </w:tcPr>
          <w:p w14:paraId="4C3D8284" w14:textId="77777777" w:rsidR="00FB337A" w:rsidRPr="00FD2D07" w:rsidRDefault="00FB337A" w:rsidP="00E81D47">
            <w:pPr>
              <w:rPr>
                <w:rFonts w:ascii="宋体" w:cs="宋体"/>
                <w:kern w:val="0"/>
                <w:sz w:val="20"/>
                <w:szCs w:val="20"/>
              </w:rPr>
            </w:pPr>
            <w:r w:rsidRPr="00FD2D07">
              <w:rPr>
                <w:rFonts w:ascii="宋体" w:cs="宋体"/>
                <w:kern w:val="0"/>
                <w:sz w:val="20"/>
                <w:szCs w:val="20"/>
              </w:rPr>
              <w:t>CHECKDATE</w:t>
            </w:r>
          </w:p>
        </w:tc>
        <w:tc>
          <w:tcPr>
            <w:tcW w:w="1709" w:type="dxa"/>
          </w:tcPr>
          <w:p w14:paraId="6EC4D75E" w14:textId="77777777" w:rsidR="00FB337A" w:rsidRPr="00FD2D07" w:rsidRDefault="00FB337A" w:rsidP="00E81D47">
            <w:pPr>
              <w:rPr>
                <w:rFonts w:ascii="宋体" w:cs="宋体"/>
                <w:kern w:val="0"/>
                <w:sz w:val="20"/>
                <w:szCs w:val="20"/>
              </w:rPr>
            </w:pPr>
            <w:r w:rsidRPr="00FD2D07">
              <w:rPr>
                <w:rFonts w:ascii="宋体" w:cs="宋体" w:hint="eastAsia"/>
                <w:kern w:val="0"/>
                <w:sz w:val="20"/>
                <w:szCs w:val="20"/>
              </w:rPr>
              <w:t>借款人审批通过日期</w:t>
            </w:r>
          </w:p>
        </w:tc>
        <w:tc>
          <w:tcPr>
            <w:tcW w:w="851" w:type="dxa"/>
          </w:tcPr>
          <w:p w14:paraId="1087340D" w14:textId="77777777" w:rsidR="00FB337A" w:rsidRPr="00FD2D07" w:rsidRDefault="00FB337A" w:rsidP="002B64B5">
            <w:pPr>
              <w:rPr>
                <w:rFonts w:ascii="宋体" w:cs="宋体"/>
                <w:kern w:val="0"/>
                <w:sz w:val="20"/>
                <w:szCs w:val="20"/>
              </w:rPr>
            </w:pPr>
            <w:r w:rsidRPr="00FD2D07">
              <w:rPr>
                <w:rFonts w:ascii="宋体" w:cs="宋体" w:hint="eastAsia"/>
                <w:kern w:val="0"/>
                <w:sz w:val="20"/>
                <w:szCs w:val="20"/>
              </w:rPr>
              <w:t>C(8)</w:t>
            </w:r>
          </w:p>
        </w:tc>
        <w:tc>
          <w:tcPr>
            <w:tcW w:w="708" w:type="dxa"/>
          </w:tcPr>
          <w:p w14:paraId="2DE496CA" w14:textId="77777777" w:rsidR="00FB337A" w:rsidRPr="00FD2D07" w:rsidRDefault="00FB337A" w:rsidP="002B64B5">
            <w:pPr>
              <w:rPr>
                <w:rFonts w:ascii="宋体" w:cs="宋体"/>
                <w:kern w:val="0"/>
                <w:sz w:val="20"/>
                <w:szCs w:val="20"/>
              </w:rPr>
            </w:pPr>
            <w:r w:rsidRPr="00FD2D07">
              <w:rPr>
                <w:rFonts w:ascii="宋体" w:cs="宋体" w:hint="eastAsia"/>
                <w:kern w:val="0"/>
                <w:sz w:val="20"/>
                <w:szCs w:val="20"/>
              </w:rPr>
              <w:t>是</w:t>
            </w:r>
          </w:p>
        </w:tc>
        <w:tc>
          <w:tcPr>
            <w:tcW w:w="2635" w:type="dxa"/>
          </w:tcPr>
          <w:p w14:paraId="35798279" w14:textId="77777777" w:rsidR="00FB337A" w:rsidRPr="0092158F" w:rsidRDefault="00FB337A" w:rsidP="002B64B5"/>
        </w:tc>
      </w:tr>
      <w:tr w:rsidR="00FB337A" w14:paraId="42734773" w14:textId="77777777" w:rsidTr="00BD4F05">
        <w:trPr>
          <w:cantSplit/>
          <w:trHeight w:val="145"/>
        </w:trPr>
        <w:tc>
          <w:tcPr>
            <w:tcW w:w="983" w:type="dxa"/>
            <w:vMerge/>
          </w:tcPr>
          <w:p w14:paraId="3DB968A9" w14:textId="77777777" w:rsidR="00FB337A" w:rsidRDefault="00FB337A" w:rsidP="00BD4F05">
            <w:pPr>
              <w:rPr>
                <w:rFonts w:ascii="宋体" w:hAnsi="宋体"/>
              </w:rPr>
            </w:pPr>
          </w:p>
        </w:tc>
        <w:tc>
          <w:tcPr>
            <w:tcW w:w="2094" w:type="dxa"/>
          </w:tcPr>
          <w:p w14:paraId="0CF0FD54" w14:textId="77777777" w:rsidR="00FB337A" w:rsidRPr="00FD2D07" w:rsidRDefault="00FB337A" w:rsidP="00E81D47">
            <w:pPr>
              <w:rPr>
                <w:rFonts w:ascii="宋体" w:cs="宋体"/>
                <w:kern w:val="0"/>
                <w:sz w:val="20"/>
                <w:szCs w:val="20"/>
              </w:rPr>
            </w:pPr>
            <w:r w:rsidRPr="00FD2D07">
              <w:rPr>
                <w:rFonts w:ascii="宋体" w:cs="宋体"/>
                <w:kern w:val="0"/>
                <w:sz w:val="20"/>
                <w:szCs w:val="20"/>
              </w:rPr>
              <w:t>REMARK</w:t>
            </w:r>
          </w:p>
        </w:tc>
        <w:tc>
          <w:tcPr>
            <w:tcW w:w="1709" w:type="dxa"/>
          </w:tcPr>
          <w:p w14:paraId="14334281" w14:textId="77777777" w:rsidR="00FB337A" w:rsidRPr="00FD2D07" w:rsidRDefault="00FB337A" w:rsidP="00E81D47">
            <w:pPr>
              <w:rPr>
                <w:rFonts w:ascii="宋体" w:cs="宋体"/>
                <w:kern w:val="0"/>
                <w:sz w:val="20"/>
                <w:szCs w:val="20"/>
              </w:rPr>
            </w:pPr>
            <w:r w:rsidRPr="00FD2D07">
              <w:rPr>
                <w:rFonts w:ascii="宋体" w:cs="宋体" w:hint="eastAsia"/>
                <w:kern w:val="0"/>
                <w:sz w:val="20"/>
                <w:szCs w:val="20"/>
              </w:rPr>
              <w:t>备注（其它未尽事宜）</w:t>
            </w:r>
          </w:p>
        </w:tc>
        <w:tc>
          <w:tcPr>
            <w:tcW w:w="851" w:type="dxa"/>
          </w:tcPr>
          <w:p w14:paraId="0D8B112E" w14:textId="77777777" w:rsidR="00FB337A" w:rsidRPr="00FD2D07" w:rsidRDefault="00FB337A" w:rsidP="002B64B5">
            <w:pPr>
              <w:rPr>
                <w:rFonts w:ascii="宋体" w:cs="宋体"/>
                <w:kern w:val="0"/>
                <w:sz w:val="20"/>
                <w:szCs w:val="20"/>
              </w:rPr>
            </w:pPr>
            <w:r w:rsidRPr="00FD2D07">
              <w:rPr>
                <w:rFonts w:ascii="宋体" w:cs="宋体" w:hint="eastAsia"/>
                <w:kern w:val="0"/>
                <w:sz w:val="20"/>
                <w:szCs w:val="20"/>
              </w:rPr>
              <w:t>C(1028)</w:t>
            </w:r>
          </w:p>
        </w:tc>
        <w:tc>
          <w:tcPr>
            <w:tcW w:w="708" w:type="dxa"/>
          </w:tcPr>
          <w:p w14:paraId="2B1EBBAC" w14:textId="77777777" w:rsidR="00FB337A" w:rsidRPr="00FD2D07" w:rsidRDefault="00FB337A" w:rsidP="002B64B5">
            <w:pPr>
              <w:rPr>
                <w:rFonts w:ascii="宋体" w:cs="宋体"/>
                <w:kern w:val="0"/>
                <w:sz w:val="20"/>
                <w:szCs w:val="20"/>
              </w:rPr>
            </w:pPr>
            <w:r w:rsidRPr="00FD2D07">
              <w:rPr>
                <w:rFonts w:ascii="宋体" w:cs="宋体" w:hint="eastAsia"/>
                <w:kern w:val="0"/>
                <w:sz w:val="20"/>
                <w:szCs w:val="20"/>
              </w:rPr>
              <w:t>是</w:t>
            </w:r>
          </w:p>
        </w:tc>
        <w:tc>
          <w:tcPr>
            <w:tcW w:w="2635" w:type="dxa"/>
          </w:tcPr>
          <w:p w14:paraId="55128488" w14:textId="77777777" w:rsidR="00FB337A" w:rsidRDefault="00FB337A" w:rsidP="002B64B5"/>
        </w:tc>
      </w:tr>
      <w:tr w:rsidR="00FB337A" w14:paraId="443EACBC" w14:textId="77777777" w:rsidTr="00BD4F05">
        <w:trPr>
          <w:cantSplit/>
          <w:trHeight w:val="145"/>
          <w:ins w:id="2570" w:author="Windows 用户" w:date="2016-03-28T17:57:00Z"/>
        </w:trPr>
        <w:tc>
          <w:tcPr>
            <w:tcW w:w="983" w:type="dxa"/>
            <w:vMerge/>
          </w:tcPr>
          <w:p w14:paraId="5B88CBC9" w14:textId="77777777" w:rsidR="00FB337A" w:rsidRDefault="00FB337A" w:rsidP="00BD4F05">
            <w:pPr>
              <w:rPr>
                <w:ins w:id="2571" w:author="Windows 用户" w:date="2016-03-28T17:57:00Z"/>
                <w:rFonts w:ascii="宋体" w:hAnsi="宋体"/>
              </w:rPr>
            </w:pPr>
          </w:p>
        </w:tc>
        <w:tc>
          <w:tcPr>
            <w:tcW w:w="2094" w:type="dxa"/>
          </w:tcPr>
          <w:p w14:paraId="29FEC306" w14:textId="77777777" w:rsidR="00FB337A" w:rsidRPr="00FD2D07" w:rsidRDefault="00FB337A" w:rsidP="00E81D47">
            <w:pPr>
              <w:rPr>
                <w:ins w:id="2572" w:author="Windows 用户" w:date="2016-03-28T17:57:00Z"/>
                <w:rFonts w:ascii="宋体" w:cs="宋体"/>
                <w:kern w:val="0"/>
                <w:sz w:val="20"/>
                <w:szCs w:val="20"/>
              </w:rPr>
            </w:pPr>
            <w:ins w:id="2573" w:author="Windows 用户" w:date="2016-03-28T17:57:00Z">
              <w:r>
                <w:rPr>
                  <w:rFonts w:ascii="宋体" w:cs="宋体" w:hint="eastAsia"/>
                  <w:kern w:val="0"/>
                  <w:sz w:val="20"/>
                  <w:szCs w:val="20"/>
                </w:rPr>
                <w:t>EXT_FILED2</w:t>
              </w:r>
            </w:ins>
          </w:p>
        </w:tc>
        <w:tc>
          <w:tcPr>
            <w:tcW w:w="1709" w:type="dxa"/>
          </w:tcPr>
          <w:p w14:paraId="2D8C9153" w14:textId="77777777" w:rsidR="00FB337A" w:rsidRPr="00FD2D07" w:rsidRDefault="00FB337A" w:rsidP="00E81D47">
            <w:pPr>
              <w:rPr>
                <w:ins w:id="2574" w:author="Windows 用户" w:date="2016-03-28T17:57:00Z"/>
                <w:rFonts w:ascii="宋体" w:cs="宋体"/>
                <w:kern w:val="0"/>
                <w:sz w:val="20"/>
                <w:szCs w:val="20"/>
              </w:rPr>
            </w:pPr>
            <w:ins w:id="2575" w:author="Windows 用户" w:date="2016-03-28T17:57:00Z">
              <w:r>
                <w:rPr>
                  <w:rFonts w:ascii="宋体" w:cs="宋体" w:hint="eastAsia"/>
                  <w:kern w:val="0"/>
                  <w:sz w:val="20"/>
                  <w:szCs w:val="20"/>
                </w:rPr>
                <w:t>备用字段2</w:t>
              </w:r>
            </w:ins>
          </w:p>
        </w:tc>
        <w:tc>
          <w:tcPr>
            <w:tcW w:w="851" w:type="dxa"/>
          </w:tcPr>
          <w:p w14:paraId="04AFF652" w14:textId="77777777" w:rsidR="00FB337A" w:rsidRPr="00FD2D07" w:rsidRDefault="00FB337A" w:rsidP="002B64B5">
            <w:pPr>
              <w:rPr>
                <w:ins w:id="2576" w:author="Windows 用户" w:date="2016-03-28T17:57:00Z"/>
                <w:rFonts w:ascii="宋体" w:cs="宋体"/>
                <w:kern w:val="0"/>
                <w:sz w:val="20"/>
                <w:szCs w:val="20"/>
              </w:rPr>
            </w:pPr>
            <w:ins w:id="2577" w:author="Windows 用户" w:date="2016-03-28T17:57: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6D89611B" w14:textId="77777777" w:rsidR="00FB337A" w:rsidRPr="00FD2D07" w:rsidRDefault="00FB337A" w:rsidP="002B64B5">
            <w:pPr>
              <w:rPr>
                <w:ins w:id="2578" w:author="Windows 用户" w:date="2016-03-28T17:57:00Z"/>
                <w:rFonts w:ascii="宋体" w:cs="宋体"/>
                <w:kern w:val="0"/>
                <w:sz w:val="20"/>
                <w:szCs w:val="20"/>
              </w:rPr>
            </w:pPr>
            <w:ins w:id="2579" w:author="Windows 用户" w:date="2016-03-28T17:57:00Z">
              <w:r>
                <w:rPr>
                  <w:rFonts w:ascii="宋体" w:hAnsi="宋体" w:hint="eastAsia"/>
                </w:rPr>
                <w:t>是</w:t>
              </w:r>
            </w:ins>
          </w:p>
        </w:tc>
        <w:tc>
          <w:tcPr>
            <w:tcW w:w="2635" w:type="dxa"/>
          </w:tcPr>
          <w:p w14:paraId="4A5F474A" w14:textId="77777777" w:rsidR="00FB337A" w:rsidRDefault="00FB337A" w:rsidP="002B64B5">
            <w:pPr>
              <w:rPr>
                <w:ins w:id="2580" w:author="Windows 用户" w:date="2016-03-28T17:57:00Z"/>
              </w:rPr>
            </w:pPr>
            <w:ins w:id="2581" w:author="Windows 用户" w:date="2016-03-28T17:57:00Z">
              <w:r>
                <w:rPr>
                  <w:rFonts w:ascii="宋体" w:cs="宋体" w:hint="eastAsia"/>
                  <w:kern w:val="0"/>
                  <w:sz w:val="20"/>
                  <w:szCs w:val="20"/>
                </w:rPr>
                <w:t>备用字段2</w:t>
              </w:r>
            </w:ins>
          </w:p>
        </w:tc>
      </w:tr>
      <w:tr w:rsidR="00FB337A" w14:paraId="168AFBDB" w14:textId="77777777" w:rsidTr="00BD4F05">
        <w:trPr>
          <w:cantSplit/>
          <w:trHeight w:val="145"/>
          <w:ins w:id="2582" w:author="Windows 用户" w:date="2016-03-28T17:57:00Z"/>
        </w:trPr>
        <w:tc>
          <w:tcPr>
            <w:tcW w:w="983" w:type="dxa"/>
            <w:vMerge/>
          </w:tcPr>
          <w:p w14:paraId="337593BF" w14:textId="77777777" w:rsidR="00FB337A" w:rsidRDefault="00FB337A" w:rsidP="00BD4F05">
            <w:pPr>
              <w:rPr>
                <w:ins w:id="2583" w:author="Windows 用户" w:date="2016-03-28T17:57:00Z"/>
                <w:rFonts w:ascii="宋体" w:hAnsi="宋体"/>
              </w:rPr>
            </w:pPr>
          </w:p>
        </w:tc>
        <w:tc>
          <w:tcPr>
            <w:tcW w:w="2094" w:type="dxa"/>
          </w:tcPr>
          <w:p w14:paraId="40B1CBFF" w14:textId="77777777" w:rsidR="00FB337A" w:rsidRPr="00FD2D07" w:rsidRDefault="00FB337A" w:rsidP="00E81D47">
            <w:pPr>
              <w:rPr>
                <w:ins w:id="2584" w:author="Windows 用户" w:date="2016-03-28T17:57:00Z"/>
                <w:rFonts w:ascii="宋体" w:cs="宋体"/>
                <w:kern w:val="0"/>
                <w:sz w:val="20"/>
                <w:szCs w:val="20"/>
              </w:rPr>
            </w:pPr>
            <w:ins w:id="2585" w:author="Windows 用户" w:date="2016-03-28T17:57:00Z">
              <w:r>
                <w:rPr>
                  <w:rFonts w:ascii="宋体" w:cs="宋体" w:hint="eastAsia"/>
                  <w:kern w:val="0"/>
                  <w:sz w:val="20"/>
                  <w:szCs w:val="20"/>
                </w:rPr>
                <w:t>EXT_FILED3</w:t>
              </w:r>
            </w:ins>
          </w:p>
        </w:tc>
        <w:tc>
          <w:tcPr>
            <w:tcW w:w="1709" w:type="dxa"/>
          </w:tcPr>
          <w:p w14:paraId="7FEBC5A8" w14:textId="77777777" w:rsidR="00FB337A" w:rsidRPr="00FD2D07" w:rsidRDefault="00FB337A" w:rsidP="00E81D47">
            <w:pPr>
              <w:rPr>
                <w:ins w:id="2586" w:author="Windows 用户" w:date="2016-03-28T17:57:00Z"/>
                <w:rFonts w:ascii="宋体" w:cs="宋体"/>
                <w:kern w:val="0"/>
                <w:sz w:val="20"/>
                <w:szCs w:val="20"/>
              </w:rPr>
            </w:pPr>
            <w:ins w:id="2587" w:author="Windows 用户" w:date="2016-03-28T17:57:00Z">
              <w:r>
                <w:rPr>
                  <w:rFonts w:ascii="宋体" w:cs="宋体" w:hint="eastAsia"/>
                  <w:kern w:val="0"/>
                  <w:sz w:val="20"/>
                  <w:szCs w:val="20"/>
                </w:rPr>
                <w:t>备用字段3</w:t>
              </w:r>
            </w:ins>
          </w:p>
        </w:tc>
        <w:tc>
          <w:tcPr>
            <w:tcW w:w="851" w:type="dxa"/>
          </w:tcPr>
          <w:p w14:paraId="130ABDF0" w14:textId="77777777" w:rsidR="00FB337A" w:rsidRPr="00FD2D07" w:rsidRDefault="00FB337A" w:rsidP="002B64B5">
            <w:pPr>
              <w:rPr>
                <w:ins w:id="2588" w:author="Windows 用户" w:date="2016-03-28T17:57:00Z"/>
                <w:rFonts w:ascii="宋体" w:cs="宋体"/>
                <w:kern w:val="0"/>
                <w:sz w:val="20"/>
                <w:szCs w:val="20"/>
              </w:rPr>
            </w:pPr>
            <w:ins w:id="2589" w:author="Windows 用户" w:date="2016-03-28T17:57: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300</w:t>
              </w:r>
              <w:r w:rsidRPr="00A560D3">
                <w:rPr>
                  <w:rFonts w:ascii="宋体" w:cs="宋体"/>
                  <w:kern w:val="0"/>
                  <w:sz w:val="20"/>
                  <w:szCs w:val="20"/>
                </w:rPr>
                <w:t>)</w:t>
              </w:r>
            </w:ins>
          </w:p>
        </w:tc>
        <w:tc>
          <w:tcPr>
            <w:tcW w:w="708" w:type="dxa"/>
          </w:tcPr>
          <w:p w14:paraId="1E255610" w14:textId="77777777" w:rsidR="00FB337A" w:rsidRPr="00FD2D07" w:rsidRDefault="00FB337A" w:rsidP="002B64B5">
            <w:pPr>
              <w:rPr>
                <w:ins w:id="2590" w:author="Windows 用户" w:date="2016-03-28T17:57:00Z"/>
                <w:rFonts w:ascii="宋体" w:cs="宋体"/>
                <w:kern w:val="0"/>
                <w:sz w:val="20"/>
                <w:szCs w:val="20"/>
              </w:rPr>
            </w:pPr>
            <w:ins w:id="2591" w:author="Windows 用户" w:date="2016-03-28T17:57:00Z">
              <w:r>
                <w:rPr>
                  <w:rFonts w:ascii="宋体" w:hAnsi="宋体" w:hint="eastAsia"/>
                </w:rPr>
                <w:t>是</w:t>
              </w:r>
            </w:ins>
          </w:p>
        </w:tc>
        <w:tc>
          <w:tcPr>
            <w:tcW w:w="2635" w:type="dxa"/>
          </w:tcPr>
          <w:p w14:paraId="19636E4B" w14:textId="77777777" w:rsidR="00FB337A" w:rsidRDefault="00FB337A" w:rsidP="002B64B5">
            <w:pPr>
              <w:rPr>
                <w:ins w:id="2592" w:author="Windows 用户" w:date="2016-03-28T17:57:00Z"/>
              </w:rPr>
            </w:pPr>
            <w:ins w:id="2593" w:author="Windows 用户" w:date="2016-03-28T17:57:00Z">
              <w:r>
                <w:rPr>
                  <w:rFonts w:ascii="宋体" w:cs="宋体" w:hint="eastAsia"/>
                  <w:kern w:val="0"/>
                  <w:sz w:val="20"/>
                  <w:szCs w:val="20"/>
                </w:rPr>
                <w:t>备用字段3</w:t>
              </w:r>
            </w:ins>
          </w:p>
        </w:tc>
      </w:tr>
      <w:tr w:rsidR="00FB337A" w14:paraId="43AF9E78" w14:textId="77777777" w:rsidTr="004A4C01">
        <w:trPr>
          <w:cantSplit/>
          <w:trHeight w:val="145"/>
          <w:ins w:id="2594" w:author="wincol" w:date="2016-04-14T18:15:00Z"/>
        </w:trPr>
        <w:tc>
          <w:tcPr>
            <w:tcW w:w="983" w:type="dxa"/>
            <w:vMerge/>
          </w:tcPr>
          <w:p w14:paraId="6CECB468" w14:textId="77777777" w:rsidR="00FB337A" w:rsidRDefault="00FB337A" w:rsidP="00BD4F05">
            <w:pPr>
              <w:rPr>
                <w:ins w:id="2595" w:author="wincol" w:date="2016-04-14T18:15:00Z"/>
                <w:rFonts w:ascii="宋体" w:hAnsi="宋体"/>
              </w:rPr>
            </w:pPr>
          </w:p>
        </w:tc>
        <w:tc>
          <w:tcPr>
            <w:tcW w:w="7997" w:type="dxa"/>
            <w:gridSpan w:val="5"/>
          </w:tcPr>
          <w:p w14:paraId="4FD1EE4B" w14:textId="77777777" w:rsidR="00FB337A" w:rsidRDefault="00FB337A" w:rsidP="002B64B5">
            <w:pPr>
              <w:rPr>
                <w:ins w:id="2596" w:author="wincol" w:date="2016-04-14T18:15:00Z"/>
                <w:rFonts w:ascii="宋体" w:cs="宋体"/>
                <w:kern w:val="0"/>
                <w:sz w:val="20"/>
                <w:szCs w:val="20"/>
              </w:rPr>
            </w:pPr>
            <w:ins w:id="2597" w:author="wincol" w:date="2016-04-14T18:16:00Z">
              <w:r>
                <w:rPr>
                  <w:rFonts w:hint="eastAsia"/>
                </w:rPr>
                <w:t>&lt;/</w:t>
              </w:r>
            </w:ins>
            <w:ins w:id="2598" w:author="wincol" w:date="2016-04-15T14:38:00Z">
              <w:r>
                <w:rPr>
                  <w:rFonts w:ascii="宋体" w:cs="宋体" w:hint="eastAsia"/>
                  <w:b/>
                  <w:kern w:val="0"/>
                  <w:sz w:val="20"/>
                  <w:szCs w:val="20"/>
                </w:rPr>
                <w:t xml:space="preserve">BWLIST </w:t>
              </w:r>
            </w:ins>
            <w:ins w:id="2599" w:author="wincol" w:date="2016-04-14T18:16:00Z">
              <w:r>
                <w:rPr>
                  <w:rFonts w:ascii="宋体" w:cs="宋体" w:hint="eastAsia"/>
                  <w:b/>
                  <w:kern w:val="0"/>
                  <w:sz w:val="20"/>
                  <w:szCs w:val="20"/>
                </w:rPr>
                <w:t>&gt;</w:t>
              </w:r>
            </w:ins>
          </w:p>
        </w:tc>
      </w:tr>
    </w:tbl>
    <w:p w14:paraId="435F38A9" w14:textId="77777777" w:rsidR="008D419F" w:rsidRPr="004E6C5A" w:rsidRDefault="008D419F" w:rsidP="008D419F">
      <w:pPr>
        <w:rPr>
          <w:rFonts w:ascii="微软雅黑" w:eastAsia="微软雅黑" w:hAnsi="微软雅黑"/>
        </w:rPr>
      </w:pPr>
    </w:p>
    <w:p w14:paraId="370D87C8" w14:textId="77777777" w:rsidR="008D419F" w:rsidRDefault="008D419F" w:rsidP="0042024B">
      <w:pPr>
        <w:pStyle w:val="3"/>
      </w:pPr>
      <w:bookmarkStart w:id="2600" w:name="_Toc448760995"/>
      <w:r w:rsidRPr="004E6C5A">
        <w:rPr>
          <w:rFonts w:hint="eastAsia"/>
        </w:rPr>
        <w:lastRenderedPageBreak/>
        <w:t>响应报文说明</w:t>
      </w:r>
      <w:bookmarkEnd w:id="2600"/>
    </w:p>
    <w:tbl>
      <w:tblPr>
        <w:tblW w:w="8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3"/>
        <w:gridCol w:w="2094"/>
        <w:gridCol w:w="1709"/>
        <w:gridCol w:w="851"/>
        <w:gridCol w:w="708"/>
        <w:gridCol w:w="2635"/>
      </w:tblGrid>
      <w:tr w:rsidR="0099500D" w14:paraId="3C3E96B7" w14:textId="77777777" w:rsidTr="005E28A2">
        <w:trPr>
          <w:trHeight w:val="302"/>
        </w:trPr>
        <w:tc>
          <w:tcPr>
            <w:tcW w:w="983" w:type="dxa"/>
            <w:tcBorders>
              <w:bottom w:val="single" w:sz="4" w:space="0" w:color="auto"/>
            </w:tcBorders>
            <w:shd w:val="clear" w:color="auto" w:fill="C0C0C0"/>
          </w:tcPr>
          <w:p w14:paraId="1D1EDC13" w14:textId="77777777" w:rsidR="0099500D" w:rsidRDefault="0099500D" w:rsidP="005E28A2">
            <w:pPr>
              <w:rPr>
                <w:rFonts w:ascii="宋体" w:hAnsi="宋体"/>
                <w:b/>
                <w:szCs w:val="21"/>
              </w:rPr>
            </w:pPr>
            <w:r>
              <w:rPr>
                <w:rFonts w:ascii="宋体" w:hAnsi="宋体"/>
                <w:b/>
                <w:szCs w:val="21"/>
              </w:rPr>
              <w:t>模块</w:t>
            </w:r>
          </w:p>
        </w:tc>
        <w:tc>
          <w:tcPr>
            <w:tcW w:w="2094" w:type="dxa"/>
            <w:tcBorders>
              <w:bottom w:val="single" w:sz="4" w:space="0" w:color="auto"/>
            </w:tcBorders>
            <w:shd w:val="clear" w:color="auto" w:fill="C0C0C0"/>
          </w:tcPr>
          <w:p w14:paraId="43ED8544" w14:textId="77777777" w:rsidR="0099500D" w:rsidRDefault="0099500D" w:rsidP="005E28A2">
            <w:pPr>
              <w:rPr>
                <w:rFonts w:ascii="宋体" w:hAnsi="宋体"/>
                <w:b/>
              </w:rPr>
            </w:pPr>
            <w:r>
              <w:rPr>
                <w:rFonts w:ascii="宋体" w:hAnsi="宋体"/>
                <w:b/>
                <w:szCs w:val="21"/>
              </w:rPr>
              <w:t>字段ID</w:t>
            </w:r>
          </w:p>
        </w:tc>
        <w:tc>
          <w:tcPr>
            <w:tcW w:w="1709" w:type="dxa"/>
            <w:tcBorders>
              <w:bottom w:val="single" w:sz="4" w:space="0" w:color="auto"/>
            </w:tcBorders>
            <w:shd w:val="clear" w:color="auto" w:fill="C0C0C0"/>
          </w:tcPr>
          <w:p w14:paraId="0A1E5CAB" w14:textId="77777777" w:rsidR="0099500D" w:rsidRDefault="0099500D" w:rsidP="005E28A2">
            <w:pPr>
              <w:rPr>
                <w:rFonts w:ascii="宋体" w:hAnsi="宋体"/>
                <w:b/>
              </w:rPr>
            </w:pPr>
            <w:r>
              <w:rPr>
                <w:rFonts w:ascii="宋体" w:hAnsi="宋体"/>
                <w:b/>
                <w:szCs w:val="21"/>
              </w:rPr>
              <w:t>字段名称</w:t>
            </w:r>
          </w:p>
        </w:tc>
        <w:tc>
          <w:tcPr>
            <w:tcW w:w="851" w:type="dxa"/>
            <w:tcBorders>
              <w:bottom w:val="single" w:sz="4" w:space="0" w:color="auto"/>
            </w:tcBorders>
            <w:shd w:val="clear" w:color="auto" w:fill="C0C0C0"/>
          </w:tcPr>
          <w:p w14:paraId="49D5D33A" w14:textId="77777777" w:rsidR="0099500D" w:rsidRDefault="0099500D" w:rsidP="005E28A2">
            <w:pPr>
              <w:rPr>
                <w:rFonts w:ascii="宋体" w:hAnsi="宋体"/>
                <w:b/>
              </w:rPr>
            </w:pPr>
            <w:r>
              <w:rPr>
                <w:rFonts w:ascii="宋体" w:hAnsi="宋体"/>
                <w:b/>
                <w:szCs w:val="21"/>
              </w:rPr>
              <w:t>类型</w:t>
            </w:r>
          </w:p>
        </w:tc>
        <w:tc>
          <w:tcPr>
            <w:tcW w:w="708" w:type="dxa"/>
            <w:tcBorders>
              <w:bottom w:val="single" w:sz="4" w:space="0" w:color="auto"/>
            </w:tcBorders>
            <w:shd w:val="clear" w:color="auto" w:fill="C0C0C0"/>
          </w:tcPr>
          <w:p w14:paraId="2B15405F" w14:textId="77777777" w:rsidR="0099500D" w:rsidRDefault="0099500D" w:rsidP="005E28A2">
            <w:pPr>
              <w:rPr>
                <w:rFonts w:ascii="宋体" w:hAnsi="宋体"/>
                <w:b/>
              </w:rPr>
            </w:pPr>
            <w:r>
              <w:rPr>
                <w:rFonts w:ascii="宋体" w:hAnsi="宋体" w:hint="eastAsia"/>
                <w:b/>
              </w:rPr>
              <w:t>可空</w:t>
            </w:r>
          </w:p>
        </w:tc>
        <w:tc>
          <w:tcPr>
            <w:tcW w:w="2635" w:type="dxa"/>
            <w:tcBorders>
              <w:bottom w:val="single" w:sz="4" w:space="0" w:color="auto"/>
            </w:tcBorders>
            <w:shd w:val="clear" w:color="auto" w:fill="C0C0C0"/>
          </w:tcPr>
          <w:p w14:paraId="6953505B" w14:textId="77777777" w:rsidR="0099500D" w:rsidRDefault="0099500D" w:rsidP="005E28A2">
            <w:pPr>
              <w:rPr>
                <w:rFonts w:ascii="宋体" w:hAnsi="宋体"/>
                <w:b/>
              </w:rPr>
            </w:pPr>
            <w:r>
              <w:rPr>
                <w:rFonts w:ascii="宋体" w:hAnsi="宋体" w:hint="eastAsia"/>
                <w:b/>
              </w:rPr>
              <w:t>备注</w:t>
            </w:r>
          </w:p>
        </w:tc>
      </w:tr>
      <w:tr w:rsidR="002D190B" w:rsidRPr="00ED5E4E" w14:paraId="7B18B6A7" w14:textId="77777777" w:rsidTr="005E28A2">
        <w:trPr>
          <w:cantSplit/>
          <w:trHeight w:val="317"/>
        </w:trPr>
        <w:tc>
          <w:tcPr>
            <w:tcW w:w="983" w:type="dxa"/>
            <w:vMerge w:val="restart"/>
          </w:tcPr>
          <w:p w14:paraId="4828B449" w14:textId="77777777" w:rsidR="002D190B" w:rsidRPr="00ED5E4E" w:rsidRDefault="002D190B" w:rsidP="005E28A2">
            <w:pPr>
              <w:rPr>
                <w:rFonts w:ascii="宋体" w:cs="宋体"/>
                <w:kern w:val="0"/>
                <w:sz w:val="20"/>
                <w:szCs w:val="20"/>
              </w:rPr>
            </w:pPr>
            <w:r w:rsidRPr="00ED5E4E">
              <w:rPr>
                <w:rFonts w:ascii="宋体" w:cs="宋体" w:hint="eastAsia"/>
                <w:kern w:val="0"/>
                <w:sz w:val="20"/>
                <w:szCs w:val="20"/>
              </w:rPr>
              <w:t>BODY</w:t>
            </w:r>
          </w:p>
        </w:tc>
        <w:tc>
          <w:tcPr>
            <w:tcW w:w="7997" w:type="dxa"/>
            <w:gridSpan w:val="5"/>
          </w:tcPr>
          <w:p w14:paraId="5C992B23" w14:textId="77777777" w:rsidR="002D190B" w:rsidRPr="00ED5E4E" w:rsidRDefault="002D190B" w:rsidP="005E28A2">
            <w:pPr>
              <w:rPr>
                <w:rFonts w:ascii="宋体" w:cs="宋体"/>
                <w:kern w:val="0"/>
                <w:sz w:val="20"/>
                <w:szCs w:val="20"/>
              </w:rPr>
            </w:pPr>
          </w:p>
        </w:tc>
      </w:tr>
      <w:tr w:rsidR="002D190B" w:rsidRPr="00ED5E4E" w14:paraId="2B4D5029" w14:textId="77777777" w:rsidTr="005E28A2">
        <w:trPr>
          <w:cantSplit/>
          <w:trHeight w:val="145"/>
        </w:trPr>
        <w:tc>
          <w:tcPr>
            <w:tcW w:w="983" w:type="dxa"/>
            <w:vMerge/>
          </w:tcPr>
          <w:p w14:paraId="7E2415CE" w14:textId="77777777" w:rsidR="002D190B" w:rsidRPr="00ED5E4E" w:rsidRDefault="002D190B" w:rsidP="005E28A2">
            <w:pPr>
              <w:rPr>
                <w:rFonts w:ascii="宋体" w:cs="宋体"/>
                <w:kern w:val="0"/>
                <w:sz w:val="20"/>
                <w:szCs w:val="20"/>
              </w:rPr>
            </w:pPr>
          </w:p>
        </w:tc>
        <w:tc>
          <w:tcPr>
            <w:tcW w:w="2094" w:type="dxa"/>
          </w:tcPr>
          <w:p w14:paraId="49658AD4" w14:textId="77777777" w:rsidR="002D190B" w:rsidRPr="00A560D3" w:rsidRDefault="002D190B" w:rsidP="005E28A2">
            <w:pPr>
              <w:autoSpaceDE w:val="0"/>
              <w:autoSpaceDN w:val="0"/>
              <w:adjustRightInd w:val="0"/>
              <w:spacing w:line="267" w:lineRule="exact"/>
              <w:jc w:val="left"/>
              <w:rPr>
                <w:rFonts w:ascii="宋体" w:cs="宋体"/>
                <w:kern w:val="0"/>
                <w:sz w:val="20"/>
                <w:szCs w:val="20"/>
              </w:rPr>
            </w:pPr>
            <w:r w:rsidRPr="00A560D3">
              <w:rPr>
                <w:rFonts w:ascii="宋体" w:cs="宋体"/>
                <w:kern w:val="0"/>
                <w:sz w:val="20"/>
                <w:szCs w:val="20"/>
              </w:rPr>
              <w:t>MERCHANTID</w:t>
            </w:r>
          </w:p>
        </w:tc>
        <w:tc>
          <w:tcPr>
            <w:tcW w:w="1709" w:type="dxa"/>
          </w:tcPr>
          <w:p w14:paraId="578BBEC1" w14:textId="77777777" w:rsidR="002D190B" w:rsidRPr="00A560D3" w:rsidRDefault="002D190B" w:rsidP="005E28A2">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商户唯一标识</w:t>
            </w:r>
          </w:p>
        </w:tc>
        <w:tc>
          <w:tcPr>
            <w:tcW w:w="851" w:type="dxa"/>
          </w:tcPr>
          <w:p w14:paraId="2721E6DA" w14:textId="77777777" w:rsidR="002D190B" w:rsidRPr="00A560D3" w:rsidRDefault="002D190B" w:rsidP="005E28A2">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(32)</w:t>
            </w:r>
          </w:p>
        </w:tc>
        <w:tc>
          <w:tcPr>
            <w:tcW w:w="708" w:type="dxa"/>
          </w:tcPr>
          <w:p w14:paraId="5AA212E2" w14:textId="77777777" w:rsidR="002D190B" w:rsidRPr="00A560D3" w:rsidRDefault="002D190B" w:rsidP="005E28A2">
            <w:pPr>
              <w:autoSpaceDE w:val="0"/>
              <w:autoSpaceDN w:val="0"/>
              <w:adjustRightInd w:val="0"/>
              <w:spacing w:line="267" w:lineRule="exact"/>
              <w:ind w:left="107"/>
              <w:jc w:val="left"/>
              <w:rPr>
                <w:rFonts w:ascii="宋体" w:cs="宋体"/>
                <w:kern w:val="0"/>
                <w:sz w:val="20"/>
                <w:szCs w:val="20"/>
              </w:rPr>
            </w:pPr>
          </w:p>
        </w:tc>
        <w:tc>
          <w:tcPr>
            <w:tcW w:w="2635" w:type="dxa"/>
          </w:tcPr>
          <w:p w14:paraId="16BB5234" w14:textId="77777777" w:rsidR="002D190B" w:rsidRPr="00A560D3" w:rsidRDefault="002D190B" w:rsidP="005E28A2">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银行统一提供</w:t>
            </w:r>
          </w:p>
        </w:tc>
      </w:tr>
      <w:tr w:rsidR="002D190B" w:rsidRPr="00ED5E4E" w14:paraId="6A40C902" w14:textId="77777777" w:rsidTr="005E28A2">
        <w:trPr>
          <w:cantSplit/>
          <w:trHeight w:val="145"/>
        </w:trPr>
        <w:tc>
          <w:tcPr>
            <w:tcW w:w="983" w:type="dxa"/>
            <w:vMerge/>
          </w:tcPr>
          <w:p w14:paraId="5009025F" w14:textId="77777777" w:rsidR="002D190B" w:rsidRPr="00ED5E4E" w:rsidRDefault="002D190B" w:rsidP="005E28A2">
            <w:pPr>
              <w:rPr>
                <w:rFonts w:ascii="宋体" w:cs="宋体"/>
                <w:kern w:val="0"/>
                <w:sz w:val="20"/>
                <w:szCs w:val="20"/>
              </w:rPr>
            </w:pPr>
          </w:p>
        </w:tc>
        <w:tc>
          <w:tcPr>
            <w:tcW w:w="2094" w:type="dxa"/>
          </w:tcPr>
          <w:p w14:paraId="04ACC950" w14:textId="77777777" w:rsidR="002D190B" w:rsidRPr="00ED5E4E" w:rsidRDefault="002D190B" w:rsidP="005E28A2">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TRANSCODE</w:t>
            </w:r>
          </w:p>
        </w:tc>
        <w:tc>
          <w:tcPr>
            <w:tcW w:w="1709" w:type="dxa"/>
          </w:tcPr>
          <w:p w14:paraId="73B3AA85" w14:textId="77777777" w:rsidR="002D190B" w:rsidRPr="00ED5E4E" w:rsidRDefault="002D190B" w:rsidP="005E28A2">
            <w:pPr>
              <w:rPr>
                <w:rFonts w:ascii="宋体" w:cs="宋体"/>
                <w:kern w:val="0"/>
                <w:sz w:val="20"/>
                <w:szCs w:val="20"/>
              </w:rPr>
            </w:pPr>
            <w:r w:rsidRPr="00A560D3">
              <w:rPr>
                <w:rFonts w:ascii="宋体" w:cs="宋体" w:hint="eastAsia"/>
                <w:kern w:val="0"/>
                <w:sz w:val="20"/>
                <w:szCs w:val="20"/>
              </w:rPr>
              <w:t>交易码</w:t>
            </w:r>
          </w:p>
        </w:tc>
        <w:tc>
          <w:tcPr>
            <w:tcW w:w="851" w:type="dxa"/>
          </w:tcPr>
          <w:p w14:paraId="4EA1B3D1" w14:textId="77777777" w:rsidR="002D190B" w:rsidRPr="00ED5E4E" w:rsidRDefault="002D190B" w:rsidP="005E28A2">
            <w:pPr>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8</w:t>
            </w:r>
            <w:r w:rsidRPr="00A560D3">
              <w:rPr>
                <w:rFonts w:ascii="宋体" w:cs="宋体"/>
                <w:kern w:val="0"/>
                <w:sz w:val="20"/>
                <w:szCs w:val="20"/>
              </w:rPr>
              <w:t>)</w:t>
            </w:r>
          </w:p>
        </w:tc>
        <w:tc>
          <w:tcPr>
            <w:tcW w:w="708" w:type="dxa"/>
          </w:tcPr>
          <w:p w14:paraId="2C7C2A60" w14:textId="77777777" w:rsidR="002D190B" w:rsidRPr="00EA7B55" w:rsidRDefault="002D190B" w:rsidP="005E28A2">
            <w:pPr>
              <w:autoSpaceDE w:val="0"/>
              <w:autoSpaceDN w:val="0"/>
              <w:adjustRightInd w:val="0"/>
              <w:spacing w:line="267" w:lineRule="exact"/>
              <w:ind w:left="107"/>
              <w:jc w:val="left"/>
              <w:rPr>
                <w:rFonts w:ascii="宋体" w:cs="宋体"/>
                <w:kern w:val="0"/>
                <w:sz w:val="20"/>
                <w:szCs w:val="20"/>
              </w:rPr>
            </w:pPr>
          </w:p>
        </w:tc>
        <w:tc>
          <w:tcPr>
            <w:tcW w:w="2635" w:type="dxa"/>
          </w:tcPr>
          <w:p w14:paraId="3272695C" w14:textId="77777777" w:rsidR="002D190B" w:rsidRPr="00EA7B55" w:rsidRDefault="002D190B" w:rsidP="0099500D">
            <w:pPr>
              <w:autoSpaceDE w:val="0"/>
              <w:autoSpaceDN w:val="0"/>
              <w:adjustRightInd w:val="0"/>
              <w:spacing w:line="267" w:lineRule="exact"/>
              <w:jc w:val="left"/>
              <w:rPr>
                <w:rFonts w:ascii="宋体" w:cs="宋体"/>
                <w:kern w:val="0"/>
                <w:sz w:val="20"/>
                <w:szCs w:val="20"/>
              </w:rPr>
            </w:pPr>
            <w:r w:rsidRPr="00EA7B55">
              <w:rPr>
                <w:rFonts w:ascii="宋体" w:cs="宋体" w:hint="eastAsia"/>
                <w:kern w:val="0"/>
                <w:sz w:val="20"/>
                <w:szCs w:val="20"/>
              </w:rPr>
              <w:t>OGW000</w:t>
            </w:r>
            <w:r>
              <w:rPr>
                <w:rFonts w:ascii="宋体" w:cs="宋体" w:hint="eastAsia"/>
                <w:kern w:val="0"/>
                <w:sz w:val="20"/>
                <w:szCs w:val="20"/>
              </w:rPr>
              <w:t>51</w:t>
            </w:r>
          </w:p>
        </w:tc>
      </w:tr>
      <w:tr w:rsidR="002D190B" w:rsidRPr="00ED5E4E" w14:paraId="5A2A0922" w14:textId="77777777" w:rsidTr="005E28A2">
        <w:trPr>
          <w:cantSplit/>
          <w:trHeight w:val="145"/>
        </w:trPr>
        <w:tc>
          <w:tcPr>
            <w:tcW w:w="983" w:type="dxa"/>
            <w:vMerge/>
          </w:tcPr>
          <w:p w14:paraId="526C42B8" w14:textId="77777777" w:rsidR="002D190B" w:rsidRPr="00ED5E4E" w:rsidRDefault="002D190B" w:rsidP="005E28A2">
            <w:pPr>
              <w:rPr>
                <w:rFonts w:ascii="宋体" w:cs="宋体"/>
                <w:kern w:val="0"/>
                <w:sz w:val="20"/>
                <w:szCs w:val="20"/>
              </w:rPr>
            </w:pPr>
          </w:p>
        </w:tc>
        <w:tc>
          <w:tcPr>
            <w:tcW w:w="2094" w:type="dxa"/>
          </w:tcPr>
          <w:p w14:paraId="1E486363" w14:textId="77777777" w:rsidR="002D190B" w:rsidRPr="00A560D3" w:rsidRDefault="002D190B" w:rsidP="005E28A2">
            <w:pPr>
              <w:autoSpaceDE w:val="0"/>
              <w:autoSpaceDN w:val="0"/>
              <w:adjustRightInd w:val="0"/>
              <w:spacing w:line="267" w:lineRule="exact"/>
              <w:jc w:val="left"/>
              <w:rPr>
                <w:rFonts w:ascii="宋体" w:cs="宋体"/>
                <w:kern w:val="0"/>
                <w:sz w:val="20"/>
                <w:szCs w:val="20"/>
              </w:rPr>
            </w:pPr>
            <w:r w:rsidRPr="00A560D3">
              <w:rPr>
                <w:rFonts w:ascii="宋体" w:cs="宋体"/>
                <w:kern w:val="0"/>
                <w:sz w:val="20"/>
                <w:szCs w:val="20"/>
              </w:rPr>
              <w:t>BANKID</w:t>
            </w:r>
          </w:p>
        </w:tc>
        <w:tc>
          <w:tcPr>
            <w:tcW w:w="1709" w:type="dxa"/>
          </w:tcPr>
          <w:p w14:paraId="5A199EEF" w14:textId="77777777" w:rsidR="002D190B" w:rsidRPr="00A560D3" w:rsidRDefault="002D190B" w:rsidP="005E28A2">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银行标识</w:t>
            </w:r>
          </w:p>
        </w:tc>
        <w:tc>
          <w:tcPr>
            <w:tcW w:w="851" w:type="dxa"/>
          </w:tcPr>
          <w:p w14:paraId="23F32C17" w14:textId="77777777" w:rsidR="002D190B" w:rsidRPr="00A560D3" w:rsidRDefault="002D190B" w:rsidP="005E28A2">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6</w:t>
            </w:r>
            <w:r w:rsidRPr="00A560D3">
              <w:rPr>
                <w:rFonts w:ascii="宋体" w:cs="宋体"/>
                <w:kern w:val="0"/>
                <w:sz w:val="20"/>
                <w:szCs w:val="20"/>
              </w:rPr>
              <w:t>)</w:t>
            </w:r>
          </w:p>
        </w:tc>
        <w:tc>
          <w:tcPr>
            <w:tcW w:w="708" w:type="dxa"/>
          </w:tcPr>
          <w:p w14:paraId="42EF2C19" w14:textId="77777777" w:rsidR="002D190B" w:rsidRPr="00A560D3" w:rsidRDefault="002D190B" w:rsidP="005E28A2">
            <w:pPr>
              <w:autoSpaceDE w:val="0"/>
              <w:autoSpaceDN w:val="0"/>
              <w:adjustRightInd w:val="0"/>
              <w:spacing w:line="267" w:lineRule="exact"/>
              <w:ind w:left="107"/>
              <w:jc w:val="left"/>
              <w:rPr>
                <w:rFonts w:ascii="宋体" w:cs="宋体"/>
                <w:kern w:val="0"/>
                <w:sz w:val="20"/>
                <w:szCs w:val="20"/>
              </w:rPr>
            </w:pPr>
          </w:p>
        </w:tc>
        <w:tc>
          <w:tcPr>
            <w:tcW w:w="2635" w:type="dxa"/>
          </w:tcPr>
          <w:p w14:paraId="6C7B8855" w14:textId="77777777" w:rsidR="002D190B" w:rsidRPr="00A560D3" w:rsidRDefault="002D190B" w:rsidP="005E28A2">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固定值：</w:t>
            </w:r>
            <w:r w:rsidRPr="00A560D3">
              <w:rPr>
                <w:rFonts w:ascii="宋体" w:cs="宋体"/>
                <w:kern w:val="0"/>
                <w:sz w:val="20"/>
                <w:szCs w:val="20"/>
              </w:rPr>
              <w:t>GHB</w:t>
            </w:r>
          </w:p>
        </w:tc>
      </w:tr>
      <w:tr w:rsidR="002D190B" w:rsidRPr="00ED5E4E" w14:paraId="20A35529" w14:textId="77777777" w:rsidTr="005E28A2">
        <w:trPr>
          <w:cantSplit/>
          <w:trHeight w:val="145"/>
        </w:trPr>
        <w:tc>
          <w:tcPr>
            <w:tcW w:w="983" w:type="dxa"/>
            <w:vMerge/>
          </w:tcPr>
          <w:p w14:paraId="19AD38B1" w14:textId="77777777" w:rsidR="002D190B" w:rsidRPr="00ED5E4E" w:rsidRDefault="002D190B" w:rsidP="005E28A2">
            <w:pPr>
              <w:rPr>
                <w:rFonts w:ascii="宋体" w:cs="宋体"/>
                <w:kern w:val="0"/>
                <w:sz w:val="20"/>
                <w:szCs w:val="20"/>
              </w:rPr>
            </w:pPr>
          </w:p>
        </w:tc>
        <w:tc>
          <w:tcPr>
            <w:tcW w:w="7997" w:type="dxa"/>
            <w:gridSpan w:val="5"/>
          </w:tcPr>
          <w:p w14:paraId="2564A1E3" w14:textId="77777777" w:rsidR="002D190B" w:rsidRPr="00ED5E4E" w:rsidRDefault="002D190B" w:rsidP="005E28A2">
            <w:pPr>
              <w:rPr>
                <w:rFonts w:ascii="宋体" w:cs="宋体"/>
                <w:kern w:val="0"/>
                <w:sz w:val="20"/>
                <w:szCs w:val="20"/>
              </w:rPr>
            </w:pPr>
            <w:r>
              <w:rPr>
                <w:rFonts w:ascii="宋体" w:cs="宋体" w:hint="eastAsia"/>
                <w:kern w:val="0"/>
                <w:sz w:val="20"/>
                <w:szCs w:val="20"/>
              </w:rPr>
              <w:t>数据加密域都放到XMLPARA里面</w:t>
            </w:r>
          </w:p>
        </w:tc>
      </w:tr>
      <w:tr w:rsidR="002D190B" w:rsidRPr="00ED5E4E" w14:paraId="738B437E" w14:textId="77777777" w:rsidTr="005E28A2">
        <w:trPr>
          <w:cantSplit/>
          <w:trHeight w:val="145"/>
        </w:trPr>
        <w:tc>
          <w:tcPr>
            <w:tcW w:w="983" w:type="dxa"/>
            <w:vMerge/>
          </w:tcPr>
          <w:p w14:paraId="3506DB9D" w14:textId="77777777" w:rsidR="002D190B" w:rsidRPr="00ED5E4E" w:rsidRDefault="002D190B" w:rsidP="005E28A2">
            <w:pPr>
              <w:rPr>
                <w:rFonts w:ascii="宋体" w:cs="宋体"/>
                <w:kern w:val="0"/>
                <w:sz w:val="20"/>
                <w:szCs w:val="20"/>
              </w:rPr>
            </w:pPr>
          </w:p>
        </w:tc>
        <w:tc>
          <w:tcPr>
            <w:tcW w:w="7997" w:type="dxa"/>
            <w:gridSpan w:val="5"/>
          </w:tcPr>
          <w:p w14:paraId="6323E814" w14:textId="77777777" w:rsidR="002D190B" w:rsidRPr="00A560D3" w:rsidRDefault="002D190B" w:rsidP="005E28A2">
            <w:pPr>
              <w:autoSpaceDE w:val="0"/>
              <w:autoSpaceDN w:val="0"/>
              <w:adjustRightInd w:val="0"/>
              <w:spacing w:line="283" w:lineRule="exact"/>
              <w:jc w:val="left"/>
              <w:rPr>
                <w:rFonts w:ascii="宋体" w:cs="宋体"/>
                <w:kern w:val="0"/>
                <w:sz w:val="20"/>
                <w:szCs w:val="20"/>
              </w:rPr>
            </w:pPr>
            <w:r w:rsidRPr="00A560D3">
              <w:rPr>
                <w:rFonts w:ascii="宋体" w:cs="宋体" w:hint="eastAsia"/>
                <w:kern w:val="0"/>
                <w:sz w:val="20"/>
                <w:szCs w:val="20"/>
              </w:rPr>
              <w:t>以下信息，只有</w:t>
            </w:r>
            <w:r w:rsidRPr="005D5C2A">
              <w:rPr>
                <w:rFonts w:ascii="宋体" w:cs="宋体"/>
                <w:kern w:val="0"/>
                <w:sz w:val="20"/>
                <w:szCs w:val="20"/>
              </w:rPr>
              <w:t>errorCode =0</w:t>
            </w:r>
            <w:r w:rsidRPr="00A560D3">
              <w:rPr>
                <w:rFonts w:ascii="宋体" w:cs="宋体" w:hint="eastAsia"/>
                <w:kern w:val="0"/>
                <w:sz w:val="20"/>
                <w:szCs w:val="20"/>
              </w:rPr>
              <w:t>时才返回，即正常响应时才返回</w:t>
            </w:r>
          </w:p>
        </w:tc>
      </w:tr>
      <w:tr w:rsidR="002D190B" w:rsidRPr="00ED5E4E" w14:paraId="019847FA" w14:textId="77777777" w:rsidTr="005E28A2">
        <w:trPr>
          <w:cantSplit/>
          <w:trHeight w:val="145"/>
        </w:trPr>
        <w:tc>
          <w:tcPr>
            <w:tcW w:w="983" w:type="dxa"/>
            <w:vMerge/>
          </w:tcPr>
          <w:p w14:paraId="40A93F1F" w14:textId="77777777" w:rsidR="002D190B" w:rsidRPr="00ED5E4E" w:rsidRDefault="002D190B" w:rsidP="005E28A2">
            <w:pPr>
              <w:rPr>
                <w:rFonts w:ascii="宋体" w:cs="宋体"/>
                <w:kern w:val="0"/>
                <w:sz w:val="20"/>
                <w:szCs w:val="20"/>
              </w:rPr>
            </w:pPr>
          </w:p>
        </w:tc>
        <w:tc>
          <w:tcPr>
            <w:tcW w:w="2094" w:type="dxa"/>
          </w:tcPr>
          <w:p w14:paraId="37E755F7" w14:textId="77777777" w:rsidR="002D190B" w:rsidRPr="00ED5E4E" w:rsidRDefault="002D190B" w:rsidP="005E28A2">
            <w:pPr>
              <w:rPr>
                <w:rFonts w:ascii="宋体" w:cs="宋体"/>
                <w:kern w:val="0"/>
                <w:sz w:val="20"/>
                <w:szCs w:val="20"/>
              </w:rPr>
            </w:pPr>
            <w:r w:rsidRPr="00ED5E4E">
              <w:rPr>
                <w:rFonts w:ascii="宋体" w:cs="宋体" w:hint="eastAsia"/>
                <w:kern w:val="0"/>
                <w:sz w:val="20"/>
                <w:szCs w:val="20"/>
              </w:rPr>
              <w:t>RESJNLNO</w:t>
            </w:r>
          </w:p>
        </w:tc>
        <w:tc>
          <w:tcPr>
            <w:tcW w:w="1709" w:type="dxa"/>
          </w:tcPr>
          <w:p w14:paraId="40D9A611" w14:textId="77777777" w:rsidR="002D190B" w:rsidRPr="00ED5E4E" w:rsidRDefault="002D190B" w:rsidP="005E28A2">
            <w:pPr>
              <w:rPr>
                <w:rFonts w:ascii="宋体" w:cs="宋体"/>
                <w:kern w:val="0"/>
                <w:sz w:val="20"/>
                <w:szCs w:val="20"/>
              </w:rPr>
            </w:pPr>
            <w:r w:rsidRPr="00ED5E4E">
              <w:rPr>
                <w:rFonts w:ascii="宋体" w:cs="宋体" w:hint="eastAsia"/>
                <w:kern w:val="0"/>
                <w:sz w:val="20"/>
                <w:szCs w:val="20"/>
              </w:rPr>
              <w:t>银行交易流水号</w:t>
            </w:r>
          </w:p>
        </w:tc>
        <w:tc>
          <w:tcPr>
            <w:tcW w:w="851" w:type="dxa"/>
          </w:tcPr>
          <w:p w14:paraId="78C4C2FF" w14:textId="77777777" w:rsidR="002D190B" w:rsidRPr="00ED5E4E" w:rsidRDefault="002D190B" w:rsidP="005E28A2">
            <w:pPr>
              <w:rPr>
                <w:rFonts w:ascii="宋体" w:cs="宋体"/>
                <w:kern w:val="0"/>
                <w:sz w:val="20"/>
                <w:szCs w:val="20"/>
              </w:rPr>
            </w:pPr>
            <w:r w:rsidRPr="00ED5E4E">
              <w:rPr>
                <w:rFonts w:ascii="宋体" w:cs="宋体" w:hint="eastAsia"/>
                <w:kern w:val="0"/>
                <w:sz w:val="20"/>
                <w:szCs w:val="20"/>
              </w:rPr>
              <w:t>C(32)</w:t>
            </w:r>
          </w:p>
        </w:tc>
        <w:tc>
          <w:tcPr>
            <w:tcW w:w="708" w:type="dxa"/>
          </w:tcPr>
          <w:p w14:paraId="2F79B543" w14:textId="77777777" w:rsidR="002D190B" w:rsidRPr="00ED5E4E" w:rsidRDefault="002D190B" w:rsidP="005E28A2">
            <w:pPr>
              <w:rPr>
                <w:rFonts w:ascii="宋体" w:cs="宋体"/>
                <w:kern w:val="0"/>
                <w:sz w:val="20"/>
                <w:szCs w:val="20"/>
              </w:rPr>
            </w:pPr>
            <w:r w:rsidRPr="00ED5E4E">
              <w:rPr>
                <w:rFonts w:ascii="宋体" w:cs="宋体" w:hint="eastAsia"/>
                <w:kern w:val="0"/>
                <w:sz w:val="20"/>
                <w:szCs w:val="20"/>
              </w:rPr>
              <w:t>否</w:t>
            </w:r>
          </w:p>
        </w:tc>
        <w:tc>
          <w:tcPr>
            <w:tcW w:w="2635" w:type="dxa"/>
          </w:tcPr>
          <w:p w14:paraId="6B2B924B" w14:textId="77777777" w:rsidR="002D190B" w:rsidRPr="00ED5E4E" w:rsidRDefault="002D190B" w:rsidP="005E28A2">
            <w:pPr>
              <w:rPr>
                <w:rFonts w:ascii="宋体" w:cs="宋体"/>
                <w:kern w:val="0"/>
                <w:sz w:val="20"/>
                <w:szCs w:val="20"/>
              </w:rPr>
            </w:pPr>
            <w:r w:rsidRPr="00ED5E4E">
              <w:rPr>
                <w:rFonts w:ascii="宋体" w:cs="宋体" w:hint="eastAsia"/>
                <w:kern w:val="0"/>
                <w:sz w:val="20"/>
                <w:szCs w:val="20"/>
              </w:rPr>
              <w:t>银行交易流水号</w:t>
            </w:r>
          </w:p>
        </w:tc>
      </w:tr>
      <w:tr w:rsidR="002D190B" w:rsidRPr="00ED5E4E" w14:paraId="17B27912" w14:textId="77777777" w:rsidTr="005E28A2">
        <w:trPr>
          <w:cantSplit/>
          <w:trHeight w:val="145"/>
        </w:trPr>
        <w:tc>
          <w:tcPr>
            <w:tcW w:w="983" w:type="dxa"/>
            <w:vMerge/>
          </w:tcPr>
          <w:p w14:paraId="4A0DF7B2" w14:textId="77777777" w:rsidR="002D190B" w:rsidRPr="00ED5E4E" w:rsidRDefault="002D190B" w:rsidP="005E28A2">
            <w:pPr>
              <w:rPr>
                <w:rFonts w:ascii="宋体" w:cs="宋体"/>
                <w:kern w:val="0"/>
                <w:sz w:val="20"/>
                <w:szCs w:val="20"/>
              </w:rPr>
            </w:pPr>
          </w:p>
        </w:tc>
        <w:tc>
          <w:tcPr>
            <w:tcW w:w="2094" w:type="dxa"/>
          </w:tcPr>
          <w:p w14:paraId="14E43226" w14:textId="77777777" w:rsidR="002D190B" w:rsidRPr="00ED5E4E" w:rsidRDefault="002D190B" w:rsidP="005E28A2">
            <w:pPr>
              <w:rPr>
                <w:rFonts w:ascii="宋体" w:cs="宋体"/>
                <w:kern w:val="0"/>
                <w:sz w:val="20"/>
                <w:szCs w:val="20"/>
              </w:rPr>
            </w:pPr>
            <w:r w:rsidRPr="00ED5E4E">
              <w:rPr>
                <w:rFonts w:ascii="宋体" w:cs="宋体" w:hint="eastAsia"/>
                <w:kern w:val="0"/>
                <w:sz w:val="20"/>
                <w:szCs w:val="20"/>
              </w:rPr>
              <w:t>TRANSDT</w:t>
            </w:r>
          </w:p>
        </w:tc>
        <w:tc>
          <w:tcPr>
            <w:tcW w:w="1709" w:type="dxa"/>
          </w:tcPr>
          <w:p w14:paraId="11648984" w14:textId="77777777" w:rsidR="002D190B" w:rsidRPr="00ED5E4E" w:rsidRDefault="002D190B" w:rsidP="005E28A2">
            <w:pPr>
              <w:rPr>
                <w:rFonts w:ascii="宋体" w:cs="宋体"/>
                <w:kern w:val="0"/>
                <w:sz w:val="20"/>
                <w:szCs w:val="20"/>
              </w:rPr>
            </w:pPr>
            <w:r w:rsidRPr="00ED5E4E">
              <w:rPr>
                <w:rFonts w:ascii="宋体" w:cs="宋体" w:hint="eastAsia"/>
                <w:kern w:val="0"/>
                <w:sz w:val="20"/>
                <w:szCs w:val="20"/>
              </w:rPr>
              <w:t>交易日期</w:t>
            </w:r>
          </w:p>
        </w:tc>
        <w:tc>
          <w:tcPr>
            <w:tcW w:w="851" w:type="dxa"/>
          </w:tcPr>
          <w:p w14:paraId="58FC38C9" w14:textId="77777777" w:rsidR="002D190B" w:rsidRPr="00ED5E4E" w:rsidRDefault="002D190B" w:rsidP="005E28A2">
            <w:pPr>
              <w:rPr>
                <w:rFonts w:ascii="宋体" w:cs="宋体"/>
                <w:kern w:val="0"/>
                <w:sz w:val="20"/>
                <w:szCs w:val="20"/>
              </w:rPr>
            </w:pPr>
            <w:r w:rsidRPr="00ED5E4E">
              <w:rPr>
                <w:rFonts w:ascii="宋体" w:cs="宋体" w:hint="eastAsia"/>
                <w:kern w:val="0"/>
                <w:sz w:val="20"/>
                <w:szCs w:val="20"/>
              </w:rPr>
              <w:t>D</w:t>
            </w:r>
          </w:p>
        </w:tc>
        <w:tc>
          <w:tcPr>
            <w:tcW w:w="708" w:type="dxa"/>
          </w:tcPr>
          <w:p w14:paraId="5F1B5AD3" w14:textId="77777777" w:rsidR="002D190B" w:rsidRPr="00ED5E4E" w:rsidRDefault="002D190B" w:rsidP="005E28A2">
            <w:pPr>
              <w:rPr>
                <w:rFonts w:ascii="宋体" w:cs="宋体"/>
                <w:kern w:val="0"/>
                <w:sz w:val="20"/>
                <w:szCs w:val="20"/>
              </w:rPr>
            </w:pPr>
            <w:r w:rsidRPr="00ED5E4E">
              <w:rPr>
                <w:rFonts w:ascii="宋体" w:cs="宋体" w:hint="eastAsia"/>
                <w:kern w:val="0"/>
                <w:sz w:val="20"/>
                <w:szCs w:val="20"/>
              </w:rPr>
              <w:t>否</w:t>
            </w:r>
          </w:p>
        </w:tc>
        <w:tc>
          <w:tcPr>
            <w:tcW w:w="2635" w:type="dxa"/>
          </w:tcPr>
          <w:p w14:paraId="37782865" w14:textId="77777777" w:rsidR="002D190B" w:rsidRPr="00ED5E4E" w:rsidRDefault="002D190B" w:rsidP="005E28A2">
            <w:pPr>
              <w:rPr>
                <w:rFonts w:ascii="宋体" w:cs="宋体"/>
                <w:kern w:val="0"/>
                <w:sz w:val="20"/>
                <w:szCs w:val="20"/>
              </w:rPr>
            </w:pPr>
            <w:r w:rsidRPr="00ED5E4E">
              <w:rPr>
                <w:rFonts w:ascii="宋体" w:cs="宋体" w:hint="eastAsia"/>
                <w:kern w:val="0"/>
                <w:sz w:val="20"/>
                <w:szCs w:val="20"/>
              </w:rPr>
              <w:t>YYYYMMDD</w:t>
            </w:r>
          </w:p>
        </w:tc>
      </w:tr>
      <w:tr w:rsidR="002D190B" w:rsidRPr="00ED5E4E" w14:paraId="121F8B33" w14:textId="77777777" w:rsidTr="005E28A2">
        <w:trPr>
          <w:cantSplit/>
          <w:trHeight w:val="145"/>
        </w:trPr>
        <w:tc>
          <w:tcPr>
            <w:tcW w:w="983" w:type="dxa"/>
            <w:vMerge/>
          </w:tcPr>
          <w:p w14:paraId="34DB5ADE" w14:textId="77777777" w:rsidR="002D190B" w:rsidRPr="00ED5E4E" w:rsidRDefault="002D190B" w:rsidP="005E28A2">
            <w:pPr>
              <w:rPr>
                <w:rFonts w:ascii="宋体" w:cs="宋体"/>
                <w:kern w:val="0"/>
                <w:sz w:val="20"/>
                <w:szCs w:val="20"/>
              </w:rPr>
            </w:pPr>
          </w:p>
        </w:tc>
        <w:tc>
          <w:tcPr>
            <w:tcW w:w="2094" w:type="dxa"/>
          </w:tcPr>
          <w:p w14:paraId="5E39BA62" w14:textId="77777777" w:rsidR="002D190B" w:rsidRPr="00ED5E4E" w:rsidRDefault="002D190B" w:rsidP="005E28A2">
            <w:pPr>
              <w:rPr>
                <w:rFonts w:ascii="宋体" w:cs="宋体"/>
                <w:kern w:val="0"/>
                <w:sz w:val="20"/>
                <w:szCs w:val="20"/>
              </w:rPr>
            </w:pPr>
            <w:r w:rsidRPr="00ED5E4E">
              <w:rPr>
                <w:rFonts w:ascii="宋体" w:cs="宋体" w:hint="eastAsia"/>
                <w:kern w:val="0"/>
                <w:sz w:val="20"/>
                <w:szCs w:val="20"/>
              </w:rPr>
              <w:t>TRANSTM</w:t>
            </w:r>
          </w:p>
        </w:tc>
        <w:tc>
          <w:tcPr>
            <w:tcW w:w="1709" w:type="dxa"/>
          </w:tcPr>
          <w:p w14:paraId="67B0233B" w14:textId="77777777" w:rsidR="002D190B" w:rsidRPr="00ED5E4E" w:rsidRDefault="002D190B" w:rsidP="005E28A2">
            <w:pPr>
              <w:rPr>
                <w:rFonts w:ascii="宋体" w:cs="宋体"/>
                <w:kern w:val="0"/>
                <w:sz w:val="20"/>
                <w:szCs w:val="20"/>
              </w:rPr>
            </w:pPr>
            <w:r w:rsidRPr="00ED5E4E">
              <w:rPr>
                <w:rFonts w:ascii="宋体" w:cs="宋体" w:hint="eastAsia"/>
                <w:kern w:val="0"/>
                <w:sz w:val="20"/>
                <w:szCs w:val="20"/>
              </w:rPr>
              <w:t>交易时间</w:t>
            </w:r>
          </w:p>
        </w:tc>
        <w:tc>
          <w:tcPr>
            <w:tcW w:w="851" w:type="dxa"/>
          </w:tcPr>
          <w:p w14:paraId="6B448245" w14:textId="77777777" w:rsidR="002D190B" w:rsidRPr="00ED5E4E" w:rsidRDefault="002D190B" w:rsidP="005E28A2">
            <w:pPr>
              <w:rPr>
                <w:rFonts w:ascii="宋体" w:cs="宋体"/>
                <w:kern w:val="0"/>
                <w:sz w:val="20"/>
                <w:szCs w:val="20"/>
              </w:rPr>
            </w:pPr>
            <w:r w:rsidRPr="00ED5E4E">
              <w:rPr>
                <w:rFonts w:ascii="宋体" w:cs="宋体" w:hint="eastAsia"/>
                <w:kern w:val="0"/>
                <w:sz w:val="20"/>
                <w:szCs w:val="20"/>
              </w:rPr>
              <w:t>T</w:t>
            </w:r>
          </w:p>
        </w:tc>
        <w:tc>
          <w:tcPr>
            <w:tcW w:w="708" w:type="dxa"/>
          </w:tcPr>
          <w:p w14:paraId="3E468A3A" w14:textId="77777777" w:rsidR="002D190B" w:rsidRPr="00ED5E4E" w:rsidRDefault="002D190B" w:rsidP="005E28A2">
            <w:pPr>
              <w:rPr>
                <w:rFonts w:ascii="宋体" w:cs="宋体"/>
                <w:kern w:val="0"/>
                <w:sz w:val="20"/>
                <w:szCs w:val="20"/>
              </w:rPr>
            </w:pPr>
            <w:r w:rsidRPr="00ED5E4E">
              <w:rPr>
                <w:rFonts w:ascii="宋体" w:cs="宋体" w:hint="eastAsia"/>
                <w:kern w:val="0"/>
                <w:sz w:val="20"/>
                <w:szCs w:val="20"/>
              </w:rPr>
              <w:t>否</w:t>
            </w:r>
          </w:p>
        </w:tc>
        <w:tc>
          <w:tcPr>
            <w:tcW w:w="2635" w:type="dxa"/>
          </w:tcPr>
          <w:p w14:paraId="3331A1F9" w14:textId="77777777" w:rsidR="002D190B" w:rsidRPr="00ED5E4E" w:rsidRDefault="002D190B" w:rsidP="005E28A2">
            <w:pPr>
              <w:rPr>
                <w:rFonts w:ascii="宋体" w:cs="宋体"/>
                <w:kern w:val="0"/>
                <w:sz w:val="20"/>
                <w:szCs w:val="20"/>
              </w:rPr>
            </w:pPr>
            <w:r w:rsidRPr="00ED5E4E">
              <w:rPr>
                <w:rFonts w:ascii="宋体" w:cs="宋体" w:hint="eastAsia"/>
                <w:kern w:val="0"/>
                <w:sz w:val="20"/>
                <w:szCs w:val="20"/>
              </w:rPr>
              <w:t>HHMMSS</w:t>
            </w:r>
          </w:p>
        </w:tc>
      </w:tr>
      <w:tr w:rsidR="002D190B" w:rsidRPr="00ED5E4E" w14:paraId="79330C79" w14:textId="77777777" w:rsidTr="005E28A2">
        <w:trPr>
          <w:cantSplit/>
          <w:trHeight w:val="145"/>
          <w:ins w:id="2601" w:author="wincol" w:date="2016-03-29T14:19:00Z"/>
        </w:trPr>
        <w:tc>
          <w:tcPr>
            <w:tcW w:w="983" w:type="dxa"/>
            <w:vMerge/>
          </w:tcPr>
          <w:p w14:paraId="5F2BF0C7" w14:textId="77777777" w:rsidR="002D190B" w:rsidRPr="00ED5E4E" w:rsidRDefault="002D190B" w:rsidP="005E28A2">
            <w:pPr>
              <w:rPr>
                <w:ins w:id="2602" w:author="wincol" w:date="2016-03-29T14:19:00Z"/>
                <w:rFonts w:ascii="宋体" w:cs="宋体"/>
                <w:kern w:val="0"/>
                <w:sz w:val="20"/>
                <w:szCs w:val="20"/>
              </w:rPr>
            </w:pPr>
          </w:p>
        </w:tc>
        <w:tc>
          <w:tcPr>
            <w:tcW w:w="2094" w:type="dxa"/>
          </w:tcPr>
          <w:p w14:paraId="33C0E68C" w14:textId="77777777" w:rsidR="002D190B" w:rsidRPr="00ED5E4E" w:rsidRDefault="002D190B" w:rsidP="005E28A2">
            <w:pPr>
              <w:rPr>
                <w:ins w:id="2603" w:author="wincol" w:date="2016-03-29T14:19:00Z"/>
                <w:rFonts w:ascii="宋体" w:cs="宋体"/>
                <w:kern w:val="0"/>
                <w:sz w:val="20"/>
                <w:szCs w:val="20"/>
              </w:rPr>
            </w:pPr>
            <w:ins w:id="2604" w:author="wincol" w:date="2016-03-29T14:19:00Z">
              <w:r>
                <w:rPr>
                  <w:rFonts w:ascii="宋体" w:cs="宋体" w:hint="eastAsia"/>
                  <w:kern w:val="0"/>
                  <w:sz w:val="20"/>
                  <w:szCs w:val="20"/>
                </w:rPr>
                <w:t>EXT_FILED1</w:t>
              </w:r>
            </w:ins>
          </w:p>
        </w:tc>
        <w:tc>
          <w:tcPr>
            <w:tcW w:w="1709" w:type="dxa"/>
          </w:tcPr>
          <w:p w14:paraId="0A59640D" w14:textId="77777777" w:rsidR="002D190B" w:rsidRPr="00ED5E4E" w:rsidRDefault="002D190B" w:rsidP="005E28A2">
            <w:pPr>
              <w:rPr>
                <w:ins w:id="2605" w:author="wincol" w:date="2016-03-29T14:19:00Z"/>
                <w:rFonts w:ascii="宋体" w:cs="宋体"/>
                <w:kern w:val="0"/>
                <w:sz w:val="20"/>
                <w:szCs w:val="20"/>
              </w:rPr>
            </w:pPr>
            <w:ins w:id="2606" w:author="wincol" w:date="2016-03-29T14:19:00Z">
              <w:r>
                <w:rPr>
                  <w:rFonts w:ascii="宋体" w:cs="宋体" w:hint="eastAsia"/>
                  <w:kern w:val="0"/>
                  <w:sz w:val="20"/>
                  <w:szCs w:val="20"/>
                </w:rPr>
                <w:t>备用字段1</w:t>
              </w:r>
            </w:ins>
          </w:p>
        </w:tc>
        <w:tc>
          <w:tcPr>
            <w:tcW w:w="851" w:type="dxa"/>
          </w:tcPr>
          <w:p w14:paraId="225FFC60" w14:textId="77777777" w:rsidR="002D190B" w:rsidRPr="00ED5E4E" w:rsidRDefault="002D190B" w:rsidP="005E28A2">
            <w:pPr>
              <w:rPr>
                <w:ins w:id="2607" w:author="wincol" w:date="2016-03-29T14:19:00Z"/>
                <w:rFonts w:ascii="宋体" w:cs="宋体"/>
                <w:kern w:val="0"/>
                <w:sz w:val="20"/>
                <w:szCs w:val="20"/>
              </w:rPr>
            </w:pPr>
            <w:ins w:id="2608" w:author="wincol" w:date="2016-03-29T14:19: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5761A473" w14:textId="77777777" w:rsidR="002D190B" w:rsidRPr="00ED5E4E" w:rsidRDefault="002D190B" w:rsidP="005E28A2">
            <w:pPr>
              <w:rPr>
                <w:ins w:id="2609" w:author="wincol" w:date="2016-03-29T14:19:00Z"/>
                <w:rFonts w:ascii="宋体" w:cs="宋体"/>
                <w:kern w:val="0"/>
                <w:sz w:val="20"/>
                <w:szCs w:val="20"/>
              </w:rPr>
            </w:pPr>
            <w:ins w:id="2610" w:author="wincol" w:date="2016-03-29T14:19:00Z">
              <w:r>
                <w:rPr>
                  <w:rFonts w:ascii="宋体" w:hAnsi="宋体" w:hint="eastAsia"/>
                </w:rPr>
                <w:t>是</w:t>
              </w:r>
            </w:ins>
          </w:p>
        </w:tc>
        <w:tc>
          <w:tcPr>
            <w:tcW w:w="2635" w:type="dxa"/>
          </w:tcPr>
          <w:p w14:paraId="57EEA4BF" w14:textId="77777777" w:rsidR="002D190B" w:rsidRPr="00ED5E4E" w:rsidRDefault="002D190B" w:rsidP="005E28A2">
            <w:pPr>
              <w:rPr>
                <w:ins w:id="2611" w:author="wincol" w:date="2016-03-29T14:19:00Z"/>
                <w:rFonts w:ascii="宋体" w:cs="宋体"/>
                <w:kern w:val="0"/>
                <w:sz w:val="20"/>
                <w:szCs w:val="20"/>
              </w:rPr>
            </w:pPr>
            <w:ins w:id="2612" w:author="wincol" w:date="2016-03-29T14:19:00Z">
              <w:r>
                <w:rPr>
                  <w:rFonts w:ascii="宋体" w:cs="宋体" w:hint="eastAsia"/>
                  <w:kern w:val="0"/>
                  <w:sz w:val="20"/>
                  <w:szCs w:val="20"/>
                </w:rPr>
                <w:t>备</w:t>
              </w:r>
              <w:bookmarkStart w:id="2613" w:name="_GoBack"/>
              <w:bookmarkEnd w:id="2613"/>
              <w:r>
                <w:rPr>
                  <w:rFonts w:ascii="宋体" w:cs="宋体" w:hint="eastAsia"/>
                  <w:kern w:val="0"/>
                  <w:sz w:val="20"/>
                  <w:szCs w:val="20"/>
                </w:rPr>
                <w:t>用字段1</w:t>
              </w:r>
            </w:ins>
          </w:p>
        </w:tc>
      </w:tr>
      <w:tr w:rsidR="002D190B" w:rsidRPr="00ED5E4E" w14:paraId="04986803" w14:textId="77777777" w:rsidTr="005E28A2">
        <w:trPr>
          <w:cantSplit/>
          <w:trHeight w:val="145"/>
          <w:ins w:id="2614" w:author="wincol" w:date="2016-03-29T14:19:00Z"/>
        </w:trPr>
        <w:tc>
          <w:tcPr>
            <w:tcW w:w="983" w:type="dxa"/>
            <w:vMerge/>
          </w:tcPr>
          <w:p w14:paraId="36727D09" w14:textId="77777777" w:rsidR="002D190B" w:rsidRPr="00ED5E4E" w:rsidRDefault="002D190B" w:rsidP="005E28A2">
            <w:pPr>
              <w:rPr>
                <w:ins w:id="2615" w:author="wincol" w:date="2016-03-29T14:19:00Z"/>
                <w:rFonts w:ascii="宋体" w:cs="宋体"/>
                <w:kern w:val="0"/>
                <w:sz w:val="20"/>
                <w:szCs w:val="20"/>
              </w:rPr>
            </w:pPr>
          </w:p>
        </w:tc>
        <w:tc>
          <w:tcPr>
            <w:tcW w:w="2094" w:type="dxa"/>
          </w:tcPr>
          <w:p w14:paraId="61339E81" w14:textId="77777777" w:rsidR="002D190B" w:rsidRPr="00ED5E4E" w:rsidRDefault="002D190B" w:rsidP="005E28A2">
            <w:pPr>
              <w:rPr>
                <w:ins w:id="2616" w:author="wincol" w:date="2016-03-29T14:19:00Z"/>
                <w:rFonts w:ascii="宋体" w:cs="宋体"/>
                <w:kern w:val="0"/>
                <w:sz w:val="20"/>
                <w:szCs w:val="20"/>
              </w:rPr>
            </w:pPr>
            <w:ins w:id="2617" w:author="wincol" w:date="2016-03-29T14:19:00Z">
              <w:r>
                <w:rPr>
                  <w:rFonts w:ascii="宋体" w:cs="宋体" w:hint="eastAsia"/>
                  <w:kern w:val="0"/>
                  <w:sz w:val="20"/>
                  <w:szCs w:val="20"/>
                </w:rPr>
                <w:t>EXT_FILED2</w:t>
              </w:r>
            </w:ins>
          </w:p>
        </w:tc>
        <w:tc>
          <w:tcPr>
            <w:tcW w:w="1709" w:type="dxa"/>
          </w:tcPr>
          <w:p w14:paraId="1454ABB5" w14:textId="77777777" w:rsidR="002D190B" w:rsidRPr="00ED5E4E" w:rsidRDefault="002D190B" w:rsidP="005E28A2">
            <w:pPr>
              <w:rPr>
                <w:ins w:id="2618" w:author="wincol" w:date="2016-03-29T14:19:00Z"/>
                <w:rFonts w:ascii="宋体" w:cs="宋体"/>
                <w:kern w:val="0"/>
                <w:sz w:val="20"/>
                <w:szCs w:val="20"/>
              </w:rPr>
            </w:pPr>
            <w:ins w:id="2619" w:author="wincol" w:date="2016-03-29T14:19:00Z">
              <w:r>
                <w:rPr>
                  <w:rFonts w:ascii="宋体" w:cs="宋体" w:hint="eastAsia"/>
                  <w:kern w:val="0"/>
                  <w:sz w:val="20"/>
                  <w:szCs w:val="20"/>
                </w:rPr>
                <w:t>备用字段2</w:t>
              </w:r>
            </w:ins>
          </w:p>
        </w:tc>
        <w:tc>
          <w:tcPr>
            <w:tcW w:w="851" w:type="dxa"/>
          </w:tcPr>
          <w:p w14:paraId="0F4C075D" w14:textId="77777777" w:rsidR="002D190B" w:rsidRPr="00ED5E4E" w:rsidRDefault="002D190B" w:rsidP="005E28A2">
            <w:pPr>
              <w:rPr>
                <w:ins w:id="2620" w:author="wincol" w:date="2016-03-29T14:19:00Z"/>
                <w:rFonts w:ascii="宋体" w:cs="宋体"/>
                <w:kern w:val="0"/>
                <w:sz w:val="20"/>
                <w:szCs w:val="20"/>
              </w:rPr>
            </w:pPr>
            <w:ins w:id="2621" w:author="wincol" w:date="2016-03-29T14:19: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72C32EA2" w14:textId="77777777" w:rsidR="002D190B" w:rsidRPr="00ED5E4E" w:rsidRDefault="002D190B" w:rsidP="005E28A2">
            <w:pPr>
              <w:rPr>
                <w:ins w:id="2622" w:author="wincol" w:date="2016-03-29T14:19:00Z"/>
                <w:rFonts w:ascii="宋体" w:cs="宋体"/>
                <w:kern w:val="0"/>
                <w:sz w:val="20"/>
                <w:szCs w:val="20"/>
              </w:rPr>
            </w:pPr>
            <w:ins w:id="2623" w:author="wincol" w:date="2016-03-29T14:19:00Z">
              <w:r>
                <w:rPr>
                  <w:rFonts w:ascii="宋体" w:hAnsi="宋体" w:hint="eastAsia"/>
                </w:rPr>
                <w:t>是</w:t>
              </w:r>
            </w:ins>
          </w:p>
        </w:tc>
        <w:tc>
          <w:tcPr>
            <w:tcW w:w="2635" w:type="dxa"/>
          </w:tcPr>
          <w:p w14:paraId="44E0F15D" w14:textId="77777777" w:rsidR="002D190B" w:rsidRPr="00ED5E4E" w:rsidRDefault="002D190B" w:rsidP="005E28A2">
            <w:pPr>
              <w:rPr>
                <w:ins w:id="2624" w:author="wincol" w:date="2016-03-29T14:19:00Z"/>
                <w:rFonts w:ascii="宋体" w:cs="宋体"/>
                <w:kern w:val="0"/>
                <w:sz w:val="20"/>
                <w:szCs w:val="20"/>
              </w:rPr>
            </w:pPr>
            <w:ins w:id="2625" w:author="wincol" w:date="2016-03-29T14:19:00Z">
              <w:r>
                <w:rPr>
                  <w:rFonts w:ascii="宋体" w:cs="宋体" w:hint="eastAsia"/>
                  <w:kern w:val="0"/>
                  <w:sz w:val="20"/>
                  <w:szCs w:val="20"/>
                </w:rPr>
                <w:t>备用字段2</w:t>
              </w:r>
            </w:ins>
          </w:p>
        </w:tc>
      </w:tr>
      <w:tr w:rsidR="002D190B" w:rsidRPr="00ED5E4E" w14:paraId="335F5EB1" w14:textId="77777777" w:rsidTr="005E28A2">
        <w:trPr>
          <w:cantSplit/>
          <w:trHeight w:val="145"/>
          <w:ins w:id="2626" w:author="wincol" w:date="2016-03-29T14:19:00Z"/>
        </w:trPr>
        <w:tc>
          <w:tcPr>
            <w:tcW w:w="983" w:type="dxa"/>
            <w:vMerge/>
          </w:tcPr>
          <w:p w14:paraId="65DAEBCB" w14:textId="77777777" w:rsidR="002D190B" w:rsidRPr="00ED5E4E" w:rsidRDefault="002D190B" w:rsidP="005E28A2">
            <w:pPr>
              <w:rPr>
                <w:ins w:id="2627" w:author="wincol" w:date="2016-03-29T14:19:00Z"/>
                <w:rFonts w:ascii="宋体" w:cs="宋体"/>
                <w:kern w:val="0"/>
                <w:sz w:val="20"/>
                <w:szCs w:val="20"/>
              </w:rPr>
            </w:pPr>
          </w:p>
        </w:tc>
        <w:tc>
          <w:tcPr>
            <w:tcW w:w="2094" w:type="dxa"/>
          </w:tcPr>
          <w:p w14:paraId="1A94A723" w14:textId="77777777" w:rsidR="002D190B" w:rsidRPr="00ED5E4E" w:rsidRDefault="002D190B" w:rsidP="005E28A2">
            <w:pPr>
              <w:rPr>
                <w:ins w:id="2628" w:author="wincol" w:date="2016-03-29T14:19:00Z"/>
                <w:rFonts w:ascii="宋体" w:cs="宋体"/>
                <w:kern w:val="0"/>
                <w:sz w:val="20"/>
                <w:szCs w:val="20"/>
              </w:rPr>
            </w:pPr>
            <w:ins w:id="2629" w:author="wincol" w:date="2016-03-29T14:19:00Z">
              <w:r>
                <w:rPr>
                  <w:rFonts w:ascii="宋体" w:cs="宋体" w:hint="eastAsia"/>
                  <w:kern w:val="0"/>
                  <w:sz w:val="20"/>
                  <w:szCs w:val="20"/>
                </w:rPr>
                <w:t>EXT_FILED3</w:t>
              </w:r>
            </w:ins>
          </w:p>
        </w:tc>
        <w:tc>
          <w:tcPr>
            <w:tcW w:w="1709" w:type="dxa"/>
          </w:tcPr>
          <w:p w14:paraId="53DC9BC4" w14:textId="77777777" w:rsidR="002D190B" w:rsidRPr="00ED5E4E" w:rsidRDefault="002D190B" w:rsidP="005E28A2">
            <w:pPr>
              <w:rPr>
                <w:ins w:id="2630" w:author="wincol" w:date="2016-03-29T14:19:00Z"/>
                <w:rFonts w:ascii="宋体" w:cs="宋体"/>
                <w:kern w:val="0"/>
                <w:sz w:val="20"/>
                <w:szCs w:val="20"/>
              </w:rPr>
            </w:pPr>
            <w:ins w:id="2631" w:author="wincol" w:date="2016-03-29T14:19:00Z">
              <w:r>
                <w:rPr>
                  <w:rFonts w:ascii="宋体" w:cs="宋体" w:hint="eastAsia"/>
                  <w:kern w:val="0"/>
                  <w:sz w:val="20"/>
                  <w:szCs w:val="20"/>
                </w:rPr>
                <w:t>备用字段3</w:t>
              </w:r>
            </w:ins>
          </w:p>
        </w:tc>
        <w:tc>
          <w:tcPr>
            <w:tcW w:w="851" w:type="dxa"/>
          </w:tcPr>
          <w:p w14:paraId="515094EE" w14:textId="77777777" w:rsidR="002D190B" w:rsidRPr="00ED5E4E" w:rsidRDefault="002D190B" w:rsidP="005E28A2">
            <w:pPr>
              <w:rPr>
                <w:ins w:id="2632" w:author="wincol" w:date="2016-03-29T14:19:00Z"/>
                <w:rFonts w:ascii="宋体" w:cs="宋体"/>
                <w:kern w:val="0"/>
                <w:sz w:val="20"/>
                <w:szCs w:val="20"/>
              </w:rPr>
            </w:pPr>
            <w:ins w:id="2633" w:author="wincol" w:date="2016-03-29T14:19: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300</w:t>
              </w:r>
              <w:r w:rsidRPr="00A560D3">
                <w:rPr>
                  <w:rFonts w:ascii="宋体" w:cs="宋体"/>
                  <w:kern w:val="0"/>
                  <w:sz w:val="20"/>
                  <w:szCs w:val="20"/>
                </w:rPr>
                <w:t>)</w:t>
              </w:r>
            </w:ins>
          </w:p>
        </w:tc>
        <w:tc>
          <w:tcPr>
            <w:tcW w:w="708" w:type="dxa"/>
          </w:tcPr>
          <w:p w14:paraId="1B6E496D" w14:textId="77777777" w:rsidR="002D190B" w:rsidRPr="00ED5E4E" w:rsidRDefault="002D190B" w:rsidP="005E28A2">
            <w:pPr>
              <w:rPr>
                <w:ins w:id="2634" w:author="wincol" w:date="2016-03-29T14:19:00Z"/>
                <w:rFonts w:ascii="宋体" w:cs="宋体"/>
                <w:kern w:val="0"/>
                <w:sz w:val="20"/>
                <w:szCs w:val="20"/>
              </w:rPr>
            </w:pPr>
            <w:ins w:id="2635" w:author="wincol" w:date="2016-03-29T14:19:00Z">
              <w:r>
                <w:rPr>
                  <w:rFonts w:ascii="宋体" w:hAnsi="宋体" w:hint="eastAsia"/>
                </w:rPr>
                <w:t>是</w:t>
              </w:r>
            </w:ins>
          </w:p>
        </w:tc>
        <w:tc>
          <w:tcPr>
            <w:tcW w:w="2635" w:type="dxa"/>
          </w:tcPr>
          <w:p w14:paraId="7103A1B4" w14:textId="77777777" w:rsidR="002D190B" w:rsidRPr="00ED5E4E" w:rsidRDefault="002D190B" w:rsidP="005E28A2">
            <w:pPr>
              <w:rPr>
                <w:ins w:id="2636" w:author="wincol" w:date="2016-03-29T14:19:00Z"/>
                <w:rFonts w:ascii="宋体" w:cs="宋体"/>
                <w:kern w:val="0"/>
                <w:sz w:val="20"/>
                <w:szCs w:val="20"/>
              </w:rPr>
            </w:pPr>
            <w:ins w:id="2637" w:author="wincol" w:date="2016-03-29T14:19:00Z">
              <w:r>
                <w:rPr>
                  <w:rFonts w:ascii="宋体" w:cs="宋体" w:hint="eastAsia"/>
                  <w:kern w:val="0"/>
                  <w:sz w:val="20"/>
                  <w:szCs w:val="20"/>
                </w:rPr>
                <w:t>备用字段3</w:t>
              </w:r>
            </w:ins>
          </w:p>
        </w:tc>
      </w:tr>
    </w:tbl>
    <w:p w14:paraId="6CC08025" w14:textId="77777777" w:rsidR="008D419F" w:rsidRDefault="008D419F" w:rsidP="008D419F"/>
    <w:p w14:paraId="3000EF19" w14:textId="77777777" w:rsidR="00A65A49" w:rsidRDefault="00A65A49" w:rsidP="008D419F"/>
    <w:p w14:paraId="2EE15C0A" w14:textId="77777777" w:rsidR="00A65A49" w:rsidRPr="004E6C5A" w:rsidRDefault="00A65A49" w:rsidP="0042024B">
      <w:pPr>
        <w:pStyle w:val="2"/>
      </w:pPr>
      <w:bookmarkStart w:id="2638" w:name="_Toc448760996"/>
      <w:r>
        <w:rPr>
          <w:rFonts w:hint="eastAsia"/>
        </w:rPr>
        <w:t>单笔投标</w:t>
      </w:r>
      <w:r w:rsidR="00186ABB">
        <w:rPr>
          <w:rFonts w:hint="eastAsia"/>
        </w:rPr>
        <w:t xml:space="preserve"> </w:t>
      </w:r>
      <w:r>
        <w:rPr>
          <w:rFonts w:hint="eastAsia"/>
        </w:rPr>
        <w:t>(</w:t>
      </w:r>
      <w:r w:rsidRPr="00B860D9">
        <w:t>OGW000</w:t>
      </w:r>
      <w:r w:rsidR="00A230E0">
        <w:rPr>
          <w:rFonts w:hint="eastAsia"/>
        </w:rPr>
        <w:t>52</w:t>
      </w:r>
      <w:r>
        <w:rPr>
          <w:rFonts w:hint="eastAsia"/>
        </w:rPr>
        <w:t>)</w:t>
      </w:r>
      <w:ins w:id="2639" w:author="wincol" w:date="2016-04-13T11:05:00Z">
        <w:r w:rsidR="003350F3">
          <w:rPr>
            <w:rFonts w:hint="eastAsia"/>
          </w:rPr>
          <w:t>（跳转我行页面处理）</w:t>
        </w:r>
      </w:ins>
      <w:bookmarkEnd w:id="2638"/>
    </w:p>
    <w:p w14:paraId="1694A9D3" w14:textId="77777777" w:rsidR="00E66735" w:rsidRPr="00BD4F05" w:rsidRDefault="00A65A49" w:rsidP="00E66735">
      <w:pPr>
        <w:pStyle w:val="aff1"/>
        <w:ind w:left="425" w:firstLineChars="0" w:firstLine="0"/>
        <w:rPr>
          <w:ins w:id="2640" w:author="wincol" w:date="2016-04-13T10:42:00Z"/>
        </w:rPr>
      </w:pPr>
      <w:r w:rsidRPr="00A65A49">
        <w:rPr>
          <w:rFonts w:hint="eastAsia"/>
        </w:rPr>
        <w:t>由第三方公司发起，跳转到银行官网完成进行该操作。进行资金冻结。</w:t>
      </w:r>
      <w:ins w:id="2641" w:author="wincol" w:date="2016-04-13T10:42:00Z">
        <w:r w:rsidR="00E66735">
          <w:rPr>
            <w:rFonts w:hint="eastAsia"/>
          </w:rPr>
          <w:t>交易提交我行</w:t>
        </w:r>
        <w:r w:rsidR="00E66735">
          <w:rPr>
            <w:rFonts w:hint="eastAsia"/>
          </w:rPr>
          <w:t>5</w:t>
        </w:r>
        <w:r w:rsidR="00E66735" w:rsidRPr="00A560D3">
          <w:rPr>
            <w:rFonts w:hint="eastAsia"/>
          </w:rPr>
          <w:t>分钟后，可通过该接口查询银行处理结果。</w:t>
        </w:r>
      </w:ins>
      <w:ins w:id="2642" w:author="wincol" w:date="2016-04-13T11:18:00Z">
        <w:r w:rsidR="002D76B7">
          <w:rPr>
            <w:rFonts w:hint="eastAsia"/>
          </w:rPr>
          <w:t>客户在页面流程操作共不可超过</w:t>
        </w:r>
        <w:r w:rsidR="002D76B7">
          <w:rPr>
            <w:rFonts w:hint="eastAsia"/>
          </w:rPr>
          <w:t>20</w:t>
        </w:r>
        <w:r w:rsidR="002D76B7">
          <w:rPr>
            <w:rFonts w:hint="eastAsia"/>
          </w:rPr>
          <w:t>分钟，否则请求超时。</w:t>
        </w:r>
      </w:ins>
    </w:p>
    <w:p w14:paraId="6043D459" w14:textId="77777777" w:rsidR="00A65A49" w:rsidRPr="00E66735" w:rsidRDefault="00A65A49" w:rsidP="008D419F"/>
    <w:p w14:paraId="25364C3A" w14:textId="77777777" w:rsidR="00371177" w:rsidRDefault="00371177" w:rsidP="008D419F"/>
    <w:p w14:paraId="2F170425" w14:textId="77777777" w:rsidR="00801EB2" w:rsidRDefault="00C272C2" w:rsidP="008D419F">
      <w:ins w:id="2643" w:author="wincol" w:date="2016-05-12T15:57:00Z">
        <w:r>
          <w:rPr>
            <w:rFonts w:hint="eastAsia"/>
          </w:rPr>
          <w:t>债券</w:t>
        </w:r>
      </w:ins>
      <w:r w:rsidR="00801EB2">
        <w:rPr>
          <w:rFonts w:hint="eastAsia"/>
        </w:rPr>
        <w:t>转让的标的，当第三方公司完成转让标申请（</w:t>
      </w:r>
      <w:r w:rsidR="00801EB2" w:rsidRPr="00801EB2">
        <w:rPr>
          <w:rFonts w:hint="eastAsia"/>
        </w:rPr>
        <w:t>单笔发标信息通知</w:t>
      </w:r>
      <w:r w:rsidR="00801EB2">
        <w:rPr>
          <w:rFonts w:hint="eastAsia"/>
        </w:rPr>
        <w:t>）后，再通过此接口让投资人对转让标进行投标，目前转让标只允许把转让的整个标的整体一次进行投标，</w:t>
      </w:r>
      <w:r w:rsidR="00801EB2" w:rsidRPr="003F520E">
        <w:rPr>
          <w:rFonts w:hint="eastAsia"/>
          <w:color w:val="FF0000"/>
        </w:rPr>
        <w:t>暂不支持</w:t>
      </w:r>
      <w:r w:rsidR="0057155A">
        <w:rPr>
          <w:rFonts w:hint="eastAsia"/>
          <w:color w:val="FF0000"/>
        </w:rPr>
        <w:t>转让标的</w:t>
      </w:r>
      <w:r w:rsidR="00801EB2" w:rsidRPr="003F520E">
        <w:rPr>
          <w:rFonts w:hint="eastAsia"/>
          <w:color w:val="FF0000"/>
        </w:rPr>
        <w:t>多次投标</w:t>
      </w:r>
      <w:r w:rsidR="00801EB2">
        <w:rPr>
          <w:rFonts w:hint="eastAsia"/>
        </w:rPr>
        <w:t>（</w:t>
      </w:r>
      <w:r w:rsidR="00801EB2" w:rsidRPr="003F520E">
        <w:rPr>
          <w:rFonts w:hint="eastAsia"/>
          <w:b/>
        </w:rPr>
        <w:t>第三方公司需进行控制，如不控制多次投标出现的问题由第三方公司负责。</w:t>
      </w:r>
      <w:r w:rsidR="00801EB2">
        <w:rPr>
          <w:rFonts w:hint="eastAsia"/>
        </w:rPr>
        <w:t>）</w:t>
      </w:r>
      <w:ins w:id="2644" w:author="wincol" w:date="2016-05-12T16:03:00Z">
        <w:r w:rsidR="005E2089">
          <w:rPr>
            <w:rFonts w:hint="eastAsia"/>
          </w:rPr>
          <w:t>，否则会在放款时失败，</w:t>
        </w:r>
      </w:ins>
    </w:p>
    <w:p w14:paraId="2106C653" w14:textId="77777777" w:rsidR="00A65A49" w:rsidRDefault="00A65A49" w:rsidP="0042024B">
      <w:pPr>
        <w:pStyle w:val="3"/>
        <w:rPr>
          <w:rFonts w:ascii="宋体" w:hAnsi="宋体"/>
        </w:rPr>
      </w:pPr>
      <w:bookmarkStart w:id="2645" w:name="_Toc448760997"/>
      <w:r w:rsidRPr="004E6C5A">
        <w:rPr>
          <w:rFonts w:hint="eastAsia"/>
        </w:rPr>
        <w:t>请求报文说明</w:t>
      </w:r>
      <w:bookmarkEnd w:id="2645"/>
    </w:p>
    <w:tbl>
      <w:tblPr>
        <w:tblW w:w="8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3"/>
        <w:gridCol w:w="2094"/>
        <w:gridCol w:w="1709"/>
        <w:gridCol w:w="851"/>
        <w:gridCol w:w="708"/>
        <w:gridCol w:w="2635"/>
      </w:tblGrid>
      <w:tr w:rsidR="00A65A49" w14:paraId="2A0F52C5" w14:textId="77777777" w:rsidTr="00E81D47">
        <w:trPr>
          <w:trHeight w:val="302"/>
        </w:trPr>
        <w:tc>
          <w:tcPr>
            <w:tcW w:w="983" w:type="dxa"/>
            <w:tcBorders>
              <w:bottom w:val="single" w:sz="4" w:space="0" w:color="auto"/>
            </w:tcBorders>
            <w:shd w:val="clear" w:color="auto" w:fill="C0C0C0"/>
          </w:tcPr>
          <w:p w14:paraId="1BF3318D" w14:textId="77777777" w:rsidR="00A65A49" w:rsidRDefault="00A65A49" w:rsidP="00E81D47">
            <w:pPr>
              <w:rPr>
                <w:rFonts w:ascii="宋体" w:hAnsi="宋体"/>
                <w:b/>
                <w:szCs w:val="21"/>
              </w:rPr>
            </w:pPr>
            <w:r>
              <w:rPr>
                <w:rFonts w:ascii="宋体" w:hAnsi="宋体"/>
                <w:b/>
                <w:szCs w:val="21"/>
              </w:rPr>
              <w:t>模块</w:t>
            </w:r>
          </w:p>
        </w:tc>
        <w:tc>
          <w:tcPr>
            <w:tcW w:w="2094" w:type="dxa"/>
            <w:tcBorders>
              <w:bottom w:val="single" w:sz="4" w:space="0" w:color="auto"/>
            </w:tcBorders>
            <w:shd w:val="clear" w:color="auto" w:fill="C0C0C0"/>
          </w:tcPr>
          <w:p w14:paraId="5BC0A811" w14:textId="77777777" w:rsidR="00A65A49" w:rsidRDefault="00A65A49" w:rsidP="00E81D47">
            <w:pPr>
              <w:rPr>
                <w:rFonts w:ascii="宋体" w:hAnsi="宋体"/>
                <w:b/>
              </w:rPr>
            </w:pPr>
            <w:r>
              <w:rPr>
                <w:rFonts w:ascii="宋体" w:hAnsi="宋体"/>
                <w:b/>
                <w:szCs w:val="21"/>
              </w:rPr>
              <w:t>字段ID</w:t>
            </w:r>
          </w:p>
        </w:tc>
        <w:tc>
          <w:tcPr>
            <w:tcW w:w="1709" w:type="dxa"/>
            <w:tcBorders>
              <w:bottom w:val="single" w:sz="4" w:space="0" w:color="auto"/>
            </w:tcBorders>
            <w:shd w:val="clear" w:color="auto" w:fill="C0C0C0"/>
          </w:tcPr>
          <w:p w14:paraId="08FC76B6" w14:textId="77777777" w:rsidR="00A65A49" w:rsidRDefault="00A65A49" w:rsidP="00E81D47">
            <w:pPr>
              <w:rPr>
                <w:rFonts w:ascii="宋体" w:hAnsi="宋体"/>
                <w:b/>
              </w:rPr>
            </w:pPr>
            <w:r>
              <w:rPr>
                <w:rFonts w:ascii="宋体" w:hAnsi="宋体"/>
                <w:b/>
                <w:szCs w:val="21"/>
              </w:rPr>
              <w:t>字段名称</w:t>
            </w:r>
          </w:p>
        </w:tc>
        <w:tc>
          <w:tcPr>
            <w:tcW w:w="851" w:type="dxa"/>
            <w:tcBorders>
              <w:bottom w:val="single" w:sz="4" w:space="0" w:color="auto"/>
            </w:tcBorders>
            <w:shd w:val="clear" w:color="auto" w:fill="C0C0C0"/>
          </w:tcPr>
          <w:p w14:paraId="5862D21F" w14:textId="77777777" w:rsidR="00A65A49" w:rsidRDefault="00A65A49" w:rsidP="00E81D47">
            <w:pPr>
              <w:rPr>
                <w:rFonts w:ascii="宋体" w:hAnsi="宋体"/>
                <w:b/>
              </w:rPr>
            </w:pPr>
            <w:r>
              <w:rPr>
                <w:rFonts w:ascii="宋体" w:hAnsi="宋体"/>
                <w:b/>
                <w:szCs w:val="21"/>
              </w:rPr>
              <w:t>类型</w:t>
            </w:r>
          </w:p>
        </w:tc>
        <w:tc>
          <w:tcPr>
            <w:tcW w:w="708" w:type="dxa"/>
            <w:tcBorders>
              <w:bottom w:val="single" w:sz="4" w:space="0" w:color="auto"/>
            </w:tcBorders>
            <w:shd w:val="clear" w:color="auto" w:fill="C0C0C0"/>
          </w:tcPr>
          <w:p w14:paraId="6223DD54" w14:textId="77777777" w:rsidR="00A65A49" w:rsidRDefault="00A65A49" w:rsidP="00E81D47">
            <w:pPr>
              <w:rPr>
                <w:rFonts w:ascii="宋体" w:hAnsi="宋体"/>
                <w:b/>
              </w:rPr>
            </w:pPr>
            <w:r>
              <w:rPr>
                <w:rFonts w:ascii="宋体" w:hAnsi="宋体" w:hint="eastAsia"/>
                <w:b/>
              </w:rPr>
              <w:t>可空</w:t>
            </w:r>
          </w:p>
        </w:tc>
        <w:tc>
          <w:tcPr>
            <w:tcW w:w="2635" w:type="dxa"/>
            <w:tcBorders>
              <w:bottom w:val="single" w:sz="4" w:space="0" w:color="auto"/>
            </w:tcBorders>
            <w:shd w:val="clear" w:color="auto" w:fill="C0C0C0"/>
          </w:tcPr>
          <w:p w14:paraId="14EED934" w14:textId="77777777" w:rsidR="00A65A49" w:rsidRDefault="00A65A49" w:rsidP="00E81D47">
            <w:pPr>
              <w:rPr>
                <w:rFonts w:ascii="宋体" w:hAnsi="宋体"/>
                <w:b/>
              </w:rPr>
            </w:pPr>
            <w:r>
              <w:rPr>
                <w:rFonts w:ascii="宋体" w:hAnsi="宋体" w:hint="eastAsia"/>
                <w:b/>
              </w:rPr>
              <w:t>备注</w:t>
            </w:r>
          </w:p>
        </w:tc>
      </w:tr>
      <w:tr w:rsidR="00B66439" w14:paraId="25B2CAD1" w14:textId="77777777" w:rsidTr="00E81D47">
        <w:trPr>
          <w:cantSplit/>
          <w:trHeight w:val="317"/>
        </w:trPr>
        <w:tc>
          <w:tcPr>
            <w:tcW w:w="983" w:type="dxa"/>
            <w:vMerge w:val="restart"/>
          </w:tcPr>
          <w:p w14:paraId="28E70FDB" w14:textId="77777777" w:rsidR="00B66439" w:rsidRPr="00C15726" w:rsidRDefault="00B66439" w:rsidP="00E81D47">
            <w:pPr>
              <w:rPr>
                <w:rFonts w:ascii="宋体" w:hAnsi="宋体"/>
              </w:rPr>
            </w:pPr>
            <w:r>
              <w:rPr>
                <w:rFonts w:ascii="宋体" w:hAnsi="宋体" w:hint="eastAsia"/>
              </w:rPr>
              <w:t>BODY</w:t>
            </w:r>
          </w:p>
        </w:tc>
        <w:tc>
          <w:tcPr>
            <w:tcW w:w="7997" w:type="dxa"/>
            <w:gridSpan w:val="5"/>
          </w:tcPr>
          <w:p w14:paraId="4358188E" w14:textId="77777777" w:rsidR="00B66439" w:rsidRPr="00F63C4B" w:rsidRDefault="00B66439" w:rsidP="00E81D47"/>
        </w:tc>
      </w:tr>
      <w:tr w:rsidR="00B66439" w14:paraId="2146CE4A" w14:textId="77777777" w:rsidTr="00E81D47">
        <w:trPr>
          <w:cantSplit/>
          <w:trHeight w:val="145"/>
        </w:trPr>
        <w:tc>
          <w:tcPr>
            <w:tcW w:w="983" w:type="dxa"/>
            <w:vMerge/>
          </w:tcPr>
          <w:p w14:paraId="571B757D" w14:textId="77777777" w:rsidR="00B66439" w:rsidRDefault="00B66439" w:rsidP="00E81D47">
            <w:pPr>
              <w:rPr>
                <w:rFonts w:ascii="宋体" w:hAnsi="宋体"/>
              </w:rPr>
            </w:pPr>
          </w:p>
        </w:tc>
        <w:tc>
          <w:tcPr>
            <w:tcW w:w="2094" w:type="dxa"/>
          </w:tcPr>
          <w:p w14:paraId="537713C7" w14:textId="77777777" w:rsidR="00B66439" w:rsidRPr="00A560D3" w:rsidRDefault="00B66439" w:rsidP="00E81D47">
            <w:pPr>
              <w:autoSpaceDE w:val="0"/>
              <w:autoSpaceDN w:val="0"/>
              <w:adjustRightInd w:val="0"/>
              <w:spacing w:line="267" w:lineRule="exact"/>
              <w:jc w:val="left"/>
              <w:rPr>
                <w:rFonts w:ascii="宋体" w:cs="宋体"/>
                <w:kern w:val="0"/>
                <w:sz w:val="20"/>
                <w:szCs w:val="20"/>
              </w:rPr>
            </w:pPr>
          </w:p>
        </w:tc>
        <w:tc>
          <w:tcPr>
            <w:tcW w:w="1709" w:type="dxa"/>
          </w:tcPr>
          <w:p w14:paraId="1A3E8B31" w14:textId="77777777" w:rsidR="00B66439" w:rsidRPr="00A560D3" w:rsidRDefault="00B66439" w:rsidP="00E81D47">
            <w:pPr>
              <w:autoSpaceDE w:val="0"/>
              <w:autoSpaceDN w:val="0"/>
              <w:adjustRightInd w:val="0"/>
              <w:spacing w:line="267" w:lineRule="exact"/>
              <w:jc w:val="left"/>
              <w:rPr>
                <w:rFonts w:ascii="宋体" w:cs="宋体"/>
                <w:kern w:val="0"/>
                <w:sz w:val="20"/>
                <w:szCs w:val="20"/>
              </w:rPr>
            </w:pPr>
          </w:p>
        </w:tc>
        <w:tc>
          <w:tcPr>
            <w:tcW w:w="851" w:type="dxa"/>
          </w:tcPr>
          <w:p w14:paraId="6C6E9EBB" w14:textId="77777777" w:rsidR="00B66439" w:rsidRPr="00A560D3" w:rsidRDefault="00B66439" w:rsidP="00E81D47">
            <w:pPr>
              <w:autoSpaceDE w:val="0"/>
              <w:autoSpaceDN w:val="0"/>
              <w:adjustRightInd w:val="0"/>
              <w:spacing w:line="267" w:lineRule="exact"/>
              <w:jc w:val="left"/>
              <w:rPr>
                <w:rFonts w:ascii="宋体" w:cs="宋体"/>
                <w:kern w:val="0"/>
                <w:sz w:val="20"/>
                <w:szCs w:val="20"/>
              </w:rPr>
            </w:pPr>
          </w:p>
        </w:tc>
        <w:tc>
          <w:tcPr>
            <w:tcW w:w="708" w:type="dxa"/>
          </w:tcPr>
          <w:p w14:paraId="6ACC5428" w14:textId="77777777" w:rsidR="00B66439" w:rsidRPr="00A560D3" w:rsidRDefault="00B66439" w:rsidP="0065464E">
            <w:pPr>
              <w:autoSpaceDE w:val="0"/>
              <w:autoSpaceDN w:val="0"/>
              <w:adjustRightInd w:val="0"/>
              <w:spacing w:line="267" w:lineRule="exact"/>
              <w:ind w:firstLineChars="50" w:firstLine="100"/>
              <w:jc w:val="left"/>
              <w:rPr>
                <w:rFonts w:ascii="宋体" w:cs="宋体"/>
                <w:kern w:val="0"/>
                <w:sz w:val="20"/>
                <w:szCs w:val="20"/>
              </w:rPr>
            </w:pPr>
          </w:p>
        </w:tc>
        <w:tc>
          <w:tcPr>
            <w:tcW w:w="2635" w:type="dxa"/>
          </w:tcPr>
          <w:p w14:paraId="3BC575D9" w14:textId="77777777" w:rsidR="00B66439" w:rsidRPr="00A710BB" w:rsidRDefault="00B66439" w:rsidP="00E81D47">
            <w:pPr>
              <w:autoSpaceDE w:val="0"/>
              <w:autoSpaceDN w:val="0"/>
              <w:adjustRightInd w:val="0"/>
              <w:spacing w:line="267" w:lineRule="exact"/>
              <w:jc w:val="left"/>
              <w:rPr>
                <w:rFonts w:ascii="宋体" w:cs="宋体"/>
                <w:kern w:val="0"/>
                <w:sz w:val="20"/>
                <w:szCs w:val="20"/>
              </w:rPr>
            </w:pPr>
          </w:p>
        </w:tc>
      </w:tr>
      <w:tr w:rsidR="00B66439" w14:paraId="2AF24E80" w14:textId="77777777" w:rsidTr="00E81D47">
        <w:trPr>
          <w:cantSplit/>
          <w:trHeight w:val="145"/>
        </w:trPr>
        <w:tc>
          <w:tcPr>
            <w:tcW w:w="983" w:type="dxa"/>
            <w:vMerge/>
          </w:tcPr>
          <w:p w14:paraId="3464B929" w14:textId="77777777" w:rsidR="00B66439" w:rsidRDefault="00B66439" w:rsidP="00E81D47">
            <w:pPr>
              <w:rPr>
                <w:rFonts w:ascii="宋体" w:hAnsi="宋体"/>
              </w:rPr>
            </w:pPr>
          </w:p>
        </w:tc>
        <w:tc>
          <w:tcPr>
            <w:tcW w:w="2094" w:type="dxa"/>
          </w:tcPr>
          <w:p w14:paraId="1720304A" w14:textId="77777777" w:rsidR="00B66439" w:rsidRPr="00BA665E" w:rsidRDefault="00B66439" w:rsidP="00E81D47">
            <w:pPr>
              <w:autoSpaceDE w:val="0"/>
              <w:autoSpaceDN w:val="0"/>
              <w:adjustRightInd w:val="0"/>
              <w:spacing w:line="267" w:lineRule="exact"/>
              <w:jc w:val="left"/>
              <w:rPr>
                <w:rFonts w:ascii="宋体" w:hAnsi="宋体"/>
              </w:rPr>
            </w:pPr>
            <w:r>
              <w:rPr>
                <w:rFonts w:ascii="宋体" w:cs="宋体" w:hint="eastAsia"/>
                <w:kern w:val="0"/>
                <w:sz w:val="20"/>
                <w:szCs w:val="20"/>
              </w:rPr>
              <w:t>TRANSCODE</w:t>
            </w:r>
          </w:p>
        </w:tc>
        <w:tc>
          <w:tcPr>
            <w:tcW w:w="1709" w:type="dxa"/>
          </w:tcPr>
          <w:p w14:paraId="48E94AEB" w14:textId="77777777" w:rsidR="00B66439" w:rsidRDefault="00B66439" w:rsidP="00E81D47">
            <w:pPr>
              <w:rPr>
                <w:rFonts w:ascii="宋体" w:hAnsi="宋体"/>
              </w:rPr>
            </w:pPr>
            <w:r w:rsidRPr="00A560D3">
              <w:rPr>
                <w:rFonts w:ascii="宋体" w:cs="宋体" w:hint="eastAsia"/>
                <w:kern w:val="0"/>
                <w:sz w:val="20"/>
                <w:szCs w:val="20"/>
              </w:rPr>
              <w:t>交易码</w:t>
            </w:r>
          </w:p>
        </w:tc>
        <w:tc>
          <w:tcPr>
            <w:tcW w:w="851" w:type="dxa"/>
          </w:tcPr>
          <w:p w14:paraId="38EBF083" w14:textId="77777777" w:rsidR="00B66439" w:rsidRDefault="00B66439" w:rsidP="00E81D47">
            <w:pPr>
              <w:rPr>
                <w:rFonts w:ascii="宋体" w:hAnsi="宋体"/>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8</w:t>
            </w:r>
            <w:r w:rsidRPr="00A560D3">
              <w:rPr>
                <w:rFonts w:ascii="宋体" w:cs="宋体"/>
                <w:kern w:val="0"/>
                <w:sz w:val="20"/>
                <w:szCs w:val="20"/>
              </w:rPr>
              <w:t>)</w:t>
            </w:r>
          </w:p>
        </w:tc>
        <w:tc>
          <w:tcPr>
            <w:tcW w:w="708" w:type="dxa"/>
          </w:tcPr>
          <w:p w14:paraId="4E76B4F2" w14:textId="77777777" w:rsidR="00B66439" w:rsidRPr="00EA7B55" w:rsidRDefault="00B66439" w:rsidP="00E81D47">
            <w:pPr>
              <w:autoSpaceDE w:val="0"/>
              <w:autoSpaceDN w:val="0"/>
              <w:adjustRightInd w:val="0"/>
              <w:spacing w:line="267" w:lineRule="exact"/>
              <w:ind w:left="107"/>
              <w:jc w:val="left"/>
              <w:rPr>
                <w:rFonts w:ascii="宋体" w:cs="宋体"/>
                <w:kern w:val="0"/>
                <w:sz w:val="20"/>
                <w:szCs w:val="20"/>
              </w:rPr>
            </w:pPr>
            <w:r w:rsidRPr="00EA7B55">
              <w:rPr>
                <w:rFonts w:ascii="宋体" w:cs="宋体" w:hint="eastAsia"/>
                <w:kern w:val="0"/>
                <w:sz w:val="20"/>
                <w:szCs w:val="20"/>
              </w:rPr>
              <w:t>否</w:t>
            </w:r>
          </w:p>
        </w:tc>
        <w:tc>
          <w:tcPr>
            <w:tcW w:w="2635" w:type="dxa"/>
          </w:tcPr>
          <w:p w14:paraId="3B087C36" w14:textId="77777777" w:rsidR="00B66439" w:rsidRDefault="00BF5D8B" w:rsidP="00E81D47">
            <w:pPr>
              <w:autoSpaceDE w:val="0"/>
              <w:autoSpaceDN w:val="0"/>
              <w:adjustRightInd w:val="0"/>
              <w:spacing w:line="267" w:lineRule="exact"/>
              <w:jc w:val="left"/>
              <w:rPr>
                <w:ins w:id="2646" w:author="wincol" w:date="2016-04-05T11:11:00Z"/>
                <w:rFonts w:ascii="宋体" w:cs="宋体"/>
                <w:kern w:val="0"/>
                <w:sz w:val="20"/>
                <w:szCs w:val="20"/>
              </w:rPr>
            </w:pPr>
            <w:ins w:id="2647" w:author="wincol" w:date="2016-04-05T11:11:00Z">
              <w:r>
                <w:rPr>
                  <w:rFonts w:ascii="宋体" w:cs="宋体" w:hint="eastAsia"/>
                  <w:kern w:val="0"/>
                  <w:sz w:val="20"/>
                  <w:szCs w:val="20"/>
                </w:rPr>
                <w:t>PC端：</w:t>
              </w:r>
            </w:ins>
            <w:r w:rsidR="00B66439" w:rsidRPr="00A710BB">
              <w:rPr>
                <w:rFonts w:ascii="宋体" w:cs="宋体" w:hint="eastAsia"/>
                <w:kern w:val="0"/>
                <w:sz w:val="20"/>
                <w:szCs w:val="20"/>
              </w:rPr>
              <w:t>OGW000</w:t>
            </w:r>
            <w:r w:rsidR="00B66439">
              <w:rPr>
                <w:rFonts w:ascii="宋体" w:cs="宋体" w:hint="eastAsia"/>
                <w:kern w:val="0"/>
                <w:sz w:val="20"/>
                <w:szCs w:val="20"/>
              </w:rPr>
              <w:t>52</w:t>
            </w:r>
          </w:p>
          <w:p w14:paraId="4F91E45B" w14:textId="77777777" w:rsidR="00BF5D8B" w:rsidRPr="00A710BB" w:rsidRDefault="00BF5D8B" w:rsidP="00E81D47">
            <w:pPr>
              <w:autoSpaceDE w:val="0"/>
              <w:autoSpaceDN w:val="0"/>
              <w:adjustRightInd w:val="0"/>
              <w:spacing w:line="267" w:lineRule="exact"/>
              <w:jc w:val="left"/>
              <w:rPr>
                <w:rFonts w:ascii="宋体" w:cs="宋体"/>
                <w:kern w:val="0"/>
                <w:sz w:val="20"/>
                <w:szCs w:val="20"/>
              </w:rPr>
            </w:pPr>
            <w:ins w:id="2648" w:author="wincol" w:date="2016-04-05T11:11:00Z">
              <w:r>
                <w:rPr>
                  <w:rFonts w:ascii="宋体" w:cs="宋体" w:hint="eastAsia"/>
                  <w:kern w:val="0"/>
                  <w:sz w:val="20"/>
                  <w:szCs w:val="20"/>
                </w:rPr>
                <w:t>移动端：</w:t>
              </w:r>
              <w:r w:rsidRPr="00723257">
                <w:rPr>
                  <w:rFonts w:ascii="宋体" w:cs="宋体"/>
                  <w:kern w:val="0"/>
                  <w:sz w:val="20"/>
                  <w:szCs w:val="20"/>
                </w:rPr>
                <w:t>OGW0009</w:t>
              </w:r>
              <w:r>
                <w:rPr>
                  <w:rFonts w:ascii="宋体" w:cs="宋体" w:hint="eastAsia"/>
                  <w:kern w:val="0"/>
                  <w:sz w:val="20"/>
                  <w:szCs w:val="20"/>
                </w:rPr>
                <w:t>4</w:t>
              </w:r>
            </w:ins>
          </w:p>
        </w:tc>
      </w:tr>
      <w:tr w:rsidR="00B66439" w14:paraId="0824799C" w14:textId="77777777" w:rsidTr="00E81D47">
        <w:trPr>
          <w:cantSplit/>
          <w:trHeight w:val="145"/>
        </w:trPr>
        <w:tc>
          <w:tcPr>
            <w:tcW w:w="983" w:type="dxa"/>
            <w:vMerge/>
          </w:tcPr>
          <w:p w14:paraId="2CBA5D5E" w14:textId="77777777" w:rsidR="00B66439" w:rsidRDefault="00B66439" w:rsidP="00E81D47">
            <w:pPr>
              <w:rPr>
                <w:rFonts w:ascii="宋体" w:hAnsi="宋体"/>
              </w:rPr>
            </w:pPr>
          </w:p>
        </w:tc>
        <w:tc>
          <w:tcPr>
            <w:tcW w:w="7997" w:type="dxa"/>
            <w:gridSpan w:val="5"/>
          </w:tcPr>
          <w:p w14:paraId="049CA2F6" w14:textId="77777777" w:rsidR="00B66439" w:rsidRPr="00186E7A" w:rsidRDefault="00B66439" w:rsidP="00E81D47">
            <w:r>
              <w:rPr>
                <w:rFonts w:hint="eastAsia"/>
              </w:rPr>
              <w:t>数据加密域都放到</w:t>
            </w:r>
            <w:r>
              <w:rPr>
                <w:rFonts w:hint="eastAsia"/>
              </w:rPr>
              <w:t>XMLPARA</w:t>
            </w:r>
            <w:r>
              <w:rPr>
                <w:rFonts w:hint="eastAsia"/>
              </w:rPr>
              <w:t>里面</w:t>
            </w:r>
          </w:p>
        </w:tc>
      </w:tr>
      <w:tr w:rsidR="00B66439" w14:paraId="163759B8" w14:textId="77777777" w:rsidTr="00E81D47">
        <w:trPr>
          <w:cantSplit/>
          <w:trHeight w:val="145"/>
        </w:trPr>
        <w:tc>
          <w:tcPr>
            <w:tcW w:w="983" w:type="dxa"/>
            <w:vMerge/>
          </w:tcPr>
          <w:p w14:paraId="7A59F8A9" w14:textId="77777777" w:rsidR="00B66439" w:rsidRDefault="00B66439" w:rsidP="00E81D47">
            <w:pPr>
              <w:rPr>
                <w:rFonts w:ascii="宋体" w:hAnsi="宋体"/>
              </w:rPr>
            </w:pPr>
          </w:p>
        </w:tc>
        <w:tc>
          <w:tcPr>
            <w:tcW w:w="2094" w:type="dxa"/>
          </w:tcPr>
          <w:p w14:paraId="68A564ED" w14:textId="77777777" w:rsidR="00B66439" w:rsidRPr="00A560D3" w:rsidRDefault="00B66439" w:rsidP="00E81D47">
            <w:pPr>
              <w:autoSpaceDE w:val="0"/>
              <w:autoSpaceDN w:val="0"/>
              <w:adjustRightInd w:val="0"/>
              <w:spacing w:line="281" w:lineRule="exact"/>
              <w:ind w:left="108"/>
              <w:jc w:val="left"/>
              <w:rPr>
                <w:rFonts w:ascii="宋体" w:cs="宋体"/>
                <w:kern w:val="0"/>
                <w:sz w:val="20"/>
                <w:szCs w:val="20"/>
              </w:rPr>
            </w:pPr>
            <w:r w:rsidRPr="00A560D3">
              <w:rPr>
                <w:rFonts w:ascii="宋体" w:cs="宋体"/>
                <w:kern w:val="0"/>
                <w:sz w:val="20"/>
                <w:szCs w:val="20"/>
              </w:rPr>
              <w:t>MERCHANTID</w:t>
            </w:r>
          </w:p>
        </w:tc>
        <w:tc>
          <w:tcPr>
            <w:tcW w:w="1709" w:type="dxa"/>
          </w:tcPr>
          <w:p w14:paraId="2C1DC9EA" w14:textId="77777777" w:rsidR="00B66439" w:rsidRPr="006047EB" w:rsidRDefault="00B66439" w:rsidP="00E81D47">
            <w:r w:rsidRPr="006047EB">
              <w:rPr>
                <w:rFonts w:hint="eastAsia"/>
              </w:rPr>
              <w:t>商户唯一编号</w:t>
            </w:r>
          </w:p>
        </w:tc>
        <w:tc>
          <w:tcPr>
            <w:tcW w:w="851" w:type="dxa"/>
          </w:tcPr>
          <w:p w14:paraId="0DD7EC7A" w14:textId="77777777" w:rsidR="00B66439" w:rsidRPr="00127534" w:rsidRDefault="00B66439" w:rsidP="00E81D47">
            <w:r>
              <w:rPr>
                <w:rFonts w:hint="eastAsia"/>
              </w:rPr>
              <w:t>C</w:t>
            </w:r>
            <w:r w:rsidRPr="00127534">
              <w:rPr>
                <w:rFonts w:hint="eastAsia"/>
              </w:rPr>
              <w:t xml:space="preserve"> (20)</w:t>
            </w:r>
          </w:p>
        </w:tc>
        <w:tc>
          <w:tcPr>
            <w:tcW w:w="708" w:type="dxa"/>
          </w:tcPr>
          <w:p w14:paraId="2F97CF53" w14:textId="77777777" w:rsidR="00B66439" w:rsidRDefault="00B66439">
            <w:r w:rsidRPr="002C3F94">
              <w:rPr>
                <w:rFonts w:ascii="宋体" w:hAnsi="宋体" w:hint="eastAsia"/>
              </w:rPr>
              <w:t>否</w:t>
            </w:r>
          </w:p>
        </w:tc>
        <w:tc>
          <w:tcPr>
            <w:tcW w:w="2635" w:type="dxa"/>
          </w:tcPr>
          <w:p w14:paraId="6DF9762C" w14:textId="77777777" w:rsidR="00B66439" w:rsidRPr="00127534" w:rsidRDefault="00B66439" w:rsidP="00E81D47">
            <w:r w:rsidRPr="00127534">
              <w:rPr>
                <w:rFonts w:hint="eastAsia"/>
              </w:rPr>
              <w:t>由华兴银行统一分配</w:t>
            </w:r>
          </w:p>
        </w:tc>
      </w:tr>
      <w:tr w:rsidR="00B66439" w14:paraId="21C5C0B8" w14:textId="77777777" w:rsidTr="00E81D47">
        <w:trPr>
          <w:cantSplit/>
          <w:trHeight w:val="145"/>
        </w:trPr>
        <w:tc>
          <w:tcPr>
            <w:tcW w:w="983" w:type="dxa"/>
            <w:vMerge/>
          </w:tcPr>
          <w:p w14:paraId="64799254" w14:textId="77777777" w:rsidR="00B66439" w:rsidRDefault="00B66439" w:rsidP="00E81D47">
            <w:pPr>
              <w:rPr>
                <w:rFonts w:ascii="宋体" w:hAnsi="宋体"/>
              </w:rPr>
            </w:pPr>
          </w:p>
        </w:tc>
        <w:tc>
          <w:tcPr>
            <w:tcW w:w="2094" w:type="dxa"/>
          </w:tcPr>
          <w:p w14:paraId="26EF79FB" w14:textId="77777777" w:rsidR="00B66439" w:rsidRPr="00A560D3" w:rsidRDefault="00B66439" w:rsidP="00E81D47">
            <w:pPr>
              <w:autoSpaceDE w:val="0"/>
              <w:autoSpaceDN w:val="0"/>
              <w:adjustRightInd w:val="0"/>
              <w:spacing w:line="281" w:lineRule="exact"/>
              <w:ind w:left="108"/>
              <w:jc w:val="left"/>
              <w:rPr>
                <w:rFonts w:ascii="宋体" w:cs="宋体"/>
                <w:kern w:val="0"/>
                <w:sz w:val="20"/>
                <w:szCs w:val="20"/>
              </w:rPr>
            </w:pPr>
            <w:r w:rsidRPr="00A560D3">
              <w:rPr>
                <w:rFonts w:ascii="宋体" w:cs="宋体"/>
                <w:kern w:val="0"/>
                <w:sz w:val="20"/>
                <w:szCs w:val="20"/>
              </w:rPr>
              <w:t>MERCHANTNAME</w:t>
            </w:r>
          </w:p>
        </w:tc>
        <w:tc>
          <w:tcPr>
            <w:tcW w:w="1709" w:type="dxa"/>
          </w:tcPr>
          <w:p w14:paraId="4C276760" w14:textId="77777777" w:rsidR="00B66439" w:rsidRPr="006047EB" w:rsidRDefault="00B66439" w:rsidP="00E81D47">
            <w:r w:rsidRPr="006047EB">
              <w:rPr>
                <w:rFonts w:hint="eastAsia"/>
              </w:rPr>
              <w:t>商户名称</w:t>
            </w:r>
          </w:p>
        </w:tc>
        <w:tc>
          <w:tcPr>
            <w:tcW w:w="851" w:type="dxa"/>
          </w:tcPr>
          <w:p w14:paraId="1EB5BBDF" w14:textId="77777777" w:rsidR="00B66439" w:rsidRPr="00127534" w:rsidRDefault="00B66439" w:rsidP="00E81D47">
            <w:r>
              <w:t>C</w:t>
            </w:r>
            <w:r w:rsidRPr="00127534">
              <w:t>(128)</w:t>
            </w:r>
          </w:p>
        </w:tc>
        <w:tc>
          <w:tcPr>
            <w:tcW w:w="708" w:type="dxa"/>
          </w:tcPr>
          <w:p w14:paraId="3CF5265D" w14:textId="77777777" w:rsidR="00B66439" w:rsidRDefault="00B66439">
            <w:r w:rsidRPr="002C3F94">
              <w:rPr>
                <w:rFonts w:ascii="宋体" w:hAnsi="宋体" w:hint="eastAsia"/>
              </w:rPr>
              <w:t>否</w:t>
            </w:r>
          </w:p>
        </w:tc>
        <w:tc>
          <w:tcPr>
            <w:tcW w:w="2635" w:type="dxa"/>
          </w:tcPr>
          <w:p w14:paraId="23CD9B26" w14:textId="77777777" w:rsidR="00B66439" w:rsidRPr="00127534" w:rsidRDefault="00B66439" w:rsidP="00E81D47"/>
        </w:tc>
      </w:tr>
      <w:tr w:rsidR="00B66439" w14:paraId="4C567291" w14:textId="77777777" w:rsidTr="00E81D47">
        <w:trPr>
          <w:cantSplit/>
          <w:trHeight w:val="145"/>
        </w:trPr>
        <w:tc>
          <w:tcPr>
            <w:tcW w:w="983" w:type="dxa"/>
            <w:vMerge/>
          </w:tcPr>
          <w:p w14:paraId="3A7F2A5C" w14:textId="77777777" w:rsidR="00B66439" w:rsidRDefault="00B66439" w:rsidP="00E81D47">
            <w:pPr>
              <w:rPr>
                <w:rFonts w:ascii="宋体" w:hAnsi="宋体"/>
              </w:rPr>
            </w:pPr>
          </w:p>
        </w:tc>
        <w:tc>
          <w:tcPr>
            <w:tcW w:w="2094" w:type="dxa"/>
          </w:tcPr>
          <w:p w14:paraId="3B88EB41" w14:textId="77777777" w:rsidR="00B66439" w:rsidRPr="00A560D3" w:rsidRDefault="00B66439" w:rsidP="00E81D47">
            <w:pPr>
              <w:autoSpaceDE w:val="0"/>
              <w:autoSpaceDN w:val="0"/>
              <w:adjustRightInd w:val="0"/>
              <w:spacing w:line="267" w:lineRule="exact"/>
              <w:ind w:left="107"/>
              <w:jc w:val="left"/>
              <w:rPr>
                <w:rFonts w:ascii="宋体" w:cs="宋体"/>
                <w:kern w:val="0"/>
                <w:sz w:val="20"/>
                <w:szCs w:val="20"/>
              </w:rPr>
            </w:pPr>
            <w:r>
              <w:rPr>
                <w:rFonts w:ascii="宋体" w:cs="宋体" w:hint="eastAsia"/>
                <w:kern w:val="0"/>
                <w:sz w:val="20"/>
                <w:szCs w:val="20"/>
              </w:rPr>
              <w:t>APPID</w:t>
            </w:r>
          </w:p>
        </w:tc>
        <w:tc>
          <w:tcPr>
            <w:tcW w:w="1709" w:type="dxa"/>
          </w:tcPr>
          <w:p w14:paraId="0EB602AB" w14:textId="77777777" w:rsidR="00B66439" w:rsidRPr="006047EB" w:rsidRDefault="00B66439" w:rsidP="00E81D47">
            <w:r w:rsidRPr="006047EB">
              <w:rPr>
                <w:rFonts w:hint="eastAsia"/>
              </w:rPr>
              <w:t>应用标识</w:t>
            </w:r>
          </w:p>
        </w:tc>
        <w:tc>
          <w:tcPr>
            <w:tcW w:w="851" w:type="dxa"/>
          </w:tcPr>
          <w:p w14:paraId="77911CBB" w14:textId="77777777" w:rsidR="00B66439" w:rsidRPr="00127534" w:rsidRDefault="00B66439" w:rsidP="00E81D47">
            <w:r>
              <w:rPr>
                <w:rFonts w:hint="eastAsia"/>
              </w:rPr>
              <w:t>C</w:t>
            </w:r>
            <w:r w:rsidRPr="00127534">
              <w:rPr>
                <w:rFonts w:hint="eastAsia"/>
              </w:rPr>
              <w:t>(3)</w:t>
            </w:r>
          </w:p>
        </w:tc>
        <w:tc>
          <w:tcPr>
            <w:tcW w:w="708" w:type="dxa"/>
          </w:tcPr>
          <w:p w14:paraId="15081E22" w14:textId="77777777" w:rsidR="00B66439" w:rsidRDefault="00B66439">
            <w:r w:rsidRPr="002C3F94">
              <w:rPr>
                <w:rFonts w:ascii="宋体" w:hAnsi="宋体" w:hint="eastAsia"/>
              </w:rPr>
              <w:t>否</w:t>
            </w:r>
          </w:p>
        </w:tc>
        <w:tc>
          <w:tcPr>
            <w:tcW w:w="2635" w:type="dxa"/>
          </w:tcPr>
          <w:p w14:paraId="7378BCEA" w14:textId="77777777" w:rsidR="00B66439" w:rsidRDefault="00B66439" w:rsidP="00E81D47">
            <w:r w:rsidRPr="00127534">
              <w:rPr>
                <w:rFonts w:hint="eastAsia"/>
              </w:rPr>
              <w:t>个人电脑</w:t>
            </w:r>
            <w:r w:rsidRPr="00127534">
              <w:rPr>
                <w:rFonts w:hint="eastAsia"/>
              </w:rPr>
              <w:t>:PC</w:t>
            </w:r>
            <w:r w:rsidRPr="00127534">
              <w:rPr>
                <w:rFonts w:hint="eastAsia"/>
              </w:rPr>
              <w:t>（不送则默认</w:t>
            </w:r>
            <w:r w:rsidRPr="00127534">
              <w:rPr>
                <w:rFonts w:hint="eastAsia"/>
              </w:rPr>
              <w:t>PC</w:t>
            </w:r>
            <w:r w:rsidRPr="00127534">
              <w:rPr>
                <w:rFonts w:hint="eastAsia"/>
              </w:rPr>
              <w:t>）</w:t>
            </w:r>
          </w:p>
          <w:p w14:paraId="79F4508B" w14:textId="77777777" w:rsidR="00B66439" w:rsidRDefault="00B66439" w:rsidP="00186ABB">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手机：APP</w:t>
            </w:r>
          </w:p>
          <w:p w14:paraId="2CC2E84C" w14:textId="77777777" w:rsidR="00B66439" w:rsidRPr="00127534" w:rsidRDefault="00B66439" w:rsidP="00186ABB">
            <w:r>
              <w:rPr>
                <w:rFonts w:ascii="宋体" w:cs="宋体" w:hint="eastAsia"/>
                <w:kern w:val="0"/>
                <w:sz w:val="20"/>
                <w:szCs w:val="20"/>
              </w:rPr>
              <w:t>微信：WX</w:t>
            </w:r>
          </w:p>
        </w:tc>
      </w:tr>
      <w:tr w:rsidR="00B66439" w14:paraId="1E8C8719" w14:textId="77777777" w:rsidTr="00E81D47">
        <w:trPr>
          <w:cantSplit/>
          <w:trHeight w:val="145"/>
        </w:trPr>
        <w:tc>
          <w:tcPr>
            <w:tcW w:w="983" w:type="dxa"/>
            <w:vMerge/>
          </w:tcPr>
          <w:p w14:paraId="2B75FF0A" w14:textId="77777777" w:rsidR="00B66439" w:rsidRDefault="00B66439" w:rsidP="00E81D47">
            <w:pPr>
              <w:rPr>
                <w:rFonts w:ascii="宋体" w:hAnsi="宋体"/>
              </w:rPr>
            </w:pPr>
          </w:p>
        </w:tc>
        <w:tc>
          <w:tcPr>
            <w:tcW w:w="2094" w:type="dxa"/>
          </w:tcPr>
          <w:p w14:paraId="68C5FEB8" w14:textId="77777777" w:rsidR="00B66439" w:rsidRPr="00A560D3" w:rsidRDefault="00B66439" w:rsidP="00E81D47">
            <w:pPr>
              <w:autoSpaceDE w:val="0"/>
              <w:autoSpaceDN w:val="0"/>
              <w:adjustRightInd w:val="0"/>
              <w:spacing w:line="281" w:lineRule="exact"/>
              <w:ind w:left="108"/>
              <w:jc w:val="left"/>
              <w:rPr>
                <w:rFonts w:ascii="宋体" w:cs="宋体"/>
                <w:kern w:val="0"/>
                <w:sz w:val="20"/>
                <w:szCs w:val="20"/>
              </w:rPr>
            </w:pPr>
            <w:r w:rsidRPr="00A560D3">
              <w:rPr>
                <w:rFonts w:ascii="宋体" w:cs="宋体"/>
                <w:kern w:val="0"/>
                <w:sz w:val="20"/>
                <w:szCs w:val="20"/>
              </w:rPr>
              <w:t>TTRANS</w:t>
            </w:r>
          </w:p>
        </w:tc>
        <w:tc>
          <w:tcPr>
            <w:tcW w:w="1709" w:type="dxa"/>
          </w:tcPr>
          <w:p w14:paraId="0EC9BBC1" w14:textId="77777777" w:rsidR="00B66439" w:rsidRPr="006047EB" w:rsidRDefault="00B66439" w:rsidP="00E81D47">
            <w:r w:rsidRPr="006047EB">
              <w:rPr>
                <w:rFonts w:hint="eastAsia"/>
              </w:rPr>
              <w:t>交易类型</w:t>
            </w:r>
          </w:p>
        </w:tc>
        <w:tc>
          <w:tcPr>
            <w:tcW w:w="851" w:type="dxa"/>
          </w:tcPr>
          <w:p w14:paraId="6C348598" w14:textId="77777777" w:rsidR="00B66439" w:rsidRPr="00CE1410" w:rsidRDefault="00B66439" w:rsidP="00E81D47">
            <w:r>
              <w:rPr>
                <w:rFonts w:hint="eastAsia"/>
              </w:rPr>
              <w:t>C</w:t>
            </w:r>
            <w:r w:rsidRPr="00CE1410">
              <w:rPr>
                <w:rFonts w:hint="eastAsia"/>
              </w:rPr>
              <w:t>(2)</w:t>
            </w:r>
          </w:p>
        </w:tc>
        <w:tc>
          <w:tcPr>
            <w:tcW w:w="708" w:type="dxa"/>
          </w:tcPr>
          <w:p w14:paraId="35F6180C" w14:textId="77777777" w:rsidR="00B66439" w:rsidRDefault="00B66439">
            <w:r w:rsidRPr="002C3F94">
              <w:rPr>
                <w:rFonts w:ascii="宋体" w:hAnsi="宋体" w:hint="eastAsia"/>
              </w:rPr>
              <w:t>否</w:t>
            </w:r>
          </w:p>
        </w:tc>
        <w:tc>
          <w:tcPr>
            <w:tcW w:w="2635" w:type="dxa"/>
          </w:tcPr>
          <w:p w14:paraId="3D0559B4" w14:textId="77777777" w:rsidR="00B66439" w:rsidRDefault="00B66439" w:rsidP="00E81D47">
            <w:r w:rsidRPr="00CE1410">
              <w:rPr>
                <w:rFonts w:hint="eastAsia"/>
              </w:rPr>
              <w:t>TransType.4=</w:t>
            </w:r>
            <w:r w:rsidRPr="00CE1410">
              <w:rPr>
                <w:rFonts w:hint="eastAsia"/>
              </w:rPr>
              <w:t>互联网借贷投标</w:t>
            </w:r>
          </w:p>
          <w:p w14:paraId="114F23F6" w14:textId="77777777" w:rsidR="00B66439" w:rsidRPr="00A560D3" w:rsidRDefault="00B66439" w:rsidP="00186ABB">
            <w:pPr>
              <w:autoSpaceDE w:val="0"/>
              <w:autoSpaceDN w:val="0"/>
              <w:adjustRightInd w:val="0"/>
              <w:spacing w:line="267" w:lineRule="exact"/>
              <w:ind w:left="107"/>
              <w:jc w:val="left"/>
              <w:rPr>
                <w:rFonts w:ascii="宋体" w:cs="宋体"/>
                <w:kern w:val="0"/>
                <w:sz w:val="20"/>
                <w:szCs w:val="20"/>
              </w:rPr>
            </w:pPr>
            <w:r w:rsidRPr="00A560D3">
              <w:rPr>
                <w:rFonts w:ascii="宋体" w:cs="宋体" w:hint="eastAsia"/>
                <w:kern w:val="0"/>
                <w:sz w:val="20"/>
                <w:szCs w:val="20"/>
              </w:rPr>
              <w:t>TransType.5=互联网借贷还款</w:t>
            </w:r>
          </w:p>
          <w:p w14:paraId="2423587B" w14:textId="77777777" w:rsidR="00B66439" w:rsidRPr="00A560D3" w:rsidRDefault="00B66439" w:rsidP="00186ABB">
            <w:pPr>
              <w:autoSpaceDE w:val="0"/>
              <w:autoSpaceDN w:val="0"/>
              <w:adjustRightInd w:val="0"/>
              <w:spacing w:line="267" w:lineRule="exact"/>
              <w:ind w:left="107"/>
              <w:jc w:val="left"/>
              <w:rPr>
                <w:rFonts w:ascii="宋体" w:cs="宋体"/>
                <w:kern w:val="0"/>
                <w:sz w:val="20"/>
                <w:szCs w:val="20"/>
              </w:rPr>
            </w:pPr>
            <w:r w:rsidRPr="00A560D3">
              <w:rPr>
                <w:rFonts w:ascii="宋体" w:cs="宋体" w:hint="eastAsia"/>
                <w:kern w:val="0"/>
                <w:sz w:val="20"/>
                <w:szCs w:val="20"/>
              </w:rPr>
              <w:t>TransType.6=账户开立</w:t>
            </w:r>
          </w:p>
          <w:p w14:paraId="7B061E6D" w14:textId="77777777" w:rsidR="00B66439" w:rsidRPr="00A560D3" w:rsidRDefault="00B66439" w:rsidP="00186ABB">
            <w:pPr>
              <w:autoSpaceDE w:val="0"/>
              <w:autoSpaceDN w:val="0"/>
              <w:adjustRightInd w:val="0"/>
              <w:spacing w:line="267" w:lineRule="exact"/>
              <w:ind w:left="107"/>
              <w:jc w:val="left"/>
              <w:rPr>
                <w:rFonts w:ascii="宋体" w:cs="宋体"/>
                <w:kern w:val="0"/>
                <w:sz w:val="20"/>
                <w:szCs w:val="20"/>
              </w:rPr>
            </w:pPr>
            <w:r w:rsidRPr="00A560D3">
              <w:rPr>
                <w:rFonts w:ascii="宋体" w:cs="宋体" w:hint="eastAsia"/>
                <w:kern w:val="0"/>
                <w:sz w:val="20"/>
                <w:szCs w:val="20"/>
              </w:rPr>
              <w:t>TransType.7=充值</w:t>
            </w:r>
          </w:p>
          <w:p w14:paraId="34CA4132" w14:textId="77777777" w:rsidR="00B66439" w:rsidRPr="00A560D3" w:rsidRDefault="00B66439" w:rsidP="00186ABB">
            <w:pPr>
              <w:autoSpaceDE w:val="0"/>
              <w:autoSpaceDN w:val="0"/>
              <w:adjustRightInd w:val="0"/>
              <w:spacing w:line="267" w:lineRule="exact"/>
              <w:ind w:left="107"/>
              <w:jc w:val="left"/>
              <w:rPr>
                <w:rFonts w:ascii="宋体" w:cs="宋体"/>
                <w:kern w:val="0"/>
                <w:sz w:val="20"/>
                <w:szCs w:val="20"/>
              </w:rPr>
            </w:pPr>
            <w:r w:rsidRPr="00A560D3">
              <w:rPr>
                <w:rFonts w:ascii="宋体" w:cs="宋体" w:hint="eastAsia"/>
                <w:kern w:val="0"/>
                <w:sz w:val="20"/>
                <w:szCs w:val="20"/>
              </w:rPr>
              <w:t>TransType.8=提现</w:t>
            </w:r>
          </w:p>
          <w:p w14:paraId="4E33EFE8" w14:textId="77777777" w:rsidR="00B66439" w:rsidRPr="00A560D3" w:rsidRDefault="00B66439" w:rsidP="00186ABB">
            <w:pPr>
              <w:autoSpaceDE w:val="0"/>
              <w:autoSpaceDN w:val="0"/>
              <w:adjustRightInd w:val="0"/>
              <w:spacing w:line="267" w:lineRule="exact"/>
              <w:ind w:left="107"/>
              <w:jc w:val="left"/>
              <w:rPr>
                <w:rFonts w:ascii="宋体" w:cs="宋体"/>
                <w:kern w:val="0"/>
                <w:sz w:val="20"/>
                <w:szCs w:val="20"/>
              </w:rPr>
            </w:pPr>
            <w:r w:rsidRPr="00A560D3">
              <w:rPr>
                <w:rFonts w:ascii="宋体" w:cs="宋体" w:hint="eastAsia"/>
                <w:kern w:val="0"/>
                <w:sz w:val="20"/>
                <w:szCs w:val="20"/>
              </w:rPr>
              <w:t>TransType.9=自动投标授权</w:t>
            </w:r>
          </w:p>
          <w:p w14:paraId="398781D4" w14:textId="77777777" w:rsidR="00B66439" w:rsidRPr="00CE1410" w:rsidRDefault="00B66439" w:rsidP="00186ABB">
            <w:r w:rsidRPr="00A560D3">
              <w:rPr>
                <w:rFonts w:ascii="宋体" w:cs="宋体" w:hint="eastAsia"/>
                <w:kern w:val="0"/>
                <w:sz w:val="20"/>
                <w:szCs w:val="20"/>
              </w:rPr>
              <w:t>TransType.10=自动还款授权</w:t>
            </w:r>
          </w:p>
        </w:tc>
      </w:tr>
      <w:tr w:rsidR="00B66439" w14:paraId="1FA4A7BB" w14:textId="77777777" w:rsidTr="00E81D47">
        <w:trPr>
          <w:cantSplit/>
          <w:trHeight w:val="145"/>
        </w:trPr>
        <w:tc>
          <w:tcPr>
            <w:tcW w:w="983" w:type="dxa"/>
            <w:vMerge/>
          </w:tcPr>
          <w:p w14:paraId="10277ED6" w14:textId="77777777" w:rsidR="00B66439" w:rsidRDefault="00B66439" w:rsidP="00E81D47">
            <w:pPr>
              <w:rPr>
                <w:rFonts w:ascii="宋体" w:hAnsi="宋体"/>
              </w:rPr>
            </w:pPr>
          </w:p>
        </w:tc>
        <w:tc>
          <w:tcPr>
            <w:tcW w:w="2094" w:type="dxa"/>
          </w:tcPr>
          <w:p w14:paraId="5639866C" w14:textId="77777777" w:rsidR="00B66439" w:rsidRPr="00A560D3" w:rsidRDefault="00B66439" w:rsidP="00E81D47">
            <w:pPr>
              <w:autoSpaceDE w:val="0"/>
              <w:autoSpaceDN w:val="0"/>
              <w:adjustRightInd w:val="0"/>
              <w:spacing w:line="281" w:lineRule="exact"/>
              <w:ind w:left="108"/>
              <w:jc w:val="left"/>
              <w:rPr>
                <w:rFonts w:ascii="宋体" w:cs="宋体"/>
                <w:kern w:val="0"/>
                <w:sz w:val="20"/>
                <w:szCs w:val="20"/>
              </w:rPr>
            </w:pPr>
            <w:r w:rsidRPr="00A560D3">
              <w:rPr>
                <w:rFonts w:ascii="宋体" w:cs="宋体"/>
                <w:kern w:val="0"/>
                <w:sz w:val="20"/>
                <w:szCs w:val="20"/>
              </w:rPr>
              <w:t>LOANNO</w:t>
            </w:r>
          </w:p>
        </w:tc>
        <w:tc>
          <w:tcPr>
            <w:tcW w:w="1709" w:type="dxa"/>
          </w:tcPr>
          <w:p w14:paraId="77E6BD4A" w14:textId="77777777" w:rsidR="00B66439" w:rsidRPr="006047EB" w:rsidRDefault="00B66439" w:rsidP="00E81D47">
            <w:r w:rsidRPr="006047EB">
              <w:rPr>
                <w:rFonts w:hint="eastAsia"/>
              </w:rPr>
              <w:t>借款编号</w:t>
            </w:r>
          </w:p>
        </w:tc>
        <w:tc>
          <w:tcPr>
            <w:tcW w:w="851" w:type="dxa"/>
          </w:tcPr>
          <w:p w14:paraId="69F8BAD7" w14:textId="77777777" w:rsidR="00B66439" w:rsidRPr="001315AB" w:rsidRDefault="00B66439" w:rsidP="00E81D47">
            <w:r>
              <w:t>C</w:t>
            </w:r>
            <w:r w:rsidRPr="001315AB">
              <w:t xml:space="preserve"> (64)</w:t>
            </w:r>
          </w:p>
        </w:tc>
        <w:tc>
          <w:tcPr>
            <w:tcW w:w="708" w:type="dxa"/>
          </w:tcPr>
          <w:p w14:paraId="0624A6CC" w14:textId="77777777" w:rsidR="00B66439" w:rsidRDefault="00B66439">
            <w:r w:rsidRPr="002C3F94">
              <w:rPr>
                <w:rFonts w:ascii="宋体" w:hAnsi="宋体" w:hint="eastAsia"/>
              </w:rPr>
              <w:t>否</w:t>
            </w:r>
          </w:p>
        </w:tc>
        <w:tc>
          <w:tcPr>
            <w:tcW w:w="2635" w:type="dxa"/>
          </w:tcPr>
          <w:p w14:paraId="471F87AC" w14:textId="77777777" w:rsidR="00B66439" w:rsidRPr="001315AB" w:rsidRDefault="00B66439" w:rsidP="00E81D47"/>
        </w:tc>
      </w:tr>
      <w:tr w:rsidR="00B66439" w14:paraId="24E06BE8" w14:textId="77777777" w:rsidTr="00E81D47">
        <w:trPr>
          <w:cantSplit/>
          <w:trHeight w:val="145"/>
        </w:trPr>
        <w:tc>
          <w:tcPr>
            <w:tcW w:w="983" w:type="dxa"/>
            <w:vMerge/>
          </w:tcPr>
          <w:p w14:paraId="0AC36709" w14:textId="77777777" w:rsidR="00B66439" w:rsidRDefault="00B66439" w:rsidP="00E81D47">
            <w:pPr>
              <w:rPr>
                <w:rFonts w:ascii="宋体" w:hAnsi="宋体"/>
              </w:rPr>
            </w:pPr>
          </w:p>
        </w:tc>
        <w:tc>
          <w:tcPr>
            <w:tcW w:w="2094" w:type="dxa"/>
          </w:tcPr>
          <w:p w14:paraId="05547D4B" w14:textId="77777777" w:rsidR="00B66439" w:rsidRPr="00A560D3" w:rsidRDefault="00B66439" w:rsidP="00E81D47">
            <w:pPr>
              <w:autoSpaceDE w:val="0"/>
              <w:autoSpaceDN w:val="0"/>
              <w:adjustRightInd w:val="0"/>
              <w:spacing w:line="281" w:lineRule="exact"/>
              <w:ind w:left="108"/>
              <w:jc w:val="left"/>
              <w:rPr>
                <w:rFonts w:ascii="宋体" w:cs="宋体"/>
                <w:kern w:val="0"/>
                <w:sz w:val="20"/>
                <w:szCs w:val="20"/>
              </w:rPr>
            </w:pPr>
            <w:del w:id="2649" w:author="Windows 用户" w:date="2016-03-28T17:19:00Z">
              <w:r w:rsidRPr="00A560D3" w:rsidDel="00E4558C">
                <w:rPr>
                  <w:rFonts w:ascii="宋体" w:cs="宋体"/>
                  <w:kern w:val="0"/>
                  <w:sz w:val="20"/>
                  <w:szCs w:val="20"/>
                </w:rPr>
                <w:delText>USERUUID</w:delText>
              </w:r>
            </w:del>
          </w:p>
        </w:tc>
        <w:tc>
          <w:tcPr>
            <w:tcW w:w="1709" w:type="dxa"/>
          </w:tcPr>
          <w:p w14:paraId="1557627E" w14:textId="77777777" w:rsidR="00B66439" w:rsidRPr="006047EB" w:rsidRDefault="00B66439" w:rsidP="00E81D47">
            <w:del w:id="2650" w:author="Windows 用户" w:date="2016-03-28T17:19:00Z">
              <w:r w:rsidRPr="006047EB" w:rsidDel="00E4558C">
                <w:rPr>
                  <w:rFonts w:hint="eastAsia"/>
                </w:rPr>
                <w:delText>第三方客户标识</w:delText>
              </w:r>
            </w:del>
          </w:p>
        </w:tc>
        <w:tc>
          <w:tcPr>
            <w:tcW w:w="851" w:type="dxa"/>
          </w:tcPr>
          <w:p w14:paraId="546A30BF" w14:textId="77777777" w:rsidR="00B66439" w:rsidRPr="001315AB" w:rsidRDefault="00B66439" w:rsidP="00E81D47">
            <w:del w:id="2651" w:author="Windows 用户" w:date="2016-03-28T17:19:00Z">
              <w:r w:rsidDel="00E4558C">
                <w:delText>C</w:delText>
              </w:r>
              <w:r w:rsidRPr="001315AB" w:rsidDel="00E4558C">
                <w:delText>(32)</w:delText>
              </w:r>
            </w:del>
          </w:p>
        </w:tc>
        <w:tc>
          <w:tcPr>
            <w:tcW w:w="708" w:type="dxa"/>
          </w:tcPr>
          <w:p w14:paraId="08DCF957" w14:textId="77777777" w:rsidR="00B66439" w:rsidRPr="001315AB" w:rsidRDefault="00B66439" w:rsidP="00E81D47">
            <w:del w:id="2652" w:author="Windows 用户" w:date="2016-03-28T17:19:00Z">
              <w:r w:rsidDel="00E4558C">
                <w:rPr>
                  <w:rFonts w:hint="eastAsia"/>
                </w:rPr>
                <w:delText>是</w:delText>
              </w:r>
            </w:del>
            <w:del w:id="2653" w:author="Windows 用户" w:date="2016-03-28T17:07:00Z">
              <w:r w:rsidRPr="001315AB" w:rsidDel="004B0CAA">
                <w:delText>C</w:delText>
              </w:r>
            </w:del>
          </w:p>
        </w:tc>
        <w:tc>
          <w:tcPr>
            <w:tcW w:w="2635" w:type="dxa"/>
          </w:tcPr>
          <w:p w14:paraId="20562BF0" w14:textId="77777777" w:rsidR="00B66439" w:rsidRPr="001315AB" w:rsidRDefault="00B66439" w:rsidP="00E81D47"/>
        </w:tc>
      </w:tr>
      <w:tr w:rsidR="00B66439" w14:paraId="250D6036" w14:textId="77777777" w:rsidTr="00E81D47">
        <w:trPr>
          <w:cantSplit/>
          <w:trHeight w:val="145"/>
        </w:trPr>
        <w:tc>
          <w:tcPr>
            <w:tcW w:w="983" w:type="dxa"/>
            <w:vMerge/>
          </w:tcPr>
          <w:p w14:paraId="50987554" w14:textId="77777777" w:rsidR="00B66439" w:rsidRDefault="00B66439" w:rsidP="00E81D47">
            <w:pPr>
              <w:rPr>
                <w:rFonts w:ascii="宋体" w:hAnsi="宋体"/>
              </w:rPr>
            </w:pPr>
          </w:p>
        </w:tc>
        <w:tc>
          <w:tcPr>
            <w:tcW w:w="2094" w:type="dxa"/>
          </w:tcPr>
          <w:p w14:paraId="03D9ED63" w14:textId="77777777" w:rsidR="00B66439" w:rsidRPr="00A560D3" w:rsidRDefault="00B66439" w:rsidP="00E81D47">
            <w:pPr>
              <w:autoSpaceDE w:val="0"/>
              <w:autoSpaceDN w:val="0"/>
              <w:adjustRightInd w:val="0"/>
              <w:spacing w:line="281" w:lineRule="exact"/>
              <w:ind w:left="108"/>
              <w:jc w:val="left"/>
              <w:rPr>
                <w:rFonts w:ascii="宋体" w:cs="宋体"/>
                <w:kern w:val="0"/>
                <w:sz w:val="20"/>
                <w:szCs w:val="20"/>
              </w:rPr>
            </w:pPr>
            <w:r w:rsidRPr="00A560D3">
              <w:rPr>
                <w:rFonts w:ascii="宋体" w:cs="宋体"/>
                <w:kern w:val="0"/>
                <w:sz w:val="20"/>
                <w:szCs w:val="20"/>
              </w:rPr>
              <w:t>ACNO</w:t>
            </w:r>
          </w:p>
        </w:tc>
        <w:tc>
          <w:tcPr>
            <w:tcW w:w="1709" w:type="dxa"/>
          </w:tcPr>
          <w:p w14:paraId="5A74A895" w14:textId="77777777" w:rsidR="00B66439" w:rsidRPr="006047EB" w:rsidRDefault="00B66439" w:rsidP="00E81D47">
            <w:r w:rsidRPr="006047EB">
              <w:rPr>
                <w:rFonts w:hint="eastAsia"/>
              </w:rPr>
              <w:t>投资人账号</w:t>
            </w:r>
          </w:p>
        </w:tc>
        <w:tc>
          <w:tcPr>
            <w:tcW w:w="851" w:type="dxa"/>
          </w:tcPr>
          <w:p w14:paraId="4874501E" w14:textId="77777777" w:rsidR="00B66439" w:rsidRPr="001315AB" w:rsidRDefault="00B66439" w:rsidP="00E81D47">
            <w:r>
              <w:t>C</w:t>
            </w:r>
            <w:r w:rsidRPr="001315AB">
              <w:t>(32)</w:t>
            </w:r>
          </w:p>
        </w:tc>
        <w:tc>
          <w:tcPr>
            <w:tcW w:w="708" w:type="dxa"/>
          </w:tcPr>
          <w:p w14:paraId="31326FA2" w14:textId="77777777" w:rsidR="00B66439" w:rsidRDefault="00B66439">
            <w:r w:rsidRPr="00B9081B">
              <w:rPr>
                <w:rFonts w:ascii="宋体" w:hAnsi="宋体" w:hint="eastAsia"/>
              </w:rPr>
              <w:t>否</w:t>
            </w:r>
          </w:p>
        </w:tc>
        <w:tc>
          <w:tcPr>
            <w:tcW w:w="2635" w:type="dxa"/>
          </w:tcPr>
          <w:p w14:paraId="76F1606E" w14:textId="77777777" w:rsidR="00B66439" w:rsidRPr="001315AB" w:rsidRDefault="00B66439" w:rsidP="00E81D47"/>
        </w:tc>
      </w:tr>
      <w:tr w:rsidR="00B66439" w14:paraId="22DCECDB" w14:textId="77777777" w:rsidTr="00E81D47">
        <w:trPr>
          <w:cantSplit/>
          <w:trHeight w:val="145"/>
        </w:trPr>
        <w:tc>
          <w:tcPr>
            <w:tcW w:w="983" w:type="dxa"/>
            <w:vMerge/>
          </w:tcPr>
          <w:p w14:paraId="0D30C206" w14:textId="77777777" w:rsidR="00B66439" w:rsidRDefault="00B66439" w:rsidP="00E81D47">
            <w:pPr>
              <w:rPr>
                <w:rFonts w:ascii="宋体" w:hAnsi="宋体"/>
              </w:rPr>
            </w:pPr>
          </w:p>
        </w:tc>
        <w:tc>
          <w:tcPr>
            <w:tcW w:w="2094" w:type="dxa"/>
          </w:tcPr>
          <w:p w14:paraId="229021D2" w14:textId="77777777" w:rsidR="00B66439" w:rsidRPr="00A560D3" w:rsidRDefault="00B66439" w:rsidP="00E81D47">
            <w:pPr>
              <w:autoSpaceDE w:val="0"/>
              <w:autoSpaceDN w:val="0"/>
              <w:adjustRightInd w:val="0"/>
              <w:spacing w:line="281" w:lineRule="exact"/>
              <w:ind w:left="108"/>
              <w:jc w:val="left"/>
              <w:rPr>
                <w:rFonts w:ascii="宋体" w:cs="宋体"/>
                <w:kern w:val="0"/>
                <w:sz w:val="20"/>
                <w:szCs w:val="20"/>
              </w:rPr>
            </w:pPr>
            <w:r w:rsidRPr="00A560D3">
              <w:rPr>
                <w:rFonts w:ascii="宋体" w:cs="宋体"/>
                <w:kern w:val="0"/>
                <w:sz w:val="20"/>
                <w:szCs w:val="20"/>
              </w:rPr>
              <w:t>ACNAME</w:t>
            </w:r>
          </w:p>
        </w:tc>
        <w:tc>
          <w:tcPr>
            <w:tcW w:w="1709" w:type="dxa"/>
          </w:tcPr>
          <w:p w14:paraId="0E6E2D44" w14:textId="77777777" w:rsidR="00B66439" w:rsidRPr="006047EB" w:rsidRDefault="00B66439" w:rsidP="00E81D47">
            <w:r w:rsidRPr="006047EB">
              <w:rPr>
                <w:rFonts w:hint="eastAsia"/>
              </w:rPr>
              <w:t>投资人账号户名</w:t>
            </w:r>
          </w:p>
        </w:tc>
        <w:tc>
          <w:tcPr>
            <w:tcW w:w="851" w:type="dxa"/>
          </w:tcPr>
          <w:p w14:paraId="33CB311E" w14:textId="77777777" w:rsidR="00B66439" w:rsidRPr="001315AB" w:rsidRDefault="00B66439" w:rsidP="00E81D47">
            <w:r>
              <w:t>C</w:t>
            </w:r>
            <w:r w:rsidRPr="001315AB">
              <w:t>(128)</w:t>
            </w:r>
          </w:p>
        </w:tc>
        <w:tc>
          <w:tcPr>
            <w:tcW w:w="708" w:type="dxa"/>
          </w:tcPr>
          <w:p w14:paraId="15281435" w14:textId="77777777" w:rsidR="00B66439" w:rsidRDefault="00B66439">
            <w:r w:rsidRPr="00B9081B">
              <w:rPr>
                <w:rFonts w:ascii="宋体" w:hAnsi="宋体" w:hint="eastAsia"/>
              </w:rPr>
              <w:t>否</w:t>
            </w:r>
          </w:p>
        </w:tc>
        <w:tc>
          <w:tcPr>
            <w:tcW w:w="2635" w:type="dxa"/>
          </w:tcPr>
          <w:p w14:paraId="3D9BF398" w14:textId="77777777" w:rsidR="00B66439" w:rsidRPr="001315AB" w:rsidRDefault="00B66439" w:rsidP="00E81D47"/>
        </w:tc>
      </w:tr>
      <w:tr w:rsidR="00B66439" w14:paraId="141712B8" w14:textId="77777777" w:rsidTr="00E81D47">
        <w:trPr>
          <w:cantSplit/>
          <w:trHeight w:val="145"/>
        </w:trPr>
        <w:tc>
          <w:tcPr>
            <w:tcW w:w="983" w:type="dxa"/>
            <w:vMerge/>
          </w:tcPr>
          <w:p w14:paraId="107750D9" w14:textId="77777777" w:rsidR="00B66439" w:rsidRDefault="00B66439" w:rsidP="00E81D47">
            <w:pPr>
              <w:rPr>
                <w:rFonts w:ascii="宋体" w:hAnsi="宋体"/>
              </w:rPr>
            </w:pPr>
          </w:p>
        </w:tc>
        <w:tc>
          <w:tcPr>
            <w:tcW w:w="2094" w:type="dxa"/>
          </w:tcPr>
          <w:p w14:paraId="4C654CA7" w14:textId="77777777" w:rsidR="00B66439" w:rsidRPr="00A560D3" w:rsidRDefault="00B66439" w:rsidP="00E81D47">
            <w:pPr>
              <w:autoSpaceDE w:val="0"/>
              <w:autoSpaceDN w:val="0"/>
              <w:adjustRightInd w:val="0"/>
              <w:spacing w:line="281" w:lineRule="exact"/>
              <w:ind w:left="108"/>
              <w:jc w:val="left"/>
              <w:rPr>
                <w:rFonts w:ascii="宋体" w:cs="宋体"/>
                <w:kern w:val="0"/>
                <w:sz w:val="20"/>
                <w:szCs w:val="20"/>
              </w:rPr>
            </w:pPr>
            <w:r w:rsidRPr="00A560D3">
              <w:rPr>
                <w:rFonts w:ascii="宋体" w:cs="宋体"/>
                <w:kern w:val="0"/>
                <w:sz w:val="20"/>
                <w:szCs w:val="20"/>
              </w:rPr>
              <w:t>AMOUNT</w:t>
            </w:r>
          </w:p>
        </w:tc>
        <w:tc>
          <w:tcPr>
            <w:tcW w:w="1709" w:type="dxa"/>
          </w:tcPr>
          <w:p w14:paraId="653A88DE" w14:textId="77777777" w:rsidR="00B66439" w:rsidRPr="006047EB" w:rsidRDefault="00B66439" w:rsidP="00E81D47">
            <w:r w:rsidRPr="006047EB">
              <w:rPr>
                <w:rFonts w:hint="eastAsia"/>
              </w:rPr>
              <w:t>投标金额</w:t>
            </w:r>
          </w:p>
        </w:tc>
        <w:tc>
          <w:tcPr>
            <w:tcW w:w="851" w:type="dxa"/>
          </w:tcPr>
          <w:p w14:paraId="11A1A390" w14:textId="77777777" w:rsidR="00B66439" w:rsidRPr="001315AB" w:rsidRDefault="00DD46A8" w:rsidP="00E81D47">
            <w:ins w:id="2654" w:author="wincol" w:date="2016-04-28T10:20:00Z">
              <w:r w:rsidRPr="00DD5D38">
                <w:rPr>
                  <w:rFonts w:ascii="宋体" w:cs="宋体" w:hint="eastAsia"/>
                  <w:kern w:val="0"/>
                  <w:sz w:val="20"/>
                  <w:szCs w:val="20"/>
                </w:rPr>
                <w:t>M</w:t>
              </w:r>
            </w:ins>
          </w:p>
        </w:tc>
        <w:tc>
          <w:tcPr>
            <w:tcW w:w="708" w:type="dxa"/>
          </w:tcPr>
          <w:p w14:paraId="010C88E8" w14:textId="77777777" w:rsidR="00B66439" w:rsidRDefault="00B66439">
            <w:r w:rsidRPr="00B9081B">
              <w:rPr>
                <w:rFonts w:ascii="宋体" w:hAnsi="宋体" w:hint="eastAsia"/>
              </w:rPr>
              <w:t>否</w:t>
            </w:r>
          </w:p>
        </w:tc>
        <w:tc>
          <w:tcPr>
            <w:tcW w:w="2635" w:type="dxa"/>
          </w:tcPr>
          <w:p w14:paraId="58ECEB98" w14:textId="77777777" w:rsidR="00B66439" w:rsidRPr="001315AB" w:rsidRDefault="00315DC5" w:rsidP="00E81D47">
            <w:ins w:id="2655" w:author="wincol" w:date="2016-04-28T09:10:00Z">
              <w:r>
                <w:rPr>
                  <w:rFonts w:ascii="宋体" w:cs="宋体" w:hint="eastAsia"/>
                  <w:kern w:val="0"/>
                  <w:sz w:val="20"/>
                  <w:szCs w:val="20"/>
                </w:rPr>
                <w:t>数值类型（15，2），整数15位，小数点后2位。例：3.00</w:t>
              </w:r>
            </w:ins>
          </w:p>
        </w:tc>
      </w:tr>
      <w:tr w:rsidR="00B66439" w14:paraId="18FDD920" w14:textId="77777777" w:rsidTr="00E81D47">
        <w:trPr>
          <w:cantSplit/>
          <w:trHeight w:val="145"/>
        </w:trPr>
        <w:tc>
          <w:tcPr>
            <w:tcW w:w="983" w:type="dxa"/>
            <w:vMerge/>
          </w:tcPr>
          <w:p w14:paraId="5435DC62" w14:textId="77777777" w:rsidR="00B66439" w:rsidRDefault="00B66439" w:rsidP="00E81D47">
            <w:pPr>
              <w:rPr>
                <w:rFonts w:ascii="宋体" w:hAnsi="宋体"/>
              </w:rPr>
            </w:pPr>
          </w:p>
        </w:tc>
        <w:tc>
          <w:tcPr>
            <w:tcW w:w="2094" w:type="dxa"/>
          </w:tcPr>
          <w:p w14:paraId="315476A4" w14:textId="77777777" w:rsidR="00B66439" w:rsidRPr="00A560D3" w:rsidRDefault="00B66439" w:rsidP="00E81D47">
            <w:pPr>
              <w:autoSpaceDE w:val="0"/>
              <w:autoSpaceDN w:val="0"/>
              <w:adjustRightInd w:val="0"/>
              <w:spacing w:line="281" w:lineRule="exact"/>
              <w:ind w:left="108"/>
              <w:jc w:val="left"/>
              <w:rPr>
                <w:rFonts w:ascii="宋体" w:cs="宋体"/>
                <w:kern w:val="0"/>
                <w:sz w:val="20"/>
                <w:szCs w:val="20"/>
              </w:rPr>
            </w:pPr>
            <w:r w:rsidRPr="00A560D3">
              <w:rPr>
                <w:rFonts w:ascii="宋体" w:cs="宋体" w:hint="eastAsia"/>
                <w:kern w:val="0"/>
                <w:sz w:val="20"/>
                <w:szCs w:val="20"/>
              </w:rPr>
              <w:t>REMARK</w:t>
            </w:r>
          </w:p>
        </w:tc>
        <w:tc>
          <w:tcPr>
            <w:tcW w:w="1709" w:type="dxa"/>
          </w:tcPr>
          <w:p w14:paraId="10583FA8" w14:textId="77777777" w:rsidR="00B66439" w:rsidRPr="006047EB" w:rsidRDefault="00B66439" w:rsidP="00E81D47">
            <w:r w:rsidRPr="006047EB">
              <w:rPr>
                <w:rFonts w:hint="eastAsia"/>
              </w:rPr>
              <w:t>备注</w:t>
            </w:r>
          </w:p>
        </w:tc>
        <w:tc>
          <w:tcPr>
            <w:tcW w:w="851" w:type="dxa"/>
          </w:tcPr>
          <w:p w14:paraId="248ECDD9" w14:textId="77777777" w:rsidR="00B66439" w:rsidRPr="001315AB" w:rsidRDefault="00B66439" w:rsidP="00E81D47">
            <w:r>
              <w:t>C</w:t>
            </w:r>
            <w:r w:rsidRPr="001315AB">
              <w:t>(60)</w:t>
            </w:r>
          </w:p>
        </w:tc>
        <w:tc>
          <w:tcPr>
            <w:tcW w:w="708" w:type="dxa"/>
          </w:tcPr>
          <w:p w14:paraId="157BD20E" w14:textId="77777777" w:rsidR="00B66439" w:rsidRPr="001315AB" w:rsidRDefault="00B66439" w:rsidP="00E81D47">
            <w:r>
              <w:rPr>
                <w:rFonts w:hint="eastAsia"/>
              </w:rPr>
              <w:t>是</w:t>
            </w:r>
          </w:p>
        </w:tc>
        <w:tc>
          <w:tcPr>
            <w:tcW w:w="2635" w:type="dxa"/>
          </w:tcPr>
          <w:p w14:paraId="4A361CDB" w14:textId="77777777" w:rsidR="00B66439" w:rsidRPr="001315AB" w:rsidRDefault="00B66439" w:rsidP="00E81D47"/>
        </w:tc>
      </w:tr>
      <w:tr w:rsidR="00B66439" w14:paraId="06F5EBF4" w14:textId="77777777" w:rsidTr="00E81D47">
        <w:trPr>
          <w:cantSplit/>
          <w:trHeight w:val="145"/>
        </w:trPr>
        <w:tc>
          <w:tcPr>
            <w:tcW w:w="983" w:type="dxa"/>
            <w:vMerge/>
          </w:tcPr>
          <w:p w14:paraId="5D7F52C0" w14:textId="77777777" w:rsidR="00B66439" w:rsidRDefault="00B66439" w:rsidP="00E81D47">
            <w:pPr>
              <w:rPr>
                <w:rFonts w:ascii="宋体" w:hAnsi="宋体"/>
              </w:rPr>
            </w:pPr>
          </w:p>
        </w:tc>
        <w:tc>
          <w:tcPr>
            <w:tcW w:w="2094" w:type="dxa"/>
          </w:tcPr>
          <w:p w14:paraId="78967D71" w14:textId="77777777" w:rsidR="00B66439" w:rsidRPr="00A560D3" w:rsidRDefault="00B66439" w:rsidP="00E81D47">
            <w:pPr>
              <w:autoSpaceDE w:val="0"/>
              <w:autoSpaceDN w:val="0"/>
              <w:adjustRightInd w:val="0"/>
              <w:spacing w:line="281" w:lineRule="exact"/>
              <w:ind w:left="108"/>
              <w:jc w:val="left"/>
              <w:rPr>
                <w:rFonts w:ascii="宋体" w:cs="宋体"/>
                <w:kern w:val="0"/>
                <w:sz w:val="20"/>
                <w:szCs w:val="20"/>
              </w:rPr>
            </w:pPr>
            <w:r w:rsidRPr="00A560D3">
              <w:rPr>
                <w:rFonts w:ascii="宋体" w:cs="宋体"/>
                <w:kern w:val="0"/>
                <w:sz w:val="20"/>
                <w:szCs w:val="20"/>
              </w:rPr>
              <w:t>RETURNURL</w:t>
            </w:r>
          </w:p>
        </w:tc>
        <w:tc>
          <w:tcPr>
            <w:tcW w:w="1709" w:type="dxa"/>
          </w:tcPr>
          <w:p w14:paraId="40575542" w14:textId="77777777" w:rsidR="00B66439" w:rsidRDefault="00B66439" w:rsidP="00E81D47">
            <w:r w:rsidRPr="006047EB">
              <w:rPr>
                <w:rFonts w:hint="eastAsia"/>
              </w:rPr>
              <w:t>返回商户</w:t>
            </w:r>
            <w:r w:rsidRPr="006047EB">
              <w:rPr>
                <w:rFonts w:hint="eastAsia"/>
              </w:rPr>
              <w:t>URL</w:t>
            </w:r>
          </w:p>
        </w:tc>
        <w:tc>
          <w:tcPr>
            <w:tcW w:w="851" w:type="dxa"/>
          </w:tcPr>
          <w:p w14:paraId="716E8C88" w14:textId="77777777" w:rsidR="00B66439" w:rsidRPr="001315AB" w:rsidRDefault="00B66439" w:rsidP="00E81D47">
            <w:r>
              <w:rPr>
                <w:rFonts w:hint="eastAsia"/>
              </w:rPr>
              <w:t>C</w:t>
            </w:r>
            <w:r w:rsidRPr="001315AB">
              <w:rPr>
                <w:rFonts w:hint="eastAsia"/>
              </w:rPr>
              <w:t>（</w:t>
            </w:r>
            <w:r w:rsidRPr="001315AB">
              <w:rPr>
                <w:rFonts w:hint="eastAsia"/>
              </w:rPr>
              <w:t>128</w:t>
            </w:r>
            <w:r w:rsidRPr="001315AB">
              <w:rPr>
                <w:rFonts w:hint="eastAsia"/>
              </w:rPr>
              <w:t>）</w:t>
            </w:r>
          </w:p>
        </w:tc>
        <w:tc>
          <w:tcPr>
            <w:tcW w:w="708" w:type="dxa"/>
          </w:tcPr>
          <w:p w14:paraId="39122927" w14:textId="77777777" w:rsidR="00B66439" w:rsidRPr="001315AB" w:rsidRDefault="00B66439" w:rsidP="00E81D47">
            <w:r>
              <w:rPr>
                <w:rFonts w:hint="eastAsia"/>
              </w:rPr>
              <w:t>是</w:t>
            </w:r>
          </w:p>
        </w:tc>
        <w:tc>
          <w:tcPr>
            <w:tcW w:w="2635" w:type="dxa"/>
          </w:tcPr>
          <w:p w14:paraId="08C19ECE" w14:textId="77777777" w:rsidR="00B66439" w:rsidRDefault="00746D79" w:rsidP="00E81D47">
            <w:ins w:id="2656" w:author="wincol" w:date="2016-04-11T12:52:00Z">
              <w:r>
                <w:rPr>
                  <w:rFonts w:ascii="宋体" w:hAnsi="宋体" w:hint="eastAsia"/>
                </w:rPr>
                <w:t>不提供此地址，则客户处理完后无法跳转到商户指定页面。</w:t>
              </w:r>
            </w:ins>
          </w:p>
        </w:tc>
      </w:tr>
      <w:tr w:rsidR="00B66439" w14:paraId="47309B70" w14:textId="77777777" w:rsidTr="00E81D47">
        <w:trPr>
          <w:cantSplit/>
          <w:trHeight w:val="145"/>
          <w:ins w:id="2657" w:author="Windows 用户" w:date="2016-03-28T17:58:00Z"/>
        </w:trPr>
        <w:tc>
          <w:tcPr>
            <w:tcW w:w="983" w:type="dxa"/>
            <w:vMerge/>
          </w:tcPr>
          <w:p w14:paraId="23699C13" w14:textId="77777777" w:rsidR="00B66439" w:rsidRDefault="00B66439" w:rsidP="00E81D47">
            <w:pPr>
              <w:rPr>
                <w:ins w:id="2658" w:author="Windows 用户" w:date="2016-03-28T17:58:00Z"/>
                <w:rFonts w:ascii="宋体" w:hAnsi="宋体"/>
              </w:rPr>
            </w:pPr>
          </w:p>
        </w:tc>
        <w:tc>
          <w:tcPr>
            <w:tcW w:w="2094" w:type="dxa"/>
          </w:tcPr>
          <w:p w14:paraId="259553BB" w14:textId="77777777" w:rsidR="00B66439" w:rsidRPr="00A560D3" w:rsidRDefault="00B66439" w:rsidP="00E81D47">
            <w:pPr>
              <w:autoSpaceDE w:val="0"/>
              <w:autoSpaceDN w:val="0"/>
              <w:adjustRightInd w:val="0"/>
              <w:spacing w:line="281" w:lineRule="exact"/>
              <w:ind w:left="108"/>
              <w:jc w:val="left"/>
              <w:rPr>
                <w:ins w:id="2659" w:author="Windows 用户" w:date="2016-03-28T17:58:00Z"/>
                <w:rFonts w:ascii="宋体" w:cs="宋体"/>
                <w:kern w:val="0"/>
                <w:sz w:val="20"/>
                <w:szCs w:val="20"/>
              </w:rPr>
            </w:pPr>
            <w:ins w:id="2660" w:author="Windows 用户" w:date="2016-03-28T17:58:00Z">
              <w:r>
                <w:rPr>
                  <w:rFonts w:ascii="宋体" w:cs="宋体" w:hint="eastAsia"/>
                  <w:kern w:val="0"/>
                  <w:sz w:val="20"/>
                  <w:szCs w:val="20"/>
                </w:rPr>
                <w:t>EXT_FILED1</w:t>
              </w:r>
            </w:ins>
          </w:p>
        </w:tc>
        <w:tc>
          <w:tcPr>
            <w:tcW w:w="1709" w:type="dxa"/>
          </w:tcPr>
          <w:p w14:paraId="6CB9E3B4" w14:textId="77777777" w:rsidR="00B66439" w:rsidRPr="006047EB" w:rsidRDefault="00B66439" w:rsidP="00E81D47">
            <w:pPr>
              <w:rPr>
                <w:ins w:id="2661" w:author="Windows 用户" w:date="2016-03-28T17:58:00Z"/>
              </w:rPr>
            </w:pPr>
            <w:ins w:id="2662" w:author="Windows 用户" w:date="2016-03-28T17:58:00Z">
              <w:r>
                <w:rPr>
                  <w:rFonts w:ascii="宋体" w:cs="宋体" w:hint="eastAsia"/>
                  <w:kern w:val="0"/>
                  <w:sz w:val="20"/>
                  <w:szCs w:val="20"/>
                </w:rPr>
                <w:t>备用字段1</w:t>
              </w:r>
            </w:ins>
          </w:p>
        </w:tc>
        <w:tc>
          <w:tcPr>
            <w:tcW w:w="851" w:type="dxa"/>
          </w:tcPr>
          <w:p w14:paraId="32616821" w14:textId="77777777" w:rsidR="00B66439" w:rsidRDefault="00B66439" w:rsidP="00E81D47">
            <w:pPr>
              <w:rPr>
                <w:ins w:id="2663" w:author="Windows 用户" w:date="2016-03-28T17:58:00Z"/>
              </w:rPr>
            </w:pPr>
            <w:ins w:id="2664" w:author="Windows 用户" w:date="2016-03-28T17:58: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5DE477A7" w14:textId="77777777" w:rsidR="00B66439" w:rsidRDefault="00B66439" w:rsidP="00E81D47">
            <w:pPr>
              <w:rPr>
                <w:ins w:id="2665" w:author="Windows 用户" w:date="2016-03-28T17:58:00Z"/>
              </w:rPr>
            </w:pPr>
            <w:ins w:id="2666" w:author="Windows 用户" w:date="2016-03-28T17:58:00Z">
              <w:r>
                <w:rPr>
                  <w:rFonts w:ascii="宋体" w:hAnsi="宋体" w:hint="eastAsia"/>
                </w:rPr>
                <w:t>是</w:t>
              </w:r>
            </w:ins>
          </w:p>
        </w:tc>
        <w:tc>
          <w:tcPr>
            <w:tcW w:w="2635" w:type="dxa"/>
          </w:tcPr>
          <w:p w14:paraId="20CF2E51" w14:textId="77777777" w:rsidR="00B66439" w:rsidRDefault="00B66439" w:rsidP="00E81D47">
            <w:pPr>
              <w:rPr>
                <w:ins w:id="2667" w:author="Windows 用户" w:date="2016-03-28T17:58:00Z"/>
              </w:rPr>
            </w:pPr>
            <w:ins w:id="2668" w:author="Windows 用户" w:date="2016-03-28T17:58:00Z">
              <w:r>
                <w:rPr>
                  <w:rFonts w:ascii="宋体" w:cs="宋体" w:hint="eastAsia"/>
                  <w:kern w:val="0"/>
                  <w:sz w:val="20"/>
                  <w:szCs w:val="20"/>
                </w:rPr>
                <w:t>备用字段1</w:t>
              </w:r>
            </w:ins>
          </w:p>
        </w:tc>
      </w:tr>
      <w:tr w:rsidR="00B66439" w14:paraId="00C81071" w14:textId="77777777" w:rsidTr="00E81D47">
        <w:trPr>
          <w:cantSplit/>
          <w:trHeight w:val="145"/>
          <w:ins w:id="2669" w:author="Windows 用户" w:date="2016-03-28T17:58:00Z"/>
        </w:trPr>
        <w:tc>
          <w:tcPr>
            <w:tcW w:w="983" w:type="dxa"/>
            <w:vMerge/>
          </w:tcPr>
          <w:p w14:paraId="2EC7F281" w14:textId="77777777" w:rsidR="00B66439" w:rsidRDefault="00B66439" w:rsidP="00E81D47">
            <w:pPr>
              <w:rPr>
                <w:ins w:id="2670" w:author="Windows 用户" w:date="2016-03-28T17:58:00Z"/>
                <w:rFonts w:ascii="宋体" w:hAnsi="宋体"/>
              </w:rPr>
            </w:pPr>
          </w:p>
        </w:tc>
        <w:tc>
          <w:tcPr>
            <w:tcW w:w="2094" w:type="dxa"/>
          </w:tcPr>
          <w:p w14:paraId="47AEF809" w14:textId="77777777" w:rsidR="00B66439" w:rsidRPr="00A560D3" w:rsidRDefault="00B66439" w:rsidP="00E81D47">
            <w:pPr>
              <w:autoSpaceDE w:val="0"/>
              <w:autoSpaceDN w:val="0"/>
              <w:adjustRightInd w:val="0"/>
              <w:spacing w:line="281" w:lineRule="exact"/>
              <w:ind w:left="108"/>
              <w:jc w:val="left"/>
              <w:rPr>
                <w:ins w:id="2671" w:author="Windows 用户" w:date="2016-03-28T17:58:00Z"/>
                <w:rFonts w:ascii="宋体" w:cs="宋体"/>
                <w:kern w:val="0"/>
                <w:sz w:val="20"/>
                <w:szCs w:val="20"/>
              </w:rPr>
            </w:pPr>
            <w:ins w:id="2672" w:author="Windows 用户" w:date="2016-03-28T17:58:00Z">
              <w:r>
                <w:rPr>
                  <w:rFonts w:ascii="宋体" w:cs="宋体" w:hint="eastAsia"/>
                  <w:kern w:val="0"/>
                  <w:sz w:val="20"/>
                  <w:szCs w:val="20"/>
                </w:rPr>
                <w:t>EXT_FILED2</w:t>
              </w:r>
            </w:ins>
          </w:p>
        </w:tc>
        <w:tc>
          <w:tcPr>
            <w:tcW w:w="1709" w:type="dxa"/>
          </w:tcPr>
          <w:p w14:paraId="1E6E3B73" w14:textId="77777777" w:rsidR="00B66439" w:rsidRPr="006047EB" w:rsidRDefault="00B66439" w:rsidP="00E81D47">
            <w:pPr>
              <w:rPr>
                <w:ins w:id="2673" w:author="Windows 用户" w:date="2016-03-28T17:58:00Z"/>
              </w:rPr>
            </w:pPr>
            <w:ins w:id="2674" w:author="Windows 用户" w:date="2016-03-28T17:58:00Z">
              <w:r>
                <w:rPr>
                  <w:rFonts w:ascii="宋体" w:cs="宋体" w:hint="eastAsia"/>
                  <w:kern w:val="0"/>
                  <w:sz w:val="20"/>
                  <w:szCs w:val="20"/>
                </w:rPr>
                <w:t>备用字段2</w:t>
              </w:r>
            </w:ins>
          </w:p>
        </w:tc>
        <w:tc>
          <w:tcPr>
            <w:tcW w:w="851" w:type="dxa"/>
          </w:tcPr>
          <w:p w14:paraId="05EB7DE0" w14:textId="77777777" w:rsidR="00B66439" w:rsidRDefault="00B66439" w:rsidP="00E81D47">
            <w:pPr>
              <w:rPr>
                <w:ins w:id="2675" w:author="Windows 用户" w:date="2016-03-28T17:58:00Z"/>
              </w:rPr>
            </w:pPr>
            <w:ins w:id="2676" w:author="Windows 用户" w:date="2016-03-28T17:58: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3648BEB6" w14:textId="77777777" w:rsidR="00B66439" w:rsidRDefault="00B66439" w:rsidP="00E81D47">
            <w:pPr>
              <w:rPr>
                <w:ins w:id="2677" w:author="Windows 用户" w:date="2016-03-28T17:58:00Z"/>
              </w:rPr>
            </w:pPr>
            <w:ins w:id="2678" w:author="Windows 用户" w:date="2016-03-28T17:58:00Z">
              <w:r>
                <w:rPr>
                  <w:rFonts w:ascii="宋体" w:hAnsi="宋体" w:hint="eastAsia"/>
                </w:rPr>
                <w:t>是</w:t>
              </w:r>
            </w:ins>
          </w:p>
        </w:tc>
        <w:tc>
          <w:tcPr>
            <w:tcW w:w="2635" w:type="dxa"/>
          </w:tcPr>
          <w:p w14:paraId="1FC918C5" w14:textId="77777777" w:rsidR="00B66439" w:rsidRDefault="00B66439" w:rsidP="00E81D47">
            <w:pPr>
              <w:rPr>
                <w:ins w:id="2679" w:author="Windows 用户" w:date="2016-03-28T17:58:00Z"/>
              </w:rPr>
            </w:pPr>
            <w:ins w:id="2680" w:author="Windows 用户" w:date="2016-03-28T17:58:00Z">
              <w:r>
                <w:rPr>
                  <w:rFonts w:ascii="宋体" w:cs="宋体" w:hint="eastAsia"/>
                  <w:kern w:val="0"/>
                  <w:sz w:val="20"/>
                  <w:szCs w:val="20"/>
                </w:rPr>
                <w:t>备用字段2</w:t>
              </w:r>
            </w:ins>
          </w:p>
        </w:tc>
      </w:tr>
      <w:tr w:rsidR="00B66439" w14:paraId="3A53F22A" w14:textId="77777777" w:rsidTr="00E81D47">
        <w:trPr>
          <w:cantSplit/>
          <w:trHeight w:val="145"/>
          <w:ins w:id="2681" w:author="Windows 用户" w:date="2016-03-28T17:58:00Z"/>
        </w:trPr>
        <w:tc>
          <w:tcPr>
            <w:tcW w:w="983" w:type="dxa"/>
            <w:vMerge/>
          </w:tcPr>
          <w:p w14:paraId="162B6E7C" w14:textId="77777777" w:rsidR="00B66439" w:rsidRDefault="00B66439" w:rsidP="00E81D47">
            <w:pPr>
              <w:rPr>
                <w:ins w:id="2682" w:author="Windows 用户" w:date="2016-03-28T17:58:00Z"/>
                <w:rFonts w:ascii="宋体" w:hAnsi="宋体"/>
              </w:rPr>
            </w:pPr>
          </w:p>
        </w:tc>
        <w:tc>
          <w:tcPr>
            <w:tcW w:w="2094" w:type="dxa"/>
          </w:tcPr>
          <w:p w14:paraId="1B3A3DB4" w14:textId="77777777" w:rsidR="00B66439" w:rsidRPr="00A560D3" w:rsidRDefault="00B66439" w:rsidP="00E81D47">
            <w:pPr>
              <w:autoSpaceDE w:val="0"/>
              <w:autoSpaceDN w:val="0"/>
              <w:adjustRightInd w:val="0"/>
              <w:spacing w:line="281" w:lineRule="exact"/>
              <w:ind w:left="108"/>
              <w:jc w:val="left"/>
              <w:rPr>
                <w:ins w:id="2683" w:author="Windows 用户" w:date="2016-03-28T17:58:00Z"/>
                <w:rFonts w:ascii="宋体" w:cs="宋体"/>
                <w:kern w:val="0"/>
                <w:sz w:val="20"/>
                <w:szCs w:val="20"/>
              </w:rPr>
            </w:pPr>
            <w:ins w:id="2684" w:author="Windows 用户" w:date="2016-03-28T17:58:00Z">
              <w:r>
                <w:rPr>
                  <w:rFonts w:ascii="宋体" w:cs="宋体" w:hint="eastAsia"/>
                  <w:kern w:val="0"/>
                  <w:sz w:val="20"/>
                  <w:szCs w:val="20"/>
                </w:rPr>
                <w:t>EXT_FILED3</w:t>
              </w:r>
            </w:ins>
          </w:p>
        </w:tc>
        <w:tc>
          <w:tcPr>
            <w:tcW w:w="1709" w:type="dxa"/>
          </w:tcPr>
          <w:p w14:paraId="245DD947" w14:textId="77777777" w:rsidR="00B66439" w:rsidRPr="006047EB" w:rsidRDefault="00B66439" w:rsidP="00E81D47">
            <w:pPr>
              <w:rPr>
                <w:ins w:id="2685" w:author="Windows 用户" w:date="2016-03-28T17:58:00Z"/>
              </w:rPr>
            </w:pPr>
            <w:ins w:id="2686" w:author="Windows 用户" w:date="2016-03-28T17:58:00Z">
              <w:r>
                <w:rPr>
                  <w:rFonts w:ascii="宋体" w:cs="宋体" w:hint="eastAsia"/>
                  <w:kern w:val="0"/>
                  <w:sz w:val="20"/>
                  <w:szCs w:val="20"/>
                </w:rPr>
                <w:t>备用字段3</w:t>
              </w:r>
            </w:ins>
          </w:p>
        </w:tc>
        <w:tc>
          <w:tcPr>
            <w:tcW w:w="851" w:type="dxa"/>
          </w:tcPr>
          <w:p w14:paraId="3F654170" w14:textId="77777777" w:rsidR="00B66439" w:rsidRDefault="00B66439" w:rsidP="00E81D47">
            <w:pPr>
              <w:rPr>
                <w:ins w:id="2687" w:author="Windows 用户" w:date="2016-03-28T17:58:00Z"/>
              </w:rPr>
            </w:pPr>
            <w:ins w:id="2688" w:author="Windows 用户" w:date="2016-03-28T17:58: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300</w:t>
              </w:r>
              <w:r w:rsidRPr="00A560D3">
                <w:rPr>
                  <w:rFonts w:ascii="宋体" w:cs="宋体"/>
                  <w:kern w:val="0"/>
                  <w:sz w:val="20"/>
                  <w:szCs w:val="20"/>
                </w:rPr>
                <w:t>)</w:t>
              </w:r>
            </w:ins>
          </w:p>
        </w:tc>
        <w:tc>
          <w:tcPr>
            <w:tcW w:w="708" w:type="dxa"/>
          </w:tcPr>
          <w:p w14:paraId="2A8C3035" w14:textId="77777777" w:rsidR="00B66439" w:rsidRDefault="00B66439" w:rsidP="00E81D47">
            <w:pPr>
              <w:rPr>
                <w:ins w:id="2689" w:author="Windows 用户" w:date="2016-03-28T17:58:00Z"/>
              </w:rPr>
            </w:pPr>
            <w:ins w:id="2690" w:author="Windows 用户" w:date="2016-03-28T17:58:00Z">
              <w:r>
                <w:rPr>
                  <w:rFonts w:ascii="宋体" w:hAnsi="宋体" w:hint="eastAsia"/>
                </w:rPr>
                <w:t>是</w:t>
              </w:r>
            </w:ins>
          </w:p>
        </w:tc>
        <w:tc>
          <w:tcPr>
            <w:tcW w:w="2635" w:type="dxa"/>
          </w:tcPr>
          <w:p w14:paraId="5F221A33" w14:textId="77777777" w:rsidR="00B66439" w:rsidRDefault="00B66439" w:rsidP="00E81D47">
            <w:pPr>
              <w:rPr>
                <w:ins w:id="2691" w:author="Windows 用户" w:date="2016-03-28T17:58:00Z"/>
              </w:rPr>
            </w:pPr>
            <w:ins w:id="2692" w:author="Windows 用户" w:date="2016-03-28T17:58:00Z">
              <w:r>
                <w:rPr>
                  <w:rFonts w:ascii="宋体" w:cs="宋体" w:hint="eastAsia"/>
                  <w:kern w:val="0"/>
                  <w:sz w:val="20"/>
                  <w:szCs w:val="20"/>
                </w:rPr>
                <w:t>备用字段3</w:t>
              </w:r>
            </w:ins>
          </w:p>
        </w:tc>
      </w:tr>
    </w:tbl>
    <w:p w14:paraId="417E14B7" w14:textId="77777777" w:rsidR="00A65A49" w:rsidRDefault="00A65A49" w:rsidP="008D419F"/>
    <w:p w14:paraId="1CED9A0F" w14:textId="77777777" w:rsidR="00782D09" w:rsidRPr="00AC3506" w:rsidDel="00373D99" w:rsidRDefault="00782D09" w:rsidP="00782D09">
      <w:pPr>
        <w:rPr>
          <w:del w:id="2693" w:author="wincol" w:date="2016-04-15T14:33:00Z"/>
        </w:rPr>
      </w:pPr>
    </w:p>
    <w:p w14:paraId="623BE24D" w14:textId="77777777" w:rsidR="0061489C" w:rsidRPr="00E12057" w:rsidRDefault="0061489C" w:rsidP="0042024B">
      <w:pPr>
        <w:pStyle w:val="3"/>
        <w:rPr>
          <w:ins w:id="2694" w:author="wincol" w:date="2016-05-12T15:01:00Z"/>
        </w:rPr>
      </w:pPr>
      <w:ins w:id="2695" w:author="wincol" w:date="2016-05-12T15:01:00Z">
        <w:r w:rsidRPr="00E12057">
          <w:rPr>
            <w:rFonts w:hint="eastAsia"/>
          </w:rPr>
          <w:t>异步应答</w:t>
        </w:r>
      </w:ins>
    </w:p>
    <w:p w14:paraId="2E658E4C" w14:textId="77777777" w:rsidR="0061489C" w:rsidRPr="00E12057" w:rsidRDefault="0061489C" w:rsidP="0061489C">
      <w:pPr>
        <w:rPr>
          <w:ins w:id="2696" w:author="wincol" w:date="2016-05-12T15:01:00Z"/>
        </w:rPr>
      </w:pPr>
      <w:ins w:id="2697" w:author="wincol" w:date="2016-05-12T15:01:00Z">
        <w:r>
          <w:rPr>
            <w:rFonts w:hint="eastAsia"/>
          </w:rPr>
          <w:t>银行发起，只有当成功时候才有返回。</w:t>
        </w:r>
      </w:ins>
    </w:p>
    <w:tbl>
      <w:tblPr>
        <w:tblW w:w="7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1"/>
        <w:gridCol w:w="1899"/>
        <w:gridCol w:w="1701"/>
        <w:gridCol w:w="850"/>
        <w:gridCol w:w="709"/>
        <w:gridCol w:w="1861"/>
      </w:tblGrid>
      <w:tr w:rsidR="0061489C" w14:paraId="338F4A8D" w14:textId="77777777" w:rsidTr="00A517BF">
        <w:trPr>
          <w:trHeight w:val="290"/>
          <w:ins w:id="2698" w:author="wincol" w:date="2016-05-12T15:01:00Z"/>
        </w:trPr>
        <w:tc>
          <w:tcPr>
            <w:tcW w:w="761" w:type="dxa"/>
            <w:tcBorders>
              <w:bottom w:val="single" w:sz="4" w:space="0" w:color="auto"/>
            </w:tcBorders>
            <w:shd w:val="clear" w:color="auto" w:fill="C0C0C0"/>
          </w:tcPr>
          <w:p w14:paraId="0910C9C9" w14:textId="77777777" w:rsidR="0061489C" w:rsidRDefault="0061489C" w:rsidP="00A517BF">
            <w:pPr>
              <w:rPr>
                <w:ins w:id="2699" w:author="wincol" w:date="2016-05-12T15:01:00Z"/>
                <w:rFonts w:ascii="宋体" w:hAnsi="宋体"/>
                <w:b/>
                <w:szCs w:val="21"/>
              </w:rPr>
            </w:pPr>
            <w:ins w:id="2700" w:author="wincol" w:date="2016-05-12T15:01:00Z">
              <w:r>
                <w:rPr>
                  <w:rFonts w:ascii="宋体" w:hAnsi="宋体"/>
                  <w:b/>
                  <w:szCs w:val="21"/>
                </w:rPr>
                <w:t>模块</w:t>
              </w:r>
            </w:ins>
          </w:p>
        </w:tc>
        <w:tc>
          <w:tcPr>
            <w:tcW w:w="1899" w:type="dxa"/>
            <w:tcBorders>
              <w:bottom w:val="single" w:sz="4" w:space="0" w:color="auto"/>
            </w:tcBorders>
            <w:shd w:val="clear" w:color="auto" w:fill="C0C0C0"/>
          </w:tcPr>
          <w:p w14:paraId="6419E521" w14:textId="77777777" w:rsidR="0061489C" w:rsidRDefault="0061489C" w:rsidP="00A517BF">
            <w:pPr>
              <w:rPr>
                <w:ins w:id="2701" w:author="wincol" w:date="2016-05-12T15:01:00Z"/>
                <w:rFonts w:ascii="宋体" w:hAnsi="宋体"/>
                <w:b/>
              </w:rPr>
            </w:pPr>
            <w:ins w:id="2702" w:author="wincol" w:date="2016-05-12T15:01:00Z">
              <w:r>
                <w:rPr>
                  <w:rFonts w:ascii="宋体" w:hAnsi="宋体"/>
                  <w:b/>
                  <w:szCs w:val="21"/>
                </w:rPr>
                <w:t>字段ID</w:t>
              </w:r>
            </w:ins>
          </w:p>
        </w:tc>
        <w:tc>
          <w:tcPr>
            <w:tcW w:w="1701" w:type="dxa"/>
            <w:tcBorders>
              <w:bottom w:val="single" w:sz="4" w:space="0" w:color="auto"/>
            </w:tcBorders>
            <w:shd w:val="clear" w:color="auto" w:fill="C0C0C0"/>
          </w:tcPr>
          <w:p w14:paraId="50781D45" w14:textId="77777777" w:rsidR="0061489C" w:rsidRDefault="0061489C" w:rsidP="00A517BF">
            <w:pPr>
              <w:rPr>
                <w:ins w:id="2703" w:author="wincol" w:date="2016-05-12T15:01:00Z"/>
                <w:rFonts w:ascii="宋体" w:hAnsi="宋体"/>
                <w:b/>
              </w:rPr>
            </w:pPr>
            <w:ins w:id="2704" w:author="wincol" w:date="2016-05-12T15:01:00Z">
              <w:r>
                <w:rPr>
                  <w:rFonts w:ascii="宋体" w:hAnsi="宋体"/>
                  <w:b/>
                  <w:szCs w:val="21"/>
                </w:rPr>
                <w:t>字段名称</w:t>
              </w:r>
            </w:ins>
          </w:p>
        </w:tc>
        <w:tc>
          <w:tcPr>
            <w:tcW w:w="850" w:type="dxa"/>
            <w:tcBorders>
              <w:bottom w:val="single" w:sz="4" w:space="0" w:color="auto"/>
            </w:tcBorders>
            <w:shd w:val="clear" w:color="auto" w:fill="C0C0C0"/>
          </w:tcPr>
          <w:p w14:paraId="2B07CAB1" w14:textId="77777777" w:rsidR="0061489C" w:rsidRDefault="0061489C" w:rsidP="00A517BF">
            <w:pPr>
              <w:rPr>
                <w:ins w:id="2705" w:author="wincol" w:date="2016-05-12T15:01:00Z"/>
                <w:rFonts w:ascii="宋体" w:hAnsi="宋体"/>
                <w:b/>
              </w:rPr>
            </w:pPr>
            <w:ins w:id="2706" w:author="wincol" w:date="2016-05-12T15:01:00Z">
              <w:r>
                <w:rPr>
                  <w:rFonts w:ascii="宋体" w:hAnsi="宋体"/>
                  <w:b/>
                  <w:szCs w:val="21"/>
                </w:rPr>
                <w:t>类型</w:t>
              </w:r>
            </w:ins>
          </w:p>
        </w:tc>
        <w:tc>
          <w:tcPr>
            <w:tcW w:w="709" w:type="dxa"/>
            <w:tcBorders>
              <w:bottom w:val="single" w:sz="4" w:space="0" w:color="auto"/>
            </w:tcBorders>
            <w:shd w:val="clear" w:color="auto" w:fill="C0C0C0"/>
          </w:tcPr>
          <w:p w14:paraId="64F7ADFB" w14:textId="77777777" w:rsidR="0061489C" w:rsidRDefault="0061489C" w:rsidP="00A517BF">
            <w:pPr>
              <w:rPr>
                <w:ins w:id="2707" w:author="wincol" w:date="2016-05-12T15:01:00Z"/>
                <w:rFonts w:ascii="宋体" w:hAnsi="宋体"/>
                <w:b/>
              </w:rPr>
            </w:pPr>
            <w:ins w:id="2708" w:author="wincol" w:date="2016-05-12T15:01:00Z">
              <w:r>
                <w:rPr>
                  <w:rFonts w:ascii="宋体" w:hAnsi="宋体" w:hint="eastAsia"/>
                  <w:b/>
                </w:rPr>
                <w:t>可空</w:t>
              </w:r>
            </w:ins>
          </w:p>
        </w:tc>
        <w:tc>
          <w:tcPr>
            <w:tcW w:w="1861" w:type="dxa"/>
            <w:tcBorders>
              <w:bottom w:val="single" w:sz="4" w:space="0" w:color="auto"/>
            </w:tcBorders>
            <w:shd w:val="clear" w:color="auto" w:fill="C0C0C0"/>
          </w:tcPr>
          <w:p w14:paraId="0CDA738B" w14:textId="77777777" w:rsidR="0061489C" w:rsidRDefault="0061489C" w:rsidP="00A517BF">
            <w:pPr>
              <w:rPr>
                <w:ins w:id="2709" w:author="wincol" w:date="2016-05-12T15:01:00Z"/>
                <w:rFonts w:ascii="宋体" w:hAnsi="宋体"/>
                <w:b/>
              </w:rPr>
            </w:pPr>
            <w:ins w:id="2710" w:author="wincol" w:date="2016-05-12T15:01:00Z">
              <w:r>
                <w:rPr>
                  <w:rFonts w:ascii="宋体" w:hAnsi="宋体"/>
                  <w:b/>
                </w:rPr>
                <w:t>备注</w:t>
              </w:r>
            </w:ins>
          </w:p>
        </w:tc>
      </w:tr>
      <w:tr w:rsidR="0061489C" w14:paraId="4E50D280" w14:textId="77777777" w:rsidTr="00A517BF">
        <w:trPr>
          <w:cantSplit/>
          <w:trHeight w:val="290"/>
          <w:ins w:id="2711" w:author="wincol" w:date="2016-05-12T15:01:00Z"/>
        </w:trPr>
        <w:tc>
          <w:tcPr>
            <w:tcW w:w="761" w:type="dxa"/>
            <w:vMerge w:val="restart"/>
          </w:tcPr>
          <w:p w14:paraId="1B2BDFC3" w14:textId="77777777" w:rsidR="0061489C" w:rsidRDefault="0061489C" w:rsidP="00A517BF">
            <w:pPr>
              <w:jc w:val="center"/>
              <w:rPr>
                <w:ins w:id="2712" w:author="wincol" w:date="2016-05-12T15:01:00Z"/>
                <w:rFonts w:ascii="宋体" w:hAnsi="宋体"/>
              </w:rPr>
            </w:pPr>
            <w:ins w:id="2713" w:author="wincol" w:date="2016-05-12T15:01:00Z">
              <w:r>
                <w:rPr>
                  <w:rFonts w:ascii="宋体" w:hAnsi="宋体" w:hint="eastAsia"/>
                </w:rPr>
                <w:t>BODY</w:t>
              </w:r>
            </w:ins>
          </w:p>
        </w:tc>
        <w:tc>
          <w:tcPr>
            <w:tcW w:w="7020" w:type="dxa"/>
            <w:gridSpan w:val="5"/>
          </w:tcPr>
          <w:p w14:paraId="7D33FBD3" w14:textId="77777777" w:rsidR="0061489C" w:rsidRDefault="0061489C" w:rsidP="00A517BF">
            <w:pPr>
              <w:rPr>
                <w:ins w:id="2714" w:author="wincol" w:date="2016-05-12T15:01:00Z"/>
                <w:rFonts w:ascii="宋体" w:hAnsi="宋体"/>
              </w:rPr>
            </w:pPr>
          </w:p>
        </w:tc>
      </w:tr>
      <w:tr w:rsidR="0061489C" w14:paraId="5F7846C2" w14:textId="77777777" w:rsidTr="00A517BF">
        <w:trPr>
          <w:cantSplit/>
          <w:trHeight w:val="290"/>
          <w:ins w:id="2715" w:author="wincol" w:date="2016-05-12T15:01:00Z"/>
        </w:trPr>
        <w:tc>
          <w:tcPr>
            <w:tcW w:w="761" w:type="dxa"/>
            <w:vMerge/>
          </w:tcPr>
          <w:p w14:paraId="0DA8544A" w14:textId="77777777" w:rsidR="0061489C" w:rsidRDefault="0061489C" w:rsidP="00A517BF">
            <w:pPr>
              <w:jc w:val="center"/>
              <w:rPr>
                <w:ins w:id="2716" w:author="wincol" w:date="2016-05-12T15:01:00Z"/>
                <w:rFonts w:ascii="宋体" w:hAnsi="宋体"/>
              </w:rPr>
            </w:pPr>
          </w:p>
        </w:tc>
        <w:tc>
          <w:tcPr>
            <w:tcW w:w="1899" w:type="dxa"/>
          </w:tcPr>
          <w:p w14:paraId="0DB661EB" w14:textId="77777777" w:rsidR="0061489C" w:rsidRPr="00A560D3" w:rsidRDefault="0061489C" w:rsidP="00A517BF">
            <w:pPr>
              <w:autoSpaceDE w:val="0"/>
              <w:autoSpaceDN w:val="0"/>
              <w:adjustRightInd w:val="0"/>
              <w:spacing w:line="267" w:lineRule="exact"/>
              <w:jc w:val="left"/>
              <w:rPr>
                <w:ins w:id="2717" w:author="wincol" w:date="2016-05-12T15:01:00Z"/>
                <w:rFonts w:ascii="宋体" w:cs="宋体"/>
                <w:kern w:val="0"/>
                <w:sz w:val="20"/>
                <w:szCs w:val="20"/>
              </w:rPr>
            </w:pPr>
            <w:ins w:id="2718" w:author="wincol" w:date="2016-05-12T15:01:00Z">
              <w:r w:rsidRPr="00A560D3">
                <w:rPr>
                  <w:rFonts w:ascii="宋体" w:cs="宋体"/>
                  <w:kern w:val="0"/>
                  <w:sz w:val="20"/>
                  <w:szCs w:val="20"/>
                </w:rPr>
                <w:t>MERCHANTID</w:t>
              </w:r>
            </w:ins>
          </w:p>
        </w:tc>
        <w:tc>
          <w:tcPr>
            <w:tcW w:w="1701" w:type="dxa"/>
          </w:tcPr>
          <w:p w14:paraId="28D72F57" w14:textId="77777777" w:rsidR="0061489C" w:rsidRPr="00A560D3" w:rsidRDefault="0061489C" w:rsidP="00A517BF">
            <w:pPr>
              <w:autoSpaceDE w:val="0"/>
              <w:autoSpaceDN w:val="0"/>
              <w:adjustRightInd w:val="0"/>
              <w:spacing w:line="267" w:lineRule="exact"/>
              <w:jc w:val="left"/>
              <w:rPr>
                <w:ins w:id="2719" w:author="wincol" w:date="2016-05-12T15:01:00Z"/>
                <w:rFonts w:ascii="宋体" w:cs="宋体"/>
                <w:kern w:val="0"/>
                <w:sz w:val="20"/>
                <w:szCs w:val="20"/>
              </w:rPr>
            </w:pPr>
            <w:ins w:id="2720" w:author="wincol" w:date="2016-05-12T15:01:00Z">
              <w:r w:rsidRPr="00A560D3">
                <w:rPr>
                  <w:rFonts w:ascii="宋体" w:cs="宋体" w:hint="eastAsia"/>
                  <w:kern w:val="0"/>
                  <w:sz w:val="20"/>
                  <w:szCs w:val="20"/>
                </w:rPr>
                <w:t>商户唯一标识</w:t>
              </w:r>
            </w:ins>
          </w:p>
        </w:tc>
        <w:tc>
          <w:tcPr>
            <w:tcW w:w="850" w:type="dxa"/>
          </w:tcPr>
          <w:p w14:paraId="623FF492" w14:textId="77777777" w:rsidR="0061489C" w:rsidRPr="00A560D3" w:rsidRDefault="0061489C" w:rsidP="00A517BF">
            <w:pPr>
              <w:autoSpaceDE w:val="0"/>
              <w:autoSpaceDN w:val="0"/>
              <w:adjustRightInd w:val="0"/>
              <w:spacing w:line="267" w:lineRule="exact"/>
              <w:jc w:val="left"/>
              <w:rPr>
                <w:ins w:id="2721" w:author="wincol" w:date="2016-05-12T15:01:00Z"/>
                <w:rFonts w:ascii="宋体" w:cs="宋体"/>
                <w:kern w:val="0"/>
                <w:sz w:val="20"/>
                <w:szCs w:val="20"/>
              </w:rPr>
            </w:pPr>
            <w:ins w:id="2722" w:author="wincol" w:date="2016-05-12T15:01:00Z">
              <w:r>
                <w:rPr>
                  <w:rFonts w:ascii="宋体" w:cs="宋体" w:hint="eastAsia"/>
                  <w:kern w:val="0"/>
                  <w:sz w:val="20"/>
                  <w:szCs w:val="20"/>
                </w:rPr>
                <w:t>C</w:t>
              </w:r>
              <w:r w:rsidRPr="00A560D3">
                <w:rPr>
                  <w:rFonts w:ascii="宋体" w:cs="宋体"/>
                  <w:kern w:val="0"/>
                  <w:sz w:val="20"/>
                  <w:szCs w:val="20"/>
                </w:rPr>
                <w:t>(32)</w:t>
              </w:r>
            </w:ins>
          </w:p>
        </w:tc>
        <w:tc>
          <w:tcPr>
            <w:tcW w:w="709" w:type="dxa"/>
          </w:tcPr>
          <w:p w14:paraId="4A966852" w14:textId="77777777" w:rsidR="0061489C" w:rsidRPr="00A560D3" w:rsidRDefault="0061489C" w:rsidP="00A517BF">
            <w:pPr>
              <w:autoSpaceDE w:val="0"/>
              <w:autoSpaceDN w:val="0"/>
              <w:adjustRightInd w:val="0"/>
              <w:spacing w:line="267" w:lineRule="exact"/>
              <w:jc w:val="left"/>
              <w:rPr>
                <w:ins w:id="2723" w:author="wincol" w:date="2016-05-12T15:01:00Z"/>
                <w:rFonts w:ascii="宋体" w:cs="宋体"/>
                <w:kern w:val="0"/>
                <w:sz w:val="20"/>
                <w:szCs w:val="20"/>
              </w:rPr>
            </w:pPr>
            <w:ins w:id="2724" w:author="wincol" w:date="2016-05-12T15:01:00Z">
              <w:r>
                <w:rPr>
                  <w:rFonts w:ascii="宋体" w:cs="宋体" w:hint="eastAsia"/>
                  <w:kern w:val="0"/>
                  <w:sz w:val="20"/>
                  <w:szCs w:val="20"/>
                </w:rPr>
                <w:t>否</w:t>
              </w:r>
            </w:ins>
          </w:p>
        </w:tc>
        <w:tc>
          <w:tcPr>
            <w:tcW w:w="1861" w:type="dxa"/>
          </w:tcPr>
          <w:p w14:paraId="072CDF1E" w14:textId="77777777" w:rsidR="0061489C" w:rsidRPr="00A560D3" w:rsidRDefault="0061489C" w:rsidP="00A517BF">
            <w:pPr>
              <w:autoSpaceDE w:val="0"/>
              <w:autoSpaceDN w:val="0"/>
              <w:adjustRightInd w:val="0"/>
              <w:spacing w:line="267" w:lineRule="exact"/>
              <w:jc w:val="left"/>
              <w:rPr>
                <w:ins w:id="2725" w:author="wincol" w:date="2016-05-12T15:01:00Z"/>
                <w:rFonts w:ascii="宋体" w:cs="宋体"/>
                <w:kern w:val="0"/>
                <w:sz w:val="20"/>
                <w:szCs w:val="20"/>
              </w:rPr>
            </w:pPr>
            <w:ins w:id="2726" w:author="wincol" w:date="2016-05-12T15:01:00Z">
              <w:r w:rsidRPr="00A560D3">
                <w:rPr>
                  <w:rFonts w:ascii="宋体" w:cs="宋体" w:hint="eastAsia"/>
                  <w:kern w:val="0"/>
                  <w:sz w:val="20"/>
                  <w:szCs w:val="20"/>
                </w:rPr>
                <w:t>银行统一提供</w:t>
              </w:r>
            </w:ins>
          </w:p>
        </w:tc>
      </w:tr>
      <w:tr w:rsidR="0061489C" w14:paraId="5D79E470" w14:textId="77777777" w:rsidTr="00A517BF">
        <w:trPr>
          <w:cantSplit/>
          <w:trHeight w:val="290"/>
          <w:ins w:id="2727" w:author="wincol" w:date="2016-05-12T15:01:00Z"/>
        </w:trPr>
        <w:tc>
          <w:tcPr>
            <w:tcW w:w="761" w:type="dxa"/>
            <w:vMerge/>
          </w:tcPr>
          <w:p w14:paraId="243F578C" w14:textId="77777777" w:rsidR="0061489C" w:rsidRDefault="0061489C" w:rsidP="00A517BF">
            <w:pPr>
              <w:jc w:val="center"/>
              <w:rPr>
                <w:ins w:id="2728" w:author="wincol" w:date="2016-05-12T15:01:00Z"/>
                <w:rFonts w:ascii="宋体" w:hAnsi="宋体"/>
              </w:rPr>
            </w:pPr>
          </w:p>
        </w:tc>
        <w:tc>
          <w:tcPr>
            <w:tcW w:w="1899" w:type="dxa"/>
          </w:tcPr>
          <w:p w14:paraId="2D0E4BE2" w14:textId="77777777" w:rsidR="0061489C" w:rsidRPr="00A560D3" w:rsidRDefault="0061489C" w:rsidP="00A517BF">
            <w:pPr>
              <w:autoSpaceDE w:val="0"/>
              <w:autoSpaceDN w:val="0"/>
              <w:adjustRightInd w:val="0"/>
              <w:spacing w:line="267" w:lineRule="exact"/>
              <w:jc w:val="left"/>
              <w:rPr>
                <w:ins w:id="2729" w:author="wincol" w:date="2016-05-12T15:01:00Z"/>
                <w:rFonts w:ascii="宋体" w:cs="宋体"/>
                <w:kern w:val="0"/>
                <w:sz w:val="20"/>
                <w:szCs w:val="20"/>
              </w:rPr>
            </w:pPr>
            <w:ins w:id="2730" w:author="wincol" w:date="2016-05-12T15:01:00Z">
              <w:r w:rsidRPr="00A560D3">
                <w:rPr>
                  <w:rFonts w:ascii="宋体" w:cs="宋体"/>
                  <w:kern w:val="0"/>
                  <w:sz w:val="20"/>
                  <w:szCs w:val="20"/>
                </w:rPr>
                <w:t>BANKID</w:t>
              </w:r>
            </w:ins>
          </w:p>
        </w:tc>
        <w:tc>
          <w:tcPr>
            <w:tcW w:w="1701" w:type="dxa"/>
          </w:tcPr>
          <w:p w14:paraId="1881F585" w14:textId="77777777" w:rsidR="0061489C" w:rsidRPr="00A560D3" w:rsidRDefault="0061489C" w:rsidP="00A517BF">
            <w:pPr>
              <w:autoSpaceDE w:val="0"/>
              <w:autoSpaceDN w:val="0"/>
              <w:adjustRightInd w:val="0"/>
              <w:spacing w:line="267" w:lineRule="exact"/>
              <w:jc w:val="left"/>
              <w:rPr>
                <w:ins w:id="2731" w:author="wincol" w:date="2016-05-12T15:01:00Z"/>
                <w:rFonts w:ascii="宋体" w:cs="宋体"/>
                <w:kern w:val="0"/>
                <w:sz w:val="20"/>
                <w:szCs w:val="20"/>
              </w:rPr>
            </w:pPr>
            <w:ins w:id="2732" w:author="wincol" w:date="2016-05-12T15:01:00Z">
              <w:r>
                <w:rPr>
                  <w:rFonts w:ascii="宋体" w:cs="宋体" w:hint="eastAsia"/>
                  <w:kern w:val="0"/>
                  <w:sz w:val="20"/>
                  <w:szCs w:val="20"/>
                </w:rPr>
                <w:t>银行标识</w:t>
              </w:r>
            </w:ins>
          </w:p>
        </w:tc>
        <w:tc>
          <w:tcPr>
            <w:tcW w:w="850" w:type="dxa"/>
          </w:tcPr>
          <w:p w14:paraId="4CB4AFAE" w14:textId="77777777" w:rsidR="0061489C" w:rsidRPr="00A560D3" w:rsidRDefault="0061489C" w:rsidP="00A517BF">
            <w:pPr>
              <w:autoSpaceDE w:val="0"/>
              <w:autoSpaceDN w:val="0"/>
              <w:adjustRightInd w:val="0"/>
              <w:spacing w:line="267" w:lineRule="exact"/>
              <w:jc w:val="left"/>
              <w:rPr>
                <w:ins w:id="2733" w:author="wincol" w:date="2016-05-12T15:01:00Z"/>
                <w:rFonts w:ascii="宋体" w:cs="宋体"/>
                <w:kern w:val="0"/>
                <w:sz w:val="20"/>
                <w:szCs w:val="20"/>
              </w:rPr>
            </w:pPr>
            <w:ins w:id="2734" w:author="wincol" w:date="2016-05-12T15:01: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6</w:t>
              </w:r>
              <w:r w:rsidRPr="00A560D3">
                <w:rPr>
                  <w:rFonts w:ascii="宋体" w:cs="宋体"/>
                  <w:kern w:val="0"/>
                  <w:sz w:val="20"/>
                  <w:szCs w:val="20"/>
                </w:rPr>
                <w:t>)</w:t>
              </w:r>
            </w:ins>
          </w:p>
        </w:tc>
        <w:tc>
          <w:tcPr>
            <w:tcW w:w="709" w:type="dxa"/>
          </w:tcPr>
          <w:p w14:paraId="4AC4812C" w14:textId="77777777" w:rsidR="0061489C" w:rsidRPr="00A560D3" w:rsidRDefault="0061489C" w:rsidP="00A517BF">
            <w:pPr>
              <w:autoSpaceDE w:val="0"/>
              <w:autoSpaceDN w:val="0"/>
              <w:adjustRightInd w:val="0"/>
              <w:spacing w:line="267" w:lineRule="exact"/>
              <w:jc w:val="left"/>
              <w:rPr>
                <w:ins w:id="2735" w:author="wincol" w:date="2016-05-12T15:01:00Z"/>
                <w:rFonts w:ascii="宋体" w:cs="宋体"/>
                <w:kern w:val="0"/>
                <w:sz w:val="20"/>
                <w:szCs w:val="20"/>
              </w:rPr>
            </w:pPr>
            <w:ins w:id="2736" w:author="wincol" w:date="2016-05-12T15:01:00Z">
              <w:r>
                <w:rPr>
                  <w:rFonts w:ascii="宋体" w:cs="宋体" w:hint="eastAsia"/>
                  <w:kern w:val="0"/>
                  <w:sz w:val="20"/>
                  <w:szCs w:val="20"/>
                </w:rPr>
                <w:t>否</w:t>
              </w:r>
            </w:ins>
          </w:p>
        </w:tc>
        <w:tc>
          <w:tcPr>
            <w:tcW w:w="1861" w:type="dxa"/>
          </w:tcPr>
          <w:p w14:paraId="6F9C6274" w14:textId="77777777" w:rsidR="0061489C" w:rsidRPr="00A560D3" w:rsidRDefault="0061489C" w:rsidP="00A517BF">
            <w:pPr>
              <w:autoSpaceDE w:val="0"/>
              <w:autoSpaceDN w:val="0"/>
              <w:adjustRightInd w:val="0"/>
              <w:spacing w:line="267" w:lineRule="exact"/>
              <w:jc w:val="left"/>
              <w:rPr>
                <w:ins w:id="2737" w:author="wincol" w:date="2016-05-12T15:01:00Z"/>
                <w:rFonts w:ascii="宋体" w:cs="宋体"/>
                <w:kern w:val="0"/>
                <w:sz w:val="20"/>
                <w:szCs w:val="20"/>
              </w:rPr>
            </w:pPr>
            <w:ins w:id="2738" w:author="wincol" w:date="2016-05-12T15:01:00Z">
              <w:r w:rsidRPr="00A560D3">
                <w:rPr>
                  <w:rFonts w:ascii="宋体" w:cs="宋体" w:hint="eastAsia"/>
                  <w:kern w:val="0"/>
                  <w:sz w:val="20"/>
                  <w:szCs w:val="20"/>
                </w:rPr>
                <w:t>固定值：</w:t>
              </w:r>
              <w:r w:rsidRPr="00A560D3">
                <w:rPr>
                  <w:rFonts w:ascii="宋体" w:cs="宋体"/>
                  <w:kern w:val="0"/>
                  <w:sz w:val="20"/>
                  <w:szCs w:val="20"/>
                </w:rPr>
                <w:t>GHB</w:t>
              </w:r>
            </w:ins>
          </w:p>
        </w:tc>
      </w:tr>
      <w:tr w:rsidR="0061489C" w14:paraId="65488E27" w14:textId="77777777" w:rsidTr="00A517BF">
        <w:trPr>
          <w:cantSplit/>
          <w:trHeight w:val="290"/>
          <w:ins w:id="2739" w:author="wincol" w:date="2016-05-12T15:01:00Z"/>
        </w:trPr>
        <w:tc>
          <w:tcPr>
            <w:tcW w:w="761" w:type="dxa"/>
            <w:vMerge/>
          </w:tcPr>
          <w:p w14:paraId="283D96E6" w14:textId="77777777" w:rsidR="0061489C" w:rsidRDefault="0061489C" w:rsidP="00A517BF">
            <w:pPr>
              <w:jc w:val="center"/>
              <w:rPr>
                <w:ins w:id="2740" w:author="wincol" w:date="2016-05-12T15:01:00Z"/>
                <w:rFonts w:ascii="宋体" w:hAnsi="宋体"/>
              </w:rPr>
            </w:pPr>
          </w:p>
        </w:tc>
        <w:tc>
          <w:tcPr>
            <w:tcW w:w="1899" w:type="dxa"/>
          </w:tcPr>
          <w:p w14:paraId="5DD2B2D8" w14:textId="77777777" w:rsidR="0061489C" w:rsidRPr="00A560D3" w:rsidRDefault="0061489C" w:rsidP="00A517BF">
            <w:pPr>
              <w:autoSpaceDE w:val="0"/>
              <w:autoSpaceDN w:val="0"/>
              <w:adjustRightInd w:val="0"/>
              <w:spacing w:line="267" w:lineRule="exact"/>
              <w:jc w:val="left"/>
              <w:rPr>
                <w:ins w:id="2741" w:author="wincol" w:date="2016-05-12T15:01:00Z"/>
                <w:rFonts w:ascii="宋体" w:cs="宋体"/>
                <w:kern w:val="0"/>
                <w:sz w:val="20"/>
                <w:szCs w:val="20"/>
              </w:rPr>
            </w:pPr>
            <w:ins w:id="2742" w:author="wincol" w:date="2016-05-12T15:01:00Z">
              <w:r w:rsidRPr="00A560D3">
                <w:rPr>
                  <w:rFonts w:ascii="宋体" w:cs="宋体"/>
                  <w:kern w:val="0"/>
                  <w:sz w:val="20"/>
                  <w:szCs w:val="20"/>
                </w:rPr>
                <w:t>TRANSCODE</w:t>
              </w:r>
            </w:ins>
          </w:p>
        </w:tc>
        <w:tc>
          <w:tcPr>
            <w:tcW w:w="1701" w:type="dxa"/>
          </w:tcPr>
          <w:p w14:paraId="7723F8A2" w14:textId="77777777" w:rsidR="0061489C" w:rsidRDefault="0061489C" w:rsidP="00A517BF">
            <w:pPr>
              <w:autoSpaceDE w:val="0"/>
              <w:autoSpaceDN w:val="0"/>
              <w:adjustRightInd w:val="0"/>
              <w:spacing w:line="267" w:lineRule="exact"/>
              <w:jc w:val="left"/>
              <w:rPr>
                <w:ins w:id="2743" w:author="wincol" w:date="2016-05-12T15:01:00Z"/>
                <w:rFonts w:ascii="宋体" w:cs="宋体"/>
                <w:kern w:val="0"/>
                <w:sz w:val="20"/>
                <w:szCs w:val="20"/>
              </w:rPr>
            </w:pPr>
            <w:ins w:id="2744" w:author="wincol" w:date="2016-05-12T15:01:00Z">
              <w:r w:rsidRPr="00A560D3">
                <w:rPr>
                  <w:rFonts w:ascii="宋体" w:cs="宋体" w:hint="eastAsia"/>
                  <w:kern w:val="0"/>
                  <w:sz w:val="20"/>
                  <w:szCs w:val="20"/>
                </w:rPr>
                <w:t>交易码</w:t>
              </w:r>
            </w:ins>
          </w:p>
        </w:tc>
        <w:tc>
          <w:tcPr>
            <w:tcW w:w="850" w:type="dxa"/>
          </w:tcPr>
          <w:p w14:paraId="3A065BD5" w14:textId="77777777" w:rsidR="0061489C" w:rsidRDefault="0061489C" w:rsidP="00A517BF">
            <w:pPr>
              <w:autoSpaceDE w:val="0"/>
              <w:autoSpaceDN w:val="0"/>
              <w:adjustRightInd w:val="0"/>
              <w:spacing w:line="267" w:lineRule="exact"/>
              <w:jc w:val="left"/>
              <w:rPr>
                <w:ins w:id="2745" w:author="wincol" w:date="2016-05-12T15:01:00Z"/>
                <w:rFonts w:ascii="宋体" w:cs="宋体"/>
                <w:kern w:val="0"/>
                <w:sz w:val="20"/>
                <w:szCs w:val="20"/>
              </w:rPr>
            </w:pPr>
            <w:ins w:id="2746" w:author="wincol" w:date="2016-05-12T15:01: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60</w:t>
              </w:r>
              <w:r w:rsidRPr="00A560D3">
                <w:rPr>
                  <w:rFonts w:ascii="宋体" w:cs="宋体"/>
                  <w:kern w:val="0"/>
                  <w:sz w:val="20"/>
                  <w:szCs w:val="20"/>
                </w:rPr>
                <w:t>)</w:t>
              </w:r>
            </w:ins>
          </w:p>
        </w:tc>
        <w:tc>
          <w:tcPr>
            <w:tcW w:w="709" w:type="dxa"/>
          </w:tcPr>
          <w:p w14:paraId="20FDD352" w14:textId="77777777" w:rsidR="0061489C" w:rsidRDefault="0061489C" w:rsidP="00A517BF">
            <w:pPr>
              <w:autoSpaceDE w:val="0"/>
              <w:autoSpaceDN w:val="0"/>
              <w:adjustRightInd w:val="0"/>
              <w:spacing w:line="267" w:lineRule="exact"/>
              <w:jc w:val="left"/>
              <w:rPr>
                <w:ins w:id="2747" w:author="wincol" w:date="2016-05-12T15:01:00Z"/>
                <w:rFonts w:ascii="宋体" w:cs="宋体"/>
                <w:kern w:val="0"/>
                <w:sz w:val="20"/>
                <w:szCs w:val="20"/>
              </w:rPr>
            </w:pPr>
            <w:ins w:id="2748" w:author="wincol" w:date="2016-05-12T15:01:00Z">
              <w:r w:rsidRPr="000F2CC0">
                <w:rPr>
                  <w:rFonts w:ascii="宋体" w:cs="宋体" w:hint="eastAsia"/>
                  <w:kern w:val="0"/>
                  <w:sz w:val="20"/>
                  <w:szCs w:val="20"/>
                </w:rPr>
                <w:t>否</w:t>
              </w:r>
            </w:ins>
          </w:p>
        </w:tc>
        <w:tc>
          <w:tcPr>
            <w:tcW w:w="1861" w:type="dxa"/>
          </w:tcPr>
          <w:p w14:paraId="44A0BB91" w14:textId="77777777" w:rsidR="0061489C" w:rsidRPr="00A560D3" w:rsidRDefault="0061489C" w:rsidP="00A517BF">
            <w:pPr>
              <w:autoSpaceDE w:val="0"/>
              <w:autoSpaceDN w:val="0"/>
              <w:adjustRightInd w:val="0"/>
              <w:spacing w:line="267" w:lineRule="exact"/>
              <w:jc w:val="left"/>
              <w:rPr>
                <w:ins w:id="2749" w:author="wincol" w:date="2016-05-12T15:01:00Z"/>
                <w:rFonts w:ascii="宋体" w:cs="宋体"/>
                <w:kern w:val="0"/>
                <w:sz w:val="20"/>
                <w:szCs w:val="20"/>
              </w:rPr>
            </w:pPr>
            <w:ins w:id="2750" w:author="wincol" w:date="2016-05-12T15:01:00Z">
              <w:r>
                <w:rPr>
                  <w:rFonts w:ascii="宋体" w:cs="宋体" w:hint="eastAsia"/>
                  <w:kern w:val="0"/>
                  <w:sz w:val="20"/>
                  <w:szCs w:val="20"/>
                </w:rPr>
                <w:t>OGWR0005</w:t>
              </w:r>
            </w:ins>
          </w:p>
        </w:tc>
      </w:tr>
      <w:tr w:rsidR="0061489C" w14:paraId="617769F8" w14:textId="77777777" w:rsidTr="00A517BF">
        <w:trPr>
          <w:cantSplit/>
          <w:trHeight w:val="290"/>
          <w:ins w:id="2751" w:author="wincol" w:date="2016-05-12T15:01:00Z"/>
        </w:trPr>
        <w:tc>
          <w:tcPr>
            <w:tcW w:w="761" w:type="dxa"/>
            <w:vMerge/>
          </w:tcPr>
          <w:p w14:paraId="2B825E43" w14:textId="77777777" w:rsidR="0061489C" w:rsidRDefault="0061489C" w:rsidP="00A517BF">
            <w:pPr>
              <w:jc w:val="center"/>
              <w:rPr>
                <w:ins w:id="2752" w:author="wincol" w:date="2016-05-12T15:01:00Z"/>
                <w:rFonts w:ascii="宋体" w:hAnsi="宋体"/>
              </w:rPr>
            </w:pPr>
          </w:p>
        </w:tc>
        <w:tc>
          <w:tcPr>
            <w:tcW w:w="7020" w:type="dxa"/>
            <w:gridSpan w:val="5"/>
          </w:tcPr>
          <w:p w14:paraId="4366FFFD" w14:textId="77777777" w:rsidR="0061489C" w:rsidRPr="00EA7B55" w:rsidRDefault="0061489C" w:rsidP="00A517BF">
            <w:pPr>
              <w:autoSpaceDE w:val="0"/>
              <w:autoSpaceDN w:val="0"/>
              <w:adjustRightInd w:val="0"/>
              <w:spacing w:line="267" w:lineRule="exact"/>
              <w:jc w:val="left"/>
              <w:rPr>
                <w:ins w:id="2753" w:author="wincol" w:date="2016-05-12T15:01:00Z"/>
                <w:rFonts w:ascii="宋体" w:cs="宋体"/>
                <w:kern w:val="0"/>
                <w:sz w:val="20"/>
                <w:szCs w:val="20"/>
              </w:rPr>
            </w:pPr>
            <w:ins w:id="2754" w:author="wincol" w:date="2016-05-12T15:01:00Z">
              <w:r w:rsidRPr="00A710BB">
                <w:rPr>
                  <w:rFonts w:ascii="宋体" w:cs="宋体" w:hint="eastAsia"/>
                  <w:kern w:val="0"/>
                  <w:sz w:val="20"/>
                  <w:szCs w:val="20"/>
                </w:rPr>
                <w:t>数据</w:t>
              </w:r>
              <w:r>
                <w:rPr>
                  <w:rFonts w:ascii="宋体" w:cs="宋体" w:hint="eastAsia"/>
                  <w:kern w:val="0"/>
                  <w:sz w:val="20"/>
                  <w:szCs w:val="20"/>
                </w:rPr>
                <w:t>加密</w:t>
              </w:r>
              <w:r w:rsidRPr="00A710BB">
                <w:rPr>
                  <w:rFonts w:ascii="宋体" w:cs="宋体" w:hint="eastAsia"/>
                  <w:kern w:val="0"/>
                  <w:sz w:val="20"/>
                  <w:szCs w:val="20"/>
                </w:rPr>
                <w:t>域</w:t>
              </w:r>
              <w:r>
                <w:rPr>
                  <w:rFonts w:ascii="宋体" w:cs="宋体" w:hint="eastAsia"/>
                  <w:kern w:val="0"/>
                  <w:sz w:val="20"/>
                  <w:szCs w:val="20"/>
                </w:rPr>
                <w:t>都放到</w:t>
              </w:r>
              <w:r w:rsidRPr="00FC1B2B">
                <w:rPr>
                  <w:rFonts w:ascii="宋体" w:cs="宋体"/>
                  <w:kern w:val="0"/>
                  <w:sz w:val="20"/>
                  <w:szCs w:val="20"/>
                </w:rPr>
                <w:t>XMLPARA</w:t>
              </w:r>
              <w:r w:rsidRPr="00FC1B2B">
                <w:rPr>
                  <w:rFonts w:ascii="宋体" w:cs="宋体" w:hint="eastAsia"/>
                  <w:kern w:val="0"/>
                  <w:sz w:val="20"/>
                  <w:szCs w:val="20"/>
                </w:rPr>
                <w:t>里面</w:t>
              </w:r>
            </w:ins>
          </w:p>
        </w:tc>
      </w:tr>
      <w:tr w:rsidR="0061489C" w14:paraId="705F370D" w14:textId="77777777" w:rsidTr="00A517BF">
        <w:trPr>
          <w:cantSplit/>
          <w:trHeight w:val="139"/>
          <w:ins w:id="2755" w:author="wincol" w:date="2016-05-12T15:01:00Z"/>
        </w:trPr>
        <w:tc>
          <w:tcPr>
            <w:tcW w:w="761" w:type="dxa"/>
            <w:vMerge/>
          </w:tcPr>
          <w:p w14:paraId="3D293FDC" w14:textId="77777777" w:rsidR="0061489C" w:rsidRDefault="0061489C" w:rsidP="00A517BF">
            <w:pPr>
              <w:rPr>
                <w:ins w:id="2756" w:author="wincol" w:date="2016-05-12T15:01:00Z"/>
                <w:rFonts w:ascii="宋体" w:hAnsi="宋体"/>
              </w:rPr>
            </w:pPr>
          </w:p>
        </w:tc>
        <w:tc>
          <w:tcPr>
            <w:tcW w:w="1899" w:type="dxa"/>
          </w:tcPr>
          <w:p w14:paraId="7283C2EB" w14:textId="77777777" w:rsidR="0061489C" w:rsidRPr="00A560D3" w:rsidRDefault="0061489C" w:rsidP="00A517BF">
            <w:pPr>
              <w:autoSpaceDE w:val="0"/>
              <w:autoSpaceDN w:val="0"/>
              <w:adjustRightInd w:val="0"/>
              <w:spacing w:line="267" w:lineRule="exact"/>
              <w:jc w:val="left"/>
              <w:rPr>
                <w:ins w:id="2757" w:author="wincol" w:date="2016-05-12T15:01:00Z"/>
                <w:rFonts w:ascii="宋体" w:cs="宋体"/>
                <w:kern w:val="0"/>
                <w:sz w:val="20"/>
                <w:szCs w:val="20"/>
              </w:rPr>
            </w:pPr>
            <w:ins w:id="2758" w:author="wincol" w:date="2016-05-12T15:01:00Z">
              <w:r w:rsidRPr="00A560D3">
                <w:rPr>
                  <w:rFonts w:ascii="宋体" w:cs="宋体"/>
                  <w:kern w:val="0"/>
                  <w:sz w:val="20"/>
                  <w:szCs w:val="20"/>
                </w:rPr>
                <w:t>OLDREQSEQNO</w:t>
              </w:r>
            </w:ins>
          </w:p>
        </w:tc>
        <w:tc>
          <w:tcPr>
            <w:tcW w:w="1701" w:type="dxa"/>
          </w:tcPr>
          <w:p w14:paraId="43D9B612" w14:textId="77777777" w:rsidR="0061489C" w:rsidRPr="00A560D3" w:rsidRDefault="0061489C" w:rsidP="00A517BF">
            <w:pPr>
              <w:autoSpaceDE w:val="0"/>
              <w:autoSpaceDN w:val="0"/>
              <w:adjustRightInd w:val="0"/>
              <w:spacing w:line="281" w:lineRule="exact"/>
              <w:ind w:left="108"/>
              <w:jc w:val="left"/>
              <w:rPr>
                <w:ins w:id="2759" w:author="wincol" w:date="2016-05-12T15:01:00Z"/>
                <w:rFonts w:ascii="宋体" w:cs="宋体"/>
                <w:kern w:val="0"/>
                <w:sz w:val="20"/>
                <w:szCs w:val="20"/>
              </w:rPr>
            </w:pPr>
            <w:ins w:id="2760" w:author="wincol" w:date="2016-05-12T15:01:00Z">
              <w:r w:rsidRPr="00A560D3">
                <w:rPr>
                  <w:rFonts w:ascii="宋体" w:cs="宋体" w:hint="eastAsia"/>
                  <w:kern w:val="0"/>
                  <w:sz w:val="20"/>
                  <w:szCs w:val="20"/>
                </w:rPr>
                <w:t>原交易流水号</w:t>
              </w:r>
            </w:ins>
          </w:p>
        </w:tc>
        <w:tc>
          <w:tcPr>
            <w:tcW w:w="850" w:type="dxa"/>
          </w:tcPr>
          <w:p w14:paraId="122A9E65" w14:textId="77777777" w:rsidR="0061489C" w:rsidRDefault="0061489C" w:rsidP="00730BBE">
            <w:pPr>
              <w:autoSpaceDE w:val="0"/>
              <w:autoSpaceDN w:val="0"/>
              <w:adjustRightInd w:val="0"/>
              <w:spacing w:line="281" w:lineRule="exact"/>
              <w:jc w:val="left"/>
              <w:rPr>
                <w:ins w:id="2761" w:author="wincol" w:date="2016-05-12T15:01:00Z"/>
                <w:rFonts w:ascii="宋体" w:cs="宋体"/>
                <w:kern w:val="0"/>
                <w:sz w:val="20"/>
                <w:szCs w:val="20"/>
              </w:rPr>
            </w:pPr>
            <w:ins w:id="2762" w:author="wincol" w:date="2016-05-12T15:01:00Z">
              <w:r>
                <w:rPr>
                  <w:rFonts w:ascii="宋体" w:cs="宋体" w:hint="eastAsia"/>
                  <w:kern w:val="0"/>
                  <w:sz w:val="20"/>
                  <w:szCs w:val="20"/>
                </w:rPr>
                <w:t>C</w:t>
              </w:r>
              <w:r w:rsidRPr="00A560D3">
                <w:rPr>
                  <w:rFonts w:ascii="宋体" w:cs="宋体"/>
                  <w:kern w:val="0"/>
                  <w:sz w:val="20"/>
                  <w:szCs w:val="20"/>
                </w:rPr>
                <w:t>(</w:t>
              </w:r>
            </w:ins>
            <w:ins w:id="2763" w:author="wincol" w:date="2016-06-12T18:45:00Z">
              <w:r w:rsidR="00730BBE">
                <w:rPr>
                  <w:rFonts w:ascii="宋体" w:cs="宋体" w:hint="eastAsia"/>
                  <w:kern w:val="0"/>
                  <w:sz w:val="20"/>
                  <w:szCs w:val="20"/>
                </w:rPr>
                <w:t>28</w:t>
              </w:r>
            </w:ins>
            <w:ins w:id="2764" w:author="wincol" w:date="2016-05-12T15:01:00Z">
              <w:r w:rsidRPr="00A560D3">
                <w:rPr>
                  <w:rFonts w:ascii="宋体" w:cs="宋体"/>
                  <w:kern w:val="0"/>
                  <w:sz w:val="20"/>
                  <w:szCs w:val="20"/>
                </w:rPr>
                <w:t>)</w:t>
              </w:r>
            </w:ins>
          </w:p>
        </w:tc>
        <w:tc>
          <w:tcPr>
            <w:tcW w:w="709" w:type="dxa"/>
          </w:tcPr>
          <w:p w14:paraId="080B319B" w14:textId="77777777" w:rsidR="0061489C" w:rsidRDefault="0061489C" w:rsidP="00A517BF">
            <w:pPr>
              <w:rPr>
                <w:ins w:id="2765" w:author="wincol" w:date="2016-05-12T15:01:00Z"/>
              </w:rPr>
            </w:pPr>
            <w:ins w:id="2766" w:author="wincol" w:date="2016-05-12T15:01:00Z">
              <w:r w:rsidRPr="000F2CC0">
                <w:rPr>
                  <w:rFonts w:ascii="宋体" w:cs="宋体" w:hint="eastAsia"/>
                  <w:kern w:val="0"/>
                  <w:sz w:val="20"/>
                  <w:szCs w:val="20"/>
                </w:rPr>
                <w:t>否</w:t>
              </w:r>
            </w:ins>
          </w:p>
        </w:tc>
        <w:tc>
          <w:tcPr>
            <w:tcW w:w="1861" w:type="dxa"/>
          </w:tcPr>
          <w:p w14:paraId="307AC187" w14:textId="77777777" w:rsidR="0061489C" w:rsidRPr="00A560D3" w:rsidRDefault="0061489C" w:rsidP="00A517BF">
            <w:pPr>
              <w:autoSpaceDE w:val="0"/>
              <w:autoSpaceDN w:val="0"/>
              <w:adjustRightInd w:val="0"/>
              <w:spacing w:line="267" w:lineRule="exact"/>
              <w:ind w:left="107"/>
              <w:jc w:val="left"/>
              <w:rPr>
                <w:ins w:id="2767" w:author="wincol" w:date="2016-05-12T15:01:00Z"/>
                <w:rFonts w:ascii="宋体" w:cs="宋体"/>
                <w:kern w:val="0"/>
                <w:sz w:val="20"/>
                <w:szCs w:val="20"/>
              </w:rPr>
            </w:pPr>
          </w:p>
        </w:tc>
      </w:tr>
      <w:tr w:rsidR="0061489C" w14:paraId="070A4B71" w14:textId="77777777" w:rsidTr="00A517BF">
        <w:trPr>
          <w:cantSplit/>
          <w:trHeight w:val="139"/>
          <w:ins w:id="2768" w:author="wincol" w:date="2016-05-12T15:01:00Z"/>
        </w:trPr>
        <w:tc>
          <w:tcPr>
            <w:tcW w:w="761" w:type="dxa"/>
            <w:vMerge/>
          </w:tcPr>
          <w:p w14:paraId="0FCFD3DA" w14:textId="77777777" w:rsidR="0061489C" w:rsidRDefault="0061489C" w:rsidP="00A517BF">
            <w:pPr>
              <w:rPr>
                <w:ins w:id="2769" w:author="wincol" w:date="2016-05-12T15:01:00Z"/>
                <w:rFonts w:ascii="宋体" w:hAnsi="宋体"/>
              </w:rPr>
            </w:pPr>
          </w:p>
        </w:tc>
        <w:tc>
          <w:tcPr>
            <w:tcW w:w="1899" w:type="dxa"/>
          </w:tcPr>
          <w:p w14:paraId="32FF1BDA" w14:textId="77777777" w:rsidR="0061489C" w:rsidRPr="00092A78" w:rsidDel="00091048" w:rsidRDefault="0061489C" w:rsidP="00A517BF">
            <w:pPr>
              <w:autoSpaceDE w:val="0"/>
              <w:autoSpaceDN w:val="0"/>
              <w:adjustRightInd w:val="0"/>
              <w:spacing w:line="267" w:lineRule="exact"/>
              <w:jc w:val="left"/>
              <w:rPr>
                <w:ins w:id="2770" w:author="wincol" w:date="2016-05-12T15:01:00Z"/>
                <w:rFonts w:ascii="宋体" w:cs="宋体"/>
                <w:kern w:val="0"/>
                <w:sz w:val="20"/>
                <w:szCs w:val="20"/>
              </w:rPr>
            </w:pPr>
            <w:ins w:id="2771" w:author="wincol" w:date="2016-05-12T15:01:00Z">
              <w:r>
                <w:rPr>
                  <w:rFonts w:ascii="宋体" w:cs="宋体" w:hint="eastAsia"/>
                  <w:kern w:val="0"/>
                  <w:sz w:val="20"/>
                  <w:szCs w:val="20"/>
                </w:rPr>
                <w:t>EXT_FILED1</w:t>
              </w:r>
            </w:ins>
          </w:p>
        </w:tc>
        <w:tc>
          <w:tcPr>
            <w:tcW w:w="1701" w:type="dxa"/>
          </w:tcPr>
          <w:p w14:paraId="7FDC42DF" w14:textId="77777777" w:rsidR="0061489C" w:rsidRPr="00AC03B1" w:rsidDel="00091048" w:rsidRDefault="0061489C" w:rsidP="00A517BF">
            <w:pPr>
              <w:rPr>
                <w:ins w:id="2772" w:author="wincol" w:date="2016-05-12T15:01:00Z"/>
              </w:rPr>
            </w:pPr>
            <w:ins w:id="2773" w:author="wincol" w:date="2016-05-12T15:01:00Z">
              <w:r>
                <w:rPr>
                  <w:rFonts w:ascii="宋体" w:cs="宋体" w:hint="eastAsia"/>
                  <w:kern w:val="0"/>
                  <w:sz w:val="20"/>
                  <w:szCs w:val="20"/>
                </w:rPr>
                <w:t>备用字段1</w:t>
              </w:r>
            </w:ins>
          </w:p>
        </w:tc>
        <w:tc>
          <w:tcPr>
            <w:tcW w:w="850" w:type="dxa"/>
          </w:tcPr>
          <w:p w14:paraId="3FFE6C8F" w14:textId="77777777" w:rsidR="0061489C" w:rsidRPr="00DE25D2" w:rsidDel="00091048" w:rsidRDefault="0061489C" w:rsidP="00A517BF">
            <w:pPr>
              <w:rPr>
                <w:ins w:id="2774" w:author="wincol" w:date="2016-05-12T15:01:00Z"/>
                <w:rFonts w:ascii="宋体" w:cs="宋体"/>
                <w:kern w:val="0"/>
                <w:sz w:val="20"/>
                <w:szCs w:val="20"/>
              </w:rPr>
            </w:pPr>
            <w:ins w:id="2775" w:author="wincol" w:date="2016-05-12T15:01: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9" w:type="dxa"/>
          </w:tcPr>
          <w:p w14:paraId="1E97740E" w14:textId="77777777" w:rsidR="0061489C" w:rsidDel="00091048" w:rsidRDefault="0061489C" w:rsidP="00A517BF">
            <w:pPr>
              <w:rPr>
                <w:ins w:id="2776" w:author="wincol" w:date="2016-05-12T15:01:00Z"/>
              </w:rPr>
            </w:pPr>
            <w:ins w:id="2777" w:author="wincol" w:date="2016-05-12T15:01:00Z">
              <w:r>
                <w:rPr>
                  <w:rFonts w:ascii="宋体" w:hAnsi="宋体" w:hint="eastAsia"/>
                </w:rPr>
                <w:t>是</w:t>
              </w:r>
            </w:ins>
          </w:p>
        </w:tc>
        <w:tc>
          <w:tcPr>
            <w:tcW w:w="1861" w:type="dxa"/>
          </w:tcPr>
          <w:p w14:paraId="334C0937" w14:textId="77777777" w:rsidR="0061489C" w:rsidRPr="00AC03B1" w:rsidDel="00091048" w:rsidRDefault="0061489C" w:rsidP="00A517BF">
            <w:pPr>
              <w:rPr>
                <w:ins w:id="2778" w:author="wincol" w:date="2016-05-12T15:01:00Z"/>
              </w:rPr>
            </w:pPr>
            <w:ins w:id="2779" w:author="wincol" w:date="2016-05-12T15:01:00Z">
              <w:r>
                <w:rPr>
                  <w:rFonts w:ascii="宋体" w:cs="宋体" w:hint="eastAsia"/>
                  <w:kern w:val="0"/>
                  <w:sz w:val="20"/>
                  <w:szCs w:val="20"/>
                </w:rPr>
                <w:t>备用字段1</w:t>
              </w:r>
            </w:ins>
          </w:p>
        </w:tc>
      </w:tr>
      <w:tr w:rsidR="0061489C" w14:paraId="13804C5E" w14:textId="77777777" w:rsidTr="00A517BF">
        <w:trPr>
          <w:cantSplit/>
          <w:trHeight w:val="139"/>
          <w:ins w:id="2780" w:author="wincol" w:date="2016-05-12T15:01:00Z"/>
        </w:trPr>
        <w:tc>
          <w:tcPr>
            <w:tcW w:w="761" w:type="dxa"/>
            <w:vMerge/>
          </w:tcPr>
          <w:p w14:paraId="30FCD3F7" w14:textId="77777777" w:rsidR="0061489C" w:rsidRDefault="0061489C" w:rsidP="00A517BF">
            <w:pPr>
              <w:rPr>
                <w:ins w:id="2781" w:author="wincol" w:date="2016-05-12T15:01:00Z"/>
                <w:rFonts w:ascii="宋体" w:hAnsi="宋体"/>
              </w:rPr>
            </w:pPr>
          </w:p>
        </w:tc>
        <w:tc>
          <w:tcPr>
            <w:tcW w:w="1899" w:type="dxa"/>
          </w:tcPr>
          <w:p w14:paraId="6E5C811F" w14:textId="77777777" w:rsidR="0061489C" w:rsidRPr="00092A78" w:rsidDel="00091048" w:rsidRDefault="0061489C" w:rsidP="00A517BF">
            <w:pPr>
              <w:autoSpaceDE w:val="0"/>
              <w:autoSpaceDN w:val="0"/>
              <w:adjustRightInd w:val="0"/>
              <w:spacing w:line="267" w:lineRule="exact"/>
              <w:jc w:val="left"/>
              <w:rPr>
                <w:ins w:id="2782" w:author="wincol" w:date="2016-05-12T15:01:00Z"/>
                <w:rFonts w:ascii="宋体" w:cs="宋体"/>
                <w:kern w:val="0"/>
                <w:sz w:val="20"/>
                <w:szCs w:val="20"/>
              </w:rPr>
            </w:pPr>
            <w:ins w:id="2783" w:author="wincol" w:date="2016-05-12T15:01:00Z">
              <w:r>
                <w:rPr>
                  <w:rFonts w:ascii="宋体" w:cs="宋体" w:hint="eastAsia"/>
                  <w:kern w:val="0"/>
                  <w:sz w:val="20"/>
                  <w:szCs w:val="20"/>
                </w:rPr>
                <w:t>EXT_FILED2</w:t>
              </w:r>
            </w:ins>
          </w:p>
        </w:tc>
        <w:tc>
          <w:tcPr>
            <w:tcW w:w="1701" w:type="dxa"/>
          </w:tcPr>
          <w:p w14:paraId="6DD26CA8" w14:textId="77777777" w:rsidR="0061489C" w:rsidRPr="00AC03B1" w:rsidDel="00091048" w:rsidRDefault="0061489C" w:rsidP="00A517BF">
            <w:pPr>
              <w:rPr>
                <w:ins w:id="2784" w:author="wincol" w:date="2016-05-12T15:01:00Z"/>
              </w:rPr>
            </w:pPr>
            <w:ins w:id="2785" w:author="wincol" w:date="2016-05-12T15:01:00Z">
              <w:r>
                <w:rPr>
                  <w:rFonts w:ascii="宋体" w:cs="宋体" w:hint="eastAsia"/>
                  <w:kern w:val="0"/>
                  <w:sz w:val="20"/>
                  <w:szCs w:val="20"/>
                </w:rPr>
                <w:t>备用字段2</w:t>
              </w:r>
            </w:ins>
          </w:p>
        </w:tc>
        <w:tc>
          <w:tcPr>
            <w:tcW w:w="850" w:type="dxa"/>
          </w:tcPr>
          <w:p w14:paraId="3C9F6689" w14:textId="77777777" w:rsidR="0061489C" w:rsidRPr="00DE25D2" w:rsidDel="00091048" w:rsidRDefault="0061489C" w:rsidP="00A517BF">
            <w:pPr>
              <w:rPr>
                <w:ins w:id="2786" w:author="wincol" w:date="2016-05-12T15:01:00Z"/>
                <w:rFonts w:ascii="宋体" w:cs="宋体"/>
                <w:kern w:val="0"/>
                <w:sz w:val="20"/>
                <w:szCs w:val="20"/>
              </w:rPr>
            </w:pPr>
            <w:ins w:id="2787" w:author="wincol" w:date="2016-05-12T15:01: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9" w:type="dxa"/>
          </w:tcPr>
          <w:p w14:paraId="4A2D7933" w14:textId="77777777" w:rsidR="0061489C" w:rsidDel="00091048" w:rsidRDefault="0061489C" w:rsidP="00A517BF">
            <w:pPr>
              <w:rPr>
                <w:ins w:id="2788" w:author="wincol" w:date="2016-05-12T15:01:00Z"/>
              </w:rPr>
            </w:pPr>
            <w:ins w:id="2789" w:author="wincol" w:date="2016-05-12T15:01:00Z">
              <w:r>
                <w:rPr>
                  <w:rFonts w:ascii="宋体" w:hAnsi="宋体" w:hint="eastAsia"/>
                </w:rPr>
                <w:t>是</w:t>
              </w:r>
            </w:ins>
          </w:p>
        </w:tc>
        <w:tc>
          <w:tcPr>
            <w:tcW w:w="1861" w:type="dxa"/>
          </w:tcPr>
          <w:p w14:paraId="4D8F74CA" w14:textId="77777777" w:rsidR="0061489C" w:rsidRPr="00AC03B1" w:rsidDel="00091048" w:rsidRDefault="0061489C" w:rsidP="00A517BF">
            <w:pPr>
              <w:rPr>
                <w:ins w:id="2790" w:author="wincol" w:date="2016-05-12T15:01:00Z"/>
              </w:rPr>
            </w:pPr>
            <w:ins w:id="2791" w:author="wincol" w:date="2016-05-12T15:01:00Z">
              <w:r>
                <w:rPr>
                  <w:rFonts w:ascii="宋体" w:cs="宋体" w:hint="eastAsia"/>
                  <w:kern w:val="0"/>
                  <w:sz w:val="20"/>
                  <w:szCs w:val="20"/>
                </w:rPr>
                <w:t>备用字段2</w:t>
              </w:r>
            </w:ins>
          </w:p>
        </w:tc>
      </w:tr>
      <w:tr w:rsidR="0061489C" w14:paraId="0B2CB0B4" w14:textId="77777777" w:rsidTr="00A517BF">
        <w:trPr>
          <w:cantSplit/>
          <w:trHeight w:val="139"/>
          <w:ins w:id="2792" w:author="wincol" w:date="2016-05-12T15:01:00Z"/>
        </w:trPr>
        <w:tc>
          <w:tcPr>
            <w:tcW w:w="761" w:type="dxa"/>
            <w:vMerge/>
          </w:tcPr>
          <w:p w14:paraId="3BFE639A" w14:textId="77777777" w:rsidR="0061489C" w:rsidRDefault="0061489C" w:rsidP="00A517BF">
            <w:pPr>
              <w:rPr>
                <w:ins w:id="2793" w:author="wincol" w:date="2016-05-12T15:01:00Z"/>
                <w:rFonts w:ascii="宋体" w:hAnsi="宋体"/>
              </w:rPr>
            </w:pPr>
          </w:p>
        </w:tc>
        <w:tc>
          <w:tcPr>
            <w:tcW w:w="1899" w:type="dxa"/>
          </w:tcPr>
          <w:p w14:paraId="293FE04A" w14:textId="77777777" w:rsidR="0061489C" w:rsidRPr="00092A78" w:rsidDel="00091048" w:rsidRDefault="0061489C" w:rsidP="00A517BF">
            <w:pPr>
              <w:autoSpaceDE w:val="0"/>
              <w:autoSpaceDN w:val="0"/>
              <w:adjustRightInd w:val="0"/>
              <w:spacing w:line="267" w:lineRule="exact"/>
              <w:jc w:val="left"/>
              <w:rPr>
                <w:ins w:id="2794" w:author="wincol" w:date="2016-05-12T15:01:00Z"/>
                <w:rFonts w:ascii="宋体" w:cs="宋体"/>
                <w:kern w:val="0"/>
                <w:sz w:val="20"/>
                <w:szCs w:val="20"/>
              </w:rPr>
            </w:pPr>
            <w:ins w:id="2795" w:author="wincol" w:date="2016-05-12T15:01:00Z">
              <w:r>
                <w:rPr>
                  <w:rFonts w:ascii="宋体" w:cs="宋体" w:hint="eastAsia"/>
                  <w:kern w:val="0"/>
                  <w:sz w:val="20"/>
                  <w:szCs w:val="20"/>
                </w:rPr>
                <w:t>EXT_FILED3</w:t>
              </w:r>
            </w:ins>
          </w:p>
        </w:tc>
        <w:tc>
          <w:tcPr>
            <w:tcW w:w="1701" w:type="dxa"/>
          </w:tcPr>
          <w:p w14:paraId="128C4C74" w14:textId="77777777" w:rsidR="0061489C" w:rsidRPr="00AC03B1" w:rsidDel="00091048" w:rsidRDefault="0061489C" w:rsidP="00A517BF">
            <w:pPr>
              <w:rPr>
                <w:ins w:id="2796" w:author="wincol" w:date="2016-05-12T15:01:00Z"/>
              </w:rPr>
            </w:pPr>
            <w:ins w:id="2797" w:author="wincol" w:date="2016-05-12T15:01:00Z">
              <w:r>
                <w:rPr>
                  <w:rFonts w:ascii="宋体" w:cs="宋体" w:hint="eastAsia"/>
                  <w:kern w:val="0"/>
                  <w:sz w:val="20"/>
                  <w:szCs w:val="20"/>
                </w:rPr>
                <w:t>备用字段3</w:t>
              </w:r>
            </w:ins>
          </w:p>
        </w:tc>
        <w:tc>
          <w:tcPr>
            <w:tcW w:w="850" w:type="dxa"/>
          </w:tcPr>
          <w:p w14:paraId="2B5DC241" w14:textId="77777777" w:rsidR="0061489C" w:rsidRPr="00DE25D2" w:rsidDel="00091048" w:rsidRDefault="0061489C" w:rsidP="00A517BF">
            <w:pPr>
              <w:rPr>
                <w:ins w:id="2798" w:author="wincol" w:date="2016-05-12T15:01:00Z"/>
                <w:rFonts w:ascii="宋体" w:cs="宋体"/>
                <w:kern w:val="0"/>
                <w:sz w:val="20"/>
                <w:szCs w:val="20"/>
              </w:rPr>
            </w:pPr>
            <w:ins w:id="2799" w:author="wincol" w:date="2016-05-12T15:01: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300</w:t>
              </w:r>
              <w:r w:rsidRPr="00A560D3">
                <w:rPr>
                  <w:rFonts w:ascii="宋体" w:cs="宋体"/>
                  <w:kern w:val="0"/>
                  <w:sz w:val="20"/>
                  <w:szCs w:val="20"/>
                </w:rPr>
                <w:t>)</w:t>
              </w:r>
            </w:ins>
          </w:p>
        </w:tc>
        <w:tc>
          <w:tcPr>
            <w:tcW w:w="709" w:type="dxa"/>
          </w:tcPr>
          <w:p w14:paraId="46F1EF5C" w14:textId="77777777" w:rsidR="0061489C" w:rsidDel="00091048" w:rsidRDefault="0061489C" w:rsidP="00A517BF">
            <w:pPr>
              <w:rPr>
                <w:ins w:id="2800" w:author="wincol" w:date="2016-05-12T15:01:00Z"/>
              </w:rPr>
            </w:pPr>
            <w:ins w:id="2801" w:author="wincol" w:date="2016-05-12T15:01:00Z">
              <w:r>
                <w:rPr>
                  <w:rFonts w:ascii="宋体" w:hAnsi="宋体" w:hint="eastAsia"/>
                </w:rPr>
                <w:t>是</w:t>
              </w:r>
            </w:ins>
          </w:p>
        </w:tc>
        <w:tc>
          <w:tcPr>
            <w:tcW w:w="1861" w:type="dxa"/>
          </w:tcPr>
          <w:p w14:paraId="4A787BA8" w14:textId="77777777" w:rsidR="0061489C" w:rsidRPr="00AC03B1" w:rsidDel="00091048" w:rsidRDefault="0061489C" w:rsidP="00A517BF">
            <w:pPr>
              <w:rPr>
                <w:ins w:id="2802" w:author="wincol" w:date="2016-05-12T15:01:00Z"/>
              </w:rPr>
            </w:pPr>
            <w:ins w:id="2803" w:author="wincol" w:date="2016-05-12T15:01:00Z">
              <w:r>
                <w:rPr>
                  <w:rFonts w:ascii="宋体" w:cs="宋体" w:hint="eastAsia"/>
                  <w:kern w:val="0"/>
                  <w:sz w:val="20"/>
                  <w:szCs w:val="20"/>
                </w:rPr>
                <w:t>备用字段3</w:t>
              </w:r>
            </w:ins>
          </w:p>
        </w:tc>
      </w:tr>
    </w:tbl>
    <w:p w14:paraId="4C83A69B" w14:textId="77777777" w:rsidR="0061489C" w:rsidRDefault="0061489C" w:rsidP="0061489C">
      <w:pPr>
        <w:rPr>
          <w:ins w:id="2804" w:author="wincol" w:date="2016-05-12T15:01:00Z"/>
          <w:rFonts w:eastAsiaTheme="minorEastAsia"/>
          <w:szCs w:val="21"/>
        </w:rPr>
      </w:pPr>
    </w:p>
    <w:p w14:paraId="719B7181" w14:textId="77777777" w:rsidR="0061489C" w:rsidRPr="004E6C5A" w:rsidRDefault="0061489C" w:rsidP="0061489C">
      <w:pPr>
        <w:rPr>
          <w:ins w:id="2805" w:author="wincol" w:date="2016-05-12T15:01:00Z"/>
          <w:rFonts w:ascii="微软雅黑" w:eastAsia="微软雅黑" w:hAnsi="微软雅黑"/>
        </w:rPr>
      </w:pPr>
      <w:ins w:id="2806" w:author="wincol" w:date="2016-05-12T15:01:00Z">
        <w:r w:rsidRPr="00A560D3">
          <w:rPr>
            <w:rFonts w:eastAsiaTheme="minorEastAsia" w:hint="eastAsia"/>
            <w:szCs w:val="21"/>
          </w:rPr>
          <w:t>第三方公司应返回</w:t>
        </w:r>
        <w:r>
          <w:rPr>
            <w:rFonts w:eastAsiaTheme="minorEastAsia" w:hint="eastAsia"/>
            <w:szCs w:val="21"/>
          </w:rPr>
          <w:t>（报文头内容按</w:t>
        </w:r>
        <w:r>
          <w:rPr>
            <w:rFonts w:eastAsiaTheme="minorEastAsia" w:hint="eastAsia"/>
            <w:szCs w:val="21"/>
          </w:rPr>
          <w:t>3.8</w:t>
        </w:r>
        <w:r>
          <w:rPr>
            <w:rFonts w:eastAsiaTheme="minorEastAsia" w:hint="eastAsia"/>
            <w:szCs w:val="21"/>
          </w:rPr>
          <w:t>报文头里的应答报文的报文头定义）</w:t>
        </w:r>
        <w:r w:rsidRPr="00A560D3">
          <w:rPr>
            <w:rFonts w:eastAsiaTheme="minorEastAsia" w:hint="eastAsia"/>
            <w:szCs w:val="21"/>
          </w:rPr>
          <w:t>：</w:t>
        </w:r>
      </w:ins>
    </w:p>
    <w:tbl>
      <w:tblPr>
        <w:tblW w:w="7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1"/>
        <w:gridCol w:w="1899"/>
        <w:gridCol w:w="1701"/>
        <w:gridCol w:w="850"/>
        <w:gridCol w:w="709"/>
        <w:gridCol w:w="1861"/>
      </w:tblGrid>
      <w:tr w:rsidR="0061489C" w14:paraId="328D8809" w14:textId="77777777" w:rsidTr="00A517BF">
        <w:trPr>
          <w:trHeight w:val="290"/>
          <w:ins w:id="2807" w:author="wincol" w:date="2016-05-12T15:01:00Z"/>
        </w:trPr>
        <w:tc>
          <w:tcPr>
            <w:tcW w:w="761" w:type="dxa"/>
            <w:tcBorders>
              <w:bottom w:val="single" w:sz="4" w:space="0" w:color="auto"/>
            </w:tcBorders>
            <w:shd w:val="clear" w:color="auto" w:fill="C0C0C0"/>
          </w:tcPr>
          <w:p w14:paraId="735E62F6" w14:textId="77777777" w:rsidR="0061489C" w:rsidRDefault="0061489C" w:rsidP="00A517BF">
            <w:pPr>
              <w:rPr>
                <w:ins w:id="2808" w:author="wincol" w:date="2016-05-12T15:01:00Z"/>
                <w:rFonts w:ascii="宋体" w:hAnsi="宋体"/>
                <w:b/>
                <w:szCs w:val="21"/>
              </w:rPr>
            </w:pPr>
            <w:ins w:id="2809" w:author="wincol" w:date="2016-05-12T15:01:00Z">
              <w:r>
                <w:rPr>
                  <w:rFonts w:ascii="宋体" w:hAnsi="宋体"/>
                  <w:b/>
                  <w:szCs w:val="21"/>
                </w:rPr>
                <w:t>模块</w:t>
              </w:r>
            </w:ins>
          </w:p>
        </w:tc>
        <w:tc>
          <w:tcPr>
            <w:tcW w:w="1899" w:type="dxa"/>
            <w:tcBorders>
              <w:bottom w:val="single" w:sz="4" w:space="0" w:color="auto"/>
            </w:tcBorders>
            <w:shd w:val="clear" w:color="auto" w:fill="C0C0C0"/>
          </w:tcPr>
          <w:p w14:paraId="07077660" w14:textId="77777777" w:rsidR="0061489C" w:rsidRDefault="0061489C" w:rsidP="00A517BF">
            <w:pPr>
              <w:rPr>
                <w:ins w:id="2810" w:author="wincol" w:date="2016-05-12T15:01:00Z"/>
                <w:rFonts w:ascii="宋体" w:hAnsi="宋体"/>
                <w:b/>
              </w:rPr>
            </w:pPr>
            <w:ins w:id="2811" w:author="wincol" w:date="2016-05-12T15:01:00Z">
              <w:r>
                <w:rPr>
                  <w:rFonts w:ascii="宋体" w:hAnsi="宋体"/>
                  <w:b/>
                  <w:szCs w:val="21"/>
                </w:rPr>
                <w:t>字段ID</w:t>
              </w:r>
            </w:ins>
          </w:p>
        </w:tc>
        <w:tc>
          <w:tcPr>
            <w:tcW w:w="1701" w:type="dxa"/>
            <w:tcBorders>
              <w:bottom w:val="single" w:sz="4" w:space="0" w:color="auto"/>
            </w:tcBorders>
            <w:shd w:val="clear" w:color="auto" w:fill="C0C0C0"/>
          </w:tcPr>
          <w:p w14:paraId="4454EFDB" w14:textId="77777777" w:rsidR="0061489C" w:rsidRDefault="0061489C" w:rsidP="00A517BF">
            <w:pPr>
              <w:rPr>
                <w:ins w:id="2812" w:author="wincol" w:date="2016-05-12T15:01:00Z"/>
                <w:rFonts w:ascii="宋体" w:hAnsi="宋体"/>
                <w:b/>
              </w:rPr>
            </w:pPr>
            <w:ins w:id="2813" w:author="wincol" w:date="2016-05-12T15:01:00Z">
              <w:r>
                <w:rPr>
                  <w:rFonts w:ascii="宋体" w:hAnsi="宋体"/>
                  <w:b/>
                  <w:szCs w:val="21"/>
                </w:rPr>
                <w:t>字段名称</w:t>
              </w:r>
            </w:ins>
          </w:p>
        </w:tc>
        <w:tc>
          <w:tcPr>
            <w:tcW w:w="850" w:type="dxa"/>
            <w:tcBorders>
              <w:bottom w:val="single" w:sz="4" w:space="0" w:color="auto"/>
            </w:tcBorders>
            <w:shd w:val="clear" w:color="auto" w:fill="C0C0C0"/>
          </w:tcPr>
          <w:p w14:paraId="09827A21" w14:textId="77777777" w:rsidR="0061489C" w:rsidRDefault="0061489C" w:rsidP="00A517BF">
            <w:pPr>
              <w:rPr>
                <w:ins w:id="2814" w:author="wincol" w:date="2016-05-12T15:01:00Z"/>
                <w:rFonts w:ascii="宋体" w:hAnsi="宋体"/>
                <w:b/>
              </w:rPr>
            </w:pPr>
            <w:ins w:id="2815" w:author="wincol" w:date="2016-05-12T15:01:00Z">
              <w:r>
                <w:rPr>
                  <w:rFonts w:ascii="宋体" w:hAnsi="宋体"/>
                  <w:b/>
                  <w:szCs w:val="21"/>
                </w:rPr>
                <w:t>类型</w:t>
              </w:r>
            </w:ins>
          </w:p>
        </w:tc>
        <w:tc>
          <w:tcPr>
            <w:tcW w:w="709" w:type="dxa"/>
            <w:tcBorders>
              <w:bottom w:val="single" w:sz="4" w:space="0" w:color="auto"/>
            </w:tcBorders>
            <w:shd w:val="clear" w:color="auto" w:fill="C0C0C0"/>
          </w:tcPr>
          <w:p w14:paraId="6D940818" w14:textId="77777777" w:rsidR="0061489C" w:rsidRDefault="0061489C" w:rsidP="00A517BF">
            <w:pPr>
              <w:rPr>
                <w:ins w:id="2816" w:author="wincol" w:date="2016-05-12T15:01:00Z"/>
                <w:rFonts w:ascii="宋体" w:hAnsi="宋体"/>
                <w:b/>
              </w:rPr>
            </w:pPr>
            <w:ins w:id="2817" w:author="wincol" w:date="2016-05-12T15:01:00Z">
              <w:r>
                <w:rPr>
                  <w:rFonts w:ascii="宋体" w:hAnsi="宋体" w:hint="eastAsia"/>
                  <w:b/>
                </w:rPr>
                <w:t>可空</w:t>
              </w:r>
            </w:ins>
          </w:p>
        </w:tc>
        <w:tc>
          <w:tcPr>
            <w:tcW w:w="1861" w:type="dxa"/>
            <w:tcBorders>
              <w:bottom w:val="single" w:sz="4" w:space="0" w:color="auto"/>
            </w:tcBorders>
            <w:shd w:val="clear" w:color="auto" w:fill="C0C0C0"/>
          </w:tcPr>
          <w:p w14:paraId="63078531" w14:textId="77777777" w:rsidR="0061489C" w:rsidRDefault="0061489C" w:rsidP="00A517BF">
            <w:pPr>
              <w:rPr>
                <w:ins w:id="2818" w:author="wincol" w:date="2016-05-12T15:01:00Z"/>
                <w:rFonts w:ascii="宋体" w:hAnsi="宋体"/>
                <w:b/>
              </w:rPr>
            </w:pPr>
            <w:ins w:id="2819" w:author="wincol" w:date="2016-05-12T15:01:00Z">
              <w:r>
                <w:rPr>
                  <w:rFonts w:ascii="宋体" w:hAnsi="宋体"/>
                  <w:b/>
                </w:rPr>
                <w:t>备注</w:t>
              </w:r>
            </w:ins>
          </w:p>
        </w:tc>
      </w:tr>
      <w:tr w:rsidR="0061489C" w14:paraId="2BA3777B" w14:textId="77777777" w:rsidTr="00A517BF">
        <w:trPr>
          <w:cantSplit/>
          <w:trHeight w:val="290"/>
          <w:ins w:id="2820" w:author="wincol" w:date="2016-05-12T15:01:00Z"/>
        </w:trPr>
        <w:tc>
          <w:tcPr>
            <w:tcW w:w="761" w:type="dxa"/>
            <w:vMerge w:val="restart"/>
          </w:tcPr>
          <w:p w14:paraId="7AA895EF" w14:textId="77777777" w:rsidR="0061489C" w:rsidRDefault="0061489C" w:rsidP="00A517BF">
            <w:pPr>
              <w:jc w:val="center"/>
              <w:rPr>
                <w:ins w:id="2821" w:author="wincol" w:date="2016-05-12T15:01:00Z"/>
                <w:rFonts w:ascii="宋体" w:hAnsi="宋体"/>
              </w:rPr>
            </w:pPr>
            <w:ins w:id="2822" w:author="wincol" w:date="2016-05-12T15:01:00Z">
              <w:r>
                <w:rPr>
                  <w:rFonts w:ascii="宋体" w:hAnsi="宋体" w:hint="eastAsia"/>
                </w:rPr>
                <w:t>BODY</w:t>
              </w:r>
            </w:ins>
          </w:p>
        </w:tc>
        <w:tc>
          <w:tcPr>
            <w:tcW w:w="7020" w:type="dxa"/>
            <w:gridSpan w:val="5"/>
          </w:tcPr>
          <w:p w14:paraId="308CFBC5" w14:textId="77777777" w:rsidR="0061489C" w:rsidRDefault="0061489C" w:rsidP="00A517BF">
            <w:pPr>
              <w:rPr>
                <w:ins w:id="2823" w:author="wincol" w:date="2016-05-12T15:01:00Z"/>
                <w:rFonts w:ascii="宋体" w:hAnsi="宋体"/>
              </w:rPr>
            </w:pPr>
          </w:p>
        </w:tc>
      </w:tr>
      <w:tr w:rsidR="0061489C" w14:paraId="0A904179" w14:textId="77777777" w:rsidTr="00A517BF">
        <w:trPr>
          <w:cantSplit/>
          <w:trHeight w:val="290"/>
          <w:ins w:id="2824" w:author="wincol" w:date="2016-05-12T15:01:00Z"/>
        </w:trPr>
        <w:tc>
          <w:tcPr>
            <w:tcW w:w="761" w:type="dxa"/>
            <w:vMerge/>
          </w:tcPr>
          <w:p w14:paraId="392B6507" w14:textId="77777777" w:rsidR="0061489C" w:rsidRDefault="0061489C" w:rsidP="00A517BF">
            <w:pPr>
              <w:jc w:val="center"/>
              <w:rPr>
                <w:ins w:id="2825" w:author="wincol" w:date="2016-05-12T15:01:00Z"/>
                <w:rFonts w:ascii="宋体" w:hAnsi="宋体"/>
              </w:rPr>
            </w:pPr>
          </w:p>
        </w:tc>
        <w:tc>
          <w:tcPr>
            <w:tcW w:w="1899" w:type="dxa"/>
          </w:tcPr>
          <w:p w14:paraId="50CF91FD" w14:textId="77777777" w:rsidR="0061489C" w:rsidRPr="00BA665E" w:rsidRDefault="0061489C" w:rsidP="00A517BF">
            <w:pPr>
              <w:autoSpaceDE w:val="0"/>
              <w:autoSpaceDN w:val="0"/>
              <w:adjustRightInd w:val="0"/>
              <w:spacing w:line="267" w:lineRule="exact"/>
              <w:jc w:val="left"/>
              <w:rPr>
                <w:ins w:id="2826" w:author="wincol" w:date="2016-05-12T15:01:00Z"/>
                <w:rFonts w:ascii="宋体" w:hAnsi="宋体"/>
              </w:rPr>
            </w:pPr>
            <w:ins w:id="2827" w:author="wincol" w:date="2016-05-12T15:01:00Z">
              <w:r>
                <w:rPr>
                  <w:rFonts w:ascii="宋体" w:cs="宋体" w:hint="eastAsia"/>
                  <w:kern w:val="0"/>
                  <w:sz w:val="20"/>
                  <w:szCs w:val="20"/>
                </w:rPr>
                <w:t>TRANSCODE</w:t>
              </w:r>
            </w:ins>
          </w:p>
        </w:tc>
        <w:tc>
          <w:tcPr>
            <w:tcW w:w="1701" w:type="dxa"/>
          </w:tcPr>
          <w:p w14:paraId="46206596" w14:textId="77777777" w:rsidR="0061489C" w:rsidRDefault="0061489C" w:rsidP="00A517BF">
            <w:pPr>
              <w:rPr>
                <w:ins w:id="2828" w:author="wincol" w:date="2016-05-12T15:01:00Z"/>
                <w:rFonts w:ascii="宋体" w:hAnsi="宋体"/>
              </w:rPr>
            </w:pPr>
            <w:ins w:id="2829" w:author="wincol" w:date="2016-05-12T15:01:00Z">
              <w:r w:rsidRPr="00A560D3">
                <w:rPr>
                  <w:rFonts w:ascii="宋体" w:cs="宋体" w:hint="eastAsia"/>
                  <w:kern w:val="0"/>
                  <w:sz w:val="20"/>
                  <w:szCs w:val="20"/>
                </w:rPr>
                <w:t>交易码</w:t>
              </w:r>
            </w:ins>
          </w:p>
        </w:tc>
        <w:tc>
          <w:tcPr>
            <w:tcW w:w="850" w:type="dxa"/>
          </w:tcPr>
          <w:p w14:paraId="63E5FAB1" w14:textId="77777777" w:rsidR="0061489C" w:rsidRDefault="0061489C" w:rsidP="00A517BF">
            <w:pPr>
              <w:rPr>
                <w:ins w:id="2830" w:author="wincol" w:date="2016-05-12T15:01:00Z"/>
                <w:rFonts w:ascii="宋体" w:hAnsi="宋体"/>
              </w:rPr>
            </w:pPr>
            <w:ins w:id="2831" w:author="wincol" w:date="2016-05-12T15:01: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8</w:t>
              </w:r>
              <w:r w:rsidRPr="00A560D3">
                <w:rPr>
                  <w:rFonts w:ascii="宋体" w:cs="宋体"/>
                  <w:kern w:val="0"/>
                  <w:sz w:val="20"/>
                  <w:szCs w:val="20"/>
                </w:rPr>
                <w:t>)</w:t>
              </w:r>
            </w:ins>
          </w:p>
        </w:tc>
        <w:tc>
          <w:tcPr>
            <w:tcW w:w="709" w:type="dxa"/>
          </w:tcPr>
          <w:p w14:paraId="08CF31EB" w14:textId="77777777" w:rsidR="0061489C" w:rsidRPr="00EA7B55" w:rsidRDefault="0061489C" w:rsidP="00A517BF">
            <w:pPr>
              <w:autoSpaceDE w:val="0"/>
              <w:autoSpaceDN w:val="0"/>
              <w:adjustRightInd w:val="0"/>
              <w:spacing w:line="267" w:lineRule="exact"/>
              <w:jc w:val="left"/>
              <w:rPr>
                <w:ins w:id="2832" w:author="wincol" w:date="2016-05-12T15:01:00Z"/>
                <w:rFonts w:ascii="宋体" w:cs="宋体"/>
                <w:kern w:val="0"/>
                <w:sz w:val="20"/>
                <w:szCs w:val="20"/>
              </w:rPr>
            </w:pPr>
            <w:ins w:id="2833" w:author="wincol" w:date="2016-05-12T15:01:00Z">
              <w:r>
                <w:rPr>
                  <w:rFonts w:ascii="宋体" w:cs="宋体" w:hint="eastAsia"/>
                  <w:kern w:val="0"/>
                  <w:sz w:val="20"/>
                  <w:szCs w:val="20"/>
                </w:rPr>
                <w:t>否</w:t>
              </w:r>
            </w:ins>
          </w:p>
        </w:tc>
        <w:tc>
          <w:tcPr>
            <w:tcW w:w="1861" w:type="dxa"/>
          </w:tcPr>
          <w:p w14:paraId="0FBAC124" w14:textId="77777777" w:rsidR="0061489C" w:rsidRPr="00EA7B55" w:rsidRDefault="0061489C" w:rsidP="00A517BF">
            <w:pPr>
              <w:autoSpaceDE w:val="0"/>
              <w:autoSpaceDN w:val="0"/>
              <w:adjustRightInd w:val="0"/>
              <w:spacing w:line="267" w:lineRule="exact"/>
              <w:jc w:val="left"/>
              <w:rPr>
                <w:ins w:id="2834" w:author="wincol" w:date="2016-05-12T15:01:00Z"/>
                <w:rFonts w:ascii="宋体" w:cs="宋体"/>
                <w:kern w:val="0"/>
                <w:sz w:val="20"/>
                <w:szCs w:val="20"/>
              </w:rPr>
            </w:pPr>
            <w:ins w:id="2835" w:author="wincol" w:date="2016-05-12T15:01:00Z">
              <w:r>
                <w:rPr>
                  <w:rFonts w:ascii="宋体" w:cs="宋体" w:hint="eastAsia"/>
                  <w:kern w:val="0"/>
                  <w:sz w:val="20"/>
                  <w:szCs w:val="20"/>
                </w:rPr>
                <w:t>OGWR0005</w:t>
              </w:r>
            </w:ins>
          </w:p>
        </w:tc>
      </w:tr>
      <w:tr w:rsidR="0061489C" w14:paraId="0D45079E" w14:textId="77777777" w:rsidTr="00A517BF">
        <w:trPr>
          <w:cantSplit/>
          <w:trHeight w:val="290"/>
          <w:ins w:id="2836" w:author="wincol" w:date="2016-05-12T15:01:00Z"/>
        </w:trPr>
        <w:tc>
          <w:tcPr>
            <w:tcW w:w="761" w:type="dxa"/>
            <w:vMerge/>
          </w:tcPr>
          <w:p w14:paraId="5B2C65B2" w14:textId="77777777" w:rsidR="0061489C" w:rsidRDefault="0061489C" w:rsidP="00A517BF">
            <w:pPr>
              <w:jc w:val="center"/>
              <w:rPr>
                <w:ins w:id="2837" w:author="wincol" w:date="2016-05-12T15:01:00Z"/>
                <w:rFonts w:ascii="宋体" w:hAnsi="宋体"/>
              </w:rPr>
            </w:pPr>
          </w:p>
        </w:tc>
        <w:tc>
          <w:tcPr>
            <w:tcW w:w="7020" w:type="dxa"/>
            <w:gridSpan w:val="5"/>
          </w:tcPr>
          <w:p w14:paraId="514633FB" w14:textId="77777777" w:rsidR="0061489C" w:rsidRPr="00EA7B55" w:rsidRDefault="0061489C" w:rsidP="00A517BF">
            <w:pPr>
              <w:autoSpaceDE w:val="0"/>
              <w:autoSpaceDN w:val="0"/>
              <w:adjustRightInd w:val="0"/>
              <w:spacing w:line="267" w:lineRule="exact"/>
              <w:jc w:val="left"/>
              <w:rPr>
                <w:ins w:id="2838" w:author="wincol" w:date="2016-05-12T15:01:00Z"/>
                <w:rFonts w:ascii="宋体" w:cs="宋体"/>
                <w:kern w:val="0"/>
                <w:sz w:val="20"/>
                <w:szCs w:val="20"/>
              </w:rPr>
            </w:pPr>
            <w:ins w:id="2839" w:author="wincol" w:date="2016-05-12T15:01:00Z">
              <w:r w:rsidRPr="00A710BB">
                <w:rPr>
                  <w:rFonts w:ascii="宋体" w:cs="宋体" w:hint="eastAsia"/>
                  <w:kern w:val="0"/>
                  <w:sz w:val="20"/>
                  <w:szCs w:val="20"/>
                </w:rPr>
                <w:t>数据</w:t>
              </w:r>
              <w:r>
                <w:rPr>
                  <w:rFonts w:ascii="宋体" w:cs="宋体" w:hint="eastAsia"/>
                  <w:kern w:val="0"/>
                  <w:sz w:val="20"/>
                  <w:szCs w:val="20"/>
                </w:rPr>
                <w:t>加密</w:t>
              </w:r>
              <w:r w:rsidRPr="00A710BB">
                <w:rPr>
                  <w:rFonts w:ascii="宋体" w:cs="宋体" w:hint="eastAsia"/>
                  <w:kern w:val="0"/>
                  <w:sz w:val="20"/>
                  <w:szCs w:val="20"/>
                </w:rPr>
                <w:t>域</w:t>
              </w:r>
              <w:r>
                <w:rPr>
                  <w:rFonts w:ascii="宋体" w:cs="宋体" w:hint="eastAsia"/>
                  <w:kern w:val="0"/>
                  <w:sz w:val="20"/>
                  <w:szCs w:val="20"/>
                </w:rPr>
                <w:t>都放到</w:t>
              </w:r>
              <w:r w:rsidRPr="00FC1B2B">
                <w:rPr>
                  <w:rFonts w:ascii="宋体" w:cs="宋体"/>
                  <w:kern w:val="0"/>
                  <w:sz w:val="20"/>
                  <w:szCs w:val="20"/>
                </w:rPr>
                <w:t>XMLPARA</w:t>
              </w:r>
              <w:r w:rsidRPr="00FC1B2B">
                <w:rPr>
                  <w:rFonts w:ascii="宋体" w:cs="宋体" w:hint="eastAsia"/>
                  <w:kern w:val="0"/>
                  <w:sz w:val="20"/>
                  <w:szCs w:val="20"/>
                </w:rPr>
                <w:t>里面</w:t>
              </w:r>
            </w:ins>
          </w:p>
        </w:tc>
      </w:tr>
      <w:tr w:rsidR="0061489C" w14:paraId="3BD3540E" w14:textId="77777777" w:rsidTr="00A517BF">
        <w:trPr>
          <w:cantSplit/>
          <w:trHeight w:val="139"/>
          <w:ins w:id="2840" w:author="wincol" w:date="2016-05-12T15:01:00Z"/>
        </w:trPr>
        <w:tc>
          <w:tcPr>
            <w:tcW w:w="761" w:type="dxa"/>
            <w:vMerge/>
          </w:tcPr>
          <w:p w14:paraId="2C41ED4D" w14:textId="77777777" w:rsidR="0061489C" w:rsidRDefault="0061489C" w:rsidP="00A517BF">
            <w:pPr>
              <w:rPr>
                <w:ins w:id="2841" w:author="wincol" w:date="2016-05-12T15:01:00Z"/>
                <w:rFonts w:ascii="宋体" w:hAnsi="宋体"/>
              </w:rPr>
            </w:pPr>
          </w:p>
        </w:tc>
        <w:tc>
          <w:tcPr>
            <w:tcW w:w="1899" w:type="dxa"/>
          </w:tcPr>
          <w:p w14:paraId="78395F96" w14:textId="77777777" w:rsidR="0061489C" w:rsidRPr="00A560D3" w:rsidRDefault="0061489C" w:rsidP="00A517BF">
            <w:pPr>
              <w:autoSpaceDE w:val="0"/>
              <w:autoSpaceDN w:val="0"/>
              <w:adjustRightInd w:val="0"/>
              <w:spacing w:line="267" w:lineRule="exact"/>
              <w:jc w:val="left"/>
              <w:rPr>
                <w:ins w:id="2842" w:author="wincol" w:date="2016-05-12T15:01:00Z"/>
                <w:rFonts w:ascii="宋体" w:cs="宋体"/>
                <w:kern w:val="0"/>
                <w:sz w:val="20"/>
                <w:szCs w:val="20"/>
              </w:rPr>
            </w:pPr>
            <w:ins w:id="2843" w:author="wincol" w:date="2016-05-12T15:01:00Z">
              <w:r w:rsidRPr="00A560D3">
                <w:rPr>
                  <w:rFonts w:ascii="宋体" w:cs="宋体"/>
                  <w:kern w:val="0"/>
                  <w:sz w:val="20"/>
                  <w:szCs w:val="20"/>
                </w:rPr>
                <w:t>RETURNCODE</w:t>
              </w:r>
            </w:ins>
          </w:p>
        </w:tc>
        <w:tc>
          <w:tcPr>
            <w:tcW w:w="1701" w:type="dxa"/>
          </w:tcPr>
          <w:p w14:paraId="4C14FBAC" w14:textId="77777777" w:rsidR="0061489C" w:rsidRPr="00A560D3" w:rsidRDefault="0061489C" w:rsidP="00A517BF">
            <w:pPr>
              <w:autoSpaceDE w:val="0"/>
              <w:autoSpaceDN w:val="0"/>
              <w:adjustRightInd w:val="0"/>
              <w:spacing w:line="281" w:lineRule="exact"/>
              <w:ind w:left="108"/>
              <w:jc w:val="left"/>
              <w:rPr>
                <w:ins w:id="2844" w:author="wincol" w:date="2016-05-12T15:01:00Z"/>
                <w:rFonts w:ascii="宋体" w:cs="宋体"/>
                <w:kern w:val="0"/>
                <w:sz w:val="20"/>
                <w:szCs w:val="20"/>
              </w:rPr>
            </w:pPr>
            <w:ins w:id="2845" w:author="wincol" w:date="2016-05-12T15:01:00Z">
              <w:r w:rsidRPr="00A560D3">
                <w:rPr>
                  <w:rFonts w:ascii="宋体" w:cs="宋体" w:hint="eastAsia"/>
                  <w:kern w:val="0"/>
                  <w:sz w:val="20"/>
                  <w:szCs w:val="20"/>
                </w:rPr>
                <w:t>响应码</w:t>
              </w:r>
            </w:ins>
          </w:p>
        </w:tc>
        <w:tc>
          <w:tcPr>
            <w:tcW w:w="850" w:type="dxa"/>
          </w:tcPr>
          <w:p w14:paraId="5C07CAD4" w14:textId="77777777" w:rsidR="0061489C" w:rsidRPr="00A560D3" w:rsidRDefault="0061489C" w:rsidP="00A517BF">
            <w:pPr>
              <w:autoSpaceDE w:val="0"/>
              <w:autoSpaceDN w:val="0"/>
              <w:adjustRightInd w:val="0"/>
              <w:spacing w:line="281" w:lineRule="exact"/>
              <w:jc w:val="left"/>
              <w:rPr>
                <w:ins w:id="2846" w:author="wincol" w:date="2016-05-12T15:01:00Z"/>
                <w:rFonts w:ascii="宋体" w:cs="宋体"/>
                <w:kern w:val="0"/>
                <w:sz w:val="20"/>
                <w:szCs w:val="20"/>
              </w:rPr>
            </w:pPr>
            <w:ins w:id="2847" w:author="wincol" w:date="2016-05-12T15:01:00Z">
              <w:r>
                <w:rPr>
                  <w:rFonts w:ascii="宋体" w:cs="宋体" w:hint="eastAsia"/>
                  <w:kern w:val="0"/>
                  <w:sz w:val="20"/>
                  <w:szCs w:val="20"/>
                </w:rPr>
                <w:t>C</w:t>
              </w:r>
              <w:r w:rsidRPr="00A560D3">
                <w:rPr>
                  <w:rFonts w:ascii="宋体" w:cs="宋体"/>
                  <w:kern w:val="0"/>
                  <w:sz w:val="20"/>
                  <w:szCs w:val="20"/>
                </w:rPr>
                <w:t>(64)</w:t>
              </w:r>
            </w:ins>
          </w:p>
        </w:tc>
        <w:tc>
          <w:tcPr>
            <w:tcW w:w="709" w:type="dxa"/>
          </w:tcPr>
          <w:p w14:paraId="31FCFC96" w14:textId="77777777" w:rsidR="0061489C" w:rsidRPr="00A560D3" w:rsidRDefault="0061489C" w:rsidP="00A517BF">
            <w:pPr>
              <w:autoSpaceDE w:val="0"/>
              <w:autoSpaceDN w:val="0"/>
              <w:adjustRightInd w:val="0"/>
              <w:spacing w:line="281" w:lineRule="exact"/>
              <w:ind w:left="108"/>
              <w:jc w:val="left"/>
              <w:rPr>
                <w:ins w:id="2848" w:author="wincol" w:date="2016-05-12T15:01:00Z"/>
                <w:rFonts w:ascii="宋体" w:cs="宋体"/>
                <w:kern w:val="0"/>
                <w:sz w:val="20"/>
                <w:szCs w:val="20"/>
              </w:rPr>
            </w:pPr>
            <w:ins w:id="2849" w:author="wincol" w:date="2016-05-12T15:01:00Z">
              <w:r>
                <w:rPr>
                  <w:rFonts w:ascii="宋体" w:cs="宋体" w:hint="eastAsia"/>
                  <w:kern w:val="0"/>
                  <w:sz w:val="20"/>
                  <w:szCs w:val="20"/>
                </w:rPr>
                <w:t>否</w:t>
              </w:r>
            </w:ins>
          </w:p>
        </w:tc>
        <w:tc>
          <w:tcPr>
            <w:tcW w:w="1861" w:type="dxa"/>
          </w:tcPr>
          <w:p w14:paraId="5172CA9A" w14:textId="77777777" w:rsidR="0061489C" w:rsidRPr="00A560D3" w:rsidRDefault="0061489C" w:rsidP="00A517BF">
            <w:pPr>
              <w:autoSpaceDE w:val="0"/>
              <w:autoSpaceDN w:val="0"/>
              <w:adjustRightInd w:val="0"/>
              <w:spacing w:line="283" w:lineRule="exact"/>
              <w:ind w:left="108"/>
              <w:jc w:val="left"/>
              <w:rPr>
                <w:ins w:id="2850" w:author="wincol" w:date="2016-05-12T15:01:00Z"/>
                <w:rFonts w:ascii="宋体" w:cs="宋体"/>
                <w:kern w:val="0"/>
                <w:sz w:val="20"/>
                <w:szCs w:val="20"/>
              </w:rPr>
            </w:pPr>
            <w:ins w:id="2851" w:author="wincol" w:date="2016-05-12T15:01:00Z">
              <w:r w:rsidRPr="00A560D3">
                <w:rPr>
                  <w:rFonts w:ascii="宋体" w:cs="宋体"/>
                  <w:kern w:val="0"/>
                  <w:sz w:val="20"/>
                  <w:szCs w:val="20"/>
                </w:rPr>
                <w:t>000000</w:t>
              </w:r>
              <w:r w:rsidRPr="00A560D3">
                <w:rPr>
                  <w:rFonts w:ascii="宋体" w:cs="宋体" w:hint="eastAsia"/>
                  <w:kern w:val="0"/>
                  <w:sz w:val="20"/>
                  <w:szCs w:val="20"/>
                </w:rPr>
                <w:t>标识成功</w:t>
              </w:r>
            </w:ins>
          </w:p>
        </w:tc>
      </w:tr>
      <w:tr w:rsidR="0061489C" w14:paraId="4754B8CF" w14:textId="77777777" w:rsidTr="00A517BF">
        <w:trPr>
          <w:cantSplit/>
          <w:trHeight w:val="139"/>
          <w:ins w:id="2852" w:author="wincol" w:date="2016-05-12T15:01:00Z"/>
        </w:trPr>
        <w:tc>
          <w:tcPr>
            <w:tcW w:w="761" w:type="dxa"/>
            <w:vMerge/>
          </w:tcPr>
          <w:p w14:paraId="354C7C52" w14:textId="77777777" w:rsidR="0061489C" w:rsidRDefault="0061489C" w:rsidP="00A517BF">
            <w:pPr>
              <w:rPr>
                <w:ins w:id="2853" w:author="wincol" w:date="2016-05-12T15:01:00Z"/>
                <w:rFonts w:ascii="宋体" w:hAnsi="宋体"/>
              </w:rPr>
            </w:pPr>
          </w:p>
        </w:tc>
        <w:tc>
          <w:tcPr>
            <w:tcW w:w="1899" w:type="dxa"/>
          </w:tcPr>
          <w:p w14:paraId="524A2A75" w14:textId="77777777" w:rsidR="0061489C" w:rsidRPr="00A560D3" w:rsidRDefault="0061489C" w:rsidP="00A517BF">
            <w:pPr>
              <w:autoSpaceDE w:val="0"/>
              <w:autoSpaceDN w:val="0"/>
              <w:adjustRightInd w:val="0"/>
              <w:spacing w:line="267" w:lineRule="exact"/>
              <w:jc w:val="left"/>
              <w:rPr>
                <w:ins w:id="2854" w:author="wincol" w:date="2016-05-12T15:01:00Z"/>
                <w:rFonts w:ascii="宋体" w:cs="宋体"/>
                <w:kern w:val="0"/>
                <w:sz w:val="20"/>
                <w:szCs w:val="20"/>
              </w:rPr>
            </w:pPr>
            <w:ins w:id="2855" w:author="wincol" w:date="2016-05-12T15:01:00Z">
              <w:r w:rsidRPr="00A560D3">
                <w:rPr>
                  <w:rFonts w:ascii="宋体" w:cs="宋体"/>
                  <w:kern w:val="0"/>
                  <w:sz w:val="20"/>
                  <w:szCs w:val="20"/>
                </w:rPr>
                <w:t>RETURNMSG</w:t>
              </w:r>
            </w:ins>
          </w:p>
        </w:tc>
        <w:tc>
          <w:tcPr>
            <w:tcW w:w="1701" w:type="dxa"/>
          </w:tcPr>
          <w:p w14:paraId="024BAE16" w14:textId="77777777" w:rsidR="0061489C" w:rsidRPr="00A560D3" w:rsidRDefault="0061489C" w:rsidP="00A517BF">
            <w:pPr>
              <w:autoSpaceDE w:val="0"/>
              <w:autoSpaceDN w:val="0"/>
              <w:adjustRightInd w:val="0"/>
              <w:spacing w:line="281" w:lineRule="exact"/>
              <w:ind w:left="108"/>
              <w:jc w:val="left"/>
              <w:rPr>
                <w:ins w:id="2856" w:author="wincol" w:date="2016-05-12T15:01:00Z"/>
                <w:rFonts w:ascii="宋体" w:cs="宋体"/>
                <w:kern w:val="0"/>
                <w:sz w:val="20"/>
                <w:szCs w:val="20"/>
              </w:rPr>
            </w:pPr>
            <w:ins w:id="2857" w:author="wincol" w:date="2016-05-12T15:01:00Z">
              <w:r w:rsidRPr="00A560D3">
                <w:rPr>
                  <w:rFonts w:ascii="宋体" w:cs="宋体" w:hint="eastAsia"/>
                  <w:kern w:val="0"/>
                  <w:sz w:val="20"/>
                  <w:szCs w:val="20"/>
                </w:rPr>
                <w:t>响应信息</w:t>
              </w:r>
            </w:ins>
          </w:p>
        </w:tc>
        <w:tc>
          <w:tcPr>
            <w:tcW w:w="850" w:type="dxa"/>
          </w:tcPr>
          <w:p w14:paraId="2C6244D4" w14:textId="77777777" w:rsidR="0061489C" w:rsidRPr="00A560D3" w:rsidRDefault="0061489C" w:rsidP="00A517BF">
            <w:pPr>
              <w:autoSpaceDE w:val="0"/>
              <w:autoSpaceDN w:val="0"/>
              <w:adjustRightInd w:val="0"/>
              <w:spacing w:line="267" w:lineRule="exact"/>
              <w:jc w:val="left"/>
              <w:rPr>
                <w:ins w:id="2858" w:author="wincol" w:date="2016-05-12T15:01:00Z"/>
                <w:rFonts w:ascii="宋体" w:cs="宋体"/>
                <w:kern w:val="0"/>
                <w:sz w:val="20"/>
                <w:szCs w:val="20"/>
              </w:rPr>
            </w:pPr>
            <w:ins w:id="2859" w:author="wincol" w:date="2016-05-12T15:01:00Z">
              <w:r>
                <w:rPr>
                  <w:rFonts w:ascii="宋体" w:cs="宋体" w:hint="eastAsia"/>
                  <w:kern w:val="0"/>
                  <w:sz w:val="20"/>
                  <w:szCs w:val="20"/>
                </w:rPr>
                <w:t>C</w:t>
              </w:r>
              <w:r w:rsidRPr="00A560D3">
                <w:rPr>
                  <w:rFonts w:ascii="宋体" w:cs="宋体"/>
                  <w:kern w:val="0"/>
                  <w:sz w:val="20"/>
                  <w:szCs w:val="20"/>
                </w:rPr>
                <w:t>(128)</w:t>
              </w:r>
            </w:ins>
          </w:p>
        </w:tc>
        <w:tc>
          <w:tcPr>
            <w:tcW w:w="709" w:type="dxa"/>
          </w:tcPr>
          <w:p w14:paraId="50F753C1" w14:textId="77777777" w:rsidR="0061489C" w:rsidRPr="00A560D3" w:rsidRDefault="0061489C" w:rsidP="00A517BF">
            <w:pPr>
              <w:autoSpaceDE w:val="0"/>
              <w:autoSpaceDN w:val="0"/>
              <w:adjustRightInd w:val="0"/>
              <w:spacing w:line="281" w:lineRule="exact"/>
              <w:ind w:left="108"/>
              <w:jc w:val="left"/>
              <w:rPr>
                <w:ins w:id="2860" w:author="wincol" w:date="2016-05-12T15:01:00Z"/>
                <w:rFonts w:ascii="宋体" w:cs="宋体"/>
                <w:kern w:val="0"/>
                <w:sz w:val="20"/>
                <w:szCs w:val="20"/>
              </w:rPr>
            </w:pPr>
            <w:ins w:id="2861" w:author="wincol" w:date="2016-05-12T15:01:00Z">
              <w:r>
                <w:rPr>
                  <w:rFonts w:ascii="宋体" w:cs="宋体" w:hint="eastAsia"/>
                  <w:kern w:val="0"/>
                  <w:sz w:val="20"/>
                  <w:szCs w:val="20"/>
                </w:rPr>
                <w:t>否</w:t>
              </w:r>
            </w:ins>
          </w:p>
        </w:tc>
        <w:tc>
          <w:tcPr>
            <w:tcW w:w="1861" w:type="dxa"/>
          </w:tcPr>
          <w:p w14:paraId="3B5502AF" w14:textId="77777777" w:rsidR="0061489C" w:rsidRPr="00A560D3" w:rsidRDefault="0061489C" w:rsidP="00A517BF">
            <w:pPr>
              <w:autoSpaceDE w:val="0"/>
              <w:autoSpaceDN w:val="0"/>
              <w:adjustRightInd w:val="0"/>
              <w:spacing w:line="283" w:lineRule="exact"/>
              <w:ind w:left="108"/>
              <w:jc w:val="left"/>
              <w:rPr>
                <w:ins w:id="2862" w:author="wincol" w:date="2016-05-12T15:01:00Z"/>
                <w:rFonts w:ascii="宋体" w:cs="宋体"/>
                <w:kern w:val="0"/>
                <w:sz w:val="20"/>
                <w:szCs w:val="20"/>
              </w:rPr>
            </w:pPr>
            <w:ins w:id="2863" w:author="wincol" w:date="2016-05-12T15:01:00Z">
              <w:r w:rsidRPr="00A560D3">
                <w:rPr>
                  <w:rFonts w:ascii="宋体" w:cs="宋体" w:hint="eastAsia"/>
                  <w:kern w:val="0"/>
                  <w:sz w:val="20"/>
                  <w:szCs w:val="20"/>
                </w:rPr>
                <w:t>交易成功</w:t>
              </w:r>
            </w:ins>
          </w:p>
        </w:tc>
      </w:tr>
      <w:tr w:rsidR="0061489C" w14:paraId="6C71FB65" w14:textId="77777777" w:rsidTr="00A517BF">
        <w:trPr>
          <w:cantSplit/>
          <w:trHeight w:val="139"/>
          <w:ins w:id="2864" w:author="wincol" w:date="2016-05-12T15:01:00Z"/>
        </w:trPr>
        <w:tc>
          <w:tcPr>
            <w:tcW w:w="761" w:type="dxa"/>
            <w:vMerge/>
          </w:tcPr>
          <w:p w14:paraId="1842B0BF" w14:textId="77777777" w:rsidR="0061489C" w:rsidRDefault="0061489C" w:rsidP="00A517BF">
            <w:pPr>
              <w:rPr>
                <w:ins w:id="2865" w:author="wincol" w:date="2016-05-12T15:01:00Z"/>
                <w:rFonts w:ascii="宋体" w:hAnsi="宋体"/>
              </w:rPr>
            </w:pPr>
          </w:p>
        </w:tc>
        <w:tc>
          <w:tcPr>
            <w:tcW w:w="1899" w:type="dxa"/>
          </w:tcPr>
          <w:p w14:paraId="5183572B" w14:textId="77777777" w:rsidR="0061489C" w:rsidRPr="00A560D3" w:rsidRDefault="0061489C" w:rsidP="00A517BF">
            <w:pPr>
              <w:autoSpaceDE w:val="0"/>
              <w:autoSpaceDN w:val="0"/>
              <w:adjustRightInd w:val="0"/>
              <w:spacing w:line="281" w:lineRule="exact"/>
              <w:jc w:val="left"/>
              <w:rPr>
                <w:ins w:id="2866" w:author="wincol" w:date="2016-05-12T15:01:00Z"/>
                <w:rFonts w:ascii="宋体" w:cs="宋体"/>
                <w:kern w:val="0"/>
                <w:sz w:val="20"/>
                <w:szCs w:val="20"/>
              </w:rPr>
            </w:pPr>
            <w:ins w:id="2867" w:author="wincol" w:date="2016-05-12T15:01:00Z">
              <w:r w:rsidRPr="00A560D3">
                <w:rPr>
                  <w:rFonts w:ascii="宋体" w:cs="宋体"/>
                  <w:kern w:val="0"/>
                  <w:sz w:val="20"/>
                  <w:szCs w:val="20"/>
                </w:rPr>
                <w:t>OLDREQSEQNO</w:t>
              </w:r>
            </w:ins>
          </w:p>
        </w:tc>
        <w:tc>
          <w:tcPr>
            <w:tcW w:w="1701" w:type="dxa"/>
          </w:tcPr>
          <w:p w14:paraId="36B3E6E9" w14:textId="77777777" w:rsidR="0061489C" w:rsidRPr="00A560D3" w:rsidRDefault="0061489C" w:rsidP="00A517BF">
            <w:pPr>
              <w:autoSpaceDE w:val="0"/>
              <w:autoSpaceDN w:val="0"/>
              <w:adjustRightInd w:val="0"/>
              <w:spacing w:line="267" w:lineRule="exact"/>
              <w:jc w:val="left"/>
              <w:rPr>
                <w:ins w:id="2868" w:author="wincol" w:date="2016-05-12T15:01:00Z"/>
                <w:rFonts w:ascii="宋体" w:cs="宋体"/>
                <w:kern w:val="0"/>
                <w:sz w:val="20"/>
                <w:szCs w:val="20"/>
              </w:rPr>
            </w:pPr>
            <w:ins w:id="2869" w:author="wincol" w:date="2016-05-12T15:01:00Z">
              <w:r w:rsidRPr="00A560D3">
                <w:rPr>
                  <w:rFonts w:ascii="宋体" w:cs="宋体" w:hint="eastAsia"/>
                  <w:kern w:val="0"/>
                  <w:sz w:val="20"/>
                  <w:szCs w:val="20"/>
                </w:rPr>
                <w:t>原交易流水号</w:t>
              </w:r>
            </w:ins>
          </w:p>
        </w:tc>
        <w:tc>
          <w:tcPr>
            <w:tcW w:w="850" w:type="dxa"/>
          </w:tcPr>
          <w:p w14:paraId="2EAE4DC4" w14:textId="77777777" w:rsidR="0061489C" w:rsidRPr="00A560D3" w:rsidRDefault="0061489C" w:rsidP="00730BBE">
            <w:pPr>
              <w:autoSpaceDE w:val="0"/>
              <w:autoSpaceDN w:val="0"/>
              <w:adjustRightInd w:val="0"/>
              <w:spacing w:line="281" w:lineRule="exact"/>
              <w:jc w:val="left"/>
              <w:rPr>
                <w:ins w:id="2870" w:author="wincol" w:date="2016-05-12T15:01:00Z"/>
                <w:rFonts w:ascii="宋体" w:cs="宋体"/>
                <w:kern w:val="0"/>
                <w:sz w:val="20"/>
                <w:szCs w:val="20"/>
              </w:rPr>
            </w:pPr>
            <w:ins w:id="2871" w:author="wincol" w:date="2016-05-12T15:01:00Z">
              <w:r>
                <w:rPr>
                  <w:rFonts w:ascii="宋体" w:cs="宋体" w:hint="eastAsia"/>
                  <w:kern w:val="0"/>
                  <w:sz w:val="20"/>
                  <w:szCs w:val="20"/>
                </w:rPr>
                <w:t>C</w:t>
              </w:r>
              <w:r w:rsidRPr="00A560D3">
                <w:rPr>
                  <w:rFonts w:ascii="宋体" w:cs="宋体"/>
                  <w:kern w:val="0"/>
                  <w:sz w:val="20"/>
                  <w:szCs w:val="20"/>
                </w:rPr>
                <w:t>(</w:t>
              </w:r>
            </w:ins>
            <w:ins w:id="2872" w:author="wincol" w:date="2016-06-12T18:45:00Z">
              <w:r w:rsidR="00730BBE">
                <w:rPr>
                  <w:rFonts w:ascii="宋体" w:cs="宋体" w:hint="eastAsia"/>
                  <w:kern w:val="0"/>
                  <w:sz w:val="20"/>
                  <w:szCs w:val="20"/>
                </w:rPr>
                <w:t>28</w:t>
              </w:r>
            </w:ins>
            <w:ins w:id="2873" w:author="wincol" w:date="2016-05-12T15:01:00Z">
              <w:r w:rsidRPr="00A560D3">
                <w:rPr>
                  <w:rFonts w:ascii="宋体" w:cs="宋体"/>
                  <w:kern w:val="0"/>
                  <w:sz w:val="20"/>
                  <w:szCs w:val="20"/>
                </w:rPr>
                <w:t>)</w:t>
              </w:r>
            </w:ins>
          </w:p>
        </w:tc>
        <w:tc>
          <w:tcPr>
            <w:tcW w:w="709" w:type="dxa"/>
          </w:tcPr>
          <w:p w14:paraId="6FEA18DD" w14:textId="77777777" w:rsidR="0061489C" w:rsidRDefault="0061489C" w:rsidP="00A517BF">
            <w:pPr>
              <w:rPr>
                <w:ins w:id="2874" w:author="wincol" w:date="2016-05-12T15:01:00Z"/>
                <w:rFonts w:ascii="宋体" w:hAnsi="宋体"/>
              </w:rPr>
            </w:pPr>
            <w:ins w:id="2875" w:author="wincol" w:date="2016-05-12T15:01:00Z">
              <w:r>
                <w:rPr>
                  <w:rFonts w:hint="eastAsia"/>
                </w:rPr>
                <w:t>否</w:t>
              </w:r>
            </w:ins>
          </w:p>
        </w:tc>
        <w:tc>
          <w:tcPr>
            <w:tcW w:w="1861" w:type="dxa"/>
          </w:tcPr>
          <w:p w14:paraId="02C8CD20" w14:textId="77777777" w:rsidR="0061489C" w:rsidRDefault="0061489C" w:rsidP="00A517BF">
            <w:pPr>
              <w:rPr>
                <w:ins w:id="2876" w:author="wincol" w:date="2016-05-12T15:01:00Z"/>
                <w:rFonts w:ascii="宋体" w:hAnsi="宋体"/>
              </w:rPr>
            </w:pPr>
          </w:p>
        </w:tc>
      </w:tr>
    </w:tbl>
    <w:p w14:paraId="6BC6496D" w14:textId="77777777" w:rsidR="00A65A49" w:rsidRPr="00A65A49" w:rsidRDefault="00A65A49" w:rsidP="008D419F"/>
    <w:p w14:paraId="30FBD58E" w14:textId="77777777" w:rsidR="008D419F" w:rsidRPr="004E6C5A" w:rsidRDefault="008B4867" w:rsidP="0042024B">
      <w:pPr>
        <w:pStyle w:val="2"/>
      </w:pPr>
      <w:bookmarkStart w:id="2877" w:name="_Toc448760999"/>
      <w:r>
        <w:rPr>
          <w:rFonts w:hint="eastAsia"/>
        </w:rPr>
        <w:t>单笔投标结果查询</w:t>
      </w:r>
      <w:r w:rsidR="008D419F">
        <w:rPr>
          <w:rFonts w:hint="eastAsia"/>
        </w:rPr>
        <w:t>(</w:t>
      </w:r>
      <w:r w:rsidR="003F1FDF" w:rsidRPr="00B860D9">
        <w:t>OGW000</w:t>
      </w:r>
      <w:r w:rsidR="006D6740">
        <w:rPr>
          <w:rFonts w:hint="eastAsia"/>
        </w:rPr>
        <w:t>5</w:t>
      </w:r>
      <w:r w:rsidR="00A230E0">
        <w:rPr>
          <w:rFonts w:hint="eastAsia"/>
        </w:rPr>
        <w:t>3</w:t>
      </w:r>
      <w:r w:rsidR="008D419F">
        <w:rPr>
          <w:rFonts w:hint="eastAsia"/>
        </w:rPr>
        <w:t>)</w:t>
      </w:r>
      <w:bookmarkEnd w:id="2877"/>
    </w:p>
    <w:p w14:paraId="483C8546" w14:textId="77777777" w:rsidR="008B4867" w:rsidRPr="00A560D3" w:rsidRDefault="008B4867" w:rsidP="008B4867">
      <w:pPr>
        <w:pStyle w:val="aff1"/>
        <w:ind w:left="425" w:firstLineChars="0" w:firstLine="0"/>
      </w:pPr>
      <w:r w:rsidRPr="00A560D3">
        <w:rPr>
          <w:rFonts w:hint="eastAsia"/>
        </w:rPr>
        <w:t>由第三方公司发起。</w:t>
      </w:r>
      <w:r w:rsidR="00F42371">
        <w:rPr>
          <w:rFonts w:hint="eastAsia"/>
        </w:rPr>
        <w:t>5</w:t>
      </w:r>
      <w:r w:rsidR="00184149" w:rsidRPr="00A560D3">
        <w:rPr>
          <w:rFonts w:hint="eastAsia"/>
        </w:rPr>
        <w:t>分钟后，可通过该接口查询银行处理结果。</w:t>
      </w:r>
    </w:p>
    <w:p w14:paraId="54D19C5B" w14:textId="77777777" w:rsidR="008D419F" w:rsidRPr="008B4867" w:rsidRDefault="008D419F" w:rsidP="008D419F">
      <w:pPr>
        <w:ind w:firstLine="420"/>
      </w:pPr>
    </w:p>
    <w:p w14:paraId="0868254E" w14:textId="77777777" w:rsidR="008D419F" w:rsidRDefault="008D419F" w:rsidP="0042024B">
      <w:pPr>
        <w:pStyle w:val="3"/>
        <w:rPr>
          <w:rFonts w:ascii="宋体" w:hAnsi="宋体"/>
        </w:rPr>
      </w:pPr>
      <w:bookmarkStart w:id="2878" w:name="_Toc448761000"/>
      <w:r w:rsidRPr="004E6C5A">
        <w:rPr>
          <w:rFonts w:hint="eastAsia"/>
        </w:rPr>
        <w:t>请求报文说明</w:t>
      </w:r>
      <w:bookmarkEnd w:id="2878"/>
    </w:p>
    <w:tbl>
      <w:tblPr>
        <w:tblW w:w="8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3"/>
        <w:gridCol w:w="2094"/>
        <w:gridCol w:w="1709"/>
        <w:gridCol w:w="851"/>
        <w:gridCol w:w="708"/>
        <w:gridCol w:w="2635"/>
      </w:tblGrid>
      <w:tr w:rsidR="008D419F" w14:paraId="652A15F6" w14:textId="77777777" w:rsidTr="00BD4F05">
        <w:trPr>
          <w:trHeight w:val="302"/>
        </w:trPr>
        <w:tc>
          <w:tcPr>
            <w:tcW w:w="983" w:type="dxa"/>
            <w:tcBorders>
              <w:bottom w:val="single" w:sz="4" w:space="0" w:color="auto"/>
            </w:tcBorders>
            <w:shd w:val="clear" w:color="auto" w:fill="C0C0C0"/>
          </w:tcPr>
          <w:p w14:paraId="1E6BD770" w14:textId="77777777" w:rsidR="008D419F" w:rsidRDefault="008D419F" w:rsidP="00BD4F05">
            <w:pPr>
              <w:rPr>
                <w:rFonts w:ascii="宋体" w:hAnsi="宋体"/>
                <w:b/>
                <w:szCs w:val="21"/>
              </w:rPr>
            </w:pPr>
            <w:r>
              <w:rPr>
                <w:rFonts w:ascii="宋体" w:hAnsi="宋体"/>
                <w:b/>
                <w:szCs w:val="21"/>
              </w:rPr>
              <w:t>模块</w:t>
            </w:r>
          </w:p>
        </w:tc>
        <w:tc>
          <w:tcPr>
            <w:tcW w:w="2094" w:type="dxa"/>
            <w:tcBorders>
              <w:bottom w:val="single" w:sz="4" w:space="0" w:color="auto"/>
            </w:tcBorders>
            <w:shd w:val="clear" w:color="auto" w:fill="C0C0C0"/>
          </w:tcPr>
          <w:p w14:paraId="2A349CB6" w14:textId="77777777" w:rsidR="008D419F" w:rsidRDefault="008D419F" w:rsidP="00BD4F05">
            <w:pPr>
              <w:rPr>
                <w:rFonts w:ascii="宋体" w:hAnsi="宋体"/>
                <w:b/>
              </w:rPr>
            </w:pPr>
            <w:r>
              <w:rPr>
                <w:rFonts w:ascii="宋体" w:hAnsi="宋体"/>
                <w:b/>
                <w:szCs w:val="21"/>
              </w:rPr>
              <w:t>字段ID</w:t>
            </w:r>
          </w:p>
        </w:tc>
        <w:tc>
          <w:tcPr>
            <w:tcW w:w="1709" w:type="dxa"/>
            <w:tcBorders>
              <w:bottom w:val="single" w:sz="4" w:space="0" w:color="auto"/>
            </w:tcBorders>
            <w:shd w:val="clear" w:color="auto" w:fill="C0C0C0"/>
          </w:tcPr>
          <w:p w14:paraId="3F6CAE5C" w14:textId="77777777" w:rsidR="008D419F" w:rsidRDefault="008D419F" w:rsidP="00BD4F05">
            <w:pPr>
              <w:rPr>
                <w:rFonts w:ascii="宋体" w:hAnsi="宋体"/>
                <w:b/>
              </w:rPr>
            </w:pPr>
            <w:r>
              <w:rPr>
                <w:rFonts w:ascii="宋体" w:hAnsi="宋体"/>
                <w:b/>
                <w:szCs w:val="21"/>
              </w:rPr>
              <w:t>字段名称</w:t>
            </w:r>
          </w:p>
        </w:tc>
        <w:tc>
          <w:tcPr>
            <w:tcW w:w="851" w:type="dxa"/>
            <w:tcBorders>
              <w:bottom w:val="single" w:sz="4" w:space="0" w:color="auto"/>
            </w:tcBorders>
            <w:shd w:val="clear" w:color="auto" w:fill="C0C0C0"/>
          </w:tcPr>
          <w:p w14:paraId="4769DAC2" w14:textId="77777777" w:rsidR="008D419F" w:rsidRDefault="008D419F" w:rsidP="00BD4F05">
            <w:pPr>
              <w:rPr>
                <w:rFonts w:ascii="宋体" w:hAnsi="宋体"/>
                <w:b/>
              </w:rPr>
            </w:pPr>
            <w:r>
              <w:rPr>
                <w:rFonts w:ascii="宋体" w:hAnsi="宋体"/>
                <w:b/>
                <w:szCs w:val="21"/>
              </w:rPr>
              <w:t>类型</w:t>
            </w:r>
          </w:p>
        </w:tc>
        <w:tc>
          <w:tcPr>
            <w:tcW w:w="708" w:type="dxa"/>
            <w:tcBorders>
              <w:bottom w:val="single" w:sz="4" w:space="0" w:color="auto"/>
            </w:tcBorders>
            <w:shd w:val="clear" w:color="auto" w:fill="C0C0C0"/>
          </w:tcPr>
          <w:p w14:paraId="42FA2E6D" w14:textId="77777777" w:rsidR="008D419F" w:rsidRDefault="008D419F" w:rsidP="00BD4F05">
            <w:pPr>
              <w:rPr>
                <w:rFonts w:ascii="宋体" w:hAnsi="宋体"/>
                <w:b/>
              </w:rPr>
            </w:pPr>
            <w:r>
              <w:rPr>
                <w:rFonts w:ascii="宋体" w:hAnsi="宋体" w:hint="eastAsia"/>
                <w:b/>
              </w:rPr>
              <w:t>可空</w:t>
            </w:r>
          </w:p>
        </w:tc>
        <w:tc>
          <w:tcPr>
            <w:tcW w:w="2635" w:type="dxa"/>
            <w:tcBorders>
              <w:bottom w:val="single" w:sz="4" w:space="0" w:color="auto"/>
            </w:tcBorders>
            <w:shd w:val="clear" w:color="auto" w:fill="C0C0C0"/>
          </w:tcPr>
          <w:p w14:paraId="12D3DF4C" w14:textId="77777777" w:rsidR="008D419F" w:rsidRDefault="008D419F" w:rsidP="00BD4F05">
            <w:pPr>
              <w:rPr>
                <w:rFonts w:ascii="宋体" w:hAnsi="宋体"/>
                <w:b/>
              </w:rPr>
            </w:pPr>
            <w:r>
              <w:rPr>
                <w:rFonts w:ascii="宋体" w:hAnsi="宋体" w:hint="eastAsia"/>
                <w:b/>
              </w:rPr>
              <w:t>备注</w:t>
            </w:r>
          </w:p>
        </w:tc>
      </w:tr>
      <w:tr w:rsidR="00096595" w14:paraId="071DB2E2" w14:textId="77777777" w:rsidTr="00BD4F05">
        <w:trPr>
          <w:cantSplit/>
          <w:trHeight w:val="317"/>
        </w:trPr>
        <w:tc>
          <w:tcPr>
            <w:tcW w:w="983" w:type="dxa"/>
            <w:vMerge w:val="restart"/>
          </w:tcPr>
          <w:p w14:paraId="1A9976C8" w14:textId="77777777" w:rsidR="00096595" w:rsidRPr="00C15726" w:rsidRDefault="00096595" w:rsidP="00BD4F05">
            <w:pPr>
              <w:rPr>
                <w:rFonts w:ascii="宋体" w:hAnsi="宋体"/>
              </w:rPr>
            </w:pPr>
            <w:r>
              <w:rPr>
                <w:rFonts w:ascii="宋体" w:hAnsi="宋体" w:hint="eastAsia"/>
              </w:rPr>
              <w:t>BODY</w:t>
            </w:r>
          </w:p>
        </w:tc>
        <w:tc>
          <w:tcPr>
            <w:tcW w:w="7997" w:type="dxa"/>
            <w:gridSpan w:val="5"/>
          </w:tcPr>
          <w:p w14:paraId="0C6E862A" w14:textId="77777777" w:rsidR="00096595" w:rsidRPr="00F63C4B" w:rsidRDefault="00096595" w:rsidP="002B64B5"/>
        </w:tc>
      </w:tr>
      <w:tr w:rsidR="00096595" w14:paraId="1CB2C086" w14:textId="77777777" w:rsidTr="00BD4F05">
        <w:trPr>
          <w:cantSplit/>
          <w:trHeight w:val="145"/>
        </w:trPr>
        <w:tc>
          <w:tcPr>
            <w:tcW w:w="983" w:type="dxa"/>
            <w:vMerge/>
          </w:tcPr>
          <w:p w14:paraId="19642F5E" w14:textId="77777777" w:rsidR="00096595" w:rsidRDefault="00096595" w:rsidP="00BD4F05">
            <w:pPr>
              <w:rPr>
                <w:rFonts w:ascii="宋体" w:hAnsi="宋体"/>
              </w:rPr>
            </w:pPr>
          </w:p>
        </w:tc>
        <w:tc>
          <w:tcPr>
            <w:tcW w:w="2094" w:type="dxa"/>
          </w:tcPr>
          <w:p w14:paraId="3379E385" w14:textId="77777777" w:rsidR="00096595" w:rsidRPr="00A560D3" w:rsidRDefault="00096595" w:rsidP="00E81D47">
            <w:pPr>
              <w:autoSpaceDE w:val="0"/>
              <w:autoSpaceDN w:val="0"/>
              <w:adjustRightInd w:val="0"/>
              <w:spacing w:line="267" w:lineRule="exact"/>
              <w:jc w:val="left"/>
              <w:rPr>
                <w:rFonts w:ascii="宋体" w:cs="宋体"/>
                <w:kern w:val="0"/>
                <w:sz w:val="20"/>
                <w:szCs w:val="20"/>
              </w:rPr>
            </w:pPr>
          </w:p>
        </w:tc>
        <w:tc>
          <w:tcPr>
            <w:tcW w:w="1709" w:type="dxa"/>
          </w:tcPr>
          <w:p w14:paraId="661A2BE6" w14:textId="77777777" w:rsidR="00096595" w:rsidRPr="00A560D3" w:rsidRDefault="00096595" w:rsidP="00E81D47">
            <w:pPr>
              <w:autoSpaceDE w:val="0"/>
              <w:autoSpaceDN w:val="0"/>
              <w:adjustRightInd w:val="0"/>
              <w:spacing w:line="267" w:lineRule="exact"/>
              <w:jc w:val="left"/>
              <w:rPr>
                <w:rFonts w:ascii="宋体" w:cs="宋体"/>
                <w:kern w:val="0"/>
                <w:sz w:val="20"/>
                <w:szCs w:val="20"/>
              </w:rPr>
            </w:pPr>
          </w:p>
        </w:tc>
        <w:tc>
          <w:tcPr>
            <w:tcW w:w="851" w:type="dxa"/>
          </w:tcPr>
          <w:p w14:paraId="1512F471" w14:textId="77777777" w:rsidR="00096595" w:rsidRPr="00A560D3" w:rsidRDefault="00096595" w:rsidP="00E81D47">
            <w:pPr>
              <w:autoSpaceDE w:val="0"/>
              <w:autoSpaceDN w:val="0"/>
              <w:adjustRightInd w:val="0"/>
              <w:spacing w:line="267" w:lineRule="exact"/>
              <w:jc w:val="left"/>
              <w:rPr>
                <w:rFonts w:ascii="宋体" w:cs="宋体"/>
                <w:kern w:val="0"/>
                <w:sz w:val="20"/>
                <w:szCs w:val="20"/>
              </w:rPr>
            </w:pPr>
          </w:p>
        </w:tc>
        <w:tc>
          <w:tcPr>
            <w:tcW w:w="708" w:type="dxa"/>
          </w:tcPr>
          <w:p w14:paraId="13385D62" w14:textId="77777777" w:rsidR="00096595" w:rsidRPr="00A560D3" w:rsidRDefault="00096595" w:rsidP="0065464E">
            <w:pPr>
              <w:autoSpaceDE w:val="0"/>
              <w:autoSpaceDN w:val="0"/>
              <w:adjustRightInd w:val="0"/>
              <w:spacing w:line="267" w:lineRule="exact"/>
              <w:ind w:firstLineChars="50" w:firstLine="100"/>
              <w:jc w:val="left"/>
              <w:rPr>
                <w:rFonts w:ascii="宋体" w:cs="宋体"/>
                <w:kern w:val="0"/>
                <w:sz w:val="20"/>
                <w:szCs w:val="20"/>
              </w:rPr>
            </w:pPr>
          </w:p>
        </w:tc>
        <w:tc>
          <w:tcPr>
            <w:tcW w:w="2635" w:type="dxa"/>
          </w:tcPr>
          <w:p w14:paraId="74633344" w14:textId="77777777" w:rsidR="00096595" w:rsidRPr="00A710BB" w:rsidRDefault="00096595" w:rsidP="00E81D47">
            <w:pPr>
              <w:autoSpaceDE w:val="0"/>
              <w:autoSpaceDN w:val="0"/>
              <w:adjustRightInd w:val="0"/>
              <w:spacing w:line="267" w:lineRule="exact"/>
              <w:jc w:val="left"/>
              <w:rPr>
                <w:rFonts w:ascii="宋体" w:cs="宋体"/>
                <w:kern w:val="0"/>
                <w:sz w:val="20"/>
                <w:szCs w:val="20"/>
              </w:rPr>
            </w:pPr>
          </w:p>
        </w:tc>
      </w:tr>
      <w:tr w:rsidR="00096595" w14:paraId="258E09E8" w14:textId="77777777" w:rsidTr="00BD4F05">
        <w:trPr>
          <w:cantSplit/>
          <w:trHeight w:val="145"/>
        </w:trPr>
        <w:tc>
          <w:tcPr>
            <w:tcW w:w="983" w:type="dxa"/>
            <w:vMerge/>
          </w:tcPr>
          <w:p w14:paraId="1090A23C" w14:textId="77777777" w:rsidR="00096595" w:rsidRDefault="00096595" w:rsidP="00BD4F05">
            <w:pPr>
              <w:rPr>
                <w:rFonts w:ascii="宋体" w:hAnsi="宋体"/>
              </w:rPr>
            </w:pPr>
          </w:p>
        </w:tc>
        <w:tc>
          <w:tcPr>
            <w:tcW w:w="2094" w:type="dxa"/>
          </w:tcPr>
          <w:p w14:paraId="17AC8B33" w14:textId="77777777" w:rsidR="00096595" w:rsidRPr="00BA665E" w:rsidRDefault="00096595" w:rsidP="00E81D47">
            <w:pPr>
              <w:autoSpaceDE w:val="0"/>
              <w:autoSpaceDN w:val="0"/>
              <w:adjustRightInd w:val="0"/>
              <w:spacing w:line="267" w:lineRule="exact"/>
              <w:jc w:val="left"/>
              <w:rPr>
                <w:rFonts w:ascii="宋体" w:hAnsi="宋体"/>
              </w:rPr>
            </w:pPr>
            <w:r>
              <w:rPr>
                <w:rFonts w:ascii="宋体" w:cs="宋体" w:hint="eastAsia"/>
                <w:kern w:val="0"/>
                <w:sz w:val="20"/>
                <w:szCs w:val="20"/>
              </w:rPr>
              <w:t>TRANSCODE</w:t>
            </w:r>
          </w:p>
        </w:tc>
        <w:tc>
          <w:tcPr>
            <w:tcW w:w="1709" w:type="dxa"/>
          </w:tcPr>
          <w:p w14:paraId="5164EE3B" w14:textId="77777777" w:rsidR="00096595" w:rsidRDefault="00096595" w:rsidP="00E81D47">
            <w:pPr>
              <w:rPr>
                <w:rFonts w:ascii="宋体" w:hAnsi="宋体"/>
              </w:rPr>
            </w:pPr>
            <w:r w:rsidRPr="00A560D3">
              <w:rPr>
                <w:rFonts w:ascii="宋体" w:cs="宋体" w:hint="eastAsia"/>
                <w:kern w:val="0"/>
                <w:sz w:val="20"/>
                <w:szCs w:val="20"/>
              </w:rPr>
              <w:t>交易码</w:t>
            </w:r>
          </w:p>
        </w:tc>
        <w:tc>
          <w:tcPr>
            <w:tcW w:w="851" w:type="dxa"/>
          </w:tcPr>
          <w:p w14:paraId="28142AF2" w14:textId="77777777" w:rsidR="00096595" w:rsidRDefault="00096595" w:rsidP="00E81D47">
            <w:pPr>
              <w:rPr>
                <w:rFonts w:ascii="宋体" w:hAnsi="宋体"/>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8</w:t>
            </w:r>
            <w:r w:rsidRPr="00A560D3">
              <w:rPr>
                <w:rFonts w:ascii="宋体" w:cs="宋体"/>
                <w:kern w:val="0"/>
                <w:sz w:val="20"/>
                <w:szCs w:val="20"/>
              </w:rPr>
              <w:t>)</w:t>
            </w:r>
          </w:p>
        </w:tc>
        <w:tc>
          <w:tcPr>
            <w:tcW w:w="708" w:type="dxa"/>
          </w:tcPr>
          <w:p w14:paraId="28C053C4" w14:textId="77777777" w:rsidR="00096595" w:rsidRPr="00EA7B55" w:rsidRDefault="00096595" w:rsidP="00E81D47">
            <w:pPr>
              <w:autoSpaceDE w:val="0"/>
              <w:autoSpaceDN w:val="0"/>
              <w:adjustRightInd w:val="0"/>
              <w:spacing w:line="267" w:lineRule="exact"/>
              <w:ind w:left="107"/>
              <w:jc w:val="left"/>
              <w:rPr>
                <w:rFonts w:ascii="宋体" w:cs="宋体"/>
                <w:kern w:val="0"/>
                <w:sz w:val="20"/>
                <w:szCs w:val="20"/>
              </w:rPr>
            </w:pPr>
            <w:r w:rsidRPr="00EA7B55">
              <w:rPr>
                <w:rFonts w:ascii="宋体" w:cs="宋体" w:hint="eastAsia"/>
                <w:kern w:val="0"/>
                <w:sz w:val="20"/>
                <w:szCs w:val="20"/>
              </w:rPr>
              <w:t>否</w:t>
            </w:r>
          </w:p>
        </w:tc>
        <w:tc>
          <w:tcPr>
            <w:tcW w:w="2635" w:type="dxa"/>
          </w:tcPr>
          <w:p w14:paraId="755A5579" w14:textId="77777777" w:rsidR="00096595" w:rsidRPr="00A710BB" w:rsidRDefault="00096595" w:rsidP="006D6740">
            <w:pPr>
              <w:autoSpaceDE w:val="0"/>
              <w:autoSpaceDN w:val="0"/>
              <w:adjustRightInd w:val="0"/>
              <w:spacing w:line="267" w:lineRule="exact"/>
              <w:jc w:val="left"/>
              <w:rPr>
                <w:rFonts w:ascii="宋体" w:cs="宋体"/>
                <w:kern w:val="0"/>
                <w:sz w:val="20"/>
                <w:szCs w:val="20"/>
              </w:rPr>
            </w:pPr>
            <w:r w:rsidRPr="00A710BB">
              <w:rPr>
                <w:rFonts w:ascii="宋体" w:cs="宋体" w:hint="eastAsia"/>
                <w:kern w:val="0"/>
                <w:sz w:val="20"/>
                <w:szCs w:val="20"/>
              </w:rPr>
              <w:t>OGW000</w:t>
            </w:r>
            <w:r>
              <w:rPr>
                <w:rFonts w:ascii="宋体" w:cs="宋体" w:hint="eastAsia"/>
                <w:kern w:val="0"/>
                <w:sz w:val="20"/>
                <w:szCs w:val="20"/>
              </w:rPr>
              <w:t>53</w:t>
            </w:r>
          </w:p>
        </w:tc>
      </w:tr>
      <w:tr w:rsidR="00096595" w14:paraId="45A7A201" w14:textId="77777777" w:rsidTr="00BD4F05">
        <w:trPr>
          <w:cantSplit/>
          <w:trHeight w:val="145"/>
        </w:trPr>
        <w:tc>
          <w:tcPr>
            <w:tcW w:w="983" w:type="dxa"/>
            <w:vMerge/>
          </w:tcPr>
          <w:p w14:paraId="551EC200" w14:textId="77777777" w:rsidR="00096595" w:rsidRDefault="00096595" w:rsidP="00BD4F05">
            <w:pPr>
              <w:rPr>
                <w:rFonts w:ascii="宋体" w:hAnsi="宋体"/>
              </w:rPr>
            </w:pPr>
          </w:p>
        </w:tc>
        <w:tc>
          <w:tcPr>
            <w:tcW w:w="2094" w:type="dxa"/>
          </w:tcPr>
          <w:p w14:paraId="18056719" w14:textId="77777777" w:rsidR="00096595" w:rsidRPr="00A560D3" w:rsidRDefault="00096595" w:rsidP="00E81D47">
            <w:pPr>
              <w:autoSpaceDE w:val="0"/>
              <w:autoSpaceDN w:val="0"/>
              <w:adjustRightInd w:val="0"/>
              <w:spacing w:line="267" w:lineRule="exact"/>
              <w:jc w:val="left"/>
              <w:rPr>
                <w:rFonts w:ascii="宋体" w:cs="宋体"/>
                <w:kern w:val="0"/>
                <w:sz w:val="20"/>
                <w:szCs w:val="20"/>
              </w:rPr>
            </w:pPr>
          </w:p>
        </w:tc>
        <w:tc>
          <w:tcPr>
            <w:tcW w:w="1709" w:type="dxa"/>
          </w:tcPr>
          <w:p w14:paraId="2250EF8B" w14:textId="77777777" w:rsidR="00096595" w:rsidRPr="00A560D3" w:rsidRDefault="00096595" w:rsidP="00E81D47">
            <w:pPr>
              <w:autoSpaceDE w:val="0"/>
              <w:autoSpaceDN w:val="0"/>
              <w:adjustRightInd w:val="0"/>
              <w:spacing w:line="267" w:lineRule="exact"/>
              <w:jc w:val="left"/>
              <w:rPr>
                <w:rFonts w:ascii="宋体" w:cs="宋体"/>
                <w:kern w:val="0"/>
                <w:sz w:val="20"/>
                <w:szCs w:val="20"/>
              </w:rPr>
            </w:pPr>
          </w:p>
        </w:tc>
        <w:tc>
          <w:tcPr>
            <w:tcW w:w="851" w:type="dxa"/>
          </w:tcPr>
          <w:p w14:paraId="16026996" w14:textId="77777777" w:rsidR="00096595" w:rsidRPr="00A560D3" w:rsidRDefault="00096595" w:rsidP="00E81D47">
            <w:pPr>
              <w:autoSpaceDE w:val="0"/>
              <w:autoSpaceDN w:val="0"/>
              <w:adjustRightInd w:val="0"/>
              <w:spacing w:line="267" w:lineRule="exact"/>
              <w:jc w:val="left"/>
              <w:rPr>
                <w:rFonts w:ascii="宋体" w:cs="宋体"/>
                <w:kern w:val="0"/>
                <w:sz w:val="20"/>
                <w:szCs w:val="20"/>
              </w:rPr>
            </w:pPr>
          </w:p>
        </w:tc>
        <w:tc>
          <w:tcPr>
            <w:tcW w:w="708" w:type="dxa"/>
          </w:tcPr>
          <w:p w14:paraId="75995AE8" w14:textId="77777777" w:rsidR="00096595" w:rsidRPr="00A560D3" w:rsidRDefault="00096595" w:rsidP="00E81D47">
            <w:pPr>
              <w:autoSpaceDE w:val="0"/>
              <w:autoSpaceDN w:val="0"/>
              <w:adjustRightInd w:val="0"/>
              <w:spacing w:line="267" w:lineRule="exact"/>
              <w:ind w:firstLineChars="50" w:firstLine="100"/>
              <w:jc w:val="left"/>
              <w:rPr>
                <w:rFonts w:ascii="宋体" w:cs="宋体"/>
                <w:kern w:val="0"/>
                <w:sz w:val="20"/>
                <w:szCs w:val="20"/>
              </w:rPr>
            </w:pPr>
          </w:p>
        </w:tc>
        <w:tc>
          <w:tcPr>
            <w:tcW w:w="2635" w:type="dxa"/>
          </w:tcPr>
          <w:p w14:paraId="1741780F" w14:textId="77777777" w:rsidR="00096595" w:rsidRPr="00A710BB" w:rsidRDefault="00096595" w:rsidP="00E81D47">
            <w:pPr>
              <w:autoSpaceDE w:val="0"/>
              <w:autoSpaceDN w:val="0"/>
              <w:adjustRightInd w:val="0"/>
              <w:spacing w:line="267" w:lineRule="exact"/>
              <w:jc w:val="left"/>
              <w:rPr>
                <w:rFonts w:ascii="宋体" w:cs="宋体"/>
                <w:kern w:val="0"/>
                <w:sz w:val="20"/>
                <w:szCs w:val="20"/>
              </w:rPr>
            </w:pPr>
          </w:p>
        </w:tc>
      </w:tr>
      <w:tr w:rsidR="00096595" w14:paraId="2C2398AF" w14:textId="77777777" w:rsidTr="00BD4F05">
        <w:trPr>
          <w:cantSplit/>
          <w:trHeight w:val="145"/>
        </w:trPr>
        <w:tc>
          <w:tcPr>
            <w:tcW w:w="983" w:type="dxa"/>
            <w:vMerge/>
          </w:tcPr>
          <w:p w14:paraId="4AFECFF0" w14:textId="77777777" w:rsidR="00096595" w:rsidRDefault="00096595" w:rsidP="00BD4F05">
            <w:pPr>
              <w:rPr>
                <w:rFonts w:ascii="宋体" w:hAnsi="宋体"/>
              </w:rPr>
            </w:pPr>
          </w:p>
        </w:tc>
        <w:tc>
          <w:tcPr>
            <w:tcW w:w="7997" w:type="dxa"/>
            <w:gridSpan w:val="5"/>
          </w:tcPr>
          <w:p w14:paraId="2C7C0048" w14:textId="77777777" w:rsidR="00096595" w:rsidRPr="00186E7A" w:rsidRDefault="00096595" w:rsidP="002B64B5">
            <w:r>
              <w:rPr>
                <w:rFonts w:hint="eastAsia"/>
              </w:rPr>
              <w:t>数据加密域都放到</w:t>
            </w:r>
            <w:r>
              <w:rPr>
                <w:rFonts w:hint="eastAsia"/>
              </w:rPr>
              <w:t>XMLPARA</w:t>
            </w:r>
            <w:r>
              <w:rPr>
                <w:rFonts w:hint="eastAsia"/>
              </w:rPr>
              <w:t>里面</w:t>
            </w:r>
          </w:p>
        </w:tc>
      </w:tr>
      <w:tr w:rsidR="00096595" w14:paraId="15FDE18C" w14:textId="77777777" w:rsidTr="00BD4F05">
        <w:trPr>
          <w:cantSplit/>
          <w:trHeight w:val="145"/>
        </w:trPr>
        <w:tc>
          <w:tcPr>
            <w:tcW w:w="983" w:type="dxa"/>
            <w:vMerge/>
          </w:tcPr>
          <w:p w14:paraId="6CA532D6" w14:textId="77777777" w:rsidR="00096595" w:rsidRDefault="00096595" w:rsidP="00BD4F05">
            <w:pPr>
              <w:rPr>
                <w:rFonts w:ascii="宋体" w:hAnsi="宋体"/>
              </w:rPr>
            </w:pPr>
          </w:p>
        </w:tc>
        <w:tc>
          <w:tcPr>
            <w:tcW w:w="2094" w:type="dxa"/>
          </w:tcPr>
          <w:p w14:paraId="189C1D9A" w14:textId="77777777" w:rsidR="00096595" w:rsidRPr="00186E7A" w:rsidRDefault="00096595" w:rsidP="002B64B5"/>
        </w:tc>
        <w:tc>
          <w:tcPr>
            <w:tcW w:w="1709" w:type="dxa"/>
          </w:tcPr>
          <w:p w14:paraId="3828591D" w14:textId="77777777" w:rsidR="00096595" w:rsidRPr="00186E7A" w:rsidRDefault="00096595" w:rsidP="002B64B5"/>
        </w:tc>
        <w:tc>
          <w:tcPr>
            <w:tcW w:w="851" w:type="dxa"/>
          </w:tcPr>
          <w:p w14:paraId="7EEF81E7" w14:textId="77777777" w:rsidR="00096595" w:rsidRPr="00186E7A" w:rsidRDefault="00096595" w:rsidP="002B64B5"/>
        </w:tc>
        <w:tc>
          <w:tcPr>
            <w:tcW w:w="708" w:type="dxa"/>
          </w:tcPr>
          <w:p w14:paraId="455768FD" w14:textId="77777777" w:rsidR="00096595" w:rsidRPr="00186E7A" w:rsidRDefault="00096595" w:rsidP="002B64B5"/>
        </w:tc>
        <w:tc>
          <w:tcPr>
            <w:tcW w:w="2635" w:type="dxa"/>
          </w:tcPr>
          <w:p w14:paraId="4563854E" w14:textId="77777777" w:rsidR="00096595" w:rsidRPr="00186E7A" w:rsidRDefault="00096595" w:rsidP="002B64B5"/>
        </w:tc>
      </w:tr>
      <w:tr w:rsidR="00096595" w14:paraId="361A7590" w14:textId="77777777" w:rsidTr="00BD4F05">
        <w:trPr>
          <w:cantSplit/>
          <w:trHeight w:val="145"/>
        </w:trPr>
        <w:tc>
          <w:tcPr>
            <w:tcW w:w="983" w:type="dxa"/>
            <w:vMerge/>
          </w:tcPr>
          <w:p w14:paraId="47C27407" w14:textId="77777777" w:rsidR="00096595" w:rsidRDefault="00096595" w:rsidP="00BD4F05">
            <w:pPr>
              <w:rPr>
                <w:rFonts w:ascii="宋体" w:hAnsi="宋体"/>
              </w:rPr>
            </w:pPr>
          </w:p>
        </w:tc>
        <w:tc>
          <w:tcPr>
            <w:tcW w:w="2094" w:type="dxa"/>
          </w:tcPr>
          <w:p w14:paraId="09EA04EA" w14:textId="77777777" w:rsidR="00096595" w:rsidRPr="00A802A7" w:rsidRDefault="00096595" w:rsidP="00A802A7">
            <w:pPr>
              <w:autoSpaceDE w:val="0"/>
              <w:autoSpaceDN w:val="0"/>
              <w:adjustRightInd w:val="0"/>
              <w:spacing w:line="267" w:lineRule="exact"/>
              <w:jc w:val="left"/>
              <w:rPr>
                <w:rFonts w:ascii="宋体" w:cs="宋体"/>
                <w:kern w:val="0"/>
                <w:sz w:val="20"/>
                <w:szCs w:val="20"/>
              </w:rPr>
            </w:pPr>
            <w:r w:rsidRPr="00A802A7">
              <w:rPr>
                <w:rFonts w:ascii="宋体" w:cs="宋体"/>
                <w:kern w:val="0"/>
                <w:sz w:val="20"/>
                <w:szCs w:val="20"/>
              </w:rPr>
              <w:t>MERCHANTID</w:t>
            </w:r>
          </w:p>
        </w:tc>
        <w:tc>
          <w:tcPr>
            <w:tcW w:w="1709" w:type="dxa"/>
          </w:tcPr>
          <w:p w14:paraId="71CB4CB6" w14:textId="77777777" w:rsidR="00096595" w:rsidRPr="00186E7A" w:rsidRDefault="00096595" w:rsidP="00E81D47">
            <w:r w:rsidRPr="00186E7A">
              <w:rPr>
                <w:rFonts w:hint="eastAsia"/>
              </w:rPr>
              <w:t>商户唯一编号</w:t>
            </w:r>
          </w:p>
        </w:tc>
        <w:tc>
          <w:tcPr>
            <w:tcW w:w="851" w:type="dxa"/>
          </w:tcPr>
          <w:p w14:paraId="1F4ADBCE" w14:textId="77777777" w:rsidR="00096595" w:rsidRPr="00186E7A" w:rsidRDefault="00096595" w:rsidP="002B64B5">
            <w:r>
              <w:rPr>
                <w:rFonts w:hint="eastAsia"/>
              </w:rPr>
              <w:t>C</w:t>
            </w:r>
            <w:r w:rsidRPr="00186E7A">
              <w:rPr>
                <w:rFonts w:hint="eastAsia"/>
              </w:rPr>
              <w:t xml:space="preserve"> (20)</w:t>
            </w:r>
          </w:p>
        </w:tc>
        <w:tc>
          <w:tcPr>
            <w:tcW w:w="708" w:type="dxa"/>
          </w:tcPr>
          <w:p w14:paraId="15DF20B7" w14:textId="77777777" w:rsidR="00096595" w:rsidRPr="00186E7A" w:rsidRDefault="00096595" w:rsidP="002B64B5">
            <w:r>
              <w:rPr>
                <w:rFonts w:hint="eastAsia"/>
              </w:rPr>
              <w:t>否</w:t>
            </w:r>
          </w:p>
        </w:tc>
        <w:tc>
          <w:tcPr>
            <w:tcW w:w="2635" w:type="dxa"/>
          </w:tcPr>
          <w:p w14:paraId="2BF6CCC5" w14:textId="77777777" w:rsidR="00096595" w:rsidRPr="00186E7A" w:rsidRDefault="00096595" w:rsidP="002B64B5">
            <w:r w:rsidRPr="00186E7A">
              <w:rPr>
                <w:rFonts w:hint="eastAsia"/>
              </w:rPr>
              <w:t>由华兴银行统一分配</w:t>
            </w:r>
          </w:p>
        </w:tc>
      </w:tr>
      <w:tr w:rsidR="00096595" w14:paraId="68D7C930" w14:textId="77777777" w:rsidTr="00BD4F05">
        <w:trPr>
          <w:cantSplit/>
          <w:trHeight w:val="145"/>
        </w:trPr>
        <w:tc>
          <w:tcPr>
            <w:tcW w:w="983" w:type="dxa"/>
            <w:vMerge/>
          </w:tcPr>
          <w:p w14:paraId="301CE08B" w14:textId="77777777" w:rsidR="00096595" w:rsidRDefault="00096595" w:rsidP="00BD4F05">
            <w:pPr>
              <w:rPr>
                <w:rFonts w:ascii="宋体" w:hAnsi="宋体"/>
              </w:rPr>
            </w:pPr>
          </w:p>
        </w:tc>
        <w:tc>
          <w:tcPr>
            <w:tcW w:w="2094" w:type="dxa"/>
          </w:tcPr>
          <w:p w14:paraId="5EDEF60F" w14:textId="77777777" w:rsidR="00096595" w:rsidRPr="00A802A7" w:rsidRDefault="00096595" w:rsidP="00A802A7">
            <w:pPr>
              <w:autoSpaceDE w:val="0"/>
              <w:autoSpaceDN w:val="0"/>
              <w:adjustRightInd w:val="0"/>
              <w:spacing w:line="267" w:lineRule="exact"/>
              <w:jc w:val="left"/>
              <w:rPr>
                <w:rFonts w:ascii="宋体" w:cs="宋体"/>
                <w:kern w:val="0"/>
                <w:sz w:val="20"/>
                <w:szCs w:val="20"/>
              </w:rPr>
            </w:pPr>
            <w:r w:rsidRPr="00A802A7">
              <w:rPr>
                <w:rFonts w:ascii="宋体" w:cs="宋体"/>
                <w:kern w:val="0"/>
                <w:sz w:val="20"/>
                <w:szCs w:val="20"/>
              </w:rPr>
              <w:t>APPID</w:t>
            </w:r>
          </w:p>
        </w:tc>
        <w:tc>
          <w:tcPr>
            <w:tcW w:w="1709" w:type="dxa"/>
          </w:tcPr>
          <w:p w14:paraId="2A9274D1" w14:textId="77777777" w:rsidR="00096595" w:rsidRPr="00186E7A" w:rsidRDefault="00096595" w:rsidP="00E81D47">
            <w:r w:rsidRPr="00186E7A">
              <w:rPr>
                <w:rFonts w:hint="eastAsia"/>
              </w:rPr>
              <w:t>应用标识</w:t>
            </w:r>
          </w:p>
        </w:tc>
        <w:tc>
          <w:tcPr>
            <w:tcW w:w="851" w:type="dxa"/>
          </w:tcPr>
          <w:p w14:paraId="4F9847D2" w14:textId="77777777" w:rsidR="00096595" w:rsidRPr="00186E7A" w:rsidRDefault="00096595" w:rsidP="002B64B5">
            <w:r>
              <w:rPr>
                <w:rFonts w:hint="eastAsia"/>
              </w:rPr>
              <w:t>C</w:t>
            </w:r>
            <w:r w:rsidRPr="00186E7A">
              <w:rPr>
                <w:rFonts w:hint="eastAsia"/>
              </w:rPr>
              <w:t>(3)</w:t>
            </w:r>
          </w:p>
        </w:tc>
        <w:tc>
          <w:tcPr>
            <w:tcW w:w="708" w:type="dxa"/>
          </w:tcPr>
          <w:p w14:paraId="20083196" w14:textId="77777777" w:rsidR="00096595" w:rsidRPr="00186E7A" w:rsidRDefault="00096595" w:rsidP="002B64B5">
            <w:r>
              <w:rPr>
                <w:rFonts w:hint="eastAsia"/>
              </w:rPr>
              <w:t>否</w:t>
            </w:r>
          </w:p>
        </w:tc>
        <w:tc>
          <w:tcPr>
            <w:tcW w:w="2635" w:type="dxa"/>
          </w:tcPr>
          <w:p w14:paraId="7563095A" w14:textId="77777777" w:rsidR="00096595" w:rsidRDefault="00096595" w:rsidP="002B64B5">
            <w:r w:rsidRPr="00186E7A">
              <w:rPr>
                <w:rFonts w:hint="eastAsia"/>
              </w:rPr>
              <w:t>个人电脑</w:t>
            </w:r>
            <w:r w:rsidRPr="00186E7A">
              <w:rPr>
                <w:rFonts w:hint="eastAsia"/>
              </w:rPr>
              <w:t>:PC</w:t>
            </w:r>
            <w:r w:rsidRPr="00186E7A">
              <w:rPr>
                <w:rFonts w:hint="eastAsia"/>
              </w:rPr>
              <w:t>（不送则默认</w:t>
            </w:r>
            <w:r w:rsidRPr="00186E7A">
              <w:rPr>
                <w:rFonts w:hint="eastAsia"/>
              </w:rPr>
              <w:t>PC</w:t>
            </w:r>
            <w:r w:rsidRPr="00186E7A">
              <w:rPr>
                <w:rFonts w:hint="eastAsia"/>
              </w:rPr>
              <w:t>）</w:t>
            </w:r>
          </w:p>
          <w:p w14:paraId="736AB4EF" w14:textId="77777777" w:rsidR="00096595" w:rsidRDefault="00096595" w:rsidP="008B4867">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手机：APP</w:t>
            </w:r>
          </w:p>
          <w:p w14:paraId="5FAC1CC0" w14:textId="77777777" w:rsidR="00096595" w:rsidRPr="00186E7A" w:rsidRDefault="00096595" w:rsidP="008B4867">
            <w:r>
              <w:rPr>
                <w:rFonts w:ascii="宋体" w:cs="宋体" w:hint="eastAsia"/>
                <w:kern w:val="0"/>
                <w:sz w:val="20"/>
                <w:szCs w:val="20"/>
              </w:rPr>
              <w:t>微信：WX</w:t>
            </w:r>
          </w:p>
        </w:tc>
      </w:tr>
      <w:tr w:rsidR="00096595" w14:paraId="12484626" w14:textId="77777777" w:rsidTr="00BD4F05">
        <w:trPr>
          <w:cantSplit/>
          <w:trHeight w:val="145"/>
        </w:trPr>
        <w:tc>
          <w:tcPr>
            <w:tcW w:w="983" w:type="dxa"/>
            <w:vMerge/>
          </w:tcPr>
          <w:p w14:paraId="394E35AB" w14:textId="77777777" w:rsidR="00096595" w:rsidRDefault="00096595" w:rsidP="00BD4F05">
            <w:pPr>
              <w:rPr>
                <w:rFonts w:ascii="宋体" w:hAnsi="宋体"/>
              </w:rPr>
            </w:pPr>
          </w:p>
        </w:tc>
        <w:tc>
          <w:tcPr>
            <w:tcW w:w="2094" w:type="dxa"/>
          </w:tcPr>
          <w:p w14:paraId="086DA4EF" w14:textId="77777777" w:rsidR="00096595" w:rsidRPr="00A802A7" w:rsidRDefault="00096595" w:rsidP="00A802A7">
            <w:pPr>
              <w:autoSpaceDE w:val="0"/>
              <w:autoSpaceDN w:val="0"/>
              <w:adjustRightInd w:val="0"/>
              <w:spacing w:line="267" w:lineRule="exact"/>
              <w:jc w:val="left"/>
              <w:rPr>
                <w:rFonts w:ascii="宋体" w:cs="宋体"/>
                <w:kern w:val="0"/>
                <w:sz w:val="20"/>
                <w:szCs w:val="20"/>
              </w:rPr>
            </w:pPr>
            <w:r w:rsidRPr="00A802A7">
              <w:rPr>
                <w:rFonts w:ascii="宋体" w:cs="宋体"/>
                <w:kern w:val="0"/>
                <w:sz w:val="20"/>
                <w:szCs w:val="20"/>
              </w:rPr>
              <w:t>OLDREQSEQNO</w:t>
            </w:r>
          </w:p>
        </w:tc>
        <w:tc>
          <w:tcPr>
            <w:tcW w:w="1709" w:type="dxa"/>
          </w:tcPr>
          <w:p w14:paraId="715D270F" w14:textId="77777777" w:rsidR="00096595" w:rsidRPr="00221AAA" w:rsidRDefault="00096595" w:rsidP="00E81D47">
            <w:r w:rsidRPr="00221AAA">
              <w:rPr>
                <w:rFonts w:hint="eastAsia"/>
              </w:rPr>
              <w:t>原投标交易流水号</w:t>
            </w:r>
          </w:p>
        </w:tc>
        <w:tc>
          <w:tcPr>
            <w:tcW w:w="851" w:type="dxa"/>
          </w:tcPr>
          <w:p w14:paraId="1DB05A2B" w14:textId="77777777" w:rsidR="00096595" w:rsidRPr="00221AAA" w:rsidRDefault="00096595" w:rsidP="003945B3">
            <w:r>
              <w:rPr>
                <w:rFonts w:hint="eastAsia"/>
              </w:rPr>
              <w:t>C</w:t>
            </w:r>
            <w:r w:rsidRPr="00221AAA">
              <w:rPr>
                <w:rFonts w:hint="eastAsia"/>
              </w:rPr>
              <w:t>（</w:t>
            </w:r>
            <w:del w:id="2879" w:author="wincol" w:date="2016-06-12T18:46:00Z">
              <w:r w:rsidRPr="00221AAA" w:rsidDel="003945B3">
                <w:rPr>
                  <w:rFonts w:hint="eastAsia"/>
                </w:rPr>
                <w:delText>32</w:delText>
              </w:r>
            </w:del>
            <w:ins w:id="2880" w:author="wincol" w:date="2016-06-12T18:46:00Z">
              <w:r w:rsidR="003945B3">
                <w:rPr>
                  <w:rFonts w:hint="eastAsia"/>
                </w:rPr>
                <w:t>28</w:t>
              </w:r>
            </w:ins>
            <w:r w:rsidRPr="00221AAA">
              <w:rPr>
                <w:rFonts w:hint="eastAsia"/>
              </w:rPr>
              <w:t>）</w:t>
            </w:r>
          </w:p>
        </w:tc>
        <w:tc>
          <w:tcPr>
            <w:tcW w:w="708" w:type="dxa"/>
          </w:tcPr>
          <w:p w14:paraId="117FF6DF" w14:textId="77777777" w:rsidR="00096595" w:rsidRPr="00221AAA" w:rsidRDefault="00096595" w:rsidP="002B64B5">
            <w:r>
              <w:rPr>
                <w:rFonts w:hint="eastAsia"/>
              </w:rPr>
              <w:t>否</w:t>
            </w:r>
          </w:p>
        </w:tc>
        <w:tc>
          <w:tcPr>
            <w:tcW w:w="2635" w:type="dxa"/>
          </w:tcPr>
          <w:p w14:paraId="752E74EB" w14:textId="77777777" w:rsidR="00096595" w:rsidRDefault="00096595" w:rsidP="002B64B5"/>
        </w:tc>
      </w:tr>
      <w:tr w:rsidR="005C4DA7" w14:paraId="22339D9D" w14:textId="77777777" w:rsidTr="00BD4F05">
        <w:trPr>
          <w:cantSplit/>
          <w:trHeight w:val="145"/>
          <w:ins w:id="2881" w:author="Windows 用户" w:date="2016-03-28T17:58:00Z"/>
        </w:trPr>
        <w:tc>
          <w:tcPr>
            <w:tcW w:w="983" w:type="dxa"/>
            <w:vMerge/>
          </w:tcPr>
          <w:p w14:paraId="79B7CD22" w14:textId="77777777" w:rsidR="005C4DA7" w:rsidRDefault="005C4DA7" w:rsidP="00BD4F05">
            <w:pPr>
              <w:rPr>
                <w:ins w:id="2882" w:author="Windows 用户" w:date="2016-03-28T17:58:00Z"/>
                <w:rFonts w:ascii="宋体" w:hAnsi="宋体"/>
              </w:rPr>
            </w:pPr>
          </w:p>
        </w:tc>
        <w:tc>
          <w:tcPr>
            <w:tcW w:w="2094" w:type="dxa"/>
          </w:tcPr>
          <w:p w14:paraId="1B458D6F" w14:textId="77777777" w:rsidR="005C4DA7" w:rsidRPr="00A802A7" w:rsidRDefault="005C4DA7" w:rsidP="00A802A7">
            <w:pPr>
              <w:autoSpaceDE w:val="0"/>
              <w:autoSpaceDN w:val="0"/>
              <w:adjustRightInd w:val="0"/>
              <w:spacing w:line="267" w:lineRule="exact"/>
              <w:jc w:val="left"/>
              <w:rPr>
                <w:ins w:id="2883" w:author="Windows 用户" w:date="2016-03-28T17:58:00Z"/>
                <w:rFonts w:ascii="宋体" w:cs="宋体"/>
                <w:kern w:val="0"/>
                <w:sz w:val="20"/>
                <w:szCs w:val="20"/>
              </w:rPr>
            </w:pPr>
            <w:ins w:id="2884" w:author="Windows 用户" w:date="2016-03-28T17:59:00Z">
              <w:r>
                <w:rPr>
                  <w:rFonts w:ascii="宋体" w:cs="宋体" w:hint="eastAsia"/>
                  <w:kern w:val="0"/>
                  <w:sz w:val="20"/>
                  <w:szCs w:val="20"/>
                </w:rPr>
                <w:t>EXT_FILED1</w:t>
              </w:r>
            </w:ins>
          </w:p>
        </w:tc>
        <w:tc>
          <w:tcPr>
            <w:tcW w:w="1709" w:type="dxa"/>
          </w:tcPr>
          <w:p w14:paraId="564FAD5F" w14:textId="77777777" w:rsidR="005C4DA7" w:rsidRPr="00221AAA" w:rsidRDefault="005C4DA7" w:rsidP="00E81D47">
            <w:pPr>
              <w:rPr>
                <w:ins w:id="2885" w:author="Windows 用户" w:date="2016-03-28T17:58:00Z"/>
              </w:rPr>
            </w:pPr>
            <w:ins w:id="2886" w:author="wincol" w:date="2016-06-12T16:08:00Z">
              <w:r>
                <w:rPr>
                  <w:rFonts w:ascii="宋体" w:cs="宋体" w:hint="eastAsia"/>
                  <w:kern w:val="0"/>
                  <w:sz w:val="20"/>
                  <w:szCs w:val="20"/>
                </w:rPr>
                <w:t>备用字段1</w:t>
              </w:r>
            </w:ins>
          </w:p>
        </w:tc>
        <w:tc>
          <w:tcPr>
            <w:tcW w:w="851" w:type="dxa"/>
          </w:tcPr>
          <w:p w14:paraId="49BAEB61" w14:textId="77777777" w:rsidR="005C4DA7" w:rsidRDefault="005C4DA7" w:rsidP="002B64B5">
            <w:pPr>
              <w:rPr>
                <w:ins w:id="2887" w:author="Windows 用户" w:date="2016-03-28T17:58:00Z"/>
              </w:rPr>
            </w:pPr>
            <w:ins w:id="2888" w:author="wincol" w:date="2016-06-12T16:08: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22E4C839" w14:textId="77777777" w:rsidR="005C4DA7" w:rsidRDefault="005C4DA7" w:rsidP="002B64B5">
            <w:pPr>
              <w:rPr>
                <w:ins w:id="2889" w:author="Windows 用户" w:date="2016-03-28T17:58:00Z"/>
              </w:rPr>
            </w:pPr>
            <w:ins w:id="2890" w:author="wincol" w:date="2016-06-12T16:08:00Z">
              <w:r>
                <w:rPr>
                  <w:rFonts w:ascii="宋体" w:hAnsi="宋体" w:hint="eastAsia"/>
                </w:rPr>
                <w:t>是</w:t>
              </w:r>
            </w:ins>
          </w:p>
        </w:tc>
        <w:tc>
          <w:tcPr>
            <w:tcW w:w="2635" w:type="dxa"/>
          </w:tcPr>
          <w:p w14:paraId="3DE20055" w14:textId="77777777" w:rsidR="005C4DA7" w:rsidRDefault="005C4DA7" w:rsidP="00B92689">
            <w:pPr>
              <w:rPr>
                <w:ins w:id="2891" w:author="Windows 用户" w:date="2016-03-28T17:58:00Z"/>
              </w:rPr>
            </w:pPr>
            <w:ins w:id="2892" w:author="wincol" w:date="2016-06-12T16:08:00Z">
              <w:r>
                <w:rPr>
                  <w:rFonts w:ascii="宋体" w:cs="宋体" w:hint="eastAsia"/>
                  <w:kern w:val="0"/>
                  <w:sz w:val="20"/>
                  <w:szCs w:val="20"/>
                </w:rPr>
                <w:t>备用字段1</w:t>
              </w:r>
            </w:ins>
          </w:p>
        </w:tc>
      </w:tr>
      <w:tr w:rsidR="00096595" w14:paraId="6150776C" w14:textId="77777777" w:rsidTr="00BD4F05">
        <w:trPr>
          <w:cantSplit/>
          <w:trHeight w:val="145"/>
          <w:ins w:id="2893" w:author="Windows 用户" w:date="2016-03-28T17:58:00Z"/>
        </w:trPr>
        <w:tc>
          <w:tcPr>
            <w:tcW w:w="983" w:type="dxa"/>
            <w:vMerge/>
          </w:tcPr>
          <w:p w14:paraId="3132569E" w14:textId="77777777" w:rsidR="00096595" w:rsidRDefault="00096595" w:rsidP="00BD4F05">
            <w:pPr>
              <w:rPr>
                <w:ins w:id="2894" w:author="Windows 用户" w:date="2016-03-28T17:58:00Z"/>
                <w:rFonts w:ascii="宋体" w:hAnsi="宋体"/>
              </w:rPr>
            </w:pPr>
          </w:p>
        </w:tc>
        <w:tc>
          <w:tcPr>
            <w:tcW w:w="2094" w:type="dxa"/>
          </w:tcPr>
          <w:p w14:paraId="7331C948" w14:textId="77777777" w:rsidR="00096595" w:rsidRPr="00A802A7" w:rsidRDefault="00096595" w:rsidP="00A802A7">
            <w:pPr>
              <w:autoSpaceDE w:val="0"/>
              <w:autoSpaceDN w:val="0"/>
              <w:adjustRightInd w:val="0"/>
              <w:spacing w:line="267" w:lineRule="exact"/>
              <w:jc w:val="left"/>
              <w:rPr>
                <w:ins w:id="2895" w:author="Windows 用户" w:date="2016-03-28T17:58:00Z"/>
                <w:rFonts w:ascii="宋体" w:cs="宋体"/>
                <w:kern w:val="0"/>
                <w:sz w:val="20"/>
                <w:szCs w:val="20"/>
              </w:rPr>
            </w:pPr>
            <w:ins w:id="2896" w:author="Windows 用户" w:date="2016-03-28T17:59:00Z">
              <w:r>
                <w:rPr>
                  <w:rFonts w:ascii="宋体" w:cs="宋体" w:hint="eastAsia"/>
                  <w:kern w:val="0"/>
                  <w:sz w:val="20"/>
                  <w:szCs w:val="20"/>
                </w:rPr>
                <w:t>EXT_FILED2</w:t>
              </w:r>
            </w:ins>
          </w:p>
        </w:tc>
        <w:tc>
          <w:tcPr>
            <w:tcW w:w="1709" w:type="dxa"/>
          </w:tcPr>
          <w:p w14:paraId="5803BFD9" w14:textId="77777777" w:rsidR="00096595" w:rsidRPr="00221AAA" w:rsidRDefault="00096595" w:rsidP="00E81D47">
            <w:pPr>
              <w:rPr>
                <w:ins w:id="2897" w:author="Windows 用户" w:date="2016-03-28T17:58:00Z"/>
              </w:rPr>
            </w:pPr>
            <w:ins w:id="2898" w:author="Windows 用户" w:date="2016-03-28T17:59:00Z">
              <w:r>
                <w:rPr>
                  <w:rFonts w:ascii="宋体" w:cs="宋体" w:hint="eastAsia"/>
                  <w:kern w:val="0"/>
                  <w:sz w:val="20"/>
                  <w:szCs w:val="20"/>
                </w:rPr>
                <w:t>备用字段2</w:t>
              </w:r>
            </w:ins>
          </w:p>
        </w:tc>
        <w:tc>
          <w:tcPr>
            <w:tcW w:w="851" w:type="dxa"/>
          </w:tcPr>
          <w:p w14:paraId="22E3C8DE" w14:textId="77777777" w:rsidR="00096595" w:rsidRDefault="00096595" w:rsidP="002B64B5">
            <w:pPr>
              <w:rPr>
                <w:ins w:id="2899" w:author="Windows 用户" w:date="2016-03-28T17:58:00Z"/>
              </w:rPr>
            </w:pPr>
            <w:ins w:id="2900" w:author="Windows 用户" w:date="2016-03-28T17:59: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179DA8BE" w14:textId="77777777" w:rsidR="00096595" w:rsidRDefault="00096595" w:rsidP="002B64B5">
            <w:pPr>
              <w:rPr>
                <w:ins w:id="2901" w:author="Windows 用户" w:date="2016-03-28T17:58:00Z"/>
              </w:rPr>
            </w:pPr>
            <w:ins w:id="2902" w:author="Windows 用户" w:date="2016-03-28T17:59:00Z">
              <w:r>
                <w:rPr>
                  <w:rFonts w:ascii="宋体" w:hAnsi="宋体" w:hint="eastAsia"/>
                </w:rPr>
                <w:t>是</w:t>
              </w:r>
            </w:ins>
          </w:p>
        </w:tc>
        <w:tc>
          <w:tcPr>
            <w:tcW w:w="2635" w:type="dxa"/>
          </w:tcPr>
          <w:p w14:paraId="165F4E6D" w14:textId="77777777" w:rsidR="00096595" w:rsidRDefault="00096595" w:rsidP="002B64B5">
            <w:pPr>
              <w:rPr>
                <w:ins w:id="2903" w:author="Windows 用户" w:date="2016-03-28T17:58:00Z"/>
              </w:rPr>
            </w:pPr>
            <w:ins w:id="2904" w:author="Windows 用户" w:date="2016-03-28T17:59:00Z">
              <w:r>
                <w:rPr>
                  <w:rFonts w:ascii="宋体" w:cs="宋体" w:hint="eastAsia"/>
                  <w:kern w:val="0"/>
                  <w:sz w:val="20"/>
                  <w:szCs w:val="20"/>
                </w:rPr>
                <w:t>备用字段2</w:t>
              </w:r>
            </w:ins>
          </w:p>
        </w:tc>
      </w:tr>
      <w:tr w:rsidR="00096595" w14:paraId="02455EFA" w14:textId="77777777" w:rsidTr="00BD4F05">
        <w:trPr>
          <w:cantSplit/>
          <w:trHeight w:val="145"/>
          <w:ins w:id="2905" w:author="Windows 用户" w:date="2016-03-28T17:58:00Z"/>
        </w:trPr>
        <w:tc>
          <w:tcPr>
            <w:tcW w:w="983" w:type="dxa"/>
            <w:vMerge/>
          </w:tcPr>
          <w:p w14:paraId="6702638B" w14:textId="77777777" w:rsidR="00096595" w:rsidRDefault="00096595" w:rsidP="00BD4F05">
            <w:pPr>
              <w:rPr>
                <w:ins w:id="2906" w:author="Windows 用户" w:date="2016-03-28T17:58:00Z"/>
                <w:rFonts w:ascii="宋体" w:hAnsi="宋体"/>
              </w:rPr>
            </w:pPr>
          </w:p>
        </w:tc>
        <w:tc>
          <w:tcPr>
            <w:tcW w:w="2094" w:type="dxa"/>
          </w:tcPr>
          <w:p w14:paraId="61B1A841" w14:textId="77777777" w:rsidR="00096595" w:rsidRPr="00A802A7" w:rsidRDefault="00096595" w:rsidP="00A802A7">
            <w:pPr>
              <w:autoSpaceDE w:val="0"/>
              <w:autoSpaceDN w:val="0"/>
              <w:adjustRightInd w:val="0"/>
              <w:spacing w:line="267" w:lineRule="exact"/>
              <w:jc w:val="left"/>
              <w:rPr>
                <w:ins w:id="2907" w:author="Windows 用户" w:date="2016-03-28T17:58:00Z"/>
                <w:rFonts w:ascii="宋体" w:cs="宋体"/>
                <w:kern w:val="0"/>
                <w:sz w:val="20"/>
                <w:szCs w:val="20"/>
              </w:rPr>
            </w:pPr>
            <w:ins w:id="2908" w:author="Windows 用户" w:date="2016-03-28T17:59:00Z">
              <w:r>
                <w:rPr>
                  <w:rFonts w:ascii="宋体" w:cs="宋体" w:hint="eastAsia"/>
                  <w:kern w:val="0"/>
                  <w:sz w:val="20"/>
                  <w:szCs w:val="20"/>
                </w:rPr>
                <w:t>EXT_FILED3</w:t>
              </w:r>
            </w:ins>
          </w:p>
        </w:tc>
        <w:tc>
          <w:tcPr>
            <w:tcW w:w="1709" w:type="dxa"/>
          </w:tcPr>
          <w:p w14:paraId="7790C0DE" w14:textId="77777777" w:rsidR="00096595" w:rsidRPr="00221AAA" w:rsidRDefault="00096595" w:rsidP="00E81D47">
            <w:pPr>
              <w:rPr>
                <w:ins w:id="2909" w:author="Windows 用户" w:date="2016-03-28T17:58:00Z"/>
              </w:rPr>
            </w:pPr>
            <w:ins w:id="2910" w:author="Windows 用户" w:date="2016-03-28T17:59:00Z">
              <w:r>
                <w:rPr>
                  <w:rFonts w:ascii="宋体" w:cs="宋体" w:hint="eastAsia"/>
                  <w:kern w:val="0"/>
                  <w:sz w:val="20"/>
                  <w:szCs w:val="20"/>
                </w:rPr>
                <w:t>备用字段3</w:t>
              </w:r>
            </w:ins>
          </w:p>
        </w:tc>
        <w:tc>
          <w:tcPr>
            <w:tcW w:w="851" w:type="dxa"/>
          </w:tcPr>
          <w:p w14:paraId="0743FD23" w14:textId="77777777" w:rsidR="00096595" w:rsidRDefault="00096595" w:rsidP="002B64B5">
            <w:pPr>
              <w:rPr>
                <w:ins w:id="2911" w:author="Windows 用户" w:date="2016-03-28T17:58:00Z"/>
              </w:rPr>
            </w:pPr>
            <w:ins w:id="2912" w:author="Windows 用户" w:date="2016-03-28T17:59: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300</w:t>
              </w:r>
              <w:r w:rsidRPr="00A560D3">
                <w:rPr>
                  <w:rFonts w:ascii="宋体" w:cs="宋体"/>
                  <w:kern w:val="0"/>
                  <w:sz w:val="20"/>
                  <w:szCs w:val="20"/>
                </w:rPr>
                <w:t>)</w:t>
              </w:r>
            </w:ins>
          </w:p>
        </w:tc>
        <w:tc>
          <w:tcPr>
            <w:tcW w:w="708" w:type="dxa"/>
          </w:tcPr>
          <w:p w14:paraId="5652DE30" w14:textId="77777777" w:rsidR="00096595" w:rsidRDefault="00096595" w:rsidP="002B64B5">
            <w:pPr>
              <w:rPr>
                <w:ins w:id="2913" w:author="Windows 用户" w:date="2016-03-28T17:58:00Z"/>
              </w:rPr>
            </w:pPr>
            <w:ins w:id="2914" w:author="Windows 用户" w:date="2016-03-28T17:59:00Z">
              <w:r>
                <w:rPr>
                  <w:rFonts w:ascii="宋体" w:hAnsi="宋体" w:hint="eastAsia"/>
                </w:rPr>
                <w:t>是</w:t>
              </w:r>
            </w:ins>
          </w:p>
        </w:tc>
        <w:tc>
          <w:tcPr>
            <w:tcW w:w="2635" w:type="dxa"/>
          </w:tcPr>
          <w:p w14:paraId="4422B34D" w14:textId="77777777" w:rsidR="00096595" w:rsidRDefault="00096595" w:rsidP="002B64B5">
            <w:pPr>
              <w:rPr>
                <w:ins w:id="2915" w:author="Windows 用户" w:date="2016-03-28T17:58:00Z"/>
              </w:rPr>
            </w:pPr>
            <w:ins w:id="2916" w:author="Windows 用户" w:date="2016-03-28T17:59:00Z">
              <w:r>
                <w:rPr>
                  <w:rFonts w:ascii="宋体" w:cs="宋体" w:hint="eastAsia"/>
                  <w:kern w:val="0"/>
                  <w:sz w:val="20"/>
                  <w:szCs w:val="20"/>
                </w:rPr>
                <w:t>备用字段3</w:t>
              </w:r>
            </w:ins>
          </w:p>
        </w:tc>
      </w:tr>
    </w:tbl>
    <w:p w14:paraId="3A5953AB" w14:textId="77777777" w:rsidR="008D419F" w:rsidRPr="004E6C5A" w:rsidRDefault="008D419F" w:rsidP="008D419F">
      <w:pPr>
        <w:rPr>
          <w:rFonts w:ascii="微软雅黑" w:eastAsia="微软雅黑" w:hAnsi="微软雅黑"/>
        </w:rPr>
      </w:pPr>
    </w:p>
    <w:p w14:paraId="0FEB9F78" w14:textId="77777777" w:rsidR="008D419F" w:rsidRDefault="008D419F" w:rsidP="0042024B">
      <w:pPr>
        <w:pStyle w:val="3"/>
      </w:pPr>
      <w:bookmarkStart w:id="2917" w:name="_Toc448761001"/>
      <w:r w:rsidRPr="004E6C5A">
        <w:rPr>
          <w:rFonts w:hint="eastAsia"/>
        </w:rPr>
        <w:t>响应报文说明</w:t>
      </w:r>
      <w:bookmarkEnd w:id="2917"/>
    </w:p>
    <w:tbl>
      <w:tblPr>
        <w:tblW w:w="8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3"/>
        <w:gridCol w:w="2094"/>
        <w:gridCol w:w="1709"/>
        <w:gridCol w:w="851"/>
        <w:gridCol w:w="708"/>
        <w:gridCol w:w="2635"/>
      </w:tblGrid>
      <w:tr w:rsidR="008D419F" w14:paraId="7C99388A" w14:textId="77777777" w:rsidTr="00BD4F05">
        <w:trPr>
          <w:trHeight w:val="302"/>
        </w:trPr>
        <w:tc>
          <w:tcPr>
            <w:tcW w:w="983" w:type="dxa"/>
            <w:tcBorders>
              <w:bottom w:val="single" w:sz="4" w:space="0" w:color="auto"/>
            </w:tcBorders>
            <w:shd w:val="clear" w:color="auto" w:fill="C0C0C0"/>
          </w:tcPr>
          <w:p w14:paraId="5D5168A1" w14:textId="77777777" w:rsidR="008D419F" w:rsidRDefault="008D419F" w:rsidP="00BD4F05">
            <w:pPr>
              <w:rPr>
                <w:rFonts w:ascii="宋体" w:hAnsi="宋体"/>
                <w:b/>
                <w:szCs w:val="21"/>
              </w:rPr>
            </w:pPr>
            <w:r>
              <w:rPr>
                <w:rFonts w:ascii="宋体" w:hAnsi="宋体"/>
                <w:b/>
                <w:szCs w:val="21"/>
              </w:rPr>
              <w:t>模块</w:t>
            </w:r>
          </w:p>
        </w:tc>
        <w:tc>
          <w:tcPr>
            <w:tcW w:w="2094" w:type="dxa"/>
            <w:tcBorders>
              <w:bottom w:val="single" w:sz="4" w:space="0" w:color="auto"/>
            </w:tcBorders>
            <w:shd w:val="clear" w:color="auto" w:fill="C0C0C0"/>
          </w:tcPr>
          <w:p w14:paraId="1727BE82" w14:textId="77777777" w:rsidR="008D419F" w:rsidRDefault="008D419F" w:rsidP="00BD4F05">
            <w:pPr>
              <w:rPr>
                <w:rFonts w:ascii="宋体" w:hAnsi="宋体"/>
                <w:b/>
              </w:rPr>
            </w:pPr>
            <w:r>
              <w:rPr>
                <w:rFonts w:ascii="宋体" w:hAnsi="宋体"/>
                <w:b/>
                <w:szCs w:val="21"/>
              </w:rPr>
              <w:t>字段ID</w:t>
            </w:r>
          </w:p>
        </w:tc>
        <w:tc>
          <w:tcPr>
            <w:tcW w:w="1709" w:type="dxa"/>
            <w:tcBorders>
              <w:bottom w:val="single" w:sz="4" w:space="0" w:color="auto"/>
            </w:tcBorders>
            <w:shd w:val="clear" w:color="auto" w:fill="C0C0C0"/>
          </w:tcPr>
          <w:p w14:paraId="6AC448C8" w14:textId="77777777" w:rsidR="008D419F" w:rsidRDefault="008D419F" w:rsidP="00BD4F05">
            <w:pPr>
              <w:rPr>
                <w:rFonts w:ascii="宋体" w:hAnsi="宋体"/>
                <w:b/>
              </w:rPr>
            </w:pPr>
            <w:r>
              <w:rPr>
                <w:rFonts w:ascii="宋体" w:hAnsi="宋体"/>
                <w:b/>
                <w:szCs w:val="21"/>
              </w:rPr>
              <w:t>字段名称</w:t>
            </w:r>
          </w:p>
        </w:tc>
        <w:tc>
          <w:tcPr>
            <w:tcW w:w="851" w:type="dxa"/>
            <w:tcBorders>
              <w:bottom w:val="single" w:sz="4" w:space="0" w:color="auto"/>
            </w:tcBorders>
            <w:shd w:val="clear" w:color="auto" w:fill="C0C0C0"/>
          </w:tcPr>
          <w:p w14:paraId="07290C68" w14:textId="77777777" w:rsidR="008D419F" w:rsidRDefault="008D419F" w:rsidP="00BD4F05">
            <w:pPr>
              <w:rPr>
                <w:rFonts w:ascii="宋体" w:hAnsi="宋体"/>
                <w:b/>
              </w:rPr>
            </w:pPr>
            <w:r>
              <w:rPr>
                <w:rFonts w:ascii="宋体" w:hAnsi="宋体"/>
                <w:b/>
                <w:szCs w:val="21"/>
              </w:rPr>
              <w:t>类型</w:t>
            </w:r>
          </w:p>
        </w:tc>
        <w:tc>
          <w:tcPr>
            <w:tcW w:w="708" w:type="dxa"/>
            <w:tcBorders>
              <w:bottom w:val="single" w:sz="4" w:space="0" w:color="auto"/>
            </w:tcBorders>
            <w:shd w:val="clear" w:color="auto" w:fill="C0C0C0"/>
          </w:tcPr>
          <w:p w14:paraId="4CCDACE6" w14:textId="77777777" w:rsidR="008D419F" w:rsidRDefault="008D419F" w:rsidP="00BD4F05">
            <w:pPr>
              <w:rPr>
                <w:rFonts w:ascii="宋体" w:hAnsi="宋体"/>
                <w:b/>
              </w:rPr>
            </w:pPr>
            <w:r>
              <w:rPr>
                <w:rFonts w:ascii="宋体" w:hAnsi="宋体" w:hint="eastAsia"/>
                <w:b/>
              </w:rPr>
              <w:t>可空</w:t>
            </w:r>
          </w:p>
        </w:tc>
        <w:tc>
          <w:tcPr>
            <w:tcW w:w="2635" w:type="dxa"/>
            <w:tcBorders>
              <w:bottom w:val="single" w:sz="4" w:space="0" w:color="auto"/>
            </w:tcBorders>
            <w:shd w:val="clear" w:color="auto" w:fill="C0C0C0"/>
          </w:tcPr>
          <w:p w14:paraId="096ED976" w14:textId="77777777" w:rsidR="008D419F" w:rsidRDefault="008D419F" w:rsidP="00BD4F05">
            <w:pPr>
              <w:rPr>
                <w:rFonts w:ascii="宋体" w:hAnsi="宋体"/>
                <w:b/>
              </w:rPr>
            </w:pPr>
            <w:r>
              <w:rPr>
                <w:rFonts w:ascii="宋体" w:hAnsi="宋体" w:hint="eastAsia"/>
                <w:b/>
              </w:rPr>
              <w:t>备注</w:t>
            </w:r>
          </w:p>
        </w:tc>
      </w:tr>
      <w:tr w:rsidR="002D190B" w14:paraId="6ABAD34D" w14:textId="77777777" w:rsidTr="00BD4F05">
        <w:trPr>
          <w:cantSplit/>
          <w:trHeight w:val="317"/>
        </w:trPr>
        <w:tc>
          <w:tcPr>
            <w:tcW w:w="983" w:type="dxa"/>
            <w:vMerge w:val="restart"/>
          </w:tcPr>
          <w:p w14:paraId="1D1AFA93" w14:textId="77777777" w:rsidR="002D190B" w:rsidRPr="00C15726" w:rsidRDefault="002D190B" w:rsidP="00BD4F05">
            <w:pPr>
              <w:rPr>
                <w:rFonts w:ascii="宋体" w:hAnsi="宋体"/>
              </w:rPr>
            </w:pPr>
            <w:r>
              <w:rPr>
                <w:rFonts w:ascii="宋体" w:hAnsi="宋体" w:hint="eastAsia"/>
              </w:rPr>
              <w:t>BODY</w:t>
            </w:r>
          </w:p>
        </w:tc>
        <w:tc>
          <w:tcPr>
            <w:tcW w:w="7997" w:type="dxa"/>
            <w:gridSpan w:val="5"/>
          </w:tcPr>
          <w:p w14:paraId="2F0B975F" w14:textId="77777777" w:rsidR="002D190B" w:rsidRPr="00CC45D5" w:rsidRDefault="002D190B" w:rsidP="00A564A1"/>
        </w:tc>
      </w:tr>
      <w:tr w:rsidR="002D190B" w14:paraId="2BBFB58F" w14:textId="77777777" w:rsidTr="00BD4F05">
        <w:trPr>
          <w:cantSplit/>
          <w:trHeight w:val="145"/>
        </w:trPr>
        <w:tc>
          <w:tcPr>
            <w:tcW w:w="983" w:type="dxa"/>
            <w:vMerge/>
          </w:tcPr>
          <w:p w14:paraId="1C492F3B" w14:textId="77777777" w:rsidR="002D190B" w:rsidRDefault="002D190B" w:rsidP="00BD4F05">
            <w:pPr>
              <w:rPr>
                <w:rFonts w:ascii="宋体" w:hAnsi="宋体"/>
              </w:rPr>
            </w:pPr>
          </w:p>
        </w:tc>
        <w:tc>
          <w:tcPr>
            <w:tcW w:w="2094" w:type="dxa"/>
          </w:tcPr>
          <w:p w14:paraId="3EA5A062" w14:textId="77777777" w:rsidR="002D190B" w:rsidRPr="00A560D3" w:rsidRDefault="002D190B" w:rsidP="00E81D47">
            <w:pPr>
              <w:autoSpaceDE w:val="0"/>
              <w:autoSpaceDN w:val="0"/>
              <w:adjustRightInd w:val="0"/>
              <w:spacing w:line="267" w:lineRule="exact"/>
              <w:jc w:val="left"/>
              <w:rPr>
                <w:rFonts w:ascii="宋体" w:cs="宋体"/>
                <w:kern w:val="0"/>
                <w:sz w:val="20"/>
                <w:szCs w:val="20"/>
              </w:rPr>
            </w:pPr>
            <w:r w:rsidRPr="00A560D3">
              <w:rPr>
                <w:rFonts w:ascii="宋体" w:cs="宋体"/>
                <w:kern w:val="0"/>
                <w:sz w:val="20"/>
                <w:szCs w:val="20"/>
              </w:rPr>
              <w:t>MERCHANTID</w:t>
            </w:r>
          </w:p>
        </w:tc>
        <w:tc>
          <w:tcPr>
            <w:tcW w:w="1709" w:type="dxa"/>
          </w:tcPr>
          <w:p w14:paraId="7306A10C" w14:textId="77777777" w:rsidR="002D190B" w:rsidRPr="00A560D3" w:rsidRDefault="002D190B" w:rsidP="00E81D47">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商户唯一标识</w:t>
            </w:r>
          </w:p>
        </w:tc>
        <w:tc>
          <w:tcPr>
            <w:tcW w:w="851" w:type="dxa"/>
          </w:tcPr>
          <w:p w14:paraId="605D3435" w14:textId="77777777" w:rsidR="002D190B" w:rsidRPr="00A560D3" w:rsidRDefault="002D190B" w:rsidP="00E81D47">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(32)</w:t>
            </w:r>
          </w:p>
        </w:tc>
        <w:tc>
          <w:tcPr>
            <w:tcW w:w="708" w:type="dxa"/>
          </w:tcPr>
          <w:p w14:paraId="72A8AFFD" w14:textId="77777777" w:rsidR="002D190B" w:rsidRPr="00A560D3" w:rsidRDefault="002D190B" w:rsidP="00E81D47">
            <w:pPr>
              <w:autoSpaceDE w:val="0"/>
              <w:autoSpaceDN w:val="0"/>
              <w:adjustRightInd w:val="0"/>
              <w:spacing w:line="267" w:lineRule="exact"/>
              <w:ind w:left="107"/>
              <w:jc w:val="left"/>
              <w:rPr>
                <w:rFonts w:ascii="宋体" w:cs="宋体"/>
                <w:kern w:val="0"/>
                <w:sz w:val="20"/>
                <w:szCs w:val="20"/>
              </w:rPr>
            </w:pPr>
          </w:p>
        </w:tc>
        <w:tc>
          <w:tcPr>
            <w:tcW w:w="2635" w:type="dxa"/>
          </w:tcPr>
          <w:p w14:paraId="4C747BD7" w14:textId="77777777" w:rsidR="002D190B" w:rsidRPr="00A560D3" w:rsidRDefault="002D190B" w:rsidP="00E81D47">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银行统一提供</w:t>
            </w:r>
          </w:p>
        </w:tc>
      </w:tr>
      <w:tr w:rsidR="002D190B" w14:paraId="50D42A84" w14:textId="77777777" w:rsidTr="00BD4F05">
        <w:trPr>
          <w:cantSplit/>
          <w:trHeight w:val="145"/>
        </w:trPr>
        <w:tc>
          <w:tcPr>
            <w:tcW w:w="983" w:type="dxa"/>
            <w:vMerge/>
          </w:tcPr>
          <w:p w14:paraId="74A4E93E" w14:textId="77777777" w:rsidR="002D190B" w:rsidRDefault="002D190B" w:rsidP="00BD4F05">
            <w:pPr>
              <w:rPr>
                <w:rFonts w:ascii="宋体" w:hAnsi="宋体"/>
              </w:rPr>
            </w:pPr>
          </w:p>
        </w:tc>
        <w:tc>
          <w:tcPr>
            <w:tcW w:w="2094" w:type="dxa"/>
          </w:tcPr>
          <w:p w14:paraId="7594D57F" w14:textId="77777777" w:rsidR="002D190B" w:rsidRPr="00BA665E" w:rsidRDefault="002D190B" w:rsidP="00E81D47">
            <w:pPr>
              <w:autoSpaceDE w:val="0"/>
              <w:autoSpaceDN w:val="0"/>
              <w:adjustRightInd w:val="0"/>
              <w:spacing w:line="267" w:lineRule="exact"/>
              <w:jc w:val="left"/>
              <w:rPr>
                <w:rFonts w:ascii="宋体" w:hAnsi="宋体"/>
              </w:rPr>
            </w:pPr>
            <w:r>
              <w:rPr>
                <w:rFonts w:ascii="宋体" w:cs="宋体" w:hint="eastAsia"/>
                <w:kern w:val="0"/>
                <w:sz w:val="20"/>
                <w:szCs w:val="20"/>
              </w:rPr>
              <w:t>TRANSCODE</w:t>
            </w:r>
          </w:p>
        </w:tc>
        <w:tc>
          <w:tcPr>
            <w:tcW w:w="1709" w:type="dxa"/>
          </w:tcPr>
          <w:p w14:paraId="69CF7194" w14:textId="77777777" w:rsidR="002D190B" w:rsidRDefault="002D190B" w:rsidP="00E81D47">
            <w:pPr>
              <w:rPr>
                <w:rFonts w:ascii="宋体" w:hAnsi="宋体"/>
              </w:rPr>
            </w:pPr>
            <w:r w:rsidRPr="00A560D3">
              <w:rPr>
                <w:rFonts w:ascii="宋体" w:cs="宋体" w:hint="eastAsia"/>
                <w:kern w:val="0"/>
                <w:sz w:val="20"/>
                <w:szCs w:val="20"/>
              </w:rPr>
              <w:t>交易码</w:t>
            </w:r>
          </w:p>
        </w:tc>
        <w:tc>
          <w:tcPr>
            <w:tcW w:w="851" w:type="dxa"/>
          </w:tcPr>
          <w:p w14:paraId="56453220" w14:textId="77777777" w:rsidR="002D190B" w:rsidRDefault="002D190B" w:rsidP="00E81D47">
            <w:pPr>
              <w:rPr>
                <w:rFonts w:ascii="宋体" w:hAnsi="宋体"/>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8</w:t>
            </w:r>
            <w:r w:rsidRPr="00A560D3">
              <w:rPr>
                <w:rFonts w:ascii="宋体" w:cs="宋体"/>
                <w:kern w:val="0"/>
                <w:sz w:val="20"/>
                <w:szCs w:val="20"/>
              </w:rPr>
              <w:t>)</w:t>
            </w:r>
          </w:p>
        </w:tc>
        <w:tc>
          <w:tcPr>
            <w:tcW w:w="708" w:type="dxa"/>
          </w:tcPr>
          <w:p w14:paraId="37A0DD07" w14:textId="77777777" w:rsidR="002D190B" w:rsidRPr="00EA7B55" w:rsidRDefault="002D190B" w:rsidP="00E81D47">
            <w:pPr>
              <w:autoSpaceDE w:val="0"/>
              <w:autoSpaceDN w:val="0"/>
              <w:adjustRightInd w:val="0"/>
              <w:spacing w:line="267" w:lineRule="exact"/>
              <w:ind w:left="107"/>
              <w:jc w:val="left"/>
              <w:rPr>
                <w:rFonts w:ascii="宋体" w:cs="宋体"/>
                <w:kern w:val="0"/>
                <w:sz w:val="20"/>
                <w:szCs w:val="20"/>
              </w:rPr>
            </w:pPr>
          </w:p>
        </w:tc>
        <w:tc>
          <w:tcPr>
            <w:tcW w:w="2635" w:type="dxa"/>
          </w:tcPr>
          <w:p w14:paraId="314C227F" w14:textId="77777777" w:rsidR="002D190B" w:rsidRPr="00EA7B55" w:rsidRDefault="002D190B" w:rsidP="006D6740">
            <w:pPr>
              <w:autoSpaceDE w:val="0"/>
              <w:autoSpaceDN w:val="0"/>
              <w:adjustRightInd w:val="0"/>
              <w:spacing w:line="267" w:lineRule="exact"/>
              <w:jc w:val="left"/>
              <w:rPr>
                <w:rFonts w:ascii="宋体" w:cs="宋体"/>
                <w:kern w:val="0"/>
                <w:sz w:val="20"/>
                <w:szCs w:val="20"/>
              </w:rPr>
            </w:pPr>
            <w:r w:rsidRPr="00EA7B55">
              <w:rPr>
                <w:rFonts w:ascii="宋体" w:cs="宋体" w:hint="eastAsia"/>
                <w:kern w:val="0"/>
                <w:sz w:val="20"/>
                <w:szCs w:val="20"/>
              </w:rPr>
              <w:t>OGW000</w:t>
            </w:r>
            <w:r>
              <w:rPr>
                <w:rFonts w:ascii="宋体" w:cs="宋体" w:hint="eastAsia"/>
                <w:kern w:val="0"/>
                <w:sz w:val="20"/>
                <w:szCs w:val="20"/>
              </w:rPr>
              <w:t>53</w:t>
            </w:r>
          </w:p>
        </w:tc>
      </w:tr>
      <w:tr w:rsidR="002D190B" w14:paraId="2F96DBD5" w14:textId="77777777" w:rsidTr="00BD4F05">
        <w:trPr>
          <w:cantSplit/>
          <w:trHeight w:val="145"/>
        </w:trPr>
        <w:tc>
          <w:tcPr>
            <w:tcW w:w="983" w:type="dxa"/>
            <w:vMerge/>
          </w:tcPr>
          <w:p w14:paraId="766FF59F" w14:textId="77777777" w:rsidR="002D190B" w:rsidRDefault="002D190B" w:rsidP="00BD4F05">
            <w:pPr>
              <w:rPr>
                <w:rFonts w:ascii="宋体" w:hAnsi="宋体"/>
              </w:rPr>
            </w:pPr>
          </w:p>
        </w:tc>
        <w:tc>
          <w:tcPr>
            <w:tcW w:w="2094" w:type="dxa"/>
          </w:tcPr>
          <w:p w14:paraId="402ED5A4" w14:textId="77777777" w:rsidR="002D190B" w:rsidRPr="00A560D3" w:rsidRDefault="002D190B" w:rsidP="00E81D47">
            <w:pPr>
              <w:autoSpaceDE w:val="0"/>
              <w:autoSpaceDN w:val="0"/>
              <w:adjustRightInd w:val="0"/>
              <w:spacing w:line="267" w:lineRule="exact"/>
              <w:jc w:val="left"/>
              <w:rPr>
                <w:rFonts w:ascii="宋体" w:cs="宋体"/>
                <w:kern w:val="0"/>
                <w:sz w:val="20"/>
                <w:szCs w:val="20"/>
              </w:rPr>
            </w:pPr>
            <w:r w:rsidRPr="00A560D3">
              <w:rPr>
                <w:rFonts w:ascii="宋体" w:cs="宋体"/>
                <w:kern w:val="0"/>
                <w:sz w:val="20"/>
                <w:szCs w:val="20"/>
              </w:rPr>
              <w:t>BANKID</w:t>
            </w:r>
          </w:p>
        </w:tc>
        <w:tc>
          <w:tcPr>
            <w:tcW w:w="1709" w:type="dxa"/>
          </w:tcPr>
          <w:p w14:paraId="5FC6B83D" w14:textId="77777777" w:rsidR="002D190B" w:rsidRPr="00A560D3" w:rsidRDefault="002D190B" w:rsidP="00E81D47">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银行标识</w:t>
            </w:r>
          </w:p>
        </w:tc>
        <w:tc>
          <w:tcPr>
            <w:tcW w:w="851" w:type="dxa"/>
          </w:tcPr>
          <w:p w14:paraId="6596D6D2" w14:textId="77777777" w:rsidR="002D190B" w:rsidRPr="00A560D3" w:rsidRDefault="002D190B" w:rsidP="00E81D47">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6</w:t>
            </w:r>
            <w:r w:rsidRPr="00A560D3">
              <w:rPr>
                <w:rFonts w:ascii="宋体" w:cs="宋体"/>
                <w:kern w:val="0"/>
                <w:sz w:val="20"/>
                <w:szCs w:val="20"/>
              </w:rPr>
              <w:t>)</w:t>
            </w:r>
          </w:p>
        </w:tc>
        <w:tc>
          <w:tcPr>
            <w:tcW w:w="708" w:type="dxa"/>
          </w:tcPr>
          <w:p w14:paraId="66BC2E3F" w14:textId="77777777" w:rsidR="002D190B" w:rsidRPr="00A560D3" w:rsidRDefault="002D190B" w:rsidP="00E81D47">
            <w:pPr>
              <w:autoSpaceDE w:val="0"/>
              <w:autoSpaceDN w:val="0"/>
              <w:adjustRightInd w:val="0"/>
              <w:spacing w:line="267" w:lineRule="exact"/>
              <w:ind w:left="107"/>
              <w:jc w:val="left"/>
              <w:rPr>
                <w:rFonts w:ascii="宋体" w:cs="宋体"/>
                <w:kern w:val="0"/>
                <w:sz w:val="20"/>
                <w:szCs w:val="20"/>
              </w:rPr>
            </w:pPr>
          </w:p>
        </w:tc>
        <w:tc>
          <w:tcPr>
            <w:tcW w:w="2635" w:type="dxa"/>
          </w:tcPr>
          <w:p w14:paraId="5C471FAB" w14:textId="77777777" w:rsidR="002D190B" w:rsidRPr="00A560D3" w:rsidRDefault="002D190B" w:rsidP="00E81D47">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固定值：</w:t>
            </w:r>
            <w:r w:rsidRPr="00A560D3">
              <w:rPr>
                <w:rFonts w:ascii="宋体" w:cs="宋体"/>
                <w:kern w:val="0"/>
                <w:sz w:val="20"/>
                <w:szCs w:val="20"/>
              </w:rPr>
              <w:t>GHB</w:t>
            </w:r>
          </w:p>
        </w:tc>
      </w:tr>
      <w:tr w:rsidR="002D190B" w14:paraId="1D522FF2" w14:textId="77777777" w:rsidTr="00BD4F05">
        <w:trPr>
          <w:cantSplit/>
          <w:trHeight w:val="145"/>
        </w:trPr>
        <w:tc>
          <w:tcPr>
            <w:tcW w:w="983" w:type="dxa"/>
            <w:vMerge/>
          </w:tcPr>
          <w:p w14:paraId="497C45C2" w14:textId="77777777" w:rsidR="002D190B" w:rsidRDefault="002D190B" w:rsidP="00BD4F05">
            <w:pPr>
              <w:rPr>
                <w:rFonts w:ascii="宋体" w:hAnsi="宋体"/>
              </w:rPr>
            </w:pPr>
          </w:p>
        </w:tc>
        <w:tc>
          <w:tcPr>
            <w:tcW w:w="7997" w:type="dxa"/>
            <w:gridSpan w:val="5"/>
          </w:tcPr>
          <w:p w14:paraId="3F8CF2FA" w14:textId="77777777" w:rsidR="002D190B" w:rsidRPr="003C5212" w:rsidRDefault="002D190B" w:rsidP="00A564A1">
            <w:r>
              <w:rPr>
                <w:rFonts w:hint="eastAsia"/>
              </w:rPr>
              <w:t>数据加密域都放到</w:t>
            </w:r>
            <w:r>
              <w:rPr>
                <w:rFonts w:hint="eastAsia"/>
              </w:rPr>
              <w:t>XMLPARA</w:t>
            </w:r>
            <w:r>
              <w:rPr>
                <w:rFonts w:hint="eastAsia"/>
              </w:rPr>
              <w:t>里面</w:t>
            </w:r>
          </w:p>
        </w:tc>
      </w:tr>
      <w:tr w:rsidR="002D190B" w14:paraId="14469C0F" w14:textId="77777777" w:rsidTr="00A564A1">
        <w:trPr>
          <w:cantSplit/>
          <w:trHeight w:val="145"/>
        </w:trPr>
        <w:tc>
          <w:tcPr>
            <w:tcW w:w="983" w:type="dxa"/>
            <w:vMerge/>
          </w:tcPr>
          <w:p w14:paraId="7506298F" w14:textId="77777777" w:rsidR="002D190B" w:rsidRDefault="002D190B" w:rsidP="00BD4F05">
            <w:pPr>
              <w:rPr>
                <w:rFonts w:ascii="宋体" w:hAnsi="宋体"/>
              </w:rPr>
            </w:pPr>
          </w:p>
        </w:tc>
        <w:tc>
          <w:tcPr>
            <w:tcW w:w="7997" w:type="dxa"/>
            <w:gridSpan w:val="5"/>
          </w:tcPr>
          <w:p w14:paraId="08753A34" w14:textId="77777777" w:rsidR="002D190B" w:rsidRPr="00A560D3" w:rsidRDefault="002D190B" w:rsidP="00BD4F05">
            <w:pPr>
              <w:autoSpaceDE w:val="0"/>
              <w:autoSpaceDN w:val="0"/>
              <w:adjustRightInd w:val="0"/>
              <w:spacing w:line="283" w:lineRule="exact"/>
              <w:jc w:val="left"/>
              <w:rPr>
                <w:rFonts w:ascii="宋体" w:cs="宋体"/>
                <w:kern w:val="0"/>
                <w:sz w:val="20"/>
                <w:szCs w:val="20"/>
              </w:rPr>
            </w:pPr>
            <w:r w:rsidRPr="00A560D3">
              <w:rPr>
                <w:rFonts w:ascii="宋体" w:cs="宋体" w:hint="eastAsia"/>
                <w:kern w:val="0"/>
                <w:sz w:val="20"/>
                <w:szCs w:val="20"/>
              </w:rPr>
              <w:t>以下信息，只有</w:t>
            </w:r>
            <w:r w:rsidRPr="00FA2F88">
              <w:rPr>
                <w:rFonts w:ascii="宋体" w:cs="宋体"/>
                <w:kern w:val="0"/>
                <w:sz w:val="20"/>
                <w:szCs w:val="20"/>
              </w:rPr>
              <w:t xml:space="preserve">errorCode </w:t>
            </w:r>
            <w:r w:rsidRPr="00A560D3">
              <w:rPr>
                <w:rFonts w:ascii="宋体" w:cs="宋体"/>
                <w:kern w:val="0"/>
                <w:sz w:val="20"/>
                <w:szCs w:val="20"/>
              </w:rPr>
              <w:t>=</w:t>
            </w:r>
            <w:r>
              <w:rPr>
                <w:rFonts w:ascii="宋体" w:cs="宋体" w:hint="eastAsia"/>
                <w:kern w:val="0"/>
                <w:sz w:val="20"/>
                <w:szCs w:val="20"/>
              </w:rPr>
              <w:t>0</w:t>
            </w:r>
            <w:r w:rsidRPr="00A560D3">
              <w:rPr>
                <w:rFonts w:ascii="宋体" w:cs="宋体" w:hint="eastAsia"/>
                <w:kern w:val="0"/>
                <w:sz w:val="20"/>
                <w:szCs w:val="20"/>
              </w:rPr>
              <w:t>时才返回，即正常响应时才返回</w:t>
            </w:r>
          </w:p>
        </w:tc>
      </w:tr>
      <w:tr w:rsidR="002D190B" w14:paraId="4B753EA4" w14:textId="77777777" w:rsidTr="00BD4F05">
        <w:trPr>
          <w:cantSplit/>
          <w:trHeight w:val="145"/>
        </w:trPr>
        <w:tc>
          <w:tcPr>
            <w:tcW w:w="983" w:type="dxa"/>
            <w:vMerge/>
          </w:tcPr>
          <w:p w14:paraId="73DDA3A5" w14:textId="77777777" w:rsidR="002D190B" w:rsidRDefault="002D190B" w:rsidP="00BD4F05">
            <w:pPr>
              <w:rPr>
                <w:rFonts w:ascii="宋体" w:hAnsi="宋体"/>
              </w:rPr>
            </w:pPr>
          </w:p>
        </w:tc>
        <w:tc>
          <w:tcPr>
            <w:tcW w:w="2094" w:type="dxa"/>
          </w:tcPr>
          <w:p w14:paraId="18DBD3A0" w14:textId="77777777" w:rsidR="002D190B" w:rsidRPr="00BB68D7" w:rsidRDefault="002D190B" w:rsidP="00BB68D7">
            <w:pPr>
              <w:autoSpaceDE w:val="0"/>
              <w:autoSpaceDN w:val="0"/>
              <w:adjustRightInd w:val="0"/>
              <w:spacing w:line="267" w:lineRule="exact"/>
              <w:jc w:val="left"/>
              <w:rPr>
                <w:rFonts w:ascii="宋体" w:cs="宋体"/>
                <w:kern w:val="0"/>
                <w:sz w:val="20"/>
                <w:szCs w:val="20"/>
              </w:rPr>
            </w:pPr>
            <w:r w:rsidRPr="00BB68D7">
              <w:rPr>
                <w:rFonts w:ascii="宋体" w:cs="宋体"/>
                <w:kern w:val="0"/>
                <w:sz w:val="20"/>
                <w:szCs w:val="20"/>
              </w:rPr>
              <w:t>OLDREQSEQNO</w:t>
            </w:r>
          </w:p>
        </w:tc>
        <w:tc>
          <w:tcPr>
            <w:tcW w:w="1709" w:type="dxa"/>
          </w:tcPr>
          <w:p w14:paraId="44525D25" w14:textId="77777777" w:rsidR="002D190B" w:rsidRPr="00607C75" w:rsidRDefault="002D190B" w:rsidP="00E81D47">
            <w:pPr>
              <w:rPr>
                <w:rFonts w:ascii="宋体" w:cs="宋体"/>
                <w:kern w:val="0"/>
                <w:sz w:val="20"/>
                <w:szCs w:val="20"/>
              </w:rPr>
            </w:pPr>
            <w:r w:rsidRPr="00607C75">
              <w:rPr>
                <w:rFonts w:ascii="宋体" w:cs="宋体" w:hint="eastAsia"/>
                <w:kern w:val="0"/>
                <w:sz w:val="20"/>
                <w:szCs w:val="20"/>
              </w:rPr>
              <w:t>投标交易流水号</w:t>
            </w:r>
          </w:p>
        </w:tc>
        <w:tc>
          <w:tcPr>
            <w:tcW w:w="851" w:type="dxa"/>
          </w:tcPr>
          <w:p w14:paraId="26CC1AE0" w14:textId="77777777" w:rsidR="002D190B" w:rsidRPr="00607C75" w:rsidRDefault="002D190B" w:rsidP="003945B3">
            <w:pPr>
              <w:rPr>
                <w:rFonts w:ascii="宋体" w:cs="宋体"/>
                <w:kern w:val="0"/>
                <w:sz w:val="20"/>
                <w:szCs w:val="20"/>
              </w:rPr>
            </w:pPr>
            <w:r w:rsidRPr="00607C75">
              <w:rPr>
                <w:rFonts w:ascii="宋体" w:cs="宋体" w:hint="eastAsia"/>
                <w:kern w:val="0"/>
                <w:sz w:val="20"/>
                <w:szCs w:val="20"/>
              </w:rPr>
              <w:t>C(</w:t>
            </w:r>
            <w:del w:id="2918" w:author="wincol" w:date="2016-06-12T18:46:00Z">
              <w:r w:rsidRPr="00607C75" w:rsidDel="003945B3">
                <w:rPr>
                  <w:rFonts w:ascii="宋体" w:cs="宋体" w:hint="eastAsia"/>
                  <w:kern w:val="0"/>
                  <w:sz w:val="20"/>
                  <w:szCs w:val="20"/>
                </w:rPr>
                <w:delText>32</w:delText>
              </w:r>
            </w:del>
            <w:ins w:id="2919" w:author="wincol" w:date="2016-06-12T18:46:00Z">
              <w:r w:rsidR="003945B3">
                <w:rPr>
                  <w:rFonts w:ascii="宋体" w:cs="宋体" w:hint="eastAsia"/>
                  <w:kern w:val="0"/>
                  <w:sz w:val="20"/>
                  <w:szCs w:val="20"/>
                </w:rPr>
                <w:t>28</w:t>
              </w:r>
            </w:ins>
            <w:r w:rsidRPr="00607C75">
              <w:rPr>
                <w:rFonts w:ascii="宋体" w:cs="宋体" w:hint="eastAsia"/>
                <w:kern w:val="0"/>
                <w:sz w:val="20"/>
                <w:szCs w:val="20"/>
              </w:rPr>
              <w:t>)</w:t>
            </w:r>
          </w:p>
        </w:tc>
        <w:tc>
          <w:tcPr>
            <w:tcW w:w="708" w:type="dxa"/>
          </w:tcPr>
          <w:p w14:paraId="7F2FD352" w14:textId="77777777" w:rsidR="002D190B" w:rsidRPr="00607C75" w:rsidRDefault="002D190B" w:rsidP="00A564A1">
            <w:pPr>
              <w:rPr>
                <w:rFonts w:ascii="宋体" w:cs="宋体"/>
                <w:kern w:val="0"/>
                <w:sz w:val="20"/>
                <w:szCs w:val="20"/>
              </w:rPr>
            </w:pPr>
            <w:r w:rsidRPr="00607C75">
              <w:rPr>
                <w:rFonts w:ascii="宋体" w:cs="宋体" w:hint="eastAsia"/>
                <w:kern w:val="0"/>
                <w:sz w:val="20"/>
                <w:szCs w:val="20"/>
              </w:rPr>
              <w:t>否</w:t>
            </w:r>
          </w:p>
        </w:tc>
        <w:tc>
          <w:tcPr>
            <w:tcW w:w="2635" w:type="dxa"/>
          </w:tcPr>
          <w:p w14:paraId="68CAE9B9" w14:textId="77777777" w:rsidR="002D190B" w:rsidRPr="00607C75" w:rsidRDefault="002D190B" w:rsidP="00A564A1">
            <w:pPr>
              <w:rPr>
                <w:rFonts w:ascii="宋体" w:cs="宋体"/>
                <w:kern w:val="0"/>
                <w:sz w:val="20"/>
                <w:szCs w:val="20"/>
              </w:rPr>
            </w:pPr>
            <w:r w:rsidRPr="00607C75">
              <w:rPr>
                <w:rFonts w:ascii="宋体" w:cs="宋体" w:hint="eastAsia"/>
                <w:kern w:val="0"/>
                <w:sz w:val="20"/>
                <w:szCs w:val="20"/>
              </w:rPr>
              <w:t>第三方请求流水号</w:t>
            </w:r>
          </w:p>
        </w:tc>
      </w:tr>
      <w:tr w:rsidR="004967F9" w14:paraId="0BC8DC87" w14:textId="77777777" w:rsidTr="00BD4F05">
        <w:trPr>
          <w:cantSplit/>
          <w:trHeight w:val="145"/>
        </w:trPr>
        <w:tc>
          <w:tcPr>
            <w:tcW w:w="983" w:type="dxa"/>
            <w:vMerge/>
          </w:tcPr>
          <w:p w14:paraId="6BF0EAA6" w14:textId="77777777" w:rsidR="004967F9" w:rsidRDefault="004967F9" w:rsidP="00BD4F05">
            <w:pPr>
              <w:rPr>
                <w:rFonts w:ascii="宋体" w:hAnsi="宋体"/>
              </w:rPr>
            </w:pPr>
          </w:p>
        </w:tc>
        <w:tc>
          <w:tcPr>
            <w:tcW w:w="2094" w:type="dxa"/>
          </w:tcPr>
          <w:p w14:paraId="1466D0AD" w14:textId="77777777" w:rsidR="004967F9" w:rsidRPr="00F0111A" w:rsidRDefault="004967F9" w:rsidP="005E28A2">
            <w:pPr>
              <w:rPr>
                <w:rFonts w:ascii="宋体" w:cs="宋体"/>
                <w:kern w:val="0"/>
                <w:sz w:val="20"/>
                <w:szCs w:val="20"/>
              </w:rPr>
            </w:pPr>
            <w:r w:rsidRPr="00F0111A">
              <w:rPr>
                <w:rFonts w:ascii="宋体" w:cs="宋体" w:hint="eastAsia"/>
                <w:kern w:val="0"/>
                <w:sz w:val="20"/>
                <w:szCs w:val="20"/>
              </w:rPr>
              <w:t>RESJNLNO</w:t>
            </w:r>
          </w:p>
        </w:tc>
        <w:tc>
          <w:tcPr>
            <w:tcW w:w="1709" w:type="dxa"/>
          </w:tcPr>
          <w:p w14:paraId="476045C1" w14:textId="77777777" w:rsidR="004967F9" w:rsidRPr="00F0111A" w:rsidRDefault="004967F9" w:rsidP="005E28A2">
            <w:pPr>
              <w:rPr>
                <w:rFonts w:ascii="宋体" w:cs="宋体"/>
                <w:kern w:val="0"/>
                <w:sz w:val="20"/>
                <w:szCs w:val="20"/>
              </w:rPr>
            </w:pPr>
            <w:r w:rsidRPr="00F0111A">
              <w:rPr>
                <w:rFonts w:ascii="宋体" w:cs="宋体" w:hint="eastAsia"/>
                <w:kern w:val="0"/>
                <w:sz w:val="20"/>
                <w:szCs w:val="20"/>
              </w:rPr>
              <w:t>银行交易流水号</w:t>
            </w:r>
          </w:p>
        </w:tc>
        <w:tc>
          <w:tcPr>
            <w:tcW w:w="851" w:type="dxa"/>
          </w:tcPr>
          <w:p w14:paraId="5360CCD6" w14:textId="77777777" w:rsidR="004967F9" w:rsidRPr="00F0111A" w:rsidRDefault="004967F9" w:rsidP="005E28A2">
            <w:pPr>
              <w:rPr>
                <w:rFonts w:ascii="宋体" w:cs="宋体"/>
                <w:kern w:val="0"/>
                <w:sz w:val="20"/>
                <w:szCs w:val="20"/>
              </w:rPr>
            </w:pPr>
            <w:r w:rsidRPr="00F0111A">
              <w:rPr>
                <w:rFonts w:ascii="宋体" w:cs="宋体" w:hint="eastAsia"/>
                <w:kern w:val="0"/>
                <w:sz w:val="20"/>
                <w:szCs w:val="20"/>
              </w:rPr>
              <w:t>C(32)</w:t>
            </w:r>
          </w:p>
        </w:tc>
        <w:tc>
          <w:tcPr>
            <w:tcW w:w="708" w:type="dxa"/>
          </w:tcPr>
          <w:p w14:paraId="439F11C6" w14:textId="77777777" w:rsidR="004967F9" w:rsidRPr="00F0111A" w:rsidRDefault="004967F9" w:rsidP="005E28A2">
            <w:pPr>
              <w:rPr>
                <w:rFonts w:ascii="宋体" w:cs="宋体"/>
                <w:kern w:val="0"/>
                <w:sz w:val="20"/>
                <w:szCs w:val="20"/>
              </w:rPr>
            </w:pPr>
            <w:del w:id="2920" w:author="wincol" w:date="2016-05-11T17:35:00Z">
              <w:r w:rsidRPr="00F0111A" w:rsidDel="004967F9">
                <w:rPr>
                  <w:rFonts w:ascii="宋体" w:cs="宋体" w:hint="eastAsia"/>
                  <w:kern w:val="0"/>
                  <w:sz w:val="20"/>
                  <w:szCs w:val="20"/>
                </w:rPr>
                <w:delText>否</w:delText>
              </w:r>
            </w:del>
            <w:ins w:id="2921" w:author="wincol" w:date="2016-05-11T17:35:00Z">
              <w:r>
                <w:rPr>
                  <w:rFonts w:ascii="宋体" w:cs="宋体" w:hint="eastAsia"/>
                  <w:kern w:val="0"/>
                  <w:sz w:val="20"/>
                  <w:szCs w:val="20"/>
                </w:rPr>
                <w:t>是</w:t>
              </w:r>
            </w:ins>
          </w:p>
        </w:tc>
        <w:tc>
          <w:tcPr>
            <w:tcW w:w="2635" w:type="dxa"/>
            <w:vMerge w:val="restart"/>
          </w:tcPr>
          <w:p w14:paraId="48799F36" w14:textId="77777777" w:rsidR="004967F9" w:rsidRPr="00F0111A" w:rsidRDefault="004967F9" w:rsidP="005E28A2">
            <w:pPr>
              <w:rPr>
                <w:rFonts w:ascii="宋体" w:cs="宋体"/>
                <w:kern w:val="0"/>
                <w:sz w:val="20"/>
                <w:szCs w:val="20"/>
              </w:rPr>
            </w:pPr>
          </w:p>
          <w:p w14:paraId="7CDDC2FD" w14:textId="77777777" w:rsidR="004967F9" w:rsidRPr="00F0111A" w:rsidRDefault="004967F9" w:rsidP="005E28A2">
            <w:pPr>
              <w:rPr>
                <w:rFonts w:ascii="宋体" w:cs="宋体"/>
                <w:kern w:val="0"/>
                <w:sz w:val="20"/>
                <w:szCs w:val="20"/>
              </w:rPr>
            </w:pPr>
            <w:ins w:id="2922" w:author="wincol" w:date="2016-05-11T17:35:00Z">
              <w:r>
                <w:rPr>
                  <w:rFonts w:ascii="宋体" w:cs="宋体" w:hint="eastAsia"/>
                  <w:kern w:val="0"/>
                  <w:sz w:val="20"/>
                  <w:szCs w:val="20"/>
                </w:rPr>
                <w:t>成功才返回</w:t>
              </w:r>
            </w:ins>
          </w:p>
          <w:p w14:paraId="628E6516" w14:textId="77777777" w:rsidR="004967F9" w:rsidRPr="00F0111A" w:rsidRDefault="004967F9" w:rsidP="005E28A2">
            <w:pPr>
              <w:rPr>
                <w:rFonts w:ascii="宋体" w:cs="宋体"/>
                <w:kern w:val="0"/>
                <w:sz w:val="20"/>
                <w:szCs w:val="20"/>
              </w:rPr>
            </w:pPr>
          </w:p>
        </w:tc>
      </w:tr>
      <w:tr w:rsidR="004967F9" w14:paraId="1D94AA40" w14:textId="77777777" w:rsidTr="00BD4F05">
        <w:trPr>
          <w:cantSplit/>
          <w:trHeight w:val="145"/>
        </w:trPr>
        <w:tc>
          <w:tcPr>
            <w:tcW w:w="983" w:type="dxa"/>
            <w:vMerge/>
          </w:tcPr>
          <w:p w14:paraId="33C0F139" w14:textId="77777777" w:rsidR="004967F9" w:rsidRDefault="004967F9" w:rsidP="00BD4F05">
            <w:pPr>
              <w:rPr>
                <w:rFonts w:ascii="宋体" w:hAnsi="宋体"/>
              </w:rPr>
            </w:pPr>
          </w:p>
        </w:tc>
        <w:tc>
          <w:tcPr>
            <w:tcW w:w="2094" w:type="dxa"/>
          </w:tcPr>
          <w:p w14:paraId="0BF2EACE" w14:textId="77777777" w:rsidR="004967F9" w:rsidRPr="00F0111A" w:rsidRDefault="004967F9" w:rsidP="005E28A2">
            <w:pPr>
              <w:rPr>
                <w:rFonts w:ascii="宋体" w:cs="宋体"/>
                <w:kern w:val="0"/>
                <w:sz w:val="20"/>
                <w:szCs w:val="20"/>
              </w:rPr>
            </w:pPr>
            <w:r w:rsidRPr="00F0111A">
              <w:rPr>
                <w:rFonts w:ascii="宋体" w:cs="宋体" w:hint="eastAsia"/>
                <w:kern w:val="0"/>
                <w:sz w:val="20"/>
                <w:szCs w:val="20"/>
              </w:rPr>
              <w:t>TRANSDT</w:t>
            </w:r>
          </w:p>
        </w:tc>
        <w:tc>
          <w:tcPr>
            <w:tcW w:w="1709" w:type="dxa"/>
          </w:tcPr>
          <w:p w14:paraId="0126A52D" w14:textId="77777777" w:rsidR="004967F9" w:rsidRPr="00F0111A" w:rsidRDefault="004967F9" w:rsidP="005E28A2">
            <w:pPr>
              <w:rPr>
                <w:rFonts w:ascii="宋体" w:cs="宋体"/>
                <w:kern w:val="0"/>
                <w:sz w:val="20"/>
                <w:szCs w:val="20"/>
              </w:rPr>
            </w:pPr>
            <w:r w:rsidRPr="00F0111A">
              <w:rPr>
                <w:rFonts w:ascii="宋体" w:cs="宋体" w:hint="eastAsia"/>
                <w:kern w:val="0"/>
                <w:sz w:val="20"/>
                <w:szCs w:val="20"/>
              </w:rPr>
              <w:t>交易日期</w:t>
            </w:r>
          </w:p>
        </w:tc>
        <w:tc>
          <w:tcPr>
            <w:tcW w:w="851" w:type="dxa"/>
          </w:tcPr>
          <w:p w14:paraId="429B55A3" w14:textId="77777777" w:rsidR="004967F9" w:rsidRPr="00F0111A" w:rsidRDefault="004967F9" w:rsidP="005E28A2">
            <w:pPr>
              <w:rPr>
                <w:rFonts w:ascii="宋体" w:cs="宋体"/>
                <w:kern w:val="0"/>
                <w:sz w:val="20"/>
                <w:szCs w:val="20"/>
              </w:rPr>
            </w:pPr>
            <w:r w:rsidRPr="00F0111A">
              <w:rPr>
                <w:rFonts w:ascii="宋体" w:cs="宋体" w:hint="eastAsia"/>
                <w:kern w:val="0"/>
                <w:sz w:val="20"/>
                <w:szCs w:val="20"/>
              </w:rPr>
              <w:t>D</w:t>
            </w:r>
          </w:p>
        </w:tc>
        <w:tc>
          <w:tcPr>
            <w:tcW w:w="708" w:type="dxa"/>
          </w:tcPr>
          <w:p w14:paraId="5C312116" w14:textId="77777777" w:rsidR="004967F9" w:rsidRPr="00F0111A" w:rsidRDefault="004967F9" w:rsidP="005E28A2">
            <w:pPr>
              <w:rPr>
                <w:rFonts w:ascii="宋体" w:cs="宋体"/>
                <w:kern w:val="0"/>
                <w:sz w:val="20"/>
                <w:szCs w:val="20"/>
              </w:rPr>
            </w:pPr>
            <w:ins w:id="2923" w:author="wincol" w:date="2016-05-11T17:35:00Z">
              <w:r w:rsidRPr="00D408E7">
                <w:rPr>
                  <w:rFonts w:ascii="宋体" w:cs="宋体" w:hint="eastAsia"/>
                  <w:kern w:val="0"/>
                  <w:sz w:val="20"/>
                  <w:szCs w:val="20"/>
                </w:rPr>
                <w:t>是</w:t>
              </w:r>
            </w:ins>
            <w:del w:id="2924" w:author="wincol" w:date="2016-05-11T17:35:00Z">
              <w:r w:rsidRPr="00F0111A" w:rsidDel="00713B67">
                <w:rPr>
                  <w:rFonts w:ascii="宋体" w:cs="宋体" w:hint="eastAsia"/>
                  <w:kern w:val="0"/>
                  <w:sz w:val="20"/>
                  <w:szCs w:val="20"/>
                </w:rPr>
                <w:delText>否</w:delText>
              </w:r>
            </w:del>
          </w:p>
        </w:tc>
        <w:tc>
          <w:tcPr>
            <w:tcW w:w="2635" w:type="dxa"/>
            <w:vMerge/>
          </w:tcPr>
          <w:p w14:paraId="63CF2A3F" w14:textId="77777777" w:rsidR="004967F9" w:rsidRPr="00F0111A" w:rsidRDefault="004967F9" w:rsidP="005E28A2">
            <w:pPr>
              <w:rPr>
                <w:rFonts w:ascii="宋体" w:cs="宋体"/>
                <w:kern w:val="0"/>
                <w:sz w:val="20"/>
                <w:szCs w:val="20"/>
              </w:rPr>
            </w:pPr>
          </w:p>
        </w:tc>
      </w:tr>
      <w:tr w:rsidR="004967F9" w14:paraId="524E19BC" w14:textId="77777777" w:rsidTr="00BD4F05">
        <w:trPr>
          <w:cantSplit/>
          <w:trHeight w:val="145"/>
        </w:trPr>
        <w:tc>
          <w:tcPr>
            <w:tcW w:w="983" w:type="dxa"/>
            <w:vMerge/>
          </w:tcPr>
          <w:p w14:paraId="6B541A49" w14:textId="77777777" w:rsidR="004967F9" w:rsidRDefault="004967F9" w:rsidP="00BD4F05">
            <w:pPr>
              <w:rPr>
                <w:rFonts w:ascii="宋体" w:hAnsi="宋体"/>
              </w:rPr>
            </w:pPr>
          </w:p>
        </w:tc>
        <w:tc>
          <w:tcPr>
            <w:tcW w:w="2094" w:type="dxa"/>
          </w:tcPr>
          <w:p w14:paraId="148155D6" w14:textId="77777777" w:rsidR="004967F9" w:rsidRPr="00F0111A" w:rsidRDefault="004967F9" w:rsidP="005E28A2">
            <w:pPr>
              <w:rPr>
                <w:rFonts w:ascii="宋体" w:cs="宋体"/>
                <w:kern w:val="0"/>
                <w:sz w:val="20"/>
                <w:szCs w:val="20"/>
              </w:rPr>
            </w:pPr>
            <w:r w:rsidRPr="00F0111A">
              <w:rPr>
                <w:rFonts w:ascii="宋体" w:cs="宋体" w:hint="eastAsia"/>
                <w:kern w:val="0"/>
                <w:sz w:val="20"/>
                <w:szCs w:val="20"/>
              </w:rPr>
              <w:t>TRANSTM</w:t>
            </w:r>
          </w:p>
        </w:tc>
        <w:tc>
          <w:tcPr>
            <w:tcW w:w="1709" w:type="dxa"/>
          </w:tcPr>
          <w:p w14:paraId="40C6BB33" w14:textId="77777777" w:rsidR="004967F9" w:rsidRPr="00F0111A" w:rsidRDefault="004967F9" w:rsidP="005E28A2">
            <w:pPr>
              <w:rPr>
                <w:rFonts w:ascii="宋体" w:cs="宋体"/>
                <w:kern w:val="0"/>
                <w:sz w:val="20"/>
                <w:szCs w:val="20"/>
              </w:rPr>
            </w:pPr>
            <w:r w:rsidRPr="00F0111A">
              <w:rPr>
                <w:rFonts w:ascii="宋体" w:cs="宋体" w:hint="eastAsia"/>
                <w:kern w:val="0"/>
                <w:sz w:val="20"/>
                <w:szCs w:val="20"/>
              </w:rPr>
              <w:t>交易时间</w:t>
            </w:r>
          </w:p>
        </w:tc>
        <w:tc>
          <w:tcPr>
            <w:tcW w:w="851" w:type="dxa"/>
          </w:tcPr>
          <w:p w14:paraId="23085FCE" w14:textId="77777777" w:rsidR="004967F9" w:rsidRPr="00F0111A" w:rsidRDefault="004967F9" w:rsidP="005E28A2">
            <w:pPr>
              <w:rPr>
                <w:rFonts w:ascii="宋体" w:cs="宋体"/>
                <w:kern w:val="0"/>
                <w:sz w:val="20"/>
                <w:szCs w:val="20"/>
              </w:rPr>
            </w:pPr>
            <w:r w:rsidRPr="00F0111A">
              <w:rPr>
                <w:rFonts w:ascii="宋体" w:cs="宋体" w:hint="eastAsia"/>
                <w:kern w:val="0"/>
                <w:sz w:val="20"/>
                <w:szCs w:val="20"/>
              </w:rPr>
              <w:t>T</w:t>
            </w:r>
          </w:p>
        </w:tc>
        <w:tc>
          <w:tcPr>
            <w:tcW w:w="708" w:type="dxa"/>
          </w:tcPr>
          <w:p w14:paraId="1350383B" w14:textId="77777777" w:rsidR="004967F9" w:rsidRPr="00F0111A" w:rsidRDefault="004967F9" w:rsidP="005E28A2">
            <w:pPr>
              <w:rPr>
                <w:rFonts w:ascii="宋体" w:cs="宋体"/>
                <w:kern w:val="0"/>
                <w:sz w:val="20"/>
                <w:szCs w:val="20"/>
              </w:rPr>
            </w:pPr>
            <w:ins w:id="2925" w:author="wincol" w:date="2016-05-11T17:35:00Z">
              <w:r w:rsidRPr="00D408E7">
                <w:rPr>
                  <w:rFonts w:ascii="宋体" w:cs="宋体" w:hint="eastAsia"/>
                  <w:kern w:val="0"/>
                  <w:sz w:val="20"/>
                  <w:szCs w:val="20"/>
                </w:rPr>
                <w:t>是</w:t>
              </w:r>
            </w:ins>
            <w:del w:id="2926" w:author="wincol" w:date="2016-05-11T17:35:00Z">
              <w:r w:rsidRPr="00F0111A" w:rsidDel="00713B67">
                <w:rPr>
                  <w:rFonts w:ascii="宋体" w:cs="宋体" w:hint="eastAsia"/>
                  <w:kern w:val="0"/>
                  <w:sz w:val="20"/>
                  <w:szCs w:val="20"/>
                </w:rPr>
                <w:delText>否</w:delText>
              </w:r>
            </w:del>
          </w:p>
        </w:tc>
        <w:tc>
          <w:tcPr>
            <w:tcW w:w="2635" w:type="dxa"/>
            <w:vMerge/>
          </w:tcPr>
          <w:p w14:paraId="0789F379" w14:textId="77777777" w:rsidR="004967F9" w:rsidRPr="00F0111A" w:rsidRDefault="004967F9" w:rsidP="005E28A2">
            <w:pPr>
              <w:rPr>
                <w:rFonts w:ascii="宋体" w:cs="宋体"/>
                <w:kern w:val="0"/>
                <w:sz w:val="20"/>
                <w:szCs w:val="20"/>
              </w:rPr>
            </w:pPr>
          </w:p>
        </w:tc>
      </w:tr>
      <w:tr w:rsidR="002D190B" w14:paraId="740D5E1D" w14:textId="77777777" w:rsidTr="00BD4F05">
        <w:trPr>
          <w:cantSplit/>
          <w:trHeight w:val="145"/>
        </w:trPr>
        <w:tc>
          <w:tcPr>
            <w:tcW w:w="983" w:type="dxa"/>
            <w:vMerge/>
          </w:tcPr>
          <w:p w14:paraId="193E24A8" w14:textId="77777777" w:rsidR="002D190B" w:rsidRDefault="002D190B" w:rsidP="00BD4F05">
            <w:pPr>
              <w:rPr>
                <w:rFonts w:ascii="宋体" w:hAnsi="宋体"/>
              </w:rPr>
            </w:pPr>
          </w:p>
        </w:tc>
        <w:tc>
          <w:tcPr>
            <w:tcW w:w="2094" w:type="dxa"/>
          </w:tcPr>
          <w:p w14:paraId="0010EEF7" w14:textId="77777777" w:rsidR="002D190B" w:rsidRPr="00BB68D7" w:rsidRDefault="002D190B" w:rsidP="00BB68D7">
            <w:pPr>
              <w:autoSpaceDE w:val="0"/>
              <w:autoSpaceDN w:val="0"/>
              <w:adjustRightInd w:val="0"/>
              <w:spacing w:line="267" w:lineRule="exact"/>
              <w:jc w:val="left"/>
              <w:rPr>
                <w:rFonts w:ascii="宋体" w:cs="宋体"/>
                <w:kern w:val="0"/>
                <w:sz w:val="20"/>
                <w:szCs w:val="20"/>
              </w:rPr>
            </w:pPr>
            <w:r w:rsidRPr="000F575B">
              <w:rPr>
                <w:rFonts w:ascii="宋体" w:cs="宋体" w:hint="eastAsia"/>
                <w:color w:val="FF0000"/>
                <w:kern w:val="0"/>
                <w:sz w:val="20"/>
                <w:szCs w:val="20"/>
              </w:rPr>
              <w:t>RETURN_</w:t>
            </w:r>
            <w:r w:rsidRPr="000F575B">
              <w:rPr>
                <w:rFonts w:ascii="宋体" w:cs="宋体"/>
                <w:color w:val="FF0000"/>
                <w:kern w:val="0"/>
                <w:sz w:val="20"/>
                <w:szCs w:val="20"/>
              </w:rPr>
              <w:t>STATUS</w:t>
            </w:r>
          </w:p>
        </w:tc>
        <w:tc>
          <w:tcPr>
            <w:tcW w:w="1709" w:type="dxa"/>
          </w:tcPr>
          <w:p w14:paraId="24AC3A78" w14:textId="77777777" w:rsidR="002D190B" w:rsidRPr="00607C75" w:rsidRDefault="002D190B" w:rsidP="00E81D47">
            <w:pPr>
              <w:rPr>
                <w:rFonts w:ascii="宋体" w:cs="宋体"/>
                <w:kern w:val="0"/>
                <w:sz w:val="20"/>
                <w:szCs w:val="20"/>
              </w:rPr>
            </w:pPr>
            <w:r w:rsidRPr="00607C75">
              <w:rPr>
                <w:rFonts w:ascii="宋体" w:cs="宋体" w:hint="eastAsia"/>
                <w:kern w:val="0"/>
                <w:sz w:val="20"/>
                <w:szCs w:val="20"/>
              </w:rPr>
              <w:t>交易状态</w:t>
            </w:r>
          </w:p>
        </w:tc>
        <w:tc>
          <w:tcPr>
            <w:tcW w:w="851" w:type="dxa"/>
          </w:tcPr>
          <w:p w14:paraId="7E4BE508" w14:textId="77777777" w:rsidR="002D190B" w:rsidRPr="00607C75" w:rsidRDefault="002D190B" w:rsidP="00A564A1">
            <w:pPr>
              <w:rPr>
                <w:rFonts w:ascii="宋体" w:cs="宋体"/>
                <w:kern w:val="0"/>
                <w:sz w:val="20"/>
                <w:szCs w:val="20"/>
              </w:rPr>
            </w:pPr>
            <w:r w:rsidRPr="00607C75">
              <w:rPr>
                <w:rFonts w:ascii="宋体" w:cs="宋体" w:hint="eastAsia"/>
                <w:kern w:val="0"/>
                <w:sz w:val="20"/>
                <w:szCs w:val="20"/>
              </w:rPr>
              <w:t>C(1)</w:t>
            </w:r>
          </w:p>
        </w:tc>
        <w:tc>
          <w:tcPr>
            <w:tcW w:w="708" w:type="dxa"/>
          </w:tcPr>
          <w:p w14:paraId="409E70C6" w14:textId="77777777" w:rsidR="002D190B" w:rsidRPr="00607C75" w:rsidRDefault="002D190B" w:rsidP="00A564A1">
            <w:pPr>
              <w:rPr>
                <w:rFonts w:ascii="宋体" w:cs="宋体"/>
                <w:kern w:val="0"/>
                <w:sz w:val="20"/>
                <w:szCs w:val="20"/>
              </w:rPr>
            </w:pPr>
            <w:r w:rsidRPr="00607C75">
              <w:rPr>
                <w:rFonts w:ascii="宋体" w:cs="宋体" w:hint="eastAsia"/>
                <w:kern w:val="0"/>
                <w:sz w:val="20"/>
                <w:szCs w:val="20"/>
              </w:rPr>
              <w:t>否</w:t>
            </w:r>
          </w:p>
        </w:tc>
        <w:tc>
          <w:tcPr>
            <w:tcW w:w="2635" w:type="dxa"/>
          </w:tcPr>
          <w:p w14:paraId="195921FE" w14:textId="77777777" w:rsidR="00327E84" w:rsidRDefault="00327E84" w:rsidP="00327E84">
            <w:pPr>
              <w:autoSpaceDE w:val="0"/>
              <w:autoSpaceDN w:val="0"/>
              <w:adjustRightInd w:val="0"/>
              <w:spacing w:line="267" w:lineRule="exact"/>
              <w:jc w:val="left"/>
              <w:rPr>
                <w:ins w:id="2927" w:author="wincol" w:date="2016-04-13T15:10:00Z"/>
                <w:rFonts w:ascii="宋体" w:cs="宋体"/>
                <w:kern w:val="0"/>
                <w:sz w:val="20"/>
                <w:szCs w:val="20"/>
              </w:rPr>
            </w:pPr>
            <w:ins w:id="2928" w:author="wincol" w:date="2016-04-13T15:10:00Z">
              <w:r w:rsidRPr="00837E65">
                <w:rPr>
                  <w:rFonts w:ascii="宋体" w:cs="宋体" w:hint="eastAsia"/>
                  <w:kern w:val="0"/>
                  <w:sz w:val="20"/>
                  <w:szCs w:val="20"/>
                </w:rPr>
                <w:t xml:space="preserve">S 成功 </w:t>
              </w:r>
            </w:ins>
          </w:p>
          <w:p w14:paraId="0B79BA62" w14:textId="77777777" w:rsidR="00327E84" w:rsidRDefault="00327E84" w:rsidP="00327E84">
            <w:pPr>
              <w:autoSpaceDE w:val="0"/>
              <w:autoSpaceDN w:val="0"/>
              <w:adjustRightInd w:val="0"/>
              <w:spacing w:line="267" w:lineRule="exact"/>
              <w:jc w:val="left"/>
              <w:rPr>
                <w:ins w:id="2929" w:author="wincol" w:date="2016-04-13T15:10:00Z"/>
                <w:rFonts w:ascii="宋体" w:cs="宋体"/>
                <w:kern w:val="0"/>
                <w:sz w:val="20"/>
                <w:szCs w:val="20"/>
              </w:rPr>
            </w:pPr>
            <w:ins w:id="2930" w:author="wincol" w:date="2016-04-13T15:10:00Z">
              <w:r w:rsidRPr="00837E65">
                <w:rPr>
                  <w:rFonts w:ascii="宋体" w:cs="宋体" w:hint="eastAsia"/>
                  <w:kern w:val="0"/>
                  <w:sz w:val="20"/>
                  <w:szCs w:val="20"/>
                </w:rPr>
                <w:t>F 失败</w:t>
              </w:r>
            </w:ins>
          </w:p>
          <w:p w14:paraId="57F0026A" w14:textId="77777777" w:rsidR="00327E84" w:rsidRDefault="00C64D3C" w:rsidP="00327E84">
            <w:pPr>
              <w:autoSpaceDE w:val="0"/>
              <w:autoSpaceDN w:val="0"/>
              <w:adjustRightInd w:val="0"/>
              <w:spacing w:line="267" w:lineRule="exact"/>
              <w:jc w:val="left"/>
              <w:rPr>
                <w:ins w:id="2931" w:author="wincol" w:date="2016-04-13T15:10:00Z"/>
                <w:rFonts w:ascii="宋体" w:cs="宋体"/>
                <w:kern w:val="0"/>
                <w:sz w:val="20"/>
                <w:szCs w:val="20"/>
              </w:rPr>
            </w:pPr>
            <w:ins w:id="2932" w:author="wincol" w:date="2016-04-18T09:39:00Z">
              <w:r>
                <w:rPr>
                  <w:rFonts w:ascii="宋体" w:cs="宋体" w:hint="eastAsia"/>
                  <w:kern w:val="0"/>
                  <w:sz w:val="20"/>
                  <w:szCs w:val="20"/>
                </w:rPr>
                <w:t>R 处理中</w:t>
              </w:r>
            </w:ins>
            <w:ins w:id="2933" w:author="wincol" w:date="2016-04-13T15:10:00Z">
              <w:r w:rsidR="00327E84">
                <w:rPr>
                  <w:rFonts w:ascii="宋体" w:cs="宋体" w:hint="eastAsia"/>
                  <w:kern w:val="0"/>
                  <w:sz w:val="20"/>
                  <w:szCs w:val="20"/>
                </w:rPr>
                <w:t>（客户仍停留在页面操作</w:t>
              </w:r>
            </w:ins>
            <w:ins w:id="2934" w:author="wincol" w:date="2016-05-26T14:57:00Z">
              <w:r w:rsidR="00ED4F24">
                <w:rPr>
                  <w:rFonts w:ascii="宋体" w:cs="宋体" w:hint="eastAsia"/>
                  <w:kern w:val="0"/>
                  <w:sz w:val="20"/>
                  <w:szCs w:val="20"/>
                </w:rPr>
                <w:t>，</w:t>
              </w:r>
              <w:r w:rsidR="00ED4F24">
                <w:rPr>
                  <w:rFonts w:hint="eastAsia"/>
                </w:rPr>
                <w:t>25</w:t>
              </w:r>
              <w:r w:rsidR="00ED4F24">
                <w:rPr>
                  <w:rFonts w:hint="eastAsia"/>
                </w:rPr>
                <w:t>分钟仍</w:t>
              </w:r>
              <w:r w:rsidR="00ED4F24">
                <w:rPr>
                  <w:rFonts w:hint="eastAsia"/>
                </w:rPr>
                <w:t>R</w:t>
              </w:r>
              <w:r w:rsidR="00ED4F24">
                <w:rPr>
                  <w:rFonts w:hint="eastAsia"/>
                </w:rPr>
                <w:t>状态的可置为交易失败。）</w:t>
              </w:r>
            </w:ins>
          </w:p>
          <w:p w14:paraId="2D997AEB" w14:textId="77777777" w:rsidR="002D190B" w:rsidRPr="00607C75" w:rsidRDefault="00327E84" w:rsidP="00327E84">
            <w:pPr>
              <w:rPr>
                <w:rFonts w:ascii="宋体" w:cs="宋体"/>
                <w:kern w:val="0"/>
                <w:sz w:val="20"/>
                <w:szCs w:val="20"/>
              </w:rPr>
            </w:pPr>
            <w:ins w:id="2935" w:author="wincol" w:date="2016-04-13T15:10:00Z">
              <w:r>
                <w:rPr>
                  <w:rFonts w:ascii="宋体" w:cs="宋体" w:hint="eastAsia"/>
                  <w:kern w:val="0"/>
                  <w:sz w:val="20"/>
                  <w:szCs w:val="20"/>
                </w:rPr>
                <w:t>N</w:t>
              </w:r>
              <w:r w:rsidRPr="00837E65">
                <w:rPr>
                  <w:rFonts w:ascii="宋体" w:cs="宋体" w:hint="eastAsia"/>
                  <w:kern w:val="0"/>
                  <w:sz w:val="20"/>
                  <w:szCs w:val="20"/>
                </w:rPr>
                <w:t xml:space="preserve"> 未知</w:t>
              </w:r>
              <w:r>
                <w:rPr>
                  <w:rFonts w:ascii="宋体" w:cs="宋体" w:hint="eastAsia"/>
                  <w:kern w:val="0"/>
                  <w:sz w:val="20"/>
                  <w:szCs w:val="20"/>
                </w:rPr>
                <w:t>（已提交后台，需再次发查询接口。）</w:t>
              </w:r>
            </w:ins>
          </w:p>
        </w:tc>
      </w:tr>
      <w:tr w:rsidR="002D190B" w14:paraId="5092DBA3" w14:textId="77777777" w:rsidTr="00BD4F05">
        <w:trPr>
          <w:cantSplit/>
          <w:trHeight w:val="145"/>
        </w:trPr>
        <w:tc>
          <w:tcPr>
            <w:tcW w:w="983" w:type="dxa"/>
            <w:vMerge/>
          </w:tcPr>
          <w:p w14:paraId="3FE06915" w14:textId="77777777" w:rsidR="002D190B" w:rsidRDefault="002D190B" w:rsidP="00BD4F05">
            <w:pPr>
              <w:rPr>
                <w:rFonts w:ascii="宋体" w:hAnsi="宋体"/>
              </w:rPr>
            </w:pPr>
          </w:p>
        </w:tc>
        <w:tc>
          <w:tcPr>
            <w:tcW w:w="2094" w:type="dxa"/>
          </w:tcPr>
          <w:p w14:paraId="1F2C2FDC" w14:textId="77777777" w:rsidR="002D190B" w:rsidRPr="00BB68D7" w:rsidRDefault="002D190B" w:rsidP="00BB68D7">
            <w:pPr>
              <w:autoSpaceDE w:val="0"/>
              <w:autoSpaceDN w:val="0"/>
              <w:adjustRightInd w:val="0"/>
              <w:spacing w:line="267" w:lineRule="exact"/>
              <w:jc w:val="left"/>
              <w:rPr>
                <w:rFonts w:ascii="宋体" w:cs="宋体"/>
                <w:kern w:val="0"/>
                <w:sz w:val="20"/>
                <w:szCs w:val="20"/>
              </w:rPr>
            </w:pPr>
            <w:r w:rsidRPr="00BB68D7">
              <w:rPr>
                <w:rFonts w:ascii="宋体" w:cs="宋体"/>
                <w:kern w:val="0"/>
                <w:sz w:val="20"/>
                <w:szCs w:val="20"/>
              </w:rPr>
              <w:t>ERRORMSG</w:t>
            </w:r>
          </w:p>
        </w:tc>
        <w:tc>
          <w:tcPr>
            <w:tcW w:w="1709" w:type="dxa"/>
          </w:tcPr>
          <w:p w14:paraId="7D34CD9B" w14:textId="77777777" w:rsidR="002D190B" w:rsidRPr="00607C75" w:rsidRDefault="002D190B" w:rsidP="00E81D47">
            <w:pPr>
              <w:rPr>
                <w:rFonts w:ascii="宋体" w:cs="宋体"/>
                <w:kern w:val="0"/>
                <w:sz w:val="20"/>
                <w:szCs w:val="20"/>
              </w:rPr>
            </w:pPr>
            <w:r w:rsidRPr="00607C75">
              <w:rPr>
                <w:rFonts w:ascii="宋体" w:cs="宋体" w:hint="eastAsia"/>
                <w:kern w:val="0"/>
                <w:sz w:val="20"/>
                <w:szCs w:val="20"/>
              </w:rPr>
              <w:t>失败原因</w:t>
            </w:r>
          </w:p>
        </w:tc>
        <w:tc>
          <w:tcPr>
            <w:tcW w:w="851" w:type="dxa"/>
          </w:tcPr>
          <w:p w14:paraId="6DC0A679" w14:textId="77777777" w:rsidR="002D190B" w:rsidRPr="00607C75" w:rsidRDefault="002D190B" w:rsidP="00A564A1">
            <w:pPr>
              <w:rPr>
                <w:rFonts w:ascii="宋体" w:cs="宋体"/>
                <w:kern w:val="0"/>
                <w:sz w:val="20"/>
                <w:szCs w:val="20"/>
              </w:rPr>
            </w:pPr>
            <w:r w:rsidRPr="00607C75">
              <w:rPr>
                <w:rFonts w:ascii="宋体" w:cs="宋体" w:hint="eastAsia"/>
                <w:kern w:val="0"/>
                <w:sz w:val="20"/>
                <w:szCs w:val="20"/>
              </w:rPr>
              <w:t>C(128)</w:t>
            </w:r>
          </w:p>
        </w:tc>
        <w:tc>
          <w:tcPr>
            <w:tcW w:w="708" w:type="dxa"/>
          </w:tcPr>
          <w:p w14:paraId="12BF50D8" w14:textId="77777777" w:rsidR="002D190B" w:rsidRPr="00607C75" w:rsidRDefault="002D190B" w:rsidP="00A564A1">
            <w:pPr>
              <w:rPr>
                <w:rFonts w:ascii="宋体" w:cs="宋体"/>
                <w:kern w:val="0"/>
                <w:sz w:val="20"/>
                <w:szCs w:val="20"/>
              </w:rPr>
            </w:pPr>
            <w:r w:rsidRPr="00607C75">
              <w:rPr>
                <w:rFonts w:ascii="宋体" w:cs="宋体" w:hint="eastAsia"/>
                <w:kern w:val="0"/>
                <w:sz w:val="20"/>
                <w:szCs w:val="20"/>
              </w:rPr>
              <w:t>是</w:t>
            </w:r>
          </w:p>
        </w:tc>
        <w:tc>
          <w:tcPr>
            <w:tcW w:w="2635" w:type="dxa"/>
          </w:tcPr>
          <w:p w14:paraId="508D1CB3" w14:textId="77777777" w:rsidR="002D190B" w:rsidRPr="00607C75" w:rsidRDefault="002D190B" w:rsidP="00A564A1">
            <w:pPr>
              <w:rPr>
                <w:rFonts w:ascii="宋体" w:cs="宋体"/>
                <w:kern w:val="0"/>
                <w:sz w:val="20"/>
                <w:szCs w:val="20"/>
              </w:rPr>
            </w:pPr>
            <w:r w:rsidRPr="000F575B">
              <w:rPr>
                <w:rFonts w:ascii="宋体" w:cs="宋体" w:hint="eastAsia"/>
                <w:color w:val="FF0000"/>
                <w:kern w:val="0"/>
                <w:sz w:val="20"/>
                <w:szCs w:val="20"/>
              </w:rPr>
              <w:t>RETURN_</w:t>
            </w:r>
            <w:r w:rsidRPr="000F575B">
              <w:rPr>
                <w:rFonts w:ascii="宋体" w:cs="宋体"/>
                <w:color w:val="FF0000"/>
                <w:kern w:val="0"/>
                <w:sz w:val="20"/>
                <w:szCs w:val="20"/>
              </w:rPr>
              <w:t>STATUS</w:t>
            </w:r>
            <w:r w:rsidRPr="00607C75">
              <w:rPr>
                <w:rFonts w:ascii="宋体" w:cs="宋体" w:hint="eastAsia"/>
                <w:kern w:val="0"/>
                <w:sz w:val="20"/>
                <w:szCs w:val="20"/>
              </w:rPr>
              <w:t xml:space="preserve"> =F返回。</w:t>
            </w:r>
          </w:p>
        </w:tc>
      </w:tr>
      <w:tr w:rsidR="002D190B" w14:paraId="1D2C77C6" w14:textId="77777777" w:rsidTr="00BD4F05">
        <w:trPr>
          <w:cantSplit/>
          <w:trHeight w:val="145"/>
        </w:trPr>
        <w:tc>
          <w:tcPr>
            <w:tcW w:w="983" w:type="dxa"/>
            <w:vMerge/>
          </w:tcPr>
          <w:p w14:paraId="2D00E989" w14:textId="77777777" w:rsidR="002D190B" w:rsidRDefault="002D190B" w:rsidP="00BD4F05">
            <w:pPr>
              <w:rPr>
                <w:rFonts w:ascii="宋体" w:hAnsi="宋体"/>
              </w:rPr>
            </w:pPr>
          </w:p>
        </w:tc>
        <w:tc>
          <w:tcPr>
            <w:tcW w:w="2094" w:type="dxa"/>
          </w:tcPr>
          <w:p w14:paraId="170C0723" w14:textId="77777777" w:rsidR="002D190B" w:rsidRPr="00BB68D7" w:rsidRDefault="002D190B" w:rsidP="00BB68D7">
            <w:pPr>
              <w:autoSpaceDE w:val="0"/>
              <w:autoSpaceDN w:val="0"/>
              <w:adjustRightInd w:val="0"/>
              <w:spacing w:line="267" w:lineRule="exact"/>
              <w:jc w:val="left"/>
              <w:rPr>
                <w:rFonts w:ascii="宋体" w:cs="宋体"/>
                <w:kern w:val="0"/>
                <w:sz w:val="20"/>
                <w:szCs w:val="20"/>
              </w:rPr>
            </w:pPr>
            <w:r w:rsidRPr="00BB68D7">
              <w:rPr>
                <w:rFonts w:ascii="宋体" w:cs="宋体"/>
                <w:kern w:val="0"/>
                <w:sz w:val="20"/>
                <w:szCs w:val="20"/>
              </w:rPr>
              <w:t>HOSTDT</w:t>
            </w:r>
          </w:p>
        </w:tc>
        <w:tc>
          <w:tcPr>
            <w:tcW w:w="1709" w:type="dxa"/>
          </w:tcPr>
          <w:p w14:paraId="437A7F70" w14:textId="77777777" w:rsidR="002D190B" w:rsidRPr="006B4E55" w:rsidRDefault="002D190B" w:rsidP="00E81D47">
            <w:r w:rsidRPr="006B4E55">
              <w:rPr>
                <w:rFonts w:hint="eastAsia"/>
              </w:rPr>
              <w:t>银行止付日期</w:t>
            </w:r>
          </w:p>
        </w:tc>
        <w:tc>
          <w:tcPr>
            <w:tcW w:w="851" w:type="dxa"/>
          </w:tcPr>
          <w:p w14:paraId="4D77CE98" w14:textId="77777777" w:rsidR="002D190B" w:rsidRPr="006B4E55" w:rsidRDefault="002D190B" w:rsidP="00A564A1">
            <w:r>
              <w:rPr>
                <w:rFonts w:hint="eastAsia"/>
              </w:rPr>
              <w:t>C</w:t>
            </w:r>
            <w:r w:rsidRPr="006B4E55">
              <w:rPr>
                <w:rFonts w:hint="eastAsia"/>
              </w:rPr>
              <w:t>(8)</w:t>
            </w:r>
          </w:p>
        </w:tc>
        <w:tc>
          <w:tcPr>
            <w:tcW w:w="708" w:type="dxa"/>
          </w:tcPr>
          <w:p w14:paraId="083D6E12" w14:textId="77777777" w:rsidR="002D190B" w:rsidRPr="006B4E55" w:rsidRDefault="002D190B" w:rsidP="00A564A1">
            <w:r>
              <w:rPr>
                <w:rFonts w:hint="eastAsia"/>
              </w:rPr>
              <w:t>是</w:t>
            </w:r>
          </w:p>
        </w:tc>
        <w:tc>
          <w:tcPr>
            <w:tcW w:w="2635" w:type="dxa"/>
            <w:vMerge w:val="restart"/>
          </w:tcPr>
          <w:p w14:paraId="37B45BA4" w14:textId="77777777" w:rsidR="002D190B" w:rsidRDefault="00DD46A8" w:rsidP="00BD4F05">
            <w:pPr>
              <w:rPr>
                <w:rFonts w:ascii="宋体" w:hAnsi="宋体"/>
              </w:rPr>
            </w:pPr>
            <w:ins w:id="2936" w:author="wincol" w:date="2016-04-28T10:21:00Z">
              <w:r w:rsidRPr="00D4528C">
                <w:rPr>
                  <w:rFonts w:ascii="宋体" w:cs="宋体" w:hint="eastAsia"/>
                  <w:kern w:val="0"/>
                  <w:sz w:val="20"/>
                  <w:szCs w:val="20"/>
                </w:rPr>
                <w:t>此两值不再</w:t>
              </w:r>
            </w:ins>
            <w:ins w:id="2937" w:author="wincol" w:date="2016-04-28T10:22:00Z">
              <w:r w:rsidRPr="00D4528C">
                <w:rPr>
                  <w:rFonts w:ascii="宋体" w:cs="宋体" w:hint="eastAsia"/>
                  <w:kern w:val="0"/>
                  <w:sz w:val="20"/>
                  <w:szCs w:val="20"/>
                </w:rPr>
                <w:t>传值，但标签仍在。</w:t>
              </w:r>
            </w:ins>
          </w:p>
        </w:tc>
      </w:tr>
      <w:tr w:rsidR="002D190B" w14:paraId="11F5EFD8" w14:textId="77777777" w:rsidTr="00BD4F05">
        <w:trPr>
          <w:cantSplit/>
          <w:trHeight w:val="145"/>
        </w:trPr>
        <w:tc>
          <w:tcPr>
            <w:tcW w:w="983" w:type="dxa"/>
            <w:vMerge/>
          </w:tcPr>
          <w:p w14:paraId="4DFBAE90" w14:textId="77777777" w:rsidR="002D190B" w:rsidRDefault="002D190B" w:rsidP="00BD4F05">
            <w:pPr>
              <w:rPr>
                <w:rFonts w:ascii="宋体" w:hAnsi="宋体"/>
              </w:rPr>
            </w:pPr>
          </w:p>
        </w:tc>
        <w:tc>
          <w:tcPr>
            <w:tcW w:w="2094" w:type="dxa"/>
          </w:tcPr>
          <w:p w14:paraId="4B6496AA" w14:textId="77777777" w:rsidR="002D190B" w:rsidRPr="00BB68D7" w:rsidRDefault="002D190B" w:rsidP="00BB68D7">
            <w:pPr>
              <w:autoSpaceDE w:val="0"/>
              <w:autoSpaceDN w:val="0"/>
              <w:adjustRightInd w:val="0"/>
              <w:spacing w:line="267" w:lineRule="exact"/>
              <w:jc w:val="left"/>
              <w:rPr>
                <w:rFonts w:ascii="宋体" w:cs="宋体"/>
                <w:kern w:val="0"/>
                <w:sz w:val="20"/>
                <w:szCs w:val="20"/>
              </w:rPr>
            </w:pPr>
            <w:r w:rsidRPr="00BB68D7">
              <w:rPr>
                <w:rFonts w:ascii="宋体" w:cs="宋体"/>
                <w:kern w:val="0"/>
                <w:sz w:val="20"/>
                <w:szCs w:val="20"/>
              </w:rPr>
              <w:t>HOSTJNLNO</w:t>
            </w:r>
          </w:p>
        </w:tc>
        <w:tc>
          <w:tcPr>
            <w:tcW w:w="1709" w:type="dxa"/>
          </w:tcPr>
          <w:p w14:paraId="6CF4D51E" w14:textId="77777777" w:rsidR="002D190B" w:rsidRPr="006B4E55" w:rsidRDefault="002D190B" w:rsidP="00E81D47">
            <w:r w:rsidRPr="006B4E55">
              <w:rPr>
                <w:rFonts w:hint="eastAsia"/>
              </w:rPr>
              <w:t>银行止付流水号</w:t>
            </w:r>
          </w:p>
        </w:tc>
        <w:tc>
          <w:tcPr>
            <w:tcW w:w="851" w:type="dxa"/>
          </w:tcPr>
          <w:p w14:paraId="07A0C62E" w14:textId="77777777" w:rsidR="002D190B" w:rsidRPr="006B4E55" w:rsidRDefault="002D190B" w:rsidP="00A564A1">
            <w:r>
              <w:rPr>
                <w:rFonts w:hint="eastAsia"/>
              </w:rPr>
              <w:t>C</w:t>
            </w:r>
            <w:r w:rsidRPr="006B4E55">
              <w:rPr>
                <w:rFonts w:hint="eastAsia"/>
              </w:rPr>
              <w:t>(32)</w:t>
            </w:r>
          </w:p>
        </w:tc>
        <w:tc>
          <w:tcPr>
            <w:tcW w:w="708" w:type="dxa"/>
          </w:tcPr>
          <w:p w14:paraId="3DDF83F0" w14:textId="77777777" w:rsidR="002D190B" w:rsidRDefault="002D190B" w:rsidP="00A564A1">
            <w:r>
              <w:rPr>
                <w:rFonts w:hint="eastAsia"/>
              </w:rPr>
              <w:t>是</w:t>
            </w:r>
          </w:p>
        </w:tc>
        <w:tc>
          <w:tcPr>
            <w:tcW w:w="2635" w:type="dxa"/>
            <w:vMerge/>
          </w:tcPr>
          <w:p w14:paraId="42D574FD" w14:textId="77777777" w:rsidR="002D190B" w:rsidRDefault="002D190B" w:rsidP="00BD4F05">
            <w:pPr>
              <w:rPr>
                <w:rFonts w:ascii="宋体" w:hAnsi="宋体"/>
              </w:rPr>
            </w:pPr>
          </w:p>
        </w:tc>
      </w:tr>
      <w:tr w:rsidR="002D190B" w14:paraId="003D63DB" w14:textId="77777777" w:rsidTr="00BD4F05">
        <w:trPr>
          <w:cantSplit/>
          <w:trHeight w:val="145"/>
          <w:ins w:id="2938" w:author="wincol" w:date="2016-03-29T14:20:00Z"/>
        </w:trPr>
        <w:tc>
          <w:tcPr>
            <w:tcW w:w="983" w:type="dxa"/>
            <w:vMerge/>
          </w:tcPr>
          <w:p w14:paraId="22FEF475" w14:textId="77777777" w:rsidR="002D190B" w:rsidRDefault="002D190B" w:rsidP="00BD4F05">
            <w:pPr>
              <w:rPr>
                <w:ins w:id="2939" w:author="wincol" w:date="2016-03-29T14:20:00Z"/>
                <w:rFonts w:ascii="宋体" w:hAnsi="宋体"/>
              </w:rPr>
            </w:pPr>
          </w:p>
        </w:tc>
        <w:tc>
          <w:tcPr>
            <w:tcW w:w="2094" w:type="dxa"/>
          </w:tcPr>
          <w:p w14:paraId="29F4EED1" w14:textId="77777777" w:rsidR="002D190B" w:rsidRPr="00BB68D7" w:rsidRDefault="002D190B" w:rsidP="00BB68D7">
            <w:pPr>
              <w:autoSpaceDE w:val="0"/>
              <w:autoSpaceDN w:val="0"/>
              <w:adjustRightInd w:val="0"/>
              <w:spacing w:line="267" w:lineRule="exact"/>
              <w:jc w:val="left"/>
              <w:rPr>
                <w:ins w:id="2940" w:author="wincol" w:date="2016-03-29T14:20:00Z"/>
                <w:rFonts w:ascii="宋体" w:cs="宋体"/>
                <w:kern w:val="0"/>
                <w:sz w:val="20"/>
                <w:szCs w:val="20"/>
              </w:rPr>
            </w:pPr>
            <w:ins w:id="2941" w:author="wincol" w:date="2016-03-29T14:20:00Z">
              <w:r>
                <w:rPr>
                  <w:rFonts w:ascii="宋体" w:cs="宋体" w:hint="eastAsia"/>
                  <w:kern w:val="0"/>
                  <w:sz w:val="20"/>
                  <w:szCs w:val="20"/>
                </w:rPr>
                <w:t>EXT_FILED1</w:t>
              </w:r>
            </w:ins>
          </w:p>
        </w:tc>
        <w:tc>
          <w:tcPr>
            <w:tcW w:w="1709" w:type="dxa"/>
          </w:tcPr>
          <w:p w14:paraId="347A9840" w14:textId="77777777" w:rsidR="002D190B" w:rsidRPr="006B4E55" w:rsidRDefault="002D190B" w:rsidP="00E81D47">
            <w:pPr>
              <w:rPr>
                <w:ins w:id="2942" w:author="wincol" w:date="2016-03-29T14:20:00Z"/>
              </w:rPr>
            </w:pPr>
            <w:ins w:id="2943" w:author="wincol" w:date="2016-03-29T14:20:00Z">
              <w:r>
                <w:rPr>
                  <w:rFonts w:ascii="宋体" w:cs="宋体" w:hint="eastAsia"/>
                  <w:kern w:val="0"/>
                  <w:sz w:val="20"/>
                  <w:szCs w:val="20"/>
                </w:rPr>
                <w:t>备用字段1</w:t>
              </w:r>
            </w:ins>
          </w:p>
        </w:tc>
        <w:tc>
          <w:tcPr>
            <w:tcW w:w="851" w:type="dxa"/>
          </w:tcPr>
          <w:p w14:paraId="5E2F9E4C" w14:textId="77777777" w:rsidR="002D190B" w:rsidRDefault="002D190B" w:rsidP="00A564A1">
            <w:pPr>
              <w:rPr>
                <w:ins w:id="2944" w:author="wincol" w:date="2016-03-29T14:20:00Z"/>
              </w:rPr>
            </w:pPr>
            <w:ins w:id="2945" w:author="wincol" w:date="2016-03-29T14:20: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63D8BBA6" w14:textId="77777777" w:rsidR="002D190B" w:rsidRDefault="002D190B" w:rsidP="00A564A1">
            <w:pPr>
              <w:rPr>
                <w:ins w:id="2946" w:author="wincol" w:date="2016-03-29T14:20:00Z"/>
              </w:rPr>
            </w:pPr>
            <w:ins w:id="2947" w:author="wincol" w:date="2016-03-29T14:20:00Z">
              <w:r>
                <w:rPr>
                  <w:rFonts w:ascii="宋体" w:hAnsi="宋体" w:hint="eastAsia"/>
                </w:rPr>
                <w:t>是</w:t>
              </w:r>
            </w:ins>
          </w:p>
        </w:tc>
        <w:tc>
          <w:tcPr>
            <w:tcW w:w="2635" w:type="dxa"/>
          </w:tcPr>
          <w:p w14:paraId="0CA3BAAE" w14:textId="77777777" w:rsidR="002D190B" w:rsidRDefault="002D190B" w:rsidP="00BD4F05">
            <w:pPr>
              <w:rPr>
                <w:ins w:id="2948" w:author="wincol" w:date="2016-03-29T14:20:00Z"/>
                <w:rFonts w:ascii="宋体" w:hAnsi="宋体"/>
              </w:rPr>
            </w:pPr>
            <w:ins w:id="2949" w:author="wincol" w:date="2016-03-29T14:20:00Z">
              <w:r>
                <w:rPr>
                  <w:rFonts w:ascii="宋体" w:cs="宋体" w:hint="eastAsia"/>
                  <w:kern w:val="0"/>
                  <w:sz w:val="20"/>
                  <w:szCs w:val="20"/>
                </w:rPr>
                <w:t>备用字段1</w:t>
              </w:r>
            </w:ins>
          </w:p>
        </w:tc>
      </w:tr>
      <w:tr w:rsidR="002D190B" w14:paraId="7E17F061" w14:textId="77777777" w:rsidTr="00BD4F05">
        <w:trPr>
          <w:cantSplit/>
          <w:trHeight w:val="145"/>
          <w:ins w:id="2950" w:author="wincol" w:date="2016-03-29T14:20:00Z"/>
        </w:trPr>
        <w:tc>
          <w:tcPr>
            <w:tcW w:w="983" w:type="dxa"/>
            <w:vMerge/>
          </w:tcPr>
          <w:p w14:paraId="4E2C7657" w14:textId="77777777" w:rsidR="002D190B" w:rsidRDefault="002D190B" w:rsidP="00BD4F05">
            <w:pPr>
              <w:rPr>
                <w:ins w:id="2951" w:author="wincol" w:date="2016-03-29T14:20:00Z"/>
                <w:rFonts w:ascii="宋体" w:hAnsi="宋体"/>
              </w:rPr>
            </w:pPr>
          </w:p>
        </w:tc>
        <w:tc>
          <w:tcPr>
            <w:tcW w:w="2094" w:type="dxa"/>
          </w:tcPr>
          <w:p w14:paraId="1AC4C0C6" w14:textId="77777777" w:rsidR="002D190B" w:rsidRPr="00BB68D7" w:rsidRDefault="002D190B" w:rsidP="00BB68D7">
            <w:pPr>
              <w:autoSpaceDE w:val="0"/>
              <w:autoSpaceDN w:val="0"/>
              <w:adjustRightInd w:val="0"/>
              <w:spacing w:line="267" w:lineRule="exact"/>
              <w:jc w:val="left"/>
              <w:rPr>
                <w:ins w:id="2952" w:author="wincol" w:date="2016-03-29T14:20:00Z"/>
                <w:rFonts w:ascii="宋体" w:cs="宋体"/>
                <w:kern w:val="0"/>
                <w:sz w:val="20"/>
                <w:szCs w:val="20"/>
              </w:rPr>
            </w:pPr>
            <w:ins w:id="2953" w:author="wincol" w:date="2016-03-29T14:20:00Z">
              <w:r>
                <w:rPr>
                  <w:rFonts w:ascii="宋体" w:cs="宋体" w:hint="eastAsia"/>
                  <w:kern w:val="0"/>
                  <w:sz w:val="20"/>
                  <w:szCs w:val="20"/>
                </w:rPr>
                <w:t>EXT_FILED2</w:t>
              </w:r>
            </w:ins>
          </w:p>
        </w:tc>
        <w:tc>
          <w:tcPr>
            <w:tcW w:w="1709" w:type="dxa"/>
          </w:tcPr>
          <w:p w14:paraId="092433A4" w14:textId="77777777" w:rsidR="002D190B" w:rsidRPr="006B4E55" w:rsidRDefault="002D190B" w:rsidP="00E81D47">
            <w:pPr>
              <w:rPr>
                <w:ins w:id="2954" w:author="wincol" w:date="2016-03-29T14:20:00Z"/>
              </w:rPr>
            </w:pPr>
            <w:ins w:id="2955" w:author="wincol" w:date="2016-03-29T14:20:00Z">
              <w:r>
                <w:rPr>
                  <w:rFonts w:ascii="宋体" w:cs="宋体" w:hint="eastAsia"/>
                  <w:kern w:val="0"/>
                  <w:sz w:val="20"/>
                  <w:szCs w:val="20"/>
                </w:rPr>
                <w:t>备用字段2</w:t>
              </w:r>
            </w:ins>
          </w:p>
        </w:tc>
        <w:tc>
          <w:tcPr>
            <w:tcW w:w="851" w:type="dxa"/>
          </w:tcPr>
          <w:p w14:paraId="4CDDC789" w14:textId="77777777" w:rsidR="002D190B" w:rsidRDefault="002D190B" w:rsidP="00A564A1">
            <w:pPr>
              <w:rPr>
                <w:ins w:id="2956" w:author="wincol" w:date="2016-03-29T14:20:00Z"/>
              </w:rPr>
            </w:pPr>
            <w:ins w:id="2957" w:author="wincol" w:date="2016-03-29T14:20: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733CAC02" w14:textId="77777777" w:rsidR="002D190B" w:rsidRDefault="002D190B" w:rsidP="00A564A1">
            <w:pPr>
              <w:rPr>
                <w:ins w:id="2958" w:author="wincol" w:date="2016-03-29T14:20:00Z"/>
              </w:rPr>
            </w:pPr>
            <w:ins w:id="2959" w:author="wincol" w:date="2016-03-29T14:20:00Z">
              <w:r>
                <w:rPr>
                  <w:rFonts w:ascii="宋体" w:hAnsi="宋体" w:hint="eastAsia"/>
                </w:rPr>
                <w:t>是</w:t>
              </w:r>
            </w:ins>
          </w:p>
        </w:tc>
        <w:tc>
          <w:tcPr>
            <w:tcW w:w="2635" w:type="dxa"/>
          </w:tcPr>
          <w:p w14:paraId="799FAF60" w14:textId="77777777" w:rsidR="002D190B" w:rsidRDefault="002D190B" w:rsidP="00BD4F05">
            <w:pPr>
              <w:rPr>
                <w:ins w:id="2960" w:author="wincol" w:date="2016-03-29T14:20:00Z"/>
                <w:rFonts w:ascii="宋体" w:hAnsi="宋体"/>
              </w:rPr>
            </w:pPr>
            <w:ins w:id="2961" w:author="wincol" w:date="2016-03-29T14:20:00Z">
              <w:r>
                <w:rPr>
                  <w:rFonts w:ascii="宋体" w:cs="宋体" w:hint="eastAsia"/>
                  <w:kern w:val="0"/>
                  <w:sz w:val="20"/>
                  <w:szCs w:val="20"/>
                </w:rPr>
                <w:t>备用字段2</w:t>
              </w:r>
            </w:ins>
          </w:p>
        </w:tc>
      </w:tr>
      <w:tr w:rsidR="002D190B" w14:paraId="564C0D52" w14:textId="77777777" w:rsidTr="00BD4F05">
        <w:trPr>
          <w:cantSplit/>
          <w:trHeight w:val="145"/>
          <w:ins w:id="2962" w:author="wincol" w:date="2016-03-29T14:20:00Z"/>
        </w:trPr>
        <w:tc>
          <w:tcPr>
            <w:tcW w:w="983" w:type="dxa"/>
            <w:vMerge/>
          </w:tcPr>
          <w:p w14:paraId="776DB8D7" w14:textId="77777777" w:rsidR="002D190B" w:rsidRDefault="002D190B" w:rsidP="00BD4F05">
            <w:pPr>
              <w:rPr>
                <w:ins w:id="2963" w:author="wincol" w:date="2016-03-29T14:20:00Z"/>
                <w:rFonts w:ascii="宋体" w:hAnsi="宋体"/>
              </w:rPr>
            </w:pPr>
          </w:p>
        </w:tc>
        <w:tc>
          <w:tcPr>
            <w:tcW w:w="2094" w:type="dxa"/>
          </w:tcPr>
          <w:p w14:paraId="4758F6D5" w14:textId="77777777" w:rsidR="002D190B" w:rsidRPr="00BB68D7" w:rsidRDefault="002D190B" w:rsidP="00BB68D7">
            <w:pPr>
              <w:autoSpaceDE w:val="0"/>
              <w:autoSpaceDN w:val="0"/>
              <w:adjustRightInd w:val="0"/>
              <w:spacing w:line="267" w:lineRule="exact"/>
              <w:jc w:val="left"/>
              <w:rPr>
                <w:ins w:id="2964" w:author="wincol" w:date="2016-03-29T14:20:00Z"/>
                <w:rFonts w:ascii="宋体" w:cs="宋体"/>
                <w:kern w:val="0"/>
                <w:sz w:val="20"/>
                <w:szCs w:val="20"/>
              </w:rPr>
            </w:pPr>
            <w:ins w:id="2965" w:author="wincol" w:date="2016-03-29T14:20:00Z">
              <w:r>
                <w:rPr>
                  <w:rFonts w:ascii="宋体" w:cs="宋体" w:hint="eastAsia"/>
                  <w:kern w:val="0"/>
                  <w:sz w:val="20"/>
                  <w:szCs w:val="20"/>
                </w:rPr>
                <w:t>EXT_FILED3</w:t>
              </w:r>
            </w:ins>
          </w:p>
        </w:tc>
        <w:tc>
          <w:tcPr>
            <w:tcW w:w="1709" w:type="dxa"/>
          </w:tcPr>
          <w:p w14:paraId="3B02246B" w14:textId="77777777" w:rsidR="002D190B" w:rsidRPr="006B4E55" w:rsidRDefault="002D190B" w:rsidP="00E81D47">
            <w:pPr>
              <w:rPr>
                <w:ins w:id="2966" w:author="wincol" w:date="2016-03-29T14:20:00Z"/>
              </w:rPr>
            </w:pPr>
            <w:ins w:id="2967" w:author="wincol" w:date="2016-03-29T14:20:00Z">
              <w:r>
                <w:rPr>
                  <w:rFonts w:ascii="宋体" w:cs="宋体" w:hint="eastAsia"/>
                  <w:kern w:val="0"/>
                  <w:sz w:val="20"/>
                  <w:szCs w:val="20"/>
                </w:rPr>
                <w:t>备用字段3</w:t>
              </w:r>
            </w:ins>
          </w:p>
        </w:tc>
        <w:tc>
          <w:tcPr>
            <w:tcW w:w="851" w:type="dxa"/>
          </w:tcPr>
          <w:p w14:paraId="5C3BEAF2" w14:textId="77777777" w:rsidR="002D190B" w:rsidRDefault="002D190B" w:rsidP="00A564A1">
            <w:pPr>
              <w:rPr>
                <w:ins w:id="2968" w:author="wincol" w:date="2016-03-29T14:20:00Z"/>
              </w:rPr>
            </w:pPr>
            <w:ins w:id="2969" w:author="wincol" w:date="2016-03-29T14:20: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300</w:t>
              </w:r>
              <w:r w:rsidRPr="00A560D3">
                <w:rPr>
                  <w:rFonts w:ascii="宋体" w:cs="宋体"/>
                  <w:kern w:val="0"/>
                  <w:sz w:val="20"/>
                  <w:szCs w:val="20"/>
                </w:rPr>
                <w:t>)</w:t>
              </w:r>
            </w:ins>
          </w:p>
        </w:tc>
        <w:tc>
          <w:tcPr>
            <w:tcW w:w="708" w:type="dxa"/>
          </w:tcPr>
          <w:p w14:paraId="01B12A19" w14:textId="77777777" w:rsidR="002D190B" w:rsidRDefault="002D190B" w:rsidP="00A564A1">
            <w:pPr>
              <w:rPr>
                <w:ins w:id="2970" w:author="wincol" w:date="2016-03-29T14:20:00Z"/>
              </w:rPr>
            </w:pPr>
            <w:ins w:id="2971" w:author="wincol" w:date="2016-03-29T14:20:00Z">
              <w:r>
                <w:rPr>
                  <w:rFonts w:ascii="宋体" w:hAnsi="宋体" w:hint="eastAsia"/>
                </w:rPr>
                <w:t>是</w:t>
              </w:r>
            </w:ins>
          </w:p>
        </w:tc>
        <w:tc>
          <w:tcPr>
            <w:tcW w:w="2635" w:type="dxa"/>
          </w:tcPr>
          <w:p w14:paraId="04A8AEF1" w14:textId="77777777" w:rsidR="002D190B" w:rsidRDefault="002D190B" w:rsidP="00BD4F05">
            <w:pPr>
              <w:rPr>
                <w:ins w:id="2972" w:author="wincol" w:date="2016-03-29T14:20:00Z"/>
                <w:rFonts w:ascii="宋体" w:hAnsi="宋体"/>
              </w:rPr>
            </w:pPr>
            <w:ins w:id="2973" w:author="wincol" w:date="2016-03-29T14:20:00Z">
              <w:r>
                <w:rPr>
                  <w:rFonts w:ascii="宋体" w:cs="宋体" w:hint="eastAsia"/>
                  <w:kern w:val="0"/>
                  <w:sz w:val="20"/>
                  <w:szCs w:val="20"/>
                </w:rPr>
                <w:t>备用字段3</w:t>
              </w:r>
            </w:ins>
          </w:p>
        </w:tc>
      </w:tr>
    </w:tbl>
    <w:p w14:paraId="3EA7F558" w14:textId="77777777" w:rsidR="008D419F" w:rsidRPr="008D419F" w:rsidRDefault="008D419F" w:rsidP="008D419F"/>
    <w:p w14:paraId="4C7C1778" w14:textId="77777777" w:rsidR="008D419F" w:rsidRPr="004E6C5A" w:rsidRDefault="006C4188" w:rsidP="0042024B">
      <w:pPr>
        <w:pStyle w:val="2"/>
      </w:pPr>
      <w:bookmarkStart w:id="2974" w:name="_Toc448761002"/>
      <w:r>
        <w:rPr>
          <w:rFonts w:hint="eastAsia"/>
        </w:rPr>
        <w:t>投标优惠返回（可选）</w:t>
      </w:r>
      <w:r w:rsidR="008D419F">
        <w:rPr>
          <w:rFonts w:hint="eastAsia"/>
        </w:rPr>
        <w:t>(</w:t>
      </w:r>
      <w:r w:rsidR="00746FBD" w:rsidRPr="00B860D9">
        <w:t>OGW000</w:t>
      </w:r>
      <w:r w:rsidR="006D6740">
        <w:rPr>
          <w:rFonts w:hint="eastAsia"/>
        </w:rPr>
        <w:t>5</w:t>
      </w:r>
      <w:r w:rsidR="00A230E0">
        <w:rPr>
          <w:rFonts w:hint="eastAsia"/>
        </w:rPr>
        <w:t>4</w:t>
      </w:r>
      <w:r w:rsidR="008D419F">
        <w:rPr>
          <w:rFonts w:hint="eastAsia"/>
        </w:rPr>
        <w:t>)</w:t>
      </w:r>
      <w:bookmarkEnd w:id="2974"/>
    </w:p>
    <w:p w14:paraId="4F9D4304" w14:textId="77777777" w:rsidR="008D419F" w:rsidRPr="008D419F" w:rsidRDefault="00570208" w:rsidP="008D419F">
      <w:pPr>
        <w:ind w:firstLine="420"/>
      </w:pPr>
      <w:ins w:id="2975" w:author="wincol" w:date="2016-04-14T20:54:00Z">
        <w:r>
          <w:rPr>
            <w:rFonts w:hint="eastAsia"/>
          </w:rPr>
          <w:t>放款后才能发起</w:t>
        </w:r>
      </w:ins>
      <w:ins w:id="2976" w:author="wincol" w:date="2016-04-14T20:55:00Z">
        <w:r w:rsidR="00C26CFC">
          <w:rPr>
            <w:rFonts w:hint="eastAsia"/>
          </w:rPr>
          <w:t>，</w:t>
        </w:r>
      </w:ins>
      <w:r w:rsidR="00722318" w:rsidRPr="00722318">
        <w:rPr>
          <w:rFonts w:hint="eastAsia"/>
        </w:rPr>
        <w:t>借款人划扣优惠金额，分别划入投资人账户</w:t>
      </w:r>
    </w:p>
    <w:p w14:paraId="5F20C3EC" w14:textId="77777777" w:rsidR="008D419F" w:rsidRDefault="008D419F" w:rsidP="0042024B">
      <w:pPr>
        <w:pStyle w:val="3"/>
        <w:rPr>
          <w:rFonts w:ascii="宋体" w:hAnsi="宋体"/>
        </w:rPr>
      </w:pPr>
      <w:bookmarkStart w:id="2977" w:name="_Toc448761003"/>
      <w:r w:rsidRPr="004E6C5A">
        <w:rPr>
          <w:rFonts w:hint="eastAsia"/>
        </w:rPr>
        <w:t>请求报文说明</w:t>
      </w:r>
      <w:bookmarkEnd w:id="2977"/>
    </w:p>
    <w:tbl>
      <w:tblPr>
        <w:tblW w:w="8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3"/>
        <w:gridCol w:w="2094"/>
        <w:gridCol w:w="1709"/>
        <w:gridCol w:w="851"/>
        <w:gridCol w:w="708"/>
        <w:gridCol w:w="2635"/>
      </w:tblGrid>
      <w:tr w:rsidR="008D419F" w14:paraId="5EE653E0" w14:textId="77777777" w:rsidTr="00BD4F05">
        <w:trPr>
          <w:trHeight w:val="302"/>
        </w:trPr>
        <w:tc>
          <w:tcPr>
            <w:tcW w:w="983" w:type="dxa"/>
            <w:tcBorders>
              <w:bottom w:val="single" w:sz="4" w:space="0" w:color="auto"/>
            </w:tcBorders>
            <w:shd w:val="clear" w:color="auto" w:fill="C0C0C0"/>
          </w:tcPr>
          <w:p w14:paraId="07091BEA" w14:textId="77777777" w:rsidR="008D419F" w:rsidRDefault="008D419F" w:rsidP="00BD4F05">
            <w:pPr>
              <w:rPr>
                <w:rFonts w:ascii="宋体" w:hAnsi="宋体"/>
                <w:b/>
                <w:szCs w:val="21"/>
              </w:rPr>
            </w:pPr>
            <w:r>
              <w:rPr>
                <w:rFonts w:ascii="宋体" w:hAnsi="宋体"/>
                <w:b/>
                <w:szCs w:val="21"/>
              </w:rPr>
              <w:t>模块</w:t>
            </w:r>
          </w:p>
        </w:tc>
        <w:tc>
          <w:tcPr>
            <w:tcW w:w="2094" w:type="dxa"/>
            <w:tcBorders>
              <w:bottom w:val="single" w:sz="4" w:space="0" w:color="auto"/>
            </w:tcBorders>
            <w:shd w:val="clear" w:color="auto" w:fill="C0C0C0"/>
          </w:tcPr>
          <w:p w14:paraId="0380980F" w14:textId="77777777" w:rsidR="008D419F" w:rsidRDefault="008D419F" w:rsidP="00BD4F05">
            <w:pPr>
              <w:rPr>
                <w:rFonts w:ascii="宋体" w:hAnsi="宋体"/>
                <w:b/>
              </w:rPr>
            </w:pPr>
            <w:r>
              <w:rPr>
                <w:rFonts w:ascii="宋体" w:hAnsi="宋体"/>
                <w:b/>
                <w:szCs w:val="21"/>
              </w:rPr>
              <w:t>字段ID</w:t>
            </w:r>
          </w:p>
        </w:tc>
        <w:tc>
          <w:tcPr>
            <w:tcW w:w="1709" w:type="dxa"/>
            <w:tcBorders>
              <w:bottom w:val="single" w:sz="4" w:space="0" w:color="auto"/>
            </w:tcBorders>
            <w:shd w:val="clear" w:color="auto" w:fill="C0C0C0"/>
          </w:tcPr>
          <w:p w14:paraId="775625D4" w14:textId="77777777" w:rsidR="008D419F" w:rsidRDefault="008D419F" w:rsidP="00BD4F05">
            <w:pPr>
              <w:rPr>
                <w:rFonts w:ascii="宋体" w:hAnsi="宋体"/>
                <w:b/>
              </w:rPr>
            </w:pPr>
            <w:r>
              <w:rPr>
                <w:rFonts w:ascii="宋体" w:hAnsi="宋体"/>
                <w:b/>
                <w:szCs w:val="21"/>
              </w:rPr>
              <w:t>字段名称</w:t>
            </w:r>
          </w:p>
        </w:tc>
        <w:tc>
          <w:tcPr>
            <w:tcW w:w="851" w:type="dxa"/>
            <w:tcBorders>
              <w:bottom w:val="single" w:sz="4" w:space="0" w:color="auto"/>
            </w:tcBorders>
            <w:shd w:val="clear" w:color="auto" w:fill="C0C0C0"/>
          </w:tcPr>
          <w:p w14:paraId="3EF62090" w14:textId="77777777" w:rsidR="008D419F" w:rsidRDefault="008D419F" w:rsidP="00BD4F05">
            <w:pPr>
              <w:rPr>
                <w:rFonts w:ascii="宋体" w:hAnsi="宋体"/>
                <w:b/>
              </w:rPr>
            </w:pPr>
            <w:r>
              <w:rPr>
                <w:rFonts w:ascii="宋体" w:hAnsi="宋体"/>
                <w:b/>
                <w:szCs w:val="21"/>
              </w:rPr>
              <w:t>类型</w:t>
            </w:r>
          </w:p>
        </w:tc>
        <w:tc>
          <w:tcPr>
            <w:tcW w:w="708" w:type="dxa"/>
            <w:tcBorders>
              <w:bottom w:val="single" w:sz="4" w:space="0" w:color="auto"/>
            </w:tcBorders>
            <w:shd w:val="clear" w:color="auto" w:fill="C0C0C0"/>
          </w:tcPr>
          <w:p w14:paraId="034C198B" w14:textId="77777777" w:rsidR="008D419F" w:rsidRDefault="008D419F" w:rsidP="00BD4F05">
            <w:pPr>
              <w:rPr>
                <w:rFonts w:ascii="宋体" w:hAnsi="宋体"/>
                <w:b/>
              </w:rPr>
            </w:pPr>
            <w:r>
              <w:rPr>
                <w:rFonts w:ascii="宋体" w:hAnsi="宋体" w:hint="eastAsia"/>
                <w:b/>
              </w:rPr>
              <w:t>可空</w:t>
            </w:r>
          </w:p>
        </w:tc>
        <w:tc>
          <w:tcPr>
            <w:tcW w:w="2635" w:type="dxa"/>
            <w:tcBorders>
              <w:bottom w:val="single" w:sz="4" w:space="0" w:color="auto"/>
            </w:tcBorders>
            <w:shd w:val="clear" w:color="auto" w:fill="C0C0C0"/>
          </w:tcPr>
          <w:p w14:paraId="197CAC2F" w14:textId="77777777" w:rsidR="008D419F" w:rsidRDefault="008D419F" w:rsidP="00BD4F05">
            <w:pPr>
              <w:rPr>
                <w:rFonts w:ascii="宋体" w:hAnsi="宋体"/>
                <w:b/>
              </w:rPr>
            </w:pPr>
            <w:r>
              <w:rPr>
                <w:rFonts w:ascii="宋体" w:hAnsi="宋体" w:hint="eastAsia"/>
                <w:b/>
              </w:rPr>
              <w:t>备注</w:t>
            </w:r>
          </w:p>
        </w:tc>
      </w:tr>
      <w:tr w:rsidR="00DC621A" w14:paraId="05D46954" w14:textId="77777777" w:rsidTr="00BD4F05">
        <w:trPr>
          <w:cantSplit/>
          <w:trHeight w:val="317"/>
        </w:trPr>
        <w:tc>
          <w:tcPr>
            <w:tcW w:w="983" w:type="dxa"/>
            <w:vMerge w:val="restart"/>
          </w:tcPr>
          <w:p w14:paraId="452CB02F" w14:textId="77777777" w:rsidR="00DC621A" w:rsidRPr="00C15726" w:rsidRDefault="00DC621A" w:rsidP="00BD4F05">
            <w:pPr>
              <w:rPr>
                <w:rFonts w:ascii="宋体" w:hAnsi="宋体"/>
              </w:rPr>
            </w:pPr>
            <w:r>
              <w:rPr>
                <w:rFonts w:ascii="宋体" w:hAnsi="宋体" w:hint="eastAsia"/>
              </w:rPr>
              <w:t>BODY</w:t>
            </w:r>
          </w:p>
        </w:tc>
        <w:tc>
          <w:tcPr>
            <w:tcW w:w="7997" w:type="dxa"/>
            <w:gridSpan w:val="5"/>
          </w:tcPr>
          <w:p w14:paraId="5E6FE5EC" w14:textId="77777777" w:rsidR="00DC621A" w:rsidRPr="00854364" w:rsidRDefault="00DC621A" w:rsidP="00A564A1"/>
        </w:tc>
      </w:tr>
      <w:tr w:rsidR="00DC621A" w14:paraId="2A57802D" w14:textId="77777777" w:rsidTr="00BD4F05">
        <w:trPr>
          <w:cantSplit/>
          <w:trHeight w:val="145"/>
        </w:trPr>
        <w:tc>
          <w:tcPr>
            <w:tcW w:w="983" w:type="dxa"/>
            <w:vMerge/>
          </w:tcPr>
          <w:p w14:paraId="40D95FC8" w14:textId="77777777" w:rsidR="00DC621A" w:rsidRDefault="00DC621A" w:rsidP="00BD4F05">
            <w:pPr>
              <w:rPr>
                <w:rFonts w:ascii="宋体" w:hAnsi="宋体"/>
              </w:rPr>
            </w:pPr>
          </w:p>
        </w:tc>
        <w:tc>
          <w:tcPr>
            <w:tcW w:w="2094" w:type="dxa"/>
          </w:tcPr>
          <w:p w14:paraId="6E3C5232" w14:textId="77777777" w:rsidR="00DC621A" w:rsidRPr="00A560D3" w:rsidRDefault="00DC621A" w:rsidP="00E81D47">
            <w:pPr>
              <w:autoSpaceDE w:val="0"/>
              <w:autoSpaceDN w:val="0"/>
              <w:adjustRightInd w:val="0"/>
              <w:spacing w:line="267" w:lineRule="exact"/>
              <w:jc w:val="left"/>
              <w:rPr>
                <w:rFonts w:ascii="宋体" w:cs="宋体"/>
                <w:kern w:val="0"/>
                <w:sz w:val="20"/>
                <w:szCs w:val="20"/>
              </w:rPr>
            </w:pPr>
          </w:p>
        </w:tc>
        <w:tc>
          <w:tcPr>
            <w:tcW w:w="1709" w:type="dxa"/>
          </w:tcPr>
          <w:p w14:paraId="1B2A4080" w14:textId="77777777" w:rsidR="00DC621A" w:rsidRPr="00A560D3" w:rsidRDefault="00DC621A" w:rsidP="00E81D47">
            <w:pPr>
              <w:autoSpaceDE w:val="0"/>
              <w:autoSpaceDN w:val="0"/>
              <w:adjustRightInd w:val="0"/>
              <w:spacing w:line="267" w:lineRule="exact"/>
              <w:jc w:val="left"/>
              <w:rPr>
                <w:rFonts w:ascii="宋体" w:cs="宋体"/>
                <w:kern w:val="0"/>
                <w:sz w:val="20"/>
                <w:szCs w:val="20"/>
              </w:rPr>
            </w:pPr>
          </w:p>
        </w:tc>
        <w:tc>
          <w:tcPr>
            <w:tcW w:w="851" w:type="dxa"/>
          </w:tcPr>
          <w:p w14:paraId="3EF93D8D" w14:textId="77777777" w:rsidR="00DC621A" w:rsidRPr="00A560D3" w:rsidRDefault="00DC621A" w:rsidP="00E81D47">
            <w:pPr>
              <w:autoSpaceDE w:val="0"/>
              <w:autoSpaceDN w:val="0"/>
              <w:adjustRightInd w:val="0"/>
              <w:spacing w:line="267" w:lineRule="exact"/>
              <w:jc w:val="left"/>
              <w:rPr>
                <w:rFonts w:ascii="宋体" w:cs="宋体"/>
                <w:kern w:val="0"/>
                <w:sz w:val="20"/>
                <w:szCs w:val="20"/>
              </w:rPr>
            </w:pPr>
          </w:p>
        </w:tc>
        <w:tc>
          <w:tcPr>
            <w:tcW w:w="708" w:type="dxa"/>
          </w:tcPr>
          <w:p w14:paraId="7ABB15E6" w14:textId="77777777" w:rsidR="00DC621A" w:rsidRPr="00A560D3" w:rsidRDefault="00DC621A" w:rsidP="0065464E">
            <w:pPr>
              <w:autoSpaceDE w:val="0"/>
              <w:autoSpaceDN w:val="0"/>
              <w:adjustRightInd w:val="0"/>
              <w:spacing w:line="267" w:lineRule="exact"/>
              <w:ind w:firstLineChars="50" w:firstLine="100"/>
              <w:jc w:val="left"/>
              <w:rPr>
                <w:rFonts w:ascii="宋体" w:cs="宋体"/>
                <w:kern w:val="0"/>
                <w:sz w:val="20"/>
                <w:szCs w:val="20"/>
              </w:rPr>
            </w:pPr>
          </w:p>
        </w:tc>
        <w:tc>
          <w:tcPr>
            <w:tcW w:w="2635" w:type="dxa"/>
          </w:tcPr>
          <w:p w14:paraId="764403ED" w14:textId="77777777" w:rsidR="00DC621A" w:rsidRPr="00A710BB" w:rsidRDefault="00DC621A" w:rsidP="00E81D47">
            <w:pPr>
              <w:autoSpaceDE w:val="0"/>
              <w:autoSpaceDN w:val="0"/>
              <w:adjustRightInd w:val="0"/>
              <w:spacing w:line="267" w:lineRule="exact"/>
              <w:jc w:val="left"/>
              <w:rPr>
                <w:rFonts w:ascii="宋体" w:cs="宋体"/>
                <w:kern w:val="0"/>
                <w:sz w:val="20"/>
                <w:szCs w:val="20"/>
              </w:rPr>
            </w:pPr>
          </w:p>
        </w:tc>
      </w:tr>
      <w:tr w:rsidR="00DC621A" w14:paraId="0B03BB80" w14:textId="77777777" w:rsidTr="00BD4F05">
        <w:trPr>
          <w:cantSplit/>
          <w:trHeight w:val="145"/>
        </w:trPr>
        <w:tc>
          <w:tcPr>
            <w:tcW w:w="983" w:type="dxa"/>
            <w:vMerge/>
          </w:tcPr>
          <w:p w14:paraId="79DD1988" w14:textId="77777777" w:rsidR="00DC621A" w:rsidRDefault="00DC621A" w:rsidP="00BD4F05">
            <w:pPr>
              <w:rPr>
                <w:rFonts w:ascii="宋体" w:hAnsi="宋体"/>
              </w:rPr>
            </w:pPr>
          </w:p>
        </w:tc>
        <w:tc>
          <w:tcPr>
            <w:tcW w:w="2094" w:type="dxa"/>
          </w:tcPr>
          <w:p w14:paraId="322978C8" w14:textId="77777777" w:rsidR="00DC621A" w:rsidRPr="00BA665E" w:rsidRDefault="00DC621A" w:rsidP="00E81D47">
            <w:pPr>
              <w:autoSpaceDE w:val="0"/>
              <w:autoSpaceDN w:val="0"/>
              <w:adjustRightInd w:val="0"/>
              <w:spacing w:line="267" w:lineRule="exact"/>
              <w:jc w:val="left"/>
              <w:rPr>
                <w:rFonts w:ascii="宋体" w:hAnsi="宋体"/>
              </w:rPr>
            </w:pPr>
            <w:r>
              <w:rPr>
                <w:rFonts w:ascii="宋体" w:cs="宋体" w:hint="eastAsia"/>
                <w:kern w:val="0"/>
                <w:sz w:val="20"/>
                <w:szCs w:val="20"/>
              </w:rPr>
              <w:t>TRANSCODE</w:t>
            </w:r>
          </w:p>
        </w:tc>
        <w:tc>
          <w:tcPr>
            <w:tcW w:w="1709" w:type="dxa"/>
          </w:tcPr>
          <w:p w14:paraId="7C0B6C97" w14:textId="77777777" w:rsidR="00DC621A" w:rsidRDefault="00DC621A" w:rsidP="00E81D47">
            <w:pPr>
              <w:rPr>
                <w:rFonts w:ascii="宋体" w:hAnsi="宋体"/>
              </w:rPr>
            </w:pPr>
            <w:r w:rsidRPr="00A560D3">
              <w:rPr>
                <w:rFonts w:ascii="宋体" w:cs="宋体" w:hint="eastAsia"/>
                <w:kern w:val="0"/>
                <w:sz w:val="20"/>
                <w:szCs w:val="20"/>
              </w:rPr>
              <w:t>交易码</w:t>
            </w:r>
          </w:p>
        </w:tc>
        <w:tc>
          <w:tcPr>
            <w:tcW w:w="851" w:type="dxa"/>
          </w:tcPr>
          <w:p w14:paraId="5D51D830" w14:textId="77777777" w:rsidR="00DC621A" w:rsidRDefault="00DC621A" w:rsidP="00E81D47">
            <w:pPr>
              <w:rPr>
                <w:rFonts w:ascii="宋体" w:hAnsi="宋体"/>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8</w:t>
            </w:r>
            <w:r w:rsidRPr="00A560D3">
              <w:rPr>
                <w:rFonts w:ascii="宋体" w:cs="宋体"/>
                <w:kern w:val="0"/>
                <w:sz w:val="20"/>
                <w:szCs w:val="20"/>
              </w:rPr>
              <w:t>)</w:t>
            </w:r>
          </w:p>
        </w:tc>
        <w:tc>
          <w:tcPr>
            <w:tcW w:w="708" w:type="dxa"/>
          </w:tcPr>
          <w:p w14:paraId="27DF82AE" w14:textId="77777777" w:rsidR="00DC621A" w:rsidRPr="00EA7B55" w:rsidRDefault="00DC621A" w:rsidP="00E81D47">
            <w:pPr>
              <w:autoSpaceDE w:val="0"/>
              <w:autoSpaceDN w:val="0"/>
              <w:adjustRightInd w:val="0"/>
              <w:spacing w:line="267" w:lineRule="exact"/>
              <w:ind w:left="107"/>
              <w:jc w:val="left"/>
              <w:rPr>
                <w:rFonts w:ascii="宋体" w:cs="宋体"/>
                <w:kern w:val="0"/>
                <w:sz w:val="20"/>
                <w:szCs w:val="20"/>
              </w:rPr>
            </w:pPr>
            <w:r w:rsidRPr="00EA7B55">
              <w:rPr>
                <w:rFonts w:ascii="宋体" w:cs="宋体" w:hint="eastAsia"/>
                <w:kern w:val="0"/>
                <w:sz w:val="20"/>
                <w:szCs w:val="20"/>
              </w:rPr>
              <w:t>否</w:t>
            </w:r>
          </w:p>
        </w:tc>
        <w:tc>
          <w:tcPr>
            <w:tcW w:w="2635" w:type="dxa"/>
          </w:tcPr>
          <w:p w14:paraId="44A50D80" w14:textId="77777777" w:rsidR="00DC621A" w:rsidRPr="00A710BB" w:rsidRDefault="00DC621A" w:rsidP="006D6740">
            <w:pPr>
              <w:autoSpaceDE w:val="0"/>
              <w:autoSpaceDN w:val="0"/>
              <w:adjustRightInd w:val="0"/>
              <w:spacing w:line="267" w:lineRule="exact"/>
              <w:jc w:val="left"/>
              <w:rPr>
                <w:rFonts w:ascii="宋体" w:cs="宋体"/>
                <w:kern w:val="0"/>
                <w:sz w:val="20"/>
                <w:szCs w:val="20"/>
              </w:rPr>
            </w:pPr>
            <w:r w:rsidRPr="00A710BB">
              <w:rPr>
                <w:rFonts w:ascii="宋体" w:cs="宋体" w:hint="eastAsia"/>
                <w:kern w:val="0"/>
                <w:sz w:val="20"/>
                <w:szCs w:val="20"/>
              </w:rPr>
              <w:t>OGW000</w:t>
            </w:r>
            <w:r>
              <w:rPr>
                <w:rFonts w:ascii="宋体" w:cs="宋体" w:hint="eastAsia"/>
                <w:kern w:val="0"/>
                <w:sz w:val="20"/>
                <w:szCs w:val="20"/>
              </w:rPr>
              <w:t>54</w:t>
            </w:r>
          </w:p>
        </w:tc>
      </w:tr>
      <w:tr w:rsidR="00DC621A" w14:paraId="25A2328B" w14:textId="77777777" w:rsidTr="00BD4F05">
        <w:trPr>
          <w:cantSplit/>
          <w:trHeight w:val="145"/>
        </w:trPr>
        <w:tc>
          <w:tcPr>
            <w:tcW w:w="983" w:type="dxa"/>
            <w:vMerge/>
          </w:tcPr>
          <w:p w14:paraId="293CC25E" w14:textId="77777777" w:rsidR="00DC621A" w:rsidRDefault="00DC621A" w:rsidP="00BD4F05">
            <w:pPr>
              <w:rPr>
                <w:rFonts w:ascii="宋体" w:hAnsi="宋体"/>
              </w:rPr>
            </w:pPr>
          </w:p>
        </w:tc>
        <w:tc>
          <w:tcPr>
            <w:tcW w:w="2094" w:type="dxa"/>
          </w:tcPr>
          <w:p w14:paraId="1AF951B7" w14:textId="77777777" w:rsidR="00DC621A" w:rsidRPr="00A560D3" w:rsidRDefault="00DC621A" w:rsidP="00E81D47">
            <w:pPr>
              <w:autoSpaceDE w:val="0"/>
              <w:autoSpaceDN w:val="0"/>
              <w:adjustRightInd w:val="0"/>
              <w:spacing w:line="267" w:lineRule="exact"/>
              <w:jc w:val="left"/>
              <w:rPr>
                <w:rFonts w:ascii="宋体" w:cs="宋体"/>
                <w:kern w:val="0"/>
                <w:sz w:val="20"/>
                <w:szCs w:val="20"/>
              </w:rPr>
            </w:pPr>
          </w:p>
        </w:tc>
        <w:tc>
          <w:tcPr>
            <w:tcW w:w="1709" w:type="dxa"/>
          </w:tcPr>
          <w:p w14:paraId="69C08A7B" w14:textId="77777777" w:rsidR="00DC621A" w:rsidRPr="00A560D3" w:rsidRDefault="00DC621A" w:rsidP="00E81D47">
            <w:pPr>
              <w:autoSpaceDE w:val="0"/>
              <w:autoSpaceDN w:val="0"/>
              <w:adjustRightInd w:val="0"/>
              <w:spacing w:line="267" w:lineRule="exact"/>
              <w:jc w:val="left"/>
              <w:rPr>
                <w:rFonts w:ascii="宋体" w:cs="宋体"/>
                <w:kern w:val="0"/>
                <w:sz w:val="20"/>
                <w:szCs w:val="20"/>
              </w:rPr>
            </w:pPr>
          </w:p>
        </w:tc>
        <w:tc>
          <w:tcPr>
            <w:tcW w:w="851" w:type="dxa"/>
          </w:tcPr>
          <w:p w14:paraId="1A8D88F2" w14:textId="77777777" w:rsidR="00DC621A" w:rsidRPr="00A560D3" w:rsidRDefault="00DC621A" w:rsidP="00E81D47">
            <w:pPr>
              <w:autoSpaceDE w:val="0"/>
              <w:autoSpaceDN w:val="0"/>
              <w:adjustRightInd w:val="0"/>
              <w:spacing w:line="267" w:lineRule="exact"/>
              <w:jc w:val="left"/>
              <w:rPr>
                <w:rFonts w:ascii="宋体" w:cs="宋体"/>
                <w:kern w:val="0"/>
                <w:sz w:val="20"/>
                <w:szCs w:val="20"/>
              </w:rPr>
            </w:pPr>
          </w:p>
        </w:tc>
        <w:tc>
          <w:tcPr>
            <w:tcW w:w="708" w:type="dxa"/>
          </w:tcPr>
          <w:p w14:paraId="42CB73D8" w14:textId="77777777" w:rsidR="00DC621A" w:rsidRPr="00A560D3" w:rsidRDefault="00DC621A" w:rsidP="00E81D47">
            <w:pPr>
              <w:autoSpaceDE w:val="0"/>
              <w:autoSpaceDN w:val="0"/>
              <w:adjustRightInd w:val="0"/>
              <w:spacing w:line="267" w:lineRule="exact"/>
              <w:ind w:firstLineChars="50" w:firstLine="100"/>
              <w:jc w:val="left"/>
              <w:rPr>
                <w:rFonts w:ascii="宋体" w:cs="宋体"/>
                <w:kern w:val="0"/>
                <w:sz w:val="20"/>
                <w:szCs w:val="20"/>
              </w:rPr>
            </w:pPr>
          </w:p>
        </w:tc>
        <w:tc>
          <w:tcPr>
            <w:tcW w:w="2635" w:type="dxa"/>
          </w:tcPr>
          <w:p w14:paraId="12280DB2" w14:textId="77777777" w:rsidR="00DC621A" w:rsidRPr="00A710BB" w:rsidRDefault="00DC621A" w:rsidP="00E81D47">
            <w:pPr>
              <w:autoSpaceDE w:val="0"/>
              <w:autoSpaceDN w:val="0"/>
              <w:adjustRightInd w:val="0"/>
              <w:spacing w:line="267" w:lineRule="exact"/>
              <w:jc w:val="left"/>
              <w:rPr>
                <w:rFonts w:ascii="宋体" w:cs="宋体"/>
                <w:kern w:val="0"/>
                <w:sz w:val="20"/>
                <w:szCs w:val="20"/>
              </w:rPr>
            </w:pPr>
          </w:p>
        </w:tc>
      </w:tr>
      <w:tr w:rsidR="00DC621A" w14:paraId="7CB60E0A" w14:textId="77777777" w:rsidTr="00BD4F05">
        <w:trPr>
          <w:cantSplit/>
          <w:trHeight w:val="145"/>
        </w:trPr>
        <w:tc>
          <w:tcPr>
            <w:tcW w:w="983" w:type="dxa"/>
            <w:vMerge/>
          </w:tcPr>
          <w:p w14:paraId="5A79BFE8" w14:textId="77777777" w:rsidR="00DC621A" w:rsidRDefault="00DC621A" w:rsidP="00BD4F05">
            <w:pPr>
              <w:rPr>
                <w:rFonts w:ascii="宋体" w:hAnsi="宋体"/>
              </w:rPr>
            </w:pPr>
          </w:p>
        </w:tc>
        <w:tc>
          <w:tcPr>
            <w:tcW w:w="7997" w:type="dxa"/>
            <w:gridSpan w:val="5"/>
          </w:tcPr>
          <w:p w14:paraId="0BC41714" w14:textId="77777777" w:rsidR="00DC621A" w:rsidRPr="00D8417B" w:rsidRDefault="00DC621A" w:rsidP="00A564A1">
            <w:r>
              <w:rPr>
                <w:rFonts w:hint="eastAsia"/>
              </w:rPr>
              <w:t>数据加密域都放到</w:t>
            </w:r>
            <w:r>
              <w:rPr>
                <w:rFonts w:hint="eastAsia"/>
              </w:rPr>
              <w:t>XMLPARA</w:t>
            </w:r>
            <w:r>
              <w:rPr>
                <w:rFonts w:hint="eastAsia"/>
              </w:rPr>
              <w:t>里面</w:t>
            </w:r>
          </w:p>
        </w:tc>
      </w:tr>
      <w:tr w:rsidR="00DC621A" w14:paraId="53C900DD" w14:textId="77777777" w:rsidTr="00BD4F05">
        <w:trPr>
          <w:cantSplit/>
          <w:trHeight w:val="145"/>
        </w:trPr>
        <w:tc>
          <w:tcPr>
            <w:tcW w:w="983" w:type="dxa"/>
            <w:vMerge/>
          </w:tcPr>
          <w:p w14:paraId="6F45832D" w14:textId="77777777" w:rsidR="00DC621A" w:rsidRDefault="00DC621A" w:rsidP="00BD4F05">
            <w:pPr>
              <w:rPr>
                <w:rFonts w:ascii="宋体" w:hAnsi="宋体"/>
              </w:rPr>
            </w:pPr>
          </w:p>
        </w:tc>
        <w:tc>
          <w:tcPr>
            <w:tcW w:w="2094" w:type="dxa"/>
          </w:tcPr>
          <w:p w14:paraId="58C644C4" w14:textId="77777777" w:rsidR="00DC621A" w:rsidRPr="00D8417B" w:rsidRDefault="00DC621A" w:rsidP="00A564A1"/>
        </w:tc>
        <w:tc>
          <w:tcPr>
            <w:tcW w:w="1709" w:type="dxa"/>
          </w:tcPr>
          <w:p w14:paraId="4948F0F0" w14:textId="77777777" w:rsidR="00DC621A" w:rsidRPr="00D8417B" w:rsidRDefault="00DC621A" w:rsidP="00A564A1"/>
        </w:tc>
        <w:tc>
          <w:tcPr>
            <w:tcW w:w="851" w:type="dxa"/>
          </w:tcPr>
          <w:p w14:paraId="0E5009F2" w14:textId="77777777" w:rsidR="00DC621A" w:rsidRPr="00D8417B" w:rsidRDefault="00DC621A" w:rsidP="00A564A1"/>
        </w:tc>
        <w:tc>
          <w:tcPr>
            <w:tcW w:w="708" w:type="dxa"/>
          </w:tcPr>
          <w:p w14:paraId="2F9A4BD4" w14:textId="77777777" w:rsidR="00DC621A" w:rsidRPr="00D8417B" w:rsidRDefault="00DC621A" w:rsidP="00A564A1"/>
        </w:tc>
        <w:tc>
          <w:tcPr>
            <w:tcW w:w="2635" w:type="dxa"/>
          </w:tcPr>
          <w:p w14:paraId="4D5BBF5C" w14:textId="77777777" w:rsidR="00DC621A" w:rsidRPr="00D8417B" w:rsidRDefault="00DC621A" w:rsidP="00A564A1"/>
        </w:tc>
      </w:tr>
      <w:tr w:rsidR="00DC621A" w14:paraId="0273BB84" w14:textId="77777777" w:rsidTr="00BD4F05">
        <w:trPr>
          <w:cantSplit/>
          <w:trHeight w:val="145"/>
        </w:trPr>
        <w:tc>
          <w:tcPr>
            <w:tcW w:w="983" w:type="dxa"/>
            <w:vMerge/>
          </w:tcPr>
          <w:p w14:paraId="61331352" w14:textId="77777777" w:rsidR="00DC621A" w:rsidRDefault="00DC621A" w:rsidP="00BD4F05">
            <w:pPr>
              <w:rPr>
                <w:rFonts w:ascii="宋体" w:hAnsi="宋体"/>
              </w:rPr>
            </w:pPr>
          </w:p>
        </w:tc>
        <w:tc>
          <w:tcPr>
            <w:tcW w:w="2094" w:type="dxa"/>
          </w:tcPr>
          <w:p w14:paraId="7F792659" w14:textId="77777777" w:rsidR="00DC621A" w:rsidRPr="00196042" w:rsidRDefault="00DC621A" w:rsidP="00196042">
            <w:pPr>
              <w:autoSpaceDE w:val="0"/>
              <w:autoSpaceDN w:val="0"/>
              <w:adjustRightInd w:val="0"/>
              <w:spacing w:line="267" w:lineRule="exact"/>
              <w:jc w:val="left"/>
              <w:rPr>
                <w:rFonts w:ascii="宋体" w:cs="宋体"/>
                <w:kern w:val="0"/>
                <w:sz w:val="20"/>
                <w:szCs w:val="20"/>
              </w:rPr>
            </w:pPr>
            <w:r w:rsidRPr="00196042">
              <w:rPr>
                <w:rFonts w:ascii="宋体" w:cs="宋体" w:hint="eastAsia"/>
                <w:kern w:val="0"/>
                <w:sz w:val="20"/>
                <w:szCs w:val="20"/>
              </w:rPr>
              <w:t>商户唯一编号</w:t>
            </w:r>
          </w:p>
        </w:tc>
        <w:tc>
          <w:tcPr>
            <w:tcW w:w="1709" w:type="dxa"/>
          </w:tcPr>
          <w:p w14:paraId="65C1244F" w14:textId="77777777" w:rsidR="00DC621A" w:rsidRPr="00196042" w:rsidRDefault="00DC621A" w:rsidP="00196042">
            <w:pPr>
              <w:autoSpaceDE w:val="0"/>
              <w:autoSpaceDN w:val="0"/>
              <w:adjustRightInd w:val="0"/>
              <w:spacing w:line="267" w:lineRule="exact"/>
              <w:jc w:val="left"/>
              <w:rPr>
                <w:rFonts w:ascii="宋体" w:cs="宋体"/>
                <w:kern w:val="0"/>
                <w:sz w:val="20"/>
                <w:szCs w:val="20"/>
              </w:rPr>
            </w:pPr>
            <w:r w:rsidRPr="00196042">
              <w:rPr>
                <w:rFonts w:ascii="宋体" w:cs="宋体" w:hint="eastAsia"/>
                <w:kern w:val="0"/>
                <w:sz w:val="20"/>
                <w:szCs w:val="20"/>
              </w:rPr>
              <w:t>MERCHANTID</w:t>
            </w:r>
          </w:p>
        </w:tc>
        <w:tc>
          <w:tcPr>
            <w:tcW w:w="851" w:type="dxa"/>
          </w:tcPr>
          <w:p w14:paraId="3D9ACDD4" w14:textId="77777777" w:rsidR="00DC621A" w:rsidRPr="00196042" w:rsidRDefault="00DC621A" w:rsidP="00196042">
            <w:pPr>
              <w:autoSpaceDE w:val="0"/>
              <w:autoSpaceDN w:val="0"/>
              <w:adjustRightInd w:val="0"/>
              <w:spacing w:line="267" w:lineRule="exact"/>
              <w:jc w:val="left"/>
              <w:rPr>
                <w:rFonts w:ascii="宋体" w:cs="宋体"/>
                <w:kern w:val="0"/>
                <w:sz w:val="20"/>
                <w:szCs w:val="20"/>
              </w:rPr>
            </w:pPr>
            <w:r w:rsidRPr="00196042">
              <w:rPr>
                <w:rFonts w:ascii="宋体" w:cs="宋体" w:hint="eastAsia"/>
                <w:kern w:val="0"/>
                <w:sz w:val="20"/>
                <w:szCs w:val="20"/>
              </w:rPr>
              <w:t>C (20)</w:t>
            </w:r>
          </w:p>
        </w:tc>
        <w:tc>
          <w:tcPr>
            <w:tcW w:w="708" w:type="dxa"/>
          </w:tcPr>
          <w:p w14:paraId="76D723C4" w14:textId="77777777" w:rsidR="00DC621A" w:rsidRPr="00196042" w:rsidRDefault="00DC621A" w:rsidP="00196042">
            <w:pPr>
              <w:autoSpaceDE w:val="0"/>
              <w:autoSpaceDN w:val="0"/>
              <w:adjustRightInd w:val="0"/>
              <w:spacing w:line="267" w:lineRule="exact"/>
              <w:jc w:val="left"/>
              <w:rPr>
                <w:rFonts w:ascii="宋体" w:cs="宋体"/>
                <w:kern w:val="0"/>
                <w:sz w:val="20"/>
                <w:szCs w:val="20"/>
              </w:rPr>
            </w:pPr>
            <w:r w:rsidRPr="00196042">
              <w:rPr>
                <w:rFonts w:ascii="宋体" w:cs="宋体" w:hint="eastAsia"/>
                <w:kern w:val="0"/>
                <w:sz w:val="20"/>
                <w:szCs w:val="20"/>
              </w:rPr>
              <w:t>否</w:t>
            </w:r>
          </w:p>
        </w:tc>
        <w:tc>
          <w:tcPr>
            <w:tcW w:w="2635" w:type="dxa"/>
          </w:tcPr>
          <w:p w14:paraId="368409AB" w14:textId="77777777" w:rsidR="00DC621A" w:rsidRPr="00196042" w:rsidRDefault="00DC621A" w:rsidP="00196042">
            <w:pPr>
              <w:autoSpaceDE w:val="0"/>
              <w:autoSpaceDN w:val="0"/>
              <w:adjustRightInd w:val="0"/>
              <w:spacing w:line="267" w:lineRule="exact"/>
              <w:jc w:val="left"/>
              <w:rPr>
                <w:rFonts w:ascii="宋体" w:cs="宋体"/>
                <w:kern w:val="0"/>
                <w:sz w:val="20"/>
                <w:szCs w:val="20"/>
              </w:rPr>
            </w:pPr>
            <w:r w:rsidRPr="00196042">
              <w:rPr>
                <w:rFonts w:ascii="宋体" w:cs="宋体" w:hint="eastAsia"/>
                <w:kern w:val="0"/>
                <w:sz w:val="20"/>
                <w:szCs w:val="20"/>
              </w:rPr>
              <w:t>由华兴银行统一分配</w:t>
            </w:r>
          </w:p>
        </w:tc>
      </w:tr>
      <w:tr w:rsidR="00DC621A" w14:paraId="78C6A48B" w14:textId="77777777" w:rsidTr="00BD4F05">
        <w:trPr>
          <w:cantSplit/>
          <w:trHeight w:val="145"/>
        </w:trPr>
        <w:tc>
          <w:tcPr>
            <w:tcW w:w="983" w:type="dxa"/>
            <w:vMerge/>
          </w:tcPr>
          <w:p w14:paraId="2CED7AFD" w14:textId="77777777" w:rsidR="00DC621A" w:rsidRDefault="00DC621A" w:rsidP="00BD4F05">
            <w:pPr>
              <w:rPr>
                <w:rFonts w:ascii="宋体" w:hAnsi="宋体"/>
              </w:rPr>
            </w:pPr>
          </w:p>
        </w:tc>
        <w:tc>
          <w:tcPr>
            <w:tcW w:w="2094" w:type="dxa"/>
          </w:tcPr>
          <w:p w14:paraId="2D94130E" w14:textId="77777777" w:rsidR="00DC621A" w:rsidRPr="00196042" w:rsidRDefault="00DC621A" w:rsidP="00196042">
            <w:pPr>
              <w:autoSpaceDE w:val="0"/>
              <w:autoSpaceDN w:val="0"/>
              <w:adjustRightInd w:val="0"/>
              <w:spacing w:line="267" w:lineRule="exact"/>
              <w:jc w:val="left"/>
              <w:rPr>
                <w:rFonts w:ascii="宋体" w:cs="宋体"/>
                <w:kern w:val="0"/>
                <w:sz w:val="20"/>
                <w:szCs w:val="20"/>
              </w:rPr>
            </w:pPr>
            <w:r w:rsidRPr="00196042">
              <w:rPr>
                <w:rFonts w:ascii="宋体" w:cs="宋体" w:hint="eastAsia"/>
                <w:kern w:val="0"/>
                <w:sz w:val="20"/>
                <w:szCs w:val="20"/>
              </w:rPr>
              <w:t>应用标识</w:t>
            </w:r>
          </w:p>
        </w:tc>
        <w:tc>
          <w:tcPr>
            <w:tcW w:w="1709" w:type="dxa"/>
          </w:tcPr>
          <w:p w14:paraId="24ABD415" w14:textId="77777777" w:rsidR="00DC621A" w:rsidRPr="00196042" w:rsidRDefault="00DC621A" w:rsidP="00196042">
            <w:pPr>
              <w:autoSpaceDE w:val="0"/>
              <w:autoSpaceDN w:val="0"/>
              <w:adjustRightInd w:val="0"/>
              <w:spacing w:line="267" w:lineRule="exact"/>
              <w:jc w:val="left"/>
              <w:rPr>
                <w:rFonts w:ascii="宋体" w:cs="宋体"/>
                <w:kern w:val="0"/>
                <w:sz w:val="20"/>
                <w:szCs w:val="20"/>
              </w:rPr>
            </w:pPr>
            <w:r w:rsidRPr="00196042">
              <w:rPr>
                <w:rFonts w:ascii="宋体" w:cs="宋体" w:hint="eastAsia"/>
                <w:kern w:val="0"/>
                <w:sz w:val="20"/>
                <w:szCs w:val="20"/>
              </w:rPr>
              <w:t>APPID</w:t>
            </w:r>
          </w:p>
        </w:tc>
        <w:tc>
          <w:tcPr>
            <w:tcW w:w="851" w:type="dxa"/>
          </w:tcPr>
          <w:p w14:paraId="6EF3F4DB" w14:textId="77777777" w:rsidR="00DC621A" w:rsidRPr="00196042" w:rsidRDefault="00DC621A" w:rsidP="00196042">
            <w:pPr>
              <w:autoSpaceDE w:val="0"/>
              <w:autoSpaceDN w:val="0"/>
              <w:adjustRightInd w:val="0"/>
              <w:spacing w:line="267" w:lineRule="exact"/>
              <w:jc w:val="left"/>
              <w:rPr>
                <w:rFonts w:ascii="宋体" w:cs="宋体"/>
                <w:kern w:val="0"/>
                <w:sz w:val="20"/>
                <w:szCs w:val="20"/>
              </w:rPr>
            </w:pPr>
            <w:r w:rsidRPr="00196042">
              <w:rPr>
                <w:rFonts w:ascii="宋体" w:cs="宋体" w:hint="eastAsia"/>
                <w:kern w:val="0"/>
                <w:sz w:val="20"/>
                <w:szCs w:val="20"/>
              </w:rPr>
              <w:t>C(3)</w:t>
            </w:r>
          </w:p>
        </w:tc>
        <w:tc>
          <w:tcPr>
            <w:tcW w:w="708" w:type="dxa"/>
          </w:tcPr>
          <w:p w14:paraId="20055D7D" w14:textId="77777777" w:rsidR="00DC621A" w:rsidRPr="00196042" w:rsidRDefault="00DC621A" w:rsidP="00196042">
            <w:pPr>
              <w:autoSpaceDE w:val="0"/>
              <w:autoSpaceDN w:val="0"/>
              <w:adjustRightInd w:val="0"/>
              <w:spacing w:line="267" w:lineRule="exact"/>
              <w:jc w:val="left"/>
              <w:rPr>
                <w:rFonts w:ascii="宋体" w:cs="宋体"/>
                <w:kern w:val="0"/>
                <w:sz w:val="20"/>
                <w:szCs w:val="20"/>
              </w:rPr>
            </w:pPr>
            <w:r w:rsidRPr="00196042">
              <w:rPr>
                <w:rFonts w:ascii="宋体" w:cs="宋体" w:hint="eastAsia"/>
                <w:kern w:val="0"/>
                <w:sz w:val="20"/>
                <w:szCs w:val="20"/>
              </w:rPr>
              <w:t>否</w:t>
            </w:r>
          </w:p>
        </w:tc>
        <w:tc>
          <w:tcPr>
            <w:tcW w:w="2635" w:type="dxa"/>
          </w:tcPr>
          <w:p w14:paraId="08E0357E" w14:textId="77777777" w:rsidR="00DC621A" w:rsidRPr="00196042" w:rsidRDefault="00DC621A" w:rsidP="00196042">
            <w:pPr>
              <w:autoSpaceDE w:val="0"/>
              <w:autoSpaceDN w:val="0"/>
              <w:adjustRightInd w:val="0"/>
              <w:spacing w:line="267" w:lineRule="exact"/>
              <w:jc w:val="left"/>
              <w:rPr>
                <w:rFonts w:ascii="宋体" w:cs="宋体"/>
                <w:kern w:val="0"/>
                <w:sz w:val="20"/>
                <w:szCs w:val="20"/>
              </w:rPr>
            </w:pPr>
            <w:r w:rsidRPr="00196042">
              <w:rPr>
                <w:rFonts w:ascii="宋体" w:cs="宋体" w:hint="eastAsia"/>
                <w:kern w:val="0"/>
                <w:sz w:val="20"/>
                <w:szCs w:val="20"/>
              </w:rPr>
              <w:t>个人电脑:PC（不送则默认PC）</w:t>
            </w:r>
          </w:p>
          <w:p w14:paraId="1C70D547" w14:textId="77777777" w:rsidR="00DC621A" w:rsidRDefault="00DC621A" w:rsidP="00196042">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手机：APP</w:t>
            </w:r>
          </w:p>
          <w:p w14:paraId="2FB2C89B" w14:textId="77777777" w:rsidR="00DC621A" w:rsidRPr="00196042" w:rsidRDefault="00DC621A" w:rsidP="00196042">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微信：WX</w:t>
            </w:r>
          </w:p>
        </w:tc>
      </w:tr>
      <w:tr w:rsidR="00DC621A" w14:paraId="320AAA06" w14:textId="77777777" w:rsidTr="00BD4F05">
        <w:trPr>
          <w:cantSplit/>
          <w:trHeight w:val="145"/>
        </w:trPr>
        <w:tc>
          <w:tcPr>
            <w:tcW w:w="983" w:type="dxa"/>
            <w:vMerge/>
          </w:tcPr>
          <w:p w14:paraId="77A35836" w14:textId="77777777" w:rsidR="00DC621A" w:rsidRDefault="00DC621A" w:rsidP="00BD4F05">
            <w:pPr>
              <w:rPr>
                <w:rFonts w:ascii="宋体" w:hAnsi="宋体"/>
              </w:rPr>
            </w:pPr>
          </w:p>
        </w:tc>
        <w:tc>
          <w:tcPr>
            <w:tcW w:w="2094" w:type="dxa"/>
          </w:tcPr>
          <w:p w14:paraId="507C093A" w14:textId="77777777" w:rsidR="00DC621A" w:rsidRPr="00196042" w:rsidRDefault="00DC621A" w:rsidP="00196042">
            <w:pPr>
              <w:autoSpaceDE w:val="0"/>
              <w:autoSpaceDN w:val="0"/>
              <w:adjustRightInd w:val="0"/>
              <w:spacing w:line="267" w:lineRule="exact"/>
              <w:jc w:val="left"/>
              <w:rPr>
                <w:rFonts w:ascii="宋体" w:cs="宋体"/>
                <w:kern w:val="0"/>
                <w:sz w:val="20"/>
                <w:szCs w:val="20"/>
              </w:rPr>
            </w:pPr>
            <w:r w:rsidRPr="00196042">
              <w:rPr>
                <w:rFonts w:ascii="宋体" w:cs="宋体" w:hint="eastAsia"/>
                <w:kern w:val="0"/>
                <w:sz w:val="20"/>
                <w:szCs w:val="20"/>
              </w:rPr>
              <w:t>LOANNO</w:t>
            </w:r>
          </w:p>
        </w:tc>
        <w:tc>
          <w:tcPr>
            <w:tcW w:w="1709" w:type="dxa"/>
          </w:tcPr>
          <w:p w14:paraId="417AC86B" w14:textId="77777777" w:rsidR="00DC621A" w:rsidRPr="00196042" w:rsidRDefault="00DC621A" w:rsidP="00E81D47">
            <w:pPr>
              <w:rPr>
                <w:rFonts w:ascii="宋体" w:cs="宋体"/>
                <w:kern w:val="0"/>
                <w:sz w:val="20"/>
                <w:szCs w:val="20"/>
              </w:rPr>
            </w:pPr>
            <w:r w:rsidRPr="00196042">
              <w:rPr>
                <w:rFonts w:ascii="宋体" w:cs="宋体" w:hint="eastAsia"/>
                <w:kern w:val="0"/>
                <w:sz w:val="20"/>
                <w:szCs w:val="20"/>
              </w:rPr>
              <w:t>借款编号</w:t>
            </w:r>
          </w:p>
        </w:tc>
        <w:tc>
          <w:tcPr>
            <w:tcW w:w="851" w:type="dxa"/>
          </w:tcPr>
          <w:p w14:paraId="1E677C40" w14:textId="77777777" w:rsidR="00DC621A" w:rsidRPr="00196042" w:rsidRDefault="00DC621A" w:rsidP="00A564A1">
            <w:pPr>
              <w:rPr>
                <w:rFonts w:ascii="宋体" w:cs="宋体"/>
                <w:kern w:val="0"/>
                <w:sz w:val="20"/>
                <w:szCs w:val="20"/>
              </w:rPr>
            </w:pPr>
            <w:r w:rsidRPr="00196042">
              <w:rPr>
                <w:rFonts w:ascii="宋体" w:cs="宋体" w:hint="eastAsia"/>
                <w:kern w:val="0"/>
                <w:sz w:val="20"/>
                <w:szCs w:val="20"/>
              </w:rPr>
              <w:t>C (64)</w:t>
            </w:r>
          </w:p>
        </w:tc>
        <w:tc>
          <w:tcPr>
            <w:tcW w:w="708" w:type="dxa"/>
          </w:tcPr>
          <w:p w14:paraId="031672C1" w14:textId="77777777" w:rsidR="00DC621A" w:rsidRPr="00196042" w:rsidRDefault="00DC621A" w:rsidP="00A564A1">
            <w:pPr>
              <w:rPr>
                <w:rFonts w:ascii="宋体" w:cs="宋体"/>
                <w:kern w:val="0"/>
                <w:sz w:val="20"/>
                <w:szCs w:val="20"/>
              </w:rPr>
            </w:pPr>
            <w:r w:rsidRPr="00196042">
              <w:rPr>
                <w:rFonts w:ascii="宋体" w:cs="宋体" w:hint="eastAsia"/>
                <w:kern w:val="0"/>
                <w:sz w:val="20"/>
                <w:szCs w:val="20"/>
              </w:rPr>
              <w:t>否</w:t>
            </w:r>
          </w:p>
        </w:tc>
        <w:tc>
          <w:tcPr>
            <w:tcW w:w="2635" w:type="dxa"/>
          </w:tcPr>
          <w:p w14:paraId="0F3CFEE1" w14:textId="77777777" w:rsidR="00DC621A" w:rsidRPr="00196042" w:rsidRDefault="00DC621A" w:rsidP="00A564A1">
            <w:pPr>
              <w:rPr>
                <w:rFonts w:ascii="宋体" w:cs="宋体"/>
                <w:kern w:val="0"/>
                <w:sz w:val="20"/>
                <w:szCs w:val="20"/>
              </w:rPr>
            </w:pPr>
          </w:p>
        </w:tc>
      </w:tr>
      <w:tr w:rsidR="00DC621A" w14:paraId="234E96EC" w14:textId="77777777" w:rsidTr="00BD4F05">
        <w:trPr>
          <w:cantSplit/>
          <w:trHeight w:val="145"/>
        </w:trPr>
        <w:tc>
          <w:tcPr>
            <w:tcW w:w="983" w:type="dxa"/>
            <w:vMerge/>
          </w:tcPr>
          <w:p w14:paraId="5E298012" w14:textId="77777777" w:rsidR="00DC621A" w:rsidRDefault="00DC621A" w:rsidP="00BD4F05">
            <w:pPr>
              <w:rPr>
                <w:rFonts w:ascii="宋体" w:hAnsi="宋体"/>
              </w:rPr>
            </w:pPr>
          </w:p>
        </w:tc>
        <w:tc>
          <w:tcPr>
            <w:tcW w:w="2094" w:type="dxa"/>
          </w:tcPr>
          <w:p w14:paraId="79230ED9" w14:textId="77777777" w:rsidR="00DC621A" w:rsidRPr="00196042" w:rsidRDefault="00DC621A" w:rsidP="00196042">
            <w:pPr>
              <w:autoSpaceDE w:val="0"/>
              <w:autoSpaceDN w:val="0"/>
              <w:adjustRightInd w:val="0"/>
              <w:spacing w:line="267" w:lineRule="exact"/>
              <w:jc w:val="left"/>
              <w:rPr>
                <w:rFonts w:ascii="宋体" w:cs="宋体"/>
                <w:kern w:val="0"/>
                <w:sz w:val="20"/>
                <w:szCs w:val="20"/>
              </w:rPr>
            </w:pPr>
            <w:r w:rsidRPr="00196042">
              <w:rPr>
                <w:rFonts w:ascii="宋体" w:cs="宋体" w:hint="eastAsia"/>
                <w:kern w:val="0"/>
                <w:sz w:val="20"/>
                <w:szCs w:val="20"/>
              </w:rPr>
              <w:t>BWACNAME</w:t>
            </w:r>
          </w:p>
        </w:tc>
        <w:tc>
          <w:tcPr>
            <w:tcW w:w="1709" w:type="dxa"/>
          </w:tcPr>
          <w:p w14:paraId="50FD92A4" w14:textId="77777777" w:rsidR="00DC621A" w:rsidRPr="00196042" w:rsidRDefault="00DC621A" w:rsidP="00E81D47">
            <w:pPr>
              <w:rPr>
                <w:rFonts w:ascii="宋体" w:cs="宋体"/>
                <w:kern w:val="0"/>
                <w:sz w:val="20"/>
                <w:szCs w:val="20"/>
              </w:rPr>
            </w:pPr>
            <w:r w:rsidRPr="00196042">
              <w:rPr>
                <w:rFonts w:ascii="宋体" w:cs="宋体" w:hint="eastAsia"/>
                <w:kern w:val="0"/>
                <w:sz w:val="20"/>
                <w:szCs w:val="20"/>
              </w:rPr>
              <w:t>还款账号户名</w:t>
            </w:r>
          </w:p>
        </w:tc>
        <w:tc>
          <w:tcPr>
            <w:tcW w:w="851" w:type="dxa"/>
          </w:tcPr>
          <w:p w14:paraId="2AEF8881" w14:textId="77777777" w:rsidR="00DC621A" w:rsidRPr="00196042" w:rsidRDefault="00DC621A" w:rsidP="00A564A1">
            <w:pPr>
              <w:rPr>
                <w:rFonts w:ascii="宋体" w:cs="宋体"/>
                <w:kern w:val="0"/>
                <w:sz w:val="20"/>
                <w:szCs w:val="20"/>
              </w:rPr>
            </w:pPr>
            <w:r w:rsidRPr="00196042">
              <w:rPr>
                <w:rFonts w:ascii="宋体" w:cs="宋体" w:hint="eastAsia"/>
                <w:kern w:val="0"/>
                <w:sz w:val="20"/>
                <w:szCs w:val="20"/>
              </w:rPr>
              <w:t>C(128)</w:t>
            </w:r>
          </w:p>
        </w:tc>
        <w:tc>
          <w:tcPr>
            <w:tcW w:w="708" w:type="dxa"/>
          </w:tcPr>
          <w:p w14:paraId="4254780F" w14:textId="77777777" w:rsidR="00DC621A" w:rsidRPr="00196042" w:rsidRDefault="00DC621A" w:rsidP="00A564A1">
            <w:pPr>
              <w:rPr>
                <w:rFonts w:ascii="宋体" w:cs="宋体"/>
                <w:kern w:val="0"/>
                <w:sz w:val="20"/>
                <w:szCs w:val="20"/>
              </w:rPr>
            </w:pPr>
            <w:r w:rsidRPr="00196042">
              <w:rPr>
                <w:rFonts w:ascii="宋体" w:cs="宋体" w:hint="eastAsia"/>
                <w:kern w:val="0"/>
                <w:sz w:val="20"/>
                <w:szCs w:val="20"/>
              </w:rPr>
              <w:t>否</w:t>
            </w:r>
          </w:p>
        </w:tc>
        <w:tc>
          <w:tcPr>
            <w:tcW w:w="2635" w:type="dxa"/>
          </w:tcPr>
          <w:p w14:paraId="3D8E9DF5" w14:textId="77777777" w:rsidR="00DC621A" w:rsidRPr="00196042" w:rsidRDefault="00DC621A" w:rsidP="00A564A1">
            <w:pPr>
              <w:rPr>
                <w:rFonts w:ascii="宋体" w:cs="宋体"/>
                <w:kern w:val="0"/>
                <w:sz w:val="20"/>
                <w:szCs w:val="20"/>
              </w:rPr>
            </w:pPr>
          </w:p>
        </w:tc>
      </w:tr>
      <w:tr w:rsidR="00DC621A" w14:paraId="157BFBFF" w14:textId="77777777" w:rsidTr="00BD4F05">
        <w:trPr>
          <w:cantSplit/>
          <w:trHeight w:val="145"/>
        </w:trPr>
        <w:tc>
          <w:tcPr>
            <w:tcW w:w="983" w:type="dxa"/>
            <w:vMerge/>
          </w:tcPr>
          <w:p w14:paraId="1900AA30" w14:textId="77777777" w:rsidR="00DC621A" w:rsidRDefault="00DC621A" w:rsidP="00BD4F05">
            <w:pPr>
              <w:rPr>
                <w:rFonts w:ascii="宋体" w:hAnsi="宋体"/>
              </w:rPr>
            </w:pPr>
          </w:p>
        </w:tc>
        <w:tc>
          <w:tcPr>
            <w:tcW w:w="2094" w:type="dxa"/>
          </w:tcPr>
          <w:p w14:paraId="498DADBB" w14:textId="77777777" w:rsidR="00DC621A" w:rsidRPr="00196042" w:rsidRDefault="00DC621A" w:rsidP="00196042">
            <w:pPr>
              <w:autoSpaceDE w:val="0"/>
              <w:autoSpaceDN w:val="0"/>
              <w:adjustRightInd w:val="0"/>
              <w:spacing w:line="267" w:lineRule="exact"/>
              <w:jc w:val="left"/>
              <w:rPr>
                <w:rFonts w:ascii="宋体" w:cs="宋体"/>
                <w:kern w:val="0"/>
                <w:sz w:val="20"/>
                <w:szCs w:val="20"/>
              </w:rPr>
            </w:pPr>
            <w:r w:rsidRPr="00196042">
              <w:rPr>
                <w:rFonts w:ascii="宋体" w:cs="宋体" w:hint="eastAsia"/>
                <w:kern w:val="0"/>
                <w:sz w:val="20"/>
                <w:szCs w:val="20"/>
              </w:rPr>
              <w:t>BWACNO</w:t>
            </w:r>
          </w:p>
        </w:tc>
        <w:tc>
          <w:tcPr>
            <w:tcW w:w="1709" w:type="dxa"/>
          </w:tcPr>
          <w:p w14:paraId="5B4EC4E9" w14:textId="77777777" w:rsidR="00DC621A" w:rsidRPr="00196042" w:rsidRDefault="00DC621A" w:rsidP="00E81D47">
            <w:pPr>
              <w:rPr>
                <w:rFonts w:ascii="宋体" w:cs="宋体"/>
                <w:kern w:val="0"/>
                <w:sz w:val="20"/>
                <w:szCs w:val="20"/>
              </w:rPr>
            </w:pPr>
            <w:r w:rsidRPr="00196042">
              <w:rPr>
                <w:rFonts w:ascii="宋体" w:cs="宋体" w:hint="eastAsia"/>
                <w:kern w:val="0"/>
                <w:sz w:val="20"/>
                <w:szCs w:val="20"/>
              </w:rPr>
              <w:t>还款账号</w:t>
            </w:r>
          </w:p>
        </w:tc>
        <w:tc>
          <w:tcPr>
            <w:tcW w:w="851" w:type="dxa"/>
          </w:tcPr>
          <w:p w14:paraId="77E500A6" w14:textId="77777777" w:rsidR="00DC621A" w:rsidRPr="00196042" w:rsidRDefault="00DC621A" w:rsidP="00A564A1">
            <w:pPr>
              <w:rPr>
                <w:rFonts w:ascii="宋体" w:cs="宋体"/>
                <w:kern w:val="0"/>
                <w:sz w:val="20"/>
                <w:szCs w:val="20"/>
              </w:rPr>
            </w:pPr>
            <w:r w:rsidRPr="00196042">
              <w:rPr>
                <w:rFonts w:ascii="宋体" w:cs="宋体" w:hint="eastAsia"/>
                <w:kern w:val="0"/>
                <w:sz w:val="20"/>
                <w:szCs w:val="20"/>
              </w:rPr>
              <w:t>C(32)</w:t>
            </w:r>
          </w:p>
        </w:tc>
        <w:tc>
          <w:tcPr>
            <w:tcW w:w="708" w:type="dxa"/>
          </w:tcPr>
          <w:p w14:paraId="2756D0A0" w14:textId="77777777" w:rsidR="00DC621A" w:rsidRPr="00196042" w:rsidRDefault="00DC621A" w:rsidP="00A564A1">
            <w:pPr>
              <w:rPr>
                <w:rFonts w:ascii="宋体" w:cs="宋体"/>
                <w:kern w:val="0"/>
                <w:sz w:val="20"/>
                <w:szCs w:val="20"/>
              </w:rPr>
            </w:pPr>
            <w:r w:rsidRPr="00196042">
              <w:rPr>
                <w:rFonts w:ascii="宋体" w:cs="宋体" w:hint="eastAsia"/>
                <w:kern w:val="0"/>
                <w:sz w:val="20"/>
                <w:szCs w:val="20"/>
              </w:rPr>
              <w:t>否</w:t>
            </w:r>
          </w:p>
        </w:tc>
        <w:tc>
          <w:tcPr>
            <w:tcW w:w="2635" w:type="dxa"/>
          </w:tcPr>
          <w:p w14:paraId="488E4864" w14:textId="77777777" w:rsidR="00DC621A" w:rsidRPr="00196042" w:rsidRDefault="00DC621A" w:rsidP="00A564A1">
            <w:pPr>
              <w:rPr>
                <w:rFonts w:ascii="宋体" w:cs="宋体"/>
                <w:kern w:val="0"/>
                <w:sz w:val="20"/>
                <w:szCs w:val="20"/>
              </w:rPr>
            </w:pPr>
          </w:p>
        </w:tc>
      </w:tr>
      <w:tr w:rsidR="00DC621A" w14:paraId="5EE6DD54" w14:textId="77777777" w:rsidTr="00BD4F05">
        <w:trPr>
          <w:cantSplit/>
          <w:trHeight w:val="145"/>
        </w:trPr>
        <w:tc>
          <w:tcPr>
            <w:tcW w:w="983" w:type="dxa"/>
            <w:vMerge/>
          </w:tcPr>
          <w:p w14:paraId="507F2D0B" w14:textId="77777777" w:rsidR="00DC621A" w:rsidRDefault="00DC621A" w:rsidP="00BD4F05">
            <w:pPr>
              <w:rPr>
                <w:rFonts w:ascii="宋体" w:hAnsi="宋体"/>
              </w:rPr>
            </w:pPr>
          </w:p>
        </w:tc>
        <w:tc>
          <w:tcPr>
            <w:tcW w:w="2094" w:type="dxa"/>
          </w:tcPr>
          <w:p w14:paraId="39EFDCCF" w14:textId="77777777" w:rsidR="00DC621A" w:rsidRPr="00196042" w:rsidRDefault="00DC621A" w:rsidP="00196042">
            <w:pPr>
              <w:autoSpaceDE w:val="0"/>
              <w:autoSpaceDN w:val="0"/>
              <w:adjustRightInd w:val="0"/>
              <w:spacing w:line="267" w:lineRule="exact"/>
              <w:jc w:val="left"/>
              <w:rPr>
                <w:rFonts w:ascii="宋体" w:cs="宋体"/>
                <w:kern w:val="0"/>
                <w:sz w:val="20"/>
                <w:szCs w:val="20"/>
              </w:rPr>
            </w:pPr>
            <w:r w:rsidRPr="00196042">
              <w:rPr>
                <w:rFonts w:ascii="宋体" w:cs="宋体" w:hint="eastAsia"/>
                <w:kern w:val="0"/>
                <w:sz w:val="20"/>
                <w:szCs w:val="20"/>
              </w:rPr>
              <w:t>AMOUNT</w:t>
            </w:r>
          </w:p>
        </w:tc>
        <w:tc>
          <w:tcPr>
            <w:tcW w:w="1709" w:type="dxa"/>
          </w:tcPr>
          <w:p w14:paraId="41F6B48F" w14:textId="77777777" w:rsidR="00DC621A" w:rsidRPr="00196042" w:rsidRDefault="00DC621A" w:rsidP="00E81D47">
            <w:pPr>
              <w:rPr>
                <w:rFonts w:ascii="宋体" w:cs="宋体"/>
                <w:kern w:val="0"/>
                <w:sz w:val="20"/>
                <w:szCs w:val="20"/>
              </w:rPr>
            </w:pPr>
            <w:r w:rsidRPr="00196042">
              <w:rPr>
                <w:rFonts w:ascii="宋体" w:cs="宋体" w:hint="eastAsia"/>
                <w:kern w:val="0"/>
                <w:sz w:val="20"/>
                <w:szCs w:val="20"/>
              </w:rPr>
              <w:t>优惠总金额</w:t>
            </w:r>
          </w:p>
        </w:tc>
        <w:tc>
          <w:tcPr>
            <w:tcW w:w="851" w:type="dxa"/>
          </w:tcPr>
          <w:p w14:paraId="3079B71B" w14:textId="77777777" w:rsidR="00DC621A" w:rsidRPr="00196042" w:rsidRDefault="002E6AC3" w:rsidP="00A564A1">
            <w:pPr>
              <w:rPr>
                <w:rFonts w:ascii="宋体" w:cs="宋体"/>
                <w:kern w:val="0"/>
                <w:sz w:val="20"/>
                <w:szCs w:val="20"/>
              </w:rPr>
            </w:pPr>
            <w:ins w:id="2978" w:author="wincol" w:date="2016-04-28T10:24:00Z">
              <w:r>
                <w:rPr>
                  <w:rFonts w:ascii="宋体" w:cs="宋体" w:hint="eastAsia"/>
                  <w:kern w:val="0"/>
                  <w:sz w:val="20"/>
                  <w:szCs w:val="20"/>
                </w:rPr>
                <w:t>M</w:t>
              </w:r>
            </w:ins>
          </w:p>
        </w:tc>
        <w:tc>
          <w:tcPr>
            <w:tcW w:w="708" w:type="dxa"/>
          </w:tcPr>
          <w:p w14:paraId="48724287" w14:textId="77777777" w:rsidR="00DC621A" w:rsidRPr="00196042" w:rsidRDefault="00DC621A" w:rsidP="00A564A1">
            <w:pPr>
              <w:rPr>
                <w:rFonts w:ascii="宋体" w:cs="宋体"/>
                <w:kern w:val="0"/>
                <w:sz w:val="20"/>
                <w:szCs w:val="20"/>
              </w:rPr>
            </w:pPr>
            <w:r w:rsidRPr="00196042">
              <w:rPr>
                <w:rFonts w:ascii="宋体" w:cs="宋体" w:hint="eastAsia"/>
                <w:kern w:val="0"/>
                <w:sz w:val="20"/>
                <w:szCs w:val="20"/>
              </w:rPr>
              <w:t>否</w:t>
            </w:r>
          </w:p>
        </w:tc>
        <w:tc>
          <w:tcPr>
            <w:tcW w:w="2635" w:type="dxa"/>
          </w:tcPr>
          <w:p w14:paraId="626F05F7" w14:textId="77777777" w:rsidR="00674A79" w:rsidRDefault="00674A79" w:rsidP="00A564A1">
            <w:pPr>
              <w:rPr>
                <w:ins w:id="2979" w:author="wincol" w:date="2016-04-28T09:11:00Z"/>
                <w:rFonts w:ascii="宋体" w:cs="宋体"/>
                <w:kern w:val="0"/>
                <w:sz w:val="20"/>
                <w:szCs w:val="20"/>
              </w:rPr>
            </w:pPr>
          </w:p>
          <w:p w14:paraId="5844B529" w14:textId="77777777" w:rsidR="00DC621A" w:rsidRPr="00196042" w:rsidRDefault="00375EB0" w:rsidP="00A564A1">
            <w:pPr>
              <w:rPr>
                <w:rFonts w:ascii="宋体" w:cs="宋体"/>
                <w:kern w:val="0"/>
                <w:sz w:val="20"/>
                <w:szCs w:val="20"/>
              </w:rPr>
            </w:pPr>
            <w:ins w:id="2980" w:author="wincol" w:date="2016-04-28T09:11:00Z">
              <w:r>
                <w:rPr>
                  <w:rFonts w:ascii="宋体" w:cs="宋体" w:hint="eastAsia"/>
                  <w:kern w:val="0"/>
                  <w:sz w:val="20"/>
                  <w:szCs w:val="20"/>
                </w:rPr>
                <w:t>此值等于明细列表的优惠金额之和。</w:t>
              </w:r>
            </w:ins>
          </w:p>
        </w:tc>
      </w:tr>
      <w:tr w:rsidR="00DC621A" w14:paraId="2338BC75" w14:textId="77777777" w:rsidTr="00BD4F05">
        <w:trPr>
          <w:cantSplit/>
          <w:trHeight w:val="145"/>
        </w:trPr>
        <w:tc>
          <w:tcPr>
            <w:tcW w:w="983" w:type="dxa"/>
            <w:vMerge/>
          </w:tcPr>
          <w:p w14:paraId="59C5CDE2" w14:textId="77777777" w:rsidR="00DC621A" w:rsidRDefault="00DC621A" w:rsidP="00BD4F05">
            <w:pPr>
              <w:rPr>
                <w:rFonts w:ascii="宋体" w:hAnsi="宋体"/>
              </w:rPr>
            </w:pPr>
          </w:p>
        </w:tc>
        <w:tc>
          <w:tcPr>
            <w:tcW w:w="2094" w:type="dxa"/>
          </w:tcPr>
          <w:p w14:paraId="1478464C" w14:textId="77777777" w:rsidR="00DC621A" w:rsidRPr="00196042" w:rsidRDefault="00DC621A" w:rsidP="00196042">
            <w:pPr>
              <w:autoSpaceDE w:val="0"/>
              <w:autoSpaceDN w:val="0"/>
              <w:adjustRightInd w:val="0"/>
              <w:spacing w:line="267" w:lineRule="exact"/>
              <w:jc w:val="left"/>
              <w:rPr>
                <w:rFonts w:ascii="宋体" w:cs="宋体"/>
                <w:kern w:val="0"/>
                <w:sz w:val="20"/>
                <w:szCs w:val="20"/>
              </w:rPr>
            </w:pPr>
            <w:r w:rsidRPr="00196042">
              <w:rPr>
                <w:rFonts w:ascii="宋体" w:cs="宋体" w:hint="eastAsia"/>
                <w:kern w:val="0"/>
                <w:sz w:val="20"/>
                <w:szCs w:val="20"/>
              </w:rPr>
              <w:t>TOTALNUM</w:t>
            </w:r>
          </w:p>
        </w:tc>
        <w:tc>
          <w:tcPr>
            <w:tcW w:w="1709" w:type="dxa"/>
          </w:tcPr>
          <w:p w14:paraId="652D9A5D" w14:textId="77777777" w:rsidR="00DC621A" w:rsidRPr="00196042" w:rsidRDefault="00DC621A" w:rsidP="00E81D47">
            <w:pPr>
              <w:rPr>
                <w:rFonts w:ascii="宋体" w:cs="宋体"/>
                <w:kern w:val="0"/>
                <w:sz w:val="20"/>
                <w:szCs w:val="20"/>
              </w:rPr>
            </w:pPr>
            <w:r w:rsidRPr="00196042">
              <w:rPr>
                <w:rFonts w:ascii="宋体" w:cs="宋体" w:hint="eastAsia"/>
                <w:kern w:val="0"/>
                <w:sz w:val="20"/>
                <w:szCs w:val="20"/>
              </w:rPr>
              <w:t>优惠总笔数</w:t>
            </w:r>
          </w:p>
        </w:tc>
        <w:tc>
          <w:tcPr>
            <w:tcW w:w="851" w:type="dxa"/>
          </w:tcPr>
          <w:p w14:paraId="2187C9F0" w14:textId="77777777" w:rsidR="00DC621A" w:rsidRPr="00196042" w:rsidRDefault="00DC621A" w:rsidP="00A564A1">
            <w:pPr>
              <w:rPr>
                <w:rFonts w:ascii="宋体" w:cs="宋体"/>
                <w:kern w:val="0"/>
                <w:sz w:val="20"/>
                <w:szCs w:val="20"/>
              </w:rPr>
            </w:pPr>
            <w:r w:rsidRPr="00196042">
              <w:rPr>
                <w:rFonts w:ascii="宋体" w:cs="宋体" w:hint="eastAsia"/>
                <w:kern w:val="0"/>
                <w:sz w:val="20"/>
                <w:szCs w:val="20"/>
              </w:rPr>
              <w:t>C(10)</w:t>
            </w:r>
          </w:p>
        </w:tc>
        <w:tc>
          <w:tcPr>
            <w:tcW w:w="708" w:type="dxa"/>
          </w:tcPr>
          <w:p w14:paraId="715AC218" w14:textId="77777777" w:rsidR="00DC621A" w:rsidRPr="00196042" w:rsidRDefault="00DC621A" w:rsidP="00A564A1">
            <w:pPr>
              <w:rPr>
                <w:rFonts w:ascii="宋体" w:cs="宋体"/>
                <w:kern w:val="0"/>
                <w:sz w:val="20"/>
                <w:szCs w:val="20"/>
              </w:rPr>
            </w:pPr>
            <w:r w:rsidRPr="00196042">
              <w:rPr>
                <w:rFonts w:ascii="宋体" w:cs="宋体" w:hint="eastAsia"/>
                <w:kern w:val="0"/>
                <w:sz w:val="20"/>
                <w:szCs w:val="20"/>
              </w:rPr>
              <w:t>否</w:t>
            </w:r>
          </w:p>
        </w:tc>
        <w:tc>
          <w:tcPr>
            <w:tcW w:w="2635" w:type="dxa"/>
          </w:tcPr>
          <w:p w14:paraId="41D4FE9E" w14:textId="77777777" w:rsidR="00DC621A" w:rsidRPr="00196042" w:rsidRDefault="00DC621A" w:rsidP="00A564A1">
            <w:pPr>
              <w:rPr>
                <w:rFonts w:ascii="宋体" w:cs="宋体"/>
                <w:kern w:val="0"/>
                <w:sz w:val="20"/>
                <w:szCs w:val="20"/>
              </w:rPr>
            </w:pPr>
          </w:p>
        </w:tc>
      </w:tr>
      <w:tr w:rsidR="00DC621A" w14:paraId="7ABD475F" w14:textId="77777777" w:rsidTr="00BD4F05">
        <w:trPr>
          <w:cantSplit/>
          <w:trHeight w:val="145"/>
          <w:ins w:id="2981" w:author="wincol" w:date="2016-03-31T18:04:00Z"/>
        </w:trPr>
        <w:tc>
          <w:tcPr>
            <w:tcW w:w="983" w:type="dxa"/>
            <w:vMerge/>
          </w:tcPr>
          <w:p w14:paraId="52A28BCD" w14:textId="77777777" w:rsidR="00DC621A" w:rsidRDefault="00DC621A" w:rsidP="00BD4F05">
            <w:pPr>
              <w:rPr>
                <w:ins w:id="2982" w:author="wincol" w:date="2016-03-31T18:04:00Z"/>
                <w:rFonts w:ascii="宋体" w:hAnsi="宋体"/>
              </w:rPr>
            </w:pPr>
          </w:p>
        </w:tc>
        <w:tc>
          <w:tcPr>
            <w:tcW w:w="2094" w:type="dxa"/>
          </w:tcPr>
          <w:p w14:paraId="40DA1343" w14:textId="77777777" w:rsidR="00DC621A" w:rsidRPr="00196042" w:rsidRDefault="00DC621A" w:rsidP="00196042">
            <w:pPr>
              <w:autoSpaceDE w:val="0"/>
              <w:autoSpaceDN w:val="0"/>
              <w:adjustRightInd w:val="0"/>
              <w:spacing w:line="267" w:lineRule="exact"/>
              <w:jc w:val="left"/>
              <w:rPr>
                <w:ins w:id="2983" w:author="wincol" w:date="2016-03-31T18:04:00Z"/>
                <w:rFonts w:ascii="宋体" w:cs="宋体"/>
                <w:kern w:val="0"/>
                <w:sz w:val="20"/>
                <w:szCs w:val="20"/>
              </w:rPr>
            </w:pPr>
            <w:ins w:id="2984" w:author="wincol" w:date="2016-03-31T18:04:00Z">
              <w:r>
                <w:rPr>
                  <w:rFonts w:ascii="宋体" w:cs="宋体" w:hint="eastAsia"/>
                  <w:kern w:val="0"/>
                  <w:sz w:val="20"/>
                  <w:szCs w:val="20"/>
                </w:rPr>
                <w:t>EXT_FILED1</w:t>
              </w:r>
            </w:ins>
          </w:p>
        </w:tc>
        <w:tc>
          <w:tcPr>
            <w:tcW w:w="1709" w:type="dxa"/>
          </w:tcPr>
          <w:p w14:paraId="0921B860" w14:textId="77777777" w:rsidR="00DC621A" w:rsidRPr="00196042" w:rsidRDefault="00DC621A" w:rsidP="00E81D47">
            <w:pPr>
              <w:rPr>
                <w:ins w:id="2985" w:author="wincol" w:date="2016-03-31T18:04:00Z"/>
                <w:rFonts w:ascii="宋体" w:cs="宋体"/>
                <w:kern w:val="0"/>
                <w:sz w:val="20"/>
                <w:szCs w:val="20"/>
              </w:rPr>
            </w:pPr>
            <w:ins w:id="2986" w:author="wincol" w:date="2016-03-31T18:04:00Z">
              <w:r>
                <w:rPr>
                  <w:rFonts w:ascii="宋体" w:cs="宋体" w:hint="eastAsia"/>
                  <w:kern w:val="0"/>
                  <w:sz w:val="20"/>
                  <w:szCs w:val="20"/>
                </w:rPr>
                <w:t>备用字段1</w:t>
              </w:r>
            </w:ins>
          </w:p>
        </w:tc>
        <w:tc>
          <w:tcPr>
            <w:tcW w:w="851" w:type="dxa"/>
          </w:tcPr>
          <w:p w14:paraId="6DAAF5D7" w14:textId="77777777" w:rsidR="00DC621A" w:rsidRPr="00196042" w:rsidRDefault="00DC621A" w:rsidP="00A564A1">
            <w:pPr>
              <w:rPr>
                <w:ins w:id="2987" w:author="wincol" w:date="2016-03-31T18:04:00Z"/>
                <w:rFonts w:ascii="宋体" w:cs="宋体"/>
                <w:kern w:val="0"/>
                <w:sz w:val="20"/>
                <w:szCs w:val="20"/>
              </w:rPr>
            </w:pPr>
            <w:ins w:id="2988" w:author="wincol" w:date="2016-03-31T18:04: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52A6376F" w14:textId="77777777" w:rsidR="00DC621A" w:rsidRPr="00196042" w:rsidRDefault="00DC621A" w:rsidP="00A564A1">
            <w:pPr>
              <w:rPr>
                <w:ins w:id="2989" w:author="wincol" w:date="2016-03-31T18:04:00Z"/>
                <w:rFonts w:ascii="宋体" w:cs="宋体"/>
                <w:kern w:val="0"/>
                <w:sz w:val="20"/>
                <w:szCs w:val="20"/>
              </w:rPr>
            </w:pPr>
            <w:ins w:id="2990" w:author="wincol" w:date="2016-03-31T18:04:00Z">
              <w:r>
                <w:rPr>
                  <w:rFonts w:ascii="宋体" w:hAnsi="宋体" w:hint="eastAsia"/>
                </w:rPr>
                <w:t>是</w:t>
              </w:r>
            </w:ins>
          </w:p>
        </w:tc>
        <w:tc>
          <w:tcPr>
            <w:tcW w:w="2635" w:type="dxa"/>
          </w:tcPr>
          <w:p w14:paraId="4DA980C1" w14:textId="77777777" w:rsidR="00DC621A" w:rsidRPr="00196042" w:rsidRDefault="00DC621A" w:rsidP="00A564A1">
            <w:pPr>
              <w:rPr>
                <w:ins w:id="2991" w:author="wincol" w:date="2016-03-31T18:04:00Z"/>
                <w:rFonts w:ascii="宋体" w:cs="宋体"/>
                <w:kern w:val="0"/>
                <w:sz w:val="20"/>
                <w:szCs w:val="20"/>
              </w:rPr>
            </w:pPr>
            <w:ins w:id="2992" w:author="wincol" w:date="2016-03-31T18:04:00Z">
              <w:r>
                <w:rPr>
                  <w:rFonts w:ascii="宋体" w:cs="宋体" w:hint="eastAsia"/>
                  <w:kern w:val="0"/>
                  <w:sz w:val="20"/>
                  <w:szCs w:val="20"/>
                </w:rPr>
                <w:t>备用字段1</w:t>
              </w:r>
            </w:ins>
          </w:p>
        </w:tc>
      </w:tr>
      <w:tr w:rsidR="00DC621A" w14:paraId="2AE3C439" w14:textId="77777777" w:rsidTr="00BD4F05">
        <w:trPr>
          <w:cantSplit/>
          <w:trHeight w:val="145"/>
          <w:ins w:id="2993" w:author="wincol" w:date="2016-03-31T18:04:00Z"/>
        </w:trPr>
        <w:tc>
          <w:tcPr>
            <w:tcW w:w="983" w:type="dxa"/>
            <w:vMerge/>
          </w:tcPr>
          <w:p w14:paraId="4A6810DB" w14:textId="77777777" w:rsidR="00DC621A" w:rsidRDefault="00DC621A" w:rsidP="00BD4F05">
            <w:pPr>
              <w:rPr>
                <w:ins w:id="2994" w:author="wincol" w:date="2016-03-31T18:04:00Z"/>
                <w:rFonts w:ascii="宋体" w:hAnsi="宋体"/>
              </w:rPr>
            </w:pPr>
          </w:p>
        </w:tc>
        <w:tc>
          <w:tcPr>
            <w:tcW w:w="2094" w:type="dxa"/>
          </w:tcPr>
          <w:p w14:paraId="155B7974" w14:textId="77777777" w:rsidR="00DC621A" w:rsidRPr="00196042" w:rsidRDefault="00DC621A" w:rsidP="00196042">
            <w:pPr>
              <w:autoSpaceDE w:val="0"/>
              <w:autoSpaceDN w:val="0"/>
              <w:adjustRightInd w:val="0"/>
              <w:spacing w:line="267" w:lineRule="exact"/>
              <w:jc w:val="left"/>
              <w:rPr>
                <w:ins w:id="2995" w:author="wincol" w:date="2016-03-31T18:04:00Z"/>
                <w:rFonts w:ascii="宋体" w:cs="宋体"/>
                <w:kern w:val="0"/>
                <w:sz w:val="20"/>
                <w:szCs w:val="20"/>
              </w:rPr>
            </w:pPr>
            <w:ins w:id="2996" w:author="wincol" w:date="2016-03-31T18:04:00Z">
              <w:r>
                <w:rPr>
                  <w:rFonts w:ascii="宋体" w:cs="宋体" w:hint="eastAsia"/>
                  <w:kern w:val="0"/>
                  <w:sz w:val="20"/>
                  <w:szCs w:val="20"/>
                </w:rPr>
                <w:t>EXT_FILED2</w:t>
              </w:r>
            </w:ins>
          </w:p>
        </w:tc>
        <w:tc>
          <w:tcPr>
            <w:tcW w:w="1709" w:type="dxa"/>
          </w:tcPr>
          <w:p w14:paraId="714F0D16" w14:textId="77777777" w:rsidR="00DC621A" w:rsidRPr="00196042" w:rsidRDefault="00DC621A" w:rsidP="00E81D47">
            <w:pPr>
              <w:rPr>
                <w:ins w:id="2997" w:author="wincol" w:date="2016-03-31T18:04:00Z"/>
                <w:rFonts w:ascii="宋体" w:cs="宋体"/>
                <w:kern w:val="0"/>
                <w:sz w:val="20"/>
                <w:szCs w:val="20"/>
              </w:rPr>
            </w:pPr>
            <w:ins w:id="2998" w:author="wincol" w:date="2016-03-31T18:04:00Z">
              <w:r>
                <w:rPr>
                  <w:rFonts w:ascii="宋体" w:cs="宋体" w:hint="eastAsia"/>
                  <w:kern w:val="0"/>
                  <w:sz w:val="20"/>
                  <w:szCs w:val="20"/>
                </w:rPr>
                <w:t>备用字段2</w:t>
              </w:r>
            </w:ins>
          </w:p>
        </w:tc>
        <w:tc>
          <w:tcPr>
            <w:tcW w:w="851" w:type="dxa"/>
          </w:tcPr>
          <w:p w14:paraId="00B5FCCF" w14:textId="77777777" w:rsidR="00DC621A" w:rsidRPr="00196042" w:rsidRDefault="00DC621A" w:rsidP="00A564A1">
            <w:pPr>
              <w:rPr>
                <w:ins w:id="2999" w:author="wincol" w:date="2016-03-31T18:04:00Z"/>
                <w:rFonts w:ascii="宋体" w:cs="宋体"/>
                <w:kern w:val="0"/>
                <w:sz w:val="20"/>
                <w:szCs w:val="20"/>
              </w:rPr>
            </w:pPr>
            <w:ins w:id="3000" w:author="wincol" w:date="2016-03-31T18:04: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60B02F65" w14:textId="77777777" w:rsidR="00DC621A" w:rsidRPr="00196042" w:rsidRDefault="00DC621A" w:rsidP="00A564A1">
            <w:pPr>
              <w:rPr>
                <w:ins w:id="3001" w:author="wincol" w:date="2016-03-31T18:04:00Z"/>
                <w:rFonts w:ascii="宋体" w:cs="宋体"/>
                <w:kern w:val="0"/>
                <w:sz w:val="20"/>
                <w:szCs w:val="20"/>
              </w:rPr>
            </w:pPr>
            <w:ins w:id="3002" w:author="wincol" w:date="2016-03-31T18:04:00Z">
              <w:r>
                <w:rPr>
                  <w:rFonts w:ascii="宋体" w:hAnsi="宋体" w:hint="eastAsia"/>
                </w:rPr>
                <w:t>是</w:t>
              </w:r>
            </w:ins>
          </w:p>
        </w:tc>
        <w:tc>
          <w:tcPr>
            <w:tcW w:w="2635" w:type="dxa"/>
          </w:tcPr>
          <w:p w14:paraId="6217173F" w14:textId="77777777" w:rsidR="00DC621A" w:rsidRPr="00196042" w:rsidRDefault="00DC621A" w:rsidP="00A564A1">
            <w:pPr>
              <w:rPr>
                <w:ins w:id="3003" w:author="wincol" w:date="2016-03-31T18:04:00Z"/>
                <w:rFonts w:ascii="宋体" w:cs="宋体"/>
                <w:kern w:val="0"/>
                <w:sz w:val="20"/>
                <w:szCs w:val="20"/>
              </w:rPr>
            </w:pPr>
            <w:ins w:id="3004" w:author="wincol" w:date="2016-03-31T18:04:00Z">
              <w:r>
                <w:rPr>
                  <w:rFonts w:ascii="宋体" w:cs="宋体" w:hint="eastAsia"/>
                  <w:kern w:val="0"/>
                  <w:sz w:val="20"/>
                  <w:szCs w:val="20"/>
                </w:rPr>
                <w:t>备用字段2</w:t>
              </w:r>
            </w:ins>
          </w:p>
        </w:tc>
      </w:tr>
      <w:tr w:rsidR="00DC621A" w14:paraId="14BA4AC3" w14:textId="77777777" w:rsidTr="00A564A1">
        <w:trPr>
          <w:cantSplit/>
          <w:trHeight w:val="145"/>
        </w:trPr>
        <w:tc>
          <w:tcPr>
            <w:tcW w:w="983" w:type="dxa"/>
            <w:vMerge/>
          </w:tcPr>
          <w:p w14:paraId="7EEB8D9A" w14:textId="77777777" w:rsidR="00DC621A" w:rsidRDefault="00DC621A" w:rsidP="00BD4F05">
            <w:pPr>
              <w:rPr>
                <w:rFonts w:ascii="宋体" w:hAnsi="宋体"/>
              </w:rPr>
            </w:pPr>
          </w:p>
        </w:tc>
        <w:tc>
          <w:tcPr>
            <w:tcW w:w="7997" w:type="dxa"/>
            <w:gridSpan w:val="5"/>
          </w:tcPr>
          <w:p w14:paraId="2DA4576A" w14:textId="77777777" w:rsidR="00DC621A" w:rsidRDefault="00DC621A" w:rsidP="00B3783C">
            <w:pPr>
              <w:rPr>
                <w:rFonts w:ascii="宋体" w:hAnsi="宋体"/>
              </w:rPr>
            </w:pPr>
            <w:r w:rsidRPr="00A560D3">
              <w:rPr>
                <w:rFonts w:ascii="宋体" w:cs="宋体" w:hint="eastAsia"/>
                <w:kern w:val="0"/>
                <w:sz w:val="20"/>
                <w:szCs w:val="20"/>
              </w:rPr>
              <w:t>循环列表</w:t>
            </w:r>
            <w:ins w:id="3005" w:author="wincol" w:date="2016-04-15T19:28:00Z">
              <w:r w:rsidR="005D2263">
                <w:rPr>
                  <w:rFonts w:ascii="宋体" w:cs="宋体" w:hint="eastAsia"/>
                  <w:kern w:val="0"/>
                  <w:sz w:val="20"/>
                  <w:szCs w:val="20"/>
                </w:rPr>
                <w:t>&lt;</w:t>
              </w:r>
              <w:r w:rsidR="005D2263" w:rsidRPr="00DC621A">
                <w:rPr>
                  <w:rFonts w:ascii="宋体" w:cs="宋体"/>
                  <w:kern w:val="0"/>
                  <w:sz w:val="20"/>
                  <w:szCs w:val="20"/>
                </w:rPr>
                <w:t>FEEDBACKLIST</w:t>
              </w:r>
              <w:r w:rsidR="005D2263">
                <w:rPr>
                  <w:rFonts w:ascii="宋体" w:cs="宋体" w:hint="eastAsia"/>
                  <w:kern w:val="0"/>
                  <w:sz w:val="20"/>
                  <w:szCs w:val="20"/>
                </w:rPr>
                <w:t>&gt;</w:t>
              </w:r>
            </w:ins>
          </w:p>
        </w:tc>
      </w:tr>
      <w:tr w:rsidR="00DC621A" w14:paraId="396453A0" w14:textId="77777777" w:rsidTr="00BD4F05">
        <w:trPr>
          <w:cantSplit/>
          <w:trHeight w:val="145"/>
        </w:trPr>
        <w:tc>
          <w:tcPr>
            <w:tcW w:w="983" w:type="dxa"/>
            <w:vMerge/>
          </w:tcPr>
          <w:p w14:paraId="49D2D8BB" w14:textId="77777777" w:rsidR="00DC621A" w:rsidRDefault="00DC621A" w:rsidP="00BD4F05">
            <w:pPr>
              <w:rPr>
                <w:rFonts w:ascii="宋体" w:hAnsi="宋体"/>
              </w:rPr>
            </w:pPr>
          </w:p>
        </w:tc>
        <w:tc>
          <w:tcPr>
            <w:tcW w:w="2094" w:type="dxa"/>
          </w:tcPr>
          <w:p w14:paraId="38D1591F" w14:textId="77777777" w:rsidR="00DC621A" w:rsidRPr="00E47622" w:rsidRDefault="00DC621A" w:rsidP="00E47622">
            <w:pPr>
              <w:autoSpaceDE w:val="0"/>
              <w:autoSpaceDN w:val="0"/>
              <w:adjustRightInd w:val="0"/>
              <w:spacing w:line="267" w:lineRule="exact"/>
              <w:jc w:val="left"/>
              <w:rPr>
                <w:rFonts w:ascii="宋体" w:cs="宋体"/>
                <w:kern w:val="0"/>
                <w:sz w:val="20"/>
                <w:szCs w:val="20"/>
              </w:rPr>
            </w:pPr>
            <w:r w:rsidRPr="00E47622">
              <w:rPr>
                <w:rFonts w:ascii="宋体" w:cs="宋体"/>
                <w:kern w:val="0"/>
                <w:sz w:val="20"/>
                <w:szCs w:val="20"/>
              </w:rPr>
              <w:t>SUBSEQNO</w:t>
            </w:r>
          </w:p>
        </w:tc>
        <w:tc>
          <w:tcPr>
            <w:tcW w:w="1709" w:type="dxa"/>
          </w:tcPr>
          <w:p w14:paraId="5254D646" w14:textId="77777777" w:rsidR="00DC621A" w:rsidRPr="00E47622" w:rsidRDefault="00DC621A" w:rsidP="00E47622">
            <w:pPr>
              <w:autoSpaceDE w:val="0"/>
              <w:autoSpaceDN w:val="0"/>
              <w:adjustRightInd w:val="0"/>
              <w:spacing w:line="267" w:lineRule="exact"/>
              <w:jc w:val="left"/>
              <w:rPr>
                <w:rFonts w:ascii="宋体" w:cs="宋体"/>
                <w:kern w:val="0"/>
                <w:sz w:val="20"/>
                <w:szCs w:val="20"/>
              </w:rPr>
            </w:pPr>
            <w:r w:rsidRPr="00E47622">
              <w:rPr>
                <w:rFonts w:ascii="宋体" w:cs="宋体" w:hint="eastAsia"/>
                <w:kern w:val="0"/>
                <w:sz w:val="20"/>
                <w:szCs w:val="20"/>
              </w:rPr>
              <w:t>子流水号</w:t>
            </w:r>
          </w:p>
        </w:tc>
        <w:tc>
          <w:tcPr>
            <w:tcW w:w="851" w:type="dxa"/>
          </w:tcPr>
          <w:p w14:paraId="1BAD175F" w14:textId="77777777" w:rsidR="00DC621A" w:rsidRPr="00E47622" w:rsidRDefault="00DC621A" w:rsidP="00E47622">
            <w:pPr>
              <w:autoSpaceDE w:val="0"/>
              <w:autoSpaceDN w:val="0"/>
              <w:adjustRightInd w:val="0"/>
              <w:spacing w:line="267" w:lineRule="exact"/>
              <w:jc w:val="left"/>
              <w:rPr>
                <w:rFonts w:ascii="宋体" w:cs="宋体"/>
                <w:kern w:val="0"/>
                <w:sz w:val="20"/>
                <w:szCs w:val="20"/>
              </w:rPr>
            </w:pPr>
            <w:r w:rsidRPr="00E47622">
              <w:rPr>
                <w:rFonts w:ascii="宋体" w:cs="宋体" w:hint="eastAsia"/>
                <w:kern w:val="0"/>
                <w:sz w:val="20"/>
                <w:szCs w:val="20"/>
              </w:rPr>
              <w:t>C（32）</w:t>
            </w:r>
          </w:p>
        </w:tc>
        <w:tc>
          <w:tcPr>
            <w:tcW w:w="708" w:type="dxa"/>
          </w:tcPr>
          <w:p w14:paraId="5A66461E" w14:textId="77777777" w:rsidR="00DC621A" w:rsidRPr="00E47622" w:rsidRDefault="00DC621A" w:rsidP="00E47622">
            <w:pPr>
              <w:autoSpaceDE w:val="0"/>
              <w:autoSpaceDN w:val="0"/>
              <w:adjustRightInd w:val="0"/>
              <w:spacing w:line="267" w:lineRule="exact"/>
              <w:jc w:val="left"/>
              <w:rPr>
                <w:rFonts w:ascii="宋体" w:cs="宋体"/>
                <w:kern w:val="0"/>
                <w:sz w:val="20"/>
                <w:szCs w:val="20"/>
              </w:rPr>
            </w:pPr>
            <w:r w:rsidRPr="00E47622">
              <w:rPr>
                <w:rFonts w:ascii="宋体" w:cs="宋体" w:hint="eastAsia"/>
                <w:kern w:val="0"/>
                <w:sz w:val="20"/>
                <w:szCs w:val="20"/>
              </w:rPr>
              <w:t>否</w:t>
            </w:r>
          </w:p>
        </w:tc>
        <w:tc>
          <w:tcPr>
            <w:tcW w:w="2635" w:type="dxa"/>
          </w:tcPr>
          <w:p w14:paraId="209CC5FE" w14:textId="77777777" w:rsidR="00DC621A" w:rsidRPr="00E47622" w:rsidRDefault="00DC621A" w:rsidP="00E47622">
            <w:pPr>
              <w:autoSpaceDE w:val="0"/>
              <w:autoSpaceDN w:val="0"/>
              <w:adjustRightInd w:val="0"/>
              <w:spacing w:line="267" w:lineRule="exact"/>
              <w:jc w:val="left"/>
              <w:rPr>
                <w:rFonts w:ascii="宋体" w:cs="宋体"/>
                <w:kern w:val="0"/>
                <w:sz w:val="20"/>
                <w:szCs w:val="20"/>
              </w:rPr>
            </w:pPr>
            <w:r w:rsidRPr="00E47622">
              <w:rPr>
                <w:rFonts w:ascii="宋体" w:cs="宋体" w:hint="eastAsia"/>
                <w:kern w:val="0"/>
                <w:sz w:val="20"/>
                <w:szCs w:val="20"/>
              </w:rPr>
              <w:t>用于对账，必须唯一</w:t>
            </w:r>
          </w:p>
        </w:tc>
      </w:tr>
      <w:tr w:rsidR="00DC621A" w14:paraId="44DB76AE" w14:textId="77777777" w:rsidTr="00BD4F05">
        <w:trPr>
          <w:cantSplit/>
          <w:trHeight w:val="145"/>
        </w:trPr>
        <w:tc>
          <w:tcPr>
            <w:tcW w:w="983" w:type="dxa"/>
            <w:vMerge/>
          </w:tcPr>
          <w:p w14:paraId="58E8FD5C" w14:textId="77777777" w:rsidR="00DC621A" w:rsidRDefault="00DC621A" w:rsidP="00BD4F05">
            <w:pPr>
              <w:rPr>
                <w:rFonts w:ascii="宋体" w:hAnsi="宋体"/>
              </w:rPr>
            </w:pPr>
          </w:p>
        </w:tc>
        <w:tc>
          <w:tcPr>
            <w:tcW w:w="2094" w:type="dxa"/>
          </w:tcPr>
          <w:p w14:paraId="7D4CA343" w14:textId="77777777" w:rsidR="00DC621A" w:rsidRPr="00E47622" w:rsidRDefault="00DC621A" w:rsidP="00E47622">
            <w:pPr>
              <w:autoSpaceDE w:val="0"/>
              <w:autoSpaceDN w:val="0"/>
              <w:adjustRightInd w:val="0"/>
              <w:spacing w:line="267" w:lineRule="exact"/>
              <w:jc w:val="left"/>
              <w:rPr>
                <w:rFonts w:ascii="宋体" w:cs="宋体"/>
                <w:kern w:val="0"/>
                <w:sz w:val="20"/>
                <w:szCs w:val="20"/>
              </w:rPr>
            </w:pPr>
            <w:r w:rsidRPr="00E47622">
              <w:rPr>
                <w:rFonts w:ascii="宋体" w:cs="宋体"/>
                <w:kern w:val="0"/>
                <w:sz w:val="20"/>
                <w:szCs w:val="20"/>
              </w:rPr>
              <w:t>OLDREQSEQNO</w:t>
            </w:r>
          </w:p>
        </w:tc>
        <w:tc>
          <w:tcPr>
            <w:tcW w:w="1709" w:type="dxa"/>
          </w:tcPr>
          <w:p w14:paraId="00203050" w14:textId="77777777" w:rsidR="00DC621A" w:rsidRPr="00E47622" w:rsidRDefault="00DC621A" w:rsidP="00E47622">
            <w:pPr>
              <w:autoSpaceDE w:val="0"/>
              <w:autoSpaceDN w:val="0"/>
              <w:adjustRightInd w:val="0"/>
              <w:spacing w:line="267" w:lineRule="exact"/>
              <w:jc w:val="left"/>
              <w:rPr>
                <w:rFonts w:ascii="宋体" w:cs="宋体"/>
                <w:kern w:val="0"/>
                <w:sz w:val="20"/>
                <w:szCs w:val="20"/>
              </w:rPr>
            </w:pPr>
            <w:r w:rsidRPr="00E47622">
              <w:rPr>
                <w:rFonts w:ascii="宋体" w:cs="宋体" w:hint="eastAsia"/>
                <w:kern w:val="0"/>
                <w:sz w:val="20"/>
                <w:szCs w:val="20"/>
              </w:rPr>
              <w:t>原投标流水号</w:t>
            </w:r>
          </w:p>
        </w:tc>
        <w:tc>
          <w:tcPr>
            <w:tcW w:w="851" w:type="dxa"/>
          </w:tcPr>
          <w:p w14:paraId="6DEA20FC" w14:textId="77777777" w:rsidR="00DC621A" w:rsidRPr="00E47622" w:rsidRDefault="00DC621A" w:rsidP="003945B3">
            <w:pPr>
              <w:autoSpaceDE w:val="0"/>
              <w:autoSpaceDN w:val="0"/>
              <w:adjustRightInd w:val="0"/>
              <w:spacing w:line="267" w:lineRule="exact"/>
              <w:jc w:val="left"/>
              <w:rPr>
                <w:rFonts w:ascii="宋体" w:cs="宋体"/>
                <w:kern w:val="0"/>
                <w:sz w:val="20"/>
                <w:szCs w:val="20"/>
              </w:rPr>
            </w:pPr>
            <w:r w:rsidRPr="00E47622">
              <w:rPr>
                <w:rFonts w:ascii="宋体" w:cs="宋体" w:hint="eastAsia"/>
                <w:kern w:val="0"/>
                <w:sz w:val="20"/>
                <w:szCs w:val="20"/>
              </w:rPr>
              <w:t>C（</w:t>
            </w:r>
            <w:del w:id="3006" w:author="wincol" w:date="2016-06-12T18:47:00Z">
              <w:r w:rsidRPr="00E47622" w:rsidDel="003945B3">
                <w:rPr>
                  <w:rFonts w:ascii="宋体" w:cs="宋体" w:hint="eastAsia"/>
                  <w:kern w:val="0"/>
                  <w:sz w:val="20"/>
                  <w:szCs w:val="20"/>
                </w:rPr>
                <w:delText>32</w:delText>
              </w:r>
            </w:del>
            <w:ins w:id="3007" w:author="wincol" w:date="2016-06-12T18:47:00Z">
              <w:r w:rsidR="003945B3">
                <w:rPr>
                  <w:rFonts w:ascii="宋体" w:cs="宋体" w:hint="eastAsia"/>
                  <w:kern w:val="0"/>
                  <w:sz w:val="20"/>
                  <w:szCs w:val="20"/>
                </w:rPr>
                <w:t>28</w:t>
              </w:r>
            </w:ins>
            <w:r w:rsidRPr="00E47622">
              <w:rPr>
                <w:rFonts w:ascii="宋体" w:cs="宋体" w:hint="eastAsia"/>
                <w:kern w:val="0"/>
                <w:sz w:val="20"/>
                <w:szCs w:val="20"/>
              </w:rPr>
              <w:t>）</w:t>
            </w:r>
          </w:p>
        </w:tc>
        <w:tc>
          <w:tcPr>
            <w:tcW w:w="708" w:type="dxa"/>
          </w:tcPr>
          <w:p w14:paraId="4A005F08" w14:textId="77777777" w:rsidR="00DC621A" w:rsidRPr="00E47622" w:rsidRDefault="00DC621A" w:rsidP="00E47622">
            <w:pPr>
              <w:autoSpaceDE w:val="0"/>
              <w:autoSpaceDN w:val="0"/>
              <w:adjustRightInd w:val="0"/>
              <w:spacing w:line="267" w:lineRule="exact"/>
              <w:jc w:val="left"/>
              <w:rPr>
                <w:rFonts w:ascii="宋体" w:cs="宋体"/>
                <w:kern w:val="0"/>
                <w:sz w:val="20"/>
                <w:szCs w:val="20"/>
              </w:rPr>
            </w:pPr>
            <w:r w:rsidRPr="00E47622">
              <w:rPr>
                <w:rFonts w:ascii="宋体" w:cs="宋体" w:hint="eastAsia"/>
                <w:kern w:val="0"/>
                <w:sz w:val="20"/>
                <w:szCs w:val="20"/>
              </w:rPr>
              <w:t>否</w:t>
            </w:r>
          </w:p>
        </w:tc>
        <w:tc>
          <w:tcPr>
            <w:tcW w:w="2635" w:type="dxa"/>
          </w:tcPr>
          <w:p w14:paraId="0B4A84F6" w14:textId="77777777" w:rsidR="00DC621A" w:rsidRPr="00E47622" w:rsidRDefault="00DC621A" w:rsidP="00E47622">
            <w:pPr>
              <w:autoSpaceDE w:val="0"/>
              <w:autoSpaceDN w:val="0"/>
              <w:adjustRightInd w:val="0"/>
              <w:spacing w:line="267" w:lineRule="exact"/>
              <w:jc w:val="left"/>
              <w:rPr>
                <w:rFonts w:ascii="宋体" w:cs="宋体"/>
                <w:kern w:val="0"/>
                <w:sz w:val="20"/>
                <w:szCs w:val="20"/>
              </w:rPr>
            </w:pPr>
          </w:p>
        </w:tc>
      </w:tr>
      <w:tr w:rsidR="00DC621A" w14:paraId="575E10A8" w14:textId="77777777" w:rsidTr="00BD4F05">
        <w:trPr>
          <w:cantSplit/>
          <w:trHeight w:val="145"/>
        </w:trPr>
        <w:tc>
          <w:tcPr>
            <w:tcW w:w="983" w:type="dxa"/>
            <w:vMerge/>
          </w:tcPr>
          <w:p w14:paraId="3264DC96" w14:textId="77777777" w:rsidR="00DC621A" w:rsidRDefault="00DC621A" w:rsidP="00BD4F05">
            <w:pPr>
              <w:rPr>
                <w:rFonts w:ascii="宋体" w:hAnsi="宋体"/>
              </w:rPr>
            </w:pPr>
          </w:p>
        </w:tc>
        <w:tc>
          <w:tcPr>
            <w:tcW w:w="2094" w:type="dxa"/>
          </w:tcPr>
          <w:p w14:paraId="626F2521" w14:textId="77777777" w:rsidR="00DC621A" w:rsidRPr="00E47622" w:rsidRDefault="00DC621A" w:rsidP="00E47622">
            <w:pPr>
              <w:autoSpaceDE w:val="0"/>
              <w:autoSpaceDN w:val="0"/>
              <w:adjustRightInd w:val="0"/>
              <w:spacing w:line="267" w:lineRule="exact"/>
              <w:jc w:val="left"/>
              <w:rPr>
                <w:rFonts w:ascii="宋体" w:cs="宋体"/>
                <w:kern w:val="0"/>
                <w:sz w:val="20"/>
                <w:szCs w:val="20"/>
              </w:rPr>
            </w:pPr>
            <w:r w:rsidRPr="00E47622">
              <w:rPr>
                <w:rFonts w:ascii="宋体" w:cs="宋体"/>
                <w:kern w:val="0"/>
                <w:sz w:val="20"/>
                <w:szCs w:val="20"/>
              </w:rPr>
              <w:t>ACNO</w:t>
            </w:r>
          </w:p>
        </w:tc>
        <w:tc>
          <w:tcPr>
            <w:tcW w:w="1709" w:type="dxa"/>
          </w:tcPr>
          <w:p w14:paraId="5CF05D7F" w14:textId="77777777" w:rsidR="00DC621A" w:rsidRPr="00E47622" w:rsidRDefault="00DC621A" w:rsidP="00E47622">
            <w:pPr>
              <w:autoSpaceDE w:val="0"/>
              <w:autoSpaceDN w:val="0"/>
              <w:adjustRightInd w:val="0"/>
              <w:spacing w:line="267" w:lineRule="exact"/>
              <w:jc w:val="left"/>
              <w:rPr>
                <w:rFonts w:ascii="宋体" w:cs="宋体"/>
                <w:kern w:val="0"/>
                <w:sz w:val="20"/>
                <w:szCs w:val="20"/>
              </w:rPr>
            </w:pPr>
            <w:r w:rsidRPr="00E47622">
              <w:rPr>
                <w:rFonts w:ascii="宋体" w:cs="宋体" w:hint="eastAsia"/>
                <w:kern w:val="0"/>
                <w:sz w:val="20"/>
                <w:szCs w:val="20"/>
              </w:rPr>
              <w:t>投资人账号</w:t>
            </w:r>
          </w:p>
        </w:tc>
        <w:tc>
          <w:tcPr>
            <w:tcW w:w="851" w:type="dxa"/>
          </w:tcPr>
          <w:p w14:paraId="0C3FAA4E" w14:textId="77777777" w:rsidR="00DC621A" w:rsidRPr="00E47622" w:rsidRDefault="00DC621A" w:rsidP="00E47622">
            <w:pPr>
              <w:autoSpaceDE w:val="0"/>
              <w:autoSpaceDN w:val="0"/>
              <w:adjustRightInd w:val="0"/>
              <w:spacing w:line="267" w:lineRule="exact"/>
              <w:jc w:val="left"/>
              <w:rPr>
                <w:rFonts w:ascii="宋体" w:cs="宋体"/>
                <w:kern w:val="0"/>
                <w:sz w:val="20"/>
                <w:szCs w:val="20"/>
              </w:rPr>
            </w:pPr>
            <w:r w:rsidRPr="00E47622">
              <w:rPr>
                <w:rFonts w:ascii="宋体" w:cs="宋体" w:hint="eastAsia"/>
                <w:kern w:val="0"/>
                <w:sz w:val="20"/>
                <w:szCs w:val="20"/>
              </w:rPr>
              <w:t>C(32)</w:t>
            </w:r>
          </w:p>
        </w:tc>
        <w:tc>
          <w:tcPr>
            <w:tcW w:w="708" w:type="dxa"/>
          </w:tcPr>
          <w:p w14:paraId="01752BA9" w14:textId="77777777" w:rsidR="00DC621A" w:rsidRPr="00E47622" w:rsidRDefault="00DC621A" w:rsidP="00E47622">
            <w:pPr>
              <w:autoSpaceDE w:val="0"/>
              <w:autoSpaceDN w:val="0"/>
              <w:adjustRightInd w:val="0"/>
              <w:spacing w:line="267" w:lineRule="exact"/>
              <w:jc w:val="left"/>
              <w:rPr>
                <w:rFonts w:ascii="宋体" w:cs="宋体"/>
                <w:kern w:val="0"/>
                <w:sz w:val="20"/>
                <w:szCs w:val="20"/>
              </w:rPr>
            </w:pPr>
            <w:r w:rsidRPr="00E47622">
              <w:rPr>
                <w:rFonts w:ascii="宋体" w:cs="宋体" w:hint="eastAsia"/>
                <w:kern w:val="0"/>
                <w:sz w:val="20"/>
                <w:szCs w:val="20"/>
              </w:rPr>
              <w:t>否</w:t>
            </w:r>
          </w:p>
        </w:tc>
        <w:tc>
          <w:tcPr>
            <w:tcW w:w="2635" w:type="dxa"/>
          </w:tcPr>
          <w:p w14:paraId="0718A427" w14:textId="77777777" w:rsidR="00DC621A" w:rsidRPr="00E47622" w:rsidRDefault="00DC621A" w:rsidP="00E47622">
            <w:pPr>
              <w:autoSpaceDE w:val="0"/>
              <w:autoSpaceDN w:val="0"/>
              <w:adjustRightInd w:val="0"/>
              <w:spacing w:line="267" w:lineRule="exact"/>
              <w:jc w:val="left"/>
              <w:rPr>
                <w:rFonts w:ascii="宋体" w:cs="宋体"/>
                <w:kern w:val="0"/>
                <w:sz w:val="20"/>
                <w:szCs w:val="20"/>
              </w:rPr>
            </w:pPr>
          </w:p>
        </w:tc>
      </w:tr>
      <w:tr w:rsidR="00DC621A" w14:paraId="30F88282" w14:textId="77777777" w:rsidTr="00BD4F05">
        <w:trPr>
          <w:cantSplit/>
          <w:trHeight w:val="145"/>
        </w:trPr>
        <w:tc>
          <w:tcPr>
            <w:tcW w:w="983" w:type="dxa"/>
            <w:vMerge/>
          </w:tcPr>
          <w:p w14:paraId="4EB1F3FB" w14:textId="77777777" w:rsidR="00DC621A" w:rsidRDefault="00DC621A" w:rsidP="00BD4F05">
            <w:pPr>
              <w:rPr>
                <w:rFonts w:ascii="宋体" w:hAnsi="宋体"/>
              </w:rPr>
            </w:pPr>
          </w:p>
        </w:tc>
        <w:tc>
          <w:tcPr>
            <w:tcW w:w="2094" w:type="dxa"/>
          </w:tcPr>
          <w:p w14:paraId="1BE9B868" w14:textId="77777777" w:rsidR="00DC621A" w:rsidRPr="00E47622" w:rsidRDefault="00DC621A" w:rsidP="00E47622">
            <w:pPr>
              <w:autoSpaceDE w:val="0"/>
              <w:autoSpaceDN w:val="0"/>
              <w:adjustRightInd w:val="0"/>
              <w:spacing w:line="267" w:lineRule="exact"/>
              <w:jc w:val="left"/>
              <w:rPr>
                <w:rFonts w:ascii="宋体" w:cs="宋体"/>
                <w:kern w:val="0"/>
                <w:sz w:val="20"/>
                <w:szCs w:val="20"/>
              </w:rPr>
            </w:pPr>
            <w:r w:rsidRPr="00E47622">
              <w:rPr>
                <w:rFonts w:ascii="宋体" w:cs="宋体"/>
                <w:kern w:val="0"/>
                <w:sz w:val="20"/>
                <w:szCs w:val="20"/>
              </w:rPr>
              <w:t>ACNAME</w:t>
            </w:r>
          </w:p>
        </w:tc>
        <w:tc>
          <w:tcPr>
            <w:tcW w:w="1709" w:type="dxa"/>
          </w:tcPr>
          <w:p w14:paraId="7054278C" w14:textId="77777777" w:rsidR="00DC621A" w:rsidRPr="00E47622" w:rsidRDefault="00DC621A" w:rsidP="00E47622">
            <w:pPr>
              <w:autoSpaceDE w:val="0"/>
              <w:autoSpaceDN w:val="0"/>
              <w:adjustRightInd w:val="0"/>
              <w:spacing w:line="267" w:lineRule="exact"/>
              <w:jc w:val="left"/>
              <w:rPr>
                <w:rFonts w:ascii="宋体" w:cs="宋体"/>
                <w:kern w:val="0"/>
                <w:sz w:val="20"/>
                <w:szCs w:val="20"/>
              </w:rPr>
            </w:pPr>
            <w:r w:rsidRPr="00E47622">
              <w:rPr>
                <w:rFonts w:ascii="宋体" w:cs="宋体" w:hint="eastAsia"/>
                <w:kern w:val="0"/>
                <w:sz w:val="20"/>
                <w:szCs w:val="20"/>
              </w:rPr>
              <w:t>投资人账号户名</w:t>
            </w:r>
          </w:p>
        </w:tc>
        <w:tc>
          <w:tcPr>
            <w:tcW w:w="851" w:type="dxa"/>
          </w:tcPr>
          <w:p w14:paraId="677E27C8" w14:textId="77777777" w:rsidR="00DC621A" w:rsidRPr="00E47622" w:rsidRDefault="00DC621A" w:rsidP="00E47622">
            <w:pPr>
              <w:autoSpaceDE w:val="0"/>
              <w:autoSpaceDN w:val="0"/>
              <w:adjustRightInd w:val="0"/>
              <w:spacing w:line="267" w:lineRule="exact"/>
              <w:jc w:val="left"/>
              <w:rPr>
                <w:rFonts w:ascii="宋体" w:cs="宋体"/>
                <w:kern w:val="0"/>
                <w:sz w:val="20"/>
                <w:szCs w:val="20"/>
              </w:rPr>
            </w:pPr>
            <w:r w:rsidRPr="00E47622">
              <w:rPr>
                <w:rFonts w:ascii="宋体" w:cs="宋体" w:hint="eastAsia"/>
                <w:kern w:val="0"/>
                <w:sz w:val="20"/>
                <w:szCs w:val="20"/>
              </w:rPr>
              <w:t>C(128)</w:t>
            </w:r>
          </w:p>
        </w:tc>
        <w:tc>
          <w:tcPr>
            <w:tcW w:w="708" w:type="dxa"/>
          </w:tcPr>
          <w:p w14:paraId="6DC922A8" w14:textId="77777777" w:rsidR="00DC621A" w:rsidRPr="00E47622" w:rsidRDefault="00DC621A" w:rsidP="00E47622">
            <w:pPr>
              <w:autoSpaceDE w:val="0"/>
              <w:autoSpaceDN w:val="0"/>
              <w:adjustRightInd w:val="0"/>
              <w:spacing w:line="267" w:lineRule="exact"/>
              <w:jc w:val="left"/>
              <w:rPr>
                <w:rFonts w:ascii="宋体" w:cs="宋体"/>
                <w:kern w:val="0"/>
                <w:sz w:val="20"/>
                <w:szCs w:val="20"/>
              </w:rPr>
            </w:pPr>
            <w:r w:rsidRPr="00E47622">
              <w:rPr>
                <w:rFonts w:ascii="宋体" w:cs="宋体" w:hint="eastAsia"/>
                <w:kern w:val="0"/>
                <w:sz w:val="20"/>
                <w:szCs w:val="20"/>
              </w:rPr>
              <w:t>否</w:t>
            </w:r>
          </w:p>
        </w:tc>
        <w:tc>
          <w:tcPr>
            <w:tcW w:w="2635" w:type="dxa"/>
          </w:tcPr>
          <w:p w14:paraId="584382A9" w14:textId="77777777" w:rsidR="00DC621A" w:rsidRPr="00E47622" w:rsidRDefault="00DC621A" w:rsidP="00E47622">
            <w:pPr>
              <w:autoSpaceDE w:val="0"/>
              <w:autoSpaceDN w:val="0"/>
              <w:adjustRightInd w:val="0"/>
              <w:spacing w:line="267" w:lineRule="exact"/>
              <w:jc w:val="left"/>
              <w:rPr>
                <w:rFonts w:ascii="宋体" w:cs="宋体"/>
                <w:kern w:val="0"/>
                <w:sz w:val="20"/>
                <w:szCs w:val="20"/>
              </w:rPr>
            </w:pPr>
          </w:p>
        </w:tc>
      </w:tr>
      <w:tr w:rsidR="00DC621A" w14:paraId="68BC7360" w14:textId="77777777" w:rsidTr="00BD4F05">
        <w:trPr>
          <w:cantSplit/>
          <w:trHeight w:val="145"/>
        </w:trPr>
        <w:tc>
          <w:tcPr>
            <w:tcW w:w="983" w:type="dxa"/>
            <w:vMerge/>
          </w:tcPr>
          <w:p w14:paraId="48B38B65" w14:textId="77777777" w:rsidR="00DC621A" w:rsidRDefault="00DC621A" w:rsidP="00BD4F05">
            <w:pPr>
              <w:rPr>
                <w:rFonts w:ascii="宋体" w:hAnsi="宋体"/>
              </w:rPr>
            </w:pPr>
          </w:p>
        </w:tc>
        <w:tc>
          <w:tcPr>
            <w:tcW w:w="2094" w:type="dxa"/>
          </w:tcPr>
          <w:p w14:paraId="2AF77730" w14:textId="77777777" w:rsidR="00DC621A" w:rsidRPr="00E47622" w:rsidRDefault="00DC621A" w:rsidP="00E47622">
            <w:pPr>
              <w:autoSpaceDE w:val="0"/>
              <w:autoSpaceDN w:val="0"/>
              <w:adjustRightInd w:val="0"/>
              <w:spacing w:line="267" w:lineRule="exact"/>
              <w:jc w:val="left"/>
              <w:rPr>
                <w:rFonts w:ascii="宋体" w:cs="宋体"/>
                <w:kern w:val="0"/>
                <w:sz w:val="20"/>
                <w:szCs w:val="20"/>
              </w:rPr>
            </w:pPr>
            <w:r w:rsidRPr="00E47622">
              <w:rPr>
                <w:rFonts w:ascii="宋体" w:cs="宋体"/>
                <w:kern w:val="0"/>
                <w:sz w:val="20"/>
                <w:szCs w:val="20"/>
              </w:rPr>
              <w:t>AMOUNT</w:t>
            </w:r>
          </w:p>
        </w:tc>
        <w:tc>
          <w:tcPr>
            <w:tcW w:w="1709" w:type="dxa"/>
          </w:tcPr>
          <w:p w14:paraId="72A42994" w14:textId="77777777" w:rsidR="00DC621A" w:rsidRPr="00E47622" w:rsidRDefault="00DC621A" w:rsidP="00E47622">
            <w:pPr>
              <w:autoSpaceDE w:val="0"/>
              <w:autoSpaceDN w:val="0"/>
              <w:adjustRightInd w:val="0"/>
              <w:spacing w:line="267" w:lineRule="exact"/>
              <w:jc w:val="left"/>
              <w:rPr>
                <w:rFonts w:ascii="宋体" w:cs="宋体"/>
                <w:kern w:val="0"/>
                <w:sz w:val="20"/>
                <w:szCs w:val="20"/>
              </w:rPr>
            </w:pPr>
            <w:r w:rsidRPr="00E47622">
              <w:rPr>
                <w:rFonts w:ascii="宋体" w:cs="宋体" w:hint="eastAsia"/>
                <w:kern w:val="0"/>
                <w:sz w:val="20"/>
                <w:szCs w:val="20"/>
              </w:rPr>
              <w:t>优惠金额</w:t>
            </w:r>
          </w:p>
        </w:tc>
        <w:tc>
          <w:tcPr>
            <w:tcW w:w="851" w:type="dxa"/>
          </w:tcPr>
          <w:p w14:paraId="1EDBF500" w14:textId="77777777" w:rsidR="00DC621A" w:rsidRPr="00E47622" w:rsidRDefault="003914C8" w:rsidP="00E47622">
            <w:pPr>
              <w:autoSpaceDE w:val="0"/>
              <w:autoSpaceDN w:val="0"/>
              <w:adjustRightInd w:val="0"/>
              <w:spacing w:line="267" w:lineRule="exact"/>
              <w:jc w:val="left"/>
              <w:rPr>
                <w:rFonts w:ascii="宋体" w:cs="宋体"/>
                <w:kern w:val="0"/>
                <w:sz w:val="20"/>
                <w:szCs w:val="20"/>
              </w:rPr>
            </w:pPr>
            <w:ins w:id="3008" w:author="wincol" w:date="2016-04-28T10:24:00Z">
              <w:r>
                <w:rPr>
                  <w:rFonts w:ascii="宋体" w:cs="宋体" w:hint="eastAsia"/>
                  <w:kern w:val="0"/>
                  <w:sz w:val="20"/>
                  <w:szCs w:val="20"/>
                </w:rPr>
                <w:t>M</w:t>
              </w:r>
            </w:ins>
          </w:p>
        </w:tc>
        <w:tc>
          <w:tcPr>
            <w:tcW w:w="708" w:type="dxa"/>
          </w:tcPr>
          <w:p w14:paraId="7752B991" w14:textId="77777777" w:rsidR="00DC621A" w:rsidRPr="00E47622" w:rsidRDefault="00DC621A" w:rsidP="00E47622">
            <w:pPr>
              <w:autoSpaceDE w:val="0"/>
              <w:autoSpaceDN w:val="0"/>
              <w:adjustRightInd w:val="0"/>
              <w:spacing w:line="267" w:lineRule="exact"/>
              <w:jc w:val="left"/>
              <w:rPr>
                <w:rFonts w:ascii="宋体" w:cs="宋体"/>
                <w:kern w:val="0"/>
                <w:sz w:val="20"/>
                <w:szCs w:val="20"/>
              </w:rPr>
            </w:pPr>
            <w:r w:rsidRPr="00E47622">
              <w:rPr>
                <w:rFonts w:ascii="宋体" w:cs="宋体" w:hint="eastAsia"/>
                <w:kern w:val="0"/>
                <w:sz w:val="20"/>
                <w:szCs w:val="20"/>
              </w:rPr>
              <w:t>否</w:t>
            </w:r>
          </w:p>
        </w:tc>
        <w:tc>
          <w:tcPr>
            <w:tcW w:w="2635" w:type="dxa"/>
          </w:tcPr>
          <w:p w14:paraId="3BA5F533" w14:textId="77777777" w:rsidR="00DC621A" w:rsidRPr="00E47622" w:rsidRDefault="00674A79" w:rsidP="00E47622">
            <w:pPr>
              <w:autoSpaceDE w:val="0"/>
              <w:autoSpaceDN w:val="0"/>
              <w:adjustRightInd w:val="0"/>
              <w:spacing w:line="267" w:lineRule="exact"/>
              <w:jc w:val="left"/>
              <w:rPr>
                <w:rFonts w:ascii="宋体" w:cs="宋体"/>
                <w:kern w:val="0"/>
                <w:sz w:val="20"/>
                <w:szCs w:val="20"/>
              </w:rPr>
            </w:pPr>
            <w:ins w:id="3009" w:author="wincol" w:date="2016-04-28T09:11:00Z">
              <w:r>
                <w:rPr>
                  <w:rFonts w:ascii="宋体" w:cs="宋体" w:hint="eastAsia"/>
                  <w:kern w:val="0"/>
                  <w:sz w:val="20"/>
                  <w:szCs w:val="20"/>
                </w:rPr>
                <w:t>数值类型（15，2），整数15位，小数点后2位。例：3.00</w:t>
              </w:r>
            </w:ins>
          </w:p>
        </w:tc>
      </w:tr>
      <w:tr w:rsidR="00DC621A" w14:paraId="5E2EF876" w14:textId="77777777" w:rsidTr="00BD4F05">
        <w:trPr>
          <w:cantSplit/>
          <w:trHeight w:val="145"/>
        </w:trPr>
        <w:tc>
          <w:tcPr>
            <w:tcW w:w="983" w:type="dxa"/>
            <w:vMerge/>
          </w:tcPr>
          <w:p w14:paraId="20A31F84" w14:textId="77777777" w:rsidR="00DC621A" w:rsidRDefault="00DC621A" w:rsidP="00BD4F05">
            <w:pPr>
              <w:rPr>
                <w:rFonts w:ascii="宋体" w:hAnsi="宋体"/>
              </w:rPr>
            </w:pPr>
          </w:p>
        </w:tc>
        <w:tc>
          <w:tcPr>
            <w:tcW w:w="2094" w:type="dxa"/>
          </w:tcPr>
          <w:p w14:paraId="2CFCC52D" w14:textId="77777777" w:rsidR="00DC621A" w:rsidRPr="00E47622" w:rsidRDefault="00DC621A" w:rsidP="00E47622">
            <w:pPr>
              <w:autoSpaceDE w:val="0"/>
              <w:autoSpaceDN w:val="0"/>
              <w:adjustRightInd w:val="0"/>
              <w:spacing w:line="267" w:lineRule="exact"/>
              <w:jc w:val="left"/>
              <w:rPr>
                <w:rFonts w:ascii="宋体" w:cs="宋体"/>
                <w:kern w:val="0"/>
                <w:sz w:val="20"/>
                <w:szCs w:val="20"/>
              </w:rPr>
            </w:pPr>
            <w:r w:rsidRPr="00E47622">
              <w:rPr>
                <w:rFonts w:ascii="宋体" w:cs="宋体"/>
                <w:kern w:val="0"/>
                <w:sz w:val="20"/>
                <w:szCs w:val="20"/>
              </w:rPr>
              <w:t>REMARK</w:t>
            </w:r>
          </w:p>
        </w:tc>
        <w:tc>
          <w:tcPr>
            <w:tcW w:w="1709" w:type="dxa"/>
          </w:tcPr>
          <w:p w14:paraId="782507FE" w14:textId="77777777" w:rsidR="00DC621A" w:rsidRPr="00E47622" w:rsidRDefault="00DC621A" w:rsidP="00E47622">
            <w:pPr>
              <w:autoSpaceDE w:val="0"/>
              <w:autoSpaceDN w:val="0"/>
              <w:adjustRightInd w:val="0"/>
              <w:spacing w:line="267" w:lineRule="exact"/>
              <w:jc w:val="left"/>
              <w:rPr>
                <w:rFonts w:ascii="宋体" w:cs="宋体"/>
                <w:kern w:val="0"/>
                <w:sz w:val="20"/>
                <w:szCs w:val="20"/>
              </w:rPr>
            </w:pPr>
            <w:r w:rsidRPr="00E47622">
              <w:rPr>
                <w:rFonts w:ascii="宋体" w:cs="宋体" w:hint="eastAsia"/>
                <w:kern w:val="0"/>
                <w:sz w:val="20"/>
                <w:szCs w:val="20"/>
              </w:rPr>
              <w:t>备注</w:t>
            </w:r>
          </w:p>
        </w:tc>
        <w:tc>
          <w:tcPr>
            <w:tcW w:w="851" w:type="dxa"/>
          </w:tcPr>
          <w:p w14:paraId="3FB08167" w14:textId="77777777" w:rsidR="00DC621A" w:rsidRPr="00E47622" w:rsidRDefault="00DC621A" w:rsidP="00E47622">
            <w:pPr>
              <w:autoSpaceDE w:val="0"/>
              <w:autoSpaceDN w:val="0"/>
              <w:adjustRightInd w:val="0"/>
              <w:spacing w:line="267" w:lineRule="exact"/>
              <w:jc w:val="left"/>
              <w:rPr>
                <w:rFonts w:ascii="宋体" w:cs="宋体"/>
                <w:kern w:val="0"/>
                <w:sz w:val="20"/>
                <w:szCs w:val="20"/>
              </w:rPr>
            </w:pPr>
            <w:r w:rsidRPr="00E47622">
              <w:rPr>
                <w:rFonts w:ascii="宋体" w:cs="宋体" w:hint="eastAsia"/>
                <w:kern w:val="0"/>
                <w:sz w:val="20"/>
                <w:szCs w:val="20"/>
              </w:rPr>
              <w:t>C(128)</w:t>
            </w:r>
          </w:p>
        </w:tc>
        <w:tc>
          <w:tcPr>
            <w:tcW w:w="708" w:type="dxa"/>
          </w:tcPr>
          <w:p w14:paraId="71611612" w14:textId="77777777" w:rsidR="00DC621A" w:rsidRPr="00E47622" w:rsidRDefault="00DC621A" w:rsidP="00E47622">
            <w:pPr>
              <w:autoSpaceDE w:val="0"/>
              <w:autoSpaceDN w:val="0"/>
              <w:adjustRightInd w:val="0"/>
              <w:spacing w:line="267" w:lineRule="exact"/>
              <w:jc w:val="left"/>
              <w:rPr>
                <w:rFonts w:ascii="宋体" w:cs="宋体"/>
                <w:kern w:val="0"/>
                <w:sz w:val="20"/>
                <w:szCs w:val="20"/>
              </w:rPr>
            </w:pPr>
            <w:r w:rsidRPr="00E47622">
              <w:rPr>
                <w:rFonts w:ascii="宋体" w:cs="宋体" w:hint="eastAsia"/>
                <w:kern w:val="0"/>
                <w:sz w:val="20"/>
                <w:szCs w:val="20"/>
              </w:rPr>
              <w:t>是</w:t>
            </w:r>
          </w:p>
        </w:tc>
        <w:tc>
          <w:tcPr>
            <w:tcW w:w="2635" w:type="dxa"/>
          </w:tcPr>
          <w:p w14:paraId="34989F95" w14:textId="77777777" w:rsidR="00DC621A" w:rsidRPr="00E47622" w:rsidRDefault="00DC621A" w:rsidP="00E47622">
            <w:pPr>
              <w:autoSpaceDE w:val="0"/>
              <w:autoSpaceDN w:val="0"/>
              <w:adjustRightInd w:val="0"/>
              <w:spacing w:line="267" w:lineRule="exact"/>
              <w:jc w:val="left"/>
              <w:rPr>
                <w:rFonts w:ascii="宋体" w:cs="宋体"/>
                <w:kern w:val="0"/>
                <w:sz w:val="20"/>
                <w:szCs w:val="20"/>
              </w:rPr>
            </w:pPr>
          </w:p>
        </w:tc>
      </w:tr>
      <w:tr w:rsidR="009552D5" w14:paraId="16460610" w14:textId="77777777" w:rsidTr="00BD4F05">
        <w:trPr>
          <w:cantSplit/>
          <w:trHeight w:val="145"/>
          <w:ins w:id="3010" w:author="Windows 用户" w:date="2016-03-28T18:00:00Z"/>
        </w:trPr>
        <w:tc>
          <w:tcPr>
            <w:tcW w:w="983" w:type="dxa"/>
            <w:vMerge/>
          </w:tcPr>
          <w:p w14:paraId="4AFE9ED5" w14:textId="77777777" w:rsidR="009552D5" w:rsidRDefault="009552D5" w:rsidP="00BD4F05">
            <w:pPr>
              <w:rPr>
                <w:ins w:id="3011" w:author="Windows 用户" w:date="2016-03-28T18:00:00Z"/>
                <w:rFonts w:ascii="宋体" w:hAnsi="宋体"/>
              </w:rPr>
            </w:pPr>
          </w:p>
        </w:tc>
        <w:tc>
          <w:tcPr>
            <w:tcW w:w="2094" w:type="dxa"/>
          </w:tcPr>
          <w:p w14:paraId="252034A9" w14:textId="77777777" w:rsidR="009552D5" w:rsidRPr="00E47622" w:rsidRDefault="009552D5" w:rsidP="00E47622">
            <w:pPr>
              <w:autoSpaceDE w:val="0"/>
              <w:autoSpaceDN w:val="0"/>
              <w:adjustRightInd w:val="0"/>
              <w:spacing w:line="267" w:lineRule="exact"/>
              <w:jc w:val="left"/>
              <w:rPr>
                <w:ins w:id="3012" w:author="Windows 用户" w:date="2016-03-28T18:00:00Z"/>
                <w:rFonts w:ascii="宋体" w:cs="宋体"/>
                <w:kern w:val="0"/>
                <w:sz w:val="20"/>
                <w:szCs w:val="20"/>
              </w:rPr>
            </w:pPr>
            <w:ins w:id="3013" w:author="Windows 用户" w:date="2016-03-28T18:00:00Z">
              <w:r>
                <w:rPr>
                  <w:rFonts w:ascii="宋体" w:cs="宋体" w:hint="eastAsia"/>
                  <w:kern w:val="0"/>
                  <w:sz w:val="20"/>
                  <w:szCs w:val="20"/>
                </w:rPr>
                <w:t>EXT_FILED3</w:t>
              </w:r>
            </w:ins>
          </w:p>
        </w:tc>
        <w:tc>
          <w:tcPr>
            <w:tcW w:w="1709" w:type="dxa"/>
          </w:tcPr>
          <w:p w14:paraId="5F9104B8" w14:textId="77777777" w:rsidR="009552D5" w:rsidRPr="00E47622" w:rsidRDefault="009552D5" w:rsidP="00E47622">
            <w:pPr>
              <w:autoSpaceDE w:val="0"/>
              <w:autoSpaceDN w:val="0"/>
              <w:adjustRightInd w:val="0"/>
              <w:spacing w:line="267" w:lineRule="exact"/>
              <w:jc w:val="left"/>
              <w:rPr>
                <w:ins w:id="3014" w:author="Windows 用户" w:date="2016-03-28T18:00:00Z"/>
                <w:rFonts w:ascii="宋体" w:cs="宋体"/>
                <w:kern w:val="0"/>
                <w:sz w:val="20"/>
                <w:szCs w:val="20"/>
              </w:rPr>
            </w:pPr>
            <w:ins w:id="3015" w:author="wincol" w:date="2016-06-12T16:08:00Z">
              <w:r>
                <w:rPr>
                  <w:rFonts w:ascii="宋体" w:cs="宋体" w:hint="eastAsia"/>
                  <w:kern w:val="0"/>
                  <w:sz w:val="20"/>
                  <w:szCs w:val="20"/>
                </w:rPr>
                <w:t>备用字段3</w:t>
              </w:r>
            </w:ins>
          </w:p>
        </w:tc>
        <w:tc>
          <w:tcPr>
            <w:tcW w:w="851" w:type="dxa"/>
          </w:tcPr>
          <w:p w14:paraId="596EF211" w14:textId="77777777" w:rsidR="009552D5" w:rsidRPr="00E47622" w:rsidRDefault="009552D5" w:rsidP="00E47622">
            <w:pPr>
              <w:autoSpaceDE w:val="0"/>
              <w:autoSpaceDN w:val="0"/>
              <w:adjustRightInd w:val="0"/>
              <w:spacing w:line="267" w:lineRule="exact"/>
              <w:jc w:val="left"/>
              <w:rPr>
                <w:ins w:id="3016" w:author="Windows 用户" w:date="2016-03-28T18:00:00Z"/>
                <w:rFonts w:ascii="宋体" w:cs="宋体"/>
                <w:kern w:val="0"/>
                <w:sz w:val="20"/>
                <w:szCs w:val="20"/>
              </w:rPr>
            </w:pPr>
            <w:ins w:id="3017" w:author="wincol" w:date="2016-06-12T16:08: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10494D3F" w14:textId="77777777" w:rsidR="009552D5" w:rsidRPr="00E47622" w:rsidRDefault="009552D5" w:rsidP="00E47622">
            <w:pPr>
              <w:autoSpaceDE w:val="0"/>
              <w:autoSpaceDN w:val="0"/>
              <w:adjustRightInd w:val="0"/>
              <w:spacing w:line="267" w:lineRule="exact"/>
              <w:jc w:val="left"/>
              <w:rPr>
                <w:ins w:id="3018" w:author="Windows 用户" w:date="2016-03-28T18:00:00Z"/>
                <w:rFonts w:ascii="宋体" w:cs="宋体"/>
                <w:kern w:val="0"/>
                <w:sz w:val="20"/>
                <w:szCs w:val="20"/>
              </w:rPr>
            </w:pPr>
            <w:ins w:id="3019" w:author="wincol" w:date="2016-06-12T16:08:00Z">
              <w:r>
                <w:rPr>
                  <w:rFonts w:ascii="宋体" w:hAnsi="宋体" w:hint="eastAsia"/>
                </w:rPr>
                <w:t>是</w:t>
              </w:r>
            </w:ins>
          </w:p>
        </w:tc>
        <w:tc>
          <w:tcPr>
            <w:tcW w:w="2635" w:type="dxa"/>
          </w:tcPr>
          <w:p w14:paraId="67251FE8" w14:textId="77777777" w:rsidR="009552D5" w:rsidRPr="00E47622" w:rsidRDefault="009552D5" w:rsidP="00E47622">
            <w:pPr>
              <w:autoSpaceDE w:val="0"/>
              <w:autoSpaceDN w:val="0"/>
              <w:adjustRightInd w:val="0"/>
              <w:spacing w:line="267" w:lineRule="exact"/>
              <w:jc w:val="left"/>
              <w:rPr>
                <w:ins w:id="3020" w:author="Windows 用户" w:date="2016-03-28T18:00:00Z"/>
                <w:rFonts w:ascii="宋体" w:cs="宋体"/>
                <w:kern w:val="0"/>
                <w:sz w:val="20"/>
                <w:szCs w:val="20"/>
              </w:rPr>
            </w:pPr>
            <w:ins w:id="3021" w:author="wincol" w:date="2016-06-12T16:08:00Z">
              <w:r>
                <w:rPr>
                  <w:rFonts w:ascii="宋体" w:cs="宋体" w:hint="eastAsia"/>
                  <w:kern w:val="0"/>
                  <w:sz w:val="20"/>
                  <w:szCs w:val="20"/>
                </w:rPr>
                <w:t>备用字段3</w:t>
              </w:r>
            </w:ins>
          </w:p>
        </w:tc>
      </w:tr>
      <w:tr w:rsidR="00DC621A" w14:paraId="37EE4D2C" w14:textId="77777777" w:rsidTr="00865247">
        <w:trPr>
          <w:cantSplit/>
          <w:trHeight w:val="145"/>
          <w:ins w:id="3022" w:author="wincol" w:date="2016-04-14T18:29:00Z"/>
        </w:trPr>
        <w:tc>
          <w:tcPr>
            <w:tcW w:w="983" w:type="dxa"/>
            <w:vMerge/>
          </w:tcPr>
          <w:p w14:paraId="1763542E" w14:textId="77777777" w:rsidR="00DC621A" w:rsidRDefault="00DC621A" w:rsidP="00BD4F05">
            <w:pPr>
              <w:rPr>
                <w:ins w:id="3023" w:author="wincol" w:date="2016-04-14T18:29:00Z"/>
                <w:rFonts w:ascii="宋体" w:hAnsi="宋体"/>
              </w:rPr>
            </w:pPr>
          </w:p>
        </w:tc>
        <w:tc>
          <w:tcPr>
            <w:tcW w:w="7997" w:type="dxa"/>
            <w:gridSpan w:val="5"/>
          </w:tcPr>
          <w:p w14:paraId="58A11D4F" w14:textId="77777777" w:rsidR="00DC621A" w:rsidRDefault="005D2263" w:rsidP="00714C72">
            <w:pPr>
              <w:autoSpaceDE w:val="0"/>
              <w:autoSpaceDN w:val="0"/>
              <w:adjustRightInd w:val="0"/>
              <w:spacing w:line="267" w:lineRule="exact"/>
              <w:jc w:val="left"/>
              <w:rPr>
                <w:ins w:id="3024" w:author="wincol" w:date="2016-04-14T18:29:00Z"/>
                <w:rFonts w:ascii="宋体" w:cs="宋体"/>
                <w:kern w:val="0"/>
                <w:sz w:val="20"/>
                <w:szCs w:val="20"/>
              </w:rPr>
            </w:pPr>
            <w:ins w:id="3025" w:author="wincol" w:date="2016-04-15T19:28:00Z">
              <w:r>
                <w:rPr>
                  <w:rFonts w:ascii="宋体" w:cs="宋体" w:hint="eastAsia"/>
                  <w:kern w:val="0"/>
                  <w:sz w:val="20"/>
                  <w:szCs w:val="20"/>
                </w:rPr>
                <w:t>循环列表</w:t>
              </w:r>
            </w:ins>
            <w:ins w:id="3026" w:author="wincol" w:date="2016-04-14T18:29:00Z">
              <w:r w:rsidR="00DC621A">
                <w:rPr>
                  <w:rFonts w:ascii="宋体" w:cs="宋体" w:hint="eastAsia"/>
                  <w:kern w:val="0"/>
                  <w:sz w:val="20"/>
                  <w:szCs w:val="20"/>
                </w:rPr>
                <w:t>&lt;/</w:t>
              </w:r>
            </w:ins>
            <w:ins w:id="3027" w:author="wincol" w:date="2016-04-14T18:34:00Z">
              <w:r w:rsidR="00DC621A" w:rsidRPr="00DC621A">
                <w:rPr>
                  <w:rFonts w:ascii="宋体" w:cs="宋体"/>
                  <w:kern w:val="0"/>
                  <w:sz w:val="20"/>
                  <w:szCs w:val="20"/>
                </w:rPr>
                <w:t>FEEDBACKLIST</w:t>
              </w:r>
            </w:ins>
            <w:ins w:id="3028" w:author="wincol" w:date="2016-04-14T18:29:00Z">
              <w:r w:rsidR="00DC621A">
                <w:rPr>
                  <w:rFonts w:ascii="宋体" w:cs="宋体" w:hint="eastAsia"/>
                  <w:kern w:val="0"/>
                  <w:sz w:val="20"/>
                  <w:szCs w:val="20"/>
                </w:rPr>
                <w:t>&gt;</w:t>
              </w:r>
            </w:ins>
          </w:p>
        </w:tc>
      </w:tr>
    </w:tbl>
    <w:p w14:paraId="4C1352EC" w14:textId="77777777" w:rsidR="008D419F" w:rsidRPr="004E6C5A" w:rsidRDefault="008D419F" w:rsidP="008D419F">
      <w:pPr>
        <w:rPr>
          <w:rFonts w:ascii="微软雅黑" w:eastAsia="微软雅黑" w:hAnsi="微软雅黑"/>
        </w:rPr>
      </w:pPr>
    </w:p>
    <w:p w14:paraId="1C60FB95" w14:textId="77777777" w:rsidR="008D419F" w:rsidRDefault="008D419F" w:rsidP="0042024B">
      <w:pPr>
        <w:pStyle w:val="3"/>
        <w:rPr>
          <w:ins w:id="3029" w:author="wincol" w:date="2016-05-25T10:36:00Z"/>
        </w:rPr>
      </w:pPr>
      <w:bookmarkStart w:id="3030" w:name="_Toc448761004"/>
      <w:r w:rsidRPr="004E6C5A">
        <w:rPr>
          <w:rFonts w:hint="eastAsia"/>
        </w:rPr>
        <w:t>响应报文说明</w:t>
      </w:r>
      <w:bookmarkEnd w:id="3030"/>
    </w:p>
    <w:p w14:paraId="4FA0406B" w14:textId="77777777" w:rsidR="009F252F" w:rsidRPr="00A560D3" w:rsidRDefault="009F252F" w:rsidP="009F252F">
      <w:pPr>
        <w:rPr>
          <w:ins w:id="3031" w:author="wincol" w:date="2016-05-25T10:36:00Z"/>
          <w:rFonts w:eastAsiaTheme="minorEastAsia"/>
          <w:szCs w:val="21"/>
        </w:rPr>
      </w:pPr>
      <w:ins w:id="3032" w:author="wincol" w:date="2016-05-25T10:36:00Z">
        <w:r w:rsidRPr="00A560D3">
          <w:rPr>
            <w:rFonts w:eastAsiaTheme="minorEastAsia" w:hint="eastAsia"/>
            <w:szCs w:val="21"/>
          </w:rPr>
          <w:t>（</w:t>
        </w:r>
        <w:r>
          <w:rPr>
            <w:rFonts w:hint="eastAsia"/>
          </w:rPr>
          <w:t>此处响应仅代表受理成功，不代表明细成功，</w:t>
        </w:r>
        <w:r w:rsidRPr="00A560D3">
          <w:rPr>
            <w:rFonts w:eastAsiaTheme="minorEastAsia" w:hint="eastAsia"/>
            <w:szCs w:val="21"/>
          </w:rPr>
          <w:t>明细处理结果可通过</w:t>
        </w:r>
        <w:r>
          <w:rPr>
            <w:rFonts w:eastAsiaTheme="minorEastAsia" w:hint="eastAsia"/>
            <w:szCs w:val="21"/>
          </w:rPr>
          <w:t>投标优惠返回结果查询</w:t>
        </w:r>
        <w:r w:rsidRPr="00A560D3">
          <w:rPr>
            <w:rFonts w:eastAsiaTheme="minorEastAsia" w:hint="eastAsia"/>
            <w:szCs w:val="21"/>
          </w:rPr>
          <w:t>或者</w:t>
        </w:r>
        <w:r>
          <w:rPr>
            <w:rFonts w:eastAsiaTheme="minorEastAsia" w:hint="eastAsia"/>
            <w:szCs w:val="21"/>
          </w:rPr>
          <w:t>放款</w:t>
        </w:r>
        <w:r w:rsidRPr="00A560D3">
          <w:rPr>
            <w:rFonts w:eastAsiaTheme="minorEastAsia" w:hint="eastAsia"/>
            <w:szCs w:val="21"/>
          </w:rPr>
          <w:t>结果查询获得）</w:t>
        </w:r>
      </w:ins>
    </w:p>
    <w:p w14:paraId="51D4390A" w14:textId="77777777" w:rsidR="009F252F" w:rsidRPr="009F252F" w:rsidRDefault="009F252F" w:rsidP="009F252F"/>
    <w:tbl>
      <w:tblPr>
        <w:tblW w:w="8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3"/>
        <w:gridCol w:w="2094"/>
        <w:gridCol w:w="1709"/>
        <w:gridCol w:w="851"/>
        <w:gridCol w:w="708"/>
        <w:gridCol w:w="2635"/>
      </w:tblGrid>
      <w:tr w:rsidR="008D419F" w14:paraId="684C7B7E" w14:textId="77777777" w:rsidTr="00BD4F05">
        <w:trPr>
          <w:trHeight w:val="302"/>
        </w:trPr>
        <w:tc>
          <w:tcPr>
            <w:tcW w:w="983" w:type="dxa"/>
            <w:tcBorders>
              <w:bottom w:val="single" w:sz="4" w:space="0" w:color="auto"/>
            </w:tcBorders>
            <w:shd w:val="clear" w:color="auto" w:fill="C0C0C0"/>
          </w:tcPr>
          <w:p w14:paraId="559D0B40" w14:textId="77777777" w:rsidR="008D419F" w:rsidRDefault="008D419F" w:rsidP="00BD4F05">
            <w:pPr>
              <w:rPr>
                <w:rFonts w:ascii="宋体" w:hAnsi="宋体"/>
                <w:b/>
                <w:szCs w:val="21"/>
              </w:rPr>
            </w:pPr>
            <w:r>
              <w:rPr>
                <w:rFonts w:ascii="宋体" w:hAnsi="宋体"/>
                <w:b/>
                <w:szCs w:val="21"/>
              </w:rPr>
              <w:t>模块</w:t>
            </w:r>
          </w:p>
        </w:tc>
        <w:tc>
          <w:tcPr>
            <w:tcW w:w="2094" w:type="dxa"/>
            <w:tcBorders>
              <w:bottom w:val="single" w:sz="4" w:space="0" w:color="auto"/>
            </w:tcBorders>
            <w:shd w:val="clear" w:color="auto" w:fill="C0C0C0"/>
          </w:tcPr>
          <w:p w14:paraId="04C56F32" w14:textId="77777777" w:rsidR="008D419F" w:rsidRDefault="008D419F" w:rsidP="00BD4F05">
            <w:pPr>
              <w:rPr>
                <w:rFonts w:ascii="宋体" w:hAnsi="宋体"/>
                <w:b/>
              </w:rPr>
            </w:pPr>
            <w:r>
              <w:rPr>
                <w:rFonts w:ascii="宋体" w:hAnsi="宋体"/>
                <w:b/>
                <w:szCs w:val="21"/>
              </w:rPr>
              <w:t>字段ID</w:t>
            </w:r>
          </w:p>
        </w:tc>
        <w:tc>
          <w:tcPr>
            <w:tcW w:w="1709" w:type="dxa"/>
            <w:tcBorders>
              <w:bottom w:val="single" w:sz="4" w:space="0" w:color="auto"/>
            </w:tcBorders>
            <w:shd w:val="clear" w:color="auto" w:fill="C0C0C0"/>
          </w:tcPr>
          <w:p w14:paraId="25477595" w14:textId="77777777" w:rsidR="008D419F" w:rsidRDefault="008D419F" w:rsidP="00BD4F05">
            <w:pPr>
              <w:rPr>
                <w:rFonts w:ascii="宋体" w:hAnsi="宋体"/>
                <w:b/>
              </w:rPr>
            </w:pPr>
            <w:r>
              <w:rPr>
                <w:rFonts w:ascii="宋体" w:hAnsi="宋体"/>
                <w:b/>
                <w:szCs w:val="21"/>
              </w:rPr>
              <w:t>字段名称</w:t>
            </w:r>
          </w:p>
        </w:tc>
        <w:tc>
          <w:tcPr>
            <w:tcW w:w="851" w:type="dxa"/>
            <w:tcBorders>
              <w:bottom w:val="single" w:sz="4" w:space="0" w:color="auto"/>
            </w:tcBorders>
            <w:shd w:val="clear" w:color="auto" w:fill="C0C0C0"/>
          </w:tcPr>
          <w:p w14:paraId="4176933F" w14:textId="77777777" w:rsidR="008D419F" w:rsidRDefault="008D419F" w:rsidP="00BD4F05">
            <w:pPr>
              <w:rPr>
                <w:rFonts w:ascii="宋体" w:hAnsi="宋体"/>
                <w:b/>
              </w:rPr>
            </w:pPr>
            <w:r>
              <w:rPr>
                <w:rFonts w:ascii="宋体" w:hAnsi="宋体"/>
                <w:b/>
                <w:szCs w:val="21"/>
              </w:rPr>
              <w:t>类型</w:t>
            </w:r>
          </w:p>
        </w:tc>
        <w:tc>
          <w:tcPr>
            <w:tcW w:w="708" w:type="dxa"/>
            <w:tcBorders>
              <w:bottom w:val="single" w:sz="4" w:space="0" w:color="auto"/>
            </w:tcBorders>
            <w:shd w:val="clear" w:color="auto" w:fill="C0C0C0"/>
          </w:tcPr>
          <w:p w14:paraId="7CFBA19D" w14:textId="77777777" w:rsidR="008D419F" w:rsidRDefault="008D419F" w:rsidP="00BD4F05">
            <w:pPr>
              <w:rPr>
                <w:rFonts w:ascii="宋体" w:hAnsi="宋体"/>
                <w:b/>
              </w:rPr>
            </w:pPr>
            <w:r>
              <w:rPr>
                <w:rFonts w:ascii="宋体" w:hAnsi="宋体" w:hint="eastAsia"/>
                <w:b/>
              </w:rPr>
              <w:t>可空</w:t>
            </w:r>
          </w:p>
        </w:tc>
        <w:tc>
          <w:tcPr>
            <w:tcW w:w="2635" w:type="dxa"/>
            <w:tcBorders>
              <w:bottom w:val="single" w:sz="4" w:space="0" w:color="auto"/>
            </w:tcBorders>
            <w:shd w:val="clear" w:color="auto" w:fill="C0C0C0"/>
          </w:tcPr>
          <w:p w14:paraId="5C73FA0C" w14:textId="77777777" w:rsidR="008D419F" w:rsidRDefault="008D419F" w:rsidP="00BD4F05">
            <w:pPr>
              <w:rPr>
                <w:rFonts w:ascii="宋体" w:hAnsi="宋体"/>
                <w:b/>
              </w:rPr>
            </w:pPr>
            <w:r>
              <w:rPr>
                <w:rFonts w:ascii="宋体" w:hAnsi="宋体" w:hint="eastAsia"/>
                <w:b/>
              </w:rPr>
              <w:t>备注</w:t>
            </w:r>
          </w:p>
        </w:tc>
      </w:tr>
      <w:tr w:rsidR="002D190B" w14:paraId="24BA3585" w14:textId="77777777" w:rsidTr="00BD4F05">
        <w:trPr>
          <w:cantSplit/>
          <w:trHeight w:val="317"/>
        </w:trPr>
        <w:tc>
          <w:tcPr>
            <w:tcW w:w="983" w:type="dxa"/>
            <w:vMerge w:val="restart"/>
          </w:tcPr>
          <w:p w14:paraId="592A8882" w14:textId="77777777" w:rsidR="002D190B" w:rsidRPr="00C15726" w:rsidRDefault="002D190B" w:rsidP="00BD4F05">
            <w:pPr>
              <w:rPr>
                <w:rFonts w:ascii="宋体" w:hAnsi="宋体"/>
              </w:rPr>
            </w:pPr>
            <w:r>
              <w:rPr>
                <w:rFonts w:ascii="宋体" w:hAnsi="宋体" w:hint="eastAsia"/>
              </w:rPr>
              <w:t>BODY</w:t>
            </w:r>
          </w:p>
        </w:tc>
        <w:tc>
          <w:tcPr>
            <w:tcW w:w="7997" w:type="dxa"/>
            <w:gridSpan w:val="5"/>
          </w:tcPr>
          <w:p w14:paraId="4FC3C71B" w14:textId="77777777" w:rsidR="002D190B" w:rsidRPr="008F18B8" w:rsidRDefault="002D190B" w:rsidP="00A564A1"/>
        </w:tc>
      </w:tr>
      <w:tr w:rsidR="002D190B" w14:paraId="4A344D06" w14:textId="77777777" w:rsidTr="00BD4F05">
        <w:trPr>
          <w:cantSplit/>
          <w:trHeight w:val="145"/>
        </w:trPr>
        <w:tc>
          <w:tcPr>
            <w:tcW w:w="983" w:type="dxa"/>
            <w:vMerge/>
          </w:tcPr>
          <w:p w14:paraId="16A3F993" w14:textId="77777777" w:rsidR="002D190B" w:rsidRDefault="002D190B" w:rsidP="00BD4F05">
            <w:pPr>
              <w:rPr>
                <w:rFonts w:ascii="宋体" w:hAnsi="宋体"/>
              </w:rPr>
            </w:pPr>
          </w:p>
        </w:tc>
        <w:tc>
          <w:tcPr>
            <w:tcW w:w="2094" w:type="dxa"/>
          </w:tcPr>
          <w:p w14:paraId="2BAA301B" w14:textId="77777777" w:rsidR="002D190B" w:rsidRPr="00A560D3" w:rsidRDefault="002D190B" w:rsidP="00E81D47">
            <w:pPr>
              <w:autoSpaceDE w:val="0"/>
              <w:autoSpaceDN w:val="0"/>
              <w:adjustRightInd w:val="0"/>
              <w:spacing w:line="267" w:lineRule="exact"/>
              <w:jc w:val="left"/>
              <w:rPr>
                <w:rFonts w:ascii="宋体" w:cs="宋体"/>
                <w:kern w:val="0"/>
                <w:sz w:val="20"/>
                <w:szCs w:val="20"/>
              </w:rPr>
            </w:pPr>
            <w:r w:rsidRPr="00A560D3">
              <w:rPr>
                <w:rFonts w:ascii="宋体" w:cs="宋体"/>
                <w:kern w:val="0"/>
                <w:sz w:val="20"/>
                <w:szCs w:val="20"/>
              </w:rPr>
              <w:t>MERCHANTID</w:t>
            </w:r>
          </w:p>
        </w:tc>
        <w:tc>
          <w:tcPr>
            <w:tcW w:w="1709" w:type="dxa"/>
          </w:tcPr>
          <w:p w14:paraId="3B043C06" w14:textId="77777777" w:rsidR="002D190B" w:rsidRPr="00A560D3" w:rsidRDefault="002D190B" w:rsidP="00E81D47">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商户唯一标识</w:t>
            </w:r>
          </w:p>
        </w:tc>
        <w:tc>
          <w:tcPr>
            <w:tcW w:w="851" w:type="dxa"/>
          </w:tcPr>
          <w:p w14:paraId="2C7F7F35" w14:textId="77777777" w:rsidR="002D190B" w:rsidRPr="00A560D3" w:rsidRDefault="002D190B" w:rsidP="00E81D47">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(32)</w:t>
            </w:r>
          </w:p>
        </w:tc>
        <w:tc>
          <w:tcPr>
            <w:tcW w:w="708" w:type="dxa"/>
          </w:tcPr>
          <w:p w14:paraId="323FE39B" w14:textId="77777777" w:rsidR="002D190B" w:rsidRPr="00A560D3" w:rsidRDefault="002D190B" w:rsidP="00E81D47">
            <w:pPr>
              <w:autoSpaceDE w:val="0"/>
              <w:autoSpaceDN w:val="0"/>
              <w:adjustRightInd w:val="0"/>
              <w:spacing w:line="267" w:lineRule="exact"/>
              <w:ind w:left="107"/>
              <w:jc w:val="left"/>
              <w:rPr>
                <w:rFonts w:ascii="宋体" w:cs="宋体"/>
                <w:kern w:val="0"/>
                <w:sz w:val="20"/>
                <w:szCs w:val="20"/>
              </w:rPr>
            </w:pPr>
          </w:p>
        </w:tc>
        <w:tc>
          <w:tcPr>
            <w:tcW w:w="2635" w:type="dxa"/>
          </w:tcPr>
          <w:p w14:paraId="580B727F" w14:textId="77777777" w:rsidR="002D190B" w:rsidRPr="00A560D3" w:rsidRDefault="002D190B" w:rsidP="00E81D47">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银行统一提供</w:t>
            </w:r>
          </w:p>
        </w:tc>
      </w:tr>
      <w:tr w:rsidR="002D190B" w14:paraId="358803D7" w14:textId="77777777" w:rsidTr="00BD4F05">
        <w:trPr>
          <w:cantSplit/>
          <w:trHeight w:val="145"/>
        </w:trPr>
        <w:tc>
          <w:tcPr>
            <w:tcW w:w="983" w:type="dxa"/>
            <w:vMerge/>
          </w:tcPr>
          <w:p w14:paraId="537BC5AE" w14:textId="77777777" w:rsidR="002D190B" w:rsidRDefault="002D190B" w:rsidP="00BD4F05">
            <w:pPr>
              <w:rPr>
                <w:rFonts w:ascii="宋体" w:hAnsi="宋体"/>
              </w:rPr>
            </w:pPr>
          </w:p>
        </w:tc>
        <w:tc>
          <w:tcPr>
            <w:tcW w:w="2094" w:type="dxa"/>
          </w:tcPr>
          <w:p w14:paraId="4E5B90A2" w14:textId="77777777" w:rsidR="002D190B" w:rsidRPr="00BA665E" w:rsidRDefault="002D190B" w:rsidP="00E81D47">
            <w:pPr>
              <w:autoSpaceDE w:val="0"/>
              <w:autoSpaceDN w:val="0"/>
              <w:adjustRightInd w:val="0"/>
              <w:spacing w:line="267" w:lineRule="exact"/>
              <w:jc w:val="left"/>
              <w:rPr>
                <w:rFonts w:ascii="宋体" w:hAnsi="宋体"/>
              </w:rPr>
            </w:pPr>
            <w:r>
              <w:rPr>
                <w:rFonts w:ascii="宋体" w:cs="宋体" w:hint="eastAsia"/>
                <w:kern w:val="0"/>
                <w:sz w:val="20"/>
                <w:szCs w:val="20"/>
              </w:rPr>
              <w:t>TRANSCODE</w:t>
            </w:r>
          </w:p>
        </w:tc>
        <w:tc>
          <w:tcPr>
            <w:tcW w:w="1709" w:type="dxa"/>
          </w:tcPr>
          <w:p w14:paraId="29C86A53" w14:textId="77777777" w:rsidR="002D190B" w:rsidRDefault="002D190B" w:rsidP="00E81D47">
            <w:pPr>
              <w:rPr>
                <w:rFonts w:ascii="宋体" w:hAnsi="宋体"/>
              </w:rPr>
            </w:pPr>
            <w:r w:rsidRPr="00A560D3">
              <w:rPr>
                <w:rFonts w:ascii="宋体" w:cs="宋体" w:hint="eastAsia"/>
                <w:kern w:val="0"/>
                <w:sz w:val="20"/>
                <w:szCs w:val="20"/>
              </w:rPr>
              <w:t>交易码</w:t>
            </w:r>
          </w:p>
        </w:tc>
        <w:tc>
          <w:tcPr>
            <w:tcW w:w="851" w:type="dxa"/>
          </w:tcPr>
          <w:p w14:paraId="08A3B2F8" w14:textId="77777777" w:rsidR="002D190B" w:rsidRDefault="002D190B" w:rsidP="00E81D47">
            <w:pPr>
              <w:rPr>
                <w:rFonts w:ascii="宋体" w:hAnsi="宋体"/>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8</w:t>
            </w:r>
            <w:r w:rsidRPr="00A560D3">
              <w:rPr>
                <w:rFonts w:ascii="宋体" w:cs="宋体"/>
                <w:kern w:val="0"/>
                <w:sz w:val="20"/>
                <w:szCs w:val="20"/>
              </w:rPr>
              <w:t>)</w:t>
            </w:r>
          </w:p>
        </w:tc>
        <w:tc>
          <w:tcPr>
            <w:tcW w:w="708" w:type="dxa"/>
          </w:tcPr>
          <w:p w14:paraId="0B158C25" w14:textId="77777777" w:rsidR="002D190B" w:rsidRPr="00EA7B55" w:rsidRDefault="002D190B" w:rsidP="00E81D47">
            <w:pPr>
              <w:autoSpaceDE w:val="0"/>
              <w:autoSpaceDN w:val="0"/>
              <w:adjustRightInd w:val="0"/>
              <w:spacing w:line="267" w:lineRule="exact"/>
              <w:ind w:left="107"/>
              <w:jc w:val="left"/>
              <w:rPr>
                <w:rFonts w:ascii="宋体" w:cs="宋体"/>
                <w:kern w:val="0"/>
                <w:sz w:val="20"/>
                <w:szCs w:val="20"/>
              </w:rPr>
            </w:pPr>
          </w:p>
        </w:tc>
        <w:tc>
          <w:tcPr>
            <w:tcW w:w="2635" w:type="dxa"/>
          </w:tcPr>
          <w:p w14:paraId="54AE15D2" w14:textId="77777777" w:rsidR="002D190B" w:rsidRPr="00EA7B55" w:rsidRDefault="002D190B" w:rsidP="006D6740">
            <w:pPr>
              <w:autoSpaceDE w:val="0"/>
              <w:autoSpaceDN w:val="0"/>
              <w:adjustRightInd w:val="0"/>
              <w:spacing w:line="267" w:lineRule="exact"/>
              <w:jc w:val="left"/>
              <w:rPr>
                <w:rFonts w:ascii="宋体" w:cs="宋体"/>
                <w:kern w:val="0"/>
                <w:sz w:val="20"/>
                <w:szCs w:val="20"/>
              </w:rPr>
            </w:pPr>
            <w:r w:rsidRPr="00EA7B55">
              <w:rPr>
                <w:rFonts w:ascii="宋体" w:cs="宋体" w:hint="eastAsia"/>
                <w:kern w:val="0"/>
                <w:sz w:val="20"/>
                <w:szCs w:val="20"/>
              </w:rPr>
              <w:t>OGW000</w:t>
            </w:r>
            <w:r>
              <w:rPr>
                <w:rFonts w:ascii="宋体" w:cs="宋体" w:hint="eastAsia"/>
                <w:kern w:val="0"/>
                <w:sz w:val="20"/>
                <w:szCs w:val="20"/>
              </w:rPr>
              <w:t>54</w:t>
            </w:r>
          </w:p>
        </w:tc>
      </w:tr>
      <w:tr w:rsidR="002D190B" w14:paraId="6E45EFF6" w14:textId="77777777" w:rsidTr="00BD4F05">
        <w:trPr>
          <w:cantSplit/>
          <w:trHeight w:val="145"/>
        </w:trPr>
        <w:tc>
          <w:tcPr>
            <w:tcW w:w="983" w:type="dxa"/>
            <w:vMerge/>
          </w:tcPr>
          <w:p w14:paraId="3E080DD2" w14:textId="77777777" w:rsidR="002D190B" w:rsidRDefault="002D190B" w:rsidP="00BD4F05">
            <w:pPr>
              <w:rPr>
                <w:rFonts w:ascii="宋体" w:hAnsi="宋体"/>
              </w:rPr>
            </w:pPr>
          </w:p>
        </w:tc>
        <w:tc>
          <w:tcPr>
            <w:tcW w:w="2094" w:type="dxa"/>
          </w:tcPr>
          <w:p w14:paraId="56070C67" w14:textId="77777777" w:rsidR="002D190B" w:rsidRPr="00A560D3" w:rsidRDefault="002D190B" w:rsidP="00E81D47">
            <w:pPr>
              <w:autoSpaceDE w:val="0"/>
              <w:autoSpaceDN w:val="0"/>
              <w:adjustRightInd w:val="0"/>
              <w:spacing w:line="267" w:lineRule="exact"/>
              <w:jc w:val="left"/>
              <w:rPr>
                <w:rFonts w:ascii="宋体" w:cs="宋体"/>
                <w:kern w:val="0"/>
                <w:sz w:val="20"/>
                <w:szCs w:val="20"/>
              </w:rPr>
            </w:pPr>
            <w:r w:rsidRPr="00A560D3">
              <w:rPr>
                <w:rFonts w:ascii="宋体" w:cs="宋体"/>
                <w:kern w:val="0"/>
                <w:sz w:val="20"/>
                <w:szCs w:val="20"/>
              </w:rPr>
              <w:t>BANKID</w:t>
            </w:r>
          </w:p>
        </w:tc>
        <w:tc>
          <w:tcPr>
            <w:tcW w:w="1709" w:type="dxa"/>
          </w:tcPr>
          <w:p w14:paraId="6773A076" w14:textId="77777777" w:rsidR="002D190B" w:rsidRPr="00A560D3" w:rsidRDefault="002D190B" w:rsidP="00E81D47">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银行标识</w:t>
            </w:r>
          </w:p>
        </w:tc>
        <w:tc>
          <w:tcPr>
            <w:tcW w:w="851" w:type="dxa"/>
          </w:tcPr>
          <w:p w14:paraId="59DFAEED" w14:textId="77777777" w:rsidR="002D190B" w:rsidRPr="00A560D3" w:rsidRDefault="002D190B" w:rsidP="00E81D47">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6</w:t>
            </w:r>
            <w:r w:rsidRPr="00A560D3">
              <w:rPr>
                <w:rFonts w:ascii="宋体" w:cs="宋体"/>
                <w:kern w:val="0"/>
                <w:sz w:val="20"/>
                <w:szCs w:val="20"/>
              </w:rPr>
              <w:t>)</w:t>
            </w:r>
          </w:p>
        </w:tc>
        <w:tc>
          <w:tcPr>
            <w:tcW w:w="708" w:type="dxa"/>
          </w:tcPr>
          <w:p w14:paraId="75468EB0" w14:textId="77777777" w:rsidR="002D190B" w:rsidRPr="00A560D3" w:rsidRDefault="002D190B" w:rsidP="00E81D47">
            <w:pPr>
              <w:autoSpaceDE w:val="0"/>
              <w:autoSpaceDN w:val="0"/>
              <w:adjustRightInd w:val="0"/>
              <w:spacing w:line="267" w:lineRule="exact"/>
              <w:ind w:left="107"/>
              <w:jc w:val="left"/>
              <w:rPr>
                <w:rFonts w:ascii="宋体" w:cs="宋体"/>
                <w:kern w:val="0"/>
                <w:sz w:val="20"/>
                <w:szCs w:val="20"/>
              </w:rPr>
            </w:pPr>
          </w:p>
        </w:tc>
        <w:tc>
          <w:tcPr>
            <w:tcW w:w="2635" w:type="dxa"/>
          </w:tcPr>
          <w:p w14:paraId="2EDCF8EA" w14:textId="77777777" w:rsidR="002D190B" w:rsidRPr="00A560D3" w:rsidRDefault="002D190B" w:rsidP="00E81D47">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固定值：</w:t>
            </w:r>
            <w:r w:rsidRPr="00A560D3">
              <w:rPr>
                <w:rFonts w:ascii="宋体" w:cs="宋体"/>
                <w:kern w:val="0"/>
                <w:sz w:val="20"/>
                <w:szCs w:val="20"/>
              </w:rPr>
              <w:t>GHB</w:t>
            </w:r>
          </w:p>
        </w:tc>
      </w:tr>
      <w:tr w:rsidR="002D190B" w14:paraId="75869E7B" w14:textId="77777777" w:rsidTr="00BD4F05">
        <w:trPr>
          <w:cantSplit/>
          <w:trHeight w:val="145"/>
        </w:trPr>
        <w:tc>
          <w:tcPr>
            <w:tcW w:w="983" w:type="dxa"/>
            <w:vMerge/>
          </w:tcPr>
          <w:p w14:paraId="0C13B119" w14:textId="77777777" w:rsidR="002D190B" w:rsidRDefault="002D190B" w:rsidP="00BD4F05">
            <w:pPr>
              <w:rPr>
                <w:rFonts w:ascii="宋体" w:hAnsi="宋体"/>
              </w:rPr>
            </w:pPr>
          </w:p>
        </w:tc>
        <w:tc>
          <w:tcPr>
            <w:tcW w:w="7997" w:type="dxa"/>
            <w:gridSpan w:val="5"/>
          </w:tcPr>
          <w:p w14:paraId="6A7DC1F4" w14:textId="77777777" w:rsidR="002D190B" w:rsidRPr="00665273" w:rsidRDefault="002D190B" w:rsidP="00A564A1">
            <w:r>
              <w:rPr>
                <w:rFonts w:hint="eastAsia"/>
              </w:rPr>
              <w:t>数据加密域都放到</w:t>
            </w:r>
            <w:r>
              <w:rPr>
                <w:rFonts w:hint="eastAsia"/>
              </w:rPr>
              <w:t>XMLPARA</w:t>
            </w:r>
            <w:r>
              <w:rPr>
                <w:rFonts w:hint="eastAsia"/>
              </w:rPr>
              <w:t>里面</w:t>
            </w:r>
          </w:p>
        </w:tc>
      </w:tr>
      <w:tr w:rsidR="002D190B" w14:paraId="1E8E0720" w14:textId="77777777" w:rsidTr="00A564A1">
        <w:trPr>
          <w:cantSplit/>
          <w:trHeight w:val="145"/>
        </w:trPr>
        <w:tc>
          <w:tcPr>
            <w:tcW w:w="983" w:type="dxa"/>
            <w:vMerge/>
          </w:tcPr>
          <w:p w14:paraId="487AC3A7" w14:textId="77777777" w:rsidR="002D190B" w:rsidRDefault="002D190B" w:rsidP="00BD4F05">
            <w:pPr>
              <w:rPr>
                <w:rFonts w:ascii="宋体" w:hAnsi="宋体"/>
              </w:rPr>
            </w:pPr>
          </w:p>
        </w:tc>
        <w:tc>
          <w:tcPr>
            <w:tcW w:w="7997" w:type="dxa"/>
            <w:gridSpan w:val="5"/>
          </w:tcPr>
          <w:p w14:paraId="28B0B7F5" w14:textId="77777777" w:rsidR="002D190B" w:rsidRPr="00A560D3" w:rsidRDefault="002D190B" w:rsidP="00BD4F05">
            <w:pPr>
              <w:autoSpaceDE w:val="0"/>
              <w:autoSpaceDN w:val="0"/>
              <w:adjustRightInd w:val="0"/>
              <w:spacing w:line="283" w:lineRule="exact"/>
              <w:jc w:val="left"/>
              <w:rPr>
                <w:rFonts w:ascii="宋体" w:cs="宋体"/>
                <w:kern w:val="0"/>
                <w:sz w:val="20"/>
                <w:szCs w:val="20"/>
              </w:rPr>
            </w:pPr>
            <w:r w:rsidRPr="00A560D3">
              <w:rPr>
                <w:rFonts w:ascii="宋体" w:cs="宋体" w:hint="eastAsia"/>
                <w:kern w:val="0"/>
                <w:sz w:val="20"/>
                <w:szCs w:val="20"/>
              </w:rPr>
              <w:t>以下信息，只有</w:t>
            </w:r>
            <w:r w:rsidRPr="00D31F22">
              <w:rPr>
                <w:rFonts w:ascii="宋体" w:cs="宋体"/>
                <w:kern w:val="0"/>
                <w:sz w:val="20"/>
                <w:szCs w:val="20"/>
              </w:rPr>
              <w:t>errorCode =0</w:t>
            </w:r>
            <w:r w:rsidRPr="00A560D3">
              <w:rPr>
                <w:rFonts w:ascii="宋体" w:cs="宋体" w:hint="eastAsia"/>
                <w:kern w:val="0"/>
                <w:sz w:val="20"/>
                <w:szCs w:val="20"/>
              </w:rPr>
              <w:t>时才返回，即正常响应时才返回</w:t>
            </w:r>
          </w:p>
        </w:tc>
      </w:tr>
      <w:tr w:rsidR="002D190B" w:rsidRPr="00FB5811" w14:paraId="3C633FF8" w14:textId="77777777" w:rsidTr="00BD4F05">
        <w:trPr>
          <w:cantSplit/>
          <w:trHeight w:val="145"/>
        </w:trPr>
        <w:tc>
          <w:tcPr>
            <w:tcW w:w="983" w:type="dxa"/>
            <w:vMerge/>
          </w:tcPr>
          <w:p w14:paraId="49B4174A" w14:textId="77777777" w:rsidR="002D190B" w:rsidRPr="00FB5811" w:rsidRDefault="002D190B" w:rsidP="00FB5811">
            <w:pPr>
              <w:autoSpaceDE w:val="0"/>
              <w:autoSpaceDN w:val="0"/>
              <w:adjustRightInd w:val="0"/>
              <w:spacing w:line="267" w:lineRule="exact"/>
              <w:jc w:val="left"/>
              <w:rPr>
                <w:rFonts w:ascii="宋体" w:cs="宋体"/>
                <w:kern w:val="0"/>
                <w:sz w:val="20"/>
                <w:szCs w:val="20"/>
              </w:rPr>
            </w:pPr>
          </w:p>
        </w:tc>
        <w:tc>
          <w:tcPr>
            <w:tcW w:w="2094" w:type="dxa"/>
          </w:tcPr>
          <w:p w14:paraId="1CEE425C" w14:textId="77777777" w:rsidR="002D190B" w:rsidRPr="00FB5811" w:rsidRDefault="002D190B" w:rsidP="00FB5811">
            <w:pPr>
              <w:autoSpaceDE w:val="0"/>
              <w:autoSpaceDN w:val="0"/>
              <w:adjustRightInd w:val="0"/>
              <w:spacing w:line="267" w:lineRule="exact"/>
              <w:jc w:val="left"/>
              <w:rPr>
                <w:rFonts w:ascii="宋体" w:cs="宋体"/>
                <w:kern w:val="0"/>
                <w:sz w:val="20"/>
                <w:szCs w:val="20"/>
              </w:rPr>
            </w:pPr>
            <w:r w:rsidRPr="00FB5811">
              <w:rPr>
                <w:rFonts w:ascii="宋体" w:cs="宋体"/>
                <w:kern w:val="0"/>
                <w:sz w:val="20"/>
                <w:szCs w:val="20"/>
              </w:rPr>
              <w:t>RESJNLNO</w:t>
            </w:r>
          </w:p>
        </w:tc>
        <w:tc>
          <w:tcPr>
            <w:tcW w:w="1709" w:type="dxa"/>
          </w:tcPr>
          <w:p w14:paraId="7B747A0B" w14:textId="77777777" w:rsidR="002D190B" w:rsidRPr="00FB5811" w:rsidRDefault="002D190B" w:rsidP="00FB5811">
            <w:pPr>
              <w:autoSpaceDE w:val="0"/>
              <w:autoSpaceDN w:val="0"/>
              <w:adjustRightInd w:val="0"/>
              <w:spacing w:line="267" w:lineRule="exact"/>
              <w:jc w:val="left"/>
              <w:rPr>
                <w:rFonts w:ascii="宋体" w:cs="宋体"/>
                <w:kern w:val="0"/>
                <w:sz w:val="20"/>
                <w:szCs w:val="20"/>
              </w:rPr>
            </w:pPr>
            <w:r w:rsidRPr="00FB5811">
              <w:rPr>
                <w:rFonts w:ascii="宋体" w:cs="宋体" w:hint="eastAsia"/>
                <w:kern w:val="0"/>
                <w:sz w:val="20"/>
                <w:szCs w:val="20"/>
              </w:rPr>
              <w:t>银行交易流水号</w:t>
            </w:r>
          </w:p>
        </w:tc>
        <w:tc>
          <w:tcPr>
            <w:tcW w:w="851" w:type="dxa"/>
          </w:tcPr>
          <w:p w14:paraId="3E7AE1CC" w14:textId="77777777" w:rsidR="002D190B" w:rsidRPr="00FB5811" w:rsidRDefault="002D190B" w:rsidP="00FB5811">
            <w:pPr>
              <w:autoSpaceDE w:val="0"/>
              <w:autoSpaceDN w:val="0"/>
              <w:adjustRightInd w:val="0"/>
              <w:spacing w:line="267" w:lineRule="exact"/>
              <w:jc w:val="left"/>
              <w:rPr>
                <w:rFonts w:ascii="宋体" w:cs="宋体"/>
                <w:kern w:val="0"/>
                <w:sz w:val="20"/>
                <w:szCs w:val="20"/>
              </w:rPr>
            </w:pPr>
            <w:r w:rsidRPr="00FB5811">
              <w:rPr>
                <w:rFonts w:ascii="宋体" w:cs="宋体" w:hint="eastAsia"/>
                <w:kern w:val="0"/>
                <w:sz w:val="20"/>
                <w:szCs w:val="20"/>
              </w:rPr>
              <w:t>C(32)</w:t>
            </w:r>
          </w:p>
        </w:tc>
        <w:tc>
          <w:tcPr>
            <w:tcW w:w="708" w:type="dxa"/>
          </w:tcPr>
          <w:p w14:paraId="0B3514DF" w14:textId="77777777" w:rsidR="002D190B" w:rsidRPr="00FB5811" w:rsidRDefault="002D190B" w:rsidP="00FB5811">
            <w:pPr>
              <w:autoSpaceDE w:val="0"/>
              <w:autoSpaceDN w:val="0"/>
              <w:adjustRightInd w:val="0"/>
              <w:spacing w:line="267" w:lineRule="exact"/>
              <w:jc w:val="left"/>
              <w:rPr>
                <w:rFonts w:ascii="宋体" w:cs="宋体"/>
                <w:kern w:val="0"/>
                <w:sz w:val="20"/>
                <w:szCs w:val="20"/>
              </w:rPr>
            </w:pPr>
            <w:r w:rsidRPr="00FB5811">
              <w:rPr>
                <w:rFonts w:ascii="宋体" w:cs="宋体" w:hint="eastAsia"/>
                <w:kern w:val="0"/>
                <w:sz w:val="20"/>
                <w:szCs w:val="20"/>
              </w:rPr>
              <w:t>否</w:t>
            </w:r>
          </w:p>
        </w:tc>
        <w:tc>
          <w:tcPr>
            <w:tcW w:w="2635" w:type="dxa"/>
          </w:tcPr>
          <w:p w14:paraId="0E6E669D" w14:textId="77777777" w:rsidR="002D190B" w:rsidRPr="00FB5811" w:rsidRDefault="002D190B" w:rsidP="00FB5811">
            <w:pPr>
              <w:autoSpaceDE w:val="0"/>
              <w:autoSpaceDN w:val="0"/>
              <w:adjustRightInd w:val="0"/>
              <w:spacing w:line="267" w:lineRule="exact"/>
              <w:jc w:val="left"/>
              <w:rPr>
                <w:rFonts w:ascii="宋体" w:cs="宋体"/>
                <w:kern w:val="0"/>
                <w:sz w:val="20"/>
                <w:szCs w:val="20"/>
              </w:rPr>
            </w:pPr>
            <w:r w:rsidRPr="00FB5811">
              <w:rPr>
                <w:rFonts w:ascii="宋体" w:cs="宋体" w:hint="eastAsia"/>
                <w:kern w:val="0"/>
                <w:sz w:val="20"/>
                <w:szCs w:val="20"/>
              </w:rPr>
              <w:t>银行交易流水号</w:t>
            </w:r>
          </w:p>
        </w:tc>
      </w:tr>
      <w:tr w:rsidR="002D190B" w:rsidRPr="00FB5811" w14:paraId="40FA8BFE" w14:textId="77777777" w:rsidTr="00BD4F05">
        <w:trPr>
          <w:cantSplit/>
          <w:trHeight w:val="145"/>
        </w:trPr>
        <w:tc>
          <w:tcPr>
            <w:tcW w:w="983" w:type="dxa"/>
            <w:vMerge/>
          </w:tcPr>
          <w:p w14:paraId="4699EA01" w14:textId="77777777" w:rsidR="002D190B" w:rsidRPr="00FB5811" w:rsidRDefault="002D190B" w:rsidP="00FB5811">
            <w:pPr>
              <w:autoSpaceDE w:val="0"/>
              <w:autoSpaceDN w:val="0"/>
              <w:adjustRightInd w:val="0"/>
              <w:spacing w:line="267" w:lineRule="exact"/>
              <w:jc w:val="left"/>
              <w:rPr>
                <w:rFonts w:ascii="宋体" w:cs="宋体"/>
                <w:kern w:val="0"/>
                <w:sz w:val="20"/>
                <w:szCs w:val="20"/>
              </w:rPr>
            </w:pPr>
          </w:p>
        </w:tc>
        <w:tc>
          <w:tcPr>
            <w:tcW w:w="2094" w:type="dxa"/>
          </w:tcPr>
          <w:p w14:paraId="19B30B32" w14:textId="77777777" w:rsidR="002D190B" w:rsidRPr="00FB5811" w:rsidRDefault="002D190B" w:rsidP="00FB5811">
            <w:pPr>
              <w:autoSpaceDE w:val="0"/>
              <w:autoSpaceDN w:val="0"/>
              <w:adjustRightInd w:val="0"/>
              <w:spacing w:line="267" w:lineRule="exact"/>
              <w:jc w:val="left"/>
              <w:rPr>
                <w:rFonts w:ascii="宋体" w:cs="宋体"/>
                <w:kern w:val="0"/>
                <w:sz w:val="20"/>
                <w:szCs w:val="20"/>
              </w:rPr>
            </w:pPr>
            <w:r w:rsidRPr="00FB5811">
              <w:rPr>
                <w:rFonts w:ascii="宋体" w:cs="宋体"/>
                <w:kern w:val="0"/>
                <w:sz w:val="20"/>
                <w:szCs w:val="20"/>
              </w:rPr>
              <w:t>TRANSDT</w:t>
            </w:r>
          </w:p>
        </w:tc>
        <w:tc>
          <w:tcPr>
            <w:tcW w:w="1709" w:type="dxa"/>
          </w:tcPr>
          <w:p w14:paraId="04C1470C" w14:textId="77777777" w:rsidR="002D190B" w:rsidRPr="00FB5811" w:rsidRDefault="002D190B" w:rsidP="00FB5811">
            <w:pPr>
              <w:autoSpaceDE w:val="0"/>
              <w:autoSpaceDN w:val="0"/>
              <w:adjustRightInd w:val="0"/>
              <w:spacing w:line="267" w:lineRule="exact"/>
              <w:jc w:val="left"/>
              <w:rPr>
                <w:rFonts w:ascii="宋体" w:cs="宋体"/>
                <w:kern w:val="0"/>
                <w:sz w:val="20"/>
                <w:szCs w:val="20"/>
              </w:rPr>
            </w:pPr>
            <w:r w:rsidRPr="00FB5811">
              <w:rPr>
                <w:rFonts w:ascii="宋体" w:cs="宋体" w:hint="eastAsia"/>
                <w:kern w:val="0"/>
                <w:sz w:val="20"/>
                <w:szCs w:val="20"/>
              </w:rPr>
              <w:t>交易日期</w:t>
            </w:r>
          </w:p>
        </w:tc>
        <w:tc>
          <w:tcPr>
            <w:tcW w:w="851" w:type="dxa"/>
          </w:tcPr>
          <w:p w14:paraId="05CF4E96" w14:textId="77777777" w:rsidR="002D190B" w:rsidRPr="00FB5811" w:rsidRDefault="002D190B" w:rsidP="00FB5811">
            <w:pPr>
              <w:autoSpaceDE w:val="0"/>
              <w:autoSpaceDN w:val="0"/>
              <w:adjustRightInd w:val="0"/>
              <w:spacing w:line="267" w:lineRule="exact"/>
              <w:jc w:val="left"/>
              <w:rPr>
                <w:rFonts w:ascii="宋体" w:cs="宋体"/>
                <w:kern w:val="0"/>
                <w:sz w:val="20"/>
                <w:szCs w:val="20"/>
              </w:rPr>
            </w:pPr>
            <w:r w:rsidRPr="00FB5811">
              <w:rPr>
                <w:rFonts w:ascii="宋体" w:cs="宋体" w:hint="eastAsia"/>
                <w:kern w:val="0"/>
                <w:sz w:val="20"/>
                <w:szCs w:val="20"/>
              </w:rPr>
              <w:t>D</w:t>
            </w:r>
          </w:p>
        </w:tc>
        <w:tc>
          <w:tcPr>
            <w:tcW w:w="708" w:type="dxa"/>
          </w:tcPr>
          <w:p w14:paraId="7D067EF2" w14:textId="77777777" w:rsidR="002D190B" w:rsidRPr="00FB5811" w:rsidRDefault="002D190B" w:rsidP="00FB5811">
            <w:pPr>
              <w:autoSpaceDE w:val="0"/>
              <w:autoSpaceDN w:val="0"/>
              <w:adjustRightInd w:val="0"/>
              <w:spacing w:line="267" w:lineRule="exact"/>
              <w:jc w:val="left"/>
              <w:rPr>
                <w:rFonts w:ascii="宋体" w:cs="宋体"/>
                <w:kern w:val="0"/>
                <w:sz w:val="20"/>
                <w:szCs w:val="20"/>
              </w:rPr>
            </w:pPr>
            <w:r w:rsidRPr="00FB5811">
              <w:rPr>
                <w:rFonts w:ascii="宋体" w:cs="宋体" w:hint="eastAsia"/>
                <w:kern w:val="0"/>
                <w:sz w:val="20"/>
                <w:szCs w:val="20"/>
              </w:rPr>
              <w:t>否</w:t>
            </w:r>
          </w:p>
        </w:tc>
        <w:tc>
          <w:tcPr>
            <w:tcW w:w="2635" w:type="dxa"/>
          </w:tcPr>
          <w:p w14:paraId="7D40FB6D" w14:textId="77777777" w:rsidR="002D190B" w:rsidRPr="00FB5811" w:rsidRDefault="002D190B" w:rsidP="00FB5811">
            <w:pPr>
              <w:autoSpaceDE w:val="0"/>
              <w:autoSpaceDN w:val="0"/>
              <w:adjustRightInd w:val="0"/>
              <w:spacing w:line="267" w:lineRule="exact"/>
              <w:jc w:val="left"/>
              <w:rPr>
                <w:rFonts w:ascii="宋体" w:cs="宋体"/>
                <w:kern w:val="0"/>
                <w:sz w:val="20"/>
                <w:szCs w:val="20"/>
              </w:rPr>
            </w:pPr>
            <w:r w:rsidRPr="00FB5811">
              <w:rPr>
                <w:rFonts w:ascii="宋体" w:cs="宋体" w:hint="eastAsia"/>
                <w:kern w:val="0"/>
                <w:sz w:val="20"/>
                <w:szCs w:val="20"/>
              </w:rPr>
              <w:t>YYYYMMDD</w:t>
            </w:r>
          </w:p>
        </w:tc>
      </w:tr>
      <w:tr w:rsidR="002D190B" w:rsidRPr="00FB5811" w14:paraId="59EDEE25" w14:textId="77777777" w:rsidTr="00BD4F05">
        <w:trPr>
          <w:cantSplit/>
          <w:trHeight w:val="145"/>
        </w:trPr>
        <w:tc>
          <w:tcPr>
            <w:tcW w:w="983" w:type="dxa"/>
            <w:vMerge/>
          </w:tcPr>
          <w:p w14:paraId="66D971CD" w14:textId="77777777" w:rsidR="002D190B" w:rsidRPr="00FB5811" w:rsidRDefault="002D190B" w:rsidP="00FB5811">
            <w:pPr>
              <w:autoSpaceDE w:val="0"/>
              <w:autoSpaceDN w:val="0"/>
              <w:adjustRightInd w:val="0"/>
              <w:spacing w:line="267" w:lineRule="exact"/>
              <w:jc w:val="left"/>
              <w:rPr>
                <w:rFonts w:ascii="宋体" w:cs="宋体"/>
                <w:kern w:val="0"/>
                <w:sz w:val="20"/>
                <w:szCs w:val="20"/>
              </w:rPr>
            </w:pPr>
          </w:p>
        </w:tc>
        <w:tc>
          <w:tcPr>
            <w:tcW w:w="2094" w:type="dxa"/>
          </w:tcPr>
          <w:p w14:paraId="3EEFC035" w14:textId="77777777" w:rsidR="002D190B" w:rsidRPr="00FB5811" w:rsidRDefault="002D190B" w:rsidP="00FB5811">
            <w:pPr>
              <w:autoSpaceDE w:val="0"/>
              <w:autoSpaceDN w:val="0"/>
              <w:adjustRightInd w:val="0"/>
              <w:spacing w:line="267" w:lineRule="exact"/>
              <w:jc w:val="left"/>
              <w:rPr>
                <w:rFonts w:ascii="宋体" w:cs="宋体"/>
                <w:kern w:val="0"/>
                <w:sz w:val="20"/>
                <w:szCs w:val="20"/>
              </w:rPr>
            </w:pPr>
            <w:r w:rsidRPr="00FB5811">
              <w:rPr>
                <w:rFonts w:ascii="宋体" w:cs="宋体"/>
                <w:kern w:val="0"/>
                <w:sz w:val="20"/>
                <w:szCs w:val="20"/>
              </w:rPr>
              <w:t>TRANSTM</w:t>
            </w:r>
          </w:p>
        </w:tc>
        <w:tc>
          <w:tcPr>
            <w:tcW w:w="1709" w:type="dxa"/>
          </w:tcPr>
          <w:p w14:paraId="0EAD78F7" w14:textId="77777777" w:rsidR="002D190B" w:rsidRPr="00FB5811" w:rsidRDefault="002D190B" w:rsidP="00FB5811">
            <w:pPr>
              <w:autoSpaceDE w:val="0"/>
              <w:autoSpaceDN w:val="0"/>
              <w:adjustRightInd w:val="0"/>
              <w:spacing w:line="267" w:lineRule="exact"/>
              <w:jc w:val="left"/>
              <w:rPr>
                <w:rFonts w:ascii="宋体" w:cs="宋体"/>
                <w:kern w:val="0"/>
                <w:sz w:val="20"/>
                <w:szCs w:val="20"/>
              </w:rPr>
            </w:pPr>
            <w:r w:rsidRPr="00FB5811">
              <w:rPr>
                <w:rFonts w:ascii="宋体" w:cs="宋体" w:hint="eastAsia"/>
                <w:kern w:val="0"/>
                <w:sz w:val="20"/>
                <w:szCs w:val="20"/>
              </w:rPr>
              <w:t>交易时间</w:t>
            </w:r>
          </w:p>
        </w:tc>
        <w:tc>
          <w:tcPr>
            <w:tcW w:w="851" w:type="dxa"/>
          </w:tcPr>
          <w:p w14:paraId="300648B0" w14:textId="77777777" w:rsidR="002D190B" w:rsidRPr="00FB5811" w:rsidRDefault="002D190B" w:rsidP="00FB5811">
            <w:pPr>
              <w:autoSpaceDE w:val="0"/>
              <w:autoSpaceDN w:val="0"/>
              <w:adjustRightInd w:val="0"/>
              <w:spacing w:line="267" w:lineRule="exact"/>
              <w:jc w:val="left"/>
              <w:rPr>
                <w:rFonts w:ascii="宋体" w:cs="宋体"/>
                <w:kern w:val="0"/>
                <w:sz w:val="20"/>
                <w:szCs w:val="20"/>
              </w:rPr>
            </w:pPr>
            <w:r w:rsidRPr="00FB5811">
              <w:rPr>
                <w:rFonts w:ascii="宋体" w:cs="宋体" w:hint="eastAsia"/>
                <w:kern w:val="0"/>
                <w:sz w:val="20"/>
                <w:szCs w:val="20"/>
              </w:rPr>
              <w:t>T</w:t>
            </w:r>
          </w:p>
        </w:tc>
        <w:tc>
          <w:tcPr>
            <w:tcW w:w="708" w:type="dxa"/>
          </w:tcPr>
          <w:p w14:paraId="7C1F612C" w14:textId="77777777" w:rsidR="002D190B" w:rsidRPr="00FB5811" w:rsidRDefault="002D190B" w:rsidP="00FB5811">
            <w:pPr>
              <w:autoSpaceDE w:val="0"/>
              <w:autoSpaceDN w:val="0"/>
              <w:adjustRightInd w:val="0"/>
              <w:spacing w:line="267" w:lineRule="exact"/>
              <w:jc w:val="left"/>
              <w:rPr>
                <w:rFonts w:ascii="宋体" w:cs="宋体"/>
                <w:kern w:val="0"/>
                <w:sz w:val="20"/>
                <w:szCs w:val="20"/>
              </w:rPr>
            </w:pPr>
            <w:r w:rsidRPr="00FB5811">
              <w:rPr>
                <w:rFonts w:ascii="宋体" w:cs="宋体" w:hint="eastAsia"/>
                <w:kern w:val="0"/>
                <w:sz w:val="20"/>
                <w:szCs w:val="20"/>
              </w:rPr>
              <w:t>否</w:t>
            </w:r>
          </w:p>
        </w:tc>
        <w:tc>
          <w:tcPr>
            <w:tcW w:w="2635" w:type="dxa"/>
          </w:tcPr>
          <w:p w14:paraId="5ADFE200" w14:textId="77777777" w:rsidR="002D190B" w:rsidRPr="00FB5811" w:rsidRDefault="002D190B" w:rsidP="00FB5811">
            <w:pPr>
              <w:autoSpaceDE w:val="0"/>
              <w:autoSpaceDN w:val="0"/>
              <w:adjustRightInd w:val="0"/>
              <w:spacing w:line="267" w:lineRule="exact"/>
              <w:jc w:val="left"/>
              <w:rPr>
                <w:rFonts w:ascii="宋体" w:cs="宋体"/>
                <w:kern w:val="0"/>
                <w:sz w:val="20"/>
                <w:szCs w:val="20"/>
              </w:rPr>
            </w:pPr>
            <w:r w:rsidRPr="00FB5811">
              <w:rPr>
                <w:rFonts w:ascii="宋体" w:cs="宋体" w:hint="eastAsia"/>
                <w:kern w:val="0"/>
                <w:sz w:val="20"/>
                <w:szCs w:val="20"/>
              </w:rPr>
              <w:t>HHMMSS</w:t>
            </w:r>
          </w:p>
        </w:tc>
      </w:tr>
      <w:tr w:rsidR="002D190B" w:rsidRPr="00FB5811" w14:paraId="78FE2D51" w14:textId="77777777" w:rsidTr="00BD4F05">
        <w:trPr>
          <w:cantSplit/>
          <w:trHeight w:val="145"/>
          <w:ins w:id="3033" w:author="wincol" w:date="2016-03-29T14:20:00Z"/>
        </w:trPr>
        <w:tc>
          <w:tcPr>
            <w:tcW w:w="983" w:type="dxa"/>
            <w:vMerge/>
          </w:tcPr>
          <w:p w14:paraId="17D5DA9C" w14:textId="77777777" w:rsidR="002D190B" w:rsidRPr="00FB5811" w:rsidRDefault="002D190B" w:rsidP="00FB5811">
            <w:pPr>
              <w:autoSpaceDE w:val="0"/>
              <w:autoSpaceDN w:val="0"/>
              <w:adjustRightInd w:val="0"/>
              <w:spacing w:line="267" w:lineRule="exact"/>
              <w:jc w:val="left"/>
              <w:rPr>
                <w:ins w:id="3034" w:author="wincol" w:date="2016-03-29T14:20:00Z"/>
                <w:rFonts w:ascii="宋体" w:cs="宋体"/>
                <w:kern w:val="0"/>
                <w:sz w:val="20"/>
                <w:szCs w:val="20"/>
              </w:rPr>
            </w:pPr>
          </w:p>
        </w:tc>
        <w:tc>
          <w:tcPr>
            <w:tcW w:w="2094" w:type="dxa"/>
          </w:tcPr>
          <w:p w14:paraId="02304BFF" w14:textId="77777777" w:rsidR="002D190B" w:rsidRPr="00FB5811" w:rsidRDefault="002D190B" w:rsidP="00FB5811">
            <w:pPr>
              <w:autoSpaceDE w:val="0"/>
              <w:autoSpaceDN w:val="0"/>
              <w:adjustRightInd w:val="0"/>
              <w:spacing w:line="267" w:lineRule="exact"/>
              <w:jc w:val="left"/>
              <w:rPr>
                <w:ins w:id="3035" w:author="wincol" w:date="2016-03-29T14:20:00Z"/>
                <w:rFonts w:ascii="宋体" w:cs="宋体"/>
                <w:kern w:val="0"/>
                <w:sz w:val="20"/>
                <w:szCs w:val="20"/>
              </w:rPr>
            </w:pPr>
            <w:ins w:id="3036" w:author="wincol" w:date="2016-03-29T14:20:00Z">
              <w:r>
                <w:rPr>
                  <w:rFonts w:ascii="宋体" w:cs="宋体" w:hint="eastAsia"/>
                  <w:kern w:val="0"/>
                  <w:sz w:val="20"/>
                  <w:szCs w:val="20"/>
                </w:rPr>
                <w:t>EXT_FILED1</w:t>
              </w:r>
            </w:ins>
          </w:p>
        </w:tc>
        <w:tc>
          <w:tcPr>
            <w:tcW w:w="1709" w:type="dxa"/>
          </w:tcPr>
          <w:p w14:paraId="11E02764" w14:textId="77777777" w:rsidR="002D190B" w:rsidRPr="00FB5811" w:rsidRDefault="002D190B" w:rsidP="00FB5811">
            <w:pPr>
              <w:autoSpaceDE w:val="0"/>
              <w:autoSpaceDN w:val="0"/>
              <w:adjustRightInd w:val="0"/>
              <w:spacing w:line="267" w:lineRule="exact"/>
              <w:jc w:val="left"/>
              <w:rPr>
                <w:ins w:id="3037" w:author="wincol" w:date="2016-03-29T14:20:00Z"/>
                <w:rFonts w:ascii="宋体" w:cs="宋体"/>
                <w:kern w:val="0"/>
                <w:sz w:val="20"/>
                <w:szCs w:val="20"/>
              </w:rPr>
            </w:pPr>
            <w:ins w:id="3038" w:author="wincol" w:date="2016-03-29T14:20:00Z">
              <w:r>
                <w:rPr>
                  <w:rFonts w:ascii="宋体" w:cs="宋体" w:hint="eastAsia"/>
                  <w:kern w:val="0"/>
                  <w:sz w:val="20"/>
                  <w:szCs w:val="20"/>
                </w:rPr>
                <w:t>备用字段1</w:t>
              </w:r>
            </w:ins>
          </w:p>
        </w:tc>
        <w:tc>
          <w:tcPr>
            <w:tcW w:w="851" w:type="dxa"/>
          </w:tcPr>
          <w:p w14:paraId="5F53F22F" w14:textId="77777777" w:rsidR="002D190B" w:rsidRPr="00FB5811" w:rsidRDefault="002D190B" w:rsidP="00FB5811">
            <w:pPr>
              <w:autoSpaceDE w:val="0"/>
              <w:autoSpaceDN w:val="0"/>
              <w:adjustRightInd w:val="0"/>
              <w:spacing w:line="267" w:lineRule="exact"/>
              <w:jc w:val="left"/>
              <w:rPr>
                <w:ins w:id="3039" w:author="wincol" w:date="2016-03-29T14:20:00Z"/>
                <w:rFonts w:ascii="宋体" w:cs="宋体"/>
                <w:kern w:val="0"/>
                <w:sz w:val="20"/>
                <w:szCs w:val="20"/>
              </w:rPr>
            </w:pPr>
            <w:ins w:id="3040" w:author="wincol" w:date="2016-03-29T14:20: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327ED12A" w14:textId="77777777" w:rsidR="002D190B" w:rsidRPr="00FB5811" w:rsidRDefault="002D190B" w:rsidP="00FB5811">
            <w:pPr>
              <w:autoSpaceDE w:val="0"/>
              <w:autoSpaceDN w:val="0"/>
              <w:adjustRightInd w:val="0"/>
              <w:spacing w:line="267" w:lineRule="exact"/>
              <w:jc w:val="left"/>
              <w:rPr>
                <w:ins w:id="3041" w:author="wincol" w:date="2016-03-29T14:20:00Z"/>
                <w:rFonts w:ascii="宋体" w:cs="宋体"/>
                <w:kern w:val="0"/>
                <w:sz w:val="20"/>
                <w:szCs w:val="20"/>
              </w:rPr>
            </w:pPr>
            <w:ins w:id="3042" w:author="wincol" w:date="2016-03-29T14:20:00Z">
              <w:r>
                <w:rPr>
                  <w:rFonts w:ascii="宋体" w:hAnsi="宋体" w:hint="eastAsia"/>
                </w:rPr>
                <w:t>是</w:t>
              </w:r>
            </w:ins>
          </w:p>
        </w:tc>
        <w:tc>
          <w:tcPr>
            <w:tcW w:w="2635" w:type="dxa"/>
          </w:tcPr>
          <w:p w14:paraId="462AF4CD" w14:textId="77777777" w:rsidR="002D190B" w:rsidRPr="00FB5811" w:rsidRDefault="002D190B" w:rsidP="00FB5811">
            <w:pPr>
              <w:autoSpaceDE w:val="0"/>
              <w:autoSpaceDN w:val="0"/>
              <w:adjustRightInd w:val="0"/>
              <w:spacing w:line="267" w:lineRule="exact"/>
              <w:jc w:val="left"/>
              <w:rPr>
                <w:ins w:id="3043" w:author="wincol" w:date="2016-03-29T14:20:00Z"/>
                <w:rFonts w:ascii="宋体" w:cs="宋体"/>
                <w:kern w:val="0"/>
                <w:sz w:val="20"/>
                <w:szCs w:val="20"/>
              </w:rPr>
            </w:pPr>
            <w:ins w:id="3044" w:author="wincol" w:date="2016-03-29T14:20:00Z">
              <w:r>
                <w:rPr>
                  <w:rFonts w:ascii="宋体" w:cs="宋体" w:hint="eastAsia"/>
                  <w:kern w:val="0"/>
                  <w:sz w:val="20"/>
                  <w:szCs w:val="20"/>
                </w:rPr>
                <w:t>备用字段1</w:t>
              </w:r>
            </w:ins>
          </w:p>
        </w:tc>
      </w:tr>
      <w:tr w:rsidR="002D190B" w:rsidRPr="00FB5811" w14:paraId="1300C903" w14:textId="77777777" w:rsidTr="00BD4F05">
        <w:trPr>
          <w:cantSplit/>
          <w:trHeight w:val="145"/>
          <w:ins w:id="3045" w:author="wincol" w:date="2016-03-29T14:20:00Z"/>
        </w:trPr>
        <w:tc>
          <w:tcPr>
            <w:tcW w:w="983" w:type="dxa"/>
            <w:vMerge/>
          </w:tcPr>
          <w:p w14:paraId="4A1D7C41" w14:textId="77777777" w:rsidR="002D190B" w:rsidRPr="00FB5811" w:rsidRDefault="002D190B" w:rsidP="00FB5811">
            <w:pPr>
              <w:autoSpaceDE w:val="0"/>
              <w:autoSpaceDN w:val="0"/>
              <w:adjustRightInd w:val="0"/>
              <w:spacing w:line="267" w:lineRule="exact"/>
              <w:jc w:val="left"/>
              <w:rPr>
                <w:ins w:id="3046" w:author="wincol" w:date="2016-03-29T14:20:00Z"/>
                <w:rFonts w:ascii="宋体" w:cs="宋体"/>
                <w:kern w:val="0"/>
                <w:sz w:val="20"/>
                <w:szCs w:val="20"/>
              </w:rPr>
            </w:pPr>
          </w:p>
        </w:tc>
        <w:tc>
          <w:tcPr>
            <w:tcW w:w="2094" w:type="dxa"/>
          </w:tcPr>
          <w:p w14:paraId="68349EF4" w14:textId="77777777" w:rsidR="002D190B" w:rsidRPr="00FB5811" w:rsidRDefault="002D190B" w:rsidP="00FB5811">
            <w:pPr>
              <w:autoSpaceDE w:val="0"/>
              <w:autoSpaceDN w:val="0"/>
              <w:adjustRightInd w:val="0"/>
              <w:spacing w:line="267" w:lineRule="exact"/>
              <w:jc w:val="left"/>
              <w:rPr>
                <w:ins w:id="3047" w:author="wincol" w:date="2016-03-29T14:20:00Z"/>
                <w:rFonts w:ascii="宋体" w:cs="宋体"/>
                <w:kern w:val="0"/>
                <w:sz w:val="20"/>
                <w:szCs w:val="20"/>
              </w:rPr>
            </w:pPr>
            <w:ins w:id="3048" w:author="wincol" w:date="2016-03-29T14:20:00Z">
              <w:r>
                <w:rPr>
                  <w:rFonts w:ascii="宋体" w:cs="宋体" w:hint="eastAsia"/>
                  <w:kern w:val="0"/>
                  <w:sz w:val="20"/>
                  <w:szCs w:val="20"/>
                </w:rPr>
                <w:t>EXT_FILED2</w:t>
              </w:r>
            </w:ins>
          </w:p>
        </w:tc>
        <w:tc>
          <w:tcPr>
            <w:tcW w:w="1709" w:type="dxa"/>
          </w:tcPr>
          <w:p w14:paraId="45C2F292" w14:textId="77777777" w:rsidR="002D190B" w:rsidRPr="00FB5811" w:rsidRDefault="002D190B" w:rsidP="00FB5811">
            <w:pPr>
              <w:autoSpaceDE w:val="0"/>
              <w:autoSpaceDN w:val="0"/>
              <w:adjustRightInd w:val="0"/>
              <w:spacing w:line="267" w:lineRule="exact"/>
              <w:jc w:val="left"/>
              <w:rPr>
                <w:ins w:id="3049" w:author="wincol" w:date="2016-03-29T14:20:00Z"/>
                <w:rFonts w:ascii="宋体" w:cs="宋体"/>
                <w:kern w:val="0"/>
                <w:sz w:val="20"/>
                <w:szCs w:val="20"/>
              </w:rPr>
            </w:pPr>
            <w:ins w:id="3050" w:author="wincol" w:date="2016-03-29T14:20:00Z">
              <w:r>
                <w:rPr>
                  <w:rFonts w:ascii="宋体" w:cs="宋体" w:hint="eastAsia"/>
                  <w:kern w:val="0"/>
                  <w:sz w:val="20"/>
                  <w:szCs w:val="20"/>
                </w:rPr>
                <w:t>备用字段2</w:t>
              </w:r>
            </w:ins>
          </w:p>
        </w:tc>
        <w:tc>
          <w:tcPr>
            <w:tcW w:w="851" w:type="dxa"/>
          </w:tcPr>
          <w:p w14:paraId="62E0B583" w14:textId="77777777" w:rsidR="002D190B" w:rsidRPr="00FB5811" w:rsidRDefault="002D190B" w:rsidP="00FB5811">
            <w:pPr>
              <w:autoSpaceDE w:val="0"/>
              <w:autoSpaceDN w:val="0"/>
              <w:adjustRightInd w:val="0"/>
              <w:spacing w:line="267" w:lineRule="exact"/>
              <w:jc w:val="left"/>
              <w:rPr>
                <w:ins w:id="3051" w:author="wincol" w:date="2016-03-29T14:20:00Z"/>
                <w:rFonts w:ascii="宋体" w:cs="宋体"/>
                <w:kern w:val="0"/>
                <w:sz w:val="20"/>
                <w:szCs w:val="20"/>
              </w:rPr>
            </w:pPr>
            <w:ins w:id="3052" w:author="wincol" w:date="2016-03-29T14:20: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61A040B3" w14:textId="77777777" w:rsidR="002D190B" w:rsidRPr="00FB5811" w:rsidRDefault="002D190B" w:rsidP="00FB5811">
            <w:pPr>
              <w:autoSpaceDE w:val="0"/>
              <w:autoSpaceDN w:val="0"/>
              <w:adjustRightInd w:val="0"/>
              <w:spacing w:line="267" w:lineRule="exact"/>
              <w:jc w:val="left"/>
              <w:rPr>
                <w:ins w:id="3053" w:author="wincol" w:date="2016-03-29T14:20:00Z"/>
                <w:rFonts w:ascii="宋体" w:cs="宋体"/>
                <w:kern w:val="0"/>
                <w:sz w:val="20"/>
                <w:szCs w:val="20"/>
              </w:rPr>
            </w:pPr>
            <w:ins w:id="3054" w:author="wincol" w:date="2016-03-29T14:20:00Z">
              <w:r>
                <w:rPr>
                  <w:rFonts w:ascii="宋体" w:hAnsi="宋体" w:hint="eastAsia"/>
                </w:rPr>
                <w:t>是</w:t>
              </w:r>
            </w:ins>
          </w:p>
        </w:tc>
        <w:tc>
          <w:tcPr>
            <w:tcW w:w="2635" w:type="dxa"/>
          </w:tcPr>
          <w:p w14:paraId="5BDEF243" w14:textId="77777777" w:rsidR="002D190B" w:rsidRPr="00FB5811" w:rsidRDefault="002D190B" w:rsidP="00FB5811">
            <w:pPr>
              <w:autoSpaceDE w:val="0"/>
              <w:autoSpaceDN w:val="0"/>
              <w:adjustRightInd w:val="0"/>
              <w:spacing w:line="267" w:lineRule="exact"/>
              <w:jc w:val="left"/>
              <w:rPr>
                <w:ins w:id="3055" w:author="wincol" w:date="2016-03-29T14:20:00Z"/>
                <w:rFonts w:ascii="宋体" w:cs="宋体"/>
                <w:kern w:val="0"/>
                <w:sz w:val="20"/>
                <w:szCs w:val="20"/>
              </w:rPr>
            </w:pPr>
            <w:ins w:id="3056" w:author="wincol" w:date="2016-03-29T14:20:00Z">
              <w:r>
                <w:rPr>
                  <w:rFonts w:ascii="宋体" w:cs="宋体" w:hint="eastAsia"/>
                  <w:kern w:val="0"/>
                  <w:sz w:val="20"/>
                  <w:szCs w:val="20"/>
                </w:rPr>
                <w:t>备用字段2</w:t>
              </w:r>
            </w:ins>
          </w:p>
        </w:tc>
      </w:tr>
      <w:tr w:rsidR="002D190B" w:rsidRPr="00FB5811" w14:paraId="6267AD7C" w14:textId="77777777" w:rsidTr="00BD4F05">
        <w:trPr>
          <w:cantSplit/>
          <w:trHeight w:val="145"/>
          <w:ins w:id="3057" w:author="wincol" w:date="2016-03-29T14:20:00Z"/>
        </w:trPr>
        <w:tc>
          <w:tcPr>
            <w:tcW w:w="983" w:type="dxa"/>
            <w:vMerge/>
          </w:tcPr>
          <w:p w14:paraId="202C354F" w14:textId="77777777" w:rsidR="002D190B" w:rsidRPr="00FB5811" w:rsidRDefault="002D190B" w:rsidP="00FB5811">
            <w:pPr>
              <w:autoSpaceDE w:val="0"/>
              <w:autoSpaceDN w:val="0"/>
              <w:adjustRightInd w:val="0"/>
              <w:spacing w:line="267" w:lineRule="exact"/>
              <w:jc w:val="left"/>
              <w:rPr>
                <w:ins w:id="3058" w:author="wincol" w:date="2016-03-29T14:20:00Z"/>
                <w:rFonts w:ascii="宋体" w:cs="宋体"/>
                <w:kern w:val="0"/>
                <w:sz w:val="20"/>
                <w:szCs w:val="20"/>
              </w:rPr>
            </w:pPr>
          </w:p>
        </w:tc>
        <w:tc>
          <w:tcPr>
            <w:tcW w:w="2094" w:type="dxa"/>
          </w:tcPr>
          <w:p w14:paraId="5B05DA89" w14:textId="77777777" w:rsidR="002D190B" w:rsidRPr="00FB5811" w:rsidRDefault="002D190B" w:rsidP="00FB5811">
            <w:pPr>
              <w:autoSpaceDE w:val="0"/>
              <w:autoSpaceDN w:val="0"/>
              <w:adjustRightInd w:val="0"/>
              <w:spacing w:line="267" w:lineRule="exact"/>
              <w:jc w:val="left"/>
              <w:rPr>
                <w:ins w:id="3059" w:author="wincol" w:date="2016-03-29T14:20:00Z"/>
                <w:rFonts w:ascii="宋体" w:cs="宋体"/>
                <w:kern w:val="0"/>
                <w:sz w:val="20"/>
                <w:szCs w:val="20"/>
              </w:rPr>
            </w:pPr>
            <w:ins w:id="3060" w:author="wincol" w:date="2016-03-29T14:20:00Z">
              <w:r>
                <w:rPr>
                  <w:rFonts w:ascii="宋体" w:cs="宋体" w:hint="eastAsia"/>
                  <w:kern w:val="0"/>
                  <w:sz w:val="20"/>
                  <w:szCs w:val="20"/>
                </w:rPr>
                <w:t>EXT_FILED3</w:t>
              </w:r>
            </w:ins>
          </w:p>
        </w:tc>
        <w:tc>
          <w:tcPr>
            <w:tcW w:w="1709" w:type="dxa"/>
          </w:tcPr>
          <w:p w14:paraId="0A9D9483" w14:textId="77777777" w:rsidR="002D190B" w:rsidRPr="00FB5811" w:rsidRDefault="002D190B" w:rsidP="00FB5811">
            <w:pPr>
              <w:autoSpaceDE w:val="0"/>
              <w:autoSpaceDN w:val="0"/>
              <w:adjustRightInd w:val="0"/>
              <w:spacing w:line="267" w:lineRule="exact"/>
              <w:jc w:val="left"/>
              <w:rPr>
                <w:ins w:id="3061" w:author="wincol" w:date="2016-03-29T14:20:00Z"/>
                <w:rFonts w:ascii="宋体" w:cs="宋体"/>
                <w:kern w:val="0"/>
                <w:sz w:val="20"/>
                <w:szCs w:val="20"/>
              </w:rPr>
            </w:pPr>
            <w:ins w:id="3062" w:author="wincol" w:date="2016-03-29T14:20:00Z">
              <w:r>
                <w:rPr>
                  <w:rFonts w:ascii="宋体" w:cs="宋体" w:hint="eastAsia"/>
                  <w:kern w:val="0"/>
                  <w:sz w:val="20"/>
                  <w:szCs w:val="20"/>
                </w:rPr>
                <w:t>备用字段3</w:t>
              </w:r>
            </w:ins>
          </w:p>
        </w:tc>
        <w:tc>
          <w:tcPr>
            <w:tcW w:w="851" w:type="dxa"/>
          </w:tcPr>
          <w:p w14:paraId="5A5717CA" w14:textId="77777777" w:rsidR="002D190B" w:rsidRPr="00FB5811" w:rsidRDefault="002D190B" w:rsidP="00FB5811">
            <w:pPr>
              <w:autoSpaceDE w:val="0"/>
              <w:autoSpaceDN w:val="0"/>
              <w:adjustRightInd w:val="0"/>
              <w:spacing w:line="267" w:lineRule="exact"/>
              <w:jc w:val="left"/>
              <w:rPr>
                <w:ins w:id="3063" w:author="wincol" w:date="2016-03-29T14:20:00Z"/>
                <w:rFonts w:ascii="宋体" w:cs="宋体"/>
                <w:kern w:val="0"/>
                <w:sz w:val="20"/>
                <w:szCs w:val="20"/>
              </w:rPr>
            </w:pPr>
            <w:ins w:id="3064" w:author="wincol" w:date="2016-03-29T14:20: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300</w:t>
              </w:r>
              <w:r w:rsidRPr="00A560D3">
                <w:rPr>
                  <w:rFonts w:ascii="宋体" w:cs="宋体"/>
                  <w:kern w:val="0"/>
                  <w:sz w:val="20"/>
                  <w:szCs w:val="20"/>
                </w:rPr>
                <w:t>)</w:t>
              </w:r>
            </w:ins>
          </w:p>
        </w:tc>
        <w:tc>
          <w:tcPr>
            <w:tcW w:w="708" w:type="dxa"/>
          </w:tcPr>
          <w:p w14:paraId="5A38950B" w14:textId="77777777" w:rsidR="002D190B" w:rsidRPr="00FB5811" w:rsidRDefault="002D190B" w:rsidP="00FB5811">
            <w:pPr>
              <w:autoSpaceDE w:val="0"/>
              <w:autoSpaceDN w:val="0"/>
              <w:adjustRightInd w:val="0"/>
              <w:spacing w:line="267" w:lineRule="exact"/>
              <w:jc w:val="left"/>
              <w:rPr>
                <w:ins w:id="3065" w:author="wincol" w:date="2016-03-29T14:20:00Z"/>
                <w:rFonts w:ascii="宋体" w:cs="宋体"/>
                <w:kern w:val="0"/>
                <w:sz w:val="20"/>
                <w:szCs w:val="20"/>
              </w:rPr>
            </w:pPr>
            <w:ins w:id="3066" w:author="wincol" w:date="2016-03-29T14:20:00Z">
              <w:r>
                <w:rPr>
                  <w:rFonts w:ascii="宋体" w:hAnsi="宋体" w:hint="eastAsia"/>
                </w:rPr>
                <w:t>是</w:t>
              </w:r>
            </w:ins>
          </w:p>
        </w:tc>
        <w:tc>
          <w:tcPr>
            <w:tcW w:w="2635" w:type="dxa"/>
          </w:tcPr>
          <w:p w14:paraId="47BAC014" w14:textId="77777777" w:rsidR="002D190B" w:rsidRPr="00FB5811" w:rsidRDefault="002D190B" w:rsidP="00FB5811">
            <w:pPr>
              <w:autoSpaceDE w:val="0"/>
              <w:autoSpaceDN w:val="0"/>
              <w:adjustRightInd w:val="0"/>
              <w:spacing w:line="267" w:lineRule="exact"/>
              <w:jc w:val="left"/>
              <w:rPr>
                <w:ins w:id="3067" w:author="wincol" w:date="2016-03-29T14:20:00Z"/>
                <w:rFonts w:ascii="宋体" w:cs="宋体"/>
                <w:kern w:val="0"/>
                <w:sz w:val="20"/>
                <w:szCs w:val="20"/>
              </w:rPr>
            </w:pPr>
            <w:ins w:id="3068" w:author="wincol" w:date="2016-03-29T14:20:00Z">
              <w:r>
                <w:rPr>
                  <w:rFonts w:ascii="宋体" w:cs="宋体" w:hint="eastAsia"/>
                  <w:kern w:val="0"/>
                  <w:sz w:val="20"/>
                  <w:szCs w:val="20"/>
                </w:rPr>
                <w:t>备用字段3</w:t>
              </w:r>
            </w:ins>
          </w:p>
        </w:tc>
      </w:tr>
    </w:tbl>
    <w:p w14:paraId="3E774F4E" w14:textId="77777777" w:rsidR="008D419F" w:rsidRDefault="008D419F" w:rsidP="00FB5811">
      <w:pPr>
        <w:autoSpaceDE w:val="0"/>
        <w:autoSpaceDN w:val="0"/>
        <w:adjustRightInd w:val="0"/>
        <w:spacing w:line="267" w:lineRule="exact"/>
        <w:jc w:val="left"/>
        <w:rPr>
          <w:ins w:id="3069" w:author="wincol" w:date="2016-06-02T11:53:00Z"/>
          <w:rFonts w:ascii="宋体" w:cs="宋体"/>
          <w:kern w:val="0"/>
          <w:sz w:val="20"/>
          <w:szCs w:val="20"/>
        </w:rPr>
      </w:pPr>
    </w:p>
    <w:p w14:paraId="022A3456" w14:textId="77777777" w:rsidR="002B715E" w:rsidRPr="00FB5811" w:rsidRDefault="002B715E" w:rsidP="00FB5811">
      <w:pPr>
        <w:autoSpaceDE w:val="0"/>
        <w:autoSpaceDN w:val="0"/>
        <w:adjustRightInd w:val="0"/>
        <w:spacing w:line="267" w:lineRule="exact"/>
        <w:jc w:val="left"/>
        <w:rPr>
          <w:rFonts w:ascii="宋体" w:cs="宋体"/>
          <w:kern w:val="0"/>
          <w:sz w:val="20"/>
          <w:szCs w:val="20"/>
        </w:rPr>
      </w:pPr>
    </w:p>
    <w:p w14:paraId="28268848" w14:textId="77777777" w:rsidR="008D419F" w:rsidRPr="004E6C5A" w:rsidRDefault="0066790A" w:rsidP="0042024B">
      <w:pPr>
        <w:pStyle w:val="2"/>
      </w:pPr>
      <w:bookmarkStart w:id="3070" w:name="_Toc448761005"/>
      <w:r>
        <w:rPr>
          <w:rFonts w:hint="eastAsia"/>
        </w:rPr>
        <w:t>投标优惠返回结果查询（可选）</w:t>
      </w:r>
      <w:r w:rsidR="008D419F">
        <w:rPr>
          <w:rFonts w:hint="eastAsia"/>
        </w:rPr>
        <w:t>(</w:t>
      </w:r>
      <w:r w:rsidRPr="00B860D9">
        <w:t>OGW000</w:t>
      </w:r>
      <w:r w:rsidR="004C38D9">
        <w:rPr>
          <w:rFonts w:hint="eastAsia"/>
        </w:rPr>
        <w:t>5</w:t>
      </w:r>
      <w:r w:rsidR="00A230E0">
        <w:rPr>
          <w:rFonts w:hint="eastAsia"/>
        </w:rPr>
        <w:t>5</w:t>
      </w:r>
      <w:r w:rsidR="008D419F">
        <w:rPr>
          <w:rFonts w:hint="eastAsia"/>
        </w:rPr>
        <w:t>)</w:t>
      </w:r>
      <w:bookmarkEnd w:id="3070"/>
    </w:p>
    <w:p w14:paraId="6946FF1C" w14:textId="77777777" w:rsidR="00265357" w:rsidRPr="00A560D3" w:rsidRDefault="00265357" w:rsidP="00265357">
      <w:pPr>
        <w:pStyle w:val="aff1"/>
        <w:ind w:left="425" w:firstLineChars="0" w:firstLine="0"/>
      </w:pPr>
      <w:r w:rsidRPr="00A560D3">
        <w:rPr>
          <w:rFonts w:hint="eastAsia"/>
        </w:rPr>
        <w:t>由第三方公司发起。</w:t>
      </w:r>
      <w:r w:rsidR="00B96E90" w:rsidRPr="00A560D3">
        <w:rPr>
          <w:rFonts w:hint="eastAsia"/>
        </w:rPr>
        <w:t>当收不到</w:t>
      </w:r>
      <w:r w:rsidR="00B96E90">
        <w:rPr>
          <w:rFonts w:hint="eastAsia"/>
        </w:rPr>
        <w:t>返回</w:t>
      </w:r>
      <w:r w:rsidR="00B96E90" w:rsidRPr="00A560D3">
        <w:rPr>
          <w:rFonts w:hint="eastAsia"/>
        </w:rPr>
        <w:t>时（</w:t>
      </w:r>
      <w:r w:rsidR="00B96E90">
        <w:rPr>
          <w:rFonts w:hint="eastAsia"/>
        </w:rPr>
        <w:t>5</w:t>
      </w:r>
      <w:r w:rsidR="00B96E90" w:rsidRPr="00A560D3">
        <w:rPr>
          <w:rFonts w:hint="eastAsia"/>
        </w:rPr>
        <w:t>分钟后），可通过该接口查询银行处理结果。</w:t>
      </w:r>
    </w:p>
    <w:p w14:paraId="63B5B48E" w14:textId="77777777" w:rsidR="008D419F" w:rsidRPr="00265357" w:rsidRDefault="008D419F" w:rsidP="008D419F">
      <w:pPr>
        <w:ind w:firstLine="420"/>
      </w:pPr>
    </w:p>
    <w:p w14:paraId="4CDC8E31" w14:textId="77777777" w:rsidR="008D419F" w:rsidRDefault="008D419F" w:rsidP="0042024B">
      <w:pPr>
        <w:pStyle w:val="3"/>
        <w:rPr>
          <w:rFonts w:ascii="宋体" w:hAnsi="宋体"/>
        </w:rPr>
      </w:pPr>
      <w:bookmarkStart w:id="3071" w:name="_Toc448761006"/>
      <w:r w:rsidRPr="004E6C5A">
        <w:rPr>
          <w:rFonts w:hint="eastAsia"/>
        </w:rPr>
        <w:lastRenderedPageBreak/>
        <w:t>请求报文说明</w:t>
      </w:r>
      <w:bookmarkEnd w:id="3071"/>
    </w:p>
    <w:tbl>
      <w:tblPr>
        <w:tblW w:w="8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3"/>
        <w:gridCol w:w="2094"/>
        <w:gridCol w:w="1709"/>
        <w:gridCol w:w="851"/>
        <w:gridCol w:w="708"/>
        <w:gridCol w:w="2635"/>
        <w:tblGridChange w:id="3072">
          <w:tblGrid>
            <w:gridCol w:w="983"/>
            <w:gridCol w:w="2094"/>
            <w:gridCol w:w="1709"/>
            <w:gridCol w:w="851"/>
            <w:gridCol w:w="708"/>
            <w:gridCol w:w="2635"/>
          </w:tblGrid>
        </w:tblGridChange>
      </w:tblGrid>
      <w:tr w:rsidR="008D419F" w14:paraId="2EDDCA80" w14:textId="77777777" w:rsidTr="00BD4F05">
        <w:trPr>
          <w:trHeight w:val="302"/>
        </w:trPr>
        <w:tc>
          <w:tcPr>
            <w:tcW w:w="983" w:type="dxa"/>
            <w:tcBorders>
              <w:bottom w:val="single" w:sz="4" w:space="0" w:color="auto"/>
            </w:tcBorders>
            <w:shd w:val="clear" w:color="auto" w:fill="C0C0C0"/>
          </w:tcPr>
          <w:p w14:paraId="4447C923" w14:textId="77777777" w:rsidR="008D419F" w:rsidRDefault="008D419F" w:rsidP="00BD4F05">
            <w:pPr>
              <w:rPr>
                <w:rFonts w:ascii="宋体" w:hAnsi="宋体"/>
                <w:b/>
                <w:szCs w:val="21"/>
              </w:rPr>
            </w:pPr>
            <w:r>
              <w:rPr>
                <w:rFonts w:ascii="宋体" w:hAnsi="宋体"/>
                <w:b/>
                <w:szCs w:val="21"/>
              </w:rPr>
              <w:t>模块</w:t>
            </w:r>
          </w:p>
        </w:tc>
        <w:tc>
          <w:tcPr>
            <w:tcW w:w="2094" w:type="dxa"/>
            <w:tcBorders>
              <w:bottom w:val="single" w:sz="4" w:space="0" w:color="auto"/>
            </w:tcBorders>
            <w:shd w:val="clear" w:color="auto" w:fill="C0C0C0"/>
          </w:tcPr>
          <w:p w14:paraId="10FC2DAB" w14:textId="77777777" w:rsidR="008D419F" w:rsidRDefault="008D419F" w:rsidP="00BD4F05">
            <w:pPr>
              <w:rPr>
                <w:rFonts w:ascii="宋体" w:hAnsi="宋体"/>
                <w:b/>
              </w:rPr>
            </w:pPr>
            <w:r>
              <w:rPr>
                <w:rFonts w:ascii="宋体" w:hAnsi="宋体"/>
                <w:b/>
                <w:szCs w:val="21"/>
              </w:rPr>
              <w:t>字段ID</w:t>
            </w:r>
          </w:p>
        </w:tc>
        <w:tc>
          <w:tcPr>
            <w:tcW w:w="1709" w:type="dxa"/>
            <w:tcBorders>
              <w:bottom w:val="single" w:sz="4" w:space="0" w:color="auto"/>
            </w:tcBorders>
            <w:shd w:val="clear" w:color="auto" w:fill="C0C0C0"/>
          </w:tcPr>
          <w:p w14:paraId="3570A674" w14:textId="77777777" w:rsidR="008D419F" w:rsidRDefault="008D419F" w:rsidP="00BD4F05">
            <w:pPr>
              <w:rPr>
                <w:rFonts w:ascii="宋体" w:hAnsi="宋体"/>
                <w:b/>
              </w:rPr>
            </w:pPr>
            <w:r>
              <w:rPr>
                <w:rFonts w:ascii="宋体" w:hAnsi="宋体"/>
                <w:b/>
                <w:szCs w:val="21"/>
              </w:rPr>
              <w:t>字段名称</w:t>
            </w:r>
          </w:p>
        </w:tc>
        <w:tc>
          <w:tcPr>
            <w:tcW w:w="851" w:type="dxa"/>
            <w:tcBorders>
              <w:bottom w:val="single" w:sz="4" w:space="0" w:color="auto"/>
            </w:tcBorders>
            <w:shd w:val="clear" w:color="auto" w:fill="C0C0C0"/>
          </w:tcPr>
          <w:p w14:paraId="3DAE85DC" w14:textId="77777777" w:rsidR="008D419F" w:rsidRDefault="008D419F" w:rsidP="00BD4F05">
            <w:pPr>
              <w:rPr>
                <w:rFonts w:ascii="宋体" w:hAnsi="宋体"/>
                <w:b/>
              </w:rPr>
            </w:pPr>
            <w:r>
              <w:rPr>
                <w:rFonts w:ascii="宋体" w:hAnsi="宋体"/>
                <w:b/>
                <w:szCs w:val="21"/>
              </w:rPr>
              <w:t>类型</w:t>
            </w:r>
          </w:p>
        </w:tc>
        <w:tc>
          <w:tcPr>
            <w:tcW w:w="708" w:type="dxa"/>
            <w:tcBorders>
              <w:bottom w:val="single" w:sz="4" w:space="0" w:color="auto"/>
            </w:tcBorders>
            <w:shd w:val="clear" w:color="auto" w:fill="C0C0C0"/>
          </w:tcPr>
          <w:p w14:paraId="6B521AF7" w14:textId="77777777" w:rsidR="008D419F" w:rsidRDefault="008D419F" w:rsidP="00BD4F05">
            <w:pPr>
              <w:rPr>
                <w:rFonts w:ascii="宋体" w:hAnsi="宋体"/>
                <w:b/>
              </w:rPr>
            </w:pPr>
            <w:r>
              <w:rPr>
                <w:rFonts w:ascii="宋体" w:hAnsi="宋体" w:hint="eastAsia"/>
                <w:b/>
              </w:rPr>
              <w:t>可空</w:t>
            </w:r>
          </w:p>
        </w:tc>
        <w:tc>
          <w:tcPr>
            <w:tcW w:w="2635" w:type="dxa"/>
            <w:tcBorders>
              <w:bottom w:val="single" w:sz="4" w:space="0" w:color="auto"/>
            </w:tcBorders>
            <w:shd w:val="clear" w:color="auto" w:fill="C0C0C0"/>
          </w:tcPr>
          <w:p w14:paraId="47E171F6" w14:textId="77777777" w:rsidR="008D419F" w:rsidRDefault="008D419F" w:rsidP="00BD4F05">
            <w:pPr>
              <w:rPr>
                <w:rFonts w:ascii="宋体" w:hAnsi="宋体"/>
                <w:b/>
              </w:rPr>
            </w:pPr>
            <w:r>
              <w:rPr>
                <w:rFonts w:ascii="宋体" w:hAnsi="宋体" w:hint="eastAsia"/>
                <w:b/>
              </w:rPr>
              <w:t>备注</w:t>
            </w:r>
          </w:p>
        </w:tc>
      </w:tr>
      <w:tr w:rsidR="008915AF" w14:paraId="4A84C9AB" w14:textId="77777777" w:rsidTr="00BD4F05">
        <w:trPr>
          <w:cantSplit/>
          <w:trHeight w:val="317"/>
        </w:trPr>
        <w:tc>
          <w:tcPr>
            <w:tcW w:w="983" w:type="dxa"/>
            <w:vMerge w:val="restart"/>
          </w:tcPr>
          <w:p w14:paraId="0DAE6C11" w14:textId="77777777" w:rsidR="008915AF" w:rsidRPr="00C15726" w:rsidRDefault="008915AF" w:rsidP="00BD4F05">
            <w:pPr>
              <w:rPr>
                <w:rFonts w:ascii="宋体" w:hAnsi="宋体"/>
              </w:rPr>
            </w:pPr>
            <w:r>
              <w:rPr>
                <w:rFonts w:ascii="宋体" w:hAnsi="宋体" w:hint="eastAsia"/>
              </w:rPr>
              <w:t>BODY</w:t>
            </w:r>
          </w:p>
        </w:tc>
        <w:tc>
          <w:tcPr>
            <w:tcW w:w="7997" w:type="dxa"/>
            <w:gridSpan w:val="5"/>
          </w:tcPr>
          <w:p w14:paraId="77747A4D" w14:textId="77777777" w:rsidR="008915AF" w:rsidRPr="007355A9" w:rsidRDefault="008915AF" w:rsidP="00A564A1"/>
        </w:tc>
      </w:tr>
      <w:tr w:rsidR="008915AF" w14:paraId="56284817" w14:textId="77777777" w:rsidTr="00BD4F05">
        <w:trPr>
          <w:cantSplit/>
          <w:trHeight w:val="145"/>
        </w:trPr>
        <w:tc>
          <w:tcPr>
            <w:tcW w:w="983" w:type="dxa"/>
            <w:vMerge/>
          </w:tcPr>
          <w:p w14:paraId="63397BF6" w14:textId="77777777" w:rsidR="008915AF" w:rsidRDefault="008915AF" w:rsidP="00BD4F05">
            <w:pPr>
              <w:rPr>
                <w:rFonts w:ascii="宋体" w:hAnsi="宋体"/>
              </w:rPr>
            </w:pPr>
          </w:p>
        </w:tc>
        <w:tc>
          <w:tcPr>
            <w:tcW w:w="2094" w:type="dxa"/>
          </w:tcPr>
          <w:p w14:paraId="2F557A37" w14:textId="77777777" w:rsidR="008915AF" w:rsidRPr="00A560D3" w:rsidRDefault="008915AF" w:rsidP="00E81D47">
            <w:pPr>
              <w:autoSpaceDE w:val="0"/>
              <w:autoSpaceDN w:val="0"/>
              <w:adjustRightInd w:val="0"/>
              <w:spacing w:line="267" w:lineRule="exact"/>
              <w:jc w:val="left"/>
              <w:rPr>
                <w:rFonts w:ascii="宋体" w:cs="宋体"/>
                <w:kern w:val="0"/>
                <w:sz w:val="20"/>
                <w:szCs w:val="20"/>
              </w:rPr>
            </w:pPr>
          </w:p>
        </w:tc>
        <w:tc>
          <w:tcPr>
            <w:tcW w:w="1709" w:type="dxa"/>
          </w:tcPr>
          <w:p w14:paraId="7D3E4E64" w14:textId="77777777" w:rsidR="008915AF" w:rsidRPr="00A560D3" w:rsidRDefault="008915AF" w:rsidP="00E81D47">
            <w:pPr>
              <w:autoSpaceDE w:val="0"/>
              <w:autoSpaceDN w:val="0"/>
              <w:adjustRightInd w:val="0"/>
              <w:spacing w:line="267" w:lineRule="exact"/>
              <w:jc w:val="left"/>
              <w:rPr>
                <w:rFonts w:ascii="宋体" w:cs="宋体"/>
                <w:kern w:val="0"/>
                <w:sz w:val="20"/>
                <w:szCs w:val="20"/>
              </w:rPr>
            </w:pPr>
          </w:p>
        </w:tc>
        <w:tc>
          <w:tcPr>
            <w:tcW w:w="851" w:type="dxa"/>
          </w:tcPr>
          <w:p w14:paraId="5A525E4B" w14:textId="77777777" w:rsidR="008915AF" w:rsidRPr="00A560D3" w:rsidRDefault="008915AF" w:rsidP="00E81D47">
            <w:pPr>
              <w:autoSpaceDE w:val="0"/>
              <w:autoSpaceDN w:val="0"/>
              <w:adjustRightInd w:val="0"/>
              <w:spacing w:line="267" w:lineRule="exact"/>
              <w:jc w:val="left"/>
              <w:rPr>
                <w:rFonts w:ascii="宋体" w:cs="宋体"/>
                <w:kern w:val="0"/>
                <w:sz w:val="20"/>
                <w:szCs w:val="20"/>
              </w:rPr>
            </w:pPr>
          </w:p>
        </w:tc>
        <w:tc>
          <w:tcPr>
            <w:tcW w:w="708" w:type="dxa"/>
          </w:tcPr>
          <w:p w14:paraId="24F848C7" w14:textId="77777777" w:rsidR="008915AF" w:rsidRPr="00A560D3" w:rsidRDefault="008915AF" w:rsidP="0065464E">
            <w:pPr>
              <w:autoSpaceDE w:val="0"/>
              <w:autoSpaceDN w:val="0"/>
              <w:adjustRightInd w:val="0"/>
              <w:spacing w:line="267" w:lineRule="exact"/>
              <w:ind w:firstLineChars="50" w:firstLine="100"/>
              <w:jc w:val="left"/>
              <w:rPr>
                <w:rFonts w:ascii="宋体" w:cs="宋体"/>
                <w:kern w:val="0"/>
                <w:sz w:val="20"/>
                <w:szCs w:val="20"/>
              </w:rPr>
            </w:pPr>
          </w:p>
        </w:tc>
        <w:tc>
          <w:tcPr>
            <w:tcW w:w="2635" w:type="dxa"/>
          </w:tcPr>
          <w:p w14:paraId="640CB27D" w14:textId="77777777" w:rsidR="008915AF" w:rsidRPr="00A710BB" w:rsidRDefault="008915AF" w:rsidP="00E81D47">
            <w:pPr>
              <w:autoSpaceDE w:val="0"/>
              <w:autoSpaceDN w:val="0"/>
              <w:adjustRightInd w:val="0"/>
              <w:spacing w:line="267" w:lineRule="exact"/>
              <w:jc w:val="left"/>
              <w:rPr>
                <w:rFonts w:ascii="宋体" w:cs="宋体"/>
                <w:kern w:val="0"/>
                <w:sz w:val="20"/>
                <w:szCs w:val="20"/>
              </w:rPr>
            </w:pPr>
          </w:p>
        </w:tc>
      </w:tr>
      <w:tr w:rsidR="008915AF" w14:paraId="569472FD" w14:textId="77777777" w:rsidTr="00BD4F05">
        <w:trPr>
          <w:cantSplit/>
          <w:trHeight w:val="145"/>
        </w:trPr>
        <w:tc>
          <w:tcPr>
            <w:tcW w:w="983" w:type="dxa"/>
            <w:vMerge/>
          </w:tcPr>
          <w:p w14:paraId="62627CA9" w14:textId="77777777" w:rsidR="008915AF" w:rsidRDefault="008915AF" w:rsidP="00BD4F05">
            <w:pPr>
              <w:rPr>
                <w:rFonts w:ascii="宋体" w:hAnsi="宋体"/>
              </w:rPr>
            </w:pPr>
          </w:p>
        </w:tc>
        <w:tc>
          <w:tcPr>
            <w:tcW w:w="2094" w:type="dxa"/>
          </w:tcPr>
          <w:p w14:paraId="77554538" w14:textId="77777777" w:rsidR="008915AF" w:rsidRPr="00BA665E" w:rsidRDefault="008915AF" w:rsidP="00E81D47">
            <w:pPr>
              <w:autoSpaceDE w:val="0"/>
              <w:autoSpaceDN w:val="0"/>
              <w:adjustRightInd w:val="0"/>
              <w:spacing w:line="267" w:lineRule="exact"/>
              <w:jc w:val="left"/>
              <w:rPr>
                <w:rFonts w:ascii="宋体" w:hAnsi="宋体"/>
              </w:rPr>
            </w:pPr>
            <w:r>
              <w:rPr>
                <w:rFonts w:ascii="宋体" w:cs="宋体" w:hint="eastAsia"/>
                <w:kern w:val="0"/>
                <w:sz w:val="20"/>
                <w:szCs w:val="20"/>
              </w:rPr>
              <w:t>TRANSCODE</w:t>
            </w:r>
          </w:p>
        </w:tc>
        <w:tc>
          <w:tcPr>
            <w:tcW w:w="1709" w:type="dxa"/>
          </w:tcPr>
          <w:p w14:paraId="1D4D6FC7" w14:textId="77777777" w:rsidR="008915AF" w:rsidRDefault="008915AF" w:rsidP="00E81D47">
            <w:pPr>
              <w:rPr>
                <w:rFonts w:ascii="宋体" w:hAnsi="宋体"/>
              </w:rPr>
            </w:pPr>
            <w:r w:rsidRPr="00A560D3">
              <w:rPr>
                <w:rFonts w:ascii="宋体" w:cs="宋体" w:hint="eastAsia"/>
                <w:kern w:val="0"/>
                <w:sz w:val="20"/>
                <w:szCs w:val="20"/>
              </w:rPr>
              <w:t>交易码</w:t>
            </w:r>
          </w:p>
        </w:tc>
        <w:tc>
          <w:tcPr>
            <w:tcW w:w="851" w:type="dxa"/>
          </w:tcPr>
          <w:p w14:paraId="3EC5F7A4" w14:textId="77777777" w:rsidR="008915AF" w:rsidRDefault="008915AF" w:rsidP="00E81D47">
            <w:pPr>
              <w:rPr>
                <w:rFonts w:ascii="宋体" w:hAnsi="宋体"/>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8</w:t>
            </w:r>
            <w:r w:rsidRPr="00A560D3">
              <w:rPr>
                <w:rFonts w:ascii="宋体" w:cs="宋体"/>
                <w:kern w:val="0"/>
                <w:sz w:val="20"/>
                <w:szCs w:val="20"/>
              </w:rPr>
              <w:t>)</w:t>
            </w:r>
          </w:p>
        </w:tc>
        <w:tc>
          <w:tcPr>
            <w:tcW w:w="708" w:type="dxa"/>
          </w:tcPr>
          <w:p w14:paraId="4BBA19F5" w14:textId="77777777" w:rsidR="008915AF" w:rsidRPr="00EA7B55" w:rsidRDefault="008915AF" w:rsidP="00E81D47">
            <w:pPr>
              <w:autoSpaceDE w:val="0"/>
              <w:autoSpaceDN w:val="0"/>
              <w:adjustRightInd w:val="0"/>
              <w:spacing w:line="267" w:lineRule="exact"/>
              <w:ind w:left="107"/>
              <w:jc w:val="left"/>
              <w:rPr>
                <w:rFonts w:ascii="宋体" w:cs="宋体"/>
                <w:kern w:val="0"/>
                <w:sz w:val="20"/>
                <w:szCs w:val="20"/>
              </w:rPr>
            </w:pPr>
            <w:r w:rsidRPr="00EA7B55">
              <w:rPr>
                <w:rFonts w:ascii="宋体" w:cs="宋体" w:hint="eastAsia"/>
                <w:kern w:val="0"/>
                <w:sz w:val="20"/>
                <w:szCs w:val="20"/>
              </w:rPr>
              <w:t>否</w:t>
            </w:r>
          </w:p>
        </w:tc>
        <w:tc>
          <w:tcPr>
            <w:tcW w:w="2635" w:type="dxa"/>
          </w:tcPr>
          <w:p w14:paraId="3D829B81" w14:textId="77777777" w:rsidR="008915AF" w:rsidRPr="00A710BB" w:rsidRDefault="008915AF" w:rsidP="006D6740">
            <w:pPr>
              <w:autoSpaceDE w:val="0"/>
              <w:autoSpaceDN w:val="0"/>
              <w:adjustRightInd w:val="0"/>
              <w:spacing w:line="267" w:lineRule="exact"/>
              <w:jc w:val="left"/>
              <w:rPr>
                <w:rFonts w:ascii="宋体" w:cs="宋体"/>
                <w:kern w:val="0"/>
                <w:sz w:val="20"/>
                <w:szCs w:val="20"/>
              </w:rPr>
            </w:pPr>
            <w:r w:rsidRPr="00A710BB">
              <w:rPr>
                <w:rFonts w:ascii="宋体" w:cs="宋体" w:hint="eastAsia"/>
                <w:kern w:val="0"/>
                <w:sz w:val="20"/>
                <w:szCs w:val="20"/>
              </w:rPr>
              <w:t>OGW000</w:t>
            </w:r>
            <w:r>
              <w:rPr>
                <w:rFonts w:ascii="宋体" w:cs="宋体" w:hint="eastAsia"/>
                <w:kern w:val="0"/>
                <w:sz w:val="20"/>
                <w:szCs w:val="20"/>
              </w:rPr>
              <w:t>55</w:t>
            </w:r>
          </w:p>
        </w:tc>
      </w:tr>
      <w:tr w:rsidR="008915AF" w14:paraId="0727712C" w14:textId="77777777" w:rsidTr="00BD4F05">
        <w:trPr>
          <w:cantSplit/>
          <w:trHeight w:val="145"/>
        </w:trPr>
        <w:tc>
          <w:tcPr>
            <w:tcW w:w="983" w:type="dxa"/>
            <w:vMerge/>
          </w:tcPr>
          <w:p w14:paraId="180C268F" w14:textId="77777777" w:rsidR="008915AF" w:rsidRDefault="008915AF" w:rsidP="00BD4F05">
            <w:pPr>
              <w:rPr>
                <w:rFonts w:ascii="宋体" w:hAnsi="宋体"/>
              </w:rPr>
            </w:pPr>
          </w:p>
        </w:tc>
        <w:tc>
          <w:tcPr>
            <w:tcW w:w="2094" w:type="dxa"/>
          </w:tcPr>
          <w:p w14:paraId="252FFCD7" w14:textId="77777777" w:rsidR="008915AF" w:rsidRPr="00A560D3" w:rsidRDefault="008915AF" w:rsidP="00E81D47">
            <w:pPr>
              <w:autoSpaceDE w:val="0"/>
              <w:autoSpaceDN w:val="0"/>
              <w:adjustRightInd w:val="0"/>
              <w:spacing w:line="267" w:lineRule="exact"/>
              <w:jc w:val="left"/>
              <w:rPr>
                <w:rFonts w:ascii="宋体" w:cs="宋体"/>
                <w:kern w:val="0"/>
                <w:sz w:val="20"/>
                <w:szCs w:val="20"/>
              </w:rPr>
            </w:pPr>
          </w:p>
        </w:tc>
        <w:tc>
          <w:tcPr>
            <w:tcW w:w="1709" w:type="dxa"/>
          </w:tcPr>
          <w:p w14:paraId="3D03831F" w14:textId="77777777" w:rsidR="008915AF" w:rsidRPr="00A560D3" w:rsidRDefault="008915AF" w:rsidP="00E81D47">
            <w:pPr>
              <w:autoSpaceDE w:val="0"/>
              <w:autoSpaceDN w:val="0"/>
              <w:adjustRightInd w:val="0"/>
              <w:spacing w:line="267" w:lineRule="exact"/>
              <w:jc w:val="left"/>
              <w:rPr>
                <w:rFonts w:ascii="宋体" w:cs="宋体"/>
                <w:kern w:val="0"/>
                <w:sz w:val="20"/>
                <w:szCs w:val="20"/>
              </w:rPr>
            </w:pPr>
          </w:p>
        </w:tc>
        <w:tc>
          <w:tcPr>
            <w:tcW w:w="851" w:type="dxa"/>
          </w:tcPr>
          <w:p w14:paraId="4ACA0CE2" w14:textId="77777777" w:rsidR="008915AF" w:rsidRPr="00A560D3" w:rsidRDefault="008915AF" w:rsidP="00E81D47">
            <w:pPr>
              <w:autoSpaceDE w:val="0"/>
              <w:autoSpaceDN w:val="0"/>
              <w:adjustRightInd w:val="0"/>
              <w:spacing w:line="267" w:lineRule="exact"/>
              <w:jc w:val="left"/>
              <w:rPr>
                <w:rFonts w:ascii="宋体" w:cs="宋体"/>
                <w:kern w:val="0"/>
                <w:sz w:val="20"/>
                <w:szCs w:val="20"/>
              </w:rPr>
            </w:pPr>
          </w:p>
        </w:tc>
        <w:tc>
          <w:tcPr>
            <w:tcW w:w="708" w:type="dxa"/>
          </w:tcPr>
          <w:p w14:paraId="445D2506" w14:textId="77777777" w:rsidR="008915AF" w:rsidRPr="00A560D3" w:rsidRDefault="008915AF" w:rsidP="00E81D47">
            <w:pPr>
              <w:autoSpaceDE w:val="0"/>
              <w:autoSpaceDN w:val="0"/>
              <w:adjustRightInd w:val="0"/>
              <w:spacing w:line="267" w:lineRule="exact"/>
              <w:ind w:firstLineChars="50" w:firstLine="100"/>
              <w:jc w:val="left"/>
              <w:rPr>
                <w:rFonts w:ascii="宋体" w:cs="宋体"/>
                <w:kern w:val="0"/>
                <w:sz w:val="20"/>
                <w:szCs w:val="20"/>
              </w:rPr>
            </w:pPr>
          </w:p>
        </w:tc>
        <w:tc>
          <w:tcPr>
            <w:tcW w:w="2635" w:type="dxa"/>
          </w:tcPr>
          <w:p w14:paraId="446238BD" w14:textId="77777777" w:rsidR="008915AF" w:rsidRPr="00A710BB" w:rsidRDefault="008915AF" w:rsidP="00E81D47">
            <w:pPr>
              <w:autoSpaceDE w:val="0"/>
              <w:autoSpaceDN w:val="0"/>
              <w:adjustRightInd w:val="0"/>
              <w:spacing w:line="267" w:lineRule="exact"/>
              <w:jc w:val="left"/>
              <w:rPr>
                <w:rFonts w:ascii="宋体" w:cs="宋体"/>
                <w:kern w:val="0"/>
                <w:sz w:val="20"/>
                <w:szCs w:val="20"/>
              </w:rPr>
            </w:pPr>
          </w:p>
        </w:tc>
      </w:tr>
      <w:tr w:rsidR="008915AF" w14:paraId="3C0DFDC9" w14:textId="77777777" w:rsidTr="00BD4F05">
        <w:trPr>
          <w:cantSplit/>
          <w:trHeight w:val="145"/>
        </w:trPr>
        <w:tc>
          <w:tcPr>
            <w:tcW w:w="983" w:type="dxa"/>
            <w:vMerge/>
          </w:tcPr>
          <w:p w14:paraId="0F2D558B" w14:textId="77777777" w:rsidR="008915AF" w:rsidRDefault="008915AF" w:rsidP="00BD4F05">
            <w:pPr>
              <w:rPr>
                <w:rFonts w:ascii="宋体" w:hAnsi="宋体"/>
              </w:rPr>
            </w:pPr>
          </w:p>
        </w:tc>
        <w:tc>
          <w:tcPr>
            <w:tcW w:w="7997" w:type="dxa"/>
            <w:gridSpan w:val="5"/>
          </w:tcPr>
          <w:p w14:paraId="59375D95" w14:textId="77777777" w:rsidR="008915AF" w:rsidRPr="006E79E4" w:rsidRDefault="008915AF" w:rsidP="00A564A1">
            <w:r>
              <w:rPr>
                <w:rFonts w:hint="eastAsia"/>
              </w:rPr>
              <w:t>数据加密域都放到</w:t>
            </w:r>
            <w:r>
              <w:rPr>
                <w:rFonts w:hint="eastAsia"/>
              </w:rPr>
              <w:t>XMLPARA</w:t>
            </w:r>
            <w:r>
              <w:rPr>
                <w:rFonts w:hint="eastAsia"/>
              </w:rPr>
              <w:t>里面</w:t>
            </w:r>
          </w:p>
        </w:tc>
      </w:tr>
      <w:tr w:rsidR="008915AF" w14:paraId="78DE6FC0" w14:textId="77777777" w:rsidTr="00BD4F05">
        <w:trPr>
          <w:cantSplit/>
          <w:trHeight w:val="145"/>
        </w:trPr>
        <w:tc>
          <w:tcPr>
            <w:tcW w:w="983" w:type="dxa"/>
            <w:vMerge/>
          </w:tcPr>
          <w:p w14:paraId="7FCDEDFE" w14:textId="77777777" w:rsidR="008915AF" w:rsidRDefault="008915AF" w:rsidP="00BD4F05">
            <w:pPr>
              <w:rPr>
                <w:rFonts w:ascii="宋体" w:hAnsi="宋体"/>
              </w:rPr>
            </w:pPr>
          </w:p>
        </w:tc>
        <w:tc>
          <w:tcPr>
            <w:tcW w:w="2094" w:type="dxa"/>
          </w:tcPr>
          <w:p w14:paraId="1A3031A5" w14:textId="77777777" w:rsidR="008915AF" w:rsidRPr="00C737A1" w:rsidRDefault="008915AF" w:rsidP="00C737A1">
            <w:pPr>
              <w:autoSpaceDE w:val="0"/>
              <w:autoSpaceDN w:val="0"/>
              <w:adjustRightInd w:val="0"/>
              <w:spacing w:line="267" w:lineRule="exact"/>
              <w:jc w:val="left"/>
              <w:rPr>
                <w:rFonts w:ascii="宋体" w:cs="宋体"/>
                <w:kern w:val="0"/>
                <w:sz w:val="20"/>
                <w:szCs w:val="20"/>
              </w:rPr>
            </w:pPr>
            <w:r w:rsidRPr="00C737A1">
              <w:rPr>
                <w:rFonts w:ascii="宋体" w:cs="宋体"/>
                <w:kern w:val="0"/>
                <w:sz w:val="20"/>
                <w:szCs w:val="20"/>
              </w:rPr>
              <w:t>MERCHANTID</w:t>
            </w:r>
          </w:p>
        </w:tc>
        <w:tc>
          <w:tcPr>
            <w:tcW w:w="1709" w:type="dxa"/>
          </w:tcPr>
          <w:p w14:paraId="45ED50E5" w14:textId="77777777" w:rsidR="008915AF" w:rsidRPr="00C737A1" w:rsidRDefault="008915AF" w:rsidP="00C737A1">
            <w:pPr>
              <w:autoSpaceDE w:val="0"/>
              <w:autoSpaceDN w:val="0"/>
              <w:adjustRightInd w:val="0"/>
              <w:spacing w:line="267" w:lineRule="exact"/>
              <w:jc w:val="left"/>
              <w:rPr>
                <w:rFonts w:ascii="宋体" w:cs="宋体"/>
                <w:kern w:val="0"/>
                <w:sz w:val="20"/>
                <w:szCs w:val="20"/>
              </w:rPr>
            </w:pPr>
            <w:r w:rsidRPr="00C737A1">
              <w:rPr>
                <w:rFonts w:ascii="宋体" w:cs="宋体" w:hint="eastAsia"/>
                <w:kern w:val="0"/>
                <w:sz w:val="20"/>
                <w:szCs w:val="20"/>
              </w:rPr>
              <w:t>商户唯一编号</w:t>
            </w:r>
          </w:p>
        </w:tc>
        <w:tc>
          <w:tcPr>
            <w:tcW w:w="851" w:type="dxa"/>
          </w:tcPr>
          <w:p w14:paraId="3C4545BF" w14:textId="77777777" w:rsidR="008915AF" w:rsidRPr="00C737A1" w:rsidRDefault="008915AF" w:rsidP="00C737A1">
            <w:pPr>
              <w:autoSpaceDE w:val="0"/>
              <w:autoSpaceDN w:val="0"/>
              <w:adjustRightInd w:val="0"/>
              <w:spacing w:line="267" w:lineRule="exact"/>
              <w:jc w:val="left"/>
              <w:rPr>
                <w:rFonts w:ascii="宋体" w:cs="宋体"/>
                <w:kern w:val="0"/>
                <w:sz w:val="20"/>
                <w:szCs w:val="20"/>
              </w:rPr>
            </w:pPr>
            <w:r w:rsidRPr="00C737A1">
              <w:rPr>
                <w:rFonts w:ascii="宋体" w:cs="宋体" w:hint="eastAsia"/>
                <w:kern w:val="0"/>
                <w:sz w:val="20"/>
                <w:szCs w:val="20"/>
              </w:rPr>
              <w:t>C (20)</w:t>
            </w:r>
          </w:p>
        </w:tc>
        <w:tc>
          <w:tcPr>
            <w:tcW w:w="708" w:type="dxa"/>
          </w:tcPr>
          <w:p w14:paraId="48918116" w14:textId="77777777" w:rsidR="008915AF" w:rsidRPr="00C737A1" w:rsidRDefault="008915AF" w:rsidP="00C737A1">
            <w:pPr>
              <w:autoSpaceDE w:val="0"/>
              <w:autoSpaceDN w:val="0"/>
              <w:adjustRightInd w:val="0"/>
              <w:spacing w:line="267" w:lineRule="exact"/>
              <w:jc w:val="left"/>
              <w:rPr>
                <w:rFonts w:ascii="宋体" w:cs="宋体"/>
                <w:kern w:val="0"/>
                <w:sz w:val="20"/>
                <w:szCs w:val="20"/>
              </w:rPr>
            </w:pPr>
            <w:r w:rsidRPr="00C737A1">
              <w:rPr>
                <w:rFonts w:ascii="宋体" w:cs="宋体" w:hint="eastAsia"/>
                <w:kern w:val="0"/>
                <w:sz w:val="20"/>
                <w:szCs w:val="20"/>
              </w:rPr>
              <w:t>否</w:t>
            </w:r>
          </w:p>
        </w:tc>
        <w:tc>
          <w:tcPr>
            <w:tcW w:w="2635" w:type="dxa"/>
          </w:tcPr>
          <w:p w14:paraId="1111F486" w14:textId="77777777" w:rsidR="008915AF" w:rsidRPr="00C737A1" w:rsidRDefault="008915AF" w:rsidP="00C737A1">
            <w:pPr>
              <w:autoSpaceDE w:val="0"/>
              <w:autoSpaceDN w:val="0"/>
              <w:adjustRightInd w:val="0"/>
              <w:spacing w:line="267" w:lineRule="exact"/>
              <w:jc w:val="left"/>
              <w:rPr>
                <w:rFonts w:ascii="宋体" w:cs="宋体"/>
                <w:kern w:val="0"/>
                <w:sz w:val="20"/>
                <w:szCs w:val="20"/>
              </w:rPr>
            </w:pPr>
            <w:r w:rsidRPr="00C737A1">
              <w:rPr>
                <w:rFonts w:ascii="宋体" w:cs="宋体" w:hint="eastAsia"/>
                <w:kern w:val="0"/>
                <w:sz w:val="20"/>
                <w:szCs w:val="20"/>
              </w:rPr>
              <w:t>由华兴银行统一分配</w:t>
            </w:r>
          </w:p>
        </w:tc>
      </w:tr>
      <w:tr w:rsidR="008915AF" w14:paraId="3DFE94E0" w14:textId="77777777" w:rsidTr="00BD4F05">
        <w:trPr>
          <w:cantSplit/>
          <w:trHeight w:val="145"/>
        </w:trPr>
        <w:tc>
          <w:tcPr>
            <w:tcW w:w="983" w:type="dxa"/>
            <w:vMerge/>
          </w:tcPr>
          <w:p w14:paraId="08720600" w14:textId="77777777" w:rsidR="008915AF" w:rsidRDefault="008915AF" w:rsidP="00BD4F05">
            <w:pPr>
              <w:rPr>
                <w:rFonts w:ascii="宋体" w:hAnsi="宋体"/>
              </w:rPr>
            </w:pPr>
          </w:p>
        </w:tc>
        <w:tc>
          <w:tcPr>
            <w:tcW w:w="2094" w:type="dxa"/>
          </w:tcPr>
          <w:p w14:paraId="195CDB2F" w14:textId="77777777" w:rsidR="008915AF" w:rsidRPr="00C737A1" w:rsidRDefault="008915AF" w:rsidP="00C737A1">
            <w:pPr>
              <w:autoSpaceDE w:val="0"/>
              <w:autoSpaceDN w:val="0"/>
              <w:adjustRightInd w:val="0"/>
              <w:spacing w:line="267" w:lineRule="exact"/>
              <w:jc w:val="left"/>
              <w:rPr>
                <w:rFonts w:ascii="宋体" w:cs="宋体"/>
                <w:kern w:val="0"/>
                <w:sz w:val="20"/>
                <w:szCs w:val="20"/>
              </w:rPr>
            </w:pPr>
            <w:r w:rsidRPr="00C737A1">
              <w:rPr>
                <w:rFonts w:ascii="宋体" w:cs="宋体"/>
                <w:kern w:val="0"/>
                <w:sz w:val="20"/>
                <w:szCs w:val="20"/>
              </w:rPr>
              <w:t>APPID</w:t>
            </w:r>
          </w:p>
        </w:tc>
        <w:tc>
          <w:tcPr>
            <w:tcW w:w="1709" w:type="dxa"/>
          </w:tcPr>
          <w:p w14:paraId="1A5161DC" w14:textId="77777777" w:rsidR="008915AF" w:rsidRPr="00C737A1" w:rsidRDefault="008915AF" w:rsidP="00C737A1">
            <w:pPr>
              <w:autoSpaceDE w:val="0"/>
              <w:autoSpaceDN w:val="0"/>
              <w:adjustRightInd w:val="0"/>
              <w:spacing w:line="267" w:lineRule="exact"/>
              <w:jc w:val="left"/>
              <w:rPr>
                <w:rFonts w:ascii="宋体" w:cs="宋体"/>
                <w:kern w:val="0"/>
                <w:sz w:val="20"/>
                <w:szCs w:val="20"/>
              </w:rPr>
            </w:pPr>
            <w:r w:rsidRPr="00C737A1">
              <w:rPr>
                <w:rFonts w:ascii="宋体" w:cs="宋体" w:hint="eastAsia"/>
                <w:kern w:val="0"/>
                <w:sz w:val="20"/>
                <w:szCs w:val="20"/>
              </w:rPr>
              <w:t>应用标识</w:t>
            </w:r>
          </w:p>
        </w:tc>
        <w:tc>
          <w:tcPr>
            <w:tcW w:w="851" w:type="dxa"/>
          </w:tcPr>
          <w:p w14:paraId="3F23E8D9" w14:textId="77777777" w:rsidR="008915AF" w:rsidRPr="00C737A1" w:rsidRDefault="008915AF" w:rsidP="00C737A1">
            <w:pPr>
              <w:autoSpaceDE w:val="0"/>
              <w:autoSpaceDN w:val="0"/>
              <w:adjustRightInd w:val="0"/>
              <w:spacing w:line="267" w:lineRule="exact"/>
              <w:jc w:val="left"/>
              <w:rPr>
                <w:rFonts w:ascii="宋体" w:cs="宋体"/>
                <w:kern w:val="0"/>
                <w:sz w:val="20"/>
                <w:szCs w:val="20"/>
              </w:rPr>
            </w:pPr>
            <w:r w:rsidRPr="00C737A1">
              <w:rPr>
                <w:rFonts w:ascii="宋体" w:cs="宋体" w:hint="eastAsia"/>
                <w:kern w:val="0"/>
                <w:sz w:val="20"/>
                <w:szCs w:val="20"/>
              </w:rPr>
              <w:t>C(3)</w:t>
            </w:r>
          </w:p>
        </w:tc>
        <w:tc>
          <w:tcPr>
            <w:tcW w:w="708" w:type="dxa"/>
          </w:tcPr>
          <w:p w14:paraId="5FA8A1F3" w14:textId="77777777" w:rsidR="008915AF" w:rsidRPr="00C737A1" w:rsidRDefault="008915AF" w:rsidP="00C737A1">
            <w:pPr>
              <w:autoSpaceDE w:val="0"/>
              <w:autoSpaceDN w:val="0"/>
              <w:adjustRightInd w:val="0"/>
              <w:spacing w:line="267" w:lineRule="exact"/>
              <w:jc w:val="left"/>
              <w:rPr>
                <w:rFonts w:ascii="宋体" w:cs="宋体"/>
                <w:kern w:val="0"/>
                <w:sz w:val="20"/>
                <w:szCs w:val="20"/>
              </w:rPr>
            </w:pPr>
            <w:r w:rsidRPr="00C737A1">
              <w:rPr>
                <w:rFonts w:ascii="宋体" w:cs="宋体" w:hint="eastAsia"/>
                <w:kern w:val="0"/>
                <w:sz w:val="20"/>
                <w:szCs w:val="20"/>
              </w:rPr>
              <w:t>否</w:t>
            </w:r>
          </w:p>
        </w:tc>
        <w:tc>
          <w:tcPr>
            <w:tcW w:w="2635" w:type="dxa"/>
          </w:tcPr>
          <w:p w14:paraId="6359CE4D" w14:textId="77777777" w:rsidR="008915AF" w:rsidRPr="00C737A1" w:rsidRDefault="008915AF" w:rsidP="00C737A1">
            <w:pPr>
              <w:autoSpaceDE w:val="0"/>
              <w:autoSpaceDN w:val="0"/>
              <w:adjustRightInd w:val="0"/>
              <w:spacing w:line="267" w:lineRule="exact"/>
              <w:jc w:val="left"/>
              <w:rPr>
                <w:rFonts w:ascii="宋体" w:cs="宋体"/>
                <w:kern w:val="0"/>
                <w:sz w:val="20"/>
                <w:szCs w:val="20"/>
              </w:rPr>
            </w:pPr>
            <w:r w:rsidRPr="00C737A1">
              <w:rPr>
                <w:rFonts w:ascii="宋体" w:cs="宋体" w:hint="eastAsia"/>
                <w:kern w:val="0"/>
                <w:sz w:val="20"/>
                <w:szCs w:val="20"/>
              </w:rPr>
              <w:t>个人电脑:PC（不送则默认PC）</w:t>
            </w:r>
          </w:p>
          <w:p w14:paraId="074C56D0" w14:textId="77777777" w:rsidR="008915AF" w:rsidRDefault="008915AF" w:rsidP="00C737A1">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手机：APP</w:t>
            </w:r>
          </w:p>
          <w:p w14:paraId="16AB2030" w14:textId="77777777" w:rsidR="008915AF" w:rsidRPr="00C737A1" w:rsidRDefault="008915AF" w:rsidP="00C737A1">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微信：WX</w:t>
            </w:r>
          </w:p>
        </w:tc>
      </w:tr>
      <w:tr w:rsidR="008915AF" w14:paraId="5DE02B38" w14:textId="77777777" w:rsidTr="00BD4F05">
        <w:trPr>
          <w:cantSplit/>
          <w:trHeight w:val="145"/>
        </w:trPr>
        <w:tc>
          <w:tcPr>
            <w:tcW w:w="983" w:type="dxa"/>
            <w:vMerge/>
          </w:tcPr>
          <w:p w14:paraId="6AA21B22" w14:textId="77777777" w:rsidR="008915AF" w:rsidRDefault="008915AF" w:rsidP="00BD4F05">
            <w:pPr>
              <w:rPr>
                <w:rFonts w:ascii="宋体" w:hAnsi="宋体"/>
              </w:rPr>
            </w:pPr>
          </w:p>
        </w:tc>
        <w:tc>
          <w:tcPr>
            <w:tcW w:w="2094" w:type="dxa"/>
          </w:tcPr>
          <w:p w14:paraId="67F7C54F" w14:textId="77777777" w:rsidR="008915AF" w:rsidRPr="00C737A1" w:rsidRDefault="008915AF" w:rsidP="00C737A1">
            <w:pPr>
              <w:autoSpaceDE w:val="0"/>
              <w:autoSpaceDN w:val="0"/>
              <w:adjustRightInd w:val="0"/>
              <w:spacing w:line="267" w:lineRule="exact"/>
              <w:jc w:val="left"/>
              <w:rPr>
                <w:rFonts w:ascii="宋体" w:cs="宋体"/>
                <w:kern w:val="0"/>
                <w:sz w:val="20"/>
                <w:szCs w:val="20"/>
              </w:rPr>
            </w:pPr>
            <w:r w:rsidRPr="00C737A1">
              <w:rPr>
                <w:rFonts w:ascii="宋体" w:cs="宋体"/>
                <w:kern w:val="0"/>
                <w:sz w:val="20"/>
                <w:szCs w:val="20"/>
              </w:rPr>
              <w:t>OLDREQSEQNO</w:t>
            </w:r>
          </w:p>
        </w:tc>
        <w:tc>
          <w:tcPr>
            <w:tcW w:w="1709" w:type="dxa"/>
          </w:tcPr>
          <w:p w14:paraId="27595F5D" w14:textId="77777777" w:rsidR="008915AF" w:rsidRPr="00C737A1" w:rsidRDefault="008915AF" w:rsidP="00C737A1">
            <w:pPr>
              <w:autoSpaceDE w:val="0"/>
              <w:autoSpaceDN w:val="0"/>
              <w:adjustRightInd w:val="0"/>
              <w:spacing w:line="267" w:lineRule="exact"/>
              <w:jc w:val="left"/>
              <w:rPr>
                <w:rFonts w:ascii="宋体" w:cs="宋体"/>
                <w:kern w:val="0"/>
                <w:sz w:val="20"/>
                <w:szCs w:val="20"/>
              </w:rPr>
            </w:pPr>
            <w:r w:rsidRPr="00C737A1">
              <w:rPr>
                <w:rFonts w:ascii="宋体" w:cs="宋体" w:hint="eastAsia"/>
                <w:kern w:val="0"/>
                <w:sz w:val="20"/>
                <w:szCs w:val="20"/>
              </w:rPr>
              <w:t>原</w:t>
            </w:r>
            <w:ins w:id="3073" w:author="wincol" w:date="2016-06-12T09:33:00Z">
              <w:r w:rsidR="008A6DF0">
                <w:rPr>
                  <w:rFonts w:ascii="宋体" w:cs="宋体" w:hint="eastAsia"/>
                  <w:kern w:val="0"/>
                  <w:sz w:val="20"/>
                  <w:szCs w:val="20"/>
                </w:rPr>
                <w:t>投标优惠返回</w:t>
              </w:r>
            </w:ins>
            <w:r w:rsidRPr="00C737A1">
              <w:rPr>
                <w:rFonts w:ascii="宋体" w:cs="宋体" w:hint="eastAsia"/>
                <w:kern w:val="0"/>
                <w:sz w:val="20"/>
                <w:szCs w:val="20"/>
              </w:rPr>
              <w:t>交易流水号</w:t>
            </w:r>
          </w:p>
        </w:tc>
        <w:tc>
          <w:tcPr>
            <w:tcW w:w="851" w:type="dxa"/>
          </w:tcPr>
          <w:p w14:paraId="2AAC2956" w14:textId="77777777" w:rsidR="008915AF" w:rsidRPr="00C737A1" w:rsidRDefault="008915AF" w:rsidP="0001146A">
            <w:pPr>
              <w:autoSpaceDE w:val="0"/>
              <w:autoSpaceDN w:val="0"/>
              <w:adjustRightInd w:val="0"/>
              <w:spacing w:line="267" w:lineRule="exact"/>
              <w:jc w:val="left"/>
              <w:rPr>
                <w:rFonts w:ascii="宋体" w:cs="宋体"/>
                <w:kern w:val="0"/>
                <w:sz w:val="20"/>
                <w:szCs w:val="20"/>
              </w:rPr>
            </w:pPr>
            <w:r w:rsidRPr="00C737A1">
              <w:rPr>
                <w:rFonts w:ascii="宋体" w:cs="宋体" w:hint="eastAsia"/>
                <w:kern w:val="0"/>
                <w:sz w:val="20"/>
                <w:szCs w:val="20"/>
              </w:rPr>
              <w:t>C（</w:t>
            </w:r>
            <w:del w:id="3074" w:author="wincol" w:date="2016-06-12T18:50:00Z">
              <w:r w:rsidRPr="00C737A1" w:rsidDel="0001146A">
                <w:rPr>
                  <w:rFonts w:ascii="宋体" w:cs="宋体" w:hint="eastAsia"/>
                  <w:kern w:val="0"/>
                  <w:sz w:val="20"/>
                  <w:szCs w:val="20"/>
                </w:rPr>
                <w:delText>32</w:delText>
              </w:r>
            </w:del>
            <w:ins w:id="3075" w:author="wincol" w:date="2016-06-12T18:50:00Z">
              <w:r w:rsidR="0001146A">
                <w:rPr>
                  <w:rFonts w:ascii="宋体" w:cs="宋体" w:hint="eastAsia"/>
                  <w:kern w:val="0"/>
                  <w:sz w:val="20"/>
                  <w:szCs w:val="20"/>
                </w:rPr>
                <w:t>28</w:t>
              </w:r>
            </w:ins>
            <w:r w:rsidRPr="00C737A1">
              <w:rPr>
                <w:rFonts w:ascii="宋体" w:cs="宋体" w:hint="eastAsia"/>
                <w:kern w:val="0"/>
                <w:sz w:val="20"/>
                <w:szCs w:val="20"/>
              </w:rPr>
              <w:t>）</w:t>
            </w:r>
          </w:p>
        </w:tc>
        <w:tc>
          <w:tcPr>
            <w:tcW w:w="708" w:type="dxa"/>
          </w:tcPr>
          <w:p w14:paraId="29BA84B6" w14:textId="77777777" w:rsidR="008915AF" w:rsidRPr="00C737A1" w:rsidRDefault="008915AF" w:rsidP="00C737A1">
            <w:pPr>
              <w:autoSpaceDE w:val="0"/>
              <w:autoSpaceDN w:val="0"/>
              <w:adjustRightInd w:val="0"/>
              <w:spacing w:line="267" w:lineRule="exact"/>
              <w:jc w:val="left"/>
              <w:rPr>
                <w:rFonts w:ascii="宋体" w:cs="宋体"/>
                <w:kern w:val="0"/>
                <w:sz w:val="20"/>
                <w:szCs w:val="20"/>
              </w:rPr>
            </w:pPr>
            <w:r w:rsidRPr="00C737A1">
              <w:rPr>
                <w:rFonts w:ascii="宋体" w:cs="宋体" w:hint="eastAsia"/>
                <w:kern w:val="0"/>
                <w:sz w:val="20"/>
                <w:szCs w:val="20"/>
              </w:rPr>
              <w:t>否</w:t>
            </w:r>
          </w:p>
        </w:tc>
        <w:tc>
          <w:tcPr>
            <w:tcW w:w="2635" w:type="dxa"/>
          </w:tcPr>
          <w:p w14:paraId="738203FE" w14:textId="77777777" w:rsidR="008915AF" w:rsidRPr="00C737A1" w:rsidRDefault="008915AF" w:rsidP="00C737A1">
            <w:pPr>
              <w:autoSpaceDE w:val="0"/>
              <w:autoSpaceDN w:val="0"/>
              <w:adjustRightInd w:val="0"/>
              <w:spacing w:line="267" w:lineRule="exact"/>
              <w:jc w:val="left"/>
              <w:rPr>
                <w:rFonts w:ascii="宋体" w:cs="宋体"/>
                <w:kern w:val="0"/>
                <w:sz w:val="20"/>
                <w:szCs w:val="20"/>
              </w:rPr>
            </w:pPr>
          </w:p>
        </w:tc>
      </w:tr>
      <w:tr w:rsidR="008915AF" w14:paraId="24A696BA" w14:textId="77777777" w:rsidTr="000E04C7">
        <w:tblPrEx>
          <w:tblW w:w="8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ExChange w:id="3076" w:author="wincol" w:date="2016-05-31T17:25:00Z">
            <w:tblPrEx>
              <w:tblW w:w="8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Ex>
          </w:tblPrExChange>
        </w:tblPrEx>
        <w:trPr>
          <w:cantSplit/>
          <w:trHeight w:val="399"/>
          <w:trPrChange w:id="3077" w:author="wincol" w:date="2016-05-31T17:25:00Z">
            <w:trPr>
              <w:cantSplit/>
              <w:trHeight w:val="145"/>
            </w:trPr>
          </w:trPrChange>
        </w:trPr>
        <w:tc>
          <w:tcPr>
            <w:tcW w:w="983" w:type="dxa"/>
            <w:vMerge/>
            <w:tcPrChange w:id="3078" w:author="wincol" w:date="2016-05-31T17:25:00Z">
              <w:tcPr>
                <w:tcW w:w="983" w:type="dxa"/>
                <w:vMerge/>
              </w:tcPr>
            </w:tcPrChange>
          </w:tcPr>
          <w:p w14:paraId="7BE6FE99" w14:textId="77777777" w:rsidR="008915AF" w:rsidRDefault="008915AF" w:rsidP="00BD4F05">
            <w:pPr>
              <w:rPr>
                <w:rFonts w:ascii="宋体" w:hAnsi="宋体"/>
              </w:rPr>
            </w:pPr>
          </w:p>
        </w:tc>
        <w:tc>
          <w:tcPr>
            <w:tcW w:w="2094" w:type="dxa"/>
            <w:tcPrChange w:id="3079" w:author="wincol" w:date="2016-05-31T17:25:00Z">
              <w:tcPr>
                <w:tcW w:w="2094" w:type="dxa"/>
              </w:tcPr>
            </w:tcPrChange>
          </w:tcPr>
          <w:p w14:paraId="67C22C11" w14:textId="77777777" w:rsidR="008915AF" w:rsidRPr="00C737A1" w:rsidRDefault="008915AF" w:rsidP="00C737A1">
            <w:pPr>
              <w:autoSpaceDE w:val="0"/>
              <w:autoSpaceDN w:val="0"/>
              <w:adjustRightInd w:val="0"/>
              <w:spacing w:line="267" w:lineRule="exact"/>
              <w:jc w:val="left"/>
              <w:rPr>
                <w:rFonts w:ascii="宋体" w:cs="宋体"/>
                <w:kern w:val="0"/>
                <w:sz w:val="20"/>
                <w:szCs w:val="20"/>
              </w:rPr>
            </w:pPr>
            <w:r w:rsidRPr="00C737A1">
              <w:rPr>
                <w:rFonts w:ascii="宋体" w:cs="宋体"/>
                <w:kern w:val="0"/>
                <w:sz w:val="20"/>
                <w:szCs w:val="20"/>
              </w:rPr>
              <w:t>SUBSEQNO</w:t>
            </w:r>
          </w:p>
        </w:tc>
        <w:tc>
          <w:tcPr>
            <w:tcW w:w="1709" w:type="dxa"/>
            <w:tcPrChange w:id="3080" w:author="wincol" w:date="2016-05-31T17:25:00Z">
              <w:tcPr>
                <w:tcW w:w="1709" w:type="dxa"/>
              </w:tcPr>
            </w:tcPrChange>
          </w:tcPr>
          <w:p w14:paraId="1F216504" w14:textId="77777777" w:rsidR="008915AF" w:rsidRPr="00C737A1" w:rsidRDefault="008915AF" w:rsidP="00C737A1">
            <w:pPr>
              <w:autoSpaceDE w:val="0"/>
              <w:autoSpaceDN w:val="0"/>
              <w:adjustRightInd w:val="0"/>
              <w:spacing w:line="267" w:lineRule="exact"/>
              <w:jc w:val="left"/>
              <w:rPr>
                <w:rFonts w:ascii="宋体" w:cs="宋体"/>
                <w:kern w:val="0"/>
                <w:sz w:val="20"/>
                <w:szCs w:val="20"/>
              </w:rPr>
            </w:pPr>
            <w:r w:rsidRPr="00C737A1">
              <w:rPr>
                <w:rFonts w:ascii="宋体" w:cs="宋体" w:hint="eastAsia"/>
                <w:kern w:val="0"/>
                <w:sz w:val="20"/>
                <w:szCs w:val="20"/>
              </w:rPr>
              <w:t>子流水号</w:t>
            </w:r>
          </w:p>
        </w:tc>
        <w:tc>
          <w:tcPr>
            <w:tcW w:w="851" w:type="dxa"/>
            <w:tcPrChange w:id="3081" w:author="wincol" w:date="2016-05-31T17:25:00Z">
              <w:tcPr>
                <w:tcW w:w="851" w:type="dxa"/>
              </w:tcPr>
            </w:tcPrChange>
          </w:tcPr>
          <w:p w14:paraId="5F2CFFF3" w14:textId="77777777" w:rsidR="008915AF" w:rsidRPr="00C737A1" w:rsidRDefault="008915AF" w:rsidP="00C737A1">
            <w:pPr>
              <w:autoSpaceDE w:val="0"/>
              <w:autoSpaceDN w:val="0"/>
              <w:adjustRightInd w:val="0"/>
              <w:spacing w:line="267" w:lineRule="exact"/>
              <w:jc w:val="left"/>
              <w:rPr>
                <w:rFonts w:ascii="宋体" w:cs="宋体"/>
                <w:kern w:val="0"/>
                <w:sz w:val="20"/>
                <w:szCs w:val="20"/>
              </w:rPr>
            </w:pPr>
            <w:r w:rsidRPr="00C737A1">
              <w:rPr>
                <w:rFonts w:ascii="宋体" w:cs="宋体" w:hint="eastAsia"/>
                <w:kern w:val="0"/>
                <w:sz w:val="20"/>
                <w:szCs w:val="20"/>
              </w:rPr>
              <w:t>C（32）</w:t>
            </w:r>
          </w:p>
        </w:tc>
        <w:tc>
          <w:tcPr>
            <w:tcW w:w="708" w:type="dxa"/>
            <w:tcPrChange w:id="3082" w:author="wincol" w:date="2016-05-31T17:25:00Z">
              <w:tcPr>
                <w:tcW w:w="708" w:type="dxa"/>
              </w:tcPr>
            </w:tcPrChange>
          </w:tcPr>
          <w:p w14:paraId="5C6401A4" w14:textId="77777777" w:rsidR="008915AF" w:rsidRPr="00C737A1" w:rsidRDefault="008915AF" w:rsidP="00C737A1">
            <w:pPr>
              <w:autoSpaceDE w:val="0"/>
              <w:autoSpaceDN w:val="0"/>
              <w:adjustRightInd w:val="0"/>
              <w:spacing w:line="267" w:lineRule="exact"/>
              <w:jc w:val="left"/>
              <w:rPr>
                <w:rFonts w:ascii="宋体" w:cs="宋体"/>
                <w:kern w:val="0"/>
                <w:sz w:val="20"/>
                <w:szCs w:val="20"/>
              </w:rPr>
            </w:pPr>
            <w:r w:rsidRPr="00C737A1">
              <w:rPr>
                <w:rFonts w:ascii="宋体" w:cs="宋体" w:hint="eastAsia"/>
                <w:kern w:val="0"/>
                <w:sz w:val="20"/>
                <w:szCs w:val="20"/>
              </w:rPr>
              <w:t>是</w:t>
            </w:r>
          </w:p>
        </w:tc>
        <w:tc>
          <w:tcPr>
            <w:tcW w:w="2635" w:type="dxa"/>
            <w:tcPrChange w:id="3083" w:author="wincol" w:date="2016-05-31T17:25:00Z">
              <w:tcPr>
                <w:tcW w:w="2635" w:type="dxa"/>
              </w:tcPr>
            </w:tcPrChange>
          </w:tcPr>
          <w:p w14:paraId="039FCDCB" w14:textId="77777777" w:rsidR="008915AF" w:rsidRPr="00C737A1" w:rsidRDefault="008915AF" w:rsidP="00C737A1">
            <w:pPr>
              <w:autoSpaceDE w:val="0"/>
              <w:autoSpaceDN w:val="0"/>
              <w:adjustRightInd w:val="0"/>
              <w:spacing w:line="267" w:lineRule="exact"/>
              <w:jc w:val="left"/>
              <w:rPr>
                <w:rFonts w:ascii="宋体" w:cs="宋体"/>
                <w:kern w:val="0"/>
                <w:sz w:val="20"/>
                <w:szCs w:val="20"/>
              </w:rPr>
            </w:pPr>
          </w:p>
        </w:tc>
      </w:tr>
      <w:tr w:rsidR="009552D5" w14:paraId="24DABEB2" w14:textId="77777777" w:rsidTr="00BD4F05">
        <w:trPr>
          <w:cantSplit/>
          <w:trHeight w:val="145"/>
          <w:ins w:id="3084" w:author="Windows 用户" w:date="2016-03-28T18:00:00Z"/>
        </w:trPr>
        <w:tc>
          <w:tcPr>
            <w:tcW w:w="983" w:type="dxa"/>
            <w:vMerge/>
          </w:tcPr>
          <w:p w14:paraId="25F116F8" w14:textId="77777777" w:rsidR="009552D5" w:rsidRDefault="009552D5" w:rsidP="00BD4F05">
            <w:pPr>
              <w:rPr>
                <w:ins w:id="3085" w:author="Windows 用户" w:date="2016-03-28T18:00:00Z"/>
                <w:rFonts w:ascii="宋体" w:hAnsi="宋体"/>
              </w:rPr>
            </w:pPr>
          </w:p>
        </w:tc>
        <w:tc>
          <w:tcPr>
            <w:tcW w:w="2094" w:type="dxa"/>
          </w:tcPr>
          <w:p w14:paraId="2D0AE0D1" w14:textId="77777777" w:rsidR="009552D5" w:rsidRPr="00C737A1" w:rsidRDefault="009552D5" w:rsidP="00C737A1">
            <w:pPr>
              <w:autoSpaceDE w:val="0"/>
              <w:autoSpaceDN w:val="0"/>
              <w:adjustRightInd w:val="0"/>
              <w:spacing w:line="267" w:lineRule="exact"/>
              <w:jc w:val="left"/>
              <w:rPr>
                <w:ins w:id="3086" w:author="Windows 用户" w:date="2016-03-28T18:00:00Z"/>
                <w:rFonts w:ascii="宋体" w:cs="宋体"/>
                <w:kern w:val="0"/>
                <w:sz w:val="20"/>
                <w:szCs w:val="20"/>
              </w:rPr>
            </w:pPr>
            <w:ins w:id="3087" w:author="Windows 用户" w:date="2016-03-28T18:00:00Z">
              <w:r>
                <w:rPr>
                  <w:rFonts w:ascii="宋体" w:cs="宋体" w:hint="eastAsia"/>
                  <w:kern w:val="0"/>
                  <w:sz w:val="20"/>
                  <w:szCs w:val="20"/>
                </w:rPr>
                <w:t>EXT_FILED1</w:t>
              </w:r>
            </w:ins>
          </w:p>
        </w:tc>
        <w:tc>
          <w:tcPr>
            <w:tcW w:w="1709" w:type="dxa"/>
          </w:tcPr>
          <w:p w14:paraId="155F78A9" w14:textId="77777777" w:rsidR="009552D5" w:rsidRPr="00C737A1" w:rsidRDefault="009552D5" w:rsidP="00C737A1">
            <w:pPr>
              <w:autoSpaceDE w:val="0"/>
              <w:autoSpaceDN w:val="0"/>
              <w:adjustRightInd w:val="0"/>
              <w:spacing w:line="267" w:lineRule="exact"/>
              <w:jc w:val="left"/>
              <w:rPr>
                <w:ins w:id="3088" w:author="Windows 用户" w:date="2016-03-28T18:00:00Z"/>
                <w:rFonts w:ascii="宋体" w:cs="宋体"/>
                <w:kern w:val="0"/>
                <w:sz w:val="20"/>
                <w:szCs w:val="20"/>
              </w:rPr>
            </w:pPr>
            <w:ins w:id="3089" w:author="wincol" w:date="2016-06-12T16:09:00Z">
              <w:r>
                <w:rPr>
                  <w:rFonts w:ascii="宋体" w:cs="宋体" w:hint="eastAsia"/>
                  <w:kern w:val="0"/>
                  <w:sz w:val="20"/>
                  <w:szCs w:val="20"/>
                </w:rPr>
                <w:t>备用字段1</w:t>
              </w:r>
            </w:ins>
          </w:p>
        </w:tc>
        <w:tc>
          <w:tcPr>
            <w:tcW w:w="851" w:type="dxa"/>
          </w:tcPr>
          <w:p w14:paraId="0AA4B0DB" w14:textId="77777777" w:rsidR="009552D5" w:rsidRPr="00C737A1" w:rsidRDefault="009552D5" w:rsidP="00C737A1">
            <w:pPr>
              <w:autoSpaceDE w:val="0"/>
              <w:autoSpaceDN w:val="0"/>
              <w:adjustRightInd w:val="0"/>
              <w:spacing w:line="267" w:lineRule="exact"/>
              <w:jc w:val="left"/>
              <w:rPr>
                <w:ins w:id="3090" w:author="Windows 用户" w:date="2016-03-28T18:00:00Z"/>
                <w:rFonts w:ascii="宋体" w:cs="宋体"/>
                <w:kern w:val="0"/>
                <w:sz w:val="20"/>
                <w:szCs w:val="20"/>
              </w:rPr>
            </w:pPr>
            <w:ins w:id="3091" w:author="wincol" w:date="2016-06-12T16:09: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6B2183A5" w14:textId="77777777" w:rsidR="009552D5" w:rsidRPr="00C737A1" w:rsidRDefault="009552D5" w:rsidP="00C737A1">
            <w:pPr>
              <w:autoSpaceDE w:val="0"/>
              <w:autoSpaceDN w:val="0"/>
              <w:adjustRightInd w:val="0"/>
              <w:spacing w:line="267" w:lineRule="exact"/>
              <w:jc w:val="left"/>
              <w:rPr>
                <w:ins w:id="3092" w:author="Windows 用户" w:date="2016-03-28T18:00:00Z"/>
                <w:rFonts w:ascii="宋体" w:cs="宋体"/>
                <w:kern w:val="0"/>
                <w:sz w:val="20"/>
                <w:szCs w:val="20"/>
              </w:rPr>
            </w:pPr>
            <w:ins w:id="3093" w:author="wincol" w:date="2016-06-12T16:09:00Z">
              <w:r>
                <w:rPr>
                  <w:rFonts w:ascii="宋体" w:hAnsi="宋体" w:hint="eastAsia"/>
                </w:rPr>
                <w:t>是</w:t>
              </w:r>
            </w:ins>
          </w:p>
        </w:tc>
        <w:tc>
          <w:tcPr>
            <w:tcW w:w="2635" w:type="dxa"/>
          </w:tcPr>
          <w:p w14:paraId="7FC432B8" w14:textId="77777777" w:rsidR="009552D5" w:rsidRPr="00C737A1" w:rsidRDefault="009552D5" w:rsidP="005A7875">
            <w:pPr>
              <w:autoSpaceDE w:val="0"/>
              <w:autoSpaceDN w:val="0"/>
              <w:adjustRightInd w:val="0"/>
              <w:spacing w:line="267" w:lineRule="exact"/>
              <w:jc w:val="left"/>
              <w:rPr>
                <w:ins w:id="3094" w:author="Windows 用户" w:date="2016-03-28T18:00:00Z"/>
                <w:rFonts w:ascii="宋体" w:cs="宋体"/>
                <w:kern w:val="0"/>
                <w:sz w:val="20"/>
                <w:szCs w:val="20"/>
              </w:rPr>
            </w:pPr>
            <w:ins w:id="3095" w:author="wincol" w:date="2016-06-12T16:09:00Z">
              <w:r>
                <w:rPr>
                  <w:rFonts w:ascii="宋体" w:cs="宋体" w:hint="eastAsia"/>
                  <w:kern w:val="0"/>
                  <w:sz w:val="20"/>
                  <w:szCs w:val="20"/>
                </w:rPr>
                <w:t>备用字段1</w:t>
              </w:r>
            </w:ins>
          </w:p>
        </w:tc>
      </w:tr>
      <w:tr w:rsidR="008915AF" w14:paraId="40A5FFDA" w14:textId="77777777" w:rsidTr="00BD4F05">
        <w:trPr>
          <w:cantSplit/>
          <w:trHeight w:val="145"/>
          <w:ins w:id="3096" w:author="Windows 用户" w:date="2016-03-28T18:00:00Z"/>
        </w:trPr>
        <w:tc>
          <w:tcPr>
            <w:tcW w:w="983" w:type="dxa"/>
            <w:vMerge/>
          </w:tcPr>
          <w:p w14:paraId="76D28442" w14:textId="77777777" w:rsidR="008915AF" w:rsidRDefault="008915AF" w:rsidP="00BD4F05">
            <w:pPr>
              <w:rPr>
                <w:ins w:id="3097" w:author="Windows 用户" w:date="2016-03-28T18:00:00Z"/>
                <w:rFonts w:ascii="宋体" w:hAnsi="宋体"/>
              </w:rPr>
            </w:pPr>
          </w:p>
        </w:tc>
        <w:tc>
          <w:tcPr>
            <w:tcW w:w="2094" w:type="dxa"/>
          </w:tcPr>
          <w:p w14:paraId="0528D0C4" w14:textId="77777777" w:rsidR="008915AF" w:rsidRPr="00C737A1" w:rsidRDefault="008915AF" w:rsidP="00C737A1">
            <w:pPr>
              <w:autoSpaceDE w:val="0"/>
              <w:autoSpaceDN w:val="0"/>
              <w:adjustRightInd w:val="0"/>
              <w:spacing w:line="267" w:lineRule="exact"/>
              <w:jc w:val="left"/>
              <w:rPr>
                <w:ins w:id="3098" w:author="Windows 用户" w:date="2016-03-28T18:00:00Z"/>
                <w:rFonts w:ascii="宋体" w:cs="宋体"/>
                <w:kern w:val="0"/>
                <w:sz w:val="20"/>
                <w:szCs w:val="20"/>
              </w:rPr>
            </w:pPr>
            <w:ins w:id="3099" w:author="Windows 用户" w:date="2016-03-28T18:00:00Z">
              <w:r>
                <w:rPr>
                  <w:rFonts w:ascii="宋体" w:cs="宋体" w:hint="eastAsia"/>
                  <w:kern w:val="0"/>
                  <w:sz w:val="20"/>
                  <w:szCs w:val="20"/>
                </w:rPr>
                <w:t>EXT_FILED2</w:t>
              </w:r>
            </w:ins>
          </w:p>
        </w:tc>
        <w:tc>
          <w:tcPr>
            <w:tcW w:w="1709" w:type="dxa"/>
          </w:tcPr>
          <w:p w14:paraId="09DD9B31" w14:textId="77777777" w:rsidR="008915AF" w:rsidRPr="00C737A1" w:rsidRDefault="008915AF" w:rsidP="00C737A1">
            <w:pPr>
              <w:autoSpaceDE w:val="0"/>
              <w:autoSpaceDN w:val="0"/>
              <w:adjustRightInd w:val="0"/>
              <w:spacing w:line="267" w:lineRule="exact"/>
              <w:jc w:val="left"/>
              <w:rPr>
                <w:ins w:id="3100" w:author="Windows 用户" w:date="2016-03-28T18:00:00Z"/>
                <w:rFonts w:ascii="宋体" w:cs="宋体"/>
                <w:kern w:val="0"/>
                <w:sz w:val="20"/>
                <w:szCs w:val="20"/>
              </w:rPr>
            </w:pPr>
            <w:ins w:id="3101" w:author="Windows 用户" w:date="2016-03-28T18:00:00Z">
              <w:r>
                <w:rPr>
                  <w:rFonts w:ascii="宋体" w:cs="宋体" w:hint="eastAsia"/>
                  <w:kern w:val="0"/>
                  <w:sz w:val="20"/>
                  <w:szCs w:val="20"/>
                </w:rPr>
                <w:t>备用字段2</w:t>
              </w:r>
            </w:ins>
          </w:p>
        </w:tc>
        <w:tc>
          <w:tcPr>
            <w:tcW w:w="851" w:type="dxa"/>
          </w:tcPr>
          <w:p w14:paraId="15974BD1" w14:textId="77777777" w:rsidR="008915AF" w:rsidRPr="00C737A1" w:rsidRDefault="008915AF" w:rsidP="00C737A1">
            <w:pPr>
              <w:autoSpaceDE w:val="0"/>
              <w:autoSpaceDN w:val="0"/>
              <w:adjustRightInd w:val="0"/>
              <w:spacing w:line="267" w:lineRule="exact"/>
              <w:jc w:val="left"/>
              <w:rPr>
                <w:ins w:id="3102" w:author="Windows 用户" w:date="2016-03-28T18:00:00Z"/>
                <w:rFonts w:ascii="宋体" w:cs="宋体"/>
                <w:kern w:val="0"/>
                <w:sz w:val="20"/>
                <w:szCs w:val="20"/>
              </w:rPr>
            </w:pPr>
            <w:ins w:id="3103" w:author="Windows 用户" w:date="2016-03-28T18:00: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6844606C" w14:textId="77777777" w:rsidR="008915AF" w:rsidRPr="00C737A1" w:rsidRDefault="008915AF" w:rsidP="00C737A1">
            <w:pPr>
              <w:autoSpaceDE w:val="0"/>
              <w:autoSpaceDN w:val="0"/>
              <w:adjustRightInd w:val="0"/>
              <w:spacing w:line="267" w:lineRule="exact"/>
              <w:jc w:val="left"/>
              <w:rPr>
                <w:ins w:id="3104" w:author="Windows 用户" w:date="2016-03-28T18:00:00Z"/>
                <w:rFonts w:ascii="宋体" w:cs="宋体"/>
                <w:kern w:val="0"/>
                <w:sz w:val="20"/>
                <w:szCs w:val="20"/>
              </w:rPr>
            </w:pPr>
            <w:ins w:id="3105" w:author="Windows 用户" w:date="2016-03-28T18:00:00Z">
              <w:r>
                <w:rPr>
                  <w:rFonts w:ascii="宋体" w:hAnsi="宋体" w:hint="eastAsia"/>
                </w:rPr>
                <w:t>是</w:t>
              </w:r>
            </w:ins>
          </w:p>
        </w:tc>
        <w:tc>
          <w:tcPr>
            <w:tcW w:w="2635" w:type="dxa"/>
          </w:tcPr>
          <w:p w14:paraId="223404B9" w14:textId="77777777" w:rsidR="008915AF" w:rsidRPr="00C737A1" w:rsidRDefault="008915AF" w:rsidP="00C737A1">
            <w:pPr>
              <w:autoSpaceDE w:val="0"/>
              <w:autoSpaceDN w:val="0"/>
              <w:adjustRightInd w:val="0"/>
              <w:spacing w:line="267" w:lineRule="exact"/>
              <w:jc w:val="left"/>
              <w:rPr>
                <w:ins w:id="3106" w:author="Windows 用户" w:date="2016-03-28T18:00:00Z"/>
                <w:rFonts w:ascii="宋体" w:cs="宋体"/>
                <w:kern w:val="0"/>
                <w:sz w:val="20"/>
                <w:szCs w:val="20"/>
              </w:rPr>
            </w:pPr>
            <w:ins w:id="3107" w:author="Windows 用户" w:date="2016-03-28T18:00:00Z">
              <w:r>
                <w:rPr>
                  <w:rFonts w:ascii="宋体" w:cs="宋体" w:hint="eastAsia"/>
                  <w:kern w:val="0"/>
                  <w:sz w:val="20"/>
                  <w:szCs w:val="20"/>
                </w:rPr>
                <w:t>备用字段2</w:t>
              </w:r>
            </w:ins>
          </w:p>
        </w:tc>
      </w:tr>
      <w:tr w:rsidR="008915AF" w14:paraId="1E2106AA" w14:textId="77777777" w:rsidTr="00BD4F05">
        <w:trPr>
          <w:cantSplit/>
          <w:trHeight w:val="145"/>
          <w:ins w:id="3108" w:author="Windows 用户" w:date="2016-03-28T18:00:00Z"/>
        </w:trPr>
        <w:tc>
          <w:tcPr>
            <w:tcW w:w="983" w:type="dxa"/>
            <w:vMerge/>
          </w:tcPr>
          <w:p w14:paraId="3B553572" w14:textId="77777777" w:rsidR="008915AF" w:rsidRDefault="008915AF" w:rsidP="00BD4F05">
            <w:pPr>
              <w:rPr>
                <w:ins w:id="3109" w:author="Windows 用户" w:date="2016-03-28T18:00:00Z"/>
                <w:rFonts w:ascii="宋体" w:hAnsi="宋体"/>
              </w:rPr>
            </w:pPr>
          </w:p>
        </w:tc>
        <w:tc>
          <w:tcPr>
            <w:tcW w:w="2094" w:type="dxa"/>
          </w:tcPr>
          <w:p w14:paraId="4EF03BCB" w14:textId="77777777" w:rsidR="008915AF" w:rsidRPr="00C737A1" w:rsidRDefault="008915AF" w:rsidP="00C737A1">
            <w:pPr>
              <w:autoSpaceDE w:val="0"/>
              <w:autoSpaceDN w:val="0"/>
              <w:adjustRightInd w:val="0"/>
              <w:spacing w:line="267" w:lineRule="exact"/>
              <w:jc w:val="left"/>
              <w:rPr>
                <w:ins w:id="3110" w:author="Windows 用户" w:date="2016-03-28T18:00:00Z"/>
                <w:rFonts w:ascii="宋体" w:cs="宋体"/>
                <w:kern w:val="0"/>
                <w:sz w:val="20"/>
                <w:szCs w:val="20"/>
              </w:rPr>
            </w:pPr>
            <w:ins w:id="3111" w:author="Windows 用户" w:date="2016-03-28T18:00:00Z">
              <w:r>
                <w:rPr>
                  <w:rFonts w:ascii="宋体" w:cs="宋体" w:hint="eastAsia"/>
                  <w:kern w:val="0"/>
                  <w:sz w:val="20"/>
                  <w:szCs w:val="20"/>
                </w:rPr>
                <w:t>EXT_FILED3</w:t>
              </w:r>
            </w:ins>
          </w:p>
        </w:tc>
        <w:tc>
          <w:tcPr>
            <w:tcW w:w="1709" w:type="dxa"/>
          </w:tcPr>
          <w:p w14:paraId="7132AB5E" w14:textId="77777777" w:rsidR="008915AF" w:rsidRPr="00C737A1" w:rsidRDefault="008915AF" w:rsidP="00C737A1">
            <w:pPr>
              <w:autoSpaceDE w:val="0"/>
              <w:autoSpaceDN w:val="0"/>
              <w:adjustRightInd w:val="0"/>
              <w:spacing w:line="267" w:lineRule="exact"/>
              <w:jc w:val="left"/>
              <w:rPr>
                <w:ins w:id="3112" w:author="Windows 用户" w:date="2016-03-28T18:00:00Z"/>
                <w:rFonts w:ascii="宋体" w:cs="宋体"/>
                <w:kern w:val="0"/>
                <w:sz w:val="20"/>
                <w:szCs w:val="20"/>
              </w:rPr>
            </w:pPr>
            <w:ins w:id="3113" w:author="Windows 用户" w:date="2016-03-28T18:00:00Z">
              <w:r>
                <w:rPr>
                  <w:rFonts w:ascii="宋体" w:cs="宋体" w:hint="eastAsia"/>
                  <w:kern w:val="0"/>
                  <w:sz w:val="20"/>
                  <w:szCs w:val="20"/>
                </w:rPr>
                <w:t>备用字段3</w:t>
              </w:r>
            </w:ins>
          </w:p>
        </w:tc>
        <w:tc>
          <w:tcPr>
            <w:tcW w:w="851" w:type="dxa"/>
          </w:tcPr>
          <w:p w14:paraId="3FE52012" w14:textId="77777777" w:rsidR="008915AF" w:rsidRPr="00C737A1" w:rsidRDefault="008915AF" w:rsidP="00C737A1">
            <w:pPr>
              <w:autoSpaceDE w:val="0"/>
              <w:autoSpaceDN w:val="0"/>
              <w:adjustRightInd w:val="0"/>
              <w:spacing w:line="267" w:lineRule="exact"/>
              <w:jc w:val="left"/>
              <w:rPr>
                <w:ins w:id="3114" w:author="Windows 用户" w:date="2016-03-28T18:00:00Z"/>
                <w:rFonts w:ascii="宋体" w:cs="宋体"/>
                <w:kern w:val="0"/>
                <w:sz w:val="20"/>
                <w:szCs w:val="20"/>
              </w:rPr>
            </w:pPr>
            <w:ins w:id="3115" w:author="Windows 用户" w:date="2016-03-28T18:00: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300</w:t>
              </w:r>
              <w:r w:rsidRPr="00A560D3">
                <w:rPr>
                  <w:rFonts w:ascii="宋体" w:cs="宋体"/>
                  <w:kern w:val="0"/>
                  <w:sz w:val="20"/>
                  <w:szCs w:val="20"/>
                </w:rPr>
                <w:t>)</w:t>
              </w:r>
            </w:ins>
          </w:p>
        </w:tc>
        <w:tc>
          <w:tcPr>
            <w:tcW w:w="708" w:type="dxa"/>
          </w:tcPr>
          <w:p w14:paraId="540C342B" w14:textId="77777777" w:rsidR="008915AF" w:rsidRPr="00C737A1" w:rsidRDefault="008915AF" w:rsidP="00C737A1">
            <w:pPr>
              <w:autoSpaceDE w:val="0"/>
              <w:autoSpaceDN w:val="0"/>
              <w:adjustRightInd w:val="0"/>
              <w:spacing w:line="267" w:lineRule="exact"/>
              <w:jc w:val="left"/>
              <w:rPr>
                <w:ins w:id="3116" w:author="Windows 用户" w:date="2016-03-28T18:00:00Z"/>
                <w:rFonts w:ascii="宋体" w:cs="宋体"/>
                <w:kern w:val="0"/>
                <w:sz w:val="20"/>
                <w:szCs w:val="20"/>
              </w:rPr>
            </w:pPr>
            <w:ins w:id="3117" w:author="Windows 用户" w:date="2016-03-28T18:00:00Z">
              <w:r>
                <w:rPr>
                  <w:rFonts w:ascii="宋体" w:hAnsi="宋体" w:hint="eastAsia"/>
                </w:rPr>
                <w:t>是</w:t>
              </w:r>
            </w:ins>
          </w:p>
        </w:tc>
        <w:tc>
          <w:tcPr>
            <w:tcW w:w="2635" w:type="dxa"/>
          </w:tcPr>
          <w:p w14:paraId="733A4975" w14:textId="77777777" w:rsidR="008915AF" w:rsidRPr="00C737A1" w:rsidRDefault="008915AF" w:rsidP="00C737A1">
            <w:pPr>
              <w:autoSpaceDE w:val="0"/>
              <w:autoSpaceDN w:val="0"/>
              <w:adjustRightInd w:val="0"/>
              <w:spacing w:line="267" w:lineRule="exact"/>
              <w:jc w:val="left"/>
              <w:rPr>
                <w:ins w:id="3118" w:author="Windows 用户" w:date="2016-03-28T18:00:00Z"/>
                <w:rFonts w:ascii="宋体" w:cs="宋体"/>
                <w:kern w:val="0"/>
                <w:sz w:val="20"/>
                <w:szCs w:val="20"/>
              </w:rPr>
            </w:pPr>
            <w:ins w:id="3119" w:author="Windows 用户" w:date="2016-03-28T18:00:00Z">
              <w:r>
                <w:rPr>
                  <w:rFonts w:ascii="宋体" w:cs="宋体" w:hint="eastAsia"/>
                  <w:kern w:val="0"/>
                  <w:sz w:val="20"/>
                  <w:szCs w:val="20"/>
                </w:rPr>
                <w:t>备用字段3</w:t>
              </w:r>
            </w:ins>
          </w:p>
        </w:tc>
      </w:tr>
    </w:tbl>
    <w:p w14:paraId="740976A8" w14:textId="77777777" w:rsidR="008D419F" w:rsidRPr="004E6C5A" w:rsidRDefault="008D419F" w:rsidP="008D419F">
      <w:pPr>
        <w:rPr>
          <w:rFonts w:ascii="微软雅黑" w:eastAsia="微软雅黑" w:hAnsi="微软雅黑"/>
        </w:rPr>
      </w:pPr>
    </w:p>
    <w:p w14:paraId="2A19EF23" w14:textId="77777777" w:rsidR="008D419F" w:rsidRDefault="008D419F" w:rsidP="0042024B">
      <w:pPr>
        <w:pStyle w:val="3"/>
      </w:pPr>
      <w:bookmarkStart w:id="3120" w:name="_Toc448761007"/>
      <w:r w:rsidRPr="004E6C5A">
        <w:rPr>
          <w:rFonts w:hint="eastAsia"/>
        </w:rPr>
        <w:t>响应报文说明</w:t>
      </w:r>
      <w:bookmarkEnd w:id="3120"/>
    </w:p>
    <w:tbl>
      <w:tblPr>
        <w:tblW w:w="8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3"/>
        <w:gridCol w:w="2094"/>
        <w:gridCol w:w="1709"/>
        <w:gridCol w:w="851"/>
        <w:gridCol w:w="708"/>
        <w:gridCol w:w="2635"/>
      </w:tblGrid>
      <w:tr w:rsidR="008D419F" w14:paraId="1D944F2B" w14:textId="77777777" w:rsidTr="00BD4F05">
        <w:trPr>
          <w:trHeight w:val="302"/>
        </w:trPr>
        <w:tc>
          <w:tcPr>
            <w:tcW w:w="983" w:type="dxa"/>
            <w:tcBorders>
              <w:bottom w:val="single" w:sz="4" w:space="0" w:color="auto"/>
            </w:tcBorders>
            <w:shd w:val="clear" w:color="auto" w:fill="C0C0C0"/>
          </w:tcPr>
          <w:p w14:paraId="3FF7DEF7" w14:textId="77777777" w:rsidR="008D419F" w:rsidRDefault="008D419F" w:rsidP="00BD4F05">
            <w:pPr>
              <w:rPr>
                <w:rFonts w:ascii="宋体" w:hAnsi="宋体"/>
                <w:b/>
                <w:szCs w:val="21"/>
              </w:rPr>
            </w:pPr>
            <w:r>
              <w:rPr>
                <w:rFonts w:ascii="宋体" w:hAnsi="宋体"/>
                <w:b/>
                <w:szCs w:val="21"/>
              </w:rPr>
              <w:t>模块</w:t>
            </w:r>
          </w:p>
        </w:tc>
        <w:tc>
          <w:tcPr>
            <w:tcW w:w="2094" w:type="dxa"/>
            <w:tcBorders>
              <w:bottom w:val="single" w:sz="4" w:space="0" w:color="auto"/>
            </w:tcBorders>
            <w:shd w:val="clear" w:color="auto" w:fill="C0C0C0"/>
          </w:tcPr>
          <w:p w14:paraId="23318DFD" w14:textId="77777777" w:rsidR="008D419F" w:rsidRDefault="008D419F" w:rsidP="00BD4F05">
            <w:pPr>
              <w:rPr>
                <w:rFonts w:ascii="宋体" w:hAnsi="宋体"/>
                <w:b/>
              </w:rPr>
            </w:pPr>
            <w:r>
              <w:rPr>
                <w:rFonts w:ascii="宋体" w:hAnsi="宋体"/>
                <w:b/>
                <w:szCs w:val="21"/>
              </w:rPr>
              <w:t>字段ID</w:t>
            </w:r>
          </w:p>
        </w:tc>
        <w:tc>
          <w:tcPr>
            <w:tcW w:w="1709" w:type="dxa"/>
            <w:tcBorders>
              <w:bottom w:val="single" w:sz="4" w:space="0" w:color="auto"/>
            </w:tcBorders>
            <w:shd w:val="clear" w:color="auto" w:fill="C0C0C0"/>
          </w:tcPr>
          <w:p w14:paraId="3F20D7BC" w14:textId="77777777" w:rsidR="008D419F" w:rsidRDefault="008D419F" w:rsidP="00BD4F05">
            <w:pPr>
              <w:rPr>
                <w:rFonts w:ascii="宋体" w:hAnsi="宋体"/>
                <w:b/>
              </w:rPr>
            </w:pPr>
            <w:r>
              <w:rPr>
                <w:rFonts w:ascii="宋体" w:hAnsi="宋体"/>
                <w:b/>
                <w:szCs w:val="21"/>
              </w:rPr>
              <w:t>字段名称</w:t>
            </w:r>
          </w:p>
        </w:tc>
        <w:tc>
          <w:tcPr>
            <w:tcW w:w="851" w:type="dxa"/>
            <w:tcBorders>
              <w:bottom w:val="single" w:sz="4" w:space="0" w:color="auto"/>
            </w:tcBorders>
            <w:shd w:val="clear" w:color="auto" w:fill="C0C0C0"/>
          </w:tcPr>
          <w:p w14:paraId="6A01234E" w14:textId="77777777" w:rsidR="008D419F" w:rsidRDefault="008D419F" w:rsidP="00BD4F05">
            <w:pPr>
              <w:rPr>
                <w:rFonts w:ascii="宋体" w:hAnsi="宋体"/>
                <w:b/>
              </w:rPr>
            </w:pPr>
            <w:r>
              <w:rPr>
                <w:rFonts w:ascii="宋体" w:hAnsi="宋体"/>
                <w:b/>
                <w:szCs w:val="21"/>
              </w:rPr>
              <w:t>类型</w:t>
            </w:r>
          </w:p>
        </w:tc>
        <w:tc>
          <w:tcPr>
            <w:tcW w:w="708" w:type="dxa"/>
            <w:tcBorders>
              <w:bottom w:val="single" w:sz="4" w:space="0" w:color="auto"/>
            </w:tcBorders>
            <w:shd w:val="clear" w:color="auto" w:fill="C0C0C0"/>
          </w:tcPr>
          <w:p w14:paraId="48B469A3" w14:textId="77777777" w:rsidR="008D419F" w:rsidRDefault="008D419F" w:rsidP="00BD4F05">
            <w:pPr>
              <w:rPr>
                <w:rFonts w:ascii="宋体" w:hAnsi="宋体"/>
                <w:b/>
              </w:rPr>
            </w:pPr>
            <w:r>
              <w:rPr>
                <w:rFonts w:ascii="宋体" w:hAnsi="宋体" w:hint="eastAsia"/>
                <w:b/>
              </w:rPr>
              <w:t>可空</w:t>
            </w:r>
          </w:p>
        </w:tc>
        <w:tc>
          <w:tcPr>
            <w:tcW w:w="2635" w:type="dxa"/>
            <w:tcBorders>
              <w:bottom w:val="single" w:sz="4" w:space="0" w:color="auto"/>
            </w:tcBorders>
            <w:shd w:val="clear" w:color="auto" w:fill="C0C0C0"/>
          </w:tcPr>
          <w:p w14:paraId="4C45672F" w14:textId="77777777" w:rsidR="008D419F" w:rsidRDefault="008D419F" w:rsidP="00BD4F05">
            <w:pPr>
              <w:rPr>
                <w:rFonts w:ascii="宋体" w:hAnsi="宋体"/>
                <w:b/>
              </w:rPr>
            </w:pPr>
            <w:r>
              <w:rPr>
                <w:rFonts w:ascii="宋体" w:hAnsi="宋体" w:hint="eastAsia"/>
                <w:b/>
              </w:rPr>
              <w:t>备注</w:t>
            </w:r>
          </w:p>
        </w:tc>
      </w:tr>
      <w:tr w:rsidR="003A46D1" w14:paraId="7D647924" w14:textId="77777777" w:rsidTr="00BD4F05">
        <w:trPr>
          <w:cantSplit/>
          <w:trHeight w:val="317"/>
        </w:trPr>
        <w:tc>
          <w:tcPr>
            <w:tcW w:w="983" w:type="dxa"/>
            <w:vMerge w:val="restart"/>
          </w:tcPr>
          <w:p w14:paraId="5DADD6F9" w14:textId="77777777" w:rsidR="003A46D1" w:rsidRPr="00C15726" w:rsidRDefault="003A46D1" w:rsidP="00BD4F05">
            <w:pPr>
              <w:rPr>
                <w:rFonts w:ascii="宋体" w:hAnsi="宋体"/>
              </w:rPr>
            </w:pPr>
            <w:r>
              <w:rPr>
                <w:rFonts w:ascii="宋体" w:hAnsi="宋体" w:hint="eastAsia"/>
              </w:rPr>
              <w:t>BODY</w:t>
            </w:r>
          </w:p>
        </w:tc>
        <w:tc>
          <w:tcPr>
            <w:tcW w:w="7997" w:type="dxa"/>
            <w:gridSpan w:val="5"/>
          </w:tcPr>
          <w:p w14:paraId="711CEAB1" w14:textId="77777777" w:rsidR="003A46D1" w:rsidRPr="00300122" w:rsidRDefault="003A46D1" w:rsidP="00A564A1"/>
        </w:tc>
      </w:tr>
      <w:tr w:rsidR="003A46D1" w14:paraId="35D1846F" w14:textId="77777777" w:rsidTr="00BD4F05">
        <w:trPr>
          <w:cantSplit/>
          <w:trHeight w:val="145"/>
        </w:trPr>
        <w:tc>
          <w:tcPr>
            <w:tcW w:w="983" w:type="dxa"/>
            <w:vMerge/>
          </w:tcPr>
          <w:p w14:paraId="12884933" w14:textId="77777777" w:rsidR="003A46D1" w:rsidRDefault="003A46D1" w:rsidP="00BD4F05">
            <w:pPr>
              <w:rPr>
                <w:rFonts w:ascii="宋体" w:hAnsi="宋体"/>
              </w:rPr>
            </w:pPr>
          </w:p>
        </w:tc>
        <w:tc>
          <w:tcPr>
            <w:tcW w:w="2094" w:type="dxa"/>
          </w:tcPr>
          <w:p w14:paraId="116CEB64" w14:textId="77777777" w:rsidR="003A46D1" w:rsidRPr="00A560D3" w:rsidRDefault="003A46D1" w:rsidP="00E81D47">
            <w:pPr>
              <w:autoSpaceDE w:val="0"/>
              <w:autoSpaceDN w:val="0"/>
              <w:adjustRightInd w:val="0"/>
              <w:spacing w:line="267" w:lineRule="exact"/>
              <w:jc w:val="left"/>
              <w:rPr>
                <w:rFonts w:ascii="宋体" w:cs="宋体"/>
                <w:kern w:val="0"/>
                <w:sz w:val="20"/>
                <w:szCs w:val="20"/>
              </w:rPr>
            </w:pPr>
            <w:r w:rsidRPr="00A560D3">
              <w:rPr>
                <w:rFonts w:ascii="宋体" w:cs="宋体"/>
                <w:kern w:val="0"/>
                <w:sz w:val="20"/>
                <w:szCs w:val="20"/>
              </w:rPr>
              <w:t>MERCHANTID</w:t>
            </w:r>
          </w:p>
        </w:tc>
        <w:tc>
          <w:tcPr>
            <w:tcW w:w="1709" w:type="dxa"/>
          </w:tcPr>
          <w:p w14:paraId="1A8F2835" w14:textId="77777777" w:rsidR="003A46D1" w:rsidRPr="00A560D3" w:rsidRDefault="003A46D1" w:rsidP="00E81D47">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商户唯一标识</w:t>
            </w:r>
          </w:p>
        </w:tc>
        <w:tc>
          <w:tcPr>
            <w:tcW w:w="851" w:type="dxa"/>
          </w:tcPr>
          <w:p w14:paraId="01063AAC" w14:textId="77777777" w:rsidR="003A46D1" w:rsidRPr="00A560D3" w:rsidRDefault="003A46D1" w:rsidP="00E81D47">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(32)</w:t>
            </w:r>
          </w:p>
        </w:tc>
        <w:tc>
          <w:tcPr>
            <w:tcW w:w="708" w:type="dxa"/>
          </w:tcPr>
          <w:p w14:paraId="67057B8C" w14:textId="77777777" w:rsidR="003A46D1" w:rsidRPr="00A560D3" w:rsidRDefault="003A46D1" w:rsidP="00E81D47">
            <w:pPr>
              <w:autoSpaceDE w:val="0"/>
              <w:autoSpaceDN w:val="0"/>
              <w:adjustRightInd w:val="0"/>
              <w:spacing w:line="267" w:lineRule="exact"/>
              <w:ind w:left="107"/>
              <w:jc w:val="left"/>
              <w:rPr>
                <w:rFonts w:ascii="宋体" w:cs="宋体"/>
                <w:kern w:val="0"/>
                <w:sz w:val="20"/>
                <w:szCs w:val="20"/>
              </w:rPr>
            </w:pPr>
          </w:p>
        </w:tc>
        <w:tc>
          <w:tcPr>
            <w:tcW w:w="2635" w:type="dxa"/>
          </w:tcPr>
          <w:p w14:paraId="5861AA5D" w14:textId="77777777" w:rsidR="003A46D1" w:rsidRPr="00A560D3" w:rsidRDefault="003A46D1" w:rsidP="00E81D47">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银行统一提供</w:t>
            </w:r>
          </w:p>
        </w:tc>
      </w:tr>
      <w:tr w:rsidR="003A46D1" w14:paraId="269C92F5" w14:textId="77777777" w:rsidTr="00BD4F05">
        <w:trPr>
          <w:cantSplit/>
          <w:trHeight w:val="145"/>
        </w:trPr>
        <w:tc>
          <w:tcPr>
            <w:tcW w:w="983" w:type="dxa"/>
            <w:vMerge/>
          </w:tcPr>
          <w:p w14:paraId="41D25736" w14:textId="77777777" w:rsidR="003A46D1" w:rsidRDefault="003A46D1" w:rsidP="00BD4F05">
            <w:pPr>
              <w:rPr>
                <w:rFonts w:ascii="宋体" w:hAnsi="宋体"/>
              </w:rPr>
            </w:pPr>
          </w:p>
        </w:tc>
        <w:tc>
          <w:tcPr>
            <w:tcW w:w="2094" w:type="dxa"/>
          </w:tcPr>
          <w:p w14:paraId="3D6897FF" w14:textId="77777777" w:rsidR="003A46D1" w:rsidRPr="00BA665E" w:rsidRDefault="003A46D1" w:rsidP="00E81D47">
            <w:pPr>
              <w:autoSpaceDE w:val="0"/>
              <w:autoSpaceDN w:val="0"/>
              <w:adjustRightInd w:val="0"/>
              <w:spacing w:line="267" w:lineRule="exact"/>
              <w:jc w:val="left"/>
              <w:rPr>
                <w:rFonts w:ascii="宋体" w:hAnsi="宋体"/>
              </w:rPr>
            </w:pPr>
            <w:r>
              <w:rPr>
                <w:rFonts w:ascii="宋体" w:cs="宋体" w:hint="eastAsia"/>
                <w:kern w:val="0"/>
                <w:sz w:val="20"/>
                <w:szCs w:val="20"/>
              </w:rPr>
              <w:t>TRANSCODE</w:t>
            </w:r>
          </w:p>
        </w:tc>
        <w:tc>
          <w:tcPr>
            <w:tcW w:w="1709" w:type="dxa"/>
          </w:tcPr>
          <w:p w14:paraId="709BE242" w14:textId="77777777" w:rsidR="003A46D1" w:rsidRDefault="003A46D1" w:rsidP="00E81D47">
            <w:pPr>
              <w:rPr>
                <w:rFonts w:ascii="宋体" w:hAnsi="宋体"/>
              </w:rPr>
            </w:pPr>
            <w:r w:rsidRPr="00A560D3">
              <w:rPr>
                <w:rFonts w:ascii="宋体" w:cs="宋体" w:hint="eastAsia"/>
                <w:kern w:val="0"/>
                <w:sz w:val="20"/>
                <w:szCs w:val="20"/>
              </w:rPr>
              <w:t>交易码</w:t>
            </w:r>
          </w:p>
        </w:tc>
        <w:tc>
          <w:tcPr>
            <w:tcW w:w="851" w:type="dxa"/>
          </w:tcPr>
          <w:p w14:paraId="2743E8E7" w14:textId="77777777" w:rsidR="003A46D1" w:rsidRDefault="003A46D1" w:rsidP="00E81D47">
            <w:pPr>
              <w:rPr>
                <w:rFonts w:ascii="宋体" w:hAnsi="宋体"/>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8</w:t>
            </w:r>
            <w:r w:rsidRPr="00A560D3">
              <w:rPr>
                <w:rFonts w:ascii="宋体" w:cs="宋体"/>
                <w:kern w:val="0"/>
                <w:sz w:val="20"/>
                <w:szCs w:val="20"/>
              </w:rPr>
              <w:t>)</w:t>
            </w:r>
          </w:p>
        </w:tc>
        <w:tc>
          <w:tcPr>
            <w:tcW w:w="708" w:type="dxa"/>
          </w:tcPr>
          <w:p w14:paraId="734AA12F" w14:textId="77777777" w:rsidR="003A46D1" w:rsidRPr="00EA7B55" w:rsidRDefault="003A46D1" w:rsidP="00E81D47">
            <w:pPr>
              <w:autoSpaceDE w:val="0"/>
              <w:autoSpaceDN w:val="0"/>
              <w:adjustRightInd w:val="0"/>
              <w:spacing w:line="267" w:lineRule="exact"/>
              <w:ind w:left="107"/>
              <w:jc w:val="left"/>
              <w:rPr>
                <w:rFonts w:ascii="宋体" w:cs="宋体"/>
                <w:kern w:val="0"/>
                <w:sz w:val="20"/>
                <w:szCs w:val="20"/>
              </w:rPr>
            </w:pPr>
          </w:p>
        </w:tc>
        <w:tc>
          <w:tcPr>
            <w:tcW w:w="2635" w:type="dxa"/>
          </w:tcPr>
          <w:p w14:paraId="11167BEB" w14:textId="77777777" w:rsidR="003A46D1" w:rsidRPr="00EA7B55" w:rsidRDefault="003A46D1" w:rsidP="006D6740">
            <w:pPr>
              <w:autoSpaceDE w:val="0"/>
              <w:autoSpaceDN w:val="0"/>
              <w:adjustRightInd w:val="0"/>
              <w:spacing w:line="267" w:lineRule="exact"/>
              <w:jc w:val="left"/>
              <w:rPr>
                <w:rFonts w:ascii="宋体" w:cs="宋体"/>
                <w:kern w:val="0"/>
                <w:sz w:val="20"/>
                <w:szCs w:val="20"/>
              </w:rPr>
            </w:pPr>
            <w:r w:rsidRPr="00EA7B55">
              <w:rPr>
                <w:rFonts w:ascii="宋体" w:cs="宋体" w:hint="eastAsia"/>
                <w:kern w:val="0"/>
                <w:sz w:val="20"/>
                <w:szCs w:val="20"/>
              </w:rPr>
              <w:t>OGW000</w:t>
            </w:r>
            <w:r>
              <w:rPr>
                <w:rFonts w:ascii="宋体" w:cs="宋体" w:hint="eastAsia"/>
                <w:kern w:val="0"/>
                <w:sz w:val="20"/>
                <w:szCs w:val="20"/>
              </w:rPr>
              <w:t>55</w:t>
            </w:r>
          </w:p>
        </w:tc>
      </w:tr>
      <w:tr w:rsidR="003A46D1" w14:paraId="0C209E49" w14:textId="77777777" w:rsidTr="00BD4F05">
        <w:trPr>
          <w:cantSplit/>
          <w:trHeight w:val="145"/>
        </w:trPr>
        <w:tc>
          <w:tcPr>
            <w:tcW w:w="983" w:type="dxa"/>
            <w:vMerge/>
          </w:tcPr>
          <w:p w14:paraId="5FBE7766" w14:textId="77777777" w:rsidR="003A46D1" w:rsidRDefault="003A46D1" w:rsidP="00BD4F05">
            <w:pPr>
              <w:rPr>
                <w:rFonts w:ascii="宋体" w:hAnsi="宋体"/>
              </w:rPr>
            </w:pPr>
          </w:p>
        </w:tc>
        <w:tc>
          <w:tcPr>
            <w:tcW w:w="2094" w:type="dxa"/>
          </w:tcPr>
          <w:p w14:paraId="28F77F50" w14:textId="77777777" w:rsidR="003A46D1" w:rsidRPr="00A560D3" w:rsidRDefault="003A46D1" w:rsidP="00E81D47">
            <w:pPr>
              <w:autoSpaceDE w:val="0"/>
              <w:autoSpaceDN w:val="0"/>
              <w:adjustRightInd w:val="0"/>
              <w:spacing w:line="267" w:lineRule="exact"/>
              <w:jc w:val="left"/>
              <w:rPr>
                <w:rFonts w:ascii="宋体" w:cs="宋体"/>
                <w:kern w:val="0"/>
                <w:sz w:val="20"/>
                <w:szCs w:val="20"/>
              </w:rPr>
            </w:pPr>
            <w:r w:rsidRPr="00A560D3">
              <w:rPr>
                <w:rFonts w:ascii="宋体" w:cs="宋体"/>
                <w:kern w:val="0"/>
                <w:sz w:val="20"/>
                <w:szCs w:val="20"/>
              </w:rPr>
              <w:t>BANKID</w:t>
            </w:r>
          </w:p>
        </w:tc>
        <w:tc>
          <w:tcPr>
            <w:tcW w:w="1709" w:type="dxa"/>
          </w:tcPr>
          <w:p w14:paraId="39DBF22F" w14:textId="77777777" w:rsidR="003A46D1" w:rsidRPr="00A560D3" w:rsidRDefault="003A46D1" w:rsidP="00E81D47">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银行标识</w:t>
            </w:r>
          </w:p>
        </w:tc>
        <w:tc>
          <w:tcPr>
            <w:tcW w:w="851" w:type="dxa"/>
          </w:tcPr>
          <w:p w14:paraId="45E6D1E9" w14:textId="77777777" w:rsidR="003A46D1" w:rsidRPr="00A560D3" w:rsidRDefault="003A46D1" w:rsidP="00E81D47">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6</w:t>
            </w:r>
            <w:r w:rsidRPr="00A560D3">
              <w:rPr>
                <w:rFonts w:ascii="宋体" w:cs="宋体"/>
                <w:kern w:val="0"/>
                <w:sz w:val="20"/>
                <w:szCs w:val="20"/>
              </w:rPr>
              <w:t>)</w:t>
            </w:r>
          </w:p>
        </w:tc>
        <w:tc>
          <w:tcPr>
            <w:tcW w:w="708" w:type="dxa"/>
          </w:tcPr>
          <w:p w14:paraId="430FB382" w14:textId="77777777" w:rsidR="003A46D1" w:rsidRPr="00A560D3" w:rsidRDefault="003A46D1" w:rsidP="00E81D47">
            <w:pPr>
              <w:autoSpaceDE w:val="0"/>
              <w:autoSpaceDN w:val="0"/>
              <w:adjustRightInd w:val="0"/>
              <w:spacing w:line="267" w:lineRule="exact"/>
              <w:ind w:left="107"/>
              <w:jc w:val="left"/>
              <w:rPr>
                <w:rFonts w:ascii="宋体" w:cs="宋体"/>
                <w:kern w:val="0"/>
                <w:sz w:val="20"/>
                <w:szCs w:val="20"/>
              </w:rPr>
            </w:pPr>
          </w:p>
        </w:tc>
        <w:tc>
          <w:tcPr>
            <w:tcW w:w="2635" w:type="dxa"/>
          </w:tcPr>
          <w:p w14:paraId="4C66503A" w14:textId="77777777" w:rsidR="003A46D1" w:rsidRPr="00A560D3" w:rsidRDefault="003A46D1" w:rsidP="00E81D47">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固定值：</w:t>
            </w:r>
            <w:r w:rsidRPr="00A560D3">
              <w:rPr>
                <w:rFonts w:ascii="宋体" w:cs="宋体"/>
                <w:kern w:val="0"/>
                <w:sz w:val="20"/>
                <w:szCs w:val="20"/>
              </w:rPr>
              <w:t>GHB</w:t>
            </w:r>
          </w:p>
        </w:tc>
      </w:tr>
      <w:tr w:rsidR="003A46D1" w14:paraId="3A4B6347" w14:textId="77777777" w:rsidTr="00BD4F05">
        <w:trPr>
          <w:cantSplit/>
          <w:trHeight w:val="145"/>
        </w:trPr>
        <w:tc>
          <w:tcPr>
            <w:tcW w:w="983" w:type="dxa"/>
            <w:vMerge/>
          </w:tcPr>
          <w:p w14:paraId="5A65087F" w14:textId="77777777" w:rsidR="003A46D1" w:rsidRDefault="003A46D1" w:rsidP="00BD4F05">
            <w:pPr>
              <w:rPr>
                <w:rFonts w:ascii="宋体" w:hAnsi="宋体"/>
              </w:rPr>
            </w:pPr>
          </w:p>
        </w:tc>
        <w:tc>
          <w:tcPr>
            <w:tcW w:w="7997" w:type="dxa"/>
            <w:gridSpan w:val="5"/>
          </w:tcPr>
          <w:p w14:paraId="7103CFE4" w14:textId="77777777" w:rsidR="003A46D1" w:rsidRPr="00752471" w:rsidRDefault="003A46D1" w:rsidP="00752471">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数据加密域都放到XMLPARA里面</w:t>
            </w:r>
          </w:p>
        </w:tc>
      </w:tr>
      <w:tr w:rsidR="003A46D1" w14:paraId="10D8A9D8" w14:textId="77777777" w:rsidTr="00A564A1">
        <w:trPr>
          <w:cantSplit/>
          <w:trHeight w:val="145"/>
        </w:trPr>
        <w:tc>
          <w:tcPr>
            <w:tcW w:w="983" w:type="dxa"/>
            <w:vMerge/>
          </w:tcPr>
          <w:p w14:paraId="792C6199" w14:textId="77777777" w:rsidR="003A46D1" w:rsidRDefault="003A46D1" w:rsidP="00BD4F05">
            <w:pPr>
              <w:rPr>
                <w:rFonts w:ascii="宋体" w:hAnsi="宋体"/>
              </w:rPr>
            </w:pPr>
          </w:p>
        </w:tc>
        <w:tc>
          <w:tcPr>
            <w:tcW w:w="7997" w:type="dxa"/>
            <w:gridSpan w:val="5"/>
          </w:tcPr>
          <w:p w14:paraId="36A91D60" w14:textId="77777777" w:rsidR="003A46D1" w:rsidRPr="00A560D3" w:rsidRDefault="003A46D1" w:rsidP="00752471">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以下信息，只有</w:t>
            </w:r>
            <w:r w:rsidRPr="00FA2F88">
              <w:rPr>
                <w:rFonts w:ascii="宋体" w:cs="宋体"/>
                <w:kern w:val="0"/>
                <w:sz w:val="20"/>
                <w:szCs w:val="20"/>
              </w:rPr>
              <w:t xml:space="preserve">errorCode </w:t>
            </w:r>
            <w:r w:rsidRPr="00A560D3">
              <w:rPr>
                <w:rFonts w:ascii="宋体" w:cs="宋体"/>
                <w:kern w:val="0"/>
                <w:sz w:val="20"/>
                <w:szCs w:val="20"/>
              </w:rPr>
              <w:t>=</w:t>
            </w:r>
            <w:r>
              <w:rPr>
                <w:rFonts w:ascii="宋体" w:cs="宋体" w:hint="eastAsia"/>
                <w:kern w:val="0"/>
                <w:sz w:val="20"/>
                <w:szCs w:val="20"/>
              </w:rPr>
              <w:t>0</w:t>
            </w:r>
            <w:r w:rsidRPr="00A560D3">
              <w:rPr>
                <w:rFonts w:ascii="宋体" w:cs="宋体" w:hint="eastAsia"/>
                <w:kern w:val="0"/>
                <w:sz w:val="20"/>
                <w:szCs w:val="20"/>
              </w:rPr>
              <w:t>时才返回，即正常响应时才返回</w:t>
            </w:r>
          </w:p>
        </w:tc>
      </w:tr>
      <w:tr w:rsidR="003A46D1" w14:paraId="38749706" w14:textId="77777777" w:rsidTr="00BD4F05">
        <w:trPr>
          <w:cantSplit/>
          <w:trHeight w:val="145"/>
        </w:trPr>
        <w:tc>
          <w:tcPr>
            <w:tcW w:w="983" w:type="dxa"/>
            <w:vMerge/>
          </w:tcPr>
          <w:p w14:paraId="62F87F42" w14:textId="77777777" w:rsidR="003A46D1" w:rsidRDefault="003A46D1" w:rsidP="00BD4F05">
            <w:pPr>
              <w:rPr>
                <w:rFonts w:ascii="宋体" w:hAnsi="宋体"/>
              </w:rPr>
            </w:pPr>
          </w:p>
        </w:tc>
        <w:tc>
          <w:tcPr>
            <w:tcW w:w="2094" w:type="dxa"/>
          </w:tcPr>
          <w:p w14:paraId="7237053A" w14:textId="77777777" w:rsidR="003A46D1" w:rsidRPr="00752471" w:rsidRDefault="003A46D1" w:rsidP="00752471">
            <w:pPr>
              <w:autoSpaceDE w:val="0"/>
              <w:autoSpaceDN w:val="0"/>
              <w:adjustRightInd w:val="0"/>
              <w:spacing w:line="267" w:lineRule="exact"/>
              <w:jc w:val="left"/>
              <w:rPr>
                <w:rFonts w:ascii="宋体" w:cs="宋体"/>
                <w:kern w:val="0"/>
                <w:sz w:val="20"/>
                <w:szCs w:val="20"/>
              </w:rPr>
            </w:pPr>
            <w:r w:rsidRPr="00752471">
              <w:rPr>
                <w:rFonts w:ascii="宋体" w:cs="宋体" w:hint="eastAsia"/>
                <w:kern w:val="0"/>
                <w:sz w:val="20"/>
                <w:szCs w:val="20"/>
              </w:rPr>
              <w:t>RESJNLNO</w:t>
            </w:r>
          </w:p>
        </w:tc>
        <w:tc>
          <w:tcPr>
            <w:tcW w:w="1709" w:type="dxa"/>
          </w:tcPr>
          <w:p w14:paraId="43D084BF" w14:textId="77777777" w:rsidR="003A46D1" w:rsidRPr="00752471" w:rsidRDefault="003A46D1" w:rsidP="00752471">
            <w:pPr>
              <w:autoSpaceDE w:val="0"/>
              <w:autoSpaceDN w:val="0"/>
              <w:adjustRightInd w:val="0"/>
              <w:spacing w:line="267" w:lineRule="exact"/>
              <w:jc w:val="left"/>
              <w:rPr>
                <w:rFonts w:ascii="宋体" w:cs="宋体"/>
                <w:kern w:val="0"/>
                <w:sz w:val="20"/>
                <w:szCs w:val="20"/>
              </w:rPr>
            </w:pPr>
            <w:r w:rsidRPr="00752471">
              <w:rPr>
                <w:rFonts w:ascii="宋体" w:cs="宋体" w:hint="eastAsia"/>
                <w:kern w:val="0"/>
                <w:sz w:val="20"/>
                <w:szCs w:val="20"/>
              </w:rPr>
              <w:t>银行交易流水号</w:t>
            </w:r>
          </w:p>
        </w:tc>
        <w:tc>
          <w:tcPr>
            <w:tcW w:w="851" w:type="dxa"/>
          </w:tcPr>
          <w:p w14:paraId="318164D6" w14:textId="77777777" w:rsidR="003A46D1" w:rsidRPr="00752471" w:rsidRDefault="003A46D1" w:rsidP="00752471">
            <w:pPr>
              <w:autoSpaceDE w:val="0"/>
              <w:autoSpaceDN w:val="0"/>
              <w:adjustRightInd w:val="0"/>
              <w:spacing w:line="267" w:lineRule="exact"/>
              <w:jc w:val="left"/>
              <w:rPr>
                <w:rFonts w:ascii="宋体" w:cs="宋体"/>
                <w:kern w:val="0"/>
                <w:sz w:val="20"/>
                <w:szCs w:val="20"/>
              </w:rPr>
            </w:pPr>
            <w:r w:rsidRPr="00752471">
              <w:rPr>
                <w:rFonts w:ascii="宋体" w:cs="宋体" w:hint="eastAsia"/>
                <w:kern w:val="0"/>
                <w:sz w:val="20"/>
                <w:szCs w:val="20"/>
              </w:rPr>
              <w:t>C(32)</w:t>
            </w:r>
          </w:p>
        </w:tc>
        <w:tc>
          <w:tcPr>
            <w:tcW w:w="708" w:type="dxa"/>
          </w:tcPr>
          <w:p w14:paraId="4C062A3A" w14:textId="77777777" w:rsidR="003A46D1" w:rsidRPr="00752471" w:rsidRDefault="003A46D1" w:rsidP="00752471">
            <w:pPr>
              <w:autoSpaceDE w:val="0"/>
              <w:autoSpaceDN w:val="0"/>
              <w:adjustRightInd w:val="0"/>
              <w:spacing w:line="267" w:lineRule="exact"/>
              <w:jc w:val="left"/>
              <w:rPr>
                <w:rFonts w:ascii="宋体" w:cs="宋体"/>
                <w:kern w:val="0"/>
                <w:sz w:val="20"/>
                <w:szCs w:val="20"/>
              </w:rPr>
            </w:pPr>
            <w:r w:rsidRPr="00752471">
              <w:rPr>
                <w:rFonts w:ascii="宋体" w:cs="宋体" w:hint="eastAsia"/>
                <w:kern w:val="0"/>
                <w:sz w:val="20"/>
                <w:szCs w:val="20"/>
              </w:rPr>
              <w:t>否</w:t>
            </w:r>
          </w:p>
        </w:tc>
        <w:tc>
          <w:tcPr>
            <w:tcW w:w="2635" w:type="dxa"/>
          </w:tcPr>
          <w:p w14:paraId="238ECDA9" w14:textId="77777777" w:rsidR="003A46D1" w:rsidRPr="00752471" w:rsidRDefault="003A46D1" w:rsidP="00752471">
            <w:pPr>
              <w:autoSpaceDE w:val="0"/>
              <w:autoSpaceDN w:val="0"/>
              <w:adjustRightInd w:val="0"/>
              <w:spacing w:line="267" w:lineRule="exact"/>
              <w:jc w:val="left"/>
              <w:rPr>
                <w:rFonts w:ascii="宋体" w:cs="宋体"/>
                <w:kern w:val="0"/>
                <w:sz w:val="20"/>
                <w:szCs w:val="20"/>
              </w:rPr>
            </w:pPr>
            <w:r w:rsidRPr="00752471">
              <w:rPr>
                <w:rFonts w:ascii="宋体" w:cs="宋体" w:hint="eastAsia"/>
                <w:kern w:val="0"/>
                <w:sz w:val="20"/>
                <w:szCs w:val="20"/>
              </w:rPr>
              <w:t>银行交易流水号</w:t>
            </w:r>
          </w:p>
        </w:tc>
      </w:tr>
      <w:tr w:rsidR="003A46D1" w14:paraId="3CA1E3AD" w14:textId="77777777" w:rsidTr="00BD4F05">
        <w:trPr>
          <w:cantSplit/>
          <w:trHeight w:val="145"/>
        </w:trPr>
        <w:tc>
          <w:tcPr>
            <w:tcW w:w="983" w:type="dxa"/>
            <w:vMerge/>
          </w:tcPr>
          <w:p w14:paraId="6BD297B8" w14:textId="77777777" w:rsidR="003A46D1" w:rsidRDefault="003A46D1" w:rsidP="00BD4F05">
            <w:pPr>
              <w:rPr>
                <w:rFonts w:ascii="宋体" w:hAnsi="宋体"/>
              </w:rPr>
            </w:pPr>
          </w:p>
        </w:tc>
        <w:tc>
          <w:tcPr>
            <w:tcW w:w="2094" w:type="dxa"/>
          </w:tcPr>
          <w:p w14:paraId="0913662F" w14:textId="77777777" w:rsidR="003A46D1" w:rsidRPr="00752471" w:rsidRDefault="003A46D1" w:rsidP="00752471">
            <w:pPr>
              <w:autoSpaceDE w:val="0"/>
              <w:autoSpaceDN w:val="0"/>
              <w:adjustRightInd w:val="0"/>
              <w:spacing w:line="267" w:lineRule="exact"/>
              <w:jc w:val="left"/>
              <w:rPr>
                <w:rFonts w:ascii="宋体" w:cs="宋体"/>
                <w:kern w:val="0"/>
                <w:sz w:val="20"/>
                <w:szCs w:val="20"/>
              </w:rPr>
            </w:pPr>
            <w:r w:rsidRPr="00752471">
              <w:rPr>
                <w:rFonts w:ascii="宋体" w:cs="宋体" w:hint="eastAsia"/>
                <w:kern w:val="0"/>
                <w:sz w:val="20"/>
                <w:szCs w:val="20"/>
              </w:rPr>
              <w:t>TRANSDT</w:t>
            </w:r>
          </w:p>
        </w:tc>
        <w:tc>
          <w:tcPr>
            <w:tcW w:w="1709" w:type="dxa"/>
          </w:tcPr>
          <w:p w14:paraId="4843C1C3" w14:textId="77777777" w:rsidR="003A46D1" w:rsidRPr="00752471" w:rsidRDefault="003A46D1" w:rsidP="00752471">
            <w:pPr>
              <w:autoSpaceDE w:val="0"/>
              <w:autoSpaceDN w:val="0"/>
              <w:adjustRightInd w:val="0"/>
              <w:spacing w:line="267" w:lineRule="exact"/>
              <w:jc w:val="left"/>
              <w:rPr>
                <w:rFonts w:ascii="宋体" w:cs="宋体"/>
                <w:kern w:val="0"/>
                <w:sz w:val="20"/>
                <w:szCs w:val="20"/>
              </w:rPr>
            </w:pPr>
            <w:r w:rsidRPr="00752471">
              <w:rPr>
                <w:rFonts w:ascii="宋体" w:cs="宋体" w:hint="eastAsia"/>
                <w:kern w:val="0"/>
                <w:sz w:val="20"/>
                <w:szCs w:val="20"/>
              </w:rPr>
              <w:t>交易日期</w:t>
            </w:r>
          </w:p>
        </w:tc>
        <w:tc>
          <w:tcPr>
            <w:tcW w:w="851" w:type="dxa"/>
          </w:tcPr>
          <w:p w14:paraId="6A6D2184" w14:textId="77777777" w:rsidR="003A46D1" w:rsidRPr="00752471" w:rsidRDefault="003A46D1" w:rsidP="00752471">
            <w:pPr>
              <w:autoSpaceDE w:val="0"/>
              <w:autoSpaceDN w:val="0"/>
              <w:adjustRightInd w:val="0"/>
              <w:spacing w:line="267" w:lineRule="exact"/>
              <w:jc w:val="left"/>
              <w:rPr>
                <w:rFonts w:ascii="宋体" w:cs="宋体"/>
                <w:kern w:val="0"/>
                <w:sz w:val="20"/>
                <w:szCs w:val="20"/>
              </w:rPr>
            </w:pPr>
            <w:r w:rsidRPr="00752471">
              <w:rPr>
                <w:rFonts w:ascii="宋体" w:cs="宋体" w:hint="eastAsia"/>
                <w:kern w:val="0"/>
                <w:sz w:val="20"/>
                <w:szCs w:val="20"/>
              </w:rPr>
              <w:t>D</w:t>
            </w:r>
          </w:p>
        </w:tc>
        <w:tc>
          <w:tcPr>
            <w:tcW w:w="708" w:type="dxa"/>
          </w:tcPr>
          <w:p w14:paraId="77ABB053" w14:textId="77777777" w:rsidR="003A46D1" w:rsidRPr="00752471" w:rsidRDefault="003A46D1" w:rsidP="00752471">
            <w:pPr>
              <w:autoSpaceDE w:val="0"/>
              <w:autoSpaceDN w:val="0"/>
              <w:adjustRightInd w:val="0"/>
              <w:spacing w:line="267" w:lineRule="exact"/>
              <w:jc w:val="left"/>
              <w:rPr>
                <w:rFonts w:ascii="宋体" w:cs="宋体"/>
                <w:kern w:val="0"/>
                <w:sz w:val="20"/>
                <w:szCs w:val="20"/>
              </w:rPr>
            </w:pPr>
            <w:r w:rsidRPr="00752471">
              <w:rPr>
                <w:rFonts w:ascii="宋体" w:cs="宋体" w:hint="eastAsia"/>
                <w:kern w:val="0"/>
                <w:sz w:val="20"/>
                <w:szCs w:val="20"/>
              </w:rPr>
              <w:t>否</w:t>
            </w:r>
          </w:p>
        </w:tc>
        <w:tc>
          <w:tcPr>
            <w:tcW w:w="2635" w:type="dxa"/>
          </w:tcPr>
          <w:p w14:paraId="10984529" w14:textId="77777777" w:rsidR="003A46D1" w:rsidRPr="00752471" w:rsidRDefault="003A46D1" w:rsidP="00752471">
            <w:pPr>
              <w:autoSpaceDE w:val="0"/>
              <w:autoSpaceDN w:val="0"/>
              <w:adjustRightInd w:val="0"/>
              <w:spacing w:line="267" w:lineRule="exact"/>
              <w:jc w:val="left"/>
              <w:rPr>
                <w:rFonts w:ascii="宋体" w:cs="宋体"/>
                <w:kern w:val="0"/>
                <w:sz w:val="20"/>
                <w:szCs w:val="20"/>
              </w:rPr>
            </w:pPr>
            <w:r w:rsidRPr="00752471">
              <w:rPr>
                <w:rFonts w:ascii="宋体" w:cs="宋体" w:hint="eastAsia"/>
                <w:kern w:val="0"/>
                <w:sz w:val="20"/>
                <w:szCs w:val="20"/>
              </w:rPr>
              <w:t>YYYYMMDD</w:t>
            </w:r>
          </w:p>
        </w:tc>
      </w:tr>
      <w:tr w:rsidR="003A46D1" w14:paraId="68154D0A" w14:textId="77777777" w:rsidTr="00BD4F05">
        <w:trPr>
          <w:cantSplit/>
          <w:trHeight w:val="145"/>
        </w:trPr>
        <w:tc>
          <w:tcPr>
            <w:tcW w:w="983" w:type="dxa"/>
            <w:vMerge/>
          </w:tcPr>
          <w:p w14:paraId="29A83D04" w14:textId="77777777" w:rsidR="003A46D1" w:rsidRDefault="003A46D1" w:rsidP="00BD4F05">
            <w:pPr>
              <w:rPr>
                <w:rFonts w:ascii="宋体" w:hAnsi="宋体"/>
              </w:rPr>
            </w:pPr>
          </w:p>
        </w:tc>
        <w:tc>
          <w:tcPr>
            <w:tcW w:w="2094" w:type="dxa"/>
          </w:tcPr>
          <w:p w14:paraId="36397BC6" w14:textId="77777777" w:rsidR="003A46D1" w:rsidRPr="00752471" w:rsidRDefault="003A46D1" w:rsidP="00752471">
            <w:pPr>
              <w:autoSpaceDE w:val="0"/>
              <w:autoSpaceDN w:val="0"/>
              <w:adjustRightInd w:val="0"/>
              <w:spacing w:line="267" w:lineRule="exact"/>
              <w:jc w:val="left"/>
              <w:rPr>
                <w:rFonts w:ascii="宋体" w:cs="宋体"/>
                <w:kern w:val="0"/>
                <w:sz w:val="20"/>
                <w:szCs w:val="20"/>
              </w:rPr>
            </w:pPr>
            <w:r w:rsidRPr="00752471">
              <w:rPr>
                <w:rFonts w:ascii="宋体" w:cs="宋体" w:hint="eastAsia"/>
                <w:kern w:val="0"/>
                <w:sz w:val="20"/>
                <w:szCs w:val="20"/>
              </w:rPr>
              <w:t>TRANSTM</w:t>
            </w:r>
          </w:p>
        </w:tc>
        <w:tc>
          <w:tcPr>
            <w:tcW w:w="1709" w:type="dxa"/>
          </w:tcPr>
          <w:p w14:paraId="564E330B" w14:textId="77777777" w:rsidR="003A46D1" w:rsidRPr="00752471" w:rsidRDefault="003A46D1" w:rsidP="00752471">
            <w:pPr>
              <w:autoSpaceDE w:val="0"/>
              <w:autoSpaceDN w:val="0"/>
              <w:adjustRightInd w:val="0"/>
              <w:spacing w:line="267" w:lineRule="exact"/>
              <w:jc w:val="left"/>
              <w:rPr>
                <w:rFonts w:ascii="宋体" w:cs="宋体"/>
                <w:kern w:val="0"/>
                <w:sz w:val="20"/>
                <w:szCs w:val="20"/>
              </w:rPr>
            </w:pPr>
            <w:r w:rsidRPr="00752471">
              <w:rPr>
                <w:rFonts w:ascii="宋体" w:cs="宋体" w:hint="eastAsia"/>
                <w:kern w:val="0"/>
                <w:sz w:val="20"/>
                <w:szCs w:val="20"/>
              </w:rPr>
              <w:t>交易时间</w:t>
            </w:r>
          </w:p>
        </w:tc>
        <w:tc>
          <w:tcPr>
            <w:tcW w:w="851" w:type="dxa"/>
          </w:tcPr>
          <w:p w14:paraId="11091E37" w14:textId="77777777" w:rsidR="003A46D1" w:rsidRPr="00752471" w:rsidRDefault="003A46D1" w:rsidP="00752471">
            <w:pPr>
              <w:autoSpaceDE w:val="0"/>
              <w:autoSpaceDN w:val="0"/>
              <w:adjustRightInd w:val="0"/>
              <w:spacing w:line="267" w:lineRule="exact"/>
              <w:jc w:val="left"/>
              <w:rPr>
                <w:rFonts w:ascii="宋体" w:cs="宋体"/>
                <w:kern w:val="0"/>
                <w:sz w:val="20"/>
                <w:szCs w:val="20"/>
              </w:rPr>
            </w:pPr>
            <w:r w:rsidRPr="00752471">
              <w:rPr>
                <w:rFonts w:ascii="宋体" w:cs="宋体" w:hint="eastAsia"/>
                <w:kern w:val="0"/>
                <w:sz w:val="20"/>
                <w:szCs w:val="20"/>
              </w:rPr>
              <w:t>T</w:t>
            </w:r>
          </w:p>
        </w:tc>
        <w:tc>
          <w:tcPr>
            <w:tcW w:w="708" w:type="dxa"/>
          </w:tcPr>
          <w:p w14:paraId="25D8E911" w14:textId="77777777" w:rsidR="003A46D1" w:rsidRPr="00752471" w:rsidRDefault="003A46D1" w:rsidP="00752471">
            <w:pPr>
              <w:autoSpaceDE w:val="0"/>
              <w:autoSpaceDN w:val="0"/>
              <w:adjustRightInd w:val="0"/>
              <w:spacing w:line="267" w:lineRule="exact"/>
              <w:jc w:val="left"/>
              <w:rPr>
                <w:rFonts w:ascii="宋体" w:cs="宋体"/>
                <w:kern w:val="0"/>
                <w:sz w:val="20"/>
                <w:szCs w:val="20"/>
              </w:rPr>
            </w:pPr>
            <w:r w:rsidRPr="00752471">
              <w:rPr>
                <w:rFonts w:ascii="宋体" w:cs="宋体" w:hint="eastAsia"/>
                <w:kern w:val="0"/>
                <w:sz w:val="20"/>
                <w:szCs w:val="20"/>
              </w:rPr>
              <w:t>否</w:t>
            </w:r>
          </w:p>
        </w:tc>
        <w:tc>
          <w:tcPr>
            <w:tcW w:w="2635" w:type="dxa"/>
          </w:tcPr>
          <w:p w14:paraId="0D71F6CA" w14:textId="77777777" w:rsidR="003A46D1" w:rsidRPr="00752471" w:rsidRDefault="003A46D1" w:rsidP="00752471">
            <w:pPr>
              <w:autoSpaceDE w:val="0"/>
              <w:autoSpaceDN w:val="0"/>
              <w:adjustRightInd w:val="0"/>
              <w:spacing w:line="267" w:lineRule="exact"/>
              <w:jc w:val="left"/>
              <w:rPr>
                <w:rFonts w:ascii="宋体" w:cs="宋体"/>
                <w:kern w:val="0"/>
                <w:sz w:val="20"/>
                <w:szCs w:val="20"/>
              </w:rPr>
            </w:pPr>
            <w:r w:rsidRPr="00752471">
              <w:rPr>
                <w:rFonts w:ascii="宋体" w:cs="宋体" w:hint="eastAsia"/>
                <w:kern w:val="0"/>
                <w:sz w:val="20"/>
                <w:szCs w:val="20"/>
              </w:rPr>
              <w:t>HHMMSS</w:t>
            </w:r>
          </w:p>
        </w:tc>
      </w:tr>
      <w:tr w:rsidR="003A46D1" w14:paraId="3DC504BB" w14:textId="77777777" w:rsidTr="00BD4F05">
        <w:trPr>
          <w:cantSplit/>
          <w:trHeight w:val="145"/>
        </w:trPr>
        <w:tc>
          <w:tcPr>
            <w:tcW w:w="983" w:type="dxa"/>
            <w:vMerge/>
          </w:tcPr>
          <w:p w14:paraId="1439788A" w14:textId="77777777" w:rsidR="003A46D1" w:rsidRDefault="003A46D1" w:rsidP="00BD4F05">
            <w:pPr>
              <w:rPr>
                <w:rFonts w:ascii="宋体" w:hAnsi="宋体"/>
              </w:rPr>
            </w:pPr>
          </w:p>
        </w:tc>
        <w:tc>
          <w:tcPr>
            <w:tcW w:w="2094" w:type="dxa"/>
          </w:tcPr>
          <w:p w14:paraId="7BD1FBEE" w14:textId="77777777" w:rsidR="003A46D1" w:rsidRPr="00B73018" w:rsidRDefault="003A46D1" w:rsidP="00752471">
            <w:pPr>
              <w:autoSpaceDE w:val="0"/>
              <w:autoSpaceDN w:val="0"/>
              <w:adjustRightInd w:val="0"/>
              <w:spacing w:line="267" w:lineRule="exact"/>
              <w:jc w:val="left"/>
              <w:rPr>
                <w:rFonts w:ascii="宋体" w:cs="宋体"/>
                <w:color w:val="000000" w:themeColor="text1"/>
                <w:kern w:val="0"/>
                <w:sz w:val="20"/>
                <w:szCs w:val="20"/>
              </w:rPr>
            </w:pPr>
            <w:r w:rsidRPr="00B73018">
              <w:rPr>
                <w:rFonts w:ascii="宋体" w:cs="宋体" w:hint="eastAsia"/>
                <w:color w:val="000000" w:themeColor="text1"/>
                <w:kern w:val="0"/>
                <w:sz w:val="20"/>
                <w:szCs w:val="20"/>
              </w:rPr>
              <w:t>LOANNO</w:t>
            </w:r>
          </w:p>
        </w:tc>
        <w:tc>
          <w:tcPr>
            <w:tcW w:w="1709" w:type="dxa"/>
          </w:tcPr>
          <w:p w14:paraId="41BAC356" w14:textId="77777777" w:rsidR="003A46D1" w:rsidRPr="00B73018" w:rsidRDefault="003A46D1" w:rsidP="00752471">
            <w:pPr>
              <w:autoSpaceDE w:val="0"/>
              <w:autoSpaceDN w:val="0"/>
              <w:adjustRightInd w:val="0"/>
              <w:spacing w:line="267" w:lineRule="exact"/>
              <w:jc w:val="left"/>
              <w:rPr>
                <w:rFonts w:ascii="宋体" w:cs="宋体"/>
                <w:color w:val="000000" w:themeColor="text1"/>
                <w:kern w:val="0"/>
                <w:sz w:val="20"/>
                <w:szCs w:val="20"/>
              </w:rPr>
            </w:pPr>
            <w:r w:rsidRPr="00B73018">
              <w:rPr>
                <w:rFonts w:ascii="宋体" w:cs="宋体" w:hint="eastAsia"/>
                <w:color w:val="000000" w:themeColor="text1"/>
                <w:kern w:val="0"/>
                <w:sz w:val="20"/>
                <w:szCs w:val="20"/>
              </w:rPr>
              <w:t>借款编号</w:t>
            </w:r>
          </w:p>
        </w:tc>
        <w:tc>
          <w:tcPr>
            <w:tcW w:w="851" w:type="dxa"/>
          </w:tcPr>
          <w:p w14:paraId="34E4870B" w14:textId="77777777" w:rsidR="003A46D1" w:rsidRPr="00B73018" w:rsidRDefault="003A46D1" w:rsidP="00752471">
            <w:pPr>
              <w:autoSpaceDE w:val="0"/>
              <w:autoSpaceDN w:val="0"/>
              <w:adjustRightInd w:val="0"/>
              <w:spacing w:line="267" w:lineRule="exact"/>
              <w:jc w:val="left"/>
              <w:rPr>
                <w:rFonts w:ascii="宋体" w:cs="宋体"/>
                <w:color w:val="000000" w:themeColor="text1"/>
                <w:kern w:val="0"/>
                <w:sz w:val="20"/>
                <w:szCs w:val="20"/>
              </w:rPr>
            </w:pPr>
            <w:r w:rsidRPr="00B73018">
              <w:rPr>
                <w:rFonts w:ascii="宋体" w:cs="宋体" w:hint="eastAsia"/>
                <w:color w:val="000000" w:themeColor="text1"/>
                <w:kern w:val="0"/>
                <w:sz w:val="20"/>
                <w:szCs w:val="20"/>
              </w:rPr>
              <w:t>C (64)</w:t>
            </w:r>
          </w:p>
        </w:tc>
        <w:tc>
          <w:tcPr>
            <w:tcW w:w="708" w:type="dxa"/>
          </w:tcPr>
          <w:p w14:paraId="3E1D91CE" w14:textId="77777777" w:rsidR="003A46D1" w:rsidRPr="00B73018" w:rsidRDefault="003A46D1" w:rsidP="00752471">
            <w:pPr>
              <w:autoSpaceDE w:val="0"/>
              <w:autoSpaceDN w:val="0"/>
              <w:adjustRightInd w:val="0"/>
              <w:spacing w:line="267" w:lineRule="exact"/>
              <w:jc w:val="left"/>
              <w:rPr>
                <w:rFonts w:ascii="宋体" w:cs="宋体"/>
                <w:color w:val="000000" w:themeColor="text1"/>
                <w:kern w:val="0"/>
                <w:sz w:val="20"/>
                <w:szCs w:val="20"/>
              </w:rPr>
            </w:pPr>
            <w:r w:rsidRPr="00B73018">
              <w:rPr>
                <w:rFonts w:ascii="宋体" w:cs="宋体" w:hint="eastAsia"/>
                <w:color w:val="000000" w:themeColor="text1"/>
                <w:kern w:val="0"/>
                <w:sz w:val="20"/>
                <w:szCs w:val="20"/>
              </w:rPr>
              <w:t>否</w:t>
            </w:r>
          </w:p>
        </w:tc>
        <w:tc>
          <w:tcPr>
            <w:tcW w:w="2635" w:type="dxa"/>
          </w:tcPr>
          <w:p w14:paraId="0F6F5964" w14:textId="77777777" w:rsidR="003A46D1" w:rsidRPr="00B73018" w:rsidRDefault="003A46D1" w:rsidP="00752471">
            <w:pPr>
              <w:autoSpaceDE w:val="0"/>
              <w:autoSpaceDN w:val="0"/>
              <w:adjustRightInd w:val="0"/>
              <w:spacing w:line="267" w:lineRule="exact"/>
              <w:jc w:val="left"/>
              <w:rPr>
                <w:rFonts w:ascii="宋体" w:cs="宋体"/>
                <w:color w:val="000000" w:themeColor="text1"/>
                <w:kern w:val="0"/>
                <w:sz w:val="20"/>
                <w:szCs w:val="20"/>
              </w:rPr>
            </w:pPr>
          </w:p>
        </w:tc>
      </w:tr>
      <w:tr w:rsidR="003A46D1" w14:paraId="54D1C795" w14:textId="77777777" w:rsidTr="00BD4F05">
        <w:trPr>
          <w:cantSplit/>
          <w:trHeight w:val="145"/>
        </w:trPr>
        <w:tc>
          <w:tcPr>
            <w:tcW w:w="983" w:type="dxa"/>
            <w:vMerge/>
          </w:tcPr>
          <w:p w14:paraId="4A5344A3" w14:textId="77777777" w:rsidR="003A46D1" w:rsidRDefault="003A46D1" w:rsidP="00BD4F05">
            <w:pPr>
              <w:rPr>
                <w:rFonts w:ascii="宋体" w:hAnsi="宋体"/>
              </w:rPr>
            </w:pPr>
          </w:p>
        </w:tc>
        <w:tc>
          <w:tcPr>
            <w:tcW w:w="2094" w:type="dxa"/>
          </w:tcPr>
          <w:p w14:paraId="777CFEB9" w14:textId="77777777" w:rsidR="003A46D1" w:rsidRPr="00B73018" w:rsidRDefault="003A46D1" w:rsidP="00752471">
            <w:pPr>
              <w:autoSpaceDE w:val="0"/>
              <w:autoSpaceDN w:val="0"/>
              <w:adjustRightInd w:val="0"/>
              <w:spacing w:line="267" w:lineRule="exact"/>
              <w:jc w:val="left"/>
              <w:rPr>
                <w:rFonts w:ascii="宋体" w:cs="宋体"/>
                <w:color w:val="000000" w:themeColor="text1"/>
                <w:kern w:val="0"/>
                <w:sz w:val="20"/>
                <w:szCs w:val="20"/>
              </w:rPr>
            </w:pPr>
            <w:r w:rsidRPr="00B73018">
              <w:rPr>
                <w:rFonts w:ascii="宋体" w:cs="宋体" w:hint="eastAsia"/>
                <w:color w:val="000000" w:themeColor="text1"/>
                <w:kern w:val="0"/>
                <w:sz w:val="20"/>
                <w:szCs w:val="20"/>
              </w:rPr>
              <w:t>BWACNAME</w:t>
            </w:r>
          </w:p>
        </w:tc>
        <w:tc>
          <w:tcPr>
            <w:tcW w:w="1709" w:type="dxa"/>
          </w:tcPr>
          <w:p w14:paraId="1144F36D" w14:textId="77777777" w:rsidR="003A46D1" w:rsidRPr="00B73018" w:rsidRDefault="003A46D1" w:rsidP="00752471">
            <w:pPr>
              <w:autoSpaceDE w:val="0"/>
              <w:autoSpaceDN w:val="0"/>
              <w:adjustRightInd w:val="0"/>
              <w:spacing w:line="267" w:lineRule="exact"/>
              <w:jc w:val="left"/>
              <w:rPr>
                <w:rFonts w:ascii="宋体" w:cs="宋体"/>
                <w:color w:val="000000" w:themeColor="text1"/>
                <w:kern w:val="0"/>
                <w:sz w:val="20"/>
                <w:szCs w:val="20"/>
              </w:rPr>
            </w:pPr>
            <w:r w:rsidRPr="00B73018">
              <w:rPr>
                <w:rFonts w:ascii="宋体" w:cs="宋体" w:hint="eastAsia"/>
                <w:color w:val="000000" w:themeColor="text1"/>
                <w:kern w:val="0"/>
                <w:sz w:val="20"/>
                <w:szCs w:val="20"/>
              </w:rPr>
              <w:t>还款账号</w:t>
            </w:r>
            <w:ins w:id="3121" w:author="wincol" w:date="2016-03-30T15:05:00Z">
              <w:r w:rsidRPr="004967FF">
                <w:rPr>
                  <w:rFonts w:ascii="宋体" w:cs="宋体" w:hint="eastAsia"/>
                  <w:kern w:val="0"/>
                  <w:sz w:val="20"/>
                  <w:szCs w:val="20"/>
                </w:rPr>
                <w:t>户名</w:t>
              </w:r>
            </w:ins>
          </w:p>
        </w:tc>
        <w:tc>
          <w:tcPr>
            <w:tcW w:w="851" w:type="dxa"/>
          </w:tcPr>
          <w:p w14:paraId="1D3B4596" w14:textId="77777777" w:rsidR="003A46D1" w:rsidRPr="00B73018" w:rsidRDefault="003A46D1" w:rsidP="00752471">
            <w:pPr>
              <w:autoSpaceDE w:val="0"/>
              <w:autoSpaceDN w:val="0"/>
              <w:adjustRightInd w:val="0"/>
              <w:spacing w:line="267" w:lineRule="exact"/>
              <w:jc w:val="left"/>
              <w:rPr>
                <w:rFonts w:ascii="宋体" w:cs="宋体"/>
                <w:color w:val="000000" w:themeColor="text1"/>
                <w:kern w:val="0"/>
                <w:sz w:val="20"/>
                <w:szCs w:val="20"/>
              </w:rPr>
            </w:pPr>
            <w:r w:rsidRPr="00B73018">
              <w:rPr>
                <w:rFonts w:ascii="宋体" w:cs="宋体" w:hint="eastAsia"/>
                <w:color w:val="000000" w:themeColor="text1"/>
                <w:kern w:val="0"/>
                <w:sz w:val="20"/>
                <w:szCs w:val="20"/>
              </w:rPr>
              <w:t>C(128)</w:t>
            </w:r>
          </w:p>
        </w:tc>
        <w:tc>
          <w:tcPr>
            <w:tcW w:w="708" w:type="dxa"/>
          </w:tcPr>
          <w:p w14:paraId="05E94CAF" w14:textId="77777777" w:rsidR="003A46D1" w:rsidRPr="00B73018" w:rsidRDefault="003A46D1" w:rsidP="00752471">
            <w:pPr>
              <w:autoSpaceDE w:val="0"/>
              <w:autoSpaceDN w:val="0"/>
              <w:adjustRightInd w:val="0"/>
              <w:spacing w:line="267" w:lineRule="exact"/>
              <w:jc w:val="left"/>
              <w:rPr>
                <w:rFonts w:ascii="宋体" w:cs="宋体"/>
                <w:color w:val="000000" w:themeColor="text1"/>
                <w:kern w:val="0"/>
                <w:sz w:val="20"/>
                <w:szCs w:val="20"/>
              </w:rPr>
            </w:pPr>
            <w:r w:rsidRPr="00B73018">
              <w:rPr>
                <w:rFonts w:ascii="宋体" w:cs="宋体" w:hint="eastAsia"/>
                <w:color w:val="000000" w:themeColor="text1"/>
                <w:kern w:val="0"/>
                <w:sz w:val="20"/>
                <w:szCs w:val="20"/>
              </w:rPr>
              <w:t>否</w:t>
            </w:r>
          </w:p>
        </w:tc>
        <w:tc>
          <w:tcPr>
            <w:tcW w:w="2635" w:type="dxa"/>
          </w:tcPr>
          <w:p w14:paraId="622F8A19" w14:textId="77777777" w:rsidR="003A46D1" w:rsidRPr="00B73018" w:rsidRDefault="003A46D1" w:rsidP="00752471">
            <w:pPr>
              <w:autoSpaceDE w:val="0"/>
              <w:autoSpaceDN w:val="0"/>
              <w:adjustRightInd w:val="0"/>
              <w:spacing w:line="267" w:lineRule="exact"/>
              <w:jc w:val="left"/>
              <w:rPr>
                <w:rFonts w:ascii="宋体" w:cs="宋体"/>
                <w:color w:val="000000" w:themeColor="text1"/>
                <w:kern w:val="0"/>
                <w:sz w:val="20"/>
                <w:szCs w:val="20"/>
              </w:rPr>
            </w:pPr>
          </w:p>
        </w:tc>
      </w:tr>
      <w:tr w:rsidR="003A46D1" w14:paraId="572C7EC5" w14:textId="77777777" w:rsidTr="00BD4F05">
        <w:trPr>
          <w:cantSplit/>
          <w:trHeight w:val="145"/>
        </w:trPr>
        <w:tc>
          <w:tcPr>
            <w:tcW w:w="983" w:type="dxa"/>
            <w:vMerge/>
          </w:tcPr>
          <w:p w14:paraId="0EE28B8E" w14:textId="77777777" w:rsidR="003A46D1" w:rsidRDefault="003A46D1" w:rsidP="00BD4F05">
            <w:pPr>
              <w:rPr>
                <w:rFonts w:ascii="宋体" w:hAnsi="宋体"/>
              </w:rPr>
            </w:pPr>
          </w:p>
        </w:tc>
        <w:tc>
          <w:tcPr>
            <w:tcW w:w="2094" w:type="dxa"/>
          </w:tcPr>
          <w:p w14:paraId="241073B2" w14:textId="77777777" w:rsidR="003A46D1" w:rsidRPr="00B73018" w:rsidRDefault="003A46D1" w:rsidP="00752471">
            <w:pPr>
              <w:autoSpaceDE w:val="0"/>
              <w:autoSpaceDN w:val="0"/>
              <w:adjustRightInd w:val="0"/>
              <w:spacing w:line="267" w:lineRule="exact"/>
              <w:jc w:val="left"/>
              <w:rPr>
                <w:rFonts w:ascii="宋体" w:cs="宋体"/>
                <w:color w:val="000000" w:themeColor="text1"/>
                <w:kern w:val="0"/>
                <w:sz w:val="20"/>
                <w:szCs w:val="20"/>
              </w:rPr>
            </w:pPr>
            <w:r w:rsidRPr="00B73018">
              <w:rPr>
                <w:rFonts w:ascii="宋体" w:cs="宋体" w:hint="eastAsia"/>
                <w:color w:val="000000" w:themeColor="text1"/>
                <w:kern w:val="0"/>
                <w:sz w:val="20"/>
                <w:szCs w:val="20"/>
              </w:rPr>
              <w:t>BWACNO</w:t>
            </w:r>
          </w:p>
        </w:tc>
        <w:tc>
          <w:tcPr>
            <w:tcW w:w="1709" w:type="dxa"/>
          </w:tcPr>
          <w:p w14:paraId="2633347B" w14:textId="77777777" w:rsidR="003A46D1" w:rsidRPr="00B73018" w:rsidRDefault="003A46D1" w:rsidP="00752471">
            <w:pPr>
              <w:autoSpaceDE w:val="0"/>
              <w:autoSpaceDN w:val="0"/>
              <w:adjustRightInd w:val="0"/>
              <w:spacing w:line="267" w:lineRule="exact"/>
              <w:jc w:val="left"/>
              <w:rPr>
                <w:rFonts w:ascii="宋体" w:cs="宋体"/>
                <w:color w:val="000000" w:themeColor="text1"/>
                <w:kern w:val="0"/>
                <w:sz w:val="20"/>
                <w:szCs w:val="20"/>
              </w:rPr>
            </w:pPr>
            <w:r w:rsidRPr="00B73018">
              <w:rPr>
                <w:rFonts w:ascii="宋体" w:cs="宋体" w:hint="eastAsia"/>
                <w:color w:val="000000" w:themeColor="text1"/>
                <w:kern w:val="0"/>
                <w:sz w:val="20"/>
                <w:szCs w:val="20"/>
              </w:rPr>
              <w:t>还款账号</w:t>
            </w:r>
          </w:p>
        </w:tc>
        <w:tc>
          <w:tcPr>
            <w:tcW w:w="851" w:type="dxa"/>
          </w:tcPr>
          <w:p w14:paraId="15710ABC" w14:textId="77777777" w:rsidR="003A46D1" w:rsidRPr="00B73018" w:rsidRDefault="003A46D1" w:rsidP="00752471">
            <w:pPr>
              <w:autoSpaceDE w:val="0"/>
              <w:autoSpaceDN w:val="0"/>
              <w:adjustRightInd w:val="0"/>
              <w:spacing w:line="267" w:lineRule="exact"/>
              <w:jc w:val="left"/>
              <w:rPr>
                <w:rFonts w:ascii="宋体" w:cs="宋体"/>
                <w:color w:val="000000" w:themeColor="text1"/>
                <w:kern w:val="0"/>
                <w:sz w:val="20"/>
                <w:szCs w:val="20"/>
              </w:rPr>
            </w:pPr>
            <w:r w:rsidRPr="00B73018">
              <w:rPr>
                <w:rFonts w:ascii="宋体" w:cs="宋体" w:hint="eastAsia"/>
                <w:color w:val="000000" w:themeColor="text1"/>
                <w:kern w:val="0"/>
                <w:sz w:val="20"/>
                <w:szCs w:val="20"/>
              </w:rPr>
              <w:t>C(32)</w:t>
            </w:r>
          </w:p>
        </w:tc>
        <w:tc>
          <w:tcPr>
            <w:tcW w:w="708" w:type="dxa"/>
          </w:tcPr>
          <w:p w14:paraId="2CB57CAE" w14:textId="77777777" w:rsidR="003A46D1" w:rsidRPr="00B73018" w:rsidRDefault="003A46D1" w:rsidP="00752471">
            <w:pPr>
              <w:autoSpaceDE w:val="0"/>
              <w:autoSpaceDN w:val="0"/>
              <w:adjustRightInd w:val="0"/>
              <w:spacing w:line="267" w:lineRule="exact"/>
              <w:jc w:val="left"/>
              <w:rPr>
                <w:rFonts w:ascii="宋体" w:cs="宋体"/>
                <w:color w:val="000000" w:themeColor="text1"/>
                <w:kern w:val="0"/>
                <w:sz w:val="20"/>
                <w:szCs w:val="20"/>
              </w:rPr>
            </w:pPr>
            <w:r w:rsidRPr="00B73018">
              <w:rPr>
                <w:rFonts w:ascii="宋体" w:cs="宋体" w:hint="eastAsia"/>
                <w:color w:val="000000" w:themeColor="text1"/>
                <w:kern w:val="0"/>
                <w:sz w:val="20"/>
                <w:szCs w:val="20"/>
              </w:rPr>
              <w:t>否</w:t>
            </w:r>
          </w:p>
        </w:tc>
        <w:tc>
          <w:tcPr>
            <w:tcW w:w="2635" w:type="dxa"/>
          </w:tcPr>
          <w:p w14:paraId="497CE365" w14:textId="77777777" w:rsidR="003A46D1" w:rsidRPr="00B73018" w:rsidRDefault="003A46D1" w:rsidP="00752471">
            <w:pPr>
              <w:autoSpaceDE w:val="0"/>
              <w:autoSpaceDN w:val="0"/>
              <w:adjustRightInd w:val="0"/>
              <w:spacing w:line="267" w:lineRule="exact"/>
              <w:jc w:val="left"/>
              <w:rPr>
                <w:rFonts w:ascii="宋体" w:cs="宋体"/>
                <w:color w:val="000000" w:themeColor="text1"/>
                <w:kern w:val="0"/>
                <w:sz w:val="20"/>
                <w:szCs w:val="20"/>
              </w:rPr>
            </w:pPr>
          </w:p>
        </w:tc>
      </w:tr>
      <w:tr w:rsidR="003A46D1" w14:paraId="3F6BF207" w14:textId="77777777" w:rsidTr="00BD4F05">
        <w:trPr>
          <w:cantSplit/>
          <w:trHeight w:val="145"/>
        </w:trPr>
        <w:tc>
          <w:tcPr>
            <w:tcW w:w="983" w:type="dxa"/>
            <w:vMerge/>
          </w:tcPr>
          <w:p w14:paraId="610826AD" w14:textId="77777777" w:rsidR="003A46D1" w:rsidRDefault="003A46D1" w:rsidP="00BD4F05">
            <w:pPr>
              <w:rPr>
                <w:rFonts w:ascii="宋体" w:hAnsi="宋体"/>
              </w:rPr>
            </w:pPr>
          </w:p>
        </w:tc>
        <w:tc>
          <w:tcPr>
            <w:tcW w:w="2094" w:type="dxa"/>
          </w:tcPr>
          <w:p w14:paraId="10C0B642" w14:textId="77777777" w:rsidR="003A46D1" w:rsidRPr="00B73018" w:rsidRDefault="003A46D1" w:rsidP="00752471">
            <w:pPr>
              <w:autoSpaceDE w:val="0"/>
              <w:autoSpaceDN w:val="0"/>
              <w:adjustRightInd w:val="0"/>
              <w:spacing w:line="267" w:lineRule="exact"/>
              <w:jc w:val="left"/>
              <w:rPr>
                <w:rFonts w:ascii="宋体" w:cs="宋体"/>
                <w:color w:val="000000" w:themeColor="text1"/>
                <w:kern w:val="0"/>
                <w:sz w:val="20"/>
                <w:szCs w:val="20"/>
              </w:rPr>
            </w:pPr>
            <w:r w:rsidRPr="00B73018">
              <w:rPr>
                <w:rFonts w:ascii="宋体" w:cs="宋体" w:hint="eastAsia"/>
                <w:color w:val="000000" w:themeColor="text1"/>
                <w:kern w:val="0"/>
                <w:sz w:val="20"/>
                <w:szCs w:val="20"/>
              </w:rPr>
              <w:t>AMOUNT</w:t>
            </w:r>
          </w:p>
        </w:tc>
        <w:tc>
          <w:tcPr>
            <w:tcW w:w="1709" w:type="dxa"/>
          </w:tcPr>
          <w:p w14:paraId="4C1CBBAC" w14:textId="77777777" w:rsidR="003A46D1" w:rsidRPr="00B73018" w:rsidRDefault="003A46D1" w:rsidP="00752471">
            <w:pPr>
              <w:autoSpaceDE w:val="0"/>
              <w:autoSpaceDN w:val="0"/>
              <w:adjustRightInd w:val="0"/>
              <w:spacing w:line="267" w:lineRule="exact"/>
              <w:jc w:val="left"/>
              <w:rPr>
                <w:rFonts w:ascii="宋体" w:cs="宋体"/>
                <w:color w:val="000000" w:themeColor="text1"/>
                <w:kern w:val="0"/>
                <w:sz w:val="20"/>
                <w:szCs w:val="20"/>
              </w:rPr>
            </w:pPr>
            <w:r w:rsidRPr="00B73018">
              <w:rPr>
                <w:rFonts w:ascii="宋体" w:cs="宋体" w:hint="eastAsia"/>
                <w:color w:val="000000" w:themeColor="text1"/>
                <w:kern w:val="0"/>
                <w:sz w:val="20"/>
                <w:szCs w:val="20"/>
              </w:rPr>
              <w:t>优惠总金额</w:t>
            </w:r>
          </w:p>
        </w:tc>
        <w:tc>
          <w:tcPr>
            <w:tcW w:w="851" w:type="dxa"/>
          </w:tcPr>
          <w:p w14:paraId="05588A15" w14:textId="77777777" w:rsidR="003A46D1" w:rsidRPr="00B73018" w:rsidRDefault="00D37517" w:rsidP="00752471">
            <w:pPr>
              <w:autoSpaceDE w:val="0"/>
              <w:autoSpaceDN w:val="0"/>
              <w:adjustRightInd w:val="0"/>
              <w:spacing w:line="267" w:lineRule="exact"/>
              <w:jc w:val="left"/>
              <w:rPr>
                <w:rFonts w:ascii="宋体" w:cs="宋体"/>
                <w:color w:val="000000" w:themeColor="text1"/>
                <w:kern w:val="0"/>
                <w:sz w:val="20"/>
                <w:szCs w:val="20"/>
              </w:rPr>
            </w:pPr>
            <w:ins w:id="3122" w:author="wincol" w:date="2016-04-28T10:25:00Z">
              <w:r>
                <w:rPr>
                  <w:rFonts w:ascii="宋体" w:cs="宋体" w:hint="eastAsia"/>
                  <w:color w:val="000000" w:themeColor="text1"/>
                  <w:kern w:val="0"/>
                  <w:sz w:val="20"/>
                  <w:szCs w:val="20"/>
                </w:rPr>
                <w:t>M</w:t>
              </w:r>
            </w:ins>
          </w:p>
        </w:tc>
        <w:tc>
          <w:tcPr>
            <w:tcW w:w="708" w:type="dxa"/>
          </w:tcPr>
          <w:p w14:paraId="30B5FDE1" w14:textId="77777777" w:rsidR="003A46D1" w:rsidRPr="00B73018" w:rsidRDefault="003A46D1" w:rsidP="00752471">
            <w:pPr>
              <w:autoSpaceDE w:val="0"/>
              <w:autoSpaceDN w:val="0"/>
              <w:adjustRightInd w:val="0"/>
              <w:spacing w:line="267" w:lineRule="exact"/>
              <w:jc w:val="left"/>
              <w:rPr>
                <w:rFonts w:ascii="宋体" w:cs="宋体"/>
                <w:color w:val="000000" w:themeColor="text1"/>
                <w:kern w:val="0"/>
                <w:sz w:val="20"/>
                <w:szCs w:val="20"/>
              </w:rPr>
            </w:pPr>
            <w:r w:rsidRPr="00B73018">
              <w:rPr>
                <w:rFonts w:ascii="宋体" w:cs="宋体" w:hint="eastAsia"/>
                <w:color w:val="000000" w:themeColor="text1"/>
                <w:kern w:val="0"/>
                <w:sz w:val="20"/>
                <w:szCs w:val="20"/>
              </w:rPr>
              <w:t>否</w:t>
            </w:r>
          </w:p>
        </w:tc>
        <w:tc>
          <w:tcPr>
            <w:tcW w:w="2635" w:type="dxa"/>
          </w:tcPr>
          <w:p w14:paraId="50D967B2" w14:textId="77777777" w:rsidR="003A46D1" w:rsidRPr="00B73018" w:rsidRDefault="003A46D1" w:rsidP="00752471">
            <w:pPr>
              <w:autoSpaceDE w:val="0"/>
              <w:autoSpaceDN w:val="0"/>
              <w:adjustRightInd w:val="0"/>
              <w:spacing w:line="267" w:lineRule="exact"/>
              <w:jc w:val="left"/>
              <w:rPr>
                <w:rFonts w:ascii="宋体" w:cs="宋体"/>
                <w:color w:val="000000" w:themeColor="text1"/>
                <w:kern w:val="0"/>
                <w:sz w:val="20"/>
                <w:szCs w:val="20"/>
              </w:rPr>
            </w:pPr>
          </w:p>
        </w:tc>
      </w:tr>
      <w:tr w:rsidR="003A46D1" w14:paraId="543F8673" w14:textId="77777777" w:rsidTr="00BD4F05">
        <w:trPr>
          <w:cantSplit/>
          <w:trHeight w:val="145"/>
        </w:trPr>
        <w:tc>
          <w:tcPr>
            <w:tcW w:w="983" w:type="dxa"/>
            <w:vMerge/>
          </w:tcPr>
          <w:p w14:paraId="2B30D2A2" w14:textId="77777777" w:rsidR="003A46D1" w:rsidRDefault="003A46D1" w:rsidP="00BD4F05">
            <w:pPr>
              <w:rPr>
                <w:rFonts w:ascii="宋体" w:hAnsi="宋体"/>
              </w:rPr>
            </w:pPr>
          </w:p>
        </w:tc>
        <w:tc>
          <w:tcPr>
            <w:tcW w:w="2094" w:type="dxa"/>
          </w:tcPr>
          <w:p w14:paraId="0B0D4D66" w14:textId="77777777" w:rsidR="003A46D1" w:rsidRPr="00B73018" w:rsidRDefault="003A46D1" w:rsidP="00752471">
            <w:pPr>
              <w:autoSpaceDE w:val="0"/>
              <w:autoSpaceDN w:val="0"/>
              <w:adjustRightInd w:val="0"/>
              <w:spacing w:line="267" w:lineRule="exact"/>
              <w:jc w:val="left"/>
              <w:rPr>
                <w:rFonts w:ascii="宋体" w:cs="宋体"/>
                <w:color w:val="000000" w:themeColor="text1"/>
                <w:kern w:val="0"/>
                <w:sz w:val="20"/>
                <w:szCs w:val="20"/>
              </w:rPr>
            </w:pPr>
            <w:r w:rsidRPr="00B73018">
              <w:rPr>
                <w:rFonts w:ascii="宋体" w:cs="宋体" w:hint="eastAsia"/>
                <w:color w:val="000000" w:themeColor="text1"/>
                <w:kern w:val="0"/>
                <w:sz w:val="20"/>
                <w:szCs w:val="20"/>
              </w:rPr>
              <w:t>TOTALNUM</w:t>
            </w:r>
          </w:p>
        </w:tc>
        <w:tc>
          <w:tcPr>
            <w:tcW w:w="1709" w:type="dxa"/>
          </w:tcPr>
          <w:p w14:paraId="185EEC8B" w14:textId="77777777" w:rsidR="003A46D1" w:rsidRPr="00B73018" w:rsidRDefault="003A46D1" w:rsidP="00752471">
            <w:pPr>
              <w:autoSpaceDE w:val="0"/>
              <w:autoSpaceDN w:val="0"/>
              <w:adjustRightInd w:val="0"/>
              <w:spacing w:line="267" w:lineRule="exact"/>
              <w:jc w:val="left"/>
              <w:rPr>
                <w:rFonts w:ascii="宋体" w:cs="宋体"/>
                <w:color w:val="000000" w:themeColor="text1"/>
                <w:kern w:val="0"/>
                <w:sz w:val="20"/>
                <w:szCs w:val="20"/>
              </w:rPr>
            </w:pPr>
            <w:r w:rsidRPr="00B73018">
              <w:rPr>
                <w:rFonts w:ascii="宋体" w:cs="宋体" w:hint="eastAsia"/>
                <w:color w:val="000000" w:themeColor="text1"/>
                <w:kern w:val="0"/>
                <w:sz w:val="20"/>
                <w:szCs w:val="20"/>
              </w:rPr>
              <w:t>优惠总笔数</w:t>
            </w:r>
          </w:p>
        </w:tc>
        <w:tc>
          <w:tcPr>
            <w:tcW w:w="851" w:type="dxa"/>
          </w:tcPr>
          <w:p w14:paraId="0CA5439A" w14:textId="77777777" w:rsidR="003A46D1" w:rsidRPr="00B73018" w:rsidRDefault="00DE2270" w:rsidP="00752471">
            <w:pPr>
              <w:autoSpaceDE w:val="0"/>
              <w:autoSpaceDN w:val="0"/>
              <w:adjustRightInd w:val="0"/>
              <w:spacing w:line="267" w:lineRule="exact"/>
              <w:jc w:val="left"/>
              <w:rPr>
                <w:rFonts w:ascii="宋体" w:cs="宋体"/>
                <w:color w:val="000000" w:themeColor="text1"/>
                <w:kern w:val="0"/>
                <w:sz w:val="20"/>
                <w:szCs w:val="20"/>
              </w:rPr>
            </w:pPr>
            <w:ins w:id="3123" w:author="wincol" w:date="2016-05-06T09:15:00Z">
              <w:r>
                <w:rPr>
                  <w:rFonts w:ascii="宋体" w:cs="宋体" w:hint="eastAsia"/>
                  <w:color w:val="000000" w:themeColor="text1"/>
                  <w:kern w:val="0"/>
                  <w:sz w:val="20"/>
                  <w:szCs w:val="20"/>
                </w:rPr>
                <w:t>N</w:t>
              </w:r>
            </w:ins>
            <w:r w:rsidR="003A46D1" w:rsidRPr="00B73018">
              <w:rPr>
                <w:rFonts w:ascii="宋体" w:cs="宋体" w:hint="eastAsia"/>
                <w:color w:val="000000" w:themeColor="text1"/>
                <w:kern w:val="0"/>
                <w:sz w:val="20"/>
                <w:szCs w:val="20"/>
              </w:rPr>
              <w:t>(10)</w:t>
            </w:r>
          </w:p>
        </w:tc>
        <w:tc>
          <w:tcPr>
            <w:tcW w:w="708" w:type="dxa"/>
          </w:tcPr>
          <w:p w14:paraId="3B1F19C7" w14:textId="77777777" w:rsidR="003A46D1" w:rsidRPr="00B73018" w:rsidRDefault="003A46D1" w:rsidP="00752471">
            <w:pPr>
              <w:autoSpaceDE w:val="0"/>
              <w:autoSpaceDN w:val="0"/>
              <w:adjustRightInd w:val="0"/>
              <w:spacing w:line="267" w:lineRule="exact"/>
              <w:jc w:val="left"/>
              <w:rPr>
                <w:rFonts w:ascii="宋体" w:cs="宋体"/>
                <w:color w:val="000000" w:themeColor="text1"/>
                <w:kern w:val="0"/>
                <w:sz w:val="20"/>
                <w:szCs w:val="20"/>
              </w:rPr>
            </w:pPr>
            <w:r w:rsidRPr="00B73018">
              <w:rPr>
                <w:rFonts w:ascii="宋体" w:cs="宋体" w:hint="eastAsia"/>
                <w:color w:val="000000" w:themeColor="text1"/>
                <w:kern w:val="0"/>
                <w:sz w:val="20"/>
                <w:szCs w:val="20"/>
              </w:rPr>
              <w:t>否</w:t>
            </w:r>
          </w:p>
        </w:tc>
        <w:tc>
          <w:tcPr>
            <w:tcW w:w="2635" w:type="dxa"/>
          </w:tcPr>
          <w:p w14:paraId="332CAEED" w14:textId="77777777" w:rsidR="003A46D1" w:rsidRPr="00B73018" w:rsidRDefault="003A46D1" w:rsidP="00752471">
            <w:pPr>
              <w:autoSpaceDE w:val="0"/>
              <w:autoSpaceDN w:val="0"/>
              <w:adjustRightInd w:val="0"/>
              <w:spacing w:line="267" w:lineRule="exact"/>
              <w:jc w:val="left"/>
              <w:rPr>
                <w:rFonts w:ascii="宋体" w:cs="宋体"/>
                <w:color w:val="000000" w:themeColor="text1"/>
                <w:kern w:val="0"/>
                <w:sz w:val="20"/>
                <w:szCs w:val="20"/>
              </w:rPr>
            </w:pPr>
          </w:p>
        </w:tc>
      </w:tr>
      <w:tr w:rsidR="003A46D1" w14:paraId="6BF7BAC0" w14:textId="77777777" w:rsidTr="00BD4F05">
        <w:trPr>
          <w:cantSplit/>
          <w:trHeight w:val="145"/>
        </w:trPr>
        <w:tc>
          <w:tcPr>
            <w:tcW w:w="983" w:type="dxa"/>
            <w:vMerge/>
          </w:tcPr>
          <w:p w14:paraId="2415C724" w14:textId="77777777" w:rsidR="003A46D1" w:rsidRDefault="003A46D1" w:rsidP="00BD4F05">
            <w:pPr>
              <w:rPr>
                <w:rFonts w:ascii="宋体" w:hAnsi="宋体"/>
              </w:rPr>
            </w:pPr>
          </w:p>
        </w:tc>
        <w:tc>
          <w:tcPr>
            <w:tcW w:w="2094" w:type="dxa"/>
          </w:tcPr>
          <w:p w14:paraId="72856FFD" w14:textId="77777777" w:rsidR="003A46D1" w:rsidRPr="00752471" w:rsidRDefault="003A46D1" w:rsidP="00752471">
            <w:pPr>
              <w:autoSpaceDE w:val="0"/>
              <w:autoSpaceDN w:val="0"/>
              <w:adjustRightInd w:val="0"/>
              <w:spacing w:line="267" w:lineRule="exact"/>
              <w:jc w:val="left"/>
              <w:rPr>
                <w:rFonts w:ascii="宋体" w:cs="宋体"/>
                <w:kern w:val="0"/>
                <w:sz w:val="20"/>
                <w:szCs w:val="20"/>
              </w:rPr>
            </w:pPr>
            <w:r w:rsidRPr="000F575B">
              <w:rPr>
                <w:rFonts w:ascii="宋体" w:cs="宋体" w:hint="eastAsia"/>
                <w:color w:val="FF0000"/>
                <w:kern w:val="0"/>
                <w:sz w:val="20"/>
                <w:szCs w:val="20"/>
              </w:rPr>
              <w:t>RETURN_</w:t>
            </w:r>
            <w:r w:rsidRPr="000F575B">
              <w:rPr>
                <w:rFonts w:ascii="宋体" w:cs="宋体"/>
                <w:color w:val="FF0000"/>
                <w:kern w:val="0"/>
                <w:sz w:val="20"/>
                <w:szCs w:val="20"/>
              </w:rPr>
              <w:t>STATUS</w:t>
            </w:r>
          </w:p>
        </w:tc>
        <w:tc>
          <w:tcPr>
            <w:tcW w:w="1709" w:type="dxa"/>
          </w:tcPr>
          <w:p w14:paraId="04263ACB" w14:textId="77777777" w:rsidR="003A46D1" w:rsidRPr="00752471" w:rsidRDefault="003A46D1" w:rsidP="00752471">
            <w:pPr>
              <w:autoSpaceDE w:val="0"/>
              <w:autoSpaceDN w:val="0"/>
              <w:adjustRightInd w:val="0"/>
              <w:spacing w:line="267" w:lineRule="exact"/>
              <w:jc w:val="left"/>
              <w:rPr>
                <w:rFonts w:ascii="宋体" w:cs="宋体"/>
                <w:kern w:val="0"/>
                <w:sz w:val="20"/>
                <w:szCs w:val="20"/>
              </w:rPr>
            </w:pPr>
            <w:r w:rsidRPr="00752471">
              <w:rPr>
                <w:rFonts w:ascii="宋体" w:cs="宋体" w:hint="eastAsia"/>
                <w:kern w:val="0"/>
                <w:sz w:val="20"/>
                <w:szCs w:val="20"/>
              </w:rPr>
              <w:t>交易状态</w:t>
            </w:r>
          </w:p>
        </w:tc>
        <w:tc>
          <w:tcPr>
            <w:tcW w:w="851" w:type="dxa"/>
          </w:tcPr>
          <w:p w14:paraId="49AA3737" w14:textId="77777777" w:rsidR="003A46D1" w:rsidRPr="00752471" w:rsidRDefault="003A46D1" w:rsidP="00752471">
            <w:pPr>
              <w:autoSpaceDE w:val="0"/>
              <w:autoSpaceDN w:val="0"/>
              <w:adjustRightInd w:val="0"/>
              <w:spacing w:line="267" w:lineRule="exact"/>
              <w:jc w:val="left"/>
              <w:rPr>
                <w:rFonts w:ascii="宋体" w:cs="宋体"/>
                <w:kern w:val="0"/>
                <w:sz w:val="20"/>
                <w:szCs w:val="20"/>
              </w:rPr>
            </w:pPr>
            <w:r w:rsidRPr="00752471">
              <w:rPr>
                <w:rFonts w:ascii="宋体" w:cs="宋体" w:hint="eastAsia"/>
                <w:kern w:val="0"/>
                <w:sz w:val="20"/>
                <w:szCs w:val="20"/>
              </w:rPr>
              <w:t>C(1)</w:t>
            </w:r>
          </w:p>
        </w:tc>
        <w:tc>
          <w:tcPr>
            <w:tcW w:w="708" w:type="dxa"/>
          </w:tcPr>
          <w:p w14:paraId="22151F09" w14:textId="77777777" w:rsidR="003A46D1" w:rsidRPr="00752471" w:rsidRDefault="003A46D1" w:rsidP="00752471">
            <w:pPr>
              <w:autoSpaceDE w:val="0"/>
              <w:autoSpaceDN w:val="0"/>
              <w:adjustRightInd w:val="0"/>
              <w:spacing w:line="267" w:lineRule="exact"/>
              <w:jc w:val="left"/>
              <w:rPr>
                <w:rFonts w:ascii="宋体" w:cs="宋体"/>
                <w:kern w:val="0"/>
                <w:sz w:val="20"/>
                <w:szCs w:val="20"/>
              </w:rPr>
            </w:pPr>
            <w:r w:rsidRPr="00752471">
              <w:rPr>
                <w:rFonts w:ascii="宋体" w:cs="宋体" w:hint="eastAsia"/>
                <w:kern w:val="0"/>
                <w:sz w:val="20"/>
                <w:szCs w:val="20"/>
              </w:rPr>
              <w:t>否</w:t>
            </w:r>
          </w:p>
        </w:tc>
        <w:tc>
          <w:tcPr>
            <w:tcW w:w="2635" w:type="dxa"/>
          </w:tcPr>
          <w:p w14:paraId="1F545EE2" w14:textId="77777777" w:rsidR="003A46D1" w:rsidRDefault="003A46D1" w:rsidP="00752471">
            <w:pPr>
              <w:autoSpaceDE w:val="0"/>
              <w:autoSpaceDN w:val="0"/>
              <w:adjustRightInd w:val="0"/>
              <w:spacing w:line="267" w:lineRule="exact"/>
              <w:jc w:val="left"/>
              <w:rPr>
                <w:ins w:id="3124" w:author="wincol" w:date="2016-05-25T10:33:00Z"/>
                <w:rFonts w:ascii="宋体" w:cs="宋体"/>
                <w:kern w:val="0"/>
                <w:sz w:val="20"/>
                <w:szCs w:val="20"/>
              </w:rPr>
            </w:pPr>
            <w:r w:rsidRPr="00752471">
              <w:rPr>
                <w:rFonts w:ascii="宋体" w:cs="宋体" w:hint="eastAsia"/>
                <w:kern w:val="0"/>
                <w:sz w:val="20"/>
                <w:szCs w:val="20"/>
              </w:rPr>
              <w:t>L 交易处理中 F 失败  S成功</w:t>
            </w:r>
          </w:p>
          <w:p w14:paraId="02C8C9F0" w14:textId="77777777" w:rsidR="00A86BEC" w:rsidRPr="00752471" w:rsidRDefault="00A86BEC" w:rsidP="00752471">
            <w:pPr>
              <w:autoSpaceDE w:val="0"/>
              <w:autoSpaceDN w:val="0"/>
              <w:adjustRightInd w:val="0"/>
              <w:spacing w:line="267" w:lineRule="exact"/>
              <w:jc w:val="left"/>
              <w:rPr>
                <w:rFonts w:ascii="宋体" w:cs="宋体"/>
                <w:kern w:val="0"/>
                <w:sz w:val="20"/>
                <w:szCs w:val="20"/>
              </w:rPr>
            </w:pPr>
            <w:ins w:id="3125" w:author="wincol" w:date="2016-05-25T10:33:00Z">
              <w:r>
                <w:rPr>
                  <w:rFonts w:ascii="宋体" w:cs="宋体" w:hint="eastAsia"/>
                  <w:kern w:val="0"/>
                  <w:sz w:val="20"/>
                  <w:szCs w:val="20"/>
                </w:rPr>
                <w:t>状态为F才能重新发起请求，其他状态一律不可再发，否则会重复交易。</w:t>
              </w:r>
            </w:ins>
            <w:ins w:id="3126" w:author="wincol" w:date="2016-05-25T10:34:00Z">
              <w:r w:rsidR="007F4BBF">
                <w:rPr>
                  <w:rFonts w:ascii="宋体" w:cs="宋体" w:hint="eastAsia"/>
                  <w:kern w:val="0"/>
                  <w:sz w:val="20"/>
                  <w:szCs w:val="20"/>
                </w:rPr>
                <w:t>重新发起请求</w:t>
              </w:r>
            </w:ins>
            <w:ins w:id="3127" w:author="wincol" w:date="2016-05-25T10:35:00Z">
              <w:r w:rsidR="007F4BBF">
                <w:rPr>
                  <w:rFonts w:ascii="宋体" w:cs="宋体" w:hint="eastAsia"/>
                  <w:kern w:val="0"/>
                  <w:sz w:val="20"/>
                  <w:szCs w:val="20"/>
                </w:rPr>
                <w:t>时注意报文头流水号不重复。</w:t>
              </w:r>
            </w:ins>
          </w:p>
        </w:tc>
      </w:tr>
      <w:tr w:rsidR="003A46D1" w14:paraId="338F8428" w14:textId="77777777" w:rsidTr="00BD4F05">
        <w:trPr>
          <w:cantSplit/>
          <w:trHeight w:val="145"/>
        </w:trPr>
        <w:tc>
          <w:tcPr>
            <w:tcW w:w="983" w:type="dxa"/>
            <w:vMerge/>
          </w:tcPr>
          <w:p w14:paraId="19C44B4B" w14:textId="77777777" w:rsidR="003A46D1" w:rsidRDefault="003A46D1" w:rsidP="00BD4F05">
            <w:pPr>
              <w:rPr>
                <w:rFonts w:ascii="宋体" w:hAnsi="宋体"/>
              </w:rPr>
            </w:pPr>
          </w:p>
        </w:tc>
        <w:tc>
          <w:tcPr>
            <w:tcW w:w="2094" w:type="dxa"/>
          </w:tcPr>
          <w:p w14:paraId="1A894A40" w14:textId="77777777" w:rsidR="003A46D1" w:rsidRPr="00752471" w:rsidRDefault="003A46D1" w:rsidP="00752471">
            <w:pPr>
              <w:autoSpaceDE w:val="0"/>
              <w:autoSpaceDN w:val="0"/>
              <w:adjustRightInd w:val="0"/>
              <w:spacing w:line="267" w:lineRule="exact"/>
              <w:jc w:val="left"/>
              <w:rPr>
                <w:rFonts w:ascii="宋体" w:cs="宋体"/>
                <w:kern w:val="0"/>
                <w:sz w:val="20"/>
                <w:szCs w:val="20"/>
              </w:rPr>
            </w:pPr>
            <w:r w:rsidRPr="00752471">
              <w:rPr>
                <w:rFonts w:ascii="宋体" w:cs="宋体" w:hint="eastAsia"/>
                <w:kern w:val="0"/>
                <w:sz w:val="20"/>
                <w:szCs w:val="20"/>
              </w:rPr>
              <w:t>ERRORMSG</w:t>
            </w:r>
          </w:p>
        </w:tc>
        <w:tc>
          <w:tcPr>
            <w:tcW w:w="1709" w:type="dxa"/>
          </w:tcPr>
          <w:p w14:paraId="1FF2301A" w14:textId="77777777" w:rsidR="003A46D1" w:rsidRPr="00752471" w:rsidRDefault="003A46D1" w:rsidP="00752471">
            <w:pPr>
              <w:autoSpaceDE w:val="0"/>
              <w:autoSpaceDN w:val="0"/>
              <w:adjustRightInd w:val="0"/>
              <w:spacing w:line="267" w:lineRule="exact"/>
              <w:jc w:val="left"/>
              <w:rPr>
                <w:rFonts w:ascii="宋体" w:cs="宋体"/>
                <w:kern w:val="0"/>
                <w:sz w:val="20"/>
                <w:szCs w:val="20"/>
              </w:rPr>
            </w:pPr>
            <w:r w:rsidRPr="00752471">
              <w:rPr>
                <w:rFonts w:ascii="宋体" w:cs="宋体" w:hint="eastAsia"/>
                <w:kern w:val="0"/>
                <w:sz w:val="20"/>
                <w:szCs w:val="20"/>
              </w:rPr>
              <w:t>失败原因</w:t>
            </w:r>
          </w:p>
        </w:tc>
        <w:tc>
          <w:tcPr>
            <w:tcW w:w="851" w:type="dxa"/>
          </w:tcPr>
          <w:p w14:paraId="292C076D" w14:textId="77777777" w:rsidR="003A46D1" w:rsidRPr="00752471" w:rsidRDefault="003A46D1" w:rsidP="00752471">
            <w:pPr>
              <w:autoSpaceDE w:val="0"/>
              <w:autoSpaceDN w:val="0"/>
              <w:adjustRightInd w:val="0"/>
              <w:spacing w:line="267" w:lineRule="exact"/>
              <w:jc w:val="left"/>
              <w:rPr>
                <w:rFonts w:ascii="宋体" w:cs="宋体"/>
                <w:kern w:val="0"/>
                <w:sz w:val="20"/>
                <w:szCs w:val="20"/>
              </w:rPr>
            </w:pPr>
            <w:r w:rsidRPr="00752471">
              <w:rPr>
                <w:rFonts w:ascii="宋体" w:cs="宋体" w:hint="eastAsia"/>
                <w:kern w:val="0"/>
                <w:sz w:val="20"/>
                <w:szCs w:val="20"/>
              </w:rPr>
              <w:t>C(128)</w:t>
            </w:r>
          </w:p>
        </w:tc>
        <w:tc>
          <w:tcPr>
            <w:tcW w:w="708" w:type="dxa"/>
          </w:tcPr>
          <w:p w14:paraId="192599FF" w14:textId="77777777" w:rsidR="003A46D1" w:rsidRPr="00752471" w:rsidRDefault="003A46D1" w:rsidP="00752471">
            <w:pPr>
              <w:autoSpaceDE w:val="0"/>
              <w:autoSpaceDN w:val="0"/>
              <w:adjustRightInd w:val="0"/>
              <w:spacing w:line="267" w:lineRule="exact"/>
              <w:jc w:val="left"/>
              <w:rPr>
                <w:rFonts w:ascii="宋体" w:cs="宋体"/>
                <w:kern w:val="0"/>
                <w:sz w:val="20"/>
                <w:szCs w:val="20"/>
              </w:rPr>
            </w:pPr>
            <w:r w:rsidRPr="00752471">
              <w:rPr>
                <w:rFonts w:ascii="宋体" w:cs="宋体" w:hint="eastAsia"/>
                <w:kern w:val="0"/>
                <w:sz w:val="20"/>
                <w:szCs w:val="20"/>
              </w:rPr>
              <w:t>是</w:t>
            </w:r>
          </w:p>
        </w:tc>
        <w:tc>
          <w:tcPr>
            <w:tcW w:w="2635" w:type="dxa"/>
          </w:tcPr>
          <w:p w14:paraId="5291845B" w14:textId="77777777" w:rsidR="003A46D1" w:rsidRPr="00752471" w:rsidRDefault="003A46D1" w:rsidP="00752471">
            <w:pPr>
              <w:autoSpaceDE w:val="0"/>
              <w:autoSpaceDN w:val="0"/>
              <w:adjustRightInd w:val="0"/>
              <w:spacing w:line="267" w:lineRule="exact"/>
              <w:jc w:val="left"/>
              <w:rPr>
                <w:rFonts w:ascii="宋体" w:cs="宋体"/>
                <w:kern w:val="0"/>
                <w:sz w:val="20"/>
                <w:szCs w:val="20"/>
              </w:rPr>
            </w:pPr>
            <w:r w:rsidRPr="000F575B">
              <w:rPr>
                <w:rFonts w:ascii="宋体" w:cs="宋体" w:hint="eastAsia"/>
                <w:color w:val="FF0000"/>
                <w:kern w:val="0"/>
                <w:sz w:val="20"/>
                <w:szCs w:val="20"/>
              </w:rPr>
              <w:t>RETURN_</w:t>
            </w:r>
            <w:r w:rsidRPr="000F575B">
              <w:rPr>
                <w:rFonts w:ascii="宋体" w:cs="宋体"/>
                <w:color w:val="FF0000"/>
                <w:kern w:val="0"/>
                <w:sz w:val="20"/>
                <w:szCs w:val="20"/>
              </w:rPr>
              <w:t>STATUS</w:t>
            </w:r>
            <w:r w:rsidRPr="00752471">
              <w:rPr>
                <w:rFonts w:ascii="宋体" w:cs="宋体" w:hint="eastAsia"/>
                <w:kern w:val="0"/>
                <w:sz w:val="20"/>
                <w:szCs w:val="20"/>
              </w:rPr>
              <w:t xml:space="preserve"> =F返回。</w:t>
            </w:r>
          </w:p>
        </w:tc>
      </w:tr>
      <w:tr w:rsidR="003A46D1" w14:paraId="7C480382" w14:textId="77777777" w:rsidTr="00BD4F05">
        <w:trPr>
          <w:cantSplit/>
          <w:trHeight w:val="145"/>
          <w:ins w:id="3128" w:author="wincol" w:date="2016-03-31T18:05:00Z"/>
        </w:trPr>
        <w:tc>
          <w:tcPr>
            <w:tcW w:w="983" w:type="dxa"/>
            <w:vMerge/>
          </w:tcPr>
          <w:p w14:paraId="23CDB7FE" w14:textId="77777777" w:rsidR="003A46D1" w:rsidRDefault="003A46D1" w:rsidP="00BD4F05">
            <w:pPr>
              <w:rPr>
                <w:ins w:id="3129" w:author="wincol" w:date="2016-03-31T18:05:00Z"/>
                <w:rFonts w:ascii="宋体" w:hAnsi="宋体"/>
              </w:rPr>
            </w:pPr>
          </w:p>
        </w:tc>
        <w:tc>
          <w:tcPr>
            <w:tcW w:w="2094" w:type="dxa"/>
          </w:tcPr>
          <w:p w14:paraId="26184D5D" w14:textId="77777777" w:rsidR="003A46D1" w:rsidRPr="00752471" w:rsidRDefault="003A46D1" w:rsidP="00752471">
            <w:pPr>
              <w:autoSpaceDE w:val="0"/>
              <w:autoSpaceDN w:val="0"/>
              <w:adjustRightInd w:val="0"/>
              <w:spacing w:line="267" w:lineRule="exact"/>
              <w:jc w:val="left"/>
              <w:rPr>
                <w:ins w:id="3130" w:author="wincol" w:date="2016-03-31T18:05:00Z"/>
                <w:rFonts w:ascii="宋体" w:cs="宋体"/>
                <w:kern w:val="0"/>
                <w:sz w:val="20"/>
                <w:szCs w:val="20"/>
              </w:rPr>
            </w:pPr>
            <w:ins w:id="3131" w:author="wincol" w:date="2016-03-31T18:05:00Z">
              <w:r>
                <w:rPr>
                  <w:rFonts w:ascii="宋体" w:cs="宋体" w:hint="eastAsia"/>
                  <w:kern w:val="0"/>
                  <w:sz w:val="20"/>
                  <w:szCs w:val="20"/>
                </w:rPr>
                <w:t>EXT_FILED1</w:t>
              </w:r>
            </w:ins>
          </w:p>
        </w:tc>
        <w:tc>
          <w:tcPr>
            <w:tcW w:w="1709" w:type="dxa"/>
          </w:tcPr>
          <w:p w14:paraId="0D5CA435" w14:textId="77777777" w:rsidR="003A46D1" w:rsidRPr="00752471" w:rsidRDefault="003A46D1" w:rsidP="00752471">
            <w:pPr>
              <w:autoSpaceDE w:val="0"/>
              <w:autoSpaceDN w:val="0"/>
              <w:adjustRightInd w:val="0"/>
              <w:spacing w:line="267" w:lineRule="exact"/>
              <w:jc w:val="left"/>
              <w:rPr>
                <w:ins w:id="3132" w:author="wincol" w:date="2016-03-31T18:05:00Z"/>
                <w:rFonts w:ascii="宋体" w:cs="宋体"/>
                <w:kern w:val="0"/>
                <w:sz w:val="20"/>
                <w:szCs w:val="20"/>
              </w:rPr>
            </w:pPr>
            <w:ins w:id="3133" w:author="wincol" w:date="2016-03-31T18:05:00Z">
              <w:r>
                <w:rPr>
                  <w:rFonts w:ascii="宋体" w:cs="宋体" w:hint="eastAsia"/>
                  <w:kern w:val="0"/>
                  <w:sz w:val="20"/>
                  <w:szCs w:val="20"/>
                </w:rPr>
                <w:t>备用字段1</w:t>
              </w:r>
            </w:ins>
          </w:p>
        </w:tc>
        <w:tc>
          <w:tcPr>
            <w:tcW w:w="851" w:type="dxa"/>
          </w:tcPr>
          <w:p w14:paraId="36143A4E" w14:textId="77777777" w:rsidR="003A46D1" w:rsidRPr="00752471" w:rsidRDefault="003A46D1" w:rsidP="00752471">
            <w:pPr>
              <w:autoSpaceDE w:val="0"/>
              <w:autoSpaceDN w:val="0"/>
              <w:adjustRightInd w:val="0"/>
              <w:spacing w:line="267" w:lineRule="exact"/>
              <w:jc w:val="left"/>
              <w:rPr>
                <w:ins w:id="3134" w:author="wincol" w:date="2016-03-31T18:05:00Z"/>
                <w:rFonts w:ascii="宋体" w:cs="宋体"/>
                <w:kern w:val="0"/>
                <w:sz w:val="20"/>
                <w:szCs w:val="20"/>
              </w:rPr>
            </w:pPr>
            <w:ins w:id="3135" w:author="wincol" w:date="2016-03-31T18:05: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410D8CE4" w14:textId="77777777" w:rsidR="003A46D1" w:rsidRPr="00752471" w:rsidRDefault="003A46D1" w:rsidP="00752471">
            <w:pPr>
              <w:autoSpaceDE w:val="0"/>
              <w:autoSpaceDN w:val="0"/>
              <w:adjustRightInd w:val="0"/>
              <w:spacing w:line="267" w:lineRule="exact"/>
              <w:jc w:val="left"/>
              <w:rPr>
                <w:ins w:id="3136" w:author="wincol" w:date="2016-03-31T18:05:00Z"/>
                <w:rFonts w:ascii="宋体" w:cs="宋体"/>
                <w:kern w:val="0"/>
                <w:sz w:val="20"/>
                <w:szCs w:val="20"/>
              </w:rPr>
            </w:pPr>
            <w:ins w:id="3137" w:author="wincol" w:date="2016-03-31T18:05:00Z">
              <w:r>
                <w:rPr>
                  <w:rFonts w:ascii="宋体" w:hAnsi="宋体" w:hint="eastAsia"/>
                </w:rPr>
                <w:t>是</w:t>
              </w:r>
            </w:ins>
          </w:p>
        </w:tc>
        <w:tc>
          <w:tcPr>
            <w:tcW w:w="2635" w:type="dxa"/>
          </w:tcPr>
          <w:p w14:paraId="3FE2D667" w14:textId="77777777" w:rsidR="003A46D1" w:rsidRPr="000F575B" w:rsidRDefault="003A46D1" w:rsidP="00752471">
            <w:pPr>
              <w:autoSpaceDE w:val="0"/>
              <w:autoSpaceDN w:val="0"/>
              <w:adjustRightInd w:val="0"/>
              <w:spacing w:line="267" w:lineRule="exact"/>
              <w:jc w:val="left"/>
              <w:rPr>
                <w:ins w:id="3138" w:author="wincol" w:date="2016-03-31T18:05:00Z"/>
                <w:rFonts w:ascii="宋体" w:cs="宋体"/>
                <w:color w:val="FF0000"/>
                <w:kern w:val="0"/>
                <w:sz w:val="20"/>
                <w:szCs w:val="20"/>
              </w:rPr>
            </w:pPr>
            <w:ins w:id="3139" w:author="wincol" w:date="2016-03-31T18:05:00Z">
              <w:r>
                <w:rPr>
                  <w:rFonts w:ascii="宋体" w:cs="宋体" w:hint="eastAsia"/>
                  <w:kern w:val="0"/>
                  <w:sz w:val="20"/>
                  <w:szCs w:val="20"/>
                </w:rPr>
                <w:t>备用字段1</w:t>
              </w:r>
            </w:ins>
          </w:p>
        </w:tc>
      </w:tr>
      <w:tr w:rsidR="003A46D1" w14:paraId="3336E8B0" w14:textId="77777777" w:rsidTr="00BD4F05">
        <w:trPr>
          <w:cantSplit/>
          <w:trHeight w:val="145"/>
          <w:ins w:id="3140" w:author="wincol" w:date="2016-03-31T18:05:00Z"/>
        </w:trPr>
        <w:tc>
          <w:tcPr>
            <w:tcW w:w="983" w:type="dxa"/>
            <w:vMerge/>
          </w:tcPr>
          <w:p w14:paraId="71BB871D" w14:textId="77777777" w:rsidR="003A46D1" w:rsidRDefault="003A46D1" w:rsidP="00BD4F05">
            <w:pPr>
              <w:rPr>
                <w:ins w:id="3141" w:author="wincol" w:date="2016-03-31T18:05:00Z"/>
                <w:rFonts w:ascii="宋体" w:hAnsi="宋体"/>
              </w:rPr>
            </w:pPr>
          </w:p>
        </w:tc>
        <w:tc>
          <w:tcPr>
            <w:tcW w:w="2094" w:type="dxa"/>
          </w:tcPr>
          <w:p w14:paraId="423B4B29" w14:textId="77777777" w:rsidR="003A46D1" w:rsidRPr="00752471" w:rsidRDefault="003A46D1" w:rsidP="00752471">
            <w:pPr>
              <w:autoSpaceDE w:val="0"/>
              <w:autoSpaceDN w:val="0"/>
              <w:adjustRightInd w:val="0"/>
              <w:spacing w:line="267" w:lineRule="exact"/>
              <w:jc w:val="left"/>
              <w:rPr>
                <w:ins w:id="3142" w:author="wincol" w:date="2016-03-31T18:05:00Z"/>
                <w:rFonts w:ascii="宋体" w:cs="宋体"/>
                <w:kern w:val="0"/>
                <w:sz w:val="20"/>
                <w:szCs w:val="20"/>
              </w:rPr>
            </w:pPr>
            <w:ins w:id="3143" w:author="wincol" w:date="2016-03-31T18:05:00Z">
              <w:r>
                <w:rPr>
                  <w:rFonts w:ascii="宋体" w:cs="宋体" w:hint="eastAsia"/>
                  <w:kern w:val="0"/>
                  <w:sz w:val="20"/>
                  <w:szCs w:val="20"/>
                </w:rPr>
                <w:t>EXT_FILED2</w:t>
              </w:r>
            </w:ins>
          </w:p>
        </w:tc>
        <w:tc>
          <w:tcPr>
            <w:tcW w:w="1709" w:type="dxa"/>
          </w:tcPr>
          <w:p w14:paraId="77BF45D3" w14:textId="77777777" w:rsidR="003A46D1" w:rsidRPr="00752471" w:rsidRDefault="003A46D1" w:rsidP="00752471">
            <w:pPr>
              <w:autoSpaceDE w:val="0"/>
              <w:autoSpaceDN w:val="0"/>
              <w:adjustRightInd w:val="0"/>
              <w:spacing w:line="267" w:lineRule="exact"/>
              <w:jc w:val="left"/>
              <w:rPr>
                <w:ins w:id="3144" w:author="wincol" w:date="2016-03-31T18:05:00Z"/>
                <w:rFonts w:ascii="宋体" w:cs="宋体"/>
                <w:kern w:val="0"/>
                <w:sz w:val="20"/>
                <w:szCs w:val="20"/>
              </w:rPr>
            </w:pPr>
            <w:ins w:id="3145" w:author="wincol" w:date="2016-03-31T18:05:00Z">
              <w:r>
                <w:rPr>
                  <w:rFonts w:ascii="宋体" w:cs="宋体" w:hint="eastAsia"/>
                  <w:kern w:val="0"/>
                  <w:sz w:val="20"/>
                  <w:szCs w:val="20"/>
                </w:rPr>
                <w:t>备用字段2</w:t>
              </w:r>
            </w:ins>
          </w:p>
        </w:tc>
        <w:tc>
          <w:tcPr>
            <w:tcW w:w="851" w:type="dxa"/>
          </w:tcPr>
          <w:p w14:paraId="7FE698FF" w14:textId="77777777" w:rsidR="003A46D1" w:rsidRPr="00752471" w:rsidRDefault="003A46D1" w:rsidP="00752471">
            <w:pPr>
              <w:autoSpaceDE w:val="0"/>
              <w:autoSpaceDN w:val="0"/>
              <w:adjustRightInd w:val="0"/>
              <w:spacing w:line="267" w:lineRule="exact"/>
              <w:jc w:val="left"/>
              <w:rPr>
                <w:ins w:id="3146" w:author="wincol" w:date="2016-03-31T18:05:00Z"/>
                <w:rFonts w:ascii="宋体" w:cs="宋体"/>
                <w:kern w:val="0"/>
                <w:sz w:val="20"/>
                <w:szCs w:val="20"/>
              </w:rPr>
            </w:pPr>
            <w:ins w:id="3147" w:author="wincol" w:date="2016-03-31T18:05: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4C887DD3" w14:textId="77777777" w:rsidR="003A46D1" w:rsidRPr="00752471" w:rsidRDefault="003A46D1" w:rsidP="00752471">
            <w:pPr>
              <w:autoSpaceDE w:val="0"/>
              <w:autoSpaceDN w:val="0"/>
              <w:adjustRightInd w:val="0"/>
              <w:spacing w:line="267" w:lineRule="exact"/>
              <w:jc w:val="left"/>
              <w:rPr>
                <w:ins w:id="3148" w:author="wincol" w:date="2016-03-31T18:05:00Z"/>
                <w:rFonts w:ascii="宋体" w:cs="宋体"/>
                <w:kern w:val="0"/>
                <w:sz w:val="20"/>
                <w:szCs w:val="20"/>
              </w:rPr>
            </w:pPr>
            <w:ins w:id="3149" w:author="wincol" w:date="2016-03-31T18:05:00Z">
              <w:r>
                <w:rPr>
                  <w:rFonts w:ascii="宋体" w:hAnsi="宋体" w:hint="eastAsia"/>
                </w:rPr>
                <w:t>是</w:t>
              </w:r>
            </w:ins>
          </w:p>
        </w:tc>
        <w:tc>
          <w:tcPr>
            <w:tcW w:w="2635" w:type="dxa"/>
          </w:tcPr>
          <w:p w14:paraId="2B4FE5FD" w14:textId="77777777" w:rsidR="003A46D1" w:rsidRPr="000F575B" w:rsidRDefault="003A46D1" w:rsidP="00752471">
            <w:pPr>
              <w:autoSpaceDE w:val="0"/>
              <w:autoSpaceDN w:val="0"/>
              <w:adjustRightInd w:val="0"/>
              <w:spacing w:line="267" w:lineRule="exact"/>
              <w:jc w:val="left"/>
              <w:rPr>
                <w:ins w:id="3150" w:author="wincol" w:date="2016-03-31T18:05:00Z"/>
                <w:rFonts w:ascii="宋体" w:cs="宋体"/>
                <w:color w:val="FF0000"/>
                <w:kern w:val="0"/>
                <w:sz w:val="20"/>
                <w:szCs w:val="20"/>
              </w:rPr>
            </w:pPr>
            <w:ins w:id="3151" w:author="wincol" w:date="2016-03-31T18:05:00Z">
              <w:r>
                <w:rPr>
                  <w:rFonts w:ascii="宋体" w:cs="宋体" w:hint="eastAsia"/>
                  <w:kern w:val="0"/>
                  <w:sz w:val="20"/>
                  <w:szCs w:val="20"/>
                </w:rPr>
                <w:t>备用字段2</w:t>
              </w:r>
            </w:ins>
          </w:p>
        </w:tc>
      </w:tr>
      <w:tr w:rsidR="003A46D1" w14:paraId="6CB792B4" w14:textId="77777777" w:rsidTr="00A564A1">
        <w:trPr>
          <w:cantSplit/>
          <w:trHeight w:val="145"/>
        </w:trPr>
        <w:tc>
          <w:tcPr>
            <w:tcW w:w="983" w:type="dxa"/>
            <w:vMerge/>
          </w:tcPr>
          <w:p w14:paraId="5C89703E" w14:textId="77777777" w:rsidR="003A46D1" w:rsidRDefault="003A46D1" w:rsidP="00BD4F05">
            <w:pPr>
              <w:rPr>
                <w:rFonts w:ascii="宋体" w:hAnsi="宋体"/>
              </w:rPr>
            </w:pPr>
          </w:p>
        </w:tc>
        <w:tc>
          <w:tcPr>
            <w:tcW w:w="7997" w:type="dxa"/>
            <w:gridSpan w:val="5"/>
          </w:tcPr>
          <w:p w14:paraId="1FA3DF3B" w14:textId="77777777" w:rsidR="003A46D1" w:rsidRPr="00752471" w:rsidRDefault="003A46D1" w:rsidP="00B3783C">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循环列表</w:t>
            </w:r>
            <w:ins w:id="3152" w:author="wincol" w:date="2016-04-14T18:32:00Z">
              <w:r>
                <w:rPr>
                  <w:rFonts w:ascii="宋体" w:cs="宋体" w:hint="eastAsia"/>
                  <w:kern w:val="0"/>
                  <w:sz w:val="20"/>
                  <w:szCs w:val="20"/>
                </w:rPr>
                <w:t>&lt;</w:t>
              </w:r>
            </w:ins>
            <w:ins w:id="3153" w:author="wincol" w:date="2016-04-15T19:29:00Z">
              <w:r w:rsidR="00DA4454">
                <w:rPr>
                  <w:rFonts w:ascii="宋体" w:cs="宋体" w:hint="eastAsia"/>
                  <w:kern w:val="0"/>
                  <w:sz w:val="20"/>
                  <w:szCs w:val="20"/>
                </w:rPr>
                <w:t>RS</w:t>
              </w:r>
              <w:r w:rsidR="00DA4454" w:rsidRPr="003A46D1">
                <w:rPr>
                  <w:rFonts w:ascii="宋体" w:cs="宋体"/>
                  <w:kern w:val="0"/>
                  <w:sz w:val="20"/>
                  <w:szCs w:val="20"/>
                </w:rPr>
                <w:t>L</w:t>
              </w:r>
              <w:r w:rsidR="00DA4454">
                <w:rPr>
                  <w:rFonts w:ascii="宋体" w:cs="宋体" w:hint="eastAsia"/>
                  <w:kern w:val="0"/>
                  <w:sz w:val="20"/>
                  <w:szCs w:val="20"/>
                </w:rPr>
                <w:t>IST</w:t>
              </w:r>
            </w:ins>
            <w:ins w:id="3154" w:author="wincol" w:date="2016-04-14T18:32:00Z">
              <w:r>
                <w:rPr>
                  <w:rFonts w:ascii="宋体" w:cs="宋体" w:hint="eastAsia"/>
                  <w:kern w:val="0"/>
                  <w:sz w:val="20"/>
                  <w:szCs w:val="20"/>
                </w:rPr>
                <w:t>&gt;</w:t>
              </w:r>
            </w:ins>
          </w:p>
        </w:tc>
      </w:tr>
      <w:tr w:rsidR="003A46D1" w14:paraId="0401796A" w14:textId="77777777" w:rsidTr="00BD4F05">
        <w:trPr>
          <w:cantSplit/>
          <w:trHeight w:val="145"/>
        </w:trPr>
        <w:tc>
          <w:tcPr>
            <w:tcW w:w="983" w:type="dxa"/>
            <w:vMerge/>
          </w:tcPr>
          <w:p w14:paraId="5983ED0A" w14:textId="77777777" w:rsidR="003A46D1" w:rsidRDefault="003A46D1" w:rsidP="00BD4F05">
            <w:pPr>
              <w:rPr>
                <w:rFonts w:ascii="宋体" w:hAnsi="宋体"/>
              </w:rPr>
            </w:pPr>
          </w:p>
        </w:tc>
        <w:tc>
          <w:tcPr>
            <w:tcW w:w="2094" w:type="dxa"/>
          </w:tcPr>
          <w:p w14:paraId="352976F8" w14:textId="77777777" w:rsidR="003A46D1" w:rsidRPr="00752471" w:rsidRDefault="003A46D1" w:rsidP="00752471">
            <w:pPr>
              <w:autoSpaceDE w:val="0"/>
              <w:autoSpaceDN w:val="0"/>
              <w:adjustRightInd w:val="0"/>
              <w:spacing w:line="267" w:lineRule="exact"/>
              <w:jc w:val="left"/>
              <w:rPr>
                <w:rFonts w:ascii="宋体" w:cs="宋体"/>
                <w:kern w:val="0"/>
                <w:sz w:val="20"/>
                <w:szCs w:val="20"/>
              </w:rPr>
            </w:pPr>
            <w:r w:rsidRPr="00752471">
              <w:rPr>
                <w:rFonts w:ascii="宋体" w:cs="宋体" w:hint="eastAsia"/>
                <w:kern w:val="0"/>
                <w:sz w:val="20"/>
                <w:szCs w:val="20"/>
              </w:rPr>
              <w:t>SUBSEQNO</w:t>
            </w:r>
          </w:p>
        </w:tc>
        <w:tc>
          <w:tcPr>
            <w:tcW w:w="1709" w:type="dxa"/>
          </w:tcPr>
          <w:p w14:paraId="12C5D5DF" w14:textId="77777777" w:rsidR="003A46D1" w:rsidRPr="00752471" w:rsidRDefault="003A46D1" w:rsidP="00752471">
            <w:pPr>
              <w:autoSpaceDE w:val="0"/>
              <w:autoSpaceDN w:val="0"/>
              <w:adjustRightInd w:val="0"/>
              <w:spacing w:line="267" w:lineRule="exact"/>
              <w:jc w:val="left"/>
              <w:rPr>
                <w:rFonts w:ascii="宋体" w:cs="宋体"/>
                <w:kern w:val="0"/>
                <w:sz w:val="20"/>
                <w:szCs w:val="20"/>
              </w:rPr>
            </w:pPr>
            <w:r w:rsidRPr="00752471">
              <w:rPr>
                <w:rFonts w:ascii="宋体" w:cs="宋体" w:hint="eastAsia"/>
                <w:kern w:val="0"/>
                <w:sz w:val="20"/>
                <w:szCs w:val="20"/>
              </w:rPr>
              <w:t>子流水号</w:t>
            </w:r>
          </w:p>
        </w:tc>
        <w:tc>
          <w:tcPr>
            <w:tcW w:w="851" w:type="dxa"/>
          </w:tcPr>
          <w:p w14:paraId="4AAA9451" w14:textId="77777777" w:rsidR="003A46D1" w:rsidRPr="00752471" w:rsidRDefault="003A46D1" w:rsidP="00752471">
            <w:pPr>
              <w:autoSpaceDE w:val="0"/>
              <w:autoSpaceDN w:val="0"/>
              <w:adjustRightInd w:val="0"/>
              <w:spacing w:line="267" w:lineRule="exact"/>
              <w:jc w:val="left"/>
              <w:rPr>
                <w:rFonts w:ascii="宋体" w:cs="宋体"/>
                <w:kern w:val="0"/>
                <w:sz w:val="20"/>
                <w:szCs w:val="20"/>
              </w:rPr>
            </w:pPr>
            <w:r w:rsidRPr="00752471">
              <w:rPr>
                <w:rFonts w:ascii="宋体" w:cs="宋体" w:hint="eastAsia"/>
                <w:kern w:val="0"/>
                <w:sz w:val="20"/>
                <w:szCs w:val="20"/>
              </w:rPr>
              <w:t>C（32）</w:t>
            </w:r>
          </w:p>
        </w:tc>
        <w:tc>
          <w:tcPr>
            <w:tcW w:w="708" w:type="dxa"/>
          </w:tcPr>
          <w:p w14:paraId="0D08CC22" w14:textId="77777777" w:rsidR="003A46D1" w:rsidRPr="00752471" w:rsidRDefault="003A46D1" w:rsidP="00752471">
            <w:pPr>
              <w:autoSpaceDE w:val="0"/>
              <w:autoSpaceDN w:val="0"/>
              <w:adjustRightInd w:val="0"/>
              <w:spacing w:line="267" w:lineRule="exact"/>
              <w:jc w:val="left"/>
              <w:rPr>
                <w:rFonts w:ascii="宋体" w:cs="宋体"/>
                <w:kern w:val="0"/>
                <w:sz w:val="20"/>
                <w:szCs w:val="20"/>
              </w:rPr>
            </w:pPr>
            <w:r w:rsidRPr="00752471">
              <w:rPr>
                <w:rFonts w:ascii="宋体" w:cs="宋体" w:hint="eastAsia"/>
                <w:kern w:val="0"/>
                <w:sz w:val="20"/>
                <w:szCs w:val="20"/>
              </w:rPr>
              <w:t>否</w:t>
            </w:r>
          </w:p>
        </w:tc>
        <w:tc>
          <w:tcPr>
            <w:tcW w:w="2635" w:type="dxa"/>
          </w:tcPr>
          <w:p w14:paraId="258BECA0" w14:textId="77777777" w:rsidR="003A46D1" w:rsidRPr="00752471" w:rsidRDefault="003A46D1" w:rsidP="00752471">
            <w:pPr>
              <w:autoSpaceDE w:val="0"/>
              <w:autoSpaceDN w:val="0"/>
              <w:adjustRightInd w:val="0"/>
              <w:spacing w:line="267" w:lineRule="exact"/>
              <w:jc w:val="left"/>
              <w:rPr>
                <w:rFonts w:ascii="宋体" w:cs="宋体"/>
                <w:kern w:val="0"/>
                <w:sz w:val="20"/>
                <w:szCs w:val="20"/>
              </w:rPr>
            </w:pPr>
            <w:r w:rsidRPr="00752471">
              <w:rPr>
                <w:rFonts w:ascii="宋体" w:cs="宋体" w:hint="eastAsia"/>
                <w:kern w:val="0"/>
                <w:sz w:val="20"/>
                <w:szCs w:val="20"/>
              </w:rPr>
              <w:t>用于对账，必须唯一</w:t>
            </w:r>
            <w:ins w:id="3155" w:author="wincol" w:date="2016-04-28T10:26:00Z">
              <w:r w:rsidR="00CE2C9F">
                <w:rPr>
                  <w:rFonts w:ascii="宋体" w:cs="宋体" w:hint="eastAsia"/>
                  <w:kern w:val="0"/>
                  <w:sz w:val="20"/>
                  <w:szCs w:val="20"/>
                </w:rPr>
                <w:t>，建议以商户号开头</w:t>
              </w:r>
            </w:ins>
          </w:p>
        </w:tc>
      </w:tr>
      <w:tr w:rsidR="003A46D1" w14:paraId="4F1CB798" w14:textId="77777777" w:rsidTr="00BD4F05">
        <w:trPr>
          <w:cantSplit/>
          <w:trHeight w:val="145"/>
        </w:trPr>
        <w:tc>
          <w:tcPr>
            <w:tcW w:w="983" w:type="dxa"/>
            <w:vMerge/>
          </w:tcPr>
          <w:p w14:paraId="479B8F54" w14:textId="77777777" w:rsidR="003A46D1" w:rsidRDefault="003A46D1" w:rsidP="00BD4F05">
            <w:pPr>
              <w:rPr>
                <w:rFonts w:ascii="宋体" w:hAnsi="宋体"/>
              </w:rPr>
            </w:pPr>
          </w:p>
        </w:tc>
        <w:tc>
          <w:tcPr>
            <w:tcW w:w="2094" w:type="dxa"/>
          </w:tcPr>
          <w:p w14:paraId="35D66FB8" w14:textId="77777777" w:rsidR="003A46D1" w:rsidRPr="00752471" w:rsidRDefault="003A46D1" w:rsidP="00752471">
            <w:pPr>
              <w:autoSpaceDE w:val="0"/>
              <w:autoSpaceDN w:val="0"/>
              <w:adjustRightInd w:val="0"/>
              <w:spacing w:line="267" w:lineRule="exact"/>
              <w:jc w:val="left"/>
              <w:rPr>
                <w:rFonts w:ascii="宋体" w:cs="宋体"/>
                <w:kern w:val="0"/>
                <w:sz w:val="20"/>
                <w:szCs w:val="20"/>
              </w:rPr>
            </w:pPr>
            <w:r w:rsidRPr="00752471">
              <w:rPr>
                <w:rFonts w:ascii="宋体" w:cs="宋体" w:hint="eastAsia"/>
                <w:kern w:val="0"/>
                <w:sz w:val="20"/>
                <w:szCs w:val="20"/>
              </w:rPr>
              <w:t>OLDREQSEQNO</w:t>
            </w:r>
          </w:p>
        </w:tc>
        <w:tc>
          <w:tcPr>
            <w:tcW w:w="1709" w:type="dxa"/>
          </w:tcPr>
          <w:p w14:paraId="7E88B663" w14:textId="77777777" w:rsidR="003A46D1" w:rsidRPr="00752471" w:rsidRDefault="003A46D1" w:rsidP="00752471">
            <w:pPr>
              <w:autoSpaceDE w:val="0"/>
              <w:autoSpaceDN w:val="0"/>
              <w:adjustRightInd w:val="0"/>
              <w:spacing w:line="267" w:lineRule="exact"/>
              <w:jc w:val="left"/>
              <w:rPr>
                <w:rFonts w:ascii="宋体" w:cs="宋体"/>
                <w:kern w:val="0"/>
                <w:sz w:val="20"/>
                <w:szCs w:val="20"/>
              </w:rPr>
            </w:pPr>
            <w:r w:rsidRPr="00752471">
              <w:rPr>
                <w:rFonts w:ascii="宋体" w:cs="宋体" w:hint="eastAsia"/>
                <w:kern w:val="0"/>
                <w:sz w:val="20"/>
                <w:szCs w:val="20"/>
              </w:rPr>
              <w:t>原投标流水号</w:t>
            </w:r>
          </w:p>
        </w:tc>
        <w:tc>
          <w:tcPr>
            <w:tcW w:w="851" w:type="dxa"/>
          </w:tcPr>
          <w:p w14:paraId="5DC9FE48" w14:textId="77777777" w:rsidR="003A46D1" w:rsidRPr="00752471" w:rsidRDefault="003A46D1" w:rsidP="0001146A">
            <w:pPr>
              <w:autoSpaceDE w:val="0"/>
              <w:autoSpaceDN w:val="0"/>
              <w:adjustRightInd w:val="0"/>
              <w:spacing w:line="267" w:lineRule="exact"/>
              <w:jc w:val="left"/>
              <w:rPr>
                <w:rFonts w:ascii="宋体" w:cs="宋体"/>
                <w:kern w:val="0"/>
                <w:sz w:val="20"/>
                <w:szCs w:val="20"/>
              </w:rPr>
            </w:pPr>
            <w:r w:rsidRPr="00752471">
              <w:rPr>
                <w:rFonts w:ascii="宋体" w:cs="宋体" w:hint="eastAsia"/>
                <w:kern w:val="0"/>
                <w:sz w:val="20"/>
                <w:szCs w:val="20"/>
              </w:rPr>
              <w:t>C（</w:t>
            </w:r>
            <w:del w:id="3156" w:author="wincol" w:date="2016-06-12T18:51:00Z">
              <w:r w:rsidRPr="00752471" w:rsidDel="0001146A">
                <w:rPr>
                  <w:rFonts w:ascii="宋体" w:cs="宋体" w:hint="eastAsia"/>
                  <w:kern w:val="0"/>
                  <w:sz w:val="20"/>
                  <w:szCs w:val="20"/>
                </w:rPr>
                <w:delText>32</w:delText>
              </w:r>
            </w:del>
            <w:ins w:id="3157" w:author="wincol" w:date="2016-06-12T18:51:00Z">
              <w:r w:rsidR="0001146A">
                <w:rPr>
                  <w:rFonts w:ascii="宋体" w:cs="宋体" w:hint="eastAsia"/>
                  <w:kern w:val="0"/>
                  <w:sz w:val="20"/>
                  <w:szCs w:val="20"/>
                </w:rPr>
                <w:t>28</w:t>
              </w:r>
            </w:ins>
            <w:r w:rsidRPr="00752471">
              <w:rPr>
                <w:rFonts w:ascii="宋体" w:cs="宋体" w:hint="eastAsia"/>
                <w:kern w:val="0"/>
                <w:sz w:val="20"/>
                <w:szCs w:val="20"/>
              </w:rPr>
              <w:t>）</w:t>
            </w:r>
          </w:p>
        </w:tc>
        <w:tc>
          <w:tcPr>
            <w:tcW w:w="708" w:type="dxa"/>
          </w:tcPr>
          <w:p w14:paraId="292CF5FC" w14:textId="77777777" w:rsidR="003A46D1" w:rsidRPr="00752471" w:rsidRDefault="003A46D1" w:rsidP="00752471">
            <w:pPr>
              <w:autoSpaceDE w:val="0"/>
              <w:autoSpaceDN w:val="0"/>
              <w:adjustRightInd w:val="0"/>
              <w:spacing w:line="267" w:lineRule="exact"/>
              <w:jc w:val="left"/>
              <w:rPr>
                <w:rFonts w:ascii="宋体" w:cs="宋体"/>
                <w:kern w:val="0"/>
                <w:sz w:val="20"/>
                <w:szCs w:val="20"/>
              </w:rPr>
            </w:pPr>
            <w:r w:rsidRPr="00752471">
              <w:rPr>
                <w:rFonts w:ascii="宋体" w:cs="宋体" w:hint="eastAsia"/>
                <w:kern w:val="0"/>
                <w:sz w:val="20"/>
                <w:szCs w:val="20"/>
              </w:rPr>
              <w:t>否</w:t>
            </w:r>
          </w:p>
        </w:tc>
        <w:tc>
          <w:tcPr>
            <w:tcW w:w="2635" w:type="dxa"/>
          </w:tcPr>
          <w:p w14:paraId="3CE5989E" w14:textId="77777777" w:rsidR="003A46D1" w:rsidRPr="00752471" w:rsidRDefault="003A46D1" w:rsidP="00752471">
            <w:pPr>
              <w:autoSpaceDE w:val="0"/>
              <w:autoSpaceDN w:val="0"/>
              <w:adjustRightInd w:val="0"/>
              <w:spacing w:line="267" w:lineRule="exact"/>
              <w:jc w:val="left"/>
              <w:rPr>
                <w:rFonts w:ascii="宋体" w:cs="宋体"/>
                <w:kern w:val="0"/>
                <w:sz w:val="20"/>
                <w:szCs w:val="20"/>
              </w:rPr>
            </w:pPr>
          </w:p>
        </w:tc>
      </w:tr>
      <w:tr w:rsidR="003A46D1" w14:paraId="3503428D" w14:textId="77777777" w:rsidTr="00BD4F05">
        <w:trPr>
          <w:cantSplit/>
          <w:trHeight w:val="145"/>
        </w:trPr>
        <w:tc>
          <w:tcPr>
            <w:tcW w:w="983" w:type="dxa"/>
            <w:vMerge/>
          </w:tcPr>
          <w:p w14:paraId="1BBC2607" w14:textId="77777777" w:rsidR="003A46D1" w:rsidRDefault="003A46D1" w:rsidP="00BD4F05">
            <w:pPr>
              <w:rPr>
                <w:rFonts w:ascii="宋体" w:hAnsi="宋体"/>
              </w:rPr>
            </w:pPr>
          </w:p>
        </w:tc>
        <w:tc>
          <w:tcPr>
            <w:tcW w:w="2094" w:type="dxa"/>
          </w:tcPr>
          <w:p w14:paraId="1C0B8BEC" w14:textId="77777777" w:rsidR="003A46D1" w:rsidRPr="00752471" w:rsidRDefault="003A46D1" w:rsidP="00752471">
            <w:pPr>
              <w:autoSpaceDE w:val="0"/>
              <w:autoSpaceDN w:val="0"/>
              <w:adjustRightInd w:val="0"/>
              <w:spacing w:line="267" w:lineRule="exact"/>
              <w:jc w:val="left"/>
              <w:rPr>
                <w:rFonts w:ascii="宋体" w:cs="宋体"/>
                <w:kern w:val="0"/>
                <w:sz w:val="20"/>
                <w:szCs w:val="20"/>
              </w:rPr>
            </w:pPr>
            <w:r w:rsidRPr="00752471">
              <w:rPr>
                <w:rFonts w:ascii="宋体" w:cs="宋体" w:hint="eastAsia"/>
                <w:kern w:val="0"/>
                <w:sz w:val="20"/>
                <w:szCs w:val="20"/>
              </w:rPr>
              <w:t>ACNO</w:t>
            </w:r>
          </w:p>
        </w:tc>
        <w:tc>
          <w:tcPr>
            <w:tcW w:w="1709" w:type="dxa"/>
          </w:tcPr>
          <w:p w14:paraId="0203AB1D" w14:textId="77777777" w:rsidR="003A46D1" w:rsidRPr="00752471" w:rsidRDefault="003A46D1" w:rsidP="00752471">
            <w:pPr>
              <w:autoSpaceDE w:val="0"/>
              <w:autoSpaceDN w:val="0"/>
              <w:adjustRightInd w:val="0"/>
              <w:spacing w:line="267" w:lineRule="exact"/>
              <w:jc w:val="left"/>
              <w:rPr>
                <w:rFonts w:ascii="宋体" w:cs="宋体"/>
                <w:kern w:val="0"/>
                <w:sz w:val="20"/>
                <w:szCs w:val="20"/>
              </w:rPr>
            </w:pPr>
            <w:r w:rsidRPr="00752471">
              <w:rPr>
                <w:rFonts w:ascii="宋体" w:cs="宋体" w:hint="eastAsia"/>
                <w:kern w:val="0"/>
                <w:sz w:val="20"/>
                <w:szCs w:val="20"/>
              </w:rPr>
              <w:t>投资人账号</w:t>
            </w:r>
          </w:p>
        </w:tc>
        <w:tc>
          <w:tcPr>
            <w:tcW w:w="851" w:type="dxa"/>
          </w:tcPr>
          <w:p w14:paraId="61C82ADC" w14:textId="77777777" w:rsidR="003A46D1" w:rsidRPr="00752471" w:rsidRDefault="003A46D1" w:rsidP="00752471">
            <w:pPr>
              <w:autoSpaceDE w:val="0"/>
              <w:autoSpaceDN w:val="0"/>
              <w:adjustRightInd w:val="0"/>
              <w:spacing w:line="267" w:lineRule="exact"/>
              <w:jc w:val="left"/>
              <w:rPr>
                <w:rFonts w:ascii="宋体" w:cs="宋体"/>
                <w:kern w:val="0"/>
                <w:sz w:val="20"/>
                <w:szCs w:val="20"/>
              </w:rPr>
            </w:pPr>
            <w:r w:rsidRPr="00752471">
              <w:rPr>
                <w:rFonts w:ascii="宋体" w:cs="宋体" w:hint="eastAsia"/>
                <w:kern w:val="0"/>
                <w:sz w:val="20"/>
                <w:szCs w:val="20"/>
              </w:rPr>
              <w:t>C(32)</w:t>
            </w:r>
          </w:p>
        </w:tc>
        <w:tc>
          <w:tcPr>
            <w:tcW w:w="708" w:type="dxa"/>
          </w:tcPr>
          <w:p w14:paraId="57212406" w14:textId="77777777" w:rsidR="003A46D1" w:rsidRPr="00752471" w:rsidRDefault="003A46D1" w:rsidP="00752471">
            <w:pPr>
              <w:autoSpaceDE w:val="0"/>
              <w:autoSpaceDN w:val="0"/>
              <w:adjustRightInd w:val="0"/>
              <w:spacing w:line="267" w:lineRule="exact"/>
              <w:jc w:val="left"/>
              <w:rPr>
                <w:rFonts w:ascii="宋体" w:cs="宋体"/>
                <w:kern w:val="0"/>
                <w:sz w:val="20"/>
                <w:szCs w:val="20"/>
              </w:rPr>
            </w:pPr>
            <w:r w:rsidRPr="00752471">
              <w:rPr>
                <w:rFonts w:ascii="宋体" w:cs="宋体" w:hint="eastAsia"/>
                <w:kern w:val="0"/>
                <w:sz w:val="20"/>
                <w:szCs w:val="20"/>
              </w:rPr>
              <w:t>否</w:t>
            </w:r>
          </w:p>
        </w:tc>
        <w:tc>
          <w:tcPr>
            <w:tcW w:w="2635" w:type="dxa"/>
          </w:tcPr>
          <w:p w14:paraId="2D6FCC74" w14:textId="77777777" w:rsidR="003A46D1" w:rsidRPr="00752471" w:rsidRDefault="003A46D1" w:rsidP="00752471">
            <w:pPr>
              <w:autoSpaceDE w:val="0"/>
              <w:autoSpaceDN w:val="0"/>
              <w:adjustRightInd w:val="0"/>
              <w:spacing w:line="267" w:lineRule="exact"/>
              <w:jc w:val="left"/>
              <w:rPr>
                <w:rFonts w:ascii="宋体" w:cs="宋体"/>
                <w:kern w:val="0"/>
                <w:sz w:val="20"/>
                <w:szCs w:val="20"/>
              </w:rPr>
            </w:pPr>
          </w:p>
        </w:tc>
      </w:tr>
      <w:tr w:rsidR="003A46D1" w14:paraId="1059A9FE" w14:textId="77777777" w:rsidTr="00BD4F05">
        <w:trPr>
          <w:cantSplit/>
          <w:trHeight w:val="145"/>
        </w:trPr>
        <w:tc>
          <w:tcPr>
            <w:tcW w:w="983" w:type="dxa"/>
            <w:vMerge/>
          </w:tcPr>
          <w:p w14:paraId="591CEED7" w14:textId="77777777" w:rsidR="003A46D1" w:rsidRDefault="003A46D1" w:rsidP="00BD4F05">
            <w:pPr>
              <w:rPr>
                <w:rFonts w:ascii="宋体" w:hAnsi="宋体"/>
              </w:rPr>
            </w:pPr>
          </w:p>
        </w:tc>
        <w:tc>
          <w:tcPr>
            <w:tcW w:w="2094" w:type="dxa"/>
          </w:tcPr>
          <w:p w14:paraId="4603A338" w14:textId="77777777" w:rsidR="003A46D1" w:rsidRPr="00752471" w:rsidRDefault="003A46D1" w:rsidP="00752471">
            <w:pPr>
              <w:autoSpaceDE w:val="0"/>
              <w:autoSpaceDN w:val="0"/>
              <w:adjustRightInd w:val="0"/>
              <w:spacing w:line="267" w:lineRule="exact"/>
              <w:jc w:val="left"/>
              <w:rPr>
                <w:rFonts w:ascii="宋体" w:cs="宋体"/>
                <w:kern w:val="0"/>
                <w:sz w:val="20"/>
                <w:szCs w:val="20"/>
              </w:rPr>
            </w:pPr>
            <w:r w:rsidRPr="00752471">
              <w:rPr>
                <w:rFonts w:ascii="宋体" w:cs="宋体" w:hint="eastAsia"/>
                <w:kern w:val="0"/>
                <w:sz w:val="20"/>
                <w:szCs w:val="20"/>
              </w:rPr>
              <w:t>ACNAME</w:t>
            </w:r>
          </w:p>
        </w:tc>
        <w:tc>
          <w:tcPr>
            <w:tcW w:w="1709" w:type="dxa"/>
          </w:tcPr>
          <w:p w14:paraId="14997184" w14:textId="77777777" w:rsidR="003A46D1" w:rsidRPr="00752471" w:rsidRDefault="003A46D1" w:rsidP="00752471">
            <w:pPr>
              <w:autoSpaceDE w:val="0"/>
              <w:autoSpaceDN w:val="0"/>
              <w:adjustRightInd w:val="0"/>
              <w:spacing w:line="267" w:lineRule="exact"/>
              <w:jc w:val="left"/>
              <w:rPr>
                <w:rFonts w:ascii="宋体" w:cs="宋体"/>
                <w:kern w:val="0"/>
                <w:sz w:val="20"/>
                <w:szCs w:val="20"/>
              </w:rPr>
            </w:pPr>
            <w:r w:rsidRPr="00752471">
              <w:rPr>
                <w:rFonts w:ascii="宋体" w:cs="宋体" w:hint="eastAsia"/>
                <w:kern w:val="0"/>
                <w:sz w:val="20"/>
                <w:szCs w:val="20"/>
              </w:rPr>
              <w:t>投资人账号户名</w:t>
            </w:r>
          </w:p>
        </w:tc>
        <w:tc>
          <w:tcPr>
            <w:tcW w:w="851" w:type="dxa"/>
          </w:tcPr>
          <w:p w14:paraId="5DA48415" w14:textId="77777777" w:rsidR="003A46D1" w:rsidRPr="00752471" w:rsidRDefault="003A46D1" w:rsidP="00752471">
            <w:pPr>
              <w:autoSpaceDE w:val="0"/>
              <w:autoSpaceDN w:val="0"/>
              <w:adjustRightInd w:val="0"/>
              <w:spacing w:line="267" w:lineRule="exact"/>
              <w:jc w:val="left"/>
              <w:rPr>
                <w:rFonts w:ascii="宋体" w:cs="宋体"/>
                <w:kern w:val="0"/>
                <w:sz w:val="20"/>
                <w:szCs w:val="20"/>
              </w:rPr>
            </w:pPr>
            <w:r w:rsidRPr="00752471">
              <w:rPr>
                <w:rFonts w:ascii="宋体" w:cs="宋体" w:hint="eastAsia"/>
                <w:kern w:val="0"/>
                <w:sz w:val="20"/>
                <w:szCs w:val="20"/>
              </w:rPr>
              <w:t>C(128)</w:t>
            </w:r>
          </w:p>
        </w:tc>
        <w:tc>
          <w:tcPr>
            <w:tcW w:w="708" w:type="dxa"/>
          </w:tcPr>
          <w:p w14:paraId="0B6BFD23" w14:textId="77777777" w:rsidR="003A46D1" w:rsidRPr="00752471" w:rsidRDefault="003A46D1" w:rsidP="00752471">
            <w:pPr>
              <w:autoSpaceDE w:val="0"/>
              <w:autoSpaceDN w:val="0"/>
              <w:adjustRightInd w:val="0"/>
              <w:spacing w:line="267" w:lineRule="exact"/>
              <w:jc w:val="left"/>
              <w:rPr>
                <w:rFonts w:ascii="宋体" w:cs="宋体"/>
                <w:kern w:val="0"/>
                <w:sz w:val="20"/>
                <w:szCs w:val="20"/>
              </w:rPr>
            </w:pPr>
            <w:r w:rsidRPr="00752471">
              <w:rPr>
                <w:rFonts w:ascii="宋体" w:cs="宋体" w:hint="eastAsia"/>
                <w:kern w:val="0"/>
                <w:sz w:val="20"/>
                <w:szCs w:val="20"/>
              </w:rPr>
              <w:t>否</w:t>
            </w:r>
          </w:p>
        </w:tc>
        <w:tc>
          <w:tcPr>
            <w:tcW w:w="2635" w:type="dxa"/>
          </w:tcPr>
          <w:p w14:paraId="48DAE395" w14:textId="77777777" w:rsidR="003A46D1" w:rsidRPr="00752471" w:rsidRDefault="003A46D1" w:rsidP="00752471">
            <w:pPr>
              <w:autoSpaceDE w:val="0"/>
              <w:autoSpaceDN w:val="0"/>
              <w:adjustRightInd w:val="0"/>
              <w:spacing w:line="267" w:lineRule="exact"/>
              <w:jc w:val="left"/>
              <w:rPr>
                <w:rFonts w:ascii="宋体" w:cs="宋体"/>
                <w:kern w:val="0"/>
                <w:sz w:val="20"/>
                <w:szCs w:val="20"/>
              </w:rPr>
            </w:pPr>
          </w:p>
        </w:tc>
      </w:tr>
      <w:tr w:rsidR="003A46D1" w14:paraId="344D7F99" w14:textId="77777777" w:rsidTr="00BD4F05">
        <w:trPr>
          <w:cantSplit/>
          <w:trHeight w:val="145"/>
        </w:trPr>
        <w:tc>
          <w:tcPr>
            <w:tcW w:w="983" w:type="dxa"/>
            <w:vMerge/>
          </w:tcPr>
          <w:p w14:paraId="5ADB2719" w14:textId="77777777" w:rsidR="003A46D1" w:rsidRDefault="003A46D1" w:rsidP="00BD4F05">
            <w:pPr>
              <w:rPr>
                <w:rFonts w:ascii="宋体" w:hAnsi="宋体"/>
              </w:rPr>
            </w:pPr>
          </w:p>
        </w:tc>
        <w:tc>
          <w:tcPr>
            <w:tcW w:w="2094" w:type="dxa"/>
          </w:tcPr>
          <w:p w14:paraId="2477E245" w14:textId="77777777" w:rsidR="003A46D1" w:rsidRPr="00752471" w:rsidRDefault="003A46D1" w:rsidP="00752471">
            <w:pPr>
              <w:autoSpaceDE w:val="0"/>
              <w:autoSpaceDN w:val="0"/>
              <w:adjustRightInd w:val="0"/>
              <w:spacing w:line="267" w:lineRule="exact"/>
              <w:jc w:val="left"/>
              <w:rPr>
                <w:rFonts w:ascii="宋体" w:cs="宋体"/>
                <w:kern w:val="0"/>
                <w:sz w:val="20"/>
                <w:szCs w:val="20"/>
              </w:rPr>
            </w:pPr>
            <w:r w:rsidRPr="00752471">
              <w:rPr>
                <w:rFonts w:ascii="宋体" w:cs="宋体" w:hint="eastAsia"/>
                <w:kern w:val="0"/>
                <w:sz w:val="20"/>
                <w:szCs w:val="20"/>
              </w:rPr>
              <w:t>AMOUNT</w:t>
            </w:r>
          </w:p>
        </w:tc>
        <w:tc>
          <w:tcPr>
            <w:tcW w:w="1709" w:type="dxa"/>
          </w:tcPr>
          <w:p w14:paraId="26303208" w14:textId="77777777" w:rsidR="003A46D1" w:rsidRPr="00752471" w:rsidRDefault="003A46D1" w:rsidP="00752471">
            <w:pPr>
              <w:autoSpaceDE w:val="0"/>
              <w:autoSpaceDN w:val="0"/>
              <w:adjustRightInd w:val="0"/>
              <w:spacing w:line="267" w:lineRule="exact"/>
              <w:jc w:val="left"/>
              <w:rPr>
                <w:rFonts w:ascii="宋体" w:cs="宋体"/>
                <w:kern w:val="0"/>
                <w:sz w:val="20"/>
                <w:szCs w:val="20"/>
              </w:rPr>
            </w:pPr>
            <w:r w:rsidRPr="00752471">
              <w:rPr>
                <w:rFonts w:ascii="宋体" w:cs="宋体" w:hint="eastAsia"/>
                <w:kern w:val="0"/>
                <w:sz w:val="20"/>
                <w:szCs w:val="20"/>
              </w:rPr>
              <w:t>优惠金额</w:t>
            </w:r>
          </w:p>
        </w:tc>
        <w:tc>
          <w:tcPr>
            <w:tcW w:w="851" w:type="dxa"/>
          </w:tcPr>
          <w:p w14:paraId="21FC22E4" w14:textId="77777777" w:rsidR="003A46D1" w:rsidRPr="00752471" w:rsidRDefault="00D37517" w:rsidP="00752471">
            <w:pPr>
              <w:autoSpaceDE w:val="0"/>
              <w:autoSpaceDN w:val="0"/>
              <w:adjustRightInd w:val="0"/>
              <w:spacing w:line="267" w:lineRule="exact"/>
              <w:jc w:val="left"/>
              <w:rPr>
                <w:rFonts w:ascii="宋体" w:cs="宋体"/>
                <w:kern w:val="0"/>
                <w:sz w:val="20"/>
                <w:szCs w:val="20"/>
              </w:rPr>
            </w:pPr>
            <w:ins w:id="3158" w:author="wincol" w:date="2016-04-28T10:26:00Z">
              <w:r>
                <w:rPr>
                  <w:rFonts w:ascii="宋体" w:cs="宋体" w:hint="eastAsia"/>
                  <w:kern w:val="0"/>
                  <w:sz w:val="20"/>
                  <w:szCs w:val="20"/>
                </w:rPr>
                <w:t>M</w:t>
              </w:r>
            </w:ins>
          </w:p>
        </w:tc>
        <w:tc>
          <w:tcPr>
            <w:tcW w:w="708" w:type="dxa"/>
          </w:tcPr>
          <w:p w14:paraId="60D35154" w14:textId="77777777" w:rsidR="003A46D1" w:rsidRPr="00752471" w:rsidRDefault="003A46D1" w:rsidP="00752471">
            <w:pPr>
              <w:autoSpaceDE w:val="0"/>
              <w:autoSpaceDN w:val="0"/>
              <w:adjustRightInd w:val="0"/>
              <w:spacing w:line="267" w:lineRule="exact"/>
              <w:jc w:val="left"/>
              <w:rPr>
                <w:rFonts w:ascii="宋体" w:cs="宋体"/>
                <w:kern w:val="0"/>
                <w:sz w:val="20"/>
                <w:szCs w:val="20"/>
              </w:rPr>
            </w:pPr>
            <w:r w:rsidRPr="00752471">
              <w:rPr>
                <w:rFonts w:ascii="宋体" w:cs="宋体" w:hint="eastAsia"/>
                <w:kern w:val="0"/>
                <w:sz w:val="20"/>
                <w:szCs w:val="20"/>
              </w:rPr>
              <w:t>否</w:t>
            </w:r>
          </w:p>
        </w:tc>
        <w:tc>
          <w:tcPr>
            <w:tcW w:w="2635" w:type="dxa"/>
          </w:tcPr>
          <w:p w14:paraId="25E3EED1" w14:textId="77777777" w:rsidR="003A46D1" w:rsidRPr="00752471" w:rsidRDefault="003A46D1" w:rsidP="00752471">
            <w:pPr>
              <w:autoSpaceDE w:val="0"/>
              <w:autoSpaceDN w:val="0"/>
              <w:adjustRightInd w:val="0"/>
              <w:spacing w:line="267" w:lineRule="exact"/>
              <w:jc w:val="left"/>
              <w:rPr>
                <w:rFonts w:ascii="宋体" w:cs="宋体"/>
                <w:kern w:val="0"/>
                <w:sz w:val="20"/>
                <w:szCs w:val="20"/>
              </w:rPr>
            </w:pPr>
          </w:p>
        </w:tc>
      </w:tr>
      <w:tr w:rsidR="003A46D1" w14:paraId="2B4DE98D" w14:textId="77777777" w:rsidTr="00BD4F05">
        <w:trPr>
          <w:cantSplit/>
          <w:trHeight w:val="145"/>
        </w:trPr>
        <w:tc>
          <w:tcPr>
            <w:tcW w:w="983" w:type="dxa"/>
            <w:vMerge/>
          </w:tcPr>
          <w:p w14:paraId="1C24E8DA" w14:textId="77777777" w:rsidR="003A46D1" w:rsidRDefault="003A46D1" w:rsidP="00BD4F05">
            <w:pPr>
              <w:rPr>
                <w:rFonts w:ascii="宋体" w:hAnsi="宋体"/>
              </w:rPr>
            </w:pPr>
          </w:p>
        </w:tc>
        <w:tc>
          <w:tcPr>
            <w:tcW w:w="2094" w:type="dxa"/>
          </w:tcPr>
          <w:p w14:paraId="4F05A59F" w14:textId="77777777" w:rsidR="003A46D1" w:rsidRPr="00752471" w:rsidRDefault="003A46D1" w:rsidP="00752471">
            <w:pPr>
              <w:autoSpaceDE w:val="0"/>
              <w:autoSpaceDN w:val="0"/>
              <w:adjustRightInd w:val="0"/>
              <w:spacing w:line="267" w:lineRule="exact"/>
              <w:jc w:val="left"/>
              <w:rPr>
                <w:rFonts w:ascii="宋体" w:cs="宋体"/>
                <w:kern w:val="0"/>
                <w:sz w:val="20"/>
                <w:szCs w:val="20"/>
              </w:rPr>
            </w:pPr>
            <w:r w:rsidRPr="00752471">
              <w:rPr>
                <w:rFonts w:ascii="宋体" w:cs="宋体" w:hint="eastAsia"/>
                <w:kern w:val="0"/>
                <w:sz w:val="20"/>
                <w:szCs w:val="20"/>
              </w:rPr>
              <w:t>REMARK</w:t>
            </w:r>
          </w:p>
        </w:tc>
        <w:tc>
          <w:tcPr>
            <w:tcW w:w="1709" w:type="dxa"/>
          </w:tcPr>
          <w:p w14:paraId="26AFA7F8" w14:textId="77777777" w:rsidR="003A46D1" w:rsidRPr="00752471" w:rsidRDefault="003A46D1" w:rsidP="00752471">
            <w:pPr>
              <w:autoSpaceDE w:val="0"/>
              <w:autoSpaceDN w:val="0"/>
              <w:adjustRightInd w:val="0"/>
              <w:spacing w:line="267" w:lineRule="exact"/>
              <w:jc w:val="left"/>
              <w:rPr>
                <w:rFonts w:ascii="宋体" w:cs="宋体"/>
                <w:kern w:val="0"/>
                <w:sz w:val="20"/>
                <w:szCs w:val="20"/>
              </w:rPr>
            </w:pPr>
            <w:r w:rsidRPr="00752471">
              <w:rPr>
                <w:rFonts w:ascii="宋体" w:cs="宋体" w:hint="eastAsia"/>
                <w:kern w:val="0"/>
                <w:sz w:val="20"/>
                <w:szCs w:val="20"/>
              </w:rPr>
              <w:t>备注</w:t>
            </w:r>
          </w:p>
        </w:tc>
        <w:tc>
          <w:tcPr>
            <w:tcW w:w="851" w:type="dxa"/>
          </w:tcPr>
          <w:p w14:paraId="3BCB9B74" w14:textId="77777777" w:rsidR="003A46D1" w:rsidRPr="00752471" w:rsidRDefault="003A46D1" w:rsidP="00752471">
            <w:pPr>
              <w:autoSpaceDE w:val="0"/>
              <w:autoSpaceDN w:val="0"/>
              <w:adjustRightInd w:val="0"/>
              <w:spacing w:line="267" w:lineRule="exact"/>
              <w:jc w:val="left"/>
              <w:rPr>
                <w:rFonts w:ascii="宋体" w:cs="宋体"/>
                <w:kern w:val="0"/>
                <w:sz w:val="20"/>
                <w:szCs w:val="20"/>
              </w:rPr>
            </w:pPr>
            <w:r w:rsidRPr="00752471">
              <w:rPr>
                <w:rFonts w:ascii="宋体" w:cs="宋体" w:hint="eastAsia"/>
                <w:kern w:val="0"/>
                <w:sz w:val="20"/>
                <w:szCs w:val="20"/>
              </w:rPr>
              <w:t>C(128)</w:t>
            </w:r>
          </w:p>
        </w:tc>
        <w:tc>
          <w:tcPr>
            <w:tcW w:w="708" w:type="dxa"/>
          </w:tcPr>
          <w:p w14:paraId="0D177A20" w14:textId="77777777" w:rsidR="003A46D1" w:rsidRPr="00752471" w:rsidRDefault="003A46D1" w:rsidP="00752471">
            <w:pPr>
              <w:autoSpaceDE w:val="0"/>
              <w:autoSpaceDN w:val="0"/>
              <w:adjustRightInd w:val="0"/>
              <w:spacing w:line="267" w:lineRule="exact"/>
              <w:jc w:val="left"/>
              <w:rPr>
                <w:rFonts w:ascii="宋体" w:cs="宋体"/>
                <w:kern w:val="0"/>
                <w:sz w:val="20"/>
                <w:szCs w:val="20"/>
              </w:rPr>
            </w:pPr>
            <w:r w:rsidRPr="00752471">
              <w:rPr>
                <w:rFonts w:ascii="宋体" w:cs="宋体" w:hint="eastAsia"/>
                <w:kern w:val="0"/>
                <w:sz w:val="20"/>
                <w:szCs w:val="20"/>
              </w:rPr>
              <w:t>是</w:t>
            </w:r>
          </w:p>
        </w:tc>
        <w:tc>
          <w:tcPr>
            <w:tcW w:w="2635" w:type="dxa"/>
          </w:tcPr>
          <w:p w14:paraId="58B4CDF4" w14:textId="77777777" w:rsidR="003A46D1" w:rsidRPr="00752471" w:rsidRDefault="003A46D1" w:rsidP="00752471">
            <w:pPr>
              <w:autoSpaceDE w:val="0"/>
              <w:autoSpaceDN w:val="0"/>
              <w:adjustRightInd w:val="0"/>
              <w:spacing w:line="267" w:lineRule="exact"/>
              <w:jc w:val="left"/>
              <w:rPr>
                <w:rFonts w:ascii="宋体" w:cs="宋体"/>
                <w:kern w:val="0"/>
                <w:sz w:val="20"/>
                <w:szCs w:val="20"/>
              </w:rPr>
            </w:pPr>
          </w:p>
        </w:tc>
      </w:tr>
      <w:tr w:rsidR="003A46D1" w14:paraId="20FC8245" w14:textId="77777777" w:rsidTr="00BD4F05">
        <w:trPr>
          <w:cantSplit/>
          <w:trHeight w:val="145"/>
        </w:trPr>
        <w:tc>
          <w:tcPr>
            <w:tcW w:w="983" w:type="dxa"/>
            <w:vMerge/>
          </w:tcPr>
          <w:p w14:paraId="67058CE1" w14:textId="77777777" w:rsidR="003A46D1" w:rsidRDefault="003A46D1" w:rsidP="00BD4F05">
            <w:pPr>
              <w:rPr>
                <w:rFonts w:ascii="宋体" w:hAnsi="宋体"/>
              </w:rPr>
            </w:pPr>
          </w:p>
        </w:tc>
        <w:tc>
          <w:tcPr>
            <w:tcW w:w="2094" w:type="dxa"/>
          </w:tcPr>
          <w:p w14:paraId="5AFA7897" w14:textId="77777777" w:rsidR="003A46D1" w:rsidRPr="00752471" w:rsidRDefault="003A46D1" w:rsidP="00752471">
            <w:pPr>
              <w:autoSpaceDE w:val="0"/>
              <w:autoSpaceDN w:val="0"/>
              <w:adjustRightInd w:val="0"/>
              <w:spacing w:line="267" w:lineRule="exact"/>
              <w:jc w:val="left"/>
              <w:rPr>
                <w:rFonts w:ascii="宋体" w:cs="宋体"/>
                <w:kern w:val="0"/>
                <w:sz w:val="20"/>
                <w:szCs w:val="20"/>
              </w:rPr>
            </w:pPr>
            <w:r w:rsidRPr="00752471">
              <w:rPr>
                <w:rFonts w:ascii="宋体" w:cs="宋体" w:hint="eastAsia"/>
                <w:kern w:val="0"/>
                <w:sz w:val="20"/>
                <w:szCs w:val="20"/>
              </w:rPr>
              <w:t>STATUS</w:t>
            </w:r>
          </w:p>
        </w:tc>
        <w:tc>
          <w:tcPr>
            <w:tcW w:w="1709" w:type="dxa"/>
          </w:tcPr>
          <w:p w14:paraId="55F1256D" w14:textId="77777777" w:rsidR="003A46D1" w:rsidRPr="00752471" w:rsidRDefault="003A46D1" w:rsidP="00752471">
            <w:pPr>
              <w:autoSpaceDE w:val="0"/>
              <w:autoSpaceDN w:val="0"/>
              <w:adjustRightInd w:val="0"/>
              <w:spacing w:line="267" w:lineRule="exact"/>
              <w:jc w:val="left"/>
              <w:rPr>
                <w:rFonts w:ascii="宋体" w:cs="宋体"/>
                <w:kern w:val="0"/>
                <w:sz w:val="20"/>
                <w:szCs w:val="20"/>
              </w:rPr>
            </w:pPr>
            <w:r w:rsidRPr="00752471">
              <w:rPr>
                <w:rFonts w:ascii="宋体" w:cs="宋体" w:hint="eastAsia"/>
                <w:kern w:val="0"/>
                <w:sz w:val="20"/>
                <w:szCs w:val="20"/>
              </w:rPr>
              <w:t>状态</w:t>
            </w:r>
          </w:p>
        </w:tc>
        <w:tc>
          <w:tcPr>
            <w:tcW w:w="851" w:type="dxa"/>
          </w:tcPr>
          <w:p w14:paraId="1F35A802" w14:textId="77777777" w:rsidR="003A46D1" w:rsidRPr="00752471" w:rsidRDefault="003A46D1" w:rsidP="00752471">
            <w:pPr>
              <w:autoSpaceDE w:val="0"/>
              <w:autoSpaceDN w:val="0"/>
              <w:adjustRightInd w:val="0"/>
              <w:spacing w:line="267" w:lineRule="exact"/>
              <w:jc w:val="left"/>
              <w:rPr>
                <w:rFonts w:ascii="宋体" w:cs="宋体"/>
                <w:kern w:val="0"/>
                <w:sz w:val="20"/>
                <w:szCs w:val="20"/>
              </w:rPr>
            </w:pPr>
            <w:r w:rsidRPr="00752471">
              <w:rPr>
                <w:rFonts w:ascii="宋体" w:cs="宋体" w:hint="eastAsia"/>
                <w:kern w:val="0"/>
                <w:sz w:val="20"/>
                <w:szCs w:val="20"/>
              </w:rPr>
              <w:t>C(2)</w:t>
            </w:r>
          </w:p>
        </w:tc>
        <w:tc>
          <w:tcPr>
            <w:tcW w:w="708" w:type="dxa"/>
          </w:tcPr>
          <w:p w14:paraId="687B0D4C" w14:textId="77777777" w:rsidR="003A46D1" w:rsidRPr="00752471" w:rsidRDefault="003A46D1" w:rsidP="00752471">
            <w:pPr>
              <w:autoSpaceDE w:val="0"/>
              <w:autoSpaceDN w:val="0"/>
              <w:adjustRightInd w:val="0"/>
              <w:spacing w:line="267" w:lineRule="exact"/>
              <w:jc w:val="left"/>
              <w:rPr>
                <w:rFonts w:ascii="宋体" w:cs="宋体"/>
                <w:kern w:val="0"/>
                <w:sz w:val="20"/>
                <w:szCs w:val="20"/>
              </w:rPr>
            </w:pPr>
            <w:r w:rsidRPr="00752471">
              <w:rPr>
                <w:rFonts w:ascii="宋体" w:cs="宋体" w:hint="eastAsia"/>
                <w:kern w:val="0"/>
                <w:sz w:val="20"/>
                <w:szCs w:val="20"/>
              </w:rPr>
              <w:t>是</w:t>
            </w:r>
          </w:p>
        </w:tc>
        <w:tc>
          <w:tcPr>
            <w:tcW w:w="2635" w:type="dxa"/>
          </w:tcPr>
          <w:p w14:paraId="53B9FBC4" w14:textId="77777777" w:rsidR="003A46D1" w:rsidRPr="00752471" w:rsidRDefault="003A46D1" w:rsidP="00752471">
            <w:pPr>
              <w:autoSpaceDE w:val="0"/>
              <w:autoSpaceDN w:val="0"/>
              <w:adjustRightInd w:val="0"/>
              <w:spacing w:line="267" w:lineRule="exact"/>
              <w:jc w:val="left"/>
              <w:rPr>
                <w:rFonts w:ascii="宋体" w:cs="宋体"/>
                <w:kern w:val="0"/>
                <w:sz w:val="20"/>
                <w:szCs w:val="20"/>
              </w:rPr>
            </w:pPr>
            <w:r w:rsidRPr="00752471">
              <w:rPr>
                <w:rFonts w:ascii="宋体" w:cs="宋体" w:hint="eastAsia"/>
                <w:kern w:val="0"/>
                <w:sz w:val="20"/>
                <w:szCs w:val="20"/>
              </w:rPr>
              <w:t>L 待处理 R 正在处理 N 未明 F失败 S成功</w:t>
            </w:r>
          </w:p>
        </w:tc>
      </w:tr>
      <w:tr w:rsidR="003A46D1" w14:paraId="48F4F049" w14:textId="77777777" w:rsidTr="00BD4F05">
        <w:trPr>
          <w:cantSplit/>
          <w:trHeight w:val="145"/>
        </w:trPr>
        <w:tc>
          <w:tcPr>
            <w:tcW w:w="983" w:type="dxa"/>
            <w:vMerge/>
          </w:tcPr>
          <w:p w14:paraId="121E5268" w14:textId="77777777" w:rsidR="003A46D1" w:rsidRDefault="003A46D1" w:rsidP="00BD4F05">
            <w:pPr>
              <w:rPr>
                <w:rFonts w:ascii="宋体" w:hAnsi="宋体"/>
              </w:rPr>
            </w:pPr>
          </w:p>
        </w:tc>
        <w:tc>
          <w:tcPr>
            <w:tcW w:w="2094" w:type="dxa"/>
          </w:tcPr>
          <w:p w14:paraId="304C223E" w14:textId="77777777" w:rsidR="003A46D1" w:rsidRPr="00752471" w:rsidRDefault="003A46D1" w:rsidP="00752471">
            <w:pPr>
              <w:autoSpaceDE w:val="0"/>
              <w:autoSpaceDN w:val="0"/>
              <w:adjustRightInd w:val="0"/>
              <w:spacing w:line="267" w:lineRule="exact"/>
              <w:jc w:val="left"/>
              <w:rPr>
                <w:rFonts w:ascii="宋体" w:cs="宋体"/>
                <w:kern w:val="0"/>
                <w:sz w:val="20"/>
                <w:szCs w:val="20"/>
              </w:rPr>
            </w:pPr>
            <w:r w:rsidRPr="00752471">
              <w:rPr>
                <w:rFonts w:ascii="宋体" w:cs="宋体" w:hint="eastAsia"/>
                <w:kern w:val="0"/>
                <w:sz w:val="20"/>
                <w:szCs w:val="20"/>
              </w:rPr>
              <w:t>ERRORMSG</w:t>
            </w:r>
          </w:p>
        </w:tc>
        <w:tc>
          <w:tcPr>
            <w:tcW w:w="1709" w:type="dxa"/>
          </w:tcPr>
          <w:p w14:paraId="73CA82C8" w14:textId="77777777" w:rsidR="003A46D1" w:rsidRPr="00752471" w:rsidRDefault="003A46D1" w:rsidP="00752471">
            <w:pPr>
              <w:autoSpaceDE w:val="0"/>
              <w:autoSpaceDN w:val="0"/>
              <w:adjustRightInd w:val="0"/>
              <w:spacing w:line="267" w:lineRule="exact"/>
              <w:jc w:val="left"/>
              <w:rPr>
                <w:rFonts w:ascii="宋体" w:cs="宋体"/>
                <w:kern w:val="0"/>
                <w:sz w:val="20"/>
                <w:szCs w:val="20"/>
              </w:rPr>
            </w:pPr>
            <w:r w:rsidRPr="00752471">
              <w:rPr>
                <w:rFonts w:ascii="宋体" w:cs="宋体" w:hint="eastAsia"/>
                <w:kern w:val="0"/>
                <w:sz w:val="20"/>
                <w:szCs w:val="20"/>
              </w:rPr>
              <w:t>错误原因</w:t>
            </w:r>
          </w:p>
        </w:tc>
        <w:tc>
          <w:tcPr>
            <w:tcW w:w="851" w:type="dxa"/>
          </w:tcPr>
          <w:p w14:paraId="3B081FD4" w14:textId="77777777" w:rsidR="003A46D1" w:rsidRPr="00752471" w:rsidRDefault="003A46D1" w:rsidP="00752471">
            <w:pPr>
              <w:autoSpaceDE w:val="0"/>
              <w:autoSpaceDN w:val="0"/>
              <w:adjustRightInd w:val="0"/>
              <w:spacing w:line="267" w:lineRule="exact"/>
              <w:jc w:val="left"/>
              <w:rPr>
                <w:rFonts w:ascii="宋体" w:cs="宋体"/>
                <w:kern w:val="0"/>
                <w:sz w:val="20"/>
                <w:szCs w:val="20"/>
              </w:rPr>
            </w:pPr>
            <w:r w:rsidRPr="00752471">
              <w:rPr>
                <w:rFonts w:ascii="宋体" w:cs="宋体" w:hint="eastAsia"/>
                <w:kern w:val="0"/>
                <w:sz w:val="20"/>
                <w:szCs w:val="20"/>
              </w:rPr>
              <w:t>C(128)</w:t>
            </w:r>
          </w:p>
        </w:tc>
        <w:tc>
          <w:tcPr>
            <w:tcW w:w="708" w:type="dxa"/>
          </w:tcPr>
          <w:p w14:paraId="41B9D485" w14:textId="77777777" w:rsidR="003A46D1" w:rsidRPr="00752471" w:rsidRDefault="003A46D1" w:rsidP="00752471">
            <w:pPr>
              <w:autoSpaceDE w:val="0"/>
              <w:autoSpaceDN w:val="0"/>
              <w:adjustRightInd w:val="0"/>
              <w:spacing w:line="267" w:lineRule="exact"/>
              <w:jc w:val="left"/>
              <w:rPr>
                <w:rFonts w:ascii="宋体" w:cs="宋体"/>
                <w:kern w:val="0"/>
                <w:sz w:val="20"/>
                <w:szCs w:val="20"/>
              </w:rPr>
            </w:pPr>
            <w:r w:rsidRPr="00752471">
              <w:rPr>
                <w:rFonts w:ascii="宋体" w:cs="宋体" w:hint="eastAsia"/>
                <w:kern w:val="0"/>
                <w:sz w:val="20"/>
                <w:szCs w:val="20"/>
              </w:rPr>
              <w:t>是</w:t>
            </w:r>
          </w:p>
        </w:tc>
        <w:tc>
          <w:tcPr>
            <w:tcW w:w="2635" w:type="dxa"/>
          </w:tcPr>
          <w:p w14:paraId="111AB741" w14:textId="77777777" w:rsidR="003A46D1" w:rsidRPr="00752471" w:rsidRDefault="003A46D1" w:rsidP="00752471">
            <w:pPr>
              <w:autoSpaceDE w:val="0"/>
              <w:autoSpaceDN w:val="0"/>
              <w:adjustRightInd w:val="0"/>
              <w:spacing w:line="267" w:lineRule="exact"/>
              <w:jc w:val="left"/>
              <w:rPr>
                <w:rFonts w:ascii="宋体" w:cs="宋体"/>
                <w:kern w:val="0"/>
                <w:sz w:val="20"/>
                <w:szCs w:val="20"/>
              </w:rPr>
            </w:pPr>
          </w:p>
        </w:tc>
      </w:tr>
      <w:tr w:rsidR="003A46D1" w14:paraId="17714F5C" w14:textId="77777777" w:rsidTr="00BD4F05">
        <w:trPr>
          <w:cantSplit/>
          <w:trHeight w:val="145"/>
          <w:ins w:id="3159" w:author="wincol" w:date="2016-03-29T14:21:00Z"/>
        </w:trPr>
        <w:tc>
          <w:tcPr>
            <w:tcW w:w="983" w:type="dxa"/>
            <w:vMerge/>
          </w:tcPr>
          <w:p w14:paraId="77B2F8C8" w14:textId="77777777" w:rsidR="003A46D1" w:rsidRDefault="003A46D1" w:rsidP="00BD4F05">
            <w:pPr>
              <w:rPr>
                <w:ins w:id="3160" w:author="wincol" w:date="2016-03-29T14:21:00Z"/>
                <w:rFonts w:ascii="宋体" w:hAnsi="宋体"/>
              </w:rPr>
            </w:pPr>
          </w:p>
        </w:tc>
        <w:tc>
          <w:tcPr>
            <w:tcW w:w="2094" w:type="dxa"/>
          </w:tcPr>
          <w:p w14:paraId="27FF0FD0" w14:textId="77777777" w:rsidR="003A46D1" w:rsidRPr="00752471" w:rsidRDefault="003A46D1" w:rsidP="00752471">
            <w:pPr>
              <w:autoSpaceDE w:val="0"/>
              <w:autoSpaceDN w:val="0"/>
              <w:adjustRightInd w:val="0"/>
              <w:spacing w:line="267" w:lineRule="exact"/>
              <w:jc w:val="left"/>
              <w:rPr>
                <w:ins w:id="3161" w:author="wincol" w:date="2016-03-29T14:21:00Z"/>
                <w:rFonts w:ascii="宋体" w:cs="宋体"/>
                <w:kern w:val="0"/>
                <w:sz w:val="20"/>
                <w:szCs w:val="20"/>
              </w:rPr>
            </w:pPr>
            <w:ins w:id="3162" w:author="wincol" w:date="2016-03-31T18:05:00Z">
              <w:r>
                <w:rPr>
                  <w:rFonts w:ascii="宋体" w:cs="宋体" w:hint="eastAsia"/>
                  <w:kern w:val="0"/>
                  <w:sz w:val="20"/>
                  <w:szCs w:val="20"/>
                </w:rPr>
                <w:t>EXT_FILED3</w:t>
              </w:r>
            </w:ins>
          </w:p>
        </w:tc>
        <w:tc>
          <w:tcPr>
            <w:tcW w:w="1709" w:type="dxa"/>
          </w:tcPr>
          <w:p w14:paraId="7F0E5B7A" w14:textId="77777777" w:rsidR="003A46D1" w:rsidRPr="00752471" w:rsidRDefault="003A46D1" w:rsidP="00752471">
            <w:pPr>
              <w:autoSpaceDE w:val="0"/>
              <w:autoSpaceDN w:val="0"/>
              <w:adjustRightInd w:val="0"/>
              <w:spacing w:line="267" w:lineRule="exact"/>
              <w:jc w:val="left"/>
              <w:rPr>
                <w:ins w:id="3163" w:author="wincol" w:date="2016-03-29T14:21:00Z"/>
                <w:rFonts w:ascii="宋体" w:cs="宋体"/>
                <w:kern w:val="0"/>
                <w:sz w:val="20"/>
                <w:szCs w:val="20"/>
              </w:rPr>
            </w:pPr>
            <w:ins w:id="3164" w:author="wincol" w:date="2016-03-31T18:05:00Z">
              <w:r>
                <w:rPr>
                  <w:rFonts w:ascii="宋体" w:cs="宋体" w:hint="eastAsia"/>
                  <w:kern w:val="0"/>
                  <w:sz w:val="20"/>
                  <w:szCs w:val="20"/>
                </w:rPr>
                <w:t>备用字段3</w:t>
              </w:r>
            </w:ins>
          </w:p>
        </w:tc>
        <w:tc>
          <w:tcPr>
            <w:tcW w:w="851" w:type="dxa"/>
          </w:tcPr>
          <w:p w14:paraId="64D84B02" w14:textId="77777777" w:rsidR="003A46D1" w:rsidRPr="00752471" w:rsidRDefault="003A46D1" w:rsidP="00752471">
            <w:pPr>
              <w:autoSpaceDE w:val="0"/>
              <w:autoSpaceDN w:val="0"/>
              <w:adjustRightInd w:val="0"/>
              <w:spacing w:line="267" w:lineRule="exact"/>
              <w:jc w:val="left"/>
              <w:rPr>
                <w:ins w:id="3165" w:author="wincol" w:date="2016-03-29T14:21:00Z"/>
                <w:rFonts w:ascii="宋体" w:cs="宋体"/>
                <w:kern w:val="0"/>
                <w:sz w:val="20"/>
                <w:szCs w:val="20"/>
              </w:rPr>
            </w:pPr>
            <w:ins w:id="3166" w:author="wincol" w:date="2016-03-31T18:05: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300</w:t>
              </w:r>
              <w:r w:rsidRPr="00A560D3">
                <w:rPr>
                  <w:rFonts w:ascii="宋体" w:cs="宋体"/>
                  <w:kern w:val="0"/>
                  <w:sz w:val="20"/>
                  <w:szCs w:val="20"/>
                </w:rPr>
                <w:t>)</w:t>
              </w:r>
            </w:ins>
          </w:p>
        </w:tc>
        <w:tc>
          <w:tcPr>
            <w:tcW w:w="708" w:type="dxa"/>
          </w:tcPr>
          <w:p w14:paraId="58C276F3" w14:textId="77777777" w:rsidR="003A46D1" w:rsidRPr="00752471" w:rsidRDefault="003A46D1" w:rsidP="00752471">
            <w:pPr>
              <w:autoSpaceDE w:val="0"/>
              <w:autoSpaceDN w:val="0"/>
              <w:adjustRightInd w:val="0"/>
              <w:spacing w:line="267" w:lineRule="exact"/>
              <w:jc w:val="left"/>
              <w:rPr>
                <w:ins w:id="3167" w:author="wincol" w:date="2016-03-29T14:21:00Z"/>
                <w:rFonts w:ascii="宋体" w:cs="宋体"/>
                <w:kern w:val="0"/>
                <w:sz w:val="20"/>
                <w:szCs w:val="20"/>
              </w:rPr>
            </w:pPr>
            <w:ins w:id="3168" w:author="wincol" w:date="2016-03-31T18:05:00Z">
              <w:r>
                <w:rPr>
                  <w:rFonts w:ascii="宋体" w:hAnsi="宋体" w:hint="eastAsia"/>
                </w:rPr>
                <w:t>是</w:t>
              </w:r>
            </w:ins>
          </w:p>
        </w:tc>
        <w:tc>
          <w:tcPr>
            <w:tcW w:w="2635" w:type="dxa"/>
          </w:tcPr>
          <w:p w14:paraId="375A1F58" w14:textId="77777777" w:rsidR="003A46D1" w:rsidRPr="00752471" w:rsidRDefault="003A46D1" w:rsidP="00752471">
            <w:pPr>
              <w:autoSpaceDE w:val="0"/>
              <w:autoSpaceDN w:val="0"/>
              <w:adjustRightInd w:val="0"/>
              <w:spacing w:line="267" w:lineRule="exact"/>
              <w:jc w:val="left"/>
              <w:rPr>
                <w:ins w:id="3169" w:author="wincol" w:date="2016-03-29T14:21:00Z"/>
                <w:rFonts w:ascii="宋体" w:cs="宋体"/>
                <w:kern w:val="0"/>
                <w:sz w:val="20"/>
                <w:szCs w:val="20"/>
              </w:rPr>
            </w:pPr>
            <w:ins w:id="3170" w:author="wincol" w:date="2016-03-31T18:05:00Z">
              <w:r>
                <w:rPr>
                  <w:rFonts w:ascii="宋体" w:cs="宋体" w:hint="eastAsia"/>
                  <w:kern w:val="0"/>
                  <w:sz w:val="20"/>
                  <w:szCs w:val="20"/>
                </w:rPr>
                <w:t>备用字段3</w:t>
              </w:r>
            </w:ins>
          </w:p>
        </w:tc>
      </w:tr>
      <w:tr w:rsidR="003A46D1" w14:paraId="42251A9D" w14:textId="77777777" w:rsidTr="00865247">
        <w:trPr>
          <w:cantSplit/>
          <w:trHeight w:val="145"/>
          <w:ins w:id="3171" w:author="wincol" w:date="2016-04-14T18:32:00Z"/>
        </w:trPr>
        <w:tc>
          <w:tcPr>
            <w:tcW w:w="983" w:type="dxa"/>
            <w:vMerge/>
          </w:tcPr>
          <w:p w14:paraId="70FE2E79" w14:textId="77777777" w:rsidR="003A46D1" w:rsidRDefault="003A46D1" w:rsidP="00BD4F05">
            <w:pPr>
              <w:rPr>
                <w:ins w:id="3172" w:author="wincol" w:date="2016-04-14T18:32:00Z"/>
                <w:rFonts w:ascii="宋体" w:hAnsi="宋体"/>
              </w:rPr>
            </w:pPr>
          </w:p>
        </w:tc>
        <w:tc>
          <w:tcPr>
            <w:tcW w:w="7997" w:type="dxa"/>
            <w:gridSpan w:val="5"/>
          </w:tcPr>
          <w:p w14:paraId="6249BEAF" w14:textId="77777777" w:rsidR="003A46D1" w:rsidRPr="00A560D3" w:rsidRDefault="002E2FD4" w:rsidP="00752471">
            <w:pPr>
              <w:autoSpaceDE w:val="0"/>
              <w:autoSpaceDN w:val="0"/>
              <w:adjustRightInd w:val="0"/>
              <w:spacing w:line="267" w:lineRule="exact"/>
              <w:jc w:val="left"/>
              <w:rPr>
                <w:ins w:id="3173" w:author="wincol" w:date="2016-04-14T18:32:00Z"/>
                <w:rFonts w:ascii="宋体" w:cs="宋体"/>
                <w:kern w:val="0"/>
                <w:sz w:val="20"/>
                <w:szCs w:val="20"/>
              </w:rPr>
            </w:pPr>
            <w:ins w:id="3174" w:author="wincol" w:date="2016-04-15T19:37:00Z">
              <w:r w:rsidRPr="00A560D3">
                <w:rPr>
                  <w:rFonts w:ascii="宋体" w:cs="宋体" w:hint="eastAsia"/>
                  <w:kern w:val="0"/>
                  <w:sz w:val="20"/>
                  <w:szCs w:val="20"/>
                </w:rPr>
                <w:t>循环列表</w:t>
              </w:r>
            </w:ins>
            <w:ins w:id="3175" w:author="wincol" w:date="2016-04-14T18:32:00Z">
              <w:r w:rsidR="003A46D1">
                <w:rPr>
                  <w:rFonts w:ascii="宋体" w:cs="宋体" w:hint="eastAsia"/>
                  <w:kern w:val="0"/>
                  <w:sz w:val="20"/>
                  <w:szCs w:val="20"/>
                </w:rPr>
                <w:t>&lt;</w:t>
              </w:r>
            </w:ins>
            <w:ins w:id="3176" w:author="wincol" w:date="2016-04-15T19:30:00Z">
              <w:r w:rsidR="00DA4454">
                <w:rPr>
                  <w:rFonts w:ascii="宋体" w:cs="宋体" w:hint="eastAsia"/>
                  <w:kern w:val="0"/>
                  <w:sz w:val="20"/>
                  <w:szCs w:val="20"/>
                </w:rPr>
                <w:t>/</w:t>
              </w:r>
            </w:ins>
            <w:ins w:id="3177" w:author="wincol" w:date="2016-04-14T18:32:00Z">
              <w:r w:rsidR="003A46D1">
                <w:rPr>
                  <w:rFonts w:ascii="宋体" w:cs="宋体" w:hint="eastAsia"/>
                  <w:kern w:val="0"/>
                  <w:sz w:val="20"/>
                  <w:szCs w:val="20"/>
                </w:rPr>
                <w:t>RS</w:t>
              </w:r>
              <w:r w:rsidR="003A46D1" w:rsidRPr="003A46D1">
                <w:rPr>
                  <w:rFonts w:ascii="宋体" w:cs="宋体"/>
                  <w:kern w:val="0"/>
                  <w:sz w:val="20"/>
                  <w:szCs w:val="20"/>
                </w:rPr>
                <w:t>L</w:t>
              </w:r>
              <w:r w:rsidR="003A46D1">
                <w:rPr>
                  <w:rFonts w:ascii="宋体" w:cs="宋体" w:hint="eastAsia"/>
                  <w:kern w:val="0"/>
                  <w:sz w:val="20"/>
                  <w:szCs w:val="20"/>
                </w:rPr>
                <w:t>IST&gt;</w:t>
              </w:r>
            </w:ins>
          </w:p>
        </w:tc>
      </w:tr>
    </w:tbl>
    <w:p w14:paraId="247AC71D" w14:textId="77777777" w:rsidR="008D419F" w:rsidRDefault="008D419F" w:rsidP="008D419F">
      <w:pPr>
        <w:rPr>
          <w:ins w:id="3178" w:author="wincol" w:date="2016-03-29T14:21:00Z"/>
        </w:rPr>
      </w:pPr>
    </w:p>
    <w:p w14:paraId="1535615B" w14:textId="77777777" w:rsidR="002D190B" w:rsidRDefault="002D190B" w:rsidP="008D419F"/>
    <w:p w14:paraId="3BE48DEA" w14:textId="77777777" w:rsidR="00330F33" w:rsidRDefault="00330F33" w:rsidP="008D419F"/>
    <w:p w14:paraId="4A252A24" w14:textId="77777777" w:rsidR="00330F33" w:rsidRPr="004E6C5A" w:rsidRDefault="00330F33" w:rsidP="0042024B">
      <w:pPr>
        <w:pStyle w:val="2"/>
      </w:pPr>
      <w:bookmarkStart w:id="3179" w:name="_Toc448761008"/>
      <w:r>
        <w:rPr>
          <w:rFonts w:hint="eastAsia"/>
        </w:rPr>
        <w:t>自动投标授权(</w:t>
      </w:r>
      <w:r w:rsidRPr="00B860D9">
        <w:t>OGW000</w:t>
      </w:r>
      <w:r>
        <w:rPr>
          <w:rFonts w:hint="eastAsia"/>
        </w:rPr>
        <w:t>5</w:t>
      </w:r>
      <w:r w:rsidR="00A230E0">
        <w:rPr>
          <w:rFonts w:hint="eastAsia"/>
        </w:rPr>
        <w:t>6</w:t>
      </w:r>
      <w:r>
        <w:rPr>
          <w:rFonts w:hint="eastAsia"/>
        </w:rPr>
        <w:t>)</w:t>
      </w:r>
      <w:r w:rsidR="00B27DAC" w:rsidRPr="00B27DAC">
        <w:rPr>
          <w:rFonts w:hint="eastAsia"/>
        </w:rPr>
        <w:t xml:space="preserve"> </w:t>
      </w:r>
      <w:r w:rsidR="00B27DAC">
        <w:rPr>
          <w:rFonts w:hint="eastAsia"/>
        </w:rPr>
        <w:t>（可选</w:t>
      </w:r>
      <w:ins w:id="3180" w:author="wincol" w:date="2016-04-13T11:05:00Z">
        <w:r w:rsidR="003350F3">
          <w:rPr>
            <w:rFonts w:hint="eastAsia"/>
          </w:rPr>
          <w:t>，跳转我行页面处理）</w:t>
        </w:r>
      </w:ins>
      <w:bookmarkEnd w:id="3179"/>
    </w:p>
    <w:p w14:paraId="0ECE82A5" w14:textId="77777777" w:rsidR="00330F33" w:rsidRPr="00330F33" w:rsidRDefault="00330F33" w:rsidP="008D419F">
      <w:r w:rsidRPr="00330F33">
        <w:rPr>
          <w:rFonts w:hint="eastAsia"/>
        </w:rPr>
        <w:t>由第三方公司发起，跳转到银行官网完成进行该操作。</w:t>
      </w:r>
      <w:ins w:id="3181" w:author="wincol" w:date="2016-04-13T10:47:00Z">
        <w:r w:rsidR="00E66735">
          <w:rPr>
            <w:rFonts w:hint="eastAsia"/>
          </w:rPr>
          <w:t>交易提交我行</w:t>
        </w:r>
        <w:r w:rsidR="00E66735">
          <w:rPr>
            <w:rFonts w:hint="eastAsia"/>
          </w:rPr>
          <w:t>5</w:t>
        </w:r>
        <w:r w:rsidR="00E66735" w:rsidRPr="00A560D3">
          <w:rPr>
            <w:rFonts w:hint="eastAsia"/>
          </w:rPr>
          <w:t>分钟后，可通过该接口查询银行处理结果。</w:t>
        </w:r>
      </w:ins>
      <w:ins w:id="3182" w:author="wincol" w:date="2016-04-13T11:18:00Z">
        <w:r w:rsidR="002D76B7">
          <w:rPr>
            <w:rFonts w:hint="eastAsia"/>
          </w:rPr>
          <w:t>客户在页面流程操作共不可超过</w:t>
        </w:r>
        <w:r w:rsidR="002D76B7">
          <w:rPr>
            <w:rFonts w:hint="eastAsia"/>
          </w:rPr>
          <w:t>20</w:t>
        </w:r>
        <w:r w:rsidR="002D76B7">
          <w:rPr>
            <w:rFonts w:hint="eastAsia"/>
          </w:rPr>
          <w:t>分钟，否则请求超时。</w:t>
        </w:r>
      </w:ins>
    </w:p>
    <w:p w14:paraId="2376A612" w14:textId="77777777" w:rsidR="00AF4247" w:rsidRPr="007041F9" w:rsidRDefault="00AF4247" w:rsidP="00AF4247">
      <w:pPr>
        <w:rPr>
          <w:ins w:id="3183" w:author="wincol" w:date="2016-04-14T21:55:00Z"/>
          <w:rFonts w:ascii="宋体" w:cs="宋体"/>
          <w:kern w:val="0"/>
          <w:sz w:val="20"/>
          <w:szCs w:val="20"/>
        </w:rPr>
      </w:pPr>
      <w:ins w:id="3184" w:author="wincol" w:date="2016-04-14T21:55:00Z">
        <w:r>
          <w:rPr>
            <w:rFonts w:hint="eastAsia"/>
          </w:rPr>
          <w:t>客户账户为正常状态才能授权成功。</w:t>
        </w:r>
      </w:ins>
    </w:p>
    <w:p w14:paraId="19CDC7E0" w14:textId="77777777" w:rsidR="00330F33" w:rsidRPr="00AF4247" w:rsidRDefault="00330F33" w:rsidP="008D419F"/>
    <w:p w14:paraId="06798CDC" w14:textId="77777777" w:rsidR="00330F33" w:rsidRDefault="00330F33" w:rsidP="0042024B">
      <w:pPr>
        <w:pStyle w:val="3"/>
      </w:pPr>
      <w:bookmarkStart w:id="3185" w:name="_Toc448761009"/>
      <w:r w:rsidRPr="004E6C5A">
        <w:rPr>
          <w:rFonts w:hint="eastAsia"/>
        </w:rPr>
        <w:t>请求报文说明</w:t>
      </w:r>
      <w:bookmarkEnd w:id="3185"/>
    </w:p>
    <w:tbl>
      <w:tblPr>
        <w:tblW w:w="8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3"/>
        <w:gridCol w:w="2094"/>
        <w:gridCol w:w="1709"/>
        <w:gridCol w:w="851"/>
        <w:gridCol w:w="708"/>
        <w:gridCol w:w="2635"/>
      </w:tblGrid>
      <w:tr w:rsidR="00330F33" w14:paraId="3B93ACAD" w14:textId="77777777" w:rsidTr="00E81D47">
        <w:trPr>
          <w:trHeight w:val="302"/>
        </w:trPr>
        <w:tc>
          <w:tcPr>
            <w:tcW w:w="983" w:type="dxa"/>
            <w:tcBorders>
              <w:bottom w:val="single" w:sz="4" w:space="0" w:color="auto"/>
            </w:tcBorders>
            <w:shd w:val="clear" w:color="auto" w:fill="C0C0C0"/>
          </w:tcPr>
          <w:p w14:paraId="001D750B" w14:textId="77777777" w:rsidR="00330F33" w:rsidRDefault="00330F33" w:rsidP="00E81D47">
            <w:pPr>
              <w:rPr>
                <w:rFonts w:ascii="宋体" w:hAnsi="宋体"/>
                <w:b/>
                <w:szCs w:val="21"/>
              </w:rPr>
            </w:pPr>
            <w:r>
              <w:rPr>
                <w:rFonts w:ascii="宋体" w:hAnsi="宋体"/>
                <w:b/>
                <w:szCs w:val="21"/>
              </w:rPr>
              <w:t>模块</w:t>
            </w:r>
          </w:p>
        </w:tc>
        <w:tc>
          <w:tcPr>
            <w:tcW w:w="2094" w:type="dxa"/>
            <w:tcBorders>
              <w:bottom w:val="single" w:sz="4" w:space="0" w:color="auto"/>
            </w:tcBorders>
            <w:shd w:val="clear" w:color="auto" w:fill="C0C0C0"/>
          </w:tcPr>
          <w:p w14:paraId="051FE56A" w14:textId="77777777" w:rsidR="00330F33" w:rsidRDefault="00330F33" w:rsidP="00E81D47">
            <w:pPr>
              <w:rPr>
                <w:rFonts w:ascii="宋体" w:hAnsi="宋体"/>
                <w:b/>
              </w:rPr>
            </w:pPr>
            <w:r>
              <w:rPr>
                <w:rFonts w:ascii="宋体" w:hAnsi="宋体"/>
                <w:b/>
                <w:szCs w:val="21"/>
              </w:rPr>
              <w:t>字段ID</w:t>
            </w:r>
          </w:p>
        </w:tc>
        <w:tc>
          <w:tcPr>
            <w:tcW w:w="1709" w:type="dxa"/>
            <w:tcBorders>
              <w:bottom w:val="single" w:sz="4" w:space="0" w:color="auto"/>
            </w:tcBorders>
            <w:shd w:val="clear" w:color="auto" w:fill="C0C0C0"/>
          </w:tcPr>
          <w:p w14:paraId="33B0D2C0" w14:textId="77777777" w:rsidR="00330F33" w:rsidRDefault="00330F33" w:rsidP="00E81D47">
            <w:pPr>
              <w:rPr>
                <w:rFonts w:ascii="宋体" w:hAnsi="宋体"/>
                <w:b/>
              </w:rPr>
            </w:pPr>
            <w:r>
              <w:rPr>
                <w:rFonts w:ascii="宋体" w:hAnsi="宋体"/>
                <w:b/>
                <w:szCs w:val="21"/>
              </w:rPr>
              <w:t>字段名称</w:t>
            </w:r>
          </w:p>
        </w:tc>
        <w:tc>
          <w:tcPr>
            <w:tcW w:w="851" w:type="dxa"/>
            <w:tcBorders>
              <w:bottom w:val="single" w:sz="4" w:space="0" w:color="auto"/>
            </w:tcBorders>
            <w:shd w:val="clear" w:color="auto" w:fill="C0C0C0"/>
          </w:tcPr>
          <w:p w14:paraId="2191DD4A" w14:textId="77777777" w:rsidR="00330F33" w:rsidRDefault="00330F33" w:rsidP="00E81D47">
            <w:pPr>
              <w:rPr>
                <w:rFonts w:ascii="宋体" w:hAnsi="宋体"/>
                <w:b/>
              </w:rPr>
            </w:pPr>
            <w:r>
              <w:rPr>
                <w:rFonts w:ascii="宋体" w:hAnsi="宋体"/>
                <w:b/>
                <w:szCs w:val="21"/>
              </w:rPr>
              <w:t>类型</w:t>
            </w:r>
          </w:p>
        </w:tc>
        <w:tc>
          <w:tcPr>
            <w:tcW w:w="708" w:type="dxa"/>
            <w:tcBorders>
              <w:bottom w:val="single" w:sz="4" w:space="0" w:color="auto"/>
            </w:tcBorders>
            <w:shd w:val="clear" w:color="auto" w:fill="C0C0C0"/>
          </w:tcPr>
          <w:p w14:paraId="73E322C1" w14:textId="77777777" w:rsidR="00330F33" w:rsidRDefault="00330F33" w:rsidP="00E81D47">
            <w:pPr>
              <w:rPr>
                <w:rFonts w:ascii="宋体" w:hAnsi="宋体"/>
                <w:b/>
              </w:rPr>
            </w:pPr>
            <w:r>
              <w:rPr>
                <w:rFonts w:ascii="宋体" w:hAnsi="宋体" w:hint="eastAsia"/>
                <w:b/>
              </w:rPr>
              <w:t>可空</w:t>
            </w:r>
          </w:p>
        </w:tc>
        <w:tc>
          <w:tcPr>
            <w:tcW w:w="2635" w:type="dxa"/>
            <w:tcBorders>
              <w:bottom w:val="single" w:sz="4" w:space="0" w:color="auto"/>
            </w:tcBorders>
            <w:shd w:val="clear" w:color="auto" w:fill="C0C0C0"/>
          </w:tcPr>
          <w:p w14:paraId="6BB93784" w14:textId="77777777" w:rsidR="00330F33" w:rsidRDefault="00330F33" w:rsidP="00E81D47">
            <w:pPr>
              <w:rPr>
                <w:rFonts w:ascii="宋体" w:hAnsi="宋体"/>
                <w:b/>
              </w:rPr>
            </w:pPr>
            <w:r>
              <w:rPr>
                <w:rFonts w:ascii="宋体" w:hAnsi="宋体" w:hint="eastAsia"/>
                <w:b/>
              </w:rPr>
              <w:t>备注</w:t>
            </w:r>
          </w:p>
        </w:tc>
      </w:tr>
      <w:tr w:rsidR="008915AF" w:rsidRPr="00AA16A7" w14:paraId="3B57B871" w14:textId="77777777" w:rsidTr="00E81D47">
        <w:trPr>
          <w:cantSplit/>
          <w:trHeight w:val="317"/>
        </w:trPr>
        <w:tc>
          <w:tcPr>
            <w:tcW w:w="983" w:type="dxa"/>
            <w:vMerge w:val="restart"/>
          </w:tcPr>
          <w:p w14:paraId="2B544E14" w14:textId="77777777" w:rsidR="008915AF" w:rsidRPr="00620232" w:rsidRDefault="008915AF" w:rsidP="00E81D47">
            <w:pPr>
              <w:rPr>
                <w:rFonts w:ascii="宋体" w:cs="宋体"/>
                <w:kern w:val="0"/>
                <w:sz w:val="20"/>
                <w:szCs w:val="20"/>
              </w:rPr>
            </w:pPr>
            <w:r w:rsidRPr="00620232">
              <w:rPr>
                <w:rFonts w:ascii="宋体" w:cs="宋体" w:hint="eastAsia"/>
                <w:kern w:val="0"/>
                <w:sz w:val="20"/>
                <w:szCs w:val="20"/>
              </w:rPr>
              <w:t>BODY</w:t>
            </w:r>
          </w:p>
        </w:tc>
        <w:tc>
          <w:tcPr>
            <w:tcW w:w="7997" w:type="dxa"/>
            <w:gridSpan w:val="5"/>
          </w:tcPr>
          <w:p w14:paraId="5C4417F3" w14:textId="77777777" w:rsidR="008915AF" w:rsidRPr="00620232" w:rsidRDefault="008915AF" w:rsidP="00E81D47">
            <w:pPr>
              <w:rPr>
                <w:rFonts w:ascii="宋体" w:cs="宋体"/>
                <w:kern w:val="0"/>
                <w:sz w:val="20"/>
                <w:szCs w:val="20"/>
              </w:rPr>
            </w:pPr>
            <w:del w:id="3186" w:author="wincol" w:date="2016-04-18T15:37:00Z">
              <w:r w:rsidRPr="00620232" w:rsidDel="00B82B04">
                <w:rPr>
                  <w:rFonts w:ascii="宋体" w:cs="宋体" w:hint="eastAsia"/>
                  <w:kern w:val="0"/>
                  <w:sz w:val="20"/>
                  <w:szCs w:val="20"/>
                </w:rPr>
                <w:delText>公共部分</w:delText>
              </w:r>
            </w:del>
          </w:p>
        </w:tc>
      </w:tr>
      <w:tr w:rsidR="008915AF" w:rsidRPr="00A710BB" w14:paraId="39ECCCE1" w14:textId="77777777" w:rsidTr="00E81D47">
        <w:trPr>
          <w:cantSplit/>
          <w:trHeight w:val="145"/>
        </w:trPr>
        <w:tc>
          <w:tcPr>
            <w:tcW w:w="983" w:type="dxa"/>
            <w:vMerge/>
          </w:tcPr>
          <w:p w14:paraId="2F4BA7DC" w14:textId="77777777" w:rsidR="008915AF" w:rsidRPr="00620232" w:rsidRDefault="008915AF" w:rsidP="00E81D47">
            <w:pPr>
              <w:rPr>
                <w:rFonts w:ascii="宋体" w:cs="宋体"/>
                <w:kern w:val="0"/>
                <w:sz w:val="20"/>
                <w:szCs w:val="20"/>
              </w:rPr>
            </w:pPr>
          </w:p>
        </w:tc>
        <w:tc>
          <w:tcPr>
            <w:tcW w:w="2094" w:type="dxa"/>
          </w:tcPr>
          <w:p w14:paraId="0473707A" w14:textId="77777777" w:rsidR="008915AF" w:rsidRPr="00A560D3" w:rsidRDefault="008915AF" w:rsidP="00E81D47">
            <w:pPr>
              <w:autoSpaceDE w:val="0"/>
              <w:autoSpaceDN w:val="0"/>
              <w:adjustRightInd w:val="0"/>
              <w:spacing w:line="267" w:lineRule="exact"/>
              <w:jc w:val="left"/>
              <w:rPr>
                <w:rFonts w:ascii="宋体" w:cs="宋体"/>
                <w:kern w:val="0"/>
                <w:sz w:val="20"/>
                <w:szCs w:val="20"/>
              </w:rPr>
            </w:pPr>
          </w:p>
        </w:tc>
        <w:tc>
          <w:tcPr>
            <w:tcW w:w="1709" w:type="dxa"/>
          </w:tcPr>
          <w:p w14:paraId="5BAEABB8" w14:textId="77777777" w:rsidR="008915AF" w:rsidRPr="00A560D3" w:rsidRDefault="008915AF" w:rsidP="00E81D47">
            <w:pPr>
              <w:autoSpaceDE w:val="0"/>
              <w:autoSpaceDN w:val="0"/>
              <w:adjustRightInd w:val="0"/>
              <w:spacing w:line="267" w:lineRule="exact"/>
              <w:jc w:val="left"/>
              <w:rPr>
                <w:rFonts w:ascii="宋体" w:cs="宋体"/>
                <w:kern w:val="0"/>
                <w:sz w:val="20"/>
                <w:szCs w:val="20"/>
              </w:rPr>
            </w:pPr>
          </w:p>
        </w:tc>
        <w:tc>
          <w:tcPr>
            <w:tcW w:w="851" w:type="dxa"/>
          </w:tcPr>
          <w:p w14:paraId="56FEA2E9" w14:textId="77777777" w:rsidR="008915AF" w:rsidRPr="00A560D3" w:rsidRDefault="008915AF" w:rsidP="00E81D47">
            <w:pPr>
              <w:autoSpaceDE w:val="0"/>
              <w:autoSpaceDN w:val="0"/>
              <w:adjustRightInd w:val="0"/>
              <w:spacing w:line="267" w:lineRule="exact"/>
              <w:jc w:val="left"/>
              <w:rPr>
                <w:rFonts w:ascii="宋体" w:cs="宋体"/>
                <w:kern w:val="0"/>
                <w:sz w:val="20"/>
                <w:szCs w:val="20"/>
              </w:rPr>
            </w:pPr>
          </w:p>
        </w:tc>
        <w:tc>
          <w:tcPr>
            <w:tcW w:w="708" w:type="dxa"/>
          </w:tcPr>
          <w:p w14:paraId="01BCA229" w14:textId="77777777" w:rsidR="008915AF" w:rsidRPr="00A560D3" w:rsidRDefault="008915AF" w:rsidP="00620232">
            <w:pPr>
              <w:autoSpaceDE w:val="0"/>
              <w:autoSpaceDN w:val="0"/>
              <w:adjustRightInd w:val="0"/>
              <w:spacing w:line="267" w:lineRule="exact"/>
              <w:ind w:firstLineChars="50" w:firstLine="100"/>
              <w:jc w:val="left"/>
              <w:rPr>
                <w:rFonts w:ascii="宋体" w:cs="宋体"/>
                <w:kern w:val="0"/>
                <w:sz w:val="20"/>
                <w:szCs w:val="20"/>
              </w:rPr>
            </w:pPr>
          </w:p>
        </w:tc>
        <w:tc>
          <w:tcPr>
            <w:tcW w:w="2635" w:type="dxa"/>
          </w:tcPr>
          <w:p w14:paraId="3CA5A662" w14:textId="77777777" w:rsidR="008915AF" w:rsidRPr="00A710BB" w:rsidRDefault="008915AF" w:rsidP="00E81D47">
            <w:pPr>
              <w:autoSpaceDE w:val="0"/>
              <w:autoSpaceDN w:val="0"/>
              <w:adjustRightInd w:val="0"/>
              <w:spacing w:line="267" w:lineRule="exact"/>
              <w:jc w:val="left"/>
              <w:rPr>
                <w:rFonts w:ascii="宋体" w:cs="宋体"/>
                <w:kern w:val="0"/>
                <w:sz w:val="20"/>
                <w:szCs w:val="20"/>
              </w:rPr>
            </w:pPr>
          </w:p>
        </w:tc>
      </w:tr>
      <w:tr w:rsidR="008915AF" w:rsidRPr="00A710BB" w14:paraId="5FB06863" w14:textId="77777777" w:rsidTr="00E81D47">
        <w:trPr>
          <w:cantSplit/>
          <w:trHeight w:val="145"/>
        </w:trPr>
        <w:tc>
          <w:tcPr>
            <w:tcW w:w="983" w:type="dxa"/>
            <w:vMerge/>
          </w:tcPr>
          <w:p w14:paraId="4C7CA4F6" w14:textId="77777777" w:rsidR="008915AF" w:rsidRPr="00620232" w:rsidRDefault="008915AF" w:rsidP="00E81D47">
            <w:pPr>
              <w:rPr>
                <w:rFonts w:ascii="宋体" w:cs="宋体"/>
                <w:kern w:val="0"/>
                <w:sz w:val="20"/>
                <w:szCs w:val="20"/>
              </w:rPr>
            </w:pPr>
          </w:p>
        </w:tc>
        <w:tc>
          <w:tcPr>
            <w:tcW w:w="2094" w:type="dxa"/>
          </w:tcPr>
          <w:p w14:paraId="64D1474F" w14:textId="77777777" w:rsidR="008915AF" w:rsidRPr="00620232" w:rsidRDefault="008915AF" w:rsidP="00E81D47">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TRANSCODE</w:t>
            </w:r>
          </w:p>
        </w:tc>
        <w:tc>
          <w:tcPr>
            <w:tcW w:w="1709" w:type="dxa"/>
          </w:tcPr>
          <w:p w14:paraId="4BA988A6" w14:textId="77777777" w:rsidR="008915AF" w:rsidRPr="00620232" w:rsidRDefault="008915AF" w:rsidP="00E81D47">
            <w:pPr>
              <w:rPr>
                <w:rFonts w:ascii="宋体" w:cs="宋体"/>
                <w:kern w:val="0"/>
                <w:sz w:val="20"/>
                <w:szCs w:val="20"/>
              </w:rPr>
            </w:pPr>
            <w:r w:rsidRPr="00A560D3">
              <w:rPr>
                <w:rFonts w:ascii="宋体" w:cs="宋体" w:hint="eastAsia"/>
                <w:kern w:val="0"/>
                <w:sz w:val="20"/>
                <w:szCs w:val="20"/>
              </w:rPr>
              <w:t>交易码</w:t>
            </w:r>
          </w:p>
        </w:tc>
        <w:tc>
          <w:tcPr>
            <w:tcW w:w="851" w:type="dxa"/>
          </w:tcPr>
          <w:p w14:paraId="41EC382C" w14:textId="77777777" w:rsidR="008915AF" w:rsidRPr="00620232" w:rsidRDefault="008915AF" w:rsidP="00E81D47">
            <w:pPr>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8</w:t>
            </w:r>
            <w:r w:rsidRPr="00A560D3">
              <w:rPr>
                <w:rFonts w:ascii="宋体" w:cs="宋体"/>
                <w:kern w:val="0"/>
                <w:sz w:val="20"/>
                <w:szCs w:val="20"/>
              </w:rPr>
              <w:t>)</w:t>
            </w:r>
          </w:p>
        </w:tc>
        <w:tc>
          <w:tcPr>
            <w:tcW w:w="708" w:type="dxa"/>
          </w:tcPr>
          <w:p w14:paraId="1E33D118" w14:textId="77777777" w:rsidR="008915AF" w:rsidRPr="00EA7B55" w:rsidRDefault="008915AF" w:rsidP="00E81D47">
            <w:pPr>
              <w:autoSpaceDE w:val="0"/>
              <w:autoSpaceDN w:val="0"/>
              <w:adjustRightInd w:val="0"/>
              <w:spacing w:line="267" w:lineRule="exact"/>
              <w:ind w:left="107"/>
              <w:jc w:val="left"/>
              <w:rPr>
                <w:rFonts w:ascii="宋体" w:cs="宋体"/>
                <w:kern w:val="0"/>
                <w:sz w:val="20"/>
                <w:szCs w:val="20"/>
              </w:rPr>
            </w:pPr>
            <w:r w:rsidRPr="00EA7B55">
              <w:rPr>
                <w:rFonts w:ascii="宋体" w:cs="宋体" w:hint="eastAsia"/>
                <w:kern w:val="0"/>
                <w:sz w:val="20"/>
                <w:szCs w:val="20"/>
              </w:rPr>
              <w:t>否</w:t>
            </w:r>
          </w:p>
        </w:tc>
        <w:tc>
          <w:tcPr>
            <w:tcW w:w="2635" w:type="dxa"/>
          </w:tcPr>
          <w:p w14:paraId="44E948C8" w14:textId="77777777" w:rsidR="008915AF" w:rsidRDefault="003A0503" w:rsidP="00E81D47">
            <w:pPr>
              <w:autoSpaceDE w:val="0"/>
              <w:autoSpaceDN w:val="0"/>
              <w:adjustRightInd w:val="0"/>
              <w:spacing w:line="267" w:lineRule="exact"/>
              <w:jc w:val="left"/>
              <w:rPr>
                <w:ins w:id="3187" w:author="wincol" w:date="2016-10-26T18:13:00Z"/>
                <w:rFonts w:ascii="宋体" w:cs="宋体"/>
                <w:kern w:val="0"/>
                <w:sz w:val="20"/>
                <w:szCs w:val="20"/>
              </w:rPr>
            </w:pPr>
            <w:ins w:id="3188" w:author="wincol" w:date="2016-04-13T11:12:00Z">
              <w:r>
                <w:rPr>
                  <w:rFonts w:ascii="宋体" w:cs="宋体" w:hint="eastAsia"/>
                  <w:kern w:val="0"/>
                  <w:sz w:val="20"/>
                  <w:szCs w:val="20"/>
                </w:rPr>
                <w:t>PC端：</w:t>
              </w:r>
            </w:ins>
            <w:r w:rsidR="008915AF" w:rsidRPr="00A710BB">
              <w:rPr>
                <w:rFonts w:ascii="宋体" w:cs="宋体" w:hint="eastAsia"/>
                <w:kern w:val="0"/>
                <w:sz w:val="20"/>
                <w:szCs w:val="20"/>
              </w:rPr>
              <w:t>OGW000</w:t>
            </w:r>
            <w:r w:rsidR="008915AF">
              <w:rPr>
                <w:rFonts w:ascii="宋体" w:cs="宋体" w:hint="eastAsia"/>
                <w:kern w:val="0"/>
                <w:sz w:val="20"/>
                <w:szCs w:val="20"/>
              </w:rPr>
              <w:t>56</w:t>
            </w:r>
          </w:p>
          <w:p w14:paraId="4499E9F0" w14:textId="77777777" w:rsidR="00F075B6" w:rsidRPr="00A710BB" w:rsidRDefault="00F075B6" w:rsidP="00FF6D2A">
            <w:pPr>
              <w:autoSpaceDE w:val="0"/>
              <w:autoSpaceDN w:val="0"/>
              <w:adjustRightInd w:val="0"/>
              <w:spacing w:line="267" w:lineRule="exact"/>
              <w:jc w:val="left"/>
              <w:rPr>
                <w:rFonts w:ascii="宋体" w:cs="宋体"/>
                <w:kern w:val="0"/>
                <w:sz w:val="20"/>
                <w:szCs w:val="20"/>
              </w:rPr>
            </w:pPr>
            <w:ins w:id="3189" w:author="wincol" w:date="2016-10-26T18:15:00Z">
              <w:r>
                <w:rPr>
                  <w:rFonts w:ascii="宋体" w:cs="宋体" w:hint="eastAsia"/>
                  <w:kern w:val="0"/>
                  <w:sz w:val="20"/>
                  <w:szCs w:val="20"/>
                </w:rPr>
                <w:t>移动端</w:t>
              </w:r>
            </w:ins>
            <w:ins w:id="3190" w:author="wincol" w:date="2016-10-26T18:14:00Z">
              <w:r>
                <w:rPr>
                  <w:rFonts w:ascii="宋体" w:cs="宋体" w:hint="eastAsia"/>
                  <w:kern w:val="0"/>
                  <w:sz w:val="20"/>
                  <w:szCs w:val="20"/>
                </w:rPr>
                <w:t>：OGW001</w:t>
              </w:r>
            </w:ins>
            <w:ins w:id="3191" w:author="wincol" w:date="2016-12-29T11:19:00Z">
              <w:r w:rsidR="00FF6D2A">
                <w:rPr>
                  <w:rFonts w:ascii="宋体" w:cs="宋体" w:hint="eastAsia"/>
                  <w:kern w:val="0"/>
                  <w:sz w:val="20"/>
                  <w:szCs w:val="20"/>
                </w:rPr>
                <w:t>83</w:t>
              </w:r>
            </w:ins>
          </w:p>
        </w:tc>
      </w:tr>
      <w:tr w:rsidR="008915AF" w:rsidRPr="00F55464" w14:paraId="5458FCD5" w14:textId="77777777" w:rsidTr="00E81D47">
        <w:trPr>
          <w:cantSplit/>
          <w:trHeight w:val="145"/>
        </w:trPr>
        <w:tc>
          <w:tcPr>
            <w:tcW w:w="983" w:type="dxa"/>
            <w:vMerge/>
          </w:tcPr>
          <w:p w14:paraId="0DA193C1" w14:textId="77777777" w:rsidR="008915AF" w:rsidRPr="00620232" w:rsidRDefault="008915AF" w:rsidP="00E81D47">
            <w:pPr>
              <w:rPr>
                <w:rFonts w:ascii="宋体" w:cs="宋体"/>
                <w:kern w:val="0"/>
                <w:sz w:val="20"/>
                <w:szCs w:val="20"/>
              </w:rPr>
            </w:pPr>
          </w:p>
        </w:tc>
        <w:tc>
          <w:tcPr>
            <w:tcW w:w="7997" w:type="dxa"/>
            <w:gridSpan w:val="5"/>
          </w:tcPr>
          <w:p w14:paraId="0AAE1B46" w14:textId="77777777" w:rsidR="008915AF" w:rsidRPr="00620232" w:rsidRDefault="008915AF" w:rsidP="00E81D47">
            <w:pPr>
              <w:rPr>
                <w:rFonts w:ascii="宋体" w:cs="宋体"/>
                <w:kern w:val="0"/>
                <w:sz w:val="20"/>
                <w:szCs w:val="20"/>
              </w:rPr>
            </w:pPr>
            <w:r>
              <w:rPr>
                <w:rFonts w:ascii="宋体" w:cs="宋体" w:hint="eastAsia"/>
                <w:kern w:val="0"/>
                <w:sz w:val="20"/>
                <w:szCs w:val="20"/>
              </w:rPr>
              <w:t>数据加密域都放到XMLPARA里面</w:t>
            </w:r>
          </w:p>
        </w:tc>
      </w:tr>
      <w:tr w:rsidR="008915AF" w:rsidRPr="00FD0DF7" w14:paraId="52B5F176" w14:textId="77777777" w:rsidTr="00E81D47">
        <w:trPr>
          <w:cantSplit/>
          <w:trHeight w:val="145"/>
        </w:trPr>
        <w:tc>
          <w:tcPr>
            <w:tcW w:w="983" w:type="dxa"/>
            <w:vMerge/>
          </w:tcPr>
          <w:p w14:paraId="74E85E41" w14:textId="77777777" w:rsidR="008915AF" w:rsidRPr="00620232" w:rsidRDefault="008915AF" w:rsidP="00E81D47">
            <w:pPr>
              <w:rPr>
                <w:rFonts w:ascii="宋体" w:cs="宋体"/>
                <w:kern w:val="0"/>
                <w:sz w:val="20"/>
                <w:szCs w:val="20"/>
              </w:rPr>
            </w:pPr>
          </w:p>
        </w:tc>
        <w:tc>
          <w:tcPr>
            <w:tcW w:w="2094" w:type="dxa"/>
          </w:tcPr>
          <w:p w14:paraId="1174CC84" w14:textId="77777777" w:rsidR="008915AF" w:rsidRPr="00620232" w:rsidRDefault="008915AF" w:rsidP="00E81D47">
            <w:pPr>
              <w:rPr>
                <w:rFonts w:ascii="宋体" w:cs="宋体"/>
                <w:kern w:val="0"/>
                <w:sz w:val="20"/>
                <w:szCs w:val="20"/>
              </w:rPr>
            </w:pPr>
            <w:r w:rsidRPr="00620232">
              <w:rPr>
                <w:rFonts w:ascii="宋体" w:cs="宋体"/>
                <w:kern w:val="0"/>
                <w:sz w:val="20"/>
                <w:szCs w:val="20"/>
              </w:rPr>
              <w:t>MERCHANTID</w:t>
            </w:r>
          </w:p>
        </w:tc>
        <w:tc>
          <w:tcPr>
            <w:tcW w:w="1709" w:type="dxa"/>
          </w:tcPr>
          <w:p w14:paraId="48D6A2D1" w14:textId="77777777" w:rsidR="008915AF" w:rsidRPr="00A560D3" w:rsidRDefault="008915AF" w:rsidP="00E81D47">
            <w:pPr>
              <w:autoSpaceDE w:val="0"/>
              <w:autoSpaceDN w:val="0"/>
              <w:adjustRightInd w:val="0"/>
              <w:spacing w:line="267" w:lineRule="exact"/>
              <w:ind w:left="107"/>
              <w:jc w:val="left"/>
              <w:rPr>
                <w:rFonts w:ascii="宋体" w:cs="宋体"/>
                <w:kern w:val="0"/>
                <w:sz w:val="20"/>
                <w:szCs w:val="20"/>
              </w:rPr>
            </w:pPr>
            <w:r w:rsidRPr="00A560D3">
              <w:rPr>
                <w:rFonts w:ascii="宋体" w:cs="宋体" w:hint="eastAsia"/>
                <w:kern w:val="0"/>
                <w:sz w:val="20"/>
                <w:szCs w:val="20"/>
              </w:rPr>
              <w:t>商户唯一编号</w:t>
            </w:r>
          </w:p>
        </w:tc>
        <w:tc>
          <w:tcPr>
            <w:tcW w:w="851" w:type="dxa"/>
          </w:tcPr>
          <w:p w14:paraId="6D3114F9" w14:textId="77777777" w:rsidR="008915AF" w:rsidRPr="00FD0DF7" w:rsidRDefault="008915AF" w:rsidP="00E81D47">
            <w:pPr>
              <w:autoSpaceDE w:val="0"/>
              <w:autoSpaceDN w:val="0"/>
              <w:adjustRightInd w:val="0"/>
              <w:spacing w:line="267" w:lineRule="exact"/>
              <w:jc w:val="left"/>
              <w:rPr>
                <w:rFonts w:ascii="宋体" w:cs="宋体"/>
                <w:kern w:val="0"/>
                <w:sz w:val="20"/>
                <w:szCs w:val="20"/>
              </w:rPr>
            </w:pPr>
            <w:r w:rsidRPr="00FD0DF7">
              <w:rPr>
                <w:rFonts w:ascii="宋体" w:cs="宋体" w:hint="eastAsia"/>
                <w:kern w:val="0"/>
                <w:sz w:val="20"/>
                <w:szCs w:val="20"/>
              </w:rPr>
              <w:t>C (20)</w:t>
            </w:r>
          </w:p>
        </w:tc>
        <w:tc>
          <w:tcPr>
            <w:tcW w:w="708" w:type="dxa"/>
          </w:tcPr>
          <w:p w14:paraId="0EFE87A0" w14:textId="77777777" w:rsidR="008915AF" w:rsidRPr="00FD0DF7" w:rsidRDefault="008915AF" w:rsidP="00E81D47">
            <w:pPr>
              <w:autoSpaceDE w:val="0"/>
              <w:autoSpaceDN w:val="0"/>
              <w:adjustRightInd w:val="0"/>
              <w:spacing w:line="267" w:lineRule="exact"/>
              <w:jc w:val="left"/>
              <w:rPr>
                <w:rFonts w:ascii="宋体" w:cs="宋体"/>
                <w:kern w:val="0"/>
                <w:sz w:val="20"/>
                <w:szCs w:val="20"/>
              </w:rPr>
            </w:pPr>
            <w:r w:rsidRPr="00FD0DF7">
              <w:rPr>
                <w:rFonts w:ascii="宋体" w:cs="宋体" w:hint="eastAsia"/>
                <w:kern w:val="0"/>
                <w:sz w:val="20"/>
                <w:szCs w:val="20"/>
              </w:rPr>
              <w:t>否</w:t>
            </w:r>
          </w:p>
        </w:tc>
        <w:tc>
          <w:tcPr>
            <w:tcW w:w="2635" w:type="dxa"/>
          </w:tcPr>
          <w:p w14:paraId="55A5BFA5" w14:textId="77777777" w:rsidR="008915AF" w:rsidRPr="00FD0DF7" w:rsidRDefault="008915AF" w:rsidP="00E81D47">
            <w:pPr>
              <w:autoSpaceDE w:val="0"/>
              <w:autoSpaceDN w:val="0"/>
              <w:adjustRightInd w:val="0"/>
              <w:spacing w:line="267" w:lineRule="exact"/>
              <w:jc w:val="left"/>
              <w:rPr>
                <w:rFonts w:ascii="宋体" w:cs="宋体"/>
                <w:kern w:val="0"/>
                <w:sz w:val="20"/>
                <w:szCs w:val="20"/>
              </w:rPr>
            </w:pPr>
            <w:r w:rsidRPr="00FD0DF7">
              <w:rPr>
                <w:rFonts w:ascii="宋体" w:cs="宋体" w:hint="eastAsia"/>
                <w:kern w:val="0"/>
                <w:sz w:val="20"/>
                <w:szCs w:val="20"/>
              </w:rPr>
              <w:t>由华兴银行统一分配</w:t>
            </w:r>
          </w:p>
        </w:tc>
      </w:tr>
      <w:tr w:rsidR="008915AF" w:rsidRPr="00FD0DF7" w14:paraId="63DA1AB0" w14:textId="77777777" w:rsidTr="00E81D47">
        <w:trPr>
          <w:cantSplit/>
          <w:trHeight w:val="145"/>
        </w:trPr>
        <w:tc>
          <w:tcPr>
            <w:tcW w:w="983" w:type="dxa"/>
            <w:vMerge/>
          </w:tcPr>
          <w:p w14:paraId="28FD1183" w14:textId="77777777" w:rsidR="008915AF" w:rsidRPr="00620232" w:rsidRDefault="008915AF" w:rsidP="00E81D47">
            <w:pPr>
              <w:rPr>
                <w:rFonts w:ascii="宋体" w:cs="宋体"/>
                <w:kern w:val="0"/>
                <w:sz w:val="20"/>
                <w:szCs w:val="20"/>
              </w:rPr>
            </w:pPr>
          </w:p>
        </w:tc>
        <w:tc>
          <w:tcPr>
            <w:tcW w:w="2094" w:type="dxa"/>
          </w:tcPr>
          <w:p w14:paraId="0F9599AC" w14:textId="77777777" w:rsidR="008915AF" w:rsidRPr="00620232" w:rsidRDefault="008915AF" w:rsidP="00E81D47">
            <w:pPr>
              <w:rPr>
                <w:rFonts w:ascii="宋体" w:cs="宋体"/>
                <w:kern w:val="0"/>
                <w:sz w:val="20"/>
                <w:szCs w:val="20"/>
              </w:rPr>
            </w:pPr>
            <w:r w:rsidRPr="00620232">
              <w:rPr>
                <w:rFonts w:ascii="宋体" w:cs="宋体"/>
                <w:kern w:val="0"/>
                <w:sz w:val="20"/>
                <w:szCs w:val="20"/>
              </w:rPr>
              <w:t>APPID</w:t>
            </w:r>
          </w:p>
        </w:tc>
        <w:tc>
          <w:tcPr>
            <w:tcW w:w="1709" w:type="dxa"/>
          </w:tcPr>
          <w:p w14:paraId="79350F1B" w14:textId="77777777" w:rsidR="008915AF" w:rsidRPr="00A560D3" w:rsidRDefault="008915AF" w:rsidP="00E81D47">
            <w:pPr>
              <w:autoSpaceDE w:val="0"/>
              <w:autoSpaceDN w:val="0"/>
              <w:adjustRightInd w:val="0"/>
              <w:spacing w:line="267" w:lineRule="exact"/>
              <w:ind w:left="107"/>
              <w:jc w:val="left"/>
              <w:rPr>
                <w:rFonts w:ascii="宋体" w:cs="宋体"/>
                <w:kern w:val="0"/>
                <w:sz w:val="20"/>
                <w:szCs w:val="20"/>
              </w:rPr>
            </w:pPr>
            <w:r>
              <w:rPr>
                <w:rFonts w:ascii="宋体" w:cs="宋体" w:hint="eastAsia"/>
                <w:kern w:val="0"/>
                <w:sz w:val="20"/>
                <w:szCs w:val="20"/>
              </w:rPr>
              <w:t>应用标识</w:t>
            </w:r>
          </w:p>
        </w:tc>
        <w:tc>
          <w:tcPr>
            <w:tcW w:w="851" w:type="dxa"/>
          </w:tcPr>
          <w:p w14:paraId="039184C9" w14:textId="77777777" w:rsidR="008915AF" w:rsidRPr="00FD0DF7" w:rsidRDefault="008915AF" w:rsidP="00E81D47">
            <w:pPr>
              <w:autoSpaceDE w:val="0"/>
              <w:autoSpaceDN w:val="0"/>
              <w:adjustRightInd w:val="0"/>
              <w:spacing w:line="267" w:lineRule="exact"/>
              <w:jc w:val="left"/>
              <w:rPr>
                <w:rFonts w:ascii="宋体" w:cs="宋体"/>
                <w:kern w:val="0"/>
                <w:sz w:val="20"/>
                <w:szCs w:val="20"/>
              </w:rPr>
            </w:pPr>
            <w:r w:rsidRPr="00FD0DF7">
              <w:rPr>
                <w:rFonts w:ascii="宋体" w:cs="宋体" w:hint="eastAsia"/>
                <w:kern w:val="0"/>
                <w:sz w:val="20"/>
                <w:szCs w:val="20"/>
              </w:rPr>
              <w:t>C(3)</w:t>
            </w:r>
          </w:p>
        </w:tc>
        <w:tc>
          <w:tcPr>
            <w:tcW w:w="708" w:type="dxa"/>
          </w:tcPr>
          <w:p w14:paraId="009FBDCF" w14:textId="77777777" w:rsidR="008915AF" w:rsidRPr="00FD0DF7" w:rsidRDefault="008915AF" w:rsidP="00E81D47">
            <w:pPr>
              <w:autoSpaceDE w:val="0"/>
              <w:autoSpaceDN w:val="0"/>
              <w:adjustRightInd w:val="0"/>
              <w:spacing w:line="267" w:lineRule="exact"/>
              <w:jc w:val="left"/>
              <w:rPr>
                <w:rFonts w:ascii="宋体" w:cs="宋体"/>
                <w:kern w:val="0"/>
                <w:sz w:val="20"/>
                <w:szCs w:val="20"/>
              </w:rPr>
            </w:pPr>
            <w:r w:rsidRPr="00FD0DF7">
              <w:rPr>
                <w:rFonts w:ascii="宋体" w:cs="宋体" w:hint="eastAsia"/>
                <w:kern w:val="0"/>
                <w:sz w:val="20"/>
                <w:szCs w:val="20"/>
              </w:rPr>
              <w:t>否</w:t>
            </w:r>
          </w:p>
        </w:tc>
        <w:tc>
          <w:tcPr>
            <w:tcW w:w="2635" w:type="dxa"/>
          </w:tcPr>
          <w:p w14:paraId="0B4156D0" w14:textId="77777777" w:rsidR="008915AF" w:rsidRPr="00FD0DF7" w:rsidRDefault="008915AF" w:rsidP="00E81D47">
            <w:pPr>
              <w:autoSpaceDE w:val="0"/>
              <w:autoSpaceDN w:val="0"/>
              <w:adjustRightInd w:val="0"/>
              <w:spacing w:line="267" w:lineRule="exact"/>
              <w:jc w:val="left"/>
              <w:rPr>
                <w:rFonts w:ascii="宋体" w:cs="宋体"/>
                <w:kern w:val="0"/>
                <w:sz w:val="20"/>
                <w:szCs w:val="20"/>
              </w:rPr>
            </w:pPr>
            <w:r w:rsidRPr="00FD0DF7">
              <w:rPr>
                <w:rFonts w:ascii="宋体" w:cs="宋体" w:hint="eastAsia"/>
                <w:kern w:val="0"/>
                <w:sz w:val="20"/>
                <w:szCs w:val="20"/>
              </w:rPr>
              <w:t>个人电脑:PC（不送则默认PC）</w:t>
            </w:r>
          </w:p>
          <w:p w14:paraId="64AC2E45" w14:textId="77777777" w:rsidR="008915AF" w:rsidRDefault="008915AF" w:rsidP="00E81D47">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手机：APP</w:t>
            </w:r>
          </w:p>
          <w:p w14:paraId="3C780810" w14:textId="77777777" w:rsidR="008915AF" w:rsidRPr="00FD0DF7" w:rsidRDefault="008915AF" w:rsidP="00E81D47">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微信：WX</w:t>
            </w:r>
          </w:p>
        </w:tc>
      </w:tr>
      <w:tr w:rsidR="008915AF" w:rsidRPr="00FD0DF7" w14:paraId="37B1E7B2" w14:textId="77777777" w:rsidTr="00E81D47">
        <w:trPr>
          <w:cantSplit/>
          <w:trHeight w:val="145"/>
        </w:trPr>
        <w:tc>
          <w:tcPr>
            <w:tcW w:w="983" w:type="dxa"/>
            <w:vMerge/>
          </w:tcPr>
          <w:p w14:paraId="413EB9B7" w14:textId="77777777" w:rsidR="008915AF" w:rsidRPr="00620232" w:rsidRDefault="008915AF" w:rsidP="00E81D47">
            <w:pPr>
              <w:rPr>
                <w:rFonts w:ascii="宋体" w:cs="宋体"/>
                <w:kern w:val="0"/>
                <w:sz w:val="20"/>
                <w:szCs w:val="20"/>
              </w:rPr>
            </w:pPr>
          </w:p>
        </w:tc>
        <w:tc>
          <w:tcPr>
            <w:tcW w:w="2094" w:type="dxa"/>
          </w:tcPr>
          <w:p w14:paraId="1E676AEA" w14:textId="77777777" w:rsidR="008915AF" w:rsidRPr="00620232" w:rsidRDefault="008915AF" w:rsidP="00E81D47">
            <w:pPr>
              <w:rPr>
                <w:rFonts w:ascii="宋体" w:cs="宋体"/>
                <w:kern w:val="0"/>
                <w:sz w:val="20"/>
                <w:szCs w:val="20"/>
              </w:rPr>
            </w:pPr>
            <w:r w:rsidRPr="00620232">
              <w:rPr>
                <w:rFonts w:ascii="宋体" w:cs="宋体"/>
                <w:kern w:val="0"/>
                <w:sz w:val="20"/>
                <w:szCs w:val="20"/>
              </w:rPr>
              <w:t>MERCHANTNAME</w:t>
            </w:r>
          </w:p>
        </w:tc>
        <w:tc>
          <w:tcPr>
            <w:tcW w:w="1709" w:type="dxa"/>
          </w:tcPr>
          <w:p w14:paraId="007D46CA" w14:textId="77777777" w:rsidR="008915AF" w:rsidRPr="00A560D3" w:rsidRDefault="008915AF" w:rsidP="00E81D47">
            <w:pPr>
              <w:autoSpaceDE w:val="0"/>
              <w:autoSpaceDN w:val="0"/>
              <w:adjustRightInd w:val="0"/>
              <w:spacing w:line="267" w:lineRule="exact"/>
              <w:ind w:left="107"/>
              <w:jc w:val="left"/>
              <w:rPr>
                <w:rFonts w:ascii="宋体" w:cs="宋体"/>
                <w:kern w:val="0"/>
                <w:sz w:val="20"/>
                <w:szCs w:val="20"/>
              </w:rPr>
            </w:pPr>
            <w:r w:rsidRPr="00A560D3">
              <w:rPr>
                <w:rFonts w:ascii="宋体" w:cs="宋体" w:hint="eastAsia"/>
                <w:kern w:val="0"/>
                <w:sz w:val="20"/>
                <w:szCs w:val="20"/>
              </w:rPr>
              <w:t>商户名称</w:t>
            </w:r>
          </w:p>
        </w:tc>
        <w:tc>
          <w:tcPr>
            <w:tcW w:w="851" w:type="dxa"/>
          </w:tcPr>
          <w:p w14:paraId="61115433" w14:textId="77777777" w:rsidR="008915AF" w:rsidRPr="00620232" w:rsidRDefault="008915AF" w:rsidP="00E81D47">
            <w:pPr>
              <w:rPr>
                <w:rFonts w:ascii="宋体" w:cs="宋体"/>
                <w:kern w:val="0"/>
                <w:sz w:val="20"/>
                <w:szCs w:val="20"/>
              </w:rPr>
            </w:pPr>
            <w:r>
              <w:rPr>
                <w:rFonts w:ascii="宋体" w:cs="宋体"/>
                <w:kern w:val="0"/>
                <w:sz w:val="20"/>
                <w:szCs w:val="20"/>
              </w:rPr>
              <w:t>C</w:t>
            </w:r>
            <w:r w:rsidRPr="00620232">
              <w:rPr>
                <w:rFonts w:ascii="宋体" w:cs="宋体"/>
                <w:kern w:val="0"/>
                <w:sz w:val="20"/>
                <w:szCs w:val="20"/>
              </w:rPr>
              <w:t>(128)</w:t>
            </w:r>
          </w:p>
        </w:tc>
        <w:tc>
          <w:tcPr>
            <w:tcW w:w="708" w:type="dxa"/>
          </w:tcPr>
          <w:p w14:paraId="70D817CB" w14:textId="77777777" w:rsidR="008915AF" w:rsidRDefault="008915AF">
            <w:r w:rsidRPr="00ED6156">
              <w:rPr>
                <w:rFonts w:ascii="宋体" w:cs="宋体" w:hint="eastAsia"/>
                <w:kern w:val="0"/>
                <w:sz w:val="20"/>
                <w:szCs w:val="20"/>
              </w:rPr>
              <w:t>否</w:t>
            </w:r>
          </w:p>
        </w:tc>
        <w:tc>
          <w:tcPr>
            <w:tcW w:w="2635" w:type="dxa"/>
          </w:tcPr>
          <w:p w14:paraId="2D15C84C" w14:textId="77777777" w:rsidR="008915AF" w:rsidRPr="00620232" w:rsidRDefault="008915AF" w:rsidP="00E81D47">
            <w:pPr>
              <w:rPr>
                <w:rFonts w:ascii="宋体" w:cs="宋体"/>
                <w:kern w:val="0"/>
                <w:sz w:val="20"/>
                <w:szCs w:val="20"/>
              </w:rPr>
            </w:pPr>
          </w:p>
        </w:tc>
      </w:tr>
      <w:tr w:rsidR="008915AF" w:rsidRPr="00FD0DF7" w14:paraId="1D60B5A8" w14:textId="77777777" w:rsidTr="00E81D47">
        <w:trPr>
          <w:cantSplit/>
          <w:trHeight w:val="145"/>
        </w:trPr>
        <w:tc>
          <w:tcPr>
            <w:tcW w:w="983" w:type="dxa"/>
            <w:vMerge/>
          </w:tcPr>
          <w:p w14:paraId="3F127A92" w14:textId="77777777" w:rsidR="008915AF" w:rsidRPr="00620232" w:rsidRDefault="008915AF" w:rsidP="00E81D47">
            <w:pPr>
              <w:rPr>
                <w:rFonts w:ascii="宋体" w:cs="宋体"/>
                <w:kern w:val="0"/>
                <w:sz w:val="20"/>
                <w:szCs w:val="20"/>
              </w:rPr>
            </w:pPr>
          </w:p>
        </w:tc>
        <w:tc>
          <w:tcPr>
            <w:tcW w:w="2094" w:type="dxa"/>
          </w:tcPr>
          <w:p w14:paraId="42F503E3" w14:textId="77777777" w:rsidR="008915AF" w:rsidRPr="00620232" w:rsidRDefault="008915AF" w:rsidP="00E81D47">
            <w:pPr>
              <w:rPr>
                <w:rFonts w:ascii="宋体" w:cs="宋体"/>
                <w:kern w:val="0"/>
                <w:sz w:val="20"/>
                <w:szCs w:val="20"/>
              </w:rPr>
            </w:pPr>
            <w:r w:rsidRPr="00620232">
              <w:rPr>
                <w:rFonts w:ascii="宋体" w:cs="宋体"/>
                <w:kern w:val="0"/>
                <w:sz w:val="20"/>
                <w:szCs w:val="20"/>
              </w:rPr>
              <w:t>TTRANS</w:t>
            </w:r>
          </w:p>
        </w:tc>
        <w:tc>
          <w:tcPr>
            <w:tcW w:w="1709" w:type="dxa"/>
          </w:tcPr>
          <w:p w14:paraId="4CA2F4EE" w14:textId="77777777" w:rsidR="008915AF" w:rsidRPr="00A560D3" w:rsidRDefault="008915AF" w:rsidP="00E81D47">
            <w:pPr>
              <w:autoSpaceDE w:val="0"/>
              <w:autoSpaceDN w:val="0"/>
              <w:adjustRightInd w:val="0"/>
              <w:spacing w:line="267" w:lineRule="exact"/>
              <w:ind w:left="107"/>
              <w:jc w:val="left"/>
              <w:rPr>
                <w:rFonts w:ascii="宋体" w:cs="宋体"/>
                <w:kern w:val="0"/>
                <w:sz w:val="20"/>
                <w:szCs w:val="20"/>
              </w:rPr>
            </w:pPr>
            <w:r w:rsidRPr="00A560D3">
              <w:rPr>
                <w:rFonts w:ascii="宋体" w:cs="宋体" w:hint="eastAsia"/>
                <w:kern w:val="0"/>
                <w:sz w:val="20"/>
                <w:szCs w:val="20"/>
              </w:rPr>
              <w:t>交易类型</w:t>
            </w:r>
          </w:p>
        </w:tc>
        <w:tc>
          <w:tcPr>
            <w:tcW w:w="851" w:type="dxa"/>
          </w:tcPr>
          <w:p w14:paraId="229B23A8" w14:textId="77777777" w:rsidR="008915AF" w:rsidRPr="00620232" w:rsidRDefault="008915AF" w:rsidP="00E81D47">
            <w:pPr>
              <w:rPr>
                <w:rFonts w:ascii="宋体" w:cs="宋体"/>
                <w:kern w:val="0"/>
                <w:sz w:val="20"/>
                <w:szCs w:val="20"/>
              </w:rPr>
            </w:pPr>
            <w:r>
              <w:rPr>
                <w:rFonts w:ascii="宋体" w:cs="宋体" w:hint="eastAsia"/>
                <w:kern w:val="0"/>
                <w:sz w:val="20"/>
                <w:szCs w:val="20"/>
              </w:rPr>
              <w:t>C</w:t>
            </w:r>
            <w:r w:rsidRPr="00620232">
              <w:rPr>
                <w:rFonts w:ascii="宋体" w:cs="宋体" w:hint="eastAsia"/>
                <w:kern w:val="0"/>
                <w:sz w:val="20"/>
                <w:szCs w:val="20"/>
              </w:rPr>
              <w:t>(2)</w:t>
            </w:r>
          </w:p>
        </w:tc>
        <w:tc>
          <w:tcPr>
            <w:tcW w:w="708" w:type="dxa"/>
          </w:tcPr>
          <w:p w14:paraId="34B3ABAA" w14:textId="77777777" w:rsidR="008915AF" w:rsidRDefault="008915AF">
            <w:r w:rsidRPr="00ED6156">
              <w:rPr>
                <w:rFonts w:ascii="宋体" w:cs="宋体" w:hint="eastAsia"/>
                <w:kern w:val="0"/>
                <w:sz w:val="20"/>
                <w:szCs w:val="20"/>
              </w:rPr>
              <w:t>否</w:t>
            </w:r>
          </w:p>
        </w:tc>
        <w:tc>
          <w:tcPr>
            <w:tcW w:w="2635" w:type="dxa"/>
          </w:tcPr>
          <w:p w14:paraId="6BCD651B" w14:textId="77777777" w:rsidR="008915AF" w:rsidRPr="00620232" w:rsidRDefault="008915AF" w:rsidP="00E81D47">
            <w:pPr>
              <w:rPr>
                <w:rFonts w:ascii="宋体" w:cs="宋体"/>
                <w:kern w:val="0"/>
                <w:sz w:val="20"/>
                <w:szCs w:val="20"/>
              </w:rPr>
            </w:pPr>
            <w:r w:rsidRPr="00620232">
              <w:rPr>
                <w:rFonts w:ascii="宋体" w:cs="宋体" w:hint="eastAsia"/>
                <w:kern w:val="0"/>
                <w:sz w:val="20"/>
                <w:szCs w:val="20"/>
              </w:rPr>
              <w:t>TransType.4=互联网借贷投标</w:t>
            </w:r>
          </w:p>
          <w:p w14:paraId="41ACC088" w14:textId="77777777" w:rsidR="008915AF" w:rsidRPr="00A560D3" w:rsidRDefault="008915AF" w:rsidP="00330F33">
            <w:pPr>
              <w:autoSpaceDE w:val="0"/>
              <w:autoSpaceDN w:val="0"/>
              <w:adjustRightInd w:val="0"/>
              <w:spacing w:line="267" w:lineRule="exact"/>
              <w:ind w:left="107"/>
              <w:jc w:val="left"/>
              <w:rPr>
                <w:rFonts w:ascii="宋体" w:cs="宋体"/>
                <w:kern w:val="0"/>
                <w:sz w:val="20"/>
                <w:szCs w:val="20"/>
              </w:rPr>
            </w:pPr>
            <w:r w:rsidRPr="00A560D3">
              <w:rPr>
                <w:rFonts w:ascii="宋体" w:cs="宋体" w:hint="eastAsia"/>
                <w:kern w:val="0"/>
                <w:sz w:val="20"/>
                <w:szCs w:val="20"/>
              </w:rPr>
              <w:t>TransType.5=互联网借贷还款</w:t>
            </w:r>
          </w:p>
          <w:p w14:paraId="1B6307D6" w14:textId="77777777" w:rsidR="008915AF" w:rsidRPr="00A560D3" w:rsidRDefault="008915AF" w:rsidP="00330F33">
            <w:pPr>
              <w:autoSpaceDE w:val="0"/>
              <w:autoSpaceDN w:val="0"/>
              <w:adjustRightInd w:val="0"/>
              <w:spacing w:line="267" w:lineRule="exact"/>
              <w:ind w:left="107"/>
              <w:jc w:val="left"/>
              <w:rPr>
                <w:rFonts w:ascii="宋体" w:cs="宋体"/>
                <w:kern w:val="0"/>
                <w:sz w:val="20"/>
                <w:szCs w:val="20"/>
              </w:rPr>
            </w:pPr>
            <w:r w:rsidRPr="00A560D3">
              <w:rPr>
                <w:rFonts w:ascii="宋体" w:cs="宋体" w:hint="eastAsia"/>
                <w:kern w:val="0"/>
                <w:sz w:val="20"/>
                <w:szCs w:val="20"/>
              </w:rPr>
              <w:t>TransType.6=账户开立</w:t>
            </w:r>
          </w:p>
          <w:p w14:paraId="41305BD5" w14:textId="77777777" w:rsidR="008915AF" w:rsidRPr="00A560D3" w:rsidRDefault="008915AF" w:rsidP="00330F33">
            <w:pPr>
              <w:autoSpaceDE w:val="0"/>
              <w:autoSpaceDN w:val="0"/>
              <w:adjustRightInd w:val="0"/>
              <w:spacing w:line="267" w:lineRule="exact"/>
              <w:ind w:left="107"/>
              <w:jc w:val="left"/>
              <w:rPr>
                <w:rFonts w:ascii="宋体" w:cs="宋体"/>
                <w:kern w:val="0"/>
                <w:sz w:val="20"/>
                <w:szCs w:val="20"/>
              </w:rPr>
            </w:pPr>
            <w:r w:rsidRPr="00A560D3">
              <w:rPr>
                <w:rFonts w:ascii="宋体" w:cs="宋体" w:hint="eastAsia"/>
                <w:kern w:val="0"/>
                <w:sz w:val="20"/>
                <w:szCs w:val="20"/>
              </w:rPr>
              <w:t>TransType.7=充值</w:t>
            </w:r>
          </w:p>
          <w:p w14:paraId="773FD1F8" w14:textId="77777777" w:rsidR="008915AF" w:rsidRPr="00A560D3" w:rsidRDefault="008915AF" w:rsidP="00330F33">
            <w:pPr>
              <w:autoSpaceDE w:val="0"/>
              <w:autoSpaceDN w:val="0"/>
              <w:adjustRightInd w:val="0"/>
              <w:spacing w:line="267" w:lineRule="exact"/>
              <w:ind w:left="107"/>
              <w:jc w:val="left"/>
              <w:rPr>
                <w:rFonts w:ascii="宋体" w:cs="宋体"/>
                <w:kern w:val="0"/>
                <w:sz w:val="20"/>
                <w:szCs w:val="20"/>
              </w:rPr>
            </w:pPr>
            <w:r w:rsidRPr="00A560D3">
              <w:rPr>
                <w:rFonts w:ascii="宋体" w:cs="宋体" w:hint="eastAsia"/>
                <w:kern w:val="0"/>
                <w:sz w:val="20"/>
                <w:szCs w:val="20"/>
              </w:rPr>
              <w:t>TransType.8=提现</w:t>
            </w:r>
          </w:p>
          <w:p w14:paraId="6666FDE5" w14:textId="77777777" w:rsidR="008915AF" w:rsidRPr="00A560D3" w:rsidRDefault="008915AF" w:rsidP="00330F33">
            <w:pPr>
              <w:autoSpaceDE w:val="0"/>
              <w:autoSpaceDN w:val="0"/>
              <w:adjustRightInd w:val="0"/>
              <w:spacing w:line="267" w:lineRule="exact"/>
              <w:ind w:left="107"/>
              <w:jc w:val="left"/>
              <w:rPr>
                <w:rFonts w:ascii="宋体" w:cs="宋体"/>
                <w:kern w:val="0"/>
                <w:sz w:val="20"/>
                <w:szCs w:val="20"/>
              </w:rPr>
            </w:pPr>
            <w:r w:rsidRPr="00A560D3">
              <w:rPr>
                <w:rFonts w:ascii="宋体" w:cs="宋体" w:hint="eastAsia"/>
                <w:kern w:val="0"/>
                <w:sz w:val="20"/>
                <w:szCs w:val="20"/>
              </w:rPr>
              <w:t>TransType.9=自动投标授权</w:t>
            </w:r>
          </w:p>
          <w:p w14:paraId="18271C20" w14:textId="77777777" w:rsidR="008915AF" w:rsidRDefault="008915AF" w:rsidP="00330F33">
            <w:pPr>
              <w:rPr>
                <w:ins w:id="3192" w:author="wincol" w:date="2016-03-31T18:31:00Z"/>
                <w:rFonts w:ascii="宋体" w:cs="宋体"/>
                <w:kern w:val="0"/>
                <w:sz w:val="20"/>
                <w:szCs w:val="20"/>
              </w:rPr>
            </w:pPr>
            <w:r w:rsidRPr="00A560D3">
              <w:rPr>
                <w:rFonts w:ascii="宋体" w:cs="宋体" w:hint="eastAsia"/>
                <w:kern w:val="0"/>
                <w:sz w:val="20"/>
                <w:szCs w:val="20"/>
              </w:rPr>
              <w:t>TransType.10=自动还款授权</w:t>
            </w:r>
          </w:p>
          <w:p w14:paraId="2F6EBA9D" w14:textId="77777777" w:rsidR="00835F83" w:rsidRDefault="00835F83" w:rsidP="00835F83">
            <w:pPr>
              <w:rPr>
                <w:ins w:id="3193" w:author="wincol" w:date="2016-03-31T18:31:00Z"/>
                <w:rFonts w:ascii="宋体" w:cs="宋体"/>
                <w:kern w:val="0"/>
                <w:sz w:val="20"/>
                <w:szCs w:val="20"/>
              </w:rPr>
            </w:pPr>
            <w:ins w:id="3194" w:author="wincol" w:date="2016-03-31T18:31:00Z">
              <w:r w:rsidRPr="00A560D3">
                <w:rPr>
                  <w:rFonts w:ascii="宋体" w:cs="宋体" w:hint="eastAsia"/>
                  <w:kern w:val="0"/>
                  <w:sz w:val="20"/>
                  <w:szCs w:val="20"/>
                </w:rPr>
                <w:t>TransType.1=</w:t>
              </w:r>
              <w:r>
                <w:rPr>
                  <w:rFonts w:ascii="宋体" w:cs="宋体" w:hint="eastAsia"/>
                  <w:kern w:val="0"/>
                  <w:sz w:val="20"/>
                  <w:szCs w:val="20"/>
                </w:rPr>
                <w:t>绑卡</w:t>
              </w:r>
            </w:ins>
          </w:p>
          <w:p w14:paraId="45F9DB59" w14:textId="77777777" w:rsidR="00835F83" w:rsidRPr="00620232" w:rsidRDefault="00835F83" w:rsidP="00835F83">
            <w:pPr>
              <w:rPr>
                <w:rFonts w:ascii="宋体" w:cs="宋体"/>
                <w:kern w:val="0"/>
                <w:sz w:val="20"/>
                <w:szCs w:val="20"/>
              </w:rPr>
            </w:pPr>
            <w:ins w:id="3195" w:author="wincol" w:date="2016-03-31T18:31:00Z">
              <w:r w:rsidRPr="00A560D3">
                <w:rPr>
                  <w:rFonts w:ascii="宋体" w:cs="宋体" w:hint="eastAsia"/>
                  <w:kern w:val="0"/>
                  <w:sz w:val="20"/>
                  <w:szCs w:val="20"/>
                </w:rPr>
                <w:t>TransType.</w:t>
              </w:r>
              <w:r>
                <w:rPr>
                  <w:rFonts w:ascii="宋体" w:cs="宋体" w:hint="eastAsia"/>
                  <w:kern w:val="0"/>
                  <w:sz w:val="20"/>
                  <w:szCs w:val="20"/>
                </w:rPr>
                <w:t>2</w:t>
              </w:r>
              <w:r w:rsidRPr="00A560D3">
                <w:rPr>
                  <w:rFonts w:ascii="宋体" w:cs="宋体" w:hint="eastAsia"/>
                  <w:kern w:val="0"/>
                  <w:sz w:val="20"/>
                  <w:szCs w:val="20"/>
                </w:rPr>
                <w:t>=</w:t>
              </w:r>
            </w:ins>
            <w:ins w:id="3196" w:author="wincol" w:date="2016-05-12T15:57:00Z">
              <w:r w:rsidR="00C272C2">
                <w:rPr>
                  <w:rFonts w:ascii="宋体" w:cs="宋体" w:hint="eastAsia"/>
                  <w:kern w:val="0"/>
                  <w:sz w:val="20"/>
                  <w:szCs w:val="20"/>
                </w:rPr>
                <w:t>债券</w:t>
              </w:r>
            </w:ins>
            <w:ins w:id="3197" w:author="wincol" w:date="2016-03-31T18:38:00Z">
              <w:r w:rsidR="00E914FC">
                <w:rPr>
                  <w:rFonts w:ascii="宋体" w:cs="宋体" w:hint="eastAsia"/>
                  <w:kern w:val="0"/>
                  <w:sz w:val="20"/>
                  <w:szCs w:val="20"/>
                </w:rPr>
                <w:t>转让</w:t>
              </w:r>
            </w:ins>
          </w:p>
        </w:tc>
      </w:tr>
      <w:tr w:rsidR="008915AF" w:rsidRPr="00FD0DF7" w14:paraId="0317A6C9" w14:textId="77777777" w:rsidTr="00E81D47">
        <w:trPr>
          <w:cantSplit/>
          <w:trHeight w:val="145"/>
        </w:trPr>
        <w:tc>
          <w:tcPr>
            <w:tcW w:w="983" w:type="dxa"/>
            <w:vMerge/>
          </w:tcPr>
          <w:p w14:paraId="2225BD15" w14:textId="77777777" w:rsidR="008915AF" w:rsidRPr="00620232" w:rsidRDefault="008915AF" w:rsidP="00E81D47">
            <w:pPr>
              <w:rPr>
                <w:rFonts w:ascii="宋体" w:cs="宋体"/>
                <w:kern w:val="0"/>
                <w:sz w:val="20"/>
                <w:szCs w:val="20"/>
              </w:rPr>
            </w:pPr>
          </w:p>
        </w:tc>
        <w:tc>
          <w:tcPr>
            <w:tcW w:w="2094" w:type="dxa"/>
          </w:tcPr>
          <w:p w14:paraId="1CD39A4F" w14:textId="77777777" w:rsidR="008915AF" w:rsidRPr="00620232" w:rsidRDefault="008915AF" w:rsidP="00E81D47">
            <w:pPr>
              <w:rPr>
                <w:rFonts w:ascii="宋体" w:cs="宋体"/>
                <w:kern w:val="0"/>
                <w:sz w:val="20"/>
                <w:szCs w:val="20"/>
              </w:rPr>
            </w:pPr>
            <w:r w:rsidRPr="00620232">
              <w:rPr>
                <w:rFonts w:ascii="宋体" w:cs="宋体"/>
                <w:kern w:val="0"/>
                <w:sz w:val="20"/>
                <w:szCs w:val="20"/>
              </w:rPr>
              <w:t>ACNO</w:t>
            </w:r>
          </w:p>
        </w:tc>
        <w:tc>
          <w:tcPr>
            <w:tcW w:w="1709" w:type="dxa"/>
          </w:tcPr>
          <w:p w14:paraId="7CD38DB4" w14:textId="77777777" w:rsidR="008915AF" w:rsidRPr="00A560D3" w:rsidRDefault="008915AF" w:rsidP="00E81D47">
            <w:pPr>
              <w:autoSpaceDE w:val="0"/>
              <w:autoSpaceDN w:val="0"/>
              <w:adjustRightInd w:val="0"/>
              <w:spacing w:line="267" w:lineRule="exact"/>
              <w:ind w:left="107"/>
              <w:jc w:val="left"/>
              <w:rPr>
                <w:rFonts w:ascii="宋体" w:cs="宋体"/>
                <w:kern w:val="0"/>
                <w:sz w:val="20"/>
                <w:szCs w:val="20"/>
              </w:rPr>
            </w:pPr>
            <w:r w:rsidRPr="00A560D3">
              <w:rPr>
                <w:rFonts w:ascii="宋体" w:cs="宋体" w:hint="eastAsia"/>
                <w:kern w:val="0"/>
                <w:sz w:val="20"/>
                <w:szCs w:val="20"/>
              </w:rPr>
              <w:t>投资人账号</w:t>
            </w:r>
          </w:p>
        </w:tc>
        <w:tc>
          <w:tcPr>
            <w:tcW w:w="851" w:type="dxa"/>
          </w:tcPr>
          <w:p w14:paraId="5AF03DC2" w14:textId="77777777" w:rsidR="008915AF" w:rsidRPr="00620232" w:rsidRDefault="008915AF" w:rsidP="00E81D47">
            <w:pPr>
              <w:rPr>
                <w:rFonts w:ascii="宋体" w:cs="宋体"/>
                <w:kern w:val="0"/>
                <w:sz w:val="20"/>
                <w:szCs w:val="20"/>
              </w:rPr>
            </w:pPr>
            <w:r>
              <w:rPr>
                <w:rFonts w:ascii="宋体" w:cs="宋体"/>
                <w:kern w:val="0"/>
                <w:sz w:val="20"/>
                <w:szCs w:val="20"/>
              </w:rPr>
              <w:t>C</w:t>
            </w:r>
            <w:r w:rsidRPr="00620232">
              <w:rPr>
                <w:rFonts w:ascii="宋体" w:cs="宋体"/>
                <w:kern w:val="0"/>
                <w:sz w:val="20"/>
                <w:szCs w:val="20"/>
              </w:rPr>
              <w:t>(32)</w:t>
            </w:r>
          </w:p>
        </w:tc>
        <w:tc>
          <w:tcPr>
            <w:tcW w:w="708" w:type="dxa"/>
          </w:tcPr>
          <w:p w14:paraId="4D7E0F9F" w14:textId="77777777" w:rsidR="008915AF" w:rsidRPr="00620232" w:rsidRDefault="008915AF" w:rsidP="00E81D47">
            <w:pPr>
              <w:rPr>
                <w:rFonts w:ascii="宋体" w:cs="宋体"/>
                <w:kern w:val="0"/>
                <w:sz w:val="20"/>
                <w:szCs w:val="20"/>
              </w:rPr>
            </w:pPr>
            <w:r w:rsidRPr="00FD0DF7">
              <w:rPr>
                <w:rFonts w:ascii="宋体" w:cs="宋体" w:hint="eastAsia"/>
                <w:kern w:val="0"/>
                <w:sz w:val="20"/>
                <w:szCs w:val="20"/>
              </w:rPr>
              <w:t>否</w:t>
            </w:r>
          </w:p>
        </w:tc>
        <w:tc>
          <w:tcPr>
            <w:tcW w:w="2635" w:type="dxa"/>
          </w:tcPr>
          <w:p w14:paraId="782A1FEC" w14:textId="77777777" w:rsidR="008915AF" w:rsidRPr="00620232" w:rsidRDefault="008915AF" w:rsidP="00E81D47">
            <w:pPr>
              <w:rPr>
                <w:rFonts w:ascii="宋体" w:cs="宋体"/>
                <w:kern w:val="0"/>
                <w:sz w:val="20"/>
                <w:szCs w:val="20"/>
              </w:rPr>
            </w:pPr>
          </w:p>
        </w:tc>
      </w:tr>
      <w:tr w:rsidR="008915AF" w:rsidRPr="00FD0DF7" w14:paraId="1A482789" w14:textId="77777777" w:rsidTr="00E81D47">
        <w:trPr>
          <w:cantSplit/>
          <w:trHeight w:val="145"/>
        </w:trPr>
        <w:tc>
          <w:tcPr>
            <w:tcW w:w="983" w:type="dxa"/>
            <w:vMerge/>
          </w:tcPr>
          <w:p w14:paraId="3D661ED9" w14:textId="77777777" w:rsidR="008915AF" w:rsidRPr="00620232" w:rsidRDefault="008915AF" w:rsidP="00E81D47">
            <w:pPr>
              <w:rPr>
                <w:rFonts w:ascii="宋体" w:cs="宋体"/>
                <w:kern w:val="0"/>
                <w:sz w:val="20"/>
                <w:szCs w:val="20"/>
              </w:rPr>
            </w:pPr>
          </w:p>
        </w:tc>
        <w:tc>
          <w:tcPr>
            <w:tcW w:w="2094" w:type="dxa"/>
          </w:tcPr>
          <w:p w14:paraId="11BA3CA9" w14:textId="77777777" w:rsidR="008915AF" w:rsidRPr="00620232" w:rsidRDefault="008915AF" w:rsidP="00E81D47">
            <w:pPr>
              <w:rPr>
                <w:rFonts w:ascii="宋体" w:cs="宋体"/>
                <w:kern w:val="0"/>
                <w:sz w:val="20"/>
                <w:szCs w:val="20"/>
              </w:rPr>
            </w:pPr>
            <w:r w:rsidRPr="00620232">
              <w:rPr>
                <w:rFonts w:ascii="宋体" w:cs="宋体"/>
                <w:kern w:val="0"/>
                <w:sz w:val="20"/>
                <w:szCs w:val="20"/>
              </w:rPr>
              <w:t>ACNAME</w:t>
            </w:r>
          </w:p>
        </w:tc>
        <w:tc>
          <w:tcPr>
            <w:tcW w:w="1709" w:type="dxa"/>
          </w:tcPr>
          <w:p w14:paraId="30B5D100" w14:textId="77777777" w:rsidR="008915AF" w:rsidRPr="00A560D3" w:rsidRDefault="008915AF" w:rsidP="00E81D47">
            <w:pPr>
              <w:autoSpaceDE w:val="0"/>
              <w:autoSpaceDN w:val="0"/>
              <w:adjustRightInd w:val="0"/>
              <w:spacing w:line="267" w:lineRule="exact"/>
              <w:ind w:left="107"/>
              <w:jc w:val="left"/>
              <w:rPr>
                <w:rFonts w:ascii="宋体" w:cs="宋体"/>
                <w:kern w:val="0"/>
                <w:sz w:val="20"/>
                <w:szCs w:val="20"/>
              </w:rPr>
            </w:pPr>
            <w:r w:rsidRPr="00A560D3">
              <w:rPr>
                <w:rFonts w:ascii="宋体" w:cs="宋体" w:hint="eastAsia"/>
                <w:kern w:val="0"/>
                <w:sz w:val="20"/>
                <w:szCs w:val="20"/>
              </w:rPr>
              <w:t>投资人账号户名</w:t>
            </w:r>
          </w:p>
        </w:tc>
        <w:tc>
          <w:tcPr>
            <w:tcW w:w="851" w:type="dxa"/>
          </w:tcPr>
          <w:p w14:paraId="4A1FA9EB" w14:textId="77777777" w:rsidR="008915AF" w:rsidRPr="00620232" w:rsidRDefault="008915AF" w:rsidP="00E81D47">
            <w:pPr>
              <w:rPr>
                <w:rFonts w:ascii="宋体" w:cs="宋体"/>
                <w:kern w:val="0"/>
                <w:sz w:val="20"/>
                <w:szCs w:val="20"/>
              </w:rPr>
            </w:pPr>
            <w:r>
              <w:rPr>
                <w:rFonts w:ascii="宋体" w:cs="宋体"/>
                <w:kern w:val="0"/>
                <w:sz w:val="20"/>
                <w:szCs w:val="20"/>
              </w:rPr>
              <w:t>C</w:t>
            </w:r>
            <w:r w:rsidRPr="00620232">
              <w:rPr>
                <w:rFonts w:ascii="宋体" w:cs="宋体"/>
                <w:kern w:val="0"/>
                <w:sz w:val="20"/>
                <w:szCs w:val="20"/>
              </w:rPr>
              <w:t>(128)</w:t>
            </w:r>
          </w:p>
        </w:tc>
        <w:tc>
          <w:tcPr>
            <w:tcW w:w="708" w:type="dxa"/>
          </w:tcPr>
          <w:p w14:paraId="3BC669B3" w14:textId="77777777" w:rsidR="008915AF" w:rsidRPr="00620232" w:rsidRDefault="008915AF" w:rsidP="00E81D47">
            <w:pPr>
              <w:rPr>
                <w:rFonts w:ascii="宋体" w:cs="宋体"/>
                <w:kern w:val="0"/>
                <w:sz w:val="20"/>
                <w:szCs w:val="20"/>
              </w:rPr>
            </w:pPr>
            <w:r>
              <w:rPr>
                <w:rFonts w:ascii="宋体" w:cs="宋体" w:hint="eastAsia"/>
                <w:kern w:val="0"/>
                <w:sz w:val="20"/>
                <w:szCs w:val="20"/>
              </w:rPr>
              <w:t>是</w:t>
            </w:r>
          </w:p>
        </w:tc>
        <w:tc>
          <w:tcPr>
            <w:tcW w:w="2635" w:type="dxa"/>
          </w:tcPr>
          <w:p w14:paraId="45D1BCE3" w14:textId="77777777" w:rsidR="008915AF" w:rsidRPr="00620232" w:rsidRDefault="008915AF" w:rsidP="00E81D47">
            <w:pPr>
              <w:rPr>
                <w:rFonts w:ascii="宋体" w:cs="宋体"/>
                <w:kern w:val="0"/>
                <w:sz w:val="20"/>
                <w:szCs w:val="20"/>
              </w:rPr>
            </w:pPr>
          </w:p>
        </w:tc>
      </w:tr>
      <w:tr w:rsidR="008915AF" w:rsidRPr="00FD0DF7" w14:paraId="12A5B9A7" w14:textId="77777777" w:rsidTr="00E81D47">
        <w:trPr>
          <w:cantSplit/>
          <w:trHeight w:val="145"/>
        </w:trPr>
        <w:tc>
          <w:tcPr>
            <w:tcW w:w="983" w:type="dxa"/>
            <w:vMerge/>
          </w:tcPr>
          <w:p w14:paraId="5D2168CB" w14:textId="77777777" w:rsidR="008915AF" w:rsidRPr="00620232" w:rsidRDefault="008915AF" w:rsidP="00E81D47">
            <w:pPr>
              <w:rPr>
                <w:rFonts w:ascii="宋体" w:cs="宋体"/>
                <w:kern w:val="0"/>
                <w:sz w:val="20"/>
                <w:szCs w:val="20"/>
              </w:rPr>
            </w:pPr>
          </w:p>
        </w:tc>
        <w:tc>
          <w:tcPr>
            <w:tcW w:w="2094" w:type="dxa"/>
          </w:tcPr>
          <w:p w14:paraId="65BE0C29" w14:textId="77777777" w:rsidR="008915AF" w:rsidRPr="00620232" w:rsidRDefault="008915AF" w:rsidP="00E81D47">
            <w:pPr>
              <w:rPr>
                <w:rFonts w:ascii="宋体" w:cs="宋体"/>
                <w:kern w:val="0"/>
                <w:sz w:val="20"/>
                <w:szCs w:val="20"/>
              </w:rPr>
            </w:pPr>
            <w:r w:rsidRPr="00620232">
              <w:rPr>
                <w:rFonts w:ascii="宋体" w:cs="宋体"/>
                <w:kern w:val="0"/>
                <w:sz w:val="20"/>
                <w:szCs w:val="20"/>
              </w:rPr>
              <w:t>REMARK</w:t>
            </w:r>
          </w:p>
        </w:tc>
        <w:tc>
          <w:tcPr>
            <w:tcW w:w="1709" w:type="dxa"/>
          </w:tcPr>
          <w:p w14:paraId="46E5679F" w14:textId="77777777" w:rsidR="008915AF" w:rsidRPr="00A560D3" w:rsidRDefault="008915AF" w:rsidP="00E81D47">
            <w:pPr>
              <w:autoSpaceDE w:val="0"/>
              <w:autoSpaceDN w:val="0"/>
              <w:adjustRightInd w:val="0"/>
              <w:spacing w:line="267" w:lineRule="exact"/>
              <w:ind w:left="107"/>
              <w:jc w:val="left"/>
              <w:rPr>
                <w:rFonts w:ascii="宋体" w:cs="宋体"/>
                <w:kern w:val="0"/>
                <w:sz w:val="20"/>
                <w:szCs w:val="20"/>
              </w:rPr>
            </w:pPr>
            <w:r w:rsidRPr="00A560D3">
              <w:rPr>
                <w:rFonts w:ascii="宋体" w:cs="宋体" w:hint="eastAsia"/>
                <w:kern w:val="0"/>
                <w:sz w:val="20"/>
                <w:szCs w:val="20"/>
              </w:rPr>
              <w:t>备注</w:t>
            </w:r>
          </w:p>
        </w:tc>
        <w:tc>
          <w:tcPr>
            <w:tcW w:w="851" w:type="dxa"/>
          </w:tcPr>
          <w:p w14:paraId="69C519B9" w14:textId="77777777" w:rsidR="008915AF" w:rsidRPr="00620232" w:rsidRDefault="008915AF" w:rsidP="00E81D47">
            <w:pPr>
              <w:rPr>
                <w:rFonts w:ascii="宋体" w:cs="宋体"/>
                <w:kern w:val="0"/>
                <w:sz w:val="20"/>
                <w:szCs w:val="20"/>
              </w:rPr>
            </w:pPr>
            <w:r>
              <w:rPr>
                <w:rFonts w:ascii="宋体" w:cs="宋体"/>
                <w:kern w:val="0"/>
                <w:sz w:val="20"/>
                <w:szCs w:val="20"/>
              </w:rPr>
              <w:t>C</w:t>
            </w:r>
            <w:r w:rsidRPr="00620232">
              <w:rPr>
                <w:rFonts w:ascii="宋体" w:cs="宋体"/>
                <w:kern w:val="0"/>
                <w:sz w:val="20"/>
                <w:szCs w:val="20"/>
              </w:rPr>
              <w:t>(60)</w:t>
            </w:r>
          </w:p>
        </w:tc>
        <w:tc>
          <w:tcPr>
            <w:tcW w:w="708" w:type="dxa"/>
          </w:tcPr>
          <w:p w14:paraId="4978BBAD" w14:textId="77777777" w:rsidR="008915AF" w:rsidRPr="00620232" w:rsidRDefault="008915AF" w:rsidP="00E81D47">
            <w:pPr>
              <w:rPr>
                <w:rFonts w:ascii="宋体" w:cs="宋体"/>
                <w:kern w:val="0"/>
                <w:sz w:val="20"/>
                <w:szCs w:val="20"/>
              </w:rPr>
            </w:pPr>
            <w:r>
              <w:rPr>
                <w:rFonts w:ascii="宋体" w:cs="宋体" w:hint="eastAsia"/>
                <w:kern w:val="0"/>
                <w:sz w:val="20"/>
                <w:szCs w:val="20"/>
              </w:rPr>
              <w:t>是</w:t>
            </w:r>
          </w:p>
        </w:tc>
        <w:tc>
          <w:tcPr>
            <w:tcW w:w="2635" w:type="dxa"/>
          </w:tcPr>
          <w:p w14:paraId="37C4C426" w14:textId="77777777" w:rsidR="008915AF" w:rsidRPr="00620232" w:rsidRDefault="008915AF" w:rsidP="00E81D47">
            <w:pPr>
              <w:rPr>
                <w:rFonts w:ascii="宋体" w:cs="宋体"/>
                <w:kern w:val="0"/>
                <w:sz w:val="20"/>
                <w:szCs w:val="20"/>
              </w:rPr>
            </w:pPr>
          </w:p>
        </w:tc>
      </w:tr>
      <w:tr w:rsidR="008915AF" w:rsidRPr="00FD0DF7" w14:paraId="58E79E76" w14:textId="77777777" w:rsidTr="00E81D47">
        <w:trPr>
          <w:cantSplit/>
          <w:trHeight w:val="145"/>
        </w:trPr>
        <w:tc>
          <w:tcPr>
            <w:tcW w:w="983" w:type="dxa"/>
            <w:vMerge/>
          </w:tcPr>
          <w:p w14:paraId="7ACFF8F5" w14:textId="77777777" w:rsidR="008915AF" w:rsidRPr="00620232" w:rsidRDefault="008915AF" w:rsidP="00E81D47">
            <w:pPr>
              <w:rPr>
                <w:rFonts w:ascii="宋体" w:cs="宋体"/>
                <w:kern w:val="0"/>
                <w:sz w:val="20"/>
                <w:szCs w:val="20"/>
              </w:rPr>
            </w:pPr>
          </w:p>
        </w:tc>
        <w:tc>
          <w:tcPr>
            <w:tcW w:w="2094" w:type="dxa"/>
          </w:tcPr>
          <w:p w14:paraId="178EBF2D" w14:textId="77777777" w:rsidR="008915AF" w:rsidRPr="00620232" w:rsidRDefault="008915AF" w:rsidP="00E81D47">
            <w:pPr>
              <w:rPr>
                <w:rFonts w:ascii="宋体" w:cs="宋体"/>
                <w:kern w:val="0"/>
                <w:sz w:val="20"/>
                <w:szCs w:val="20"/>
              </w:rPr>
            </w:pPr>
            <w:r w:rsidRPr="00620232">
              <w:rPr>
                <w:rFonts w:ascii="宋体" w:cs="宋体"/>
                <w:kern w:val="0"/>
                <w:sz w:val="20"/>
                <w:szCs w:val="20"/>
              </w:rPr>
              <w:t>RETURNURL</w:t>
            </w:r>
          </w:p>
        </w:tc>
        <w:tc>
          <w:tcPr>
            <w:tcW w:w="1709" w:type="dxa"/>
          </w:tcPr>
          <w:p w14:paraId="5A48D1AD" w14:textId="77777777" w:rsidR="008915AF" w:rsidRPr="00A560D3" w:rsidRDefault="008915AF" w:rsidP="00E81D47">
            <w:pPr>
              <w:autoSpaceDE w:val="0"/>
              <w:autoSpaceDN w:val="0"/>
              <w:adjustRightInd w:val="0"/>
              <w:spacing w:line="267" w:lineRule="exact"/>
              <w:ind w:left="107"/>
              <w:jc w:val="left"/>
              <w:rPr>
                <w:rFonts w:ascii="宋体" w:cs="宋体"/>
                <w:kern w:val="0"/>
                <w:sz w:val="20"/>
                <w:szCs w:val="20"/>
              </w:rPr>
            </w:pPr>
            <w:r w:rsidRPr="00A560D3">
              <w:rPr>
                <w:rFonts w:ascii="宋体" w:cs="宋体" w:hint="eastAsia"/>
                <w:kern w:val="0"/>
                <w:sz w:val="20"/>
                <w:szCs w:val="20"/>
              </w:rPr>
              <w:t>返回商户</w:t>
            </w:r>
            <w:r w:rsidRPr="00A560D3">
              <w:rPr>
                <w:rFonts w:ascii="宋体" w:cs="宋体"/>
                <w:kern w:val="0"/>
                <w:sz w:val="20"/>
                <w:szCs w:val="20"/>
              </w:rPr>
              <w:t>URL</w:t>
            </w:r>
          </w:p>
        </w:tc>
        <w:tc>
          <w:tcPr>
            <w:tcW w:w="851" w:type="dxa"/>
          </w:tcPr>
          <w:p w14:paraId="36A0B9C2" w14:textId="77777777" w:rsidR="008915AF" w:rsidRPr="00620232" w:rsidRDefault="008915AF" w:rsidP="00E81D47">
            <w:pPr>
              <w:rPr>
                <w:rFonts w:ascii="宋体" w:cs="宋体"/>
                <w:kern w:val="0"/>
                <w:sz w:val="20"/>
                <w:szCs w:val="20"/>
              </w:rPr>
            </w:pPr>
            <w:r>
              <w:rPr>
                <w:rFonts w:ascii="宋体" w:cs="宋体" w:hint="eastAsia"/>
                <w:kern w:val="0"/>
                <w:sz w:val="20"/>
                <w:szCs w:val="20"/>
              </w:rPr>
              <w:t>C</w:t>
            </w:r>
            <w:r w:rsidRPr="00620232">
              <w:rPr>
                <w:rFonts w:ascii="宋体" w:cs="宋体" w:hint="eastAsia"/>
                <w:kern w:val="0"/>
                <w:sz w:val="20"/>
                <w:szCs w:val="20"/>
              </w:rPr>
              <w:t>（128）</w:t>
            </w:r>
          </w:p>
        </w:tc>
        <w:tc>
          <w:tcPr>
            <w:tcW w:w="708" w:type="dxa"/>
          </w:tcPr>
          <w:p w14:paraId="4F030E22" w14:textId="77777777" w:rsidR="008915AF" w:rsidRPr="00620232" w:rsidRDefault="008915AF" w:rsidP="00E81D47">
            <w:pPr>
              <w:rPr>
                <w:rFonts w:ascii="宋体" w:cs="宋体"/>
                <w:kern w:val="0"/>
                <w:sz w:val="20"/>
                <w:szCs w:val="20"/>
              </w:rPr>
            </w:pPr>
            <w:r>
              <w:rPr>
                <w:rFonts w:ascii="宋体" w:cs="宋体" w:hint="eastAsia"/>
                <w:kern w:val="0"/>
                <w:sz w:val="20"/>
                <w:szCs w:val="20"/>
              </w:rPr>
              <w:t>是</w:t>
            </w:r>
          </w:p>
        </w:tc>
        <w:tc>
          <w:tcPr>
            <w:tcW w:w="2635" w:type="dxa"/>
          </w:tcPr>
          <w:p w14:paraId="43421335" w14:textId="77777777" w:rsidR="008915AF" w:rsidRPr="00620232" w:rsidRDefault="00746D79" w:rsidP="00E81D47">
            <w:pPr>
              <w:rPr>
                <w:rFonts w:ascii="宋体" w:cs="宋体"/>
                <w:kern w:val="0"/>
                <w:sz w:val="20"/>
                <w:szCs w:val="20"/>
              </w:rPr>
            </w:pPr>
            <w:ins w:id="3198" w:author="wincol" w:date="2016-04-11T12:52:00Z">
              <w:r>
                <w:rPr>
                  <w:rFonts w:ascii="宋体" w:hAnsi="宋体" w:hint="eastAsia"/>
                </w:rPr>
                <w:t>不提供此地址，则客户在我行页面处理完后无法跳转到商户指定页面。</w:t>
              </w:r>
            </w:ins>
          </w:p>
        </w:tc>
      </w:tr>
      <w:tr w:rsidR="008915AF" w:rsidRPr="00FD0DF7" w14:paraId="36DC3786" w14:textId="77777777" w:rsidTr="00E81D47">
        <w:trPr>
          <w:cantSplit/>
          <w:trHeight w:val="145"/>
          <w:ins w:id="3199" w:author="Windows 用户" w:date="2016-03-28T18:01:00Z"/>
        </w:trPr>
        <w:tc>
          <w:tcPr>
            <w:tcW w:w="983" w:type="dxa"/>
            <w:vMerge/>
          </w:tcPr>
          <w:p w14:paraId="48B6F646" w14:textId="77777777" w:rsidR="008915AF" w:rsidRPr="00620232" w:rsidRDefault="008915AF" w:rsidP="00E81D47">
            <w:pPr>
              <w:rPr>
                <w:ins w:id="3200" w:author="Windows 用户" w:date="2016-03-28T18:01:00Z"/>
                <w:rFonts w:ascii="宋体" w:cs="宋体"/>
                <w:kern w:val="0"/>
                <w:sz w:val="20"/>
                <w:szCs w:val="20"/>
              </w:rPr>
            </w:pPr>
          </w:p>
        </w:tc>
        <w:tc>
          <w:tcPr>
            <w:tcW w:w="2094" w:type="dxa"/>
          </w:tcPr>
          <w:p w14:paraId="2E12BA5E" w14:textId="77777777" w:rsidR="008915AF" w:rsidRPr="00620232" w:rsidRDefault="008915AF" w:rsidP="00E81D47">
            <w:pPr>
              <w:rPr>
                <w:ins w:id="3201" w:author="Windows 用户" w:date="2016-03-28T18:01:00Z"/>
                <w:rFonts w:ascii="宋体" w:cs="宋体"/>
                <w:kern w:val="0"/>
                <w:sz w:val="20"/>
                <w:szCs w:val="20"/>
              </w:rPr>
            </w:pPr>
            <w:ins w:id="3202" w:author="Windows 用户" w:date="2016-03-28T18:01:00Z">
              <w:r>
                <w:rPr>
                  <w:rFonts w:ascii="宋体" w:cs="宋体" w:hint="eastAsia"/>
                  <w:kern w:val="0"/>
                  <w:sz w:val="20"/>
                  <w:szCs w:val="20"/>
                </w:rPr>
                <w:t>EXT_FILED1</w:t>
              </w:r>
            </w:ins>
          </w:p>
        </w:tc>
        <w:tc>
          <w:tcPr>
            <w:tcW w:w="1709" w:type="dxa"/>
          </w:tcPr>
          <w:p w14:paraId="1F8460F2" w14:textId="77777777" w:rsidR="008915AF" w:rsidRPr="00A560D3" w:rsidRDefault="008915AF" w:rsidP="00E81D47">
            <w:pPr>
              <w:autoSpaceDE w:val="0"/>
              <w:autoSpaceDN w:val="0"/>
              <w:adjustRightInd w:val="0"/>
              <w:spacing w:line="267" w:lineRule="exact"/>
              <w:ind w:left="107"/>
              <w:jc w:val="left"/>
              <w:rPr>
                <w:ins w:id="3203" w:author="Windows 用户" w:date="2016-03-28T18:01:00Z"/>
                <w:rFonts w:ascii="宋体" w:cs="宋体"/>
                <w:kern w:val="0"/>
                <w:sz w:val="20"/>
                <w:szCs w:val="20"/>
              </w:rPr>
            </w:pPr>
            <w:ins w:id="3204" w:author="Windows 用户" w:date="2016-03-28T18:01:00Z">
              <w:r>
                <w:rPr>
                  <w:rFonts w:ascii="宋体" w:cs="宋体" w:hint="eastAsia"/>
                  <w:kern w:val="0"/>
                  <w:sz w:val="20"/>
                  <w:szCs w:val="20"/>
                </w:rPr>
                <w:t>备用字段1</w:t>
              </w:r>
            </w:ins>
          </w:p>
        </w:tc>
        <w:tc>
          <w:tcPr>
            <w:tcW w:w="851" w:type="dxa"/>
          </w:tcPr>
          <w:p w14:paraId="3487F19E" w14:textId="77777777" w:rsidR="008915AF" w:rsidRDefault="008915AF" w:rsidP="00E81D47">
            <w:pPr>
              <w:rPr>
                <w:ins w:id="3205" w:author="Windows 用户" w:date="2016-03-28T18:01:00Z"/>
                <w:rFonts w:ascii="宋体" w:cs="宋体"/>
                <w:kern w:val="0"/>
                <w:sz w:val="20"/>
                <w:szCs w:val="20"/>
              </w:rPr>
            </w:pPr>
            <w:ins w:id="3206" w:author="Windows 用户" w:date="2016-03-28T18:01: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5E4CFBBC" w14:textId="77777777" w:rsidR="008915AF" w:rsidRDefault="008915AF" w:rsidP="00E81D47">
            <w:pPr>
              <w:rPr>
                <w:ins w:id="3207" w:author="Windows 用户" w:date="2016-03-28T18:01:00Z"/>
                <w:rFonts w:ascii="宋体" w:cs="宋体"/>
                <w:kern w:val="0"/>
                <w:sz w:val="20"/>
                <w:szCs w:val="20"/>
              </w:rPr>
            </w:pPr>
            <w:ins w:id="3208" w:author="Windows 用户" w:date="2016-03-28T18:01:00Z">
              <w:r>
                <w:rPr>
                  <w:rFonts w:ascii="宋体" w:hAnsi="宋体" w:hint="eastAsia"/>
                </w:rPr>
                <w:t>是</w:t>
              </w:r>
            </w:ins>
          </w:p>
        </w:tc>
        <w:tc>
          <w:tcPr>
            <w:tcW w:w="2635" w:type="dxa"/>
          </w:tcPr>
          <w:p w14:paraId="4A62441F" w14:textId="77777777" w:rsidR="008915AF" w:rsidRPr="00620232" w:rsidRDefault="008915AF" w:rsidP="00E81D47">
            <w:pPr>
              <w:rPr>
                <w:ins w:id="3209" w:author="Windows 用户" w:date="2016-03-28T18:01:00Z"/>
                <w:rFonts w:ascii="宋体" w:cs="宋体"/>
                <w:kern w:val="0"/>
                <w:sz w:val="20"/>
                <w:szCs w:val="20"/>
              </w:rPr>
            </w:pPr>
            <w:ins w:id="3210" w:author="Windows 用户" w:date="2016-03-28T18:01:00Z">
              <w:r>
                <w:rPr>
                  <w:rFonts w:ascii="宋体" w:cs="宋体" w:hint="eastAsia"/>
                  <w:kern w:val="0"/>
                  <w:sz w:val="20"/>
                  <w:szCs w:val="20"/>
                </w:rPr>
                <w:t>备用字段1</w:t>
              </w:r>
            </w:ins>
          </w:p>
        </w:tc>
      </w:tr>
      <w:tr w:rsidR="008915AF" w:rsidRPr="00FD0DF7" w14:paraId="51623F00" w14:textId="77777777" w:rsidTr="00E81D47">
        <w:trPr>
          <w:cantSplit/>
          <w:trHeight w:val="145"/>
          <w:ins w:id="3211" w:author="Windows 用户" w:date="2016-03-28T18:01:00Z"/>
        </w:trPr>
        <w:tc>
          <w:tcPr>
            <w:tcW w:w="983" w:type="dxa"/>
            <w:vMerge/>
          </w:tcPr>
          <w:p w14:paraId="394AD67D" w14:textId="77777777" w:rsidR="008915AF" w:rsidRPr="00620232" w:rsidRDefault="008915AF" w:rsidP="00E81D47">
            <w:pPr>
              <w:rPr>
                <w:ins w:id="3212" w:author="Windows 用户" w:date="2016-03-28T18:01:00Z"/>
                <w:rFonts w:ascii="宋体" w:cs="宋体"/>
                <w:kern w:val="0"/>
                <w:sz w:val="20"/>
                <w:szCs w:val="20"/>
              </w:rPr>
            </w:pPr>
          </w:p>
        </w:tc>
        <w:tc>
          <w:tcPr>
            <w:tcW w:w="2094" w:type="dxa"/>
          </w:tcPr>
          <w:p w14:paraId="071345D7" w14:textId="77777777" w:rsidR="008915AF" w:rsidRPr="00620232" w:rsidRDefault="008915AF" w:rsidP="00E81D47">
            <w:pPr>
              <w:rPr>
                <w:ins w:id="3213" w:author="Windows 用户" w:date="2016-03-28T18:01:00Z"/>
                <w:rFonts w:ascii="宋体" w:cs="宋体"/>
                <w:kern w:val="0"/>
                <w:sz w:val="20"/>
                <w:szCs w:val="20"/>
              </w:rPr>
            </w:pPr>
            <w:ins w:id="3214" w:author="Windows 用户" w:date="2016-03-28T18:01:00Z">
              <w:r>
                <w:rPr>
                  <w:rFonts w:ascii="宋体" w:cs="宋体" w:hint="eastAsia"/>
                  <w:kern w:val="0"/>
                  <w:sz w:val="20"/>
                  <w:szCs w:val="20"/>
                </w:rPr>
                <w:t>EXT_FILED2</w:t>
              </w:r>
            </w:ins>
          </w:p>
        </w:tc>
        <w:tc>
          <w:tcPr>
            <w:tcW w:w="1709" w:type="dxa"/>
          </w:tcPr>
          <w:p w14:paraId="096B0713" w14:textId="77777777" w:rsidR="008915AF" w:rsidRPr="00A560D3" w:rsidRDefault="008915AF" w:rsidP="00E81D47">
            <w:pPr>
              <w:autoSpaceDE w:val="0"/>
              <w:autoSpaceDN w:val="0"/>
              <w:adjustRightInd w:val="0"/>
              <w:spacing w:line="267" w:lineRule="exact"/>
              <w:ind w:left="107"/>
              <w:jc w:val="left"/>
              <w:rPr>
                <w:ins w:id="3215" w:author="Windows 用户" w:date="2016-03-28T18:01:00Z"/>
                <w:rFonts w:ascii="宋体" w:cs="宋体"/>
                <w:kern w:val="0"/>
                <w:sz w:val="20"/>
                <w:szCs w:val="20"/>
              </w:rPr>
            </w:pPr>
            <w:ins w:id="3216" w:author="Windows 用户" w:date="2016-03-28T18:01:00Z">
              <w:r>
                <w:rPr>
                  <w:rFonts w:ascii="宋体" w:cs="宋体" w:hint="eastAsia"/>
                  <w:kern w:val="0"/>
                  <w:sz w:val="20"/>
                  <w:szCs w:val="20"/>
                </w:rPr>
                <w:t>备用字段2</w:t>
              </w:r>
            </w:ins>
          </w:p>
        </w:tc>
        <w:tc>
          <w:tcPr>
            <w:tcW w:w="851" w:type="dxa"/>
          </w:tcPr>
          <w:p w14:paraId="69FB1FB1" w14:textId="77777777" w:rsidR="008915AF" w:rsidRDefault="008915AF" w:rsidP="00E81D47">
            <w:pPr>
              <w:rPr>
                <w:ins w:id="3217" w:author="Windows 用户" w:date="2016-03-28T18:01:00Z"/>
                <w:rFonts w:ascii="宋体" w:cs="宋体"/>
                <w:kern w:val="0"/>
                <w:sz w:val="20"/>
                <w:szCs w:val="20"/>
              </w:rPr>
            </w:pPr>
            <w:ins w:id="3218" w:author="Windows 用户" w:date="2016-03-28T18:01: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61FBC78E" w14:textId="77777777" w:rsidR="008915AF" w:rsidRDefault="008915AF" w:rsidP="00E81D47">
            <w:pPr>
              <w:rPr>
                <w:ins w:id="3219" w:author="Windows 用户" w:date="2016-03-28T18:01:00Z"/>
                <w:rFonts w:ascii="宋体" w:cs="宋体"/>
                <w:kern w:val="0"/>
                <w:sz w:val="20"/>
                <w:szCs w:val="20"/>
              </w:rPr>
            </w:pPr>
            <w:ins w:id="3220" w:author="Windows 用户" w:date="2016-03-28T18:01:00Z">
              <w:r>
                <w:rPr>
                  <w:rFonts w:ascii="宋体" w:hAnsi="宋体" w:hint="eastAsia"/>
                </w:rPr>
                <w:t>是</w:t>
              </w:r>
            </w:ins>
          </w:p>
        </w:tc>
        <w:tc>
          <w:tcPr>
            <w:tcW w:w="2635" w:type="dxa"/>
          </w:tcPr>
          <w:p w14:paraId="13236EE7" w14:textId="77777777" w:rsidR="008915AF" w:rsidRPr="00620232" w:rsidRDefault="008915AF" w:rsidP="00E81D47">
            <w:pPr>
              <w:rPr>
                <w:ins w:id="3221" w:author="Windows 用户" w:date="2016-03-28T18:01:00Z"/>
                <w:rFonts w:ascii="宋体" w:cs="宋体"/>
                <w:kern w:val="0"/>
                <w:sz w:val="20"/>
                <w:szCs w:val="20"/>
              </w:rPr>
            </w:pPr>
            <w:ins w:id="3222" w:author="Windows 用户" w:date="2016-03-28T18:01:00Z">
              <w:r>
                <w:rPr>
                  <w:rFonts w:ascii="宋体" w:cs="宋体" w:hint="eastAsia"/>
                  <w:kern w:val="0"/>
                  <w:sz w:val="20"/>
                  <w:szCs w:val="20"/>
                </w:rPr>
                <w:t>备用字段2</w:t>
              </w:r>
            </w:ins>
          </w:p>
        </w:tc>
      </w:tr>
      <w:tr w:rsidR="008915AF" w:rsidRPr="00FD0DF7" w14:paraId="63AC8C4D" w14:textId="77777777" w:rsidTr="00E81D47">
        <w:trPr>
          <w:cantSplit/>
          <w:trHeight w:val="145"/>
          <w:ins w:id="3223" w:author="Windows 用户" w:date="2016-03-28T18:01:00Z"/>
        </w:trPr>
        <w:tc>
          <w:tcPr>
            <w:tcW w:w="983" w:type="dxa"/>
            <w:vMerge/>
          </w:tcPr>
          <w:p w14:paraId="4117CDD9" w14:textId="77777777" w:rsidR="008915AF" w:rsidRPr="00620232" w:rsidRDefault="008915AF" w:rsidP="00E81D47">
            <w:pPr>
              <w:rPr>
                <w:ins w:id="3224" w:author="Windows 用户" w:date="2016-03-28T18:01:00Z"/>
                <w:rFonts w:ascii="宋体" w:cs="宋体"/>
                <w:kern w:val="0"/>
                <w:sz w:val="20"/>
                <w:szCs w:val="20"/>
              </w:rPr>
            </w:pPr>
          </w:p>
        </w:tc>
        <w:tc>
          <w:tcPr>
            <w:tcW w:w="2094" w:type="dxa"/>
          </w:tcPr>
          <w:p w14:paraId="4940D86C" w14:textId="77777777" w:rsidR="008915AF" w:rsidRPr="00620232" w:rsidRDefault="008915AF" w:rsidP="00E81D47">
            <w:pPr>
              <w:rPr>
                <w:ins w:id="3225" w:author="Windows 用户" w:date="2016-03-28T18:01:00Z"/>
                <w:rFonts w:ascii="宋体" w:cs="宋体"/>
                <w:kern w:val="0"/>
                <w:sz w:val="20"/>
                <w:szCs w:val="20"/>
              </w:rPr>
            </w:pPr>
            <w:ins w:id="3226" w:author="Windows 用户" w:date="2016-03-28T18:01:00Z">
              <w:r>
                <w:rPr>
                  <w:rFonts w:ascii="宋体" w:cs="宋体" w:hint="eastAsia"/>
                  <w:kern w:val="0"/>
                  <w:sz w:val="20"/>
                  <w:szCs w:val="20"/>
                </w:rPr>
                <w:t>EXT_FILED3</w:t>
              </w:r>
            </w:ins>
          </w:p>
        </w:tc>
        <w:tc>
          <w:tcPr>
            <w:tcW w:w="1709" w:type="dxa"/>
          </w:tcPr>
          <w:p w14:paraId="57BB71DD" w14:textId="77777777" w:rsidR="008915AF" w:rsidRPr="00A560D3" w:rsidRDefault="008915AF" w:rsidP="00E81D47">
            <w:pPr>
              <w:autoSpaceDE w:val="0"/>
              <w:autoSpaceDN w:val="0"/>
              <w:adjustRightInd w:val="0"/>
              <w:spacing w:line="267" w:lineRule="exact"/>
              <w:ind w:left="107"/>
              <w:jc w:val="left"/>
              <w:rPr>
                <w:ins w:id="3227" w:author="Windows 用户" w:date="2016-03-28T18:01:00Z"/>
                <w:rFonts w:ascii="宋体" w:cs="宋体"/>
                <w:kern w:val="0"/>
                <w:sz w:val="20"/>
                <w:szCs w:val="20"/>
              </w:rPr>
            </w:pPr>
            <w:ins w:id="3228" w:author="Windows 用户" w:date="2016-03-28T18:01:00Z">
              <w:r>
                <w:rPr>
                  <w:rFonts w:ascii="宋体" w:cs="宋体" w:hint="eastAsia"/>
                  <w:kern w:val="0"/>
                  <w:sz w:val="20"/>
                  <w:szCs w:val="20"/>
                </w:rPr>
                <w:t>备用字段3</w:t>
              </w:r>
            </w:ins>
          </w:p>
        </w:tc>
        <w:tc>
          <w:tcPr>
            <w:tcW w:w="851" w:type="dxa"/>
          </w:tcPr>
          <w:p w14:paraId="4D0C01D4" w14:textId="77777777" w:rsidR="008915AF" w:rsidRDefault="008915AF" w:rsidP="00E81D47">
            <w:pPr>
              <w:rPr>
                <w:ins w:id="3229" w:author="Windows 用户" w:date="2016-03-28T18:01:00Z"/>
                <w:rFonts w:ascii="宋体" w:cs="宋体"/>
                <w:kern w:val="0"/>
                <w:sz w:val="20"/>
                <w:szCs w:val="20"/>
              </w:rPr>
            </w:pPr>
            <w:ins w:id="3230" w:author="Windows 用户" w:date="2016-03-28T18:01: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300</w:t>
              </w:r>
              <w:r w:rsidRPr="00A560D3">
                <w:rPr>
                  <w:rFonts w:ascii="宋体" w:cs="宋体"/>
                  <w:kern w:val="0"/>
                  <w:sz w:val="20"/>
                  <w:szCs w:val="20"/>
                </w:rPr>
                <w:t>)</w:t>
              </w:r>
            </w:ins>
          </w:p>
        </w:tc>
        <w:tc>
          <w:tcPr>
            <w:tcW w:w="708" w:type="dxa"/>
          </w:tcPr>
          <w:p w14:paraId="60AEF3FC" w14:textId="77777777" w:rsidR="008915AF" w:rsidRDefault="008915AF" w:rsidP="00E81D47">
            <w:pPr>
              <w:rPr>
                <w:ins w:id="3231" w:author="Windows 用户" w:date="2016-03-28T18:01:00Z"/>
                <w:rFonts w:ascii="宋体" w:cs="宋体"/>
                <w:kern w:val="0"/>
                <w:sz w:val="20"/>
                <w:szCs w:val="20"/>
              </w:rPr>
            </w:pPr>
            <w:ins w:id="3232" w:author="Windows 用户" w:date="2016-03-28T18:01:00Z">
              <w:r>
                <w:rPr>
                  <w:rFonts w:ascii="宋体" w:hAnsi="宋体" w:hint="eastAsia"/>
                </w:rPr>
                <w:t>是</w:t>
              </w:r>
            </w:ins>
          </w:p>
        </w:tc>
        <w:tc>
          <w:tcPr>
            <w:tcW w:w="2635" w:type="dxa"/>
          </w:tcPr>
          <w:p w14:paraId="32D2FFD0" w14:textId="77777777" w:rsidR="008915AF" w:rsidRPr="00620232" w:rsidRDefault="008915AF" w:rsidP="00E81D47">
            <w:pPr>
              <w:rPr>
                <w:ins w:id="3233" w:author="Windows 用户" w:date="2016-03-28T18:01:00Z"/>
                <w:rFonts w:ascii="宋体" w:cs="宋体"/>
                <w:kern w:val="0"/>
                <w:sz w:val="20"/>
                <w:szCs w:val="20"/>
              </w:rPr>
            </w:pPr>
            <w:ins w:id="3234" w:author="Windows 用户" w:date="2016-03-28T18:01:00Z">
              <w:r>
                <w:rPr>
                  <w:rFonts w:ascii="宋体" w:cs="宋体" w:hint="eastAsia"/>
                  <w:kern w:val="0"/>
                  <w:sz w:val="20"/>
                  <w:szCs w:val="20"/>
                </w:rPr>
                <w:t>备用字段3</w:t>
              </w:r>
            </w:ins>
          </w:p>
        </w:tc>
      </w:tr>
    </w:tbl>
    <w:p w14:paraId="6D8F5996" w14:textId="77777777" w:rsidR="00330F33" w:rsidRPr="00330F33" w:rsidRDefault="00330F33" w:rsidP="00330F33"/>
    <w:p w14:paraId="2F6CB3BF" w14:textId="77777777" w:rsidR="00330F33" w:rsidRPr="00330F33" w:rsidRDefault="00330F33" w:rsidP="00330F33"/>
    <w:p w14:paraId="783881B9" w14:textId="77777777" w:rsidR="0061489C" w:rsidRPr="00E12057" w:rsidRDefault="0061489C" w:rsidP="0042024B">
      <w:pPr>
        <w:pStyle w:val="3"/>
        <w:rPr>
          <w:ins w:id="3235" w:author="wincol" w:date="2016-05-12T15:02:00Z"/>
        </w:rPr>
      </w:pPr>
      <w:ins w:id="3236" w:author="wincol" w:date="2016-05-12T15:02:00Z">
        <w:r w:rsidRPr="00E12057">
          <w:rPr>
            <w:rFonts w:hint="eastAsia"/>
          </w:rPr>
          <w:t>异步应答</w:t>
        </w:r>
      </w:ins>
    </w:p>
    <w:p w14:paraId="2AD58028" w14:textId="77777777" w:rsidR="0061489C" w:rsidRPr="00E12057" w:rsidRDefault="0061489C" w:rsidP="0061489C">
      <w:pPr>
        <w:rPr>
          <w:ins w:id="3237" w:author="wincol" w:date="2016-05-12T15:02:00Z"/>
        </w:rPr>
      </w:pPr>
      <w:ins w:id="3238" w:author="wincol" w:date="2016-05-12T15:02:00Z">
        <w:r>
          <w:rPr>
            <w:rFonts w:hint="eastAsia"/>
          </w:rPr>
          <w:t>银行发起，只有当成功时候才有返回。</w:t>
        </w:r>
      </w:ins>
    </w:p>
    <w:tbl>
      <w:tblPr>
        <w:tblW w:w="7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1"/>
        <w:gridCol w:w="1899"/>
        <w:gridCol w:w="1701"/>
        <w:gridCol w:w="850"/>
        <w:gridCol w:w="709"/>
        <w:gridCol w:w="1861"/>
      </w:tblGrid>
      <w:tr w:rsidR="0061489C" w14:paraId="1EEC8743" w14:textId="77777777" w:rsidTr="00A517BF">
        <w:trPr>
          <w:trHeight w:val="290"/>
          <w:ins w:id="3239" w:author="wincol" w:date="2016-05-12T15:02:00Z"/>
        </w:trPr>
        <w:tc>
          <w:tcPr>
            <w:tcW w:w="761" w:type="dxa"/>
            <w:tcBorders>
              <w:bottom w:val="single" w:sz="4" w:space="0" w:color="auto"/>
            </w:tcBorders>
            <w:shd w:val="clear" w:color="auto" w:fill="C0C0C0"/>
          </w:tcPr>
          <w:p w14:paraId="5BA25260" w14:textId="77777777" w:rsidR="0061489C" w:rsidRDefault="0061489C" w:rsidP="00A517BF">
            <w:pPr>
              <w:rPr>
                <w:ins w:id="3240" w:author="wincol" w:date="2016-05-12T15:02:00Z"/>
                <w:rFonts w:ascii="宋体" w:hAnsi="宋体"/>
                <w:b/>
                <w:szCs w:val="21"/>
              </w:rPr>
            </w:pPr>
            <w:ins w:id="3241" w:author="wincol" w:date="2016-05-12T15:02:00Z">
              <w:r>
                <w:rPr>
                  <w:rFonts w:ascii="宋体" w:hAnsi="宋体"/>
                  <w:b/>
                  <w:szCs w:val="21"/>
                </w:rPr>
                <w:t>模块</w:t>
              </w:r>
            </w:ins>
          </w:p>
        </w:tc>
        <w:tc>
          <w:tcPr>
            <w:tcW w:w="1899" w:type="dxa"/>
            <w:tcBorders>
              <w:bottom w:val="single" w:sz="4" w:space="0" w:color="auto"/>
            </w:tcBorders>
            <w:shd w:val="clear" w:color="auto" w:fill="C0C0C0"/>
          </w:tcPr>
          <w:p w14:paraId="7D3F1087" w14:textId="77777777" w:rsidR="0061489C" w:rsidRDefault="0061489C" w:rsidP="00A517BF">
            <w:pPr>
              <w:rPr>
                <w:ins w:id="3242" w:author="wincol" w:date="2016-05-12T15:02:00Z"/>
                <w:rFonts w:ascii="宋体" w:hAnsi="宋体"/>
                <w:b/>
              </w:rPr>
            </w:pPr>
            <w:ins w:id="3243" w:author="wincol" w:date="2016-05-12T15:02:00Z">
              <w:r>
                <w:rPr>
                  <w:rFonts w:ascii="宋体" w:hAnsi="宋体"/>
                  <w:b/>
                  <w:szCs w:val="21"/>
                </w:rPr>
                <w:t>字段ID</w:t>
              </w:r>
            </w:ins>
          </w:p>
        </w:tc>
        <w:tc>
          <w:tcPr>
            <w:tcW w:w="1701" w:type="dxa"/>
            <w:tcBorders>
              <w:bottom w:val="single" w:sz="4" w:space="0" w:color="auto"/>
            </w:tcBorders>
            <w:shd w:val="clear" w:color="auto" w:fill="C0C0C0"/>
          </w:tcPr>
          <w:p w14:paraId="7769FB35" w14:textId="77777777" w:rsidR="0061489C" w:rsidRDefault="0061489C" w:rsidP="00A517BF">
            <w:pPr>
              <w:rPr>
                <w:ins w:id="3244" w:author="wincol" w:date="2016-05-12T15:02:00Z"/>
                <w:rFonts w:ascii="宋体" w:hAnsi="宋体"/>
                <w:b/>
              </w:rPr>
            </w:pPr>
            <w:ins w:id="3245" w:author="wincol" w:date="2016-05-12T15:02:00Z">
              <w:r>
                <w:rPr>
                  <w:rFonts w:ascii="宋体" w:hAnsi="宋体"/>
                  <w:b/>
                  <w:szCs w:val="21"/>
                </w:rPr>
                <w:t>字段名称</w:t>
              </w:r>
            </w:ins>
          </w:p>
        </w:tc>
        <w:tc>
          <w:tcPr>
            <w:tcW w:w="850" w:type="dxa"/>
            <w:tcBorders>
              <w:bottom w:val="single" w:sz="4" w:space="0" w:color="auto"/>
            </w:tcBorders>
            <w:shd w:val="clear" w:color="auto" w:fill="C0C0C0"/>
          </w:tcPr>
          <w:p w14:paraId="37D71D4F" w14:textId="77777777" w:rsidR="0061489C" w:rsidRDefault="0061489C" w:rsidP="00A517BF">
            <w:pPr>
              <w:rPr>
                <w:ins w:id="3246" w:author="wincol" w:date="2016-05-12T15:02:00Z"/>
                <w:rFonts w:ascii="宋体" w:hAnsi="宋体"/>
                <w:b/>
              </w:rPr>
            </w:pPr>
            <w:ins w:id="3247" w:author="wincol" w:date="2016-05-12T15:02:00Z">
              <w:r>
                <w:rPr>
                  <w:rFonts w:ascii="宋体" w:hAnsi="宋体"/>
                  <w:b/>
                  <w:szCs w:val="21"/>
                </w:rPr>
                <w:t>类型</w:t>
              </w:r>
            </w:ins>
          </w:p>
        </w:tc>
        <w:tc>
          <w:tcPr>
            <w:tcW w:w="709" w:type="dxa"/>
            <w:tcBorders>
              <w:bottom w:val="single" w:sz="4" w:space="0" w:color="auto"/>
            </w:tcBorders>
            <w:shd w:val="clear" w:color="auto" w:fill="C0C0C0"/>
          </w:tcPr>
          <w:p w14:paraId="528C3FAE" w14:textId="77777777" w:rsidR="0061489C" w:rsidRDefault="0061489C" w:rsidP="00A517BF">
            <w:pPr>
              <w:rPr>
                <w:ins w:id="3248" w:author="wincol" w:date="2016-05-12T15:02:00Z"/>
                <w:rFonts w:ascii="宋体" w:hAnsi="宋体"/>
                <w:b/>
              </w:rPr>
            </w:pPr>
            <w:ins w:id="3249" w:author="wincol" w:date="2016-05-12T15:02:00Z">
              <w:r>
                <w:rPr>
                  <w:rFonts w:ascii="宋体" w:hAnsi="宋体" w:hint="eastAsia"/>
                  <w:b/>
                </w:rPr>
                <w:t>可空</w:t>
              </w:r>
            </w:ins>
          </w:p>
        </w:tc>
        <w:tc>
          <w:tcPr>
            <w:tcW w:w="1861" w:type="dxa"/>
            <w:tcBorders>
              <w:bottom w:val="single" w:sz="4" w:space="0" w:color="auto"/>
            </w:tcBorders>
            <w:shd w:val="clear" w:color="auto" w:fill="C0C0C0"/>
          </w:tcPr>
          <w:p w14:paraId="6973EA33" w14:textId="77777777" w:rsidR="0061489C" w:rsidRDefault="0061489C" w:rsidP="00A517BF">
            <w:pPr>
              <w:rPr>
                <w:ins w:id="3250" w:author="wincol" w:date="2016-05-12T15:02:00Z"/>
                <w:rFonts w:ascii="宋体" w:hAnsi="宋体"/>
                <w:b/>
              </w:rPr>
            </w:pPr>
            <w:ins w:id="3251" w:author="wincol" w:date="2016-05-12T15:02:00Z">
              <w:r>
                <w:rPr>
                  <w:rFonts w:ascii="宋体" w:hAnsi="宋体"/>
                  <w:b/>
                </w:rPr>
                <w:t>备注</w:t>
              </w:r>
            </w:ins>
          </w:p>
        </w:tc>
      </w:tr>
      <w:tr w:rsidR="0061489C" w14:paraId="19FC002B" w14:textId="77777777" w:rsidTr="00A517BF">
        <w:trPr>
          <w:cantSplit/>
          <w:trHeight w:val="290"/>
          <w:ins w:id="3252" w:author="wincol" w:date="2016-05-12T15:02:00Z"/>
        </w:trPr>
        <w:tc>
          <w:tcPr>
            <w:tcW w:w="761" w:type="dxa"/>
            <w:vMerge w:val="restart"/>
          </w:tcPr>
          <w:p w14:paraId="730DDBEB" w14:textId="77777777" w:rsidR="0061489C" w:rsidRDefault="0061489C" w:rsidP="00A517BF">
            <w:pPr>
              <w:jc w:val="center"/>
              <w:rPr>
                <w:ins w:id="3253" w:author="wincol" w:date="2016-05-12T15:02:00Z"/>
                <w:rFonts w:ascii="宋体" w:hAnsi="宋体"/>
              </w:rPr>
            </w:pPr>
            <w:ins w:id="3254" w:author="wincol" w:date="2016-05-12T15:02:00Z">
              <w:r>
                <w:rPr>
                  <w:rFonts w:ascii="宋体" w:hAnsi="宋体" w:hint="eastAsia"/>
                </w:rPr>
                <w:t>BODY</w:t>
              </w:r>
            </w:ins>
          </w:p>
        </w:tc>
        <w:tc>
          <w:tcPr>
            <w:tcW w:w="7020" w:type="dxa"/>
            <w:gridSpan w:val="5"/>
          </w:tcPr>
          <w:p w14:paraId="75BACA9E" w14:textId="77777777" w:rsidR="0061489C" w:rsidRDefault="0061489C" w:rsidP="00A517BF">
            <w:pPr>
              <w:rPr>
                <w:ins w:id="3255" w:author="wincol" w:date="2016-05-12T15:02:00Z"/>
                <w:rFonts w:ascii="宋体" w:hAnsi="宋体"/>
              </w:rPr>
            </w:pPr>
          </w:p>
        </w:tc>
      </w:tr>
      <w:tr w:rsidR="0061489C" w14:paraId="4FE59509" w14:textId="77777777" w:rsidTr="00A517BF">
        <w:trPr>
          <w:cantSplit/>
          <w:trHeight w:val="290"/>
          <w:ins w:id="3256" w:author="wincol" w:date="2016-05-12T15:02:00Z"/>
        </w:trPr>
        <w:tc>
          <w:tcPr>
            <w:tcW w:w="761" w:type="dxa"/>
            <w:vMerge/>
          </w:tcPr>
          <w:p w14:paraId="739F3355" w14:textId="77777777" w:rsidR="0061489C" w:rsidRDefault="0061489C" w:rsidP="00A517BF">
            <w:pPr>
              <w:jc w:val="center"/>
              <w:rPr>
                <w:ins w:id="3257" w:author="wincol" w:date="2016-05-12T15:02:00Z"/>
                <w:rFonts w:ascii="宋体" w:hAnsi="宋体"/>
              </w:rPr>
            </w:pPr>
          </w:p>
        </w:tc>
        <w:tc>
          <w:tcPr>
            <w:tcW w:w="1899" w:type="dxa"/>
          </w:tcPr>
          <w:p w14:paraId="3D81292F" w14:textId="77777777" w:rsidR="0061489C" w:rsidRPr="00A560D3" w:rsidRDefault="0061489C" w:rsidP="00A517BF">
            <w:pPr>
              <w:autoSpaceDE w:val="0"/>
              <w:autoSpaceDN w:val="0"/>
              <w:adjustRightInd w:val="0"/>
              <w:spacing w:line="267" w:lineRule="exact"/>
              <w:jc w:val="left"/>
              <w:rPr>
                <w:ins w:id="3258" w:author="wincol" w:date="2016-05-12T15:02:00Z"/>
                <w:rFonts w:ascii="宋体" w:cs="宋体"/>
                <w:kern w:val="0"/>
                <w:sz w:val="20"/>
                <w:szCs w:val="20"/>
              </w:rPr>
            </w:pPr>
            <w:ins w:id="3259" w:author="wincol" w:date="2016-05-12T15:02:00Z">
              <w:r w:rsidRPr="00A560D3">
                <w:rPr>
                  <w:rFonts w:ascii="宋体" w:cs="宋体"/>
                  <w:kern w:val="0"/>
                  <w:sz w:val="20"/>
                  <w:szCs w:val="20"/>
                </w:rPr>
                <w:t>MERCHANTID</w:t>
              </w:r>
            </w:ins>
          </w:p>
        </w:tc>
        <w:tc>
          <w:tcPr>
            <w:tcW w:w="1701" w:type="dxa"/>
          </w:tcPr>
          <w:p w14:paraId="1F15B9BB" w14:textId="77777777" w:rsidR="0061489C" w:rsidRPr="00A560D3" w:rsidRDefault="0061489C" w:rsidP="00A517BF">
            <w:pPr>
              <w:autoSpaceDE w:val="0"/>
              <w:autoSpaceDN w:val="0"/>
              <w:adjustRightInd w:val="0"/>
              <w:spacing w:line="267" w:lineRule="exact"/>
              <w:jc w:val="left"/>
              <w:rPr>
                <w:ins w:id="3260" w:author="wincol" w:date="2016-05-12T15:02:00Z"/>
                <w:rFonts w:ascii="宋体" w:cs="宋体"/>
                <w:kern w:val="0"/>
                <w:sz w:val="20"/>
                <w:szCs w:val="20"/>
              </w:rPr>
            </w:pPr>
            <w:ins w:id="3261" w:author="wincol" w:date="2016-05-12T15:02:00Z">
              <w:r w:rsidRPr="00A560D3">
                <w:rPr>
                  <w:rFonts w:ascii="宋体" w:cs="宋体" w:hint="eastAsia"/>
                  <w:kern w:val="0"/>
                  <w:sz w:val="20"/>
                  <w:szCs w:val="20"/>
                </w:rPr>
                <w:t>商户唯一标识</w:t>
              </w:r>
            </w:ins>
          </w:p>
        </w:tc>
        <w:tc>
          <w:tcPr>
            <w:tcW w:w="850" w:type="dxa"/>
          </w:tcPr>
          <w:p w14:paraId="1F83039E" w14:textId="77777777" w:rsidR="0061489C" w:rsidRPr="00A560D3" w:rsidRDefault="0061489C" w:rsidP="00A517BF">
            <w:pPr>
              <w:autoSpaceDE w:val="0"/>
              <w:autoSpaceDN w:val="0"/>
              <w:adjustRightInd w:val="0"/>
              <w:spacing w:line="267" w:lineRule="exact"/>
              <w:jc w:val="left"/>
              <w:rPr>
                <w:ins w:id="3262" w:author="wincol" w:date="2016-05-12T15:02:00Z"/>
                <w:rFonts w:ascii="宋体" w:cs="宋体"/>
                <w:kern w:val="0"/>
                <w:sz w:val="20"/>
                <w:szCs w:val="20"/>
              </w:rPr>
            </w:pPr>
            <w:ins w:id="3263" w:author="wincol" w:date="2016-05-12T15:02:00Z">
              <w:r>
                <w:rPr>
                  <w:rFonts w:ascii="宋体" w:cs="宋体" w:hint="eastAsia"/>
                  <w:kern w:val="0"/>
                  <w:sz w:val="20"/>
                  <w:szCs w:val="20"/>
                </w:rPr>
                <w:t>C</w:t>
              </w:r>
              <w:r w:rsidRPr="00A560D3">
                <w:rPr>
                  <w:rFonts w:ascii="宋体" w:cs="宋体"/>
                  <w:kern w:val="0"/>
                  <w:sz w:val="20"/>
                  <w:szCs w:val="20"/>
                </w:rPr>
                <w:t>(32)</w:t>
              </w:r>
            </w:ins>
          </w:p>
        </w:tc>
        <w:tc>
          <w:tcPr>
            <w:tcW w:w="709" w:type="dxa"/>
          </w:tcPr>
          <w:p w14:paraId="002E7F39" w14:textId="77777777" w:rsidR="0061489C" w:rsidRPr="00A560D3" w:rsidRDefault="0061489C" w:rsidP="00A517BF">
            <w:pPr>
              <w:autoSpaceDE w:val="0"/>
              <w:autoSpaceDN w:val="0"/>
              <w:adjustRightInd w:val="0"/>
              <w:spacing w:line="267" w:lineRule="exact"/>
              <w:jc w:val="left"/>
              <w:rPr>
                <w:ins w:id="3264" w:author="wincol" w:date="2016-05-12T15:02:00Z"/>
                <w:rFonts w:ascii="宋体" w:cs="宋体"/>
                <w:kern w:val="0"/>
                <w:sz w:val="20"/>
                <w:szCs w:val="20"/>
              </w:rPr>
            </w:pPr>
            <w:ins w:id="3265" w:author="wincol" w:date="2016-05-12T15:02:00Z">
              <w:r>
                <w:rPr>
                  <w:rFonts w:ascii="宋体" w:cs="宋体" w:hint="eastAsia"/>
                  <w:kern w:val="0"/>
                  <w:sz w:val="20"/>
                  <w:szCs w:val="20"/>
                </w:rPr>
                <w:t>否</w:t>
              </w:r>
            </w:ins>
          </w:p>
        </w:tc>
        <w:tc>
          <w:tcPr>
            <w:tcW w:w="1861" w:type="dxa"/>
          </w:tcPr>
          <w:p w14:paraId="12D35160" w14:textId="77777777" w:rsidR="0061489C" w:rsidRPr="00A560D3" w:rsidRDefault="0061489C" w:rsidP="00A517BF">
            <w:pPr>
              <w:autoSpaceDE w:val="0"/>
              <w:autoSpaceDN w:val="0"/>
              <w:adjustRightInd w:val="0"/>
              <w:spacing w:line="267" w:lineRule="exact"/>
              <w:jc w:val="left"/>
              <w:rPr>
                <w:ins w:id="3266" w:author="wincol" w:date="2016-05-12T15:02:00Z"/>
                <w:rFonts w:ascii="宋体" w:cs="宋体"/>
                <w:kern w:val="0"/>
                <w:sz w:val="20"/>
                <w:szCs w:val="20"/>
              </w:rPr>
            </w:pPr>
            <w:ins w:id="3267" w:author="wincol" w:date="2016-05-12T15:02:00Z">
              <w:r w:rsidRPr="00A560D3">
                <w:rPr>
                  <w:rFonts w:ascii="宋体" w:cs="宋体" w:hint="eastAsia"/>
                  <w:kern w:val="0"/>
                  <w:sz w:val="20"/>
                  <w:szCs w:val="20"/>
                </w:rPr>
                <w:t>银行统一提供</w:t>
              </w:r>
            </w:ins>
          </w:p>
        </w:tc>
      </w:tr>
      <w:tr w:rsidR="0061489C" w14:paraId="0AF0F231" w14:textId="77777777" w:rsidTr="00A517BF">
        <w:trPr>
          <w:cantSplit/>
          <w:trHeight w:val="290"/>
          <w:ins w:id="3268" w:author="wincol" w:date="2016-05-12T15:02:00Z"/>
        </w:trPr>
        <w:tc>
          <w:tcPr>
            <w:tcW w:w="761" w:type="dxa"/>
            <w:vMerge/>
          </w:tcPr>
          <w:p w14:paraId="35935537" w14:textId="77777777" w:rsidR="0061489C" w:rsidRDefault="0061489C" w:rsidP="00A517BF">
            <w:pPr>
              <w:jc w:val="center"/>
              <w:rPr>
                <w:ins w:id="3269" w:author="wincol" w:date="2016-05-12T15:02:00Z"/>
                <w:rFonts w:ascii="宋体" w:hAnsi="宋体"/>
              </w:rPr>
            </w:pPr>
          </w:p>
        </w:tc>
        <w:tc>
          <w:tcPr>
            <w:tcW w:w="1899" w:type="dxa"/>
          </w:tcPr>
          <w:p w14:paraId="7038EDF4" w14:textId="77777777" w:rsidR="0061489C" w:rsidRPr="00A560D3" w:rsidRDefault="0061489C" w:rsidP="00A517BF">
            <w:pPr>
              <w:autoSpaceDE w:val="0"/>
              <w:autoSpaceDN w:val="0"/>
              <w:adjustRightInd w:val="0"/>
              <w:spacing w:line="267" w:lineRule="exact"/>
              <w:jc w:val="left"/>
              <w:rPr>
                <w:ins w:id="3270" w:author="wincol" w:date="2016-05-12T15:02:00Z"/>
                <w:rFonts w:ascii="宋体" w:cs="宋体"/>
                <w:kern w:val="0"/>
                <w:sz w:val="20"/>
                <w:szCs w:val="20"/>
              </w:rPr>
            </w:pPr>
            <w:ins w:id="3271" w:author="wincol" w:date="2016-05-12T15:02:00Z">
              <w:r w:rsidRPr="00A560D3">
                <w:rPr>
                  <w:rFonts w:ascii="宋体" w:cs="宋体"/>
                  <w:kern w:val="0"/>
                  <w:sz w:val="20"/>
                  <w:szCs w:val="20"/>
                </w:rPr>
                <w:t>BANKID</w:t>
              </w:r>
            </w:ins>
          </w:p>
        </w:tc>
        <w:tc>
          <w:tcPr>
            <w:tcW w:w="1701" w:type="dxa"/>
          </w:tcPr>
          <w:p w14:paraId="530D94B6" w14:textId="77777777" w:rsidR="0061489C" w:rsidRPr="00A560D3" w:rsidRDefault="0061489C" w:rsidP="00A517BF">
            <w:pPr>
              <w:autoSpaceDE w:val="0"/>
              <w:autoSpaceDN w:val="0"/>
              <w:adjustRightInd w:val="0"/>
              <w:spacing w:line="267" w:lineRule="exact"/>
              <w:jc w:val="left"/>
              <w:rPr>
                <w:ins w:id="3272" w:author="wincol" w:date="2016-05-12T15:02:00Z"/>
                <w:rFonts w:ascii="宋体" w:cs="宋体"/>
                <w:kern w:val="0"/>
                <w:sz w:val="20"/>
                <w:szCs w:val="20"/>
              </w:rPr>
            </w:pPr>
            <w:ins w:id="3273" w:author="wincol" w:date="2016-05-12T15:02:00Z">
              <w:r>
                <w:rPr>
                  <w:rFonts w:ascii="宋体" w:cs="宋体" w:hint="eastAsia"/>
                  <w:kern w:val="0"/>
                  <w:sz w:val="20"/>
                  <w:szCs w:val="20"/>
                </w:rPr>
                <w:t>银行标识</w:t>
              </w:r>
            </w:ins>
          </w:p>
        </w:tc>
        <w:tc>
          <w:tcPr>
            <w:tcW w:w="850" w:type="dxa"/>
          </w:tcPr>
          <w:p w14:paraId="4B0EF9AF" w14:textId="77777777" w:rsidR="0061489C" w:rsidRPr="00A560D3" w:rsidRDefault="0061489C" w:rsidP="00A517BF">
            <w:pPr>
              <w:autoSpaceDE w:val="0"/>
              <w:autoSpaceDN w:val="0"/>
              <w:adjustRightInd w:val="0"/>
              <w:spacing w:line="267" w:lineRule="exact"/>
              <w:jc w:val="left"/>
              <w:rPr>
                <w:ins w:id="3274" w:author="wincol" w:date="2016-05-12T15:02:00Z"/>
                <w:rFonts w:ascii="宋体" w:cs="宋体"/>
                <w:kern w:val="0"/>
                <w:sz w:val="20"/>
                <w:szCs w:val="20"/>
              </w:rPr>
            </w:pPr>
            <w:ins w:id="3275" w:author="wincol" w:date="2016-05-12T15:02: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6</w:t>
              </w:r>
              <w:r w:rsidRPr="00A560D3">
                <w:rPr>
                  <w:rFonts w:ascii="宋体" w:cs="宋体"/>
                  <w:kern w:val="0"/>
                  <w:sz w:val="20"/>
                  <w:szCs w:val="20"/>
                </w:rPr>
                <w:t>)</w:t>
              </w:r>
            </w:ins>
          </w:p>
        </w:tc>
        <w:tc>
          <w:tcPr>
            <w:tcW w:w="709" w:type="dxa"/>
          </w:tcPr>
          <w:p w14:paraId="188D9A2D" w14:textId="77777777" w:rsidR="0061489C" w:rsidRPr="00A560D3" w:rsidRDefault="0061489C" w:rsidP="00A517BF">
            <w:pPr>
              <w:autoSpaceDE w:val="0"/>
              <w:autoSpaceDN w:val="0"/>
              <w:adjustRightInd w:val="0"/>
              <w:spacing w:line="267" w:lineRule="exact"/>
              <w:jc w:val="left"/>
              <w:rPr>
                <w:ins w:id="3276" w:author="wincol" w:date="2016-05-12T15:02:00Z"/>
                <w:rFonts w:ascii="宋体" w:cs="宋体"/>
                <w:kern w:val="0"/>
                <w:sz w:val="20"/>
                <w:szCs w:val="20"/>
              </w:rPr>
            </w:pPr>
            <w:ins w:id="3277" w:author="wincol" w:date="2016-05-12T15:02:00Z">
              <w:r>
                <w:rPr>
                  <w:rFonts w:ascii="宋体" w:cs="宋体" w:hint="eastAsia"/>
                  <w:kern w:val="0"/>
                  <w:sz w:val="20"/>
                  <w:szCs w:val="20"/>
                </w:rPr>
                <w:t>否</w:t>
              </w:r>
            </w:ins>
          </w:p>
        </w:tc>
        <w:tc>
          <w:tcPr>
            <w:tcW w:w="1861" w:type="dxa"/>
          </w:tcPr>
          <w:p w14:paraId="0B605D88" w14:textId="77777777" w:rsidR="0061489C" w:rsidRPr="00A560D3" w:rsidRDefault="0061489C" w:rsidP="00A517BF">
            <w:pPr>
              <w:autoSpaceDE w:val="0"/>
              <w:autoSpaceDN w:val="0"/>
              <w:adjustRightInd w:val="0"/>
              <w:spacing w:line="267" w:lineRule="exact"/>
              <w:jc w:val="left"/>
              <w:rPr>
                <w:ins w:id="3278" w:author="wincol" w:date="2016-05-12T15:02:00Z"/>
                <w:rFonts w:ascii="宋体" w:cs="宋体"/>
                <w:kern w:val="0"/>
                <w:sz w:val="20"/>
                <w:szCs w:val="20"/>
              </w:rPr>
            </w:pPr>
            <w:ins w:id="3279" w:author="wincol" w:date="2016-05-12T15:02:00Z">
              <w:r w:rsidRPr="00A560D3">
                <w:rPr>
                  <w:rFonts w:ascii="宋体" w:cs="宋体" w:hint="eastAsia"/>
                  <w:kern w:val="0"/>
                  <w:sz w:val="20"/>
                  <w:szCs w:val="20"/>
                </w:rPr>
                <w:t>固定值：</w:t>
              </w:r>
              <w:r w:rsidRPr="00A560D3">
                <w:rPr>
                  <w:rFonts w:ascii="宋体" w:cs="宋体"/>
                  <w:kern w:val="0"/>
                  <w:sz w:val="20"/>
                  <w:szCs w:val="20"/>
                </w:rPr>
                <w:t>GHB</w:t>
              </w:r>
            </w:ins>
          </w:p>
        </w:tc>
      </w:tr>
      <w:tr w:rsidR="0061489C" w14:paraId="300F7D4F" w14:textId="77777777" w:rsidTr="00A517BF">
        <w:trPr>
          <w:cantSplit/>
          <w:trHeight w:val="290"/>
          <w:ins w:id="3280" w:author="wincol" w:date="2016-05-12T15:02:00Z"/>
        </w:trPr>
        <w:tc>
          <w:tcPr>
            <w:tcW w:w="761" w:type="dxa"/>
            <w:vMerge/>
          </w:tcPr>
          <w:p w14:paraId="5887F5BA" w14:textId="77777777" w:rsidR="0061489C" w:rsidRDefault="0061489C" w:rsidP="00A517BF">
            <w:pPr>
              <w:jc w:val="center"/>
              <w:rPr>
                <w:ins w:id="3281" w:author="wincol" w:date="2016-05-12T15:02:00Z"/>
                <w:rFonts w:ascii="宋体" w:hAnsi="宋体"/>
              </w:rPr>
            </w:pPr>
          </w:p>
        </w:tc>
        <w:tc>
          <w:tcPr>
            <w:tcW w:w="1899" w:type="dxa"/>
          </w:tcPr>
          <w:p w14:paraId="72EAB5B0" w14:textId="77777777" w:rsidR="0061489C" w:rsidRPr="00A560D3" w:rsidRDefault="0061489C" w:rsidP="00A517BF">
            <w:pPr>
              <w:autoSpaceDE w:val="0"/>
              <w:autoSpaceDN w:val="0"/>
              <w:adjustRightInd w:val="0"/>
              <w:spacing w:line="267" w:lineRule="exact"/>
              <w:jc w:val="left"/>
              <w:rPr>
                <w:ins w:id="3282" w:author="wincol" w:date="2016-05-12T15:02:00Z"/>
                <w:rFonts w:ascii="宋体" w:cs="宋体"/>
                <w:kern w:val="0"/>
                <w:sz w:val="20"/>
                <w:szCs w:val="20"/>
              </w:rPr>
            </w:pPr>
            <w:ins w:id="3283" w:author="wincol" w:date="2016-05-12T15:02:00Z">
              <w:r w:rsidRPr="00A560D3">
                <w:rPr>
                  <w:rFonts w:ascii="宋体" w:cs="宋体"/>
                  <w:kern w:val="0"/>
                  <w:sz w:val="20"/>
                  <w:szCs w:val="20"/>
                </w:rPr>
                <w:t>TRANSCODE</w:t>
              </w:r>
            </w:ins>
          </w:p>
        </w:tc>
        <w:tc>
          <w:tcPr>
            <w:tcW w:w="1701" w:type="dxa"/>
          </w:tcPr>
          <w:p w14:paraId="314907F7" w14:textId="77777777" w:rsidR="0061489C" w:rsidRDefault="0061489C" w:rsidP="00A517BF">
            <w:pPr>
              <w:autoSpaceDE w:val="0"/>
              <w:autoSpaceDN w:val="0"/>
              <w:adjustRightInd w:val="0"/>
              <w:spacing w:line="267" w:lineRule="exact"/>
              <w:jc w:val="left"/>
              <w:rPr>
                <w:ins w:id="3284" w:author="wincol" w:date="2016-05-12T15:02:00Z"/>
                <w:rFonts w:ascii="宋体" w:cs="宋体"/>
                <w:kern w:val="0"/>
                <w:sz w:val="20"/>
                <w:szCs w:val="20"/>
              </w:rPr>
            </w:pPr>
            <w:ins w:id="3285" w:author="wincol" w:date="2016-05-12T15:02:00Z">
              <w:r w:rsidRPr="00A560D3">
                <w:rPr>
                  <w:rFonts w:ascii="宋体" w:cs="宋体" w:hint="eastAsia"/>
                  <w:kern w:val="0"/>
                  <w:sz w:val="20"/>
                  <w:szCs w:val="20"/>
                </w:rPr>
                <w:t>交易码</w:t>
              </w:r>
            </w:ins>
          </w:p>
        </w:tc>
        <w:tc>
          <w:tcPr>
            <w:tcW w:w="850" w:type="dxa"/>
          </w:tcPr>
          <w:p w14:paraId="59C35F47" w14:textId="77777777" w:rsidR="0061489C" w:rsidRDefault="0061489C" w:rsidP="00A517BF">
            <w:pPr>
              <w:autoSpaceDE w:val="0"/>
              <w:autoSpaceDN w:val="0"/>
              <w:adjustRightInd w:val="0"/>
              <w:spacing w:line="267" w:lineRule="exact"/>
              <w:jc w:val="left"/>
              <w:rPr>
                <w:ins w:id="3286" w:author="wincol" w:date="2016-05-12T15:02:00Z"/>
                <w:rFonts w:ascii="宋体" w:cs="宋体"/>
                <w:kern w:val="0"/>
                <w:sz w:val="20"/>
                <w:szCs w:val="20"/>
              </w:rPr>
            </w:pPr>
            <w:ins w:id="3287" w:author="wincol" w:date="2016-05-12T15:02: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60</w:t>
              </w:r>
              <w:r w:rsidRPr="00A560D3">
                <w:rPr>
                  <w:rFonts w:ascii="宋体" w:cs="宋体"/>
                  <w:kern w:val="0"/>
                  <w:sz w:val="20"/>
                  <w:szCs w:val="20"/>
                </w:rPr>
                <w:t>)</w:t>
              </w:r>
            </w:ins>
          </w:p>
        </w:tc>
        <w:tc>
          <w:tcPr>
            <w:tcW w:w="709" w:type="dxa"/>
          </w:tcPr>
          <w:p w14:paraId="372B0AC0" w14:textId="77777777" w:rsidR="0061489C" w:rsidRDefault="0061489C" w:rsidP="00A517BF">
            <w:pPr>
              <w:autoSpaceDE w:val="0"/>
              <w:autoSpaceDN w:val="0"/>
              <w:adjustRightInd w:val="0"/>
              <w:spacing w:line="267" w:lineRule="exact"/>
              <w:jc w:val="left"/>
              <w:rPr>
                <w:ins w:id="3288" w:author="wincol" w:date="2016-05-12T15:02:00Z"/>
                <w:rFonts w:ascii="宋体" w:cs="宋体"/>
                <w:kern w:val="0"/>
                <w:sz w:val="20"/>
                <w:szCs w:val="20"/>
              </w:rPr>
            </w:pPr>
            <w:ins w:id="3289" w:author="wincol" w:date="2016-05-12T15:02:00Z">
              <w:r w:rsidRPr="000F2CC0">
                <w:rPr>
                  <w:rFonts w:ascii="宋体" w:cs="宋体" w:hint="eastAsia"/>
                  <w:kern w:val="0"/>
                  <w:sz w:val="20"/>
                  <w:szCs w:val="20"/>
                </w:rPr>
                <w:t>否</w:t>
              </w:r>
            </w:ins>
          </w:p>
        </w:tc>
        <w:tc>
          <w:tcPr>
            <w:tcW w:w="1861" w:type="dxa"/>
          </w:tcPr>
          <w:p w14:paraId="09482711" w14:textId="77777777" w:rsidR="0061489C" w:rsidRPr="00A560D3" w:rsidRDefault="0061489C" w:rsidP="00A517BF">
            <w:pPr>
              <w:autoSpaceDE w:val="0"/>
              <w:autoSpaceDN w:val="0"/>
              <w:adjustRightInd w:val="0"/>
              <w:spacing w:line="267" w:lineRule="exact"/>
              <w:jc w:val="left"/>
              <w:rPr>
                <w:ins w:id="3290" w:author="wincol" w:date="2016-05-12T15:02:00Z"/>
                <w:rFonts w:ascii="宋体" w:cs="宋体"/>
                <w:kern w:val="0"/>
                <w:sz w:val="20"/>
                <w:szCs w:val="20"/>
              </w:rPr>
            </w:pPr>
            <w:ins w:id="3291" w:author="wincol" w:date="2016-05-12T15:02:00Z">
              <w:r>
                <w:rPr>
                  <w:rFonts w:ascii="宋体" w:cs="宋体" w:hint="eastAsia"/>
                  <w:kern w:val="0"/>
                  <w:sz w:val="20"/>
                  <w:szCs w:val="20"/>
                </w:rPr>
                <w:t>OGWR0006</w:t>
              </w:r>
            </w:ins>
          </w:p>
        </w:tc>
      </w:tr>
      <w:tr w:rsidR="0061489C" w14:paraId="42ABCB5A" w14:textId="77777777" w:rsidTr="00A517BF">
        <w:trPr>
          <w:cantSplit/>
          <w:trHeight w:val="290"/>
          <w:ins w:id="3292" w:author="wincol" w:date="2016-05-12T15:02:00Z"/>
        </w:trPr>
        <w:tc>
          <w:tcPr>
            <w:tcW w:w="761" w:type="dxa"/>
            <w:vMerge/>
          </w:tcPr>
          <w:p w14:paraId="5D471A23" w14:textId="77777777" w:rsidR="0061489C" w:rsidRDefault="0061489C" w:rsidP="00A517BF">
            <w:pPr>
              <w:jc w:val="center"/>
              <w:rPr>
                <w:ins w:id="3293" w:author="wincol" w:date="2016-05-12T15:02:00Z"/>
                <w:rFonts w:ascii="宋体" w:hAnsi="宋体"/>
              </w:rPr>
            </w:pPr>
          </w:p>
        </w:tc>
        <w:tc>
          <w:tcPr>
            <w:tcW w:w="7020" w:type="dxa"/>
            <w:gridSpan w:val="5"/>
          </w:tcPr>
          <w:p w14:paraId="0BC293C6" w14:textId="77777777" w:rsidR="0061489C" w:rsidRPr="00EA7B55" w:rsidRDefault="0061489C" w:rsidP="00A517BF">
            <w:pPr>
              <w:autoSpaceDE w:val="0"/>
              <w:autoSpaceDN w:val="0"/>
              <w:adjustRightInd w:val="0"/>
              <w:spacing w:line="267" w:lineRule="exact"/>
              <w:jc w:val="left"/>
              <w:rPr>
                <w:ins w:id="3294" w:author="wincol" w:date="2016-05-12T15:02:00Z"/>
                <w:rFonts w:ascii="宋体" w:cs="宋体"/>
                <w:kern w:val="0"/>
                <w:sz w:val="20"/>
                <w:szCs w:val="20"/>
              </w:rPr>
            </w:pPr>
            <w:ins w:id="3295" w:author="wincol" w:date="2016-05-12T15:02:00Z">
              <w:r w:rsidRPr="00A710BB">
                <w:rPr>
                  <w:rFonts w:ascii="宋体" w:cs="宋体" w:hint="eastAsia"/>
                  <w:kern w:val="0"/>
                  <w:sz w:val="20"/>
                  <w:szCs w:val="20"/>
                </w:rPr>
                <w:t>数据</w:t>
              </w:r>
              <w:r>
                <w:rPr>
                  <w:rFonts w:ascii="宋体" w:cs="宋体" w:hint="eastAsia"/>
                  <w:kern w:val="0"/>
                  <w:sz w:val="20"/>
                  <w:szCs w:val="20"/>
                </w:rPr>
                <w:t>加密</w:t>
              </w:r>
              <w:r w:rsidRPr="00A710BB">
                <w:rPr>
                  <w:rFonts w:ascii="宋体" w:cs="宋体" w:hint="eastAsia"/>
                  <w:kern w:val="0"/>
                  <w:sz w:val="20"/>
                  <w:szCs w:val="20"/>
                </w:rPr>
                <w:t>域</w:t>
              </w:r>
              <w:r>
                <w:rPr>
                  <w:rFonts w:ascii="宋体" w:cs="宋体" w:hint="eastAsia"/>
                  <w:kern w:val="0"/>
                  <w:sz w:val="20"/>
                  <w:szCs w:val="20"/>
                </w:rPr>
                <w:t>都放到</w:t>
              </w:r>
              <w:r w:rsidRPr="00FC1B2B">
                <w:rPr>
                  <w:rFonts w:ascii="宋体" w:cs="宋体"/>
                  <w:kern w:val="0"/>
                  <w:sz w:val="20"/>
                  <w:szCs w:val="20"/>
                </w:rPr>
                <w:t>XMLPARA</w:t>
              </w:r>
              <w:r w:rsidRPr="00FC1B2B">
                <w:rPr>
                  <w:rFonts w:ascii="宋体" w:cs="宋体" w:hint="eastAsia"/>
                  <w:kern w:val="0"/>
                  <w:sz w:val="20"/>
                  <w:szCs w:val="20"/>
                </w:rPr>
                <w:t>里面</w:t>
              </w:r>
            </w:ins>
          </w:p>
        </w:tc>
      </w:tr>
      <w:tr w:rsidR="0061489C" w14:paraId="10E4C145" w14:textId="77777777" w:rsidTr="00A517BF">
        <w:trPr>
          <w:cantSplit/>
          <w:trHeight w:val="139"/>
          <w:ins w:id="3296" w:author="wincol" w:date="2016-05-12T15:02:00Z"/>
        </w:trPr>
        <w:tc>
          <w:tcPr>
            <w:tcW w:w="761" w:type="dxa"/>
            <w:vMerge/>
          </w:tcPr>
          <w:p w14:paraId="53A50CEB" w14:textId="77777777" w:rsidR="0061489C" w:rsidRDefault="0061489C" w:rsidP="00A517BF">
            <w:pPr>
              <w:rPr>
                <w:ins w:id="3297" w:author="wincol" w:date="2016-05-12T15:02:00Z"/>
                <w:rFonts w:ascii="宋体" w:hAnsi="宋体"/>
              </w:rPr>
            </w:pPr>
          </w:p>
        </w:tc>
        <w:tc>
          <w:tcPr>
            <w:tcW w:w="1899" w:type="dxa"/>
          </w:tcPr>
          <w:p w14:paraId="7DED694F" w14:textId="77777777" w:rsidR="0061489C" w:rsidRPr="00A560D3" w:rsidRDefault="0061489C" w:rsidP="00A517BF">
            <w:pPr>
              <w:autoSpaceDE w:val="0"/>
              <w:autoSpaceDN w:val="0"/>
              <w:adjustRightInd w:val="0"/>
              <w:spacing w:line="267" w:lineRule="exact"/>
              <w:jc w:val="left"/>
              <w:rPr>
                <w:ins w:id="3298" w:author="wincol" w:date="2016-05-12T15:02:00Z"/>
                <w:rFonts w:ascii="宋体" w:cs="宋体"/>
                <w:kern w:val="0"/>
                <w:sz w:val="20"/>
                <w:szCs w:val="20"/>
              </w:rPr>
            </w:pPr>
            <w:ins w:id="3299" w:author="wincol" w:date="2016-05-12T15:02:00Z">
              <w:r w:rsidRPr="00A560D3">
                <w:rPr>
                  <w:rFonts w:ascii="宋体" w:cs="宋体"/>
                  <w:kern w:val="0"/>
                  <w:sz w:val="20"/>
                  <w:szCs w:val="20"/>
                </w:rPr>
                <w:t>OLDREQSEQNO</w:t>
              </w:r>
            </w:ins>
          </w:p>
        </w:tc>
        <w:tc>
          <w:tcPr>
            <w:tcW w:w="1701" w:type="dxa"/>
          </w:tcPr>
          <w:p w14:paraId="17EE0904" w14:textId="77777777" w:rsidR="0061489C" w:rsidRPr="00A560D3" w:rsidRDefault="0061489C" w:rsidP="00A517BF">
            <w:pPr>
              <w:autoSpaceDE w:val="0"/>
              <w:autoSpaceDN w:val="0"/>
              <w:adjustRightInd w:val="0"/>
              <w:spacing w:line="281" w:lineRule="exact"/>
              <w:ind w:left="108"/>
              <w:jc w:val="left"/>
              <w:rPr>
                <w:ins w:id="3300" w:author="wincol" w:date="2016-05-12T15:02:00Z"/>
                <w:rFonts w:ascii="宋体" w:cs="宋体"/>
                <w:kern w:val="0"/>
                <w:sz w:val="20"/>
                <w:szCs w:val="20"/>
              </w:rPr>
            </w:pPr>
            <w:ins w:id="3301" w:author="wincol" w:date="2016-05-12T15:02:00Z">
              <w:r w:rsidRPr="00A560D3">
                <w:rPr>
                  <w:rFonts w:ascii="宋体" w:cs="宋体" w:hint="eastAsia"/>
                  <w:kern w:val="0"/>
                  <w:sz w:val="20"/>
                  <w:szCs w:val="20"/>
                </w:rPr>
                <w:t>原交易流水号</w:t>
              </w:r>
            </w:ins>
          </w:p>
        </w:tc>
        <w:tc>
          <w:tcPr>
            <w:tcW w:w="850" w:type="dxa"/>
          </w:tcPr>
          <w:p w14:paraId="21DCA81C" w14:textId="77777777" w:rsidR="0061489C" w:rsidRDefault="0061489C" w:rsidP="0001146A">
            <w:pPr>
              <w:autoSpaceDE w:val="0"/>
              <w:autoSpaceDN w:val="0"/>
              <w:adjustRightInd w:val="0"/>
              <w:spacing w:line="281" w:lineRule="exact"/>
              <w:jc w:val="left"/>
              <w:rPr>
                <w:ins w:id="3302" w:author="wincol" w:date="2016-05-12T15:02:00Z"/>
                <w:rFonts w:ascii="宋体" w:cs="宋体"/>
                <w:kern w:val="0"/>
                <w:sz w:val="20"/>
                <w:szCs w:val="20"/>
              </w:rPr>
            </w:pPr>
            <w:ins w:id="3303" w:author="wincol" w:date="2016-05-12T15:02:00Z">
              <w:r>
                <w:rPr>
                  <w:rFonts w:ascii="宋体" w:cs="宋体" w:hint="eastAsia"/>
                  <w:kern w:val="0"/>
                  <w:sz w:val="20"/>
                  <w:szCs w:val="20"/>
                </w:rPr>
                <w:t>C</w:t>
              </w:r>
              <w:r w:rsidRPr="00A560D3">
                <w:rPr>
                  <w:rFonts w:ascii="宋体" w:cs="宋体"/>
                  <w:kern w:val="0"/>
                  <w:sz w:val="20"/>
                  <w:szCs w:val="20"/>
                </w:rPr>
                <w:t>(</w:t>
              </w:r>
            </w:ins>
            <w:ins w:id="3304" w:author="wincol" w:date="2016-06-12T18:52:00Z">
              <w:r w:rsidR="0001146A">
                <w:rPr>
                  <w:rFonts w:ascii="宋体" w:cs="宋体" w:hint="eastAsia"/>
                  <w:kern w:val="0"/>
                  <w:sz w:val="20"/>
                  <w:szCs w:val="20"/>
                </w:rPr>
                <w:t>28</w:t>
              </w:r>
            </w:ins>
            <w:ins w:id="3305" w:author="wincol" w:date="2016-05-12T15:02:00Z">
              <w:r w:rsidRPr="00A560D3">
                <w:rPr>
                  <w:rFonts w:ascii="宋体" w:cs="宋体"/>
                  <w:kern w:val="0"/>
                  <w:sz w:val="20"/>
                  <w:szCs w:val="20"/>
                </w:rPr>
                <w:t>)</w:t>
              </w:r>
            </w:ins>
          </w:p>
        </w:tc>
        <w:tc>
          <w:tcPr>
            <w:tcW w:w="709" w:type="dxa"/>
          </w:tcPr>
          <w:p w14:paraId="292A02DB" w14:textId="77777777" w:rsidR="0061489C" w:rsidRDefault="0061489C" w:rsidP="00A517BF">
            <w:pPr>
              <w:rPr>
                <w:ins w:id="3306" w:author="wincol" w:date="2016-05-12T15:02:00Z"/>
              </w:rPr>
            </w:pPr>
            <w:ins w:id="3307" w:author="wincol" w:date="2016-05-12T15:02:00Z">
              <w:r w:rsidRPr="000F2CC0">
                <w:rPr>
                  <w:rFonts w:ascii="宋体" w:cs="宋体" w:hint="eastAsia"/>
                  <w:kern w:val="0"/>
                  <w:sz w:val="20"/>
                  <w:szCs w:val="20"/>
                </w:rPr>
                <w:t>否</w:t>
              </w:r>
            </w:ins>
          </w:p>
        </w:tc>
        <w:tc>
          <w:tcPr>
            <w:tcW w:w="1861" w:type="dxa"/>
          </w:tcPr>
          <w:p w14:paraId="4BBC4660" w14:textId="77777777" w:rsidR="0061489C" w:rsidRPr="00A560D3" w:rsidRDefault="0061489C" w:rsidP="00A517BF">
            <w:pPr>
              <w:autoSpaceDE w:val="0"/>
              <w:autoSpaceDN w:val="0"/>
              <w:adjustRightInd w:val="0"/>
              <w:spacing w:line="267" w:lineRule="exact"/>
              <w:ind w:left="107"/>
              <w:jc w:val="left"/>
              <w:rPr>
                <w:ins w:id="3308" w:author="wincol" w:date="2016-05-12T15:02:00Z"/>
                <w:rFonts w:ascii="宋体" w:cs="宋体"/>
                <w:kern w:val="0"/>
                <w:sz w:val="20"/>
                <w:szCs w:val="20"/>
              </w:rPr>
            </w:pPr>
          </w:p>
        </w:tc>
      </w:tr>
      <w:tr w:rsidR="0061489C" w14:paraId="394EF946" w14:textId="77777777" w:rsidTr="00A517BF">
        <w:trPr>
          <w:cantSplit/>
          <w:trHeight w:val="139"/>
          <w:ins w:id="3309" w:author="wincol" w:date="2016-05-12T15:02:00Z"/>
        </w:trPr>
        <w:tc>
          <w:tcPr>
            <w:tcW w:w="761" w:type="dxa"/>
            <w:vMerge/>
          </w:tcPr>
          <w:p w14:paraId="32D7393A" w14:textId="77777777" w:rsidR="0061489C" w:rsidRDefault="0061489C" w:rsidP="00A517BF">
            <w:pPr>
              <w:rPr>
                <w:ins w:id="3310" w:author="wincol" w:date="2016-05-12T15:02:00Z"/>
                <w:rFonts w:ascii="宋体" w:hAnsi="宋体"/>
              </w:rPr>
            </w:pPr>
          </w:p>
        </w:tc>
        <w:tc>
          <w:tcPr>
            <w:tcW w:w="1899" w:type="dxa"/>
          </w:tcPr>
          <w:p w14:paraId="05BB32A7" w14:textId="77777777" w:rsidR="0061489C" w:rsidRPr="00092A78" w:rsidDel="00091048" w:rsidRDefault="0061489C" w:rsidP="00A517BF">
            <w:pPr>
              <w:autoSpaceDE w:val="0"/>
              <w:autoSpaceDN w:val="0"/>
              <w:adjustRightInd w:val="0"/>
              <w:spacing w:line="267" w:lineRule="exact"/>
              <w:jc w:val="left"/>
              <w:rPr>
                <w:ins w:id="3311" w:author="wincol" w:date="2016-05-12T15:02:00Z"/>
                <w:rFonts w:ascii="宋体" w:cs="宋体"/>
                <w:kern w:val="0"/>
                <w:sz w:val="20"/>
                <w:szCs w:val="20"/>
              </w:rPr>
            </w:pPr>
            <w:ins w:id="3312" w:author="wincol" w:date="2016-05-12T15:02:00Z">
              <w:r>
                <w:rPr>
                  <w:rFonts w:ascii="宋体" w:cs="宋体" w:hint="eastAsia"/>
                  <w:kern w:val="0"/>
                  <w:sz w:val="20"/>
                  <w:szCs w:val="20"/>
                </w:rPr>
                <w:t>EXT_FILED1</w:t>
              </w:r>
            </w:ins>
          </w:p>
        </w:tc>
        <w:tc>
          <w:tcPr>
            <w:tcW w:w="1701" w:type="dxa"/>
          </w:tcPr>
          <w:p w14:paraId="7992D634" w14:textId="77777777" w:rsidR="0061489C" w:rsidRPr="00AC03B1" w:rsidDel="00091048" w:rsidRDefault="0061489C" w:rsidP="00A517BF">
            <w:pPr>
              <w:rPr>
                <w:ins w:id="3313" w:author="wincol" w:date="2016-05-12T15:02:00Z"/>
              </w:rPr>
            </w:pPr>
            <w:ins w:id="3314" w:author="wincol" w:date="2016-05-12T15:02:00Z">
              <w:r>
                <w:rPr>
                  <w:rFonts w:ascii="宋体" w:cs="宋体" w:hint="eastAsia"/>
                  <w:kern w:val="0"/>
                  <w:sz w:val="20"/>
                  <w:szCs w:val="20"/>
                </w:rPr>
                <w:t>备用字段1</w:t>
              </w:r>
            </w:ins>
          </w:p>
        </w:tc>
        <w:tc>
          <w:tcPr>
            <w:tcW w:w="850" w:type="dxa"/>
          </w:tcPr>
          <w:p w14:paraId="1130892C" w14:textId="77777777" w:rsidR="0061489C" w:rsidRPr="00DE25D2" w:rsidDel="00091048" w:rsidRDefault="0061489C" w:rsidP="00A517BF">
            <w:pPr>
              <w:rPr>
                <w:ins w:id="3315" w:author="wincol" w:date="2016-05-12T15:02:00Z"/>
                <w:rFonts w:ascii="宋体" w:cs="宋体"/>
                <w:kern w:val="0"/>
                <w:sz w:val="20"/>
                <w:szCs w:val="20"/>
              </w:rPr>
            </w:pPr>
            <w:ins w:id="3316" w:author="wincol" w:date="2016-05-12T15:02: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9" w:type="dxa"/>
          </w:tcPr>
          <w:p w14:paraId="0E0B0F44" w14:textId="77777777" w:rsidR="0061489C" w:rsidDel="00091048" w:rsidRDefault="0061489C" w:rsidP="00A517BF">
            <w:pPr>
              <w:rPr>
                <w:ins w:id="3317" w:author="wincol" w:date="2016-05-12T15:02:00Z"/>
              </w:rPr>
            </w:pPr>
            <w:ins w:id="3318" w:author="wincol" w:date="2016-05-12T15:02:00Z">
              <w:r>
                <w:rPr>
                  <w:rFonts w:ascii="宋体" w:hAnsi="宋体" w:hint="eastAsia"/>
                </w:rPr>
                <w:t>是</w:t>
              </w:r>
            </w:ins>
          </w:p>
        </w:tc>
        <w:tc>
          <w:tcPr>
            <w:tcW w:w="1861" w:type="dxa"/>
          </w:tcPr>
          <w:p w14:paraId="5955529B" w14:textId="77777777" w:rsidR="0061489C" w:rsidRPr="00AC03B1" w:rsidDel="00091048" w:rsidRDefault="0061489C" w:rsidP="00A517BF">
            <w:pPr>
              <w:rPr>
                <w:ins w:id="3319" w:author="wincol" w:date="2016-05-12T15:02:00Z"/>
              </w:rPr>
            </w:pPr>
            <w:ins w:id="3320" w:author="wincol" w:date="2016-05-12T15:02:00Z">
              <w:r>
                <w:rPr>
                  <w:rFonts w:ascii="宋体" w:cs="宋体" w:hint="eastAsia"/>
                  <w:kern w:val="0"/>
                  <w:sz w:val="20"/>
                  <w:szCs w:val="20"/>
                </w:rPr>
                <w:t>备用字段1</w:t>
              </w:r>
            </w:ins>
          </w:p>
        </w:tc>
      </w:tr>
      <w:tr w:rsidR="0061489C" w14:paraId="37BF06D6" w14:textId="77777777" w:rsidTr="00A517BF">
        <w:trPr>
          <w:cantSplit/>
          <w:trHeight w:val="139"/>
          <w:ins w:id="3321" w:author="wincol" w:date="2016-05-12T15:02:00Z"/>
        </w:trPr>
        <w:tc>
          <w:tcPr>
            <w:tcW w:w="761" w:type="dxa"/>
            <w:vMerge/>
          </w:tcPr>
          <w:p w14:paraId="25BDBAAA" w14:textId="77777777" w:rsidR="0061489C" w:rsidRDefault="0061489C" w:rsidP="00A517BF">
            <w:pPr>
              <w:rPr>
                <w:ins w:id="3322" w:author="wincol" w:date="2016-05-12T15:02:00Z"/>
                <w:rFonts w:ascii="宋体" w:hAnsi="宋体"/>
              </w:rPr>
            </w:pPr>
          </w:p>
        </w:tc>
        <w:tc>
          <w:tcPr>
            <w:tcW w:w="1899" w:type="dxa"/>
          </w:tcPr>
          <w:p w14:paraId="7AAEC320" w14:textId="77777777" w:rsidR="0061489C" w:rsidRPr="00092A78" w:rsidDel="00091048" w:rsidRDefault="0061489C" w:rsidP="00A517BF">
            <w:pPr>
              <w:autoSpaceDE w:val="0"/>
              <w:autoSpaceDN w:val="0"/>
              <w:adjustRightInd w:val="0"/>
              <w:spacing w:line="267" w:lineRule="exact"/>
              <w:jc w:val="left"/>
              <w:rPr>
                <w:ins w:id="3323" w:author="wincol" w:date="2016-05-12T15:02:00Z"/>
                <w:rFonts w:ascii="宋体" w:cs="宋体"/>
                <w:kern w:val="0"/>
                <w:sz w:val="20"/>
                <w:szCs w:val="20"/>
              </w:rPr>
            </w:pPr>
            <w:ins w:id="3324" w:author="wincol" w:date="2016-05-12T15:02:00Z">
              <w:r>
                <w:rPr>
                  <w:rFonts w:ascii="宋体" w:cs="宋体" w:hint="eastAsia"/>
                  <w:kern w:val="0"/>
                  <w:sz w:val="20"/>
                  <w:szCs w:val="20"/>
                </w:rPr>
                <w:t>EXT_FILED2</w:t>
              </w:r>
            </w:ins>
          </w:p>
        </w:tc>
        <w:tc>
          <w:tcPr>
            <w:tcW w:w="1701" w:type="dxa"/>
          </w:tcPr>
          <w:p w14:paraId="1D80ABBF" w14:textId="77777777" w:rsidR="0061489C" w:rsidRPr="00AC03B1" w:rsidDel="00091048" w:rsidRDefault="0061489C" w:rsidP="00A517BF">
            <w:pPr>
              <w:rPr>
                <w:ins w:id="3325" w:author="wincol" w:date="2016-05-12T15:02:00Z"/>
              </w:rPr>
            </w:pPr>
            <w:ins w:id="3326" w:author="wincol" w:date="2016-05-12T15:02:00Z">
              <w:r>
                <w:rPr>
                  <w:rFonts w:ascii="宋体" w:cs="宋体" w:hint="eastAsia"/>
                  <w:kern w:val="0"/>
                  <w:sz w:val="20"/>
                  <w:szCs w:val="20"/>
                </w:rPr>
                <w:t>备用字段2</w:t>
              </w:r>
            </w:ins>
          </w:p>
        </w:tc>
        <w:tc>
          <w:tcPr>
            <w:tcW w:w="850" w:type="dxa"/>
          </w:tcPr>
          <w:p w14:paraId="6C498172" w14:textId="77777777" w:rsidR="0061489C" w:rsidRPr="00DE25D2" w:rsidDel="00091048" w:rsidRDefault="0061489C" w:rsidP="00A517BF">
            <w:pPr>
              <w:rPr>
                <w:ins w:id="3327" w:author="wincol" w:date="2016-05-12T15:02:00Z"/>
                <w:rFonts w:ascii="宋体" w:cs="宋体"/>
                <w:kern w:val="0"/>
                <w:sz w:val="20"/>
                <w:szCs w:val="20"/>
              </w:rPr>
            </w:pPr>
            <w:ins w:id="3328" w:author="wincol" w:date="2016-05-12T15:02: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9" w:type="dxa"/>
          </w:tcPr>
          <w:p w14:paraId="5AF7E20E" w14:textId="77777777" w:rsidR="0061489C" w:rsidDel="00091048" w:rsidRDefault="0061489C" w:rsidP="00A517BF">
            <w:pPr>
              <w:rPr>
                <w:ins w:id="3329" w:author="wincol" w:date="2016-05-12T15:02:00Z"/>
              </w:rPr>
            </w:pPr>
            <w:ins w:id="3330" w:author="wincol" w:date="2016-05-12T15:02:00Z">
              <w:r>
                <w:rPr>
                  <w:rFonts w:ascii="宋体" w:hAnsi="宋体" w:hint="eastAsia"/>
                </w:rPr>
                <w:t>是</w:t>
              </w:r>
            </w:ins>
          </w:p>
        </w:tc>
        <w:tc>
          <w:tcPr>
            <w:tcW w:w="1861" w:type="dxa"/>
          </w:tcPr>
          <w:p w14:paraId="72A825CC" w14:textId="77777777" w:rsidR="0061489C" w:rsidRPr="00AC03B1" w:rsidDel="00091048" w:rsidRDefault="0061489C" w:rsidP="00A517BF">
            <w:pPr>
              <w:rPr>
                <w:ins w:id="3331" w:author="wincol" w:date="2016-05-12T15:02:00Z"/>
              </w:rPr>
            </w:pPr>
            <w:ins w:id="3332" w:author="wincol" w:date="2016-05-12T15:02:00Z">
              <w:r>
                <w:rPr>
                  <w:rFonts w:ascii="宋体" w:cs="宋体" w:hint="eastAsia"/>
                  <w:kern w:val="0"/>
                  <w:sz w:val="20"/>
                  <w:szCs w:val="20"/>
                </w:rPr>
                <w:t>备用字段2</w:t>
              </w:r>
            </w:ins>
          </w:p>
        </w:tc>
      </w:tr>
      <w:tr w:rsidR="0061489C" w14:paraId="14AB62AB" w14:textId="77777777" w:rsidTr="00A517BF">
        <w:trPr>
          <w:cantSplit/>
          <w:trHeight w:val="139"/>
          <w:ins w:id="3333" w:author="wincol" w:date="2016-05-12T15:02:00Z"/>
        </w:trPr>
        <w:tc>
          <w:tcPr>
            <w:tcW w:w="761" w:type="dxa"/>
            <w:vMerge/>
          </w:tcPr>
          <w:p w14:paraId="3675FFCF" w14:textId="77777777" w:rsidR="0061489C" w:rsidRDefault="0061489C" w:rsidP="00A517BF">
            <w:pPr>
              <w:rPr>
                <w:ins w:id="3334" w:author="wincol" w:date="2016-05-12T15:02:00Z"/>
                <w:rFonts w:ascii="宋体" w:hAnsi="宋体"/>
              </w:rPr>
            </w:pPr>
          </w:p>
        </w:tc>
        <w:tc>
          <w:tcPr>
            <w:tcW w:w="1899" w:type="dxa"/>
          </w:tcPr>
          <w:p w14:paraId="67E36749" w14:textId="77777777" w:rsidR="0061489C" w:rsidRPr="00092A78" w:rsidDel="00091048" w:rsidRDefault="0061489C" w:rsidP="00A517BF">
            <w:pPr>
              <w:autoSpaceDE w:val="0"/>
              <w:autoSpaceDN w:val="0"/>
              <w:adjustRightInd w:val="0"/>
              <w:spacing w:line="267" w:lineRule="exact"/>
              <w:jc w:val="left"/>
              <w:rPr>
                <w:ins w:id="3335" w:author="wincol" w:date="2016-05-12T15:02:00Z"/>
                <w:rFonts w:ascii="宋体" w:cs="宋体"/>
                <w:kern w:val="0"/>
                <w:sz w:val="20"/>
                <w:szCs w:val="20"/>
              </w:rPr>
            </w:pPr>
            <w:ins w:id="3336" w:author="wincol" w:date="2016-05-12T15:02:00Z">
              <w:r>
                <w:rPr>
                  <w:rFonts w:ascii="宋体" w:cs="宋体" w:hint="eastAsia"/>
                  <w:kern w:val="0"/>
                  <w:sz w:val="20"/>
                  <w:szCs w:val="20"/>
                </w:rPr>
                <w:t>EXT_FILED3</w:t>
              </w:r>
            </w:ins>
          </w:p>
        </w:tc>
        <w:tc>
          <w:tcPr>
            <w:tcW w:w="1701" w:type="dxa"/>
          </w:tcPr>
          <w:p w14:paraId="19FE597A" w14:textId="77777777" w:rsidR="0061489C" w:rsidRPr="00AC03B1" w:rsidDel="00091048" w:rsidRDefault="0061489C" w:rsidP="00A517BF">
            <w:pPr>
              <w:rPr>
                <w:ins w:id="3337" w:author="wincol" w:date="2016-05-12T15:02:00Z"/>
              </w:rPr>
            </w:pPr>
            <w:ins w:id="3338" w:author="wincol" w:date="2016-05-12T15:02:00Z">
              <w:r>
                <w:rPr>
                  <w:rFonts w:ascii="宋体" w:cs="宋体" w:hint="eastAsia"/>
                  <w:kern w:val="0"/>
                  <w:sz w:val="20"/>
                  <w:szCs w:val="20"/>
                </w:rPr>
                <w:t>备用字段3</w:t>
              </w:r>
            </w:ins>
          </w:p>
        </w:tc>
        <w:tc>
          <w:tcPr>
            <w:tcW w:w="850" w:type="dxa"/>
          </w:tcPr>
          <w:p w14:paraId="4DBB5DC2" w14:textId="77777777" w:rsidR="0061489C" w:rsidRPr="00DE25D2" w:rsidDel="00091048" w:rsidRDefault="0061489C" w:rsidP="00A517BF">
            <w:pPr>
              <w:rPr>
                <w:ins w:id="3339" w:author="wincol" w:date="2016-05-12T15:02:00Z"/>
                <w:rFonts w:ascii="宋体" w:cs="宋体"/>
                <w:kern w:val="0"/>
                <w:sz w:val="20"/>
                <w:szCs w:val="20"/>
              </w:rPr>
            </w:pPr>
            <w:ins w:id="3340" w:author="wincol" w:date="2016-05-12T15:02: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300</w:t>
              </w:r>
              <w:r w:rsidRPr="00A560D3">
                <w:rPr>
                  <w:rFonts w:ascii="宋体" w:cs="宋体"/>
                  <w:kern w:val="0"/>
                  <w:sz w:val="20"/>
                  <w:szCs w:val="20"/>
                </w:rPr>
                <w:t>)</w:t>
              </w:r>
            </w:ins>
          </w:p>
        </w:tc>
        <w:tc>
          <w:tcPr>
            <w:tcW w:w="709" w:type="dxa"/>
          </w:tcPr>
          <w:p w14:paraId="2808BD69" w14:textId="77777777" w:rsidR="0061489C" w:rsidDel="00091048" w:rsidRDefault="0061489C" w:rsidP="00A517BF">
            <w:pPr>
              <w:rPr>
                <w:ins w:id="3341" w:author="wincol" w:date="2016-05-12T15:02:00Z"/>
              </w:rPr>
            </w:pPr>
            <w:ins w:id="3342" w:author="wincol" w:date="2016-05-12T15:02:00Z">
              <w:r>
                <w:rPr>
                  <w:rFonts w:ascii="宋体" w:hAnsi="宋体" w:hint="eastAsia"/>
                </w:rPr>
                <w:t>是</w:t>
              </w:r>
            </w:ins>
          </w:p>
        </w:tc>
        <w:tc>
          <w:tcPr>
            <w:tcW w:w="1861" w:type="dxa"/>
          </w:tcPr>
          <w:p w14:paraId="72572821" w14:textId="77777777" w:rsidR="0061489C" w:rsidRPr="00AC03B1" w:rsidDel="00091048" w:rsidRDefault="0061489C" w:rsidP="00A517BF">
            <w:pPr>
              <w:rPr>
                <w:ins w:id="3343" w:author="wincol" w:date="2016-05-12T15:02:00Z"/>
              </w:rPr>
            </w:pPr>
            <w:ins w:id="3344" w:author="wincol" w:date="2016-05-12T15:02:00Z">
              <w:r>
                <w:rPr>
                  <w:rFonts w:ascii="宋体" w:cs="宋体" w:hint="eastAsia"/>
                  <w:kern w:val="0"/>
                  <w:sz w:val="20"/>
                  <w:szCs w:val="20"/>
                </w:rPr>
                <w:t>备用字段3</w:t>
              </w:r>
            </w:ins>
          </w:p>
        </w:tc>
      </w:tr>
    </w:tbl>
    <w:p w14:paraId="0DF4E429" w14:textId="77777777" w:rsidR="0061489C" w:rsidRDefault="0061489C" w:rsidP="0061489C">
      <w:pPr>
        <w:rPr>
          <w:ins w:id="3345" w:author="wincol" w:date="2016-05-12T15:02:00Z"/>
          <w:rFonts w:eastAsiaTheme="minorEastAsia"/>
          <w:szCs w:val="21"/>
        </w:rPr>
      </w:pPr>
    </w:p>
    <w:p w14:paraId="06E1A88E" w14:textId="77777777" w:rsidR="0061489C" w:rsidRPr="004E6C5A" w:rsidRDefault="0061489C" w:rsidP="0061489C">
      <w:pPr>
        <w:rPr>
          <w:ins w:id="3346" w:author="wincol" w:date="2016-05-12T15:02:00Z"/>
          <w:rFonts w:ascii="微软雅黑" w:eastAsia="微软雅黑" w:hAnsi="微软雅黑"/>
        </w:rPr>
      </w:pPr>
      <w:ins w:id="3347" w:author="wincol" w:date="2016-05-12T15:02:00Z">
        <w:r w:rsidRPr="00A560D3">
          <w:rPr>
            <w:rFonts w:eastAsiaTheme="minorEastAsia" w:hint="eastAsia"/>
            <w:szCs w:val="21"/>
          </w:rPr>
          <w:t>第三方公司应返回</w:t>
        </w:r>
        <w:r>
          <w:rPr>
            <w:rFonts w:eastAsiaTheme="minorEastAsia" w:hint="eastAsia"/>
            <w:szCs w:val="21"/>
          </w:rPr>
          <w:t>（报文头内容按</w:t>
        </w:r>
        <w:r>
          <w:rPr>
            <w:rFonts w:eastAsiaTheme="minorEastAsia" w:hint="eastAsia"/>
            <w:szCs w:val="21"/>
          </w:rPr>
          <w:t>3.8</w:t>
        </w:r>
        <w:r>
          <w:rPr>
            <w:rFonts w:eastAsiaTheme="minorEastAsia" w:hint="eastAsia"/>
            <w:szCs w:val="21"/>
          </w:rPr>
          <w:t>报文头里的应答报文的报文头定义）</w:t>
        </w:r>
        <w:r w:rsidRPr="00A560D3">
          <w:rPr>
            <w:rFonts w:eastAsiaTheme="minorEastAsia" w:hint="eastAsia"/>
            <w:szCs w:val="21"/>
          </w:rPr>
          <w:t>：</w:t>
        </w:r>
      </w:ins>
    </w:p>
    <w:tbl>
      <w:tblPr>
        <w:tblW w:w="7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1"/>
        <w:gridCol w:w="1899"/>
        <w:gridCol w:w="1701"/>
        <w:gridCol w:w="850"/>
        <w:gridCol w:w="709"/>
        <w:gridCol w:w="1861"/>
      </w:tblGrid>
      <w:tr w:rsidR="0061489C" w14:paraId="01052F20" w14:textId="77777777" w:rsidTr="00A517BF">
        <w:trPr>
          <w:trHeight w:val="290"/>
          <w:ins w:id="3348" w:author="wincol" w:date="2016-05-12T15:02:00Z"/>
        </w:trPr>
        <w:tc>
          <w:tcPr>
            <w:tcW w:w="761" w:type="dxa"/>
            <w:tcBorders>
              <w:bottom w:val="single" w:sz="4" w:space="0" w:color="auto"/>
            </w:tcBorders>
            <w:shd w:val="clear" w:color="auto" w:fill="C0C0C0"/>
          </w:tcPr>
          <w:p w14:paraId="1A0BF0C8" w14:textId="77777777" w:rsidR="0061489C" w:rsidRDefault="0061489C" w:rsidP="00A517BF">
            <w:pPr>
              <w:rPr>
                <w:ins w:id="3349" w:author="wincol" w:date="2016-05-12T15:02:00Z"/>
                <w:rFonts w:ascii="宋体" w:hAnsi="宋体"/>
                <w:b/>
                <w:szCs w:val="21"/>
              </w:rPr>
            </w:pPr>
            <w:ins w:id="3350" w:author="wincol" w:date="2016-05-12T15:02:00Z">
              <w:r>
                <w:rPr>
                  <w:rFonts w:ascii="宋体" w:hAnsi="宋体"/>
                  <w:b/>
                  <w:szCs w:val="21"/>
                </w:rPr>
                <w:t>模块</w:t>
              </w:r>
            </w:ins>
          </w:p>
        </w:tc>
        <w:tc>
          <w:tcPr>
            <w:tcW w:w="1899" w:type="dxa"/>
            <w:tcBorders>
              <w:bottom w:val="single" w:sz="4" w:space="0" w:color="auto"/>
            </w:tcBorders>
            <w:shd w:val="clear" w:color="auto" w:fill="C0C0C0"/>
          </w:tcPr>
          <w:p w14:paraId="5720EE0A" w14:textId="77777777" w:rsidR="0061489C" w:rsidRDefault="0061489C" w:rsidP="00A517BF">
            <w:pPr>
              <w:rPr>
                <w:ins w:id="3351" w:author="wincol" w:date="2016-05-12T15:02:00Z"/>
                <w:rFonts w:ascii="宋体" w:hAnsi="宋体"/>
                <w:b/>
              </w:rPr>
            </w:pPr>
            <w:ins w:id="3352" w:author="wincol" w:date="2016-05-12T15:02:00Z">
              <w:r>
                <w:rPr>
                  <w:rFonts w:ascii="宋体" w:hAnsi="宋体"/>
                  <w:b/>
                  <w:szCs w:val="21"/>
                </w:rPr>
                <w:t>字段ID</w:t>
              </w:r>
            </w:ins>
          </w:p>
        </w:tc>
        <w:tc>
          <w:tcPr>
            <w:tcW w:w="1701" w:type="dxa"/>
            <w:tcBorders>
              <w:bottom w:val="single" w:sz="4" w:space="0" w:color="auto"/>
            </w:tcBorders>
            <w:shd w:val="clear" w:color="auto" w:fill="C0C0C0"/>
          </w:tcPr>
          <w:p w14:paraId="2558D71E" w14:textId="77777777" w:rsidR="0061489C" w:rsidRDefault="0061489C" w:rsidP="00A517BF">
            <w:pPr>
              <w:rPr>
                <w:ins w:id="3353" w:author="wincol" w:date="2016-05-12T15:02:00Z"/>
                <w:rFonts w:ascii="宋体" w:hAnsi="宋体"/>
                <w:b/>
              </w:rPr>
            </w:pPr>
            <w:ins w:id="3354" w:author="wincol" w:date="2016-05-12T15:02:00Z">
              <w:r>
                <w:rPr>
                  <w:rFonts w:ascii="宋体" w:hAnsi="宋体"/>
                  <w:b/>
                  <w:szCs w:val="21"/>
                </w:rPr>
                <w:t>字段名称</w:t>
              </w:r>
            </w:ins>
          </w:p>
        </w:tc>
        <w:tc>
          <w:tcPr>
            <w:tcW w:w="850" w:type="dxa"/>
            <w:tcBorders>
              <w:bottom w:val="single" w:sz="4" w:space="0" w:color="auto"/>
            </w:tcBorders>
            <w:shd w:val="clear" w:color="auto" w:fill="C0C0C0"/>
          </w:tcPr>
          <w:p w14:paraId="5C415970" w14:textId="77777777" w:rsidR="0061489C" w:rsidRDefault="0061489C" w:rsidP="00A517BF">
            <w:pPr>
              <w:rPr>
                <w:ins w:id="3355" w:author="wincol" w:date="2016-05-12T15:02:00Z"/>
                <w:rFonts w:ascii="宋体" w:hAnsi="宋体"/>
                <w:b/>
              </w:rPr>
            </w:pPr>
            <w:ins w:id="3356" w:author="wincol" w:date="2016-05-12T15:02:00Z">
              <w:r>
                <w:rPr>
                  <w:rFonts w:ascii="宋体" w:hAnsi="宋体"/>
                  <w:b/>
                  <w:szCs w:val="21"/>
                </w:rPr>
                <w:t>类型</w:t>
              </w:r>
            </w:ins>
          </w:p>
        </w:tc>
        <w:tc>
          <w:tcPr>
            <w:tcW w:w="709" w:type="dxa"/>
            <w:tcBorders>
              <w:bottom w:val="single" w:sz="4" w:space="0" w:color="auto"/>
            </w:tcBorders>
            <w:shd w:val="clear" w:color="auto" w:fill="C0C0C0"/>
          </w:tcPr>
          <w:p w14:paraId="5210F8B9" w14:textId="77777777" w:rsidR="0061489C" w:rsidRDefault="0061489C" w:rsidP="00A517BF">
            <w:pPr>
              <w:rPr>
                <w:ins w:id="3357" w:author="wincol" w:date="2016-05-12T15:02:00Z"/>
                <w:rFonts w:ascii="宋体" w:hAnsi="宋体"/>
                <w:b/>
              </w:rPr>
            </w:pPr>
            <w:ins w:id="3358" w:author="wincol" w:date="2016-05-12T15:02:00Z">
              <w:r>
                <w:rPr>
                  <w:rFonts w:ascii="宋体" w:hAnsi="宋体" w:hint="eastAsia"/>
                  <w:b/>
                </w:rPr>
                <w:t>可空</w:t>
              </w:r>
            </w:ins>
          </w:p>
        </w:tc>
        <w:tc>
          <w:tcPr>
            <w:tcW w:w="1861" w:type="dxa"/>
            <w:tcBorders>
              <w:bottom w:val="single" w:sz="4" w:space="0" w:color="auto"/>
            </w:tcBorders>
            <w:shd w:val="clear" w:color="auto" w:fill="C0C0C0"/>
          </w:tcPr>
          <w:p w14:paraId="7022C5A5" w14:textId="77777777" w:rsidR="0061489C" w:rsidRDefault="0061489C" w:rsidP="00A517BF">
            <w:pPr>
              <w:rPr>
                <w:ins w:id="3359" w:author="wincol" w:date="2016-05-12T15:02:00Z"/>
                <w:rFonts w:ascii="宋体" w:hAnsi="宋体"/>
                <w:b/>
              </w:rPr>
            </w:pPr>
            <w:ins w:id="3360" w:author="wincol" w:date="2016-05-12T15:02:00Z">
              <w:r>
                <w:rPr>
                  <w:rFonts w:ascii="宋体" w:hAnsi="宋体"/>
                  <w:b/>
                </w:rPr>
                <w:t>备注</w:t>
              </w:r>
            </w:ins>
          </w:p>
        </w:tc>
      </w:tr>
      <w:tr w:rsidR="0061489C" w14:paraId="4644E4D8" w14:textId="77777777" w:rsidTr="00A517BF">
        <w:trPr>
          <w:cantSplit/>
          <w:trHeight w:val="290"/>
          <w:ins w:id="3361" w:author="wincol" w:date="2016-05-12T15:02:00Z"/>
        </w:trPr>
        <w:tc>
          <w:tcPr>
            <w:tcW w:w="761" w:type="dxa"/>
            <w:vMerge w:val="restart"/>
          </w:tcPr>
          <w:p w14:paraId="3EED8C8E" w14:textId="77777777" w:rsidR="0061489C" w:rsidRDefault="0061489C" w:rsidP="00A517BF">
            <w:pPr>
              <w:jc w:val="center"/>
              <w:rPr>
                <w:ins w:id="3362" w:author="wincol" w:date="2016-05-12T15:02:00Z"/>
                <w:rFonts w:ascii="宋体" w:hAnsi="宋体"/>
              </w:rPr>
            </w:pPr>
            <w:ins w:id="3363" w:author="wincol" w:date="2016-05-12T15:02:00Z">
              <w:r>
                <w:rPr>
                  <w:rFonts w:ascii="宋体" w:hAnsi="宋体" w:hint="eastAsia"/>
                </w:rPr>
                <w:t>BODY</w:t>
              </w:r>
            </w:ins>
          </w:p>
        </w:tc>
        <w:tc>
          <w:tcPr>
            <w:tcW w:w="7020" w:type="dxa"/>
            <w:gridSpan w:val="5"/>
          </w:tcPr>
          <w:p w14:paraId="3A360AB0" w14:textId="77777777" w:rsidR="0061489C" w:rsidRDefault="0061489C" w:rsidP="00A517BF">
            <w:pPr>
              <w:rPr>
                <w:ins w:id="3364" w:author="wincol" w:date="2016-05-12T15:02:00Z"/>
                <w:rFonts w:ascii="宋体" w:hAnsi="宋体"/>
              </w:rPr>
            </w:pPr>
          </w:p>
        </w:tc>
      </w:tr>
      <w:tr w:rsidR="0061489C" w14:paraId="1A51596E" w14:textId="77777777" w:rsidTr="00A517BF">
        <w:trPr>
          <w:cantSplit/>
          <w:trHeight w:val="290"/>
          <w:ins w:id="3365" w:author="wincol" w:date="2016-05-12T15:02:00Z"/>
        </w:trPr>
        <w:tc>
          <w:tcPr>
            <w:tcW w:w="761" w:type="dxa"/>
            <w:vMerge/>
          </w:tcPr>
          <w:p w14:paraId="5C0C0351" w14:textId="77777777" w:rsidR="0061489C" w:rsidRDefault="0061489C" w:rsidP="00A517BF">
            <w:pPr>
              <w:jc w:val="center"/>
              <w:rPr>
                <w:ins w:id="3366" w:author="wincol" w:date="2016-05-12T15:02:00Z"/>
                <w:rFonts w:ascii="宋体" w:hAnsi="宋体"/>
              </w:rPr>
            </w:pPr>
          </w:p>
        </w:tc>
        <w:tc>
          <w:tcPr>
            <w:tcW w:w="1899" w:type="dxa"/>
          </w:tcPr>
          <w:p w14:paraId="53E813E4" w14:textId="77777777" w:rsidR="0061489C" w:rsidRPr="00BA665E" w:rsidRDefault="0061489C" w:rsidP="00A517BF">
            <w:pPr>
              <w:autoSpaceDE w:val="0"/>
              <w:autoSpaceDN w:val="0"/>
              <w:adjustRightInd w:val="0"/>
              <w:spacing w:line="267" w:lineRule="exact"/>
              <w:jc w:val="left"/>
              <w:rPr>
                <w:ins w:id="3367" w:author="wincol" w:date="2016-05-12T15:02:00Z"/>
                <w:rFonts w:ascii="宋体" w:hAnsi="宋体"/>
              </w:rPr>
            </w:pPr>
            <w:ins w:id="3368" w:author="wincol" w:date="2016-05-12T15:02:00Z">
              <w:r>
                <w:rPr>
                  <w:rFonts w:ascii="宋体" w:cs="宋体" w:hint="eastAsia"/>
                  <w:kern w:val="0"/>
                  <w:sz w:val="20"/>
                  <w:szCs w:val="20"/>
                </w:rPr>
                <w:t>TRANSCODE</w:t>
              </w:r>
            </w:ins>
          </w:p>
        </w:tc>
        <w:tc>
          <w:tcPr>
            <w:tcW w:w="1701" w:type="dxa"/>
          </w:tcPr>
          <w:p w14:paraId="094FE706" w14:textId="77777777" w:rsidR="0061489C" w:rsidRDefault="0061489C" w:rsidP="00A517BF">
            <w:pPr>
              <w:rPr>
                <w:ins w:id="3369" w:author="wincol" w:date="2016-05-12T15:02:00Z"/>
                <w:rFonts w:ascii="宋体" w:hAnsi="宋体"/>
              </w:rPr>
            </w:pPr>
            <w:ins w:id="3370" w:author="wincol" w:date="2016-05-12T15:02:00Z">
              <w:r w:rsidRPr="00A560D3">
                <w:rPr>
                  <w:rFonts w:ascii="宋体" w:cs="宋体" w:hint="eastAsia"/>
                  <w:kern w:val="0"/>
                  <w:sz w:val="20"/>
                  <w:szCs w:val="20"/>
                </w:rPr>
                <w:t>交易码</w:t>
              </w:r>
            </w:ins>
          </w:p>
        </w:tc>
        <w:tc>
          <w:tcPr>
            <w:tcW w:w="850" w:type="dxa"/>
          </w:tcPr>
          <w:p w14:paraId="595E98CF" w14:textId="77777777" w:rsidR="0061489C" w:rsidRDefault="0061489C" w:rsidP="00A517BF">
            <w:pPr>
              <w:rPr>
                <w:ins w:id="3371" w:author="wincol" w:date="2016-05-12T15:02:00Z"/>
                <w:rFonts w:ascii="宋体" w:hAnsi="宋体"/>
              </w:rPr>
            </w:pPr>
            <w:ins w:id="3372" w:author="wincol" w:date="2016-05-12T15:02: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8</w:t>
              </w:r>
              <w:r w:rsidRPr="00A560D3">
                <w:rPr>
                  <w:rFonts w:ascii="宋体" w:cs="宋体"/>
                  <w:kern w:val="0"/>
                  <w:sz w:val="20"/>
                  <w:szCs w:val="20"/>
                </w:rPr>
                <w:t>)</w:t>
              </w:r>
            </w:ins>
          </w:p>
        </w:tc>
        <w:tc>
          <w:tcPr>
            <w:tcW w:w="709" w:type="dxa"/>
          </w:tcPr>
          <w:p w14:paraId="1D192FEB" w14:textId="77777777" w:rsidR="0061489C" w:rsidRPr="00EA7B55" w:rsidRDefault="0061489C" w:rsidP="00A517BF">
            <w:pPr>
              <w:autoSpaceDE w:val="0"/>
              <w:autoSpaceDN w:val="0"/>
              <w:adjustRightInd w:val="0"/>
              <w:spacing w:line="267" w:lineRule="exact"/>
              <w:jc w:val="left"/>
              <w:rPr>
                <w:ins w:id="3373" w:author="wincol" w:date="2016-05-12T15:02:00Z"/>
                <w:rFonts w:ascii="宋体" w:cs="宋体"/>
                <w:kern w:val="0"/>
                <w:sz w:val="20"/>
                <w:szCs w:val="20"/>
              </w:rPr>
            </w:pPr>
            <w:ins w:id="3374" w:author="wincol" w:date="2016-05-12T15:02:00Z">
              <w:r>
                <w:rPr>
                  <w:rFonts w:ascii="宋体" w:cs="宋体" w:hint="eastAsia"/>
                  <w:kern w:val="0"/>
                  <w:sz w:val="20"/>
                  <w:szCs w:val="20"/>
                </w:rPr>
                <w:t>否</w:t>
              </w:r>
            </w:ins>
          </w:p>
        </w:tc>
        <w:tc>
          <w:tcPr>
            <w:tcW w:w="1861" w:type="dxa"/>
          </w:tcPr>
          <w:p w14:paraId="6A50015E" w14:textId="77777777" w:rsidR="0061489C" w:rsidRPr="00EA7B55" w:rsidRDefault="0061489C" w:rsidP="00A517BF">
            <w:pPr>
              <w:autoSpaceDE w:val="0"/>
              <w:autoSpaceDN w:val="0"/>
              <w:adjustRightInd w:val="0"/>
              <w:spacing w:line="267" w:lineRule="exact"/>
              <w:jc w:val="left"/>
              <w:rPr>
                <w:ins w:id="3375" w:author="wincol" w:date="2016-05-12T15:02:00Z"/>
                <w:rFonts w:ascii="宋体" w:cs="宋体"/>
                <w:kern w:val="0"/>
                <w:sz w:val="20"/>
                <w:szCs w:val="20"/>
              </w:rPr>
            </w:pPr>
            <w:ins w:id="3376" w:author="wincol" w:date="2016-05-12T15:02:00Z">
              <w:r>
                <w:rPr>
                  <w:rFonts w:ascii="宋体" w:cs="宋体" w:hint="eastAsia"/>
                  <w:kern w:val="0"/>
                  <w:sz w:val="20"/>
                  <w:szCs w:val="20"/>
                </w:rPr>
                <w:t>OGWR0006</w:t>
              </w:r>
            </w:ins>
          </w:p>
        </w:tc>
      </w:tr>
      <w:tr w:rsidR="0061489C" w14:paraId="51EC6633" w14:textId="77777777" w:rsidTr="00A517BF">
        <w:trPr>
          <w:cantSplit/>
          <w:trHeight w:val="290"/>
          <w:ins w:id="3377" w:author="wincol" w:date="2016-05-12T15:02:00Z"/>
        </w:trPr>
        <w:tc>
          <w:tcPr>
            <w:tcW w:w="761" w:type="dxa"/>
            <w:vMerge/>
          </w:tcPr>
          <w:p w14:paraId="3DE0821D" w14:textId="77777777" w:rsidR="0061489C" w:rsidRDefault="0061489C" w:rsidP="00A517BF">
            <w:pPr>
              <w:jc w:val="center"/>
              <w:rPr>
                <w:ins w:id="3378" w:author="wincol" w:date="2016-05-12T15:02:00Z"/>
                <w:rFonts w:ascii="宋体" w:hAnsi="宋体"/>
              </w:rPr>
            </w:pPr>
          </w:p>
        </w:tc>
        <w:tc>
          <w:tcPr>
            <w:tcW w:w="7020" w:type="dxa"/>
            <w:gridSpan w:val="5"/>
          </w:tcPr>
          <w:p w14:paraId="68EC725E" w14:textId="77777777" w:rsidR="0061489C" w:rsidRPr="00EA7B55" w:rsidRDefault="0061489C" w:rsidP="00A517BF">
            <w:pPr>
              <w:autoSpaceDE w:val="0"/>
              <w:autoSpaceDN w:val="0"/>
              <w:adjustRightInd w:val="0"/>
              <w:spacing w:line="267" w:lineRule="exact"/>
              <w:jc w:val="left"/>
              <w:rPr>
                <w:ins w:id="3379" w:author="wincol" w:date="2016-05-12T15:02:00Z"/>
                <w:rFonts w:ascii="宋体" w:cs="宋体"/>
                <w:kern w:val="0"/>
                <w:sz w:val="20"/>
                <w:szCs w:val="20"/>
              </w:rPr>
            </w:pPr>
            <w:ins w:id="3380" w:author="wincol" w:date="2016-05-12T15:02:00Z">
              <w:r w:rsidRPr="00A710BB">
                <w:rPr>
                  <w:rFonts w:ascii="宋体" w:cs="宋体" w:hint="eastAsia"/>
                  <w:kern w:val="0"/>
                  <w:sz w:val="20"/>
                  <w:szCs w:val="20"/>
                </w:rPr>
                <w:t>数据</w:t>
              </w:r>
              <w:r>
                <w:rPr>
                  <w:rFonts w:ascii="宋体" w:cs="宋体" w:hint="eastAsia"/>
                  <w:kern w:val="0"/>
                  <w:sz w:val="20"/>
                  <w:szCs w:val="20"/>
                </w:rPr>
                <w:t>加密</w:t>
              </w:r>
              <w:r w:rsidRPr="00A710BB">
                <w:rPr>
                  <w:rFonts w:ascii="宋体" w:cs="宋体" w:hint="eastAsia"/>
                  <w:kern w:val="0"/>
                  <w:sz w:val="20"/>
                  <w:szCs w:val="20"/>
                </w:rPr>
                <w:t>域</w:t>
              </w:r>
              <w:r>
                <w:rPr>
                  <w:rFonts w:ascii="宋体" w:cs="宋体" w:hint="eastAsia"/>
                  <w:kern w:val="0"/>
                  <w:sz w:val="20"/>
                  <w:szCs w:val="20"/>
                </w:rPr>
                <w:t>都放到</w:t>
              </w:r>
              <w:r w:rsidRPr="00FC1B2B">
                <w:rPr>
                  <w:rFonts w:ascii="宋体" w:cs="宋体"/>
                  <w:kern w:val="0"/>
                  <w:sz w:val="20"/>
                  <w:szCs w:val="20"/>
                </w:rPr>
                <w:t>XMLPARA</w:t>
              </w:r>
              <w:r w:rsidRPr="00FC1B2B">
                <w:rPr>
                  <w:rFonts w:ascii="宋体" w:cs="宋体" w:hint="eastAsia"/>
                  <w:kern w:val="0"/>
                  <w:sz w:val="20"/>
                  <w:szCs w:val="20"/>
                </w:rPr>
                <w:t>里面</w:t>
              </w:r>
            </w:ins>
          </w:p>
        </w:tc>
      </w:tr>
      <w:tr w:rsidR="0061489C" w14:paraId="53E00CD4" w14:textId="77777777" w:rsidTr="00A517BF">
        <w:trPr>
          <w:cantSplit/>
          <w:trHeight w:val="139"/>
          <w:ins w:id="3381" w:author="wincol" w:date="2016-05-12T15:02:00Z"/>
        </w:trPr>
        <w:tc>
          <w:tcPr>
            <w:tcW w:w="761" w:type="dxa"/>
            <w:vMerge/>
          </w:tcPr>
          <w:p w14:paraId="75199B80" w14:textId="77777777" w:rsidR="0061489C" w:rsidRDefault="0061489C" w:rsidP="00A517BF">
            <w:pPr>
              <w:rPr>
                <w:ins w:id="3382" w:author="wincol" w:date="2016-05-12T15:02:00Z"/>
                <w:rFonts w:ascii="宋体" w:hAnsi="宋体"/>
              </w:rPr>
            </w:pPr>
          </w:p>
        </w:tc>
        <w:tc>
          <w:tcPr>
            <w:tcW w:w="1899" w:type="dxa"/>
          </w:tcPr>
          <w:p w14:paraId="726F69B2" w14:textId="77777777" w:rsidR="0061489C" w:rsidRPr="00A560D3" w:rsidRDefault="0061489C" w:rsidP="00A517BF">
            <w:pPr>
              <w:autoSpaceDE w:val="0"/>
              <w:autoSpaceDN w:val="0"/>
              <w:adjustRightInd w:val="0"/>
              <w:spacing w:line="267" w:lineRule="exact"/>
              <w:jc w:val="left"/>
              <w:rPr>
                <w:ins w:id="3383" w:author="wincol" w:date="2016-05-12T15:02:00Z"/>
                <w:rFonts w:ascii="宋体" w:cs="宋体"/>
                <w:kern w:val="0"/>
                <w:sz w:val="20"/>
                <w:szCs w:val="20"/>
              </w:rPr>
            </w:pPr>
            <w:ins w:id="3384" w:author="wincol" w:date="2016-05-12T15:02:00Z">
              <w:r w:rsidRPr="00A560D3">
                <w:rPr>
                  <w:rFonts w:ascii="宋体" w:cs="宋体"/>
                  <w:kern w:val="0"/>
                  <w:sz w:val="20"/>
                  <w:szCs w:val="20"/>
                </w:rPr>
                <w:t>RETURNCODE</w:t>
              </w:r>
            </w:ins>
          </w:p>
        </w:tc>
        <w:tc>
          <w:tcPr>
            <w:tcW w:w="1701" w:type="dxa"/>
          </w:tcPr>
          <w:p w14:paraId="3736B698" w14:textId="77777777" w:rsidR="0061489C" w:rsidRPr="00A560D3" w:rsidRDefault="0061489C" w:rsidP="00A517BF">
            <w:pPr>
              <w:autoSpaceDE w:val="0"/>
              <w:autoSpaceDN w:val="0"/>
              <w:adjustRightInd w:val="0"/>
              <w:spacing w:line="281" w:lineRule="exact"/>
              <w:ind w:left="108"/>
              <w:jc w:val="left"/>
              <w:rPr>
                <w:ins w:id="3385" w:author="wincol" w:date="2016-05-12T15:02:00Z"/>
                <w:rFonts w:ascii="宋体" w:cs="宋体"/>
                <w:kern w:val="0"/>
                <w:sz w:val="20"/>
                <w:szCs w:val="20"/>
              </w:rPr>
            </w:pPr>
            <w:ins w:id="3386" w:author="wincol" w:date="2016-05-12T15:02:00Z">
              <w:r w:rsidRPr="00A560D3">
                <w:rPr>
                  <w:rFonts w:ascii="宋体" w:cs="宋体" w:hint="eastAsia"/>
                  <w:kern w:val="0"/>
                  <w:sz w:val="20"/>
                  <w:szCs w:val="20"/>
                </w:rPr>
                <w:t>响应码</w:t>
              </w:r>
            </w:ins>
          </w:p>
        </w:tc>
        <w:tc>
          <w:tcPr>
            <w:tcW w:w="850" w:type="dxa"/>
          </w:tcPr>
          <w:p w14:paraId="4907B278" w14:textId="77777777" w:rsidR="0061489C" w:rsidRPr="00A560D3" w:rsidRDefault="0061489C" w:rsidP="00A517BF">
            <w:pPr>
              <w:autoSpaceDE w:val="0"/>
              <w:autoSpaceDN w:val="0"/>
              <w:adjustRightInd w:val="0"/>
              <w:spacing w:line="281" w:lineRule="exact"/>
              <w:jc w:val="left"/>
              <w:rPr>
                <w:ins w:id="3387" w:author="wincol" w:date="2016-05-12T15:02:00Z"/>
                <w:rFonts w:ascii="宋体" w:cs="宋体"/>
                <w:kern w:val="0"/>
                <w:sz w:val="20"/>
                <w:szCs w:val="20"/>
              </w:rPr>
            </w:pPr>
            <w:ins w:id="3388" w:author="wincol" w:date="2016-05-12T15:02:00Z">
              <w:r>
                <w:rPr>
                  <w:rFonts w:ascii="宋体" w:cs="宋体" w:hint="eastAsia"/>
                  <w:kern w:val="0"/>
                  <w:sz w:val="20"/>
                  <w:szCs w:val="20"/>
                </w:rPr>
                <w:t>C</w:t>
              </w:r>
              <w:r w:rsidRPr="00A560D3">
                <w:rPr>
                  <w:rFonts w:ascii="宋体" w:cs="宋体"/>
                  <w:kern w:val="0"/>
                  <w:sz w:val="20"/>
                  <w:szCs w:val="20"/>
                </w:rPr>
                <w:t>(64)</w:t>
              </w:r>
            </w:ins>
          </w:p>
        </w:tc>
        <w:tc>
          <w:tcPr>
            <w:tcW w:w="709" w:type="dxa"/>
          </w:tcPr>
          <w:p w14:paraId="475689D9" w14:textId="77777777" w:rsidR="0061489C" w:rsidRPr="00A560D3" w:rsidRDefault="0061489C" w:rsidP="00A517BF">
            <w:pPr>
              <w:autoSpaceDE w:val="0"/>
              <w:autoSpaceDN w:val="0"/>
              <w:adjustRightInd w:val="0"/>
              <w:spacing w:line="281" w:lineRule="exact"/>
              <w:ind w:left="108"/>
              <w:jc w:val="left"/>
              <w:rPr>
                <w:ins w:id="3389" w:author="wincol" w:date="2016-05-12T15:02:00Z"/>
                <w:rFonts w:ascii="宋体" w:cs="宋体"/>
                <w:kern w:val="0"/>
                <w:sz w:val="20"/>
                <w:szCs w:val="20"/>
              </w:rPr>
            </w:pPr>
            <w:ins w:id="3390" w:author="wincol" w:date="2016-05-12T15:02:00Z">
              <w:r>
                <w:rPr>
                  <w:rFonts w:ascii="宋体" w:cs="宋体" w:hint="eastAsia"/>
                  <w:kern w:val="0"/>
                  <w:sz w:val="20"/>
                  <w:szCs w:val="20"/>
                </w:rPr>
                <w:t>否</w:t>
              </w:r>
            </w:ins>
          </w:p>
        </w:tc>
        <w:tc>
          <w:tcPr>
            <w:tcW w:w="1861" w:type="dxa"/>
          </w:tcPr>
          <w:p w14:paraId="5DF32505" w14:textId="77777777" w:rsidR="0061489C" w:rsidRPr="00A560D3" w:rsidRDefault="0061489C" w:rsidP="00A517BF">
            <w:pPr>
              <w:autoSpaceDE w:val="0"/>
              <w:autoSpaceDN w:val="0"/>
              <w:adjustRightInd w:val="0"/>
              <w:spacing w:line="283" w:lineRule="exact"/>
              <w:ind w:left="108"/>
              <w:jc w:val="left"/>
              <w:rPr>
                <w:ins w:id="3391" w:author="wincol" w:date="2016-05-12T15:02:00Z"/>
                <w:rFonts w:ascii="宋体" w:cs="宋体"/>
                <w:kern w:val="0"/>
                <w:sz w:val="20"/>
                <w:szCs w:val="20"/>
              </w:rPr>
            </w:pPr>
            <w:ins w:id="3392" w:author="wincol" w:date="2016-05-12T15:02:00Z">
              <w:r w:rsidRPr="00A560D3">
                <w:rPr>
                  <w:rFonts w:ascii="宋体" w:cs="宋体"/>
                  <w:kern w:val="0"/>
                  <w:sz w:val="20"/>
                  <w:szCs w:val="20"/>
                </w:rPr>
                <w:t>000000</w:t>
              </w:r>
              <w:r w:rsidRPr="00A560D3">
                <w:rPr>
                  <w:rFonts w:ascii="宋体" w:cs="宋体" w:hint="eastAsia"/>
                  <w:kern w:val="0"/>
                  <w:sz w:val="20"/>
                  <w:szCs w:val="20"/>
                </w:rPr>
                <w:t>标识成功</w:t>
              </w:r>
            </w:ins>
          </w:p>
        </w:tc>
      </w:tr>
      <w:tr w:rsidR="0061489C" w14:paraId="1B617BF6" w14:textId="77777777" w:rsidTr="00A517BF">
        <w:trPr>
          <w:cantSplit/>
          <w:trHeight w:val="139"/>
          <w:ins w:id="3393" w:author="wincol" w:date="2016-05-12T15:02:00Z"/>
        </w:trPr>
        <w:tc>
          <w:tcPr>
            <w:tcW w:w="761" w:type="dxa"/>
            <w:vMerge/>
          </w:tcPr>
          <w:p w14:paraId="5558FCF4" w14:textId="77777777" w:rsidR="0061489C" w:rsidRDefault="0061489C" w:rsidP="00A517BF">
            <w:pPr>
              <w:rPr>
                <w:ins w:id="3394" w:author="wincol" w:date="2016-05-12T15:02:00Z"/>
                <w:rFonts w:ascii="宋体" w:hAnsi="宋体"/>
              </w:rPr>
            </w:pPr>
          </w:p>
        </w:tc>
        <w:tc>
          <w:tcPr>
            <w:tcW w:w="1899" w:type="dxa"/>
          </w:tcPr>
          <w:p w14:paraId="51ECF19C" w14:textId="77777777" w:rsidR="0061489C" w:rsidRPr="00A560D3" w:rsidRDefault="0061489C" w:rsidP="00A517BF">
            <w:pPr>
              <w:autoSpaceDE w:val="0"/>
              <w:autoSpaceDN w:val="0"/>
              <w:adjustRightInd w:val="0"/>
              <w:spacing w:line="267" w:lineRule="exact"/>
              <w:jc w:val="left"/>
              <w:rPr>
                <w:ins w:id="3395" w:author="wincol" w:date="2016-05-12T15:02:00Z"/>
                <w:rFonts w:ascii="宋体" w:cs="宋体"/>
                <w:kern w:val="0"/>
                <w:sz w:val="20"/>
                <w:szCs w:val="20"/>
              </w:rPr>
            </w:pPr>
            <w:ins w:id="3396" w:author="wincol" w:date="2016-05-12T15:02:00Z">
              <w:r w:rsidRPr="00A560D3">
                <w:rPr>
                  <w:rFonts w:ascii="宋体" w:cs="宋体"/>
                  <w:kern w:val="0"/>
                  <w:sz w:val="20"/>
                  <w:szCs w:val="20"/>
                </w:rPr>
                <w:t>RETURNMSG</w:t>
              </w:r>
            </w:ins>
          </w:p>
        </w:tc>
        <w:tc>
          <w:tcPr>
            <w:tcW w:w="1701" w:type="dxa"/>
          </w:tcPr>
          <w:p w14:paraId="09FDC6C4" w14:textId="77777777" w:rsidR="0061489C" w:rsidRPr="00A560D3" w:rsidRDefault="0061489C" w:rsidP="00A517BF">
            <w:pPr>
              <w:autoSpaceDE w:val="0"/>
              <w:autoSpaceDN w:val="0"/>
              <w:adjustRightInd w:val="0"/>
              <w:spacing w:line="281" w:lineRule="exact"/>
              <w:ind w:left="108"/>
              <w:jc w:val="left"/>
              <w:rPr>
                <w:ins w:id="3397" w:author="wincol" w:date="2016-05-12T15:02:00Z"/>
                <w:rFonts w:ascii="宋体" w:cs="宋体"/>
                <w:kern w:val="0"/>
                <w:sz w:val="20"/>
                <w:szCs w:val="20"/>
              </w:rPr>
            </w:pPr>
            <w:ins w:id="3398" w:author="wincol" w:date="2016-05-12T15:02:00Z">
              <w:r w:rsidRPr="00A560D3">
                <w:rPr>
                  <w:rFonts w:ascii="宋体" w:cs="宋体" w:hint="eastAsia"/>
                  <w:kern w:val="0"/>
                  <w:sz w:val="20"/>
                  <w:szCs w:val="20"/>
                </w:rPr>
                <w:t>响应信息</w:t>
              </w:r>
            </w:ins>
          </w:p>
        </w:tc>
        <w:tc>
          <w:tcPr>
            <w:tcW w:w="850" w:type="dxa"/>
          </w:tcPr>
          <w:p w14:paraId="67BEFF8E" w14:textId="77777777" w:rsidR="0061489C" w:rsidRPr="00A560D3" w:rsidRDefault="0061489C" w:rsidP="00A517BF">
            <w:pPr>
              <w:autoSpaceDE w:val="0"/>
              <w:autoSpaceDN w:val="0"/>
              <w:adjustRightInd w:val="0"/>
              <w:spacing w:line="267" w:lineRule="exact"/>
              <w:jc w:val="left"/>
              <w:rPr>
                <w:ins w:id="3399" w:author="wincol" w:date="2016-05-12T15:02:00Z"/>
                <w:rFonts w:ascii="宋体" w:cs="宋体"/>
                <w:kern w:val="0"/>
                <w:sz w:val="20"/>
                <w:szCs w:val="20"/>
              </w:rPr>
            </w:pPr>
            <w:ins w:id="3400" w:author="wincol" w:date="2016-05-12T15:02:00Z">
              <w:r>
                <w:rPr>
                  <w:rFonts w:ascii="宋体" w:cs="宋体" w:hint="eastAsia"/>
                  <w:kern w:val="0"/>
                  <w:sz w:val="20"/>
                  <w:szCs w:val="20"/>
                </w:rPr>
                <w:t>C</w:t>
              </w:r>
              <w:r w:rsidRPr="00A560D3">
                <w:rPr>
                  <w:rFonts w:ascii="宋体" w:cs="宋体"/>
                  <w:kern w:val="0"/>
                  <w:sz w:val="20"/>
                  <w:szCs w:val="20"/>
                </w:rPr>
                <w:t>(128)</w:t>
              </w:r>
            </w:ins>
          </w:p>
        </w:tc>
        <w:tc>
          <w:tcPr>
            <w:tcW w:w="709" w:type="dxa"/>
          </w:tcPr>
          <w:p w14:paraId="255EC6D3" w14:textId="77777777" w:rsidR="0061489C" w:rsidRPr="00A560D3" w:rsidRDefault="0061489C" w:rsidP="00A517BF">
            <w:pPr>
              <w:autoSpaceDE w:val="0"/>
              <w:autoSpaceDN w:val="0"/>
              <w:adjustRightInd w:val="0"/>
              <w:spacing w:line="281" w:lineRule="exact"/>
              <w:ind w:left="108"/>
              <w:jc w:val="left"/>
              <w:rPr>
                <w:ins w:id="3401" w:author="wincol" w:date="2016-05-12T15:02:00Z"/>
                <w:rFonts w:ascii="宋体" w:cs="宋体"/>
                <w:kern w:val="0"/>
                <w:sz w:val="20"/>
                <w:szCs w:val="20"/>
              </w:rPr>
            </w:pPr>
            <w:ins w:id="3402" w:author="wincol" w:date="2016-05-12T15:02:00Z">
              <w:r>
                <w:rPr>
                  <w:rFonts w:ascii="宋体" w:cs="宋体" w:hint="eastAsia"/>
                  <w:kern w:val="0"/>
                  <w:sz w:val="20"/>
                  <w:szCs w:val="20"/>
                </w:rPr>
                <w:t>否</w:t>
              </w:r>
            </w:ins>
          </w:p>
        </w:tc>
        <w:tc>
          <w:tcPr>
            <w:tcW w:w="1861" w:type="dxa"/>
          </w:tcPr>
          <w:p w14:paraId="3FFE5722" w14:textId="77777777" w:rsidR="0061489C" w:rsidRPr="00A560D3" w:rsidRDefault="0061489C" w:rsidP="00A517BF">
            <w:pPr>
              <w:autoSpaceDE w:val="0"/>
              <w:autoSpaceDN w:val="0"/>
              <w:adjustRightInd w:val="0"/>
              <w:spacing w:line="283" w:lineRule="exact"/>
              <w:ind w:left="108"/>
              <w:jc w:val="left"/>
              <w:rPr>
                <w:ins w:id="3403" w:author="wincol" w:date="2016-05-12T15:02:00Z"/>
                <w:rFonts w:ascii="宋体" w:cs="宋体"/>
                <w:kern w:val="0"/>
                <w:sz w:val="20"/>
                <w:szCs w:val="20"/>
              </w:rPr>
            </w:pPr>
            <w:ins w:id="3404" w:author="wincol" w:date="2016-05-12T15:02:00Z">
              <w:r w:rsidRPr="00A560D3">
                <w:rPr>
                  <w:rFonts w:ascii="宋体" w:cs="宋体" w:hint="eastAsia"/>
                  <w:kern w:val="0"/>
                  <w:sz w:val="20"/>
                  <w:szCs w:val="20"/>
                </w:rPr>
                <w:t>交易成功</w:t>
              </w:r>
            </w:ins>
          </w:p>
        </w:tc>
      </w:tr>
      <w:tr w:rsidR="0061489C" w14:paraId="34ED851D" w14:textId="77777777" w:rsidTr="00A517BF">
        <w:trPr>
          <w:cantSplit/>
          <w:trHeight w:val="139"/>
          <w:ins w:id="3405" w:author="wincol" w:date="2016-05-12T15:02:00Z"/>
        </w:trPr>
        <w:tc>
          <w:tcPr>
            <w:tcW w:w="761" w:type="dxa"/>
            <w:vMerge/>
          </w:tcPr>
          <w:p w14:paraId="05DD4039" w14:textId="77777777" w:rsidR="0061489C" w:rsidRDefault="0061489C" w:rsidP="00A517BF">
            <w:pPr>
              <w:rPr>
                <w:ins w:id="3406" w:author="wincol" w:date="2016-05-12T15:02:00Z"/>
                <w:rFonts w:ascii="宋体" w:hAnsi="宋体"/>
              </w:rPr>
            </w:pPr>
          </w:p>
        </w:tc>
        <w:tc>
          <w:tcPr>
            <w:tcW w:w="1899" w:type="dxa"/>
          </w:tcPr>
          <w:p w14:paraId="13F5727F" w14:textId="77777777" w:rsidR="0061489C" w:rsidRPr="00A560D3" w:rsidRDefault="0061489C" w:rsidP="00A517BF">
            <w:pPr>
              <w:autoSpaceDE w:val="0"/>
              <w:autoSpaceDN w:val="0"/>
              <w:adjustRightInd w:val="0"/>
              <w:spacing w:line="281" w:lineRule="exact"/>
              <w:jc w:val="left"/>
              <w:rPr>
                <w:ins w:id="3407" w:author="wincol" w:date="2016-05-12T15:02:00Z"/>
                <w:rFonts w:ascii="宋体" w:cs="宋体"/>
                <w:kern w:val="0"/>
                <w:sz w:val="20"/>
                <w:szCs w:val="20"/>
              </w:rPr>
            </w:pPr>
            <w:ins w:id="3408" w:author="wincol" w:date="2016-05-12T15:02:00Z">
              <w:r w:rsidRPr="00A560D3">
                <w:rPr>
                  <w:rFonts w:ascii="宋体" w:cs="宋体"/>
                  <w:kern w:val="0"/>
                  <w:sz w:val="20"/>
                  <w:szCs w:val="20"/>
                </w:rPr>
                <w:t>OLDREQSEQNO</w:t>
              </w:r>
            </w:ins>
          </w:p>
        </w:tc>
        <w:tc>
          <w:tcPr>
            <w:tcW w:w="1701" w:type="dxa"/>
          </w:tcPr>
          <w:p w14:paraId="4A3636EC" w14:textId="77777777" w:rsidR="0061489C" w:rsidRPr="00A560D3" w:rsidRDefault="0061489C" w:rsidP="00A517BF">
            <w:pPr>
              <w:autoSpaceDE w:val="0"/>
              <w:autoSpaceDN w:val="0"/>
              <w:adjustRightInd w:val="0"/>
              <w:spacing w:line="267" w:lineRule="exact"/>
              <w:jc w:val="left"/>
              <w:rPr>
                <w:ins w:id="3409" w:author="wincol" w:date="2016-05-12T15:02:00Z"/>
                <w:rFonts w:ascii="宋体" w:cs="宋体"/>
                <w:kern w:val="0"/>
                <w:sz w:val="20"/>
                <w:szCs w:val="20"/>
              </w:rPr>
            </w:pPr>
            <w:ins w:id="3410" w:author="wincol" w:date="2016-05-12T15:02:00Z">
              <w:r w:rsidRPr="00A560D3">
                <w:rPr>
                  <w:rFonts w:ascii="宋体" w:cs="宋体" w:hint="eastAsia"/>
                  <w:kern w:val="0"/>
                  <w:sz w:val="20"/>
                  <w:szCs w:val="20"/>
                </w:rPr>
                <w:t>原交易流水号</w:t>
              </w:r>
            </w:ins>
          </w:p>
        </w:tc>
        <w:tc>
          <w:tcPr>
            <w:tcW w:w="850" w:type="dxa"/>
          </w:tcPr>
          <w:p w14:paraId="1CE5CBD6" w14:textId="77777777" w:rsidR="0061489C" w:rsidRPr="00A560D3" w:rsidRDefault="0061489C" w:rsidP="0001146A">
            <w:pPr>
              <w:autoSpaceDE w:val="0"/>
              <w:autoSpaceDN w:val="0"/>
              <w:adjustRightInd w:val="0"/>
              <w:spacing w:line="281" w:lineRule="exact"/>
              <w:jc w:val="left"/>
              <w:rPr>
                <w:ins w:id="3411" w:author="wincol" w:date="2016-05-12T15:02:00Z"/>
                <w:rFonts w:ascii="宋体" w:cs="宋体"/>
                <w:kern w:val="0"/>
                <w:sz w:val="20"/>
                <w:szCs w:val="20"/>
              </w:rPr>
            </w:pPr>
            <w:ins w:id="3412" w:author="wincol" w:date="2016-05-12T15:02:00Z">
              <w:r>
                <w:rPr>
                  <w:rFonts w:ascii="宋体" w:cs="宋体" w:hint="eastAsia"/>
                  <w:kern w:val="0"/>
                  <w:sz w:val="20"/>
                  <w:szCs w:val="20"/>
                </w:rPr>
                <w:t>C</w:t>
              </w:r>
              <w:r w:rsidRPr="00A560D3">
                <w:rPr>
                  <w:rFonts w:ascii="宋体" w:cs="宋体"/>
                  <w:kern w:val="0"/>
                  <w:sz w:val="20"/>
                  <w:szCs w:val="20"/>
                </w:rPr>
                <w:t>(</w:t>
              </w:r>
            </w:ins>
            <w:ins w:id="3413" w:author="wincol" w:date="2016-06-12T18:52:00Z">
              <w:r w:rsidR="0001146A">
                <w:rPr>
                  <w:rFonts w:ascii="宋体" w:cs="宋体" w:hint="eastAsia"/>
                  <w:kern w:val="0"/>
                  <w:sz w:val="20"/>
                  <w:szCs w:val="20"/>
                </w:rPr>
                <w:t>28</w:t>
              </w:r>
            </w:ins>
            <w:ins w:id="3414" w:author="wincol" w:date="2016-05-12T15:02:00Z">
              <w:r w:rsidRPr="00A560D3">
                <w:rPr>
                  <w:rFonts w:ascii="宋体" w:cs="宋体"/>
                  <w:kern w:val="0"/>
                  <w:sz w:val="20"/>
                  <w:szCs w:val="20"/>
                </w:rPr>
                <w:t>)</w:t>
              </w:r>
            </w:ins>
          </w:p>
        </w:tc>
        <w:tc>
          <w:tcPr>
            <w:tcW w:w="709" w:type="dxa"/>
          </w:tcPr>
          <w:p w14:paraId="36C98AE3" w14:textId="77777777" w:rsidR="0061489C" w:rsidRDefault="0061489C" w:rsidP="00A517BF">
            <w:pPr>
              <w:rPr>
                <w:ins w:id="3415" w:author="wincol" w:date="2016-05-12T15:02:00Z"/>
                <w:rFonts w:ascii="宋体" w:hAnsi="宋体"/>
              </w:rPr>
            </w:pPr>
            <w:ins w:id="3416" w:author="wincol" w:date="2016-05-12T15:02:00Z">
              <w:r>
                <w:rPr>
                  <w:rFonts w:hint="eastAsia"/>
                </w:rPr>
                <w:t>否</w:t>
              </w:r>
            </w:ins>
          </w:p>
        </w:tc>
        <w:tc>
          <w:tcPr>
            <w:tcW w:w="1861" w:type="dxa"/>
          </w:tcPr>
          <w:p w14:paraId="6CE1FE81" w14:textId="77777777" w:rsidR="0061489C" w:rsidRDefault="0061489C" w:rsidP="00A517BF">
            <w:pPr>
              <w:rPr>
                <w:ins w:id="3417" w:author="wincol" w:date="2016-05-12T15:02:00Z"/>
                <w:rFonts w:ascii="宋体" w:hAnsi="宋体"/>
              </w:rPr>
            </w:pPr>
          </w:p>
        </w:tc>
      </w:tr>
    </w:tbl>
    <w:p w14:paraId="171872E5" w14:textId="77777777" w:rsidR="00B465B1" w:rsidRPr="00B465B1" w:rsidRDefault="00B465B1" w:rsidP="00F250C9">
      <w:pPr>
        <w:rPr>
          <w:ins w:id="3418" w:author="wincol" w:date="2016-04-12T17:56:00Z"/>
        </w:rPr>
      </w:pPr>
    </w:p>
    <w:p w14:paraId="1FFC6800" w14:textId="77777777" w:rsidR="008D419F" w:rsidRPr="004E6C5A" w:rsidRDefault="00FC33A9" w:rsidP="0042024B">
      <w:pPr>
        <w:pStyle w:val="2"/>
      </w:pPr>
      <w:bookmarkStart w:id="3419" w:name="_Toc448761011"/>
      <w:r>
        <w:rPr>
          <w:rFonts w:hint="eastAsia"/>
        </w:rPr>
        <w:t>自动投标授权结果查询（可选）</w:t>
      </w:r>
      <w:r w:rsidR="008D419F">
        <w:rPr>
          <w:rFonts w:hint="eastAsia"/>
        </w:rPr>
        <w:t>(</w:t>
      </w:r>
      <w:r w:rsidR="00BB40DD" w:rsidRPr="00B860D9">
        <w:t>OGW000</w:t>
      </w:r>
      <w:r w:rsidR="00BB40DD">
        <w:rPr>
          <w:rFonts w:hint="eastAsia"/>
        </w:rPr>
        <w:t>5</w:t>
      </w:r>
      <w:r w:rsidR="00A230E0">
        <w:rPr>
          <w:rFonts w:hint="eastAsia"/>
        </w:rPr>
        <w:t>7</w:t>
      </w:r>
      <w:r w:rsidR="008D419F">
        <w:rPr>
          <w:rFonts w:hint="eastAsia"/>
        </w:rPr>
        <w:t>)</w:t>
      </w:r>
      <w:bookmarkEnd w:id="3419"/>
    </w:p>
    <w:p w14:paraId="312E934E" w14:textId="77777777" w:rsidR="008D419F" w:rsidRPr="008D419F" w:rsidRDefault="00F35F2C" w:rsidP="008D419F">
      <w:pPr>
        <w:ind w:firstLine="420"/>
      </w:pPr>
      <w:r w:rsidRPr="00F35F2C">
        <w:rPr>
          <w:rFonts w:hint="eastAsia"/>
        </w:rPr>
        <w:t>由第三方公司发起。</w:t>
      </w:r>
      <w:ins w:id="3420" w:author="wincol" w:date="2016-04-13T10:47:00Z">
        <w:r w:rsidR="00E66735">
          <w:rPr>
            <w:rFonts w:hint="eastAsia"/>
          </w:rPr>
          <w:t>交易提交我行</w:t>
        </w:r>
        <w:r w:rsidR="00E66735">
          <w:rPr>
            <w:rFonts w:hint="eastAsia"/>
          </w:rPr>
          <w:t>5</w:t>
        </w:r>
        <w:r w:rsidR="00E66735" w:rsidRPr="00A560D3">
          <w:rPr>
            <w:rFonts w:hint="eastAsia"/>
          </w:rPr>
          <w:t>分钟后，可通过该接口查询银行处理结果。</w:t>
        </w:r>
      </w:ins>
    </w:p>
    <w:p w14:paraId="62D5DFDD" w14:textId="77777777" w:rsidR="008D419F" w:rsidRDefault="008D419F" w:rsidP="0042024B">
      <w:pPr>
        <w:pStyle w:val="3"/>
        <w:rPr>
          <w:rFonts w:ascii="宋体" w:hAnsi="宋体"/>
        </w:rPr>
      </w:pPr>
      <w:bookmarkStart w:id="3421" w:name="_Toc448761012"/>
      <w:r w:rsidRPr="004E6C5A">
        <w:rPr>
          <w:rFonts w:hint="eastAsia"/>
        </w:rPr>
        <w:t>请求报文说明</w:t>
      </w:r>
      <w:bookmarkEnd w:id="3421"/>
    </w:p>
    <w:tbl>
      <w:tblPr>
        <w:tblW w:w="8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3"/>
        <w:gridCol w:w="2094"/>
        <w:gridCol w:w="1709"/>
        <w:gridCol w:w="851"/>
        <w:gridCol w:w="708"/>
        <w:gridCol w:w="2635"/>
      </w:tblGrid>
      <w:tr w:rsidR="008D419F" w14:paraId="0B44D004" w14:textId="77777777" w:rsidTr="00BD4F05">
        <w:trPr>
          <w:trHeight w:val="302"/>
        </w:trPr>
        <w:tc>
          <w:tcPr>
            <w:tcW w:w="983" w:type="dxa"/>
            <w:tcBorders>
              <w:bottom w:val="single" w:sz="4" w:space="0" w:color="auto"/>
            </w:tcBorders>
            <w:shd w:val="clear" w:color="auto" w:fill="C0C0C0"/>
          </w:tcPr>
          <w:p w14:paraId="41FA1AE5" w14:textId="77777777" w:rsidR="008D419F" w:rsidRDefault="008D419F" w:rsidP="00BD4F05">
            <w:pPr>
              <w:rPr>
                <w:rFonts w:ascii="宋体" w:hAnsi="宋体"/>
                <w:b/>
                <w:szCs w:val="21"/>
              </w:rPr>
            </w:pPr>
            <w:r>
              <w:rPr>
                <w:rFonts w:ascii="宋体" w:hAnsi="宋体"/>
                <w:b/>
                <w:szCs w:val="21"/>
              </w:rPr>
              <w:t>模块</w:t>
            </w:r>
          </w:p>
        </w:tc>
        <w:tc>
          <w:tcPr>
            <w:tcW w:w="2094" w:type="dxa"/>
            <w:tcBorders>
              <w:bottom w:val="single" w:sz="4" w:space="0" w:color="auto"/>
            </w:tcBorders>
            <w:shd w:val="clear" w:color="auto" w:fill="C0C0C0"/>
          </w:tcPr>
          <w:p w14:paraId="32E69577" w14:textId="77777777" w:rsidR="008D419F" w:rsidRDefault="008D419F" w:rsidP="00BD4F05">
            <w:pPr>
              <w:rPr>
                <w:rFonts w:ascii="宋体" w:hAnsi="宋体"/>
                <w:b/>
              </w:rPr>
            </w:pPr>
            <w:r>
              <w:rPr>
                <w:rFonts w:ascii="宋体" w:hAnsi="宋体"/>
                <w:b/>
                <w:szCs w:val="21"/>
              </w:rPr>
              <w:t>字段ID</w:t>
            </w:r>
          </w:p>
        </w:tc>
        <w:tc>
          <w:tcPr>
            <w:tcW w:w="1709" w:type="dxa"/>
            <w:tcBorders>
              <w:bottom w:val="single" w:sz="4" w:space="0" w:color="auto"/>
            </w:tcBorders>
            <w:shd w:val="clear" w:color="auto" w:fill="C0C0C0"/>
          </w:tcPr>
          <w:p w14:paraId="5300BAA4" w14:textId="77777777" w:rsidR="008D419F" w:rsidRDefault="008D419F" w:rsidP="00BD4F05">
            <w:pPr>
              <w:rPr>
                <w:rFonts w:ascii="宋体" w:hAnsi="宋体"/>
                <w:b/>
              </w:rPr>
            </w:pPr>
            <w:r>
              <w:rPr>
                <w:rFonts w:ascii="宋体" w:hAnsi="宋体"/>
                <w:b/>
                <w:szCs w:val="21"/>
              </w:rPr>
              <w:t>字段名称</w:t>
            </w:r>
          </w:p>
        </w:tc>
        <w:tc>
          <w:tcPr>
            <w:tcW w:w="851" w:type="dxa"/>
            <w:tcBorders>
              <w:bottom w:val="single" w:sz="4" w:space="0" w:color="auto"/>
            </w:tcBorders>
            <w:shd w:val="clear" w:color="auto" w:fill="C0C0C0"/>
          </w:tcPr>
          <w:p w14:paraId="5E04F932" w14:textId="77777777" w:rsidR="008D419F" w:rsidRDefault="008D419F" w:rsidP="00BD4F05">
            <w:pPr>
              <w:rPr>
                <w:rFonts w:ascii="宋体" w:hAnsi="宋体"/>
                <w:b/>
              </w:rPr>
            </w:pPr>
            <w:r>
              <w:rPr>
                <w:rFonts w:ascii="宋体" w:hAnsi="宋体"/>
                <w:b/>
                <w:szCs w:val="21"/>
              </w:rPr>
              <w:t>类型</w:t>
            </w:r>
          </w:p>
        </w:tc>
        <w:tc>
          <w:tcPr>
            <w:tcW w:w="708" w:type="dxa"/>
            <w:tcBorders>
              <w:bottom w:val="single" w:sz="4" w:space="0" w:color="auto"/>
            </w:tcBorders>
            <w:shd w:val="clear" w:color="auto" w:fill="C0C0C0"/>
          </w:tcPr>
          <w:p w14:paraId="7FD8E846" w14:textId="77777777" w:rsidR="008D419F" w:rsidRDefault="008D419F" w:rsidP="00BD4F05">
            <w:pPr>
              <w:rPr>
                <w:rFonts w:ascii="宋体" w:hAnsi="宋体"/>
                <w:b/>
              </w:rPr>
            </w:pPr>
            <w:r>
              <w:rPr>
                <w:rFonts w:ascii="宋体" w:hAnsi="宋体" w:hint="eastAsia"/>
                <w:b/>
              </w:rPr>
              <w:t>可空</w:t>
            </w:r>
          </w:p>
        </w:tc>
        <w:tc>
          <w:tcPr>
            <w:tcW w:w="2635" w:type="dxa"/>
            <w:tcBorders>
              <w:bottom w:val="single" w:sz="4" w:space="0" w:color="auto"/>
            </w:tcBorders>
            <w:shd w:val="clear" w:color="auto" w:fill="C0C0C0"/>
          </w:tcPr>
          <w:p w14:paraId="3F53C1F6" w14:textId="77777777" w:rsidR="008D419F" w:rsidRDefault="008D419F" w:rsidP="00BD4F05">
            <w:pPr>
              <w:rPr>
                <w:rFonts w:ascii="宋体" w:hAnsi="宋体"/>
                <w:b/>
              </w:rPr>
            </w:pPr>
            <w:r>
              <w:rPr>
                <w:rFonts w:ascii="宋体" w:hAnsi="宋体" w:hint="eastAsia"/>
                <w:b/>
              </w:rPr>
              <w:t>备注</w:t>
            </w:r>
          </w:p>
        </w:tc>
      </w:tr>
      <w:tr w:rsidR="002179B6" w14:paraId="7F4C3D47" w14:textId="77777777" w:rsidTr="00BD4F05">
        <w:trPr>
          <w:cantSplit/>
          <w:trHeight w:val="317"/>
        </w:trPr>
        <w:tc>
          <w:tcPr>
            <w:tcW w:w="983" w:type="dxa"/>
            <w:vMerge w:val="restart"/>
          </w:tcPr>
          <w:p w14:paraId="69ECCE2A" w14:textId="77777777" w:rsidR="002179B6" w:rsidRPr="00C15726" w:rsidRDefault="002179B6" w:rsidP="00BD4F05">
            <w:pPr>
              <w:rPr>
                <w:rFonts w:ascii="宋体" w:hAnsi="宋体"/>
              </w:rPr>
            </w:pPr>
            <w:r>
              <w:rPr>
                <w:rFonts w:ascii="宋体" w:hAnsi="宋体" w:hint="eastAsia"/>
              </w:rPr>
              <w:t>BODY</w:t>
            </w:r>
          </w:p>
        </w:tc>
        <w:tc>
          <w:tcPr>
            <w:tcW w:w="7997" w:type="dxa"/>
            <w:gridSpan w:val="5"/>
          </w:tcPr>
          <w:p w14:paraId="3CAE219C" w14:textId="77777777" w:rsidR="002179B6" w:rsidRPr="00AA16A7" w:rsidRDefault="002179B6" w:rsidP="00A564A1"/>
        </w:tc>
      </w:tr>
      <w:tr w:rsidR="002179B6" w14:paraId="68EF6E36" w14:textId="77777777" w:rsidTr="00BD4F05">
        <w:trPr>
          <w:cantSplit/>
          <w:trHeight w:val="145"/>
        </w:trPr>
        <w:tc>
          <w:tcPr>
            <w:tcW w:w="983" w:type="dxa"/>
            <w:vMerge/>
          </w:tcPr>
          <w:p w14:paraId="2AD7C44E" w14:textId="77777777" w:rsidR="002179B6" w:rsidRDefault="002179B6" w:rsidP="00BD4F05">
            <w:pPr>
              <w:rPr>
                <w:rFonts w:ascii="宋体" w:hAnsi="宋体"/>
              </w:rPr>
            </w:pPr>
          </w:p>
        </w:tc>
        <w:tc>
          <w:tcPr>
            <w:tcW w:w="2094" w:type="dxa"/>
          </w:tcPr>
          <w:p w14:paraId="3292B363" w14:textId="77777777" w:rsidR="002179B6" w:rsidRPr="00A560D3" w:rsidRDefault="002179B6" w:rsidP="00E81D47">
            <w:pPr>
              <w:autoSpaceDE w:val="0"/>
              <w:autoSpaceDN w:val="0"/>
              <w:adjustRightInd w:val="0"/>
              <w:spacing w:line="267" w:lineRule="exact"/>
              <w:jc w:val="left"/>
              <w:rPr>
                <w:rFonts w:ascii="宋体" w:cs="宋体"/>
                <w:kern w:val="0"/>
                <w:sz w:val="20"/>
                <w:szCs w:val="20"/>
              </w:rPr>
            </w:pPr>
          </w:p>
        </w:tc>
        <w:tc>
          <w:tcPr>
            <w:tcW w:w="1709" w:type="dxa"/>
          </w:tcPr>
          <w:p w14:paraId="40F8A8A5" w14:textId="77777777" w:rsidR="002179B6" w:rsidRPr="00A560D3" w:rsidRDefault="002179B6" w:rsidP="00E81D47">
            <w:pPr>
              <w:autoSpaceDE w:val="0"/>
              <w:autoSpaceDN w:val="0"/>
              <w:adjustRightInd w:val="0"/>
              <w:spacing w:line="267" w:lineRule="exact"/>
              <w:jc w:val="left"/>
              <w:rPr>
                <w:rFonts w:ascii="宋体" w:cs="宋体"/>
                <w:kern w:val="0"/>
                <w:sz w:val="20"/>
                <w:szCs w:val="20"/>
              </w:rPr>
            </w:pPr>
          </w:p>
        </w:tc>
        <w:tc>
          <w:tcPr>
            <w:tcW w:w="851" w:type="dxa"/>
          </w:tcPr>
          <w:p w14:paraId="1E6A86F4" w14:textId="77777777" w:rsidR="002179B6" w:rsidRPr="00A560D3" w:rsidRDefault="002179B6" w:rsidP="00E81D47">
            <w:pPr>
              <w:autoSpaceDE w:val="0"/>
              <w:autoSpaceDN w:val="0"/>
              <w:adjustRightInd w:val="0"/>
              <w:spacing w:line="267" w:lineRule="exact"/>
              <w:jc w:val="left"/>
              <w:rPr>
                <w:rFonts w:ascii="宋体" w:cs="宋体"/>
                <w:kern w:val="0"/>
                <w:sz w:val="20"/>
                <w:szCs w:val="20"/>
              </w:rPr>
            </w:pPr>
          </w:p>
        </w:tc>
        <w:tc>
          <w:tcPr>
            <w:tcW w:w="708" w:type="dxa"/>
          </w:tcPr>
          <w:p w14:paraId="77C7FD47" w14:textId="77777777" w:rsidR="002179B6" w:rsidRPr="00A560D3" w:rsidRDefault="002179B6" w:rsidP="0065464E">
            <w:pPr>
              <w:autoSpaceDE w:val="0"/>
              <w:autoSpaceDN w:val="0"/>
              <w:adjustRightInd w:val="0"/>
              <w:spacing w:line="267" w:lineRule="exact"/>
              <w:ind w:firstLineChars="50" w:firstLine="100"/>
              <w:jc w:val="left"/>
              <w:rPr>
                <w:rFonts w:ascii="宋体" w:cs="宋体"/>
                <w:kern w:val="0"/>
                <w:sz w:val="20"/>
                <w:szCs w:val="20"/>
              </w:rPr>
            </w:pPr>
          </w:p>
        </w:tc>
        <w:tc>
          <w:tcPr>
            <w:tcW w:w="2635" w:type="dxa"/>
          </w:tcPr>
          <w:p w14:paraId="4E4C874D" w14:textId="77777777" w:rsidR="002179B6" w:rsidRPr="00A710BB" w:rsidRDefault="002179B6" w:rsidP="00E81D47">
            <w:pPr>
              <w:autoSpaceDE w:val="0"/>
              <w:autoSpaceDN w:val="0"/>
              <w:adjustRightInd w:val="0"/>
              <w:spacing w:line="267" w:lineRule="exact"/>
              <w:jc w:val="left"/>
              <w:rPr>
                <w:rFonts w:ascii="宋体" w:cs="宋体"/>
                <w:kern w:val="0"/>
                <w:sz w:val="20"/>
                <w:szCs w:val="20"/>
              </w:rPr>
            </w:pPr>
          </w:p>
        </w:tc>
      </w:tr>
      <w:tr w:rsidR="002179B6" w14:paraId="268F76FA" w14:textId="77777777" w:rsidTr="00BD4F05">
        <w:trPr>
          <w:cantSplit/>
          <w:trHeight w:val="145"/>
        </w:trPr>
        <w:tc>
          <w:tcPr>
            <w:tcW w:w="983" w:type="dxa"/>
            <w:vMerge/>
          </w:tcPr>
          <w:p w14:paraId="4463F445" w14:textId="77777777" w:rsidR="002179B6" w:rsidRDefault="002179B6" w:rsidP="00BD4F05">
            <w:pPr>
              <w:rPr>
                <w:rFonts w:ascii="宋体" w:hAnsi="宋体"/>
              </w:rPr>
            </w:pPr>
          </w:p>
        </w:tc>
        <w:tc>
          <w:tcPr>
            <w:tcW w:w="2094" w:type="dxa"/>
          </w:tcPr>
          <w:p w14:paraId="499ECF10" w14:textId="77777777" w:rsidR="002179B6" w:rsidRPr="00BA665E" w:rsidRDefault="002179B6" w:rsidP="00E81D47">
            <w:pPr>
              <w:autoSpaceDE w:val="0"/>
              <w:autoSpaceDN w:val="0"/>
              <w:adjustRightInd w:val="0"/>
              <w:spacing w:line="267" w:lineRule="exact"/>
              <w:jc w:val="left"/>
              <w:rPr>
                <w:rFonts w:ascii="宋体" w:hAnsi="宋体"/>
              </w:rPr>
            </w:pPr>
            <w:r>
              <w:rPr>
                <w:rFonts w:ascii="宋体" w:cs="宋体" w:hint="eastAsia"/>
                <w:kern w:val="0"/>
                <w:sz w:val="20"/>
                <w:szCs w:val="20"/>
              </w:rPr>
              <w:t>TRANSCODE</w:t>
            </w:r>
          </w:p>
        </w:tc>
        <w:tc>
          <w:tcPr>
            <w:tcW w:w="1709" w:type="dxa"/>
          </w:tcPr>
          <w:p w14:paraId="6C7A640A" w14:textId="77777777" w:rsidR="002179B6" w:rsidRDefault="002179B6" w:rsidP="00E81D47">
            <w:pPr>
              <w:rPr>
                <w:rFonts w:ascii="宋体" w:hAnsi="宋体"/>
              </w:rPr>
            </w:pPr>
            <w:r w:rsidRPr="00A560D3">
              <w:rPr>
                <w:rFonts w:ascii="宋体" w:cs="宋体" w:hint="eastAsia"/>
                <w:kern w:val="0"/>
                <w:sz w:val="20"/>
                <w:szCs w:val="20"/>
              </w:rPr>
              <w:t>交易码</w:t>
            </w:r>
          </w:p>
        </w:tc>
        <w:tc>
          <w:tcPr>
            <w:tcW w:w="851" w:type="dxa"/>
          </w:tcPr>
          <w:p w14:paraId="2E5CBB8F" w14:textId="77777777" w:rsidR="002179B6" w:rsidRDefault="002179B6" w:rsidP="00E81D47">
            <w:pPr>
              <w:rPr>
                <w:rFonts w:ascii="宋体" w:hAnsi="宋体"/>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8</w:t>
            </w:r>
            <w:r w:rsidRPr="00A560D3">
              <w:rPr>
                <w:rFonts w:ascii="宋体" w:cs="宋体"/>
                <w:kern w:val="0"/>
                <w:sz w:val="20"/>
                <w:szCs w:val="20"/>
              </w:rPr>
              <w:t>)</w:t>
            </w:r>
          </w:p>
        </w:tc>
        <w:tc>
          <w:tcPr>
            <w:tcW w:w="708" w:type="dxa"/>
          </w:tcPr>
          <w:p w14:paraId="36943464" w14:textId="77777777" w:rsidR="002179B6" w:rsidRPr="00EA7B55" w:rsidRDefault="002179B6" w:rsidP="00E81D47">
            <w:pPr>
              <w:autoSpaceDE w:val="0"/>
              <w:autoSpaceDN w:val="0"/>
              <w:adjustRightInd w:val="0"/>
              <w:spacing w:line="267" w:lineRule="exact"/>
              <w:ind w:left="107"/>
              <w:jc w:val="left"/>
              <w:rPr>
                <w:rFonts w:ascii="宋体" w:cs="宋体"/>
                <w:kern w:val="0"/>
                <w:sz w:val="20"/>
                <w:szCs w:val="20"/>
              </w:rPr>
            </w:pPr>
            <w:r w:rsidRPr="00EA7B55">
              <w:rPr>
                <w:rFonts w:ascii="宋体" w:cs="宋体" w:hint="eastAsia"/>
                <w:kern w:val="0"/>
                <w:sz w:val="20"/>
                <w:szCs w:val="20"/>
              </w:rPr>
              <w:t>否</w:t>
            </w:r>
          </w:p>
        </w:tc>
        <w:tc>
          <w:tcPr>
            <w:tcW w:w="2635" w:type="dxa"/>
          </w:tcPr>
          <w:p w14:paraId="6EAAB931" w14:textId="77777777" w:rsidR="002179B6" w:rsidRPr="00A710BB" w:rsidRDefault="002179B6" w:rsidP="006D6740">
            <w:pPr>
              <w:autoSpaceDE w:val="0"/>
              <w:autoSpaceDN w:val="0"/>
              <w:adjustRightInd w:val="0"/>
              <w:spacing w:line="267" w:lineRule="exact"/>
              <w:jc w:val="left"/>
              <w:rPr>
                <w:rFonts w:ascii="宋体" w:cs="宋体"/>
                <w:kern w:val="0"/>
                <w:sz w:val="20"/>
                <w:szCs w:val="20"/>
              </w:rPr>
            </w:pPr>
            <w:r w:rsidRPr="00A710BB">
              <w:rPr>
                <w:rFonts w:ascii="宋体" w:cs="宋体" w:hint="eastAsia"/>
                <w:kern w:val="0"/>
                <w:sz w:val="20"/>
                <w:szCs w:val="20"/>
              </w:rPr>
              <w:t>OGW000</w:t>
            </w:r>
            <w:r>
              <w:rPr>
                <w:rFonts w:ascii="宋体" w:cs="宋体" w:hint="eastAsia"/>
                <w:kern w:val="0"/>
                <w:sz w:val="20"/>
                <w:szCs w:val="20"/>
              </w:rPr>
              <w:t>57</w:t>
            </w:r>
          </w:p>
        </w:tc>
      </w:tr>
      <w:tr w:rsidR="002179B6" w14:paraId="40D11632" w14:textId="77777777" w:rsidTr="00BD4F05">
        <w:trPr>
          <w:cantSplit/>
          <w:trHeight w:val="145"/>
        </w:trPr>
        <w:tc>
          <w:tcPr>
            <w:tcW w:w="983" w:type="dxa"/>
            <w:vMerge/>
          </w:tcPr>
          <w:p w14:paraId="68D41721" w14:textId="77777777" w:rsidR="002179B6" w:rsidRDefault="002179B6" w:rsidP="00BD4F05">
            <w:pPr>
              <w:rPr>
                <w:rFonts w:ascii="宋体" w:hAnsi="宋体"/>
              </w:rPr>
            </w:pPr>
          </w:p>
        </w:tc>
        <w:tc>
          <w:tcPr>
            <w:tcW w:w="2094" w:type="dxa"/>
          </w:tcPr>
          <w:p w14:paraId="2B8843AD" w14:textId="77777777" w:rsidR="002179B6" w:rsidRPr="00A560D3" w:rsidRDefault="002179B6" w:rsidP="00E81D47">
            <w:pPr>
              <w:autoSpaceDE w:val="0"/>
              <w:autoSpaceDN w:val="0"/>
              <w:adjustRightInd w:val="0"/>
              <w:spacing w:line="267" w:lineRule="exact"/>
              <w:jc w:val="left"/>
              <w:rPr>
                <w:rFonts w:ascii="宋体" w:cs="宋体"/>
                <w:kern w:val="0"/>
                <w:sz w:val="20"/>
                <w:szCs w:val="20"/>
              </w:rPr>
            </w:pPr>
          </w:p>
        </w:tc>
        <w:tc>
          <w:tcPr>
            <w:tcW w:w="1709" w:type="dxa"/>
          </w:tcPr>
          <w:p w14:paraId="259912E6" w14:textId="77777777" w:rsidR="002179B6" w:rsidRPr="00A560D3" w:rsidRDefault="002179B6" w:rsidP="00E81D47">
            <w:pPr>
              <w:autoSpaceDE w:val="0"/>
              <w:autoSpaceDN w:val="0"/>
              <w:adjustRightInd w:val="0"/>
              <w:spacing w:line="267" w:lineRule="exact"/>
              <w:jc w:val="left"/>
              <w:rPr>
                <w:rFonts w:ascii="宋体" w:cs="宋体"/>
                <w:kern w:val="0"/>
                <w:sz w:val="20"/>
                <w:szCs w:val="20"/>
              </w:rPr>
            </w:pPr>
          </w:p>
        </w:tc>
        <w:tc>
          <w:tcPr>
            <w:tcW w:w="851" w:type="dxa"/>
          </w:tcPr>
          <w:p w14:paraId="7C76CD3B" w14:textId="77777777" w:rsidR="002179B6" w:rsidRPr="00A560D3" w:rsidRDefault="002179B6" w:rsidP="00E81D47">
            <w:pPr>
              <w:autoSpaceDE w:val="0"/>
              <w:autoSpaceDN w:val="0"/>
              <w:adjustRightInd w:val="0"/>
              <w:spacing w:line="267" w:lineRule="exact"/>
              <w:jc w:val="left"/>
              <w:rPr>
                <w:rFonts w:ascii="宋体" w:cs="宋体"/>
                <w:kern w:val="0"/>
                <w:sz w:val="20"/>
                <w:szCs w:val="20"/>
              </w:rPr>
            </w:pPr>
          </w:p>
        </w:tc>
        <w:tc>
          <w:tcPr>
            <w:tcW w:w="708" w:type="dxa"/>
          </w:tcPr>
          <w:p w14:paraId="74AC3BCE" w14:textId="77777777" w:rsidR="002179B6" w:rsidRPr="00A560D3" w:rsidRDefault="002179B6" w:rsidP="00E81D47">
            <w:pPr>
              <w:autoSpaceDE w:val="0"/>
              <w:autoSpaceDN w:val="0"/>
              <w:adjustRightInd w:val="0"/>
              <w:spacing w:line="267" w:lineRule="exact"/>
              <w:ind w:firstLineChars="50" w:firstLine="100"/>
              <w:jc w:val="left"/>
              <w:rPr>
                <w:rFonts w:ascii="宋体" w:cs="宋体"/>
                <w:kern w:val="0"/>
                <w:sz w:val="20"/>
                <w:szCs w:val="20"/>
              </w:rPr>
            </w:pPr>
          </w:p>
        </w:tc>
        <w:tc>
          <w:tcPr>
            <w:tcW w:w="2635" w:type="dxa"/>
          </w:tcPr>
          <w:p w14:paraId="0E7F32EB" w14:textId="77777777" w:rsidR="002179B6" w:rsidRPr="00A710BB" w:rsidRDefault="002179B6" w:rsidP="00E81D47">
            <w:pPr>
              <w:autoSpaceDE w:val="0"/>
              <w:autoSpaceDN w:val="0"/>
              <w:adjustRightInd w:val="0"/>
              <w:spacing w:line="267" w:lineRule="exact"/>
              <w:jc w:val="left"/>
              <w:rPr>
                <w:rFonts w:ascii="宋体" w:cs="宋体"/>
                <w:kern w:val="0"/>
                <w:sz w:val="20"/>
                <w:szCs w:val="20"/>
              </w:rPr>
            </w:pPr>
          </w:p>
        </w:tc>
      </w:tr>
      <w:tr w:rsidR="002179B6" w14:paraId="08C4CF7E" w14:textId="77777777" w:rsidTr="00BD4F05">
        <w:trPr>
          <w:cantSplit/>
          <w:trHeight w:val="145"/>
        </w:trPr>
        <w:tc>
          <w:tcPr>
            <w:tcW w:w="983" w:type="dxa"/>
            <w:vMerge/>
          </w:tcPr>
          <w:p w14:paraId="304D582D" w14:textId="77777777" w:rsidR="002179B6" w:rsidRDefault="002179B6" w:rsidP="00BD4F05">
            <w:pPr>
              <w:rPr>
                <w:rFonts w:ascii="宋体" w:hAnsi="宋体"/>
              </w:rPr>
            </w:pPr>
          </w:p>
        </w:tc>
        <w:tc>
          <w:tcPr>
            <w:tcW w:w="7997" w:type="dxa"/>
            <w:gridSpan w:val="5"/>
          </w:tcPr>
          <w:p w14:paraId="223C9249" w14:textId="77777777" w:rsidR="002179B6" w:rsidRPr="00F55464" w:rsidRDefault="002179B6" w:rsidP="00A564A1">
            <w:r>
              <w:rPr>
                <w:rFonts w:hint="eastAsia"/>
              </w:rPr>
              <w:t>数据加密域都放到</w:t>
            </w:r>
            <w:r>
              <w:rPr>
                <w:rFonts w:hint="eastAsia"/>
              </w:rPr>
              <w:t>XMLPARA</w:t>
            </w:r>
            <w:r>
              <w:rPr>
                <w:rFonts w:hint="eastAsia"/>
              </w:rPr>
              <w:t>里面</w:t>
            </w:r>
          </w:p>
        </w:tc>
      </w:tr>
      <w:tr w:rsidR="002179B6" w14:paraId="233F03FA" w14:textId="77777777" w:rsidTr="00BD4F05">
        <w:trPr>
          <w:cantSplit/>
          <w:trHeight w:val="145"/>
        </w:trPr>
        <w:tc>
          <w:tcPr>
            <w:tcW w:w="983" w:type="dxa"/>
            <w:vMerge/>
          </w:tcPr>
          <w:p w14:paraId="0158C781" w14:textId="77777777" w:rsidR="002179B6" w:rsidRDefault="002179B6" w:rsidP="00BD4F05">
            <w:pPr>
              <w:rPr>
                <w:rFonts w:ascii="宋体" w:hAnsi="宋体"/>
              </w:rPr>
            </w:pPr>
          </w:p>
        </w:tc>
        <w:tc>
          <w:tcPr>
            <w:tcW w:w="2094" w:type="dxa"/>
          </w:tcPr>
          <w:p w14:paraId="45EA5237" w14:textId="77777777" w:rsidR="002179B6" w:rsidRPr="00FD0DF7" w:rsidRDefault="002179B6" w:rsidP="00FD0DF7">
            <w:pPr>
              <w:autoSpaceDE w:val="0"/>
              <w:autoSpaceDN w:val="0"/>
              <w:adjustRightInd w:val="0"/>
              <w:spacing w:line="267" w:lineRule="exact"/>
              <w:jc w:val="left"/>
              <w:rPr>
                <w:rFonts w:ascii="宋体" w:cs="宋体"/>
                <w:kern w:val="0"/>
                <w:sz w:val="20"/>
                <w:szCs w:val="20"/>
              </w:rPr>
            </w:pPr>
            <w:r w:rsidRPr="00FD0DF7">
              <w:rPr>
                <w:rFonts w:ascii="宋体" w:cs="宋体" w:hint="eastAsia"/>
                <w:kern w:val="0"/>
                <w:sz w:val="20"/>
                <w:szCs w:val="20"/>
              </w:rPr>
              <w:t>MERCHANTID</w:t>
            </w:r>
          </w:p>
        </w:tc>
        <w:tc>
          <w:tcPr>
            <w:tcW w:w="1709" w:type="dxa"/>
          </w:tcPr>
          <w:p w14:paraId="4960E438" w14:textId="77777777" w:rsidR="002179B6" w:rsidRPr="00FD0DF7" w:rsidRDefault="002179B6" w:rsidP="00FD0DF7">
            <w:pPr>
              <w:autoSpaceDE w:val="0"/>
              <w:autoSpaceDN w:val="0"/>
              <w:adjustRightInd w:val="0"/>
              <w:spacing w:line="267" w:lineRule="exact"/>
              <w:jc w:val="left"/>
              <w:rPr>
                <w:rFonts w:ascii="宋体" w:cs="宋体"/>
                <w:kern w:val="0"/>
                <w:sz w:val="20"/>
                <w:szCs w:val="20"/>
              </w:rPr>
            </w:pPr>
            <w:r w:rsidRPr="00FD0DF7">
              <w:rPr>
                <w:rFonts w:ascii="宋体" w:cs="宋体" w:hint="eastAsia"/>
                <w:kern w:val="0"/>
                <w:sz w:val="20"/>
                <w:szCs w:val="20"/>
              </w:rPr>
              <w:t>商户唯一编号</w:t>
            </w:r>
          </w:p>
        </w:tc>
        <w:tc>
          <w:tcPr>
            <w:tcW w:w="851" w:type="dxa"/>
          </w:tcPr>
          <w:p w14:paraId="25200E4A" w14:textId="77777777" w:rsidR="002179B6" w:rsidRPr="00FD0DF7" w:rsidRDefault="002179B6" w:rsidP="00FD0DF7">
            <w:pPr>
              <w:autoSpaceDE w:val="0"/>
              <w:autoSpaceDN w:val="0"/>
              <w:adjustRightInd w:val="0"/>
              <w:spacing w:line="267" w:lineRule="exact"/>
              <w:jc w:val="left"/>
              <w:rPr>
                <w:rFonts w:ascii="宋体" w:cs="宋体"/>
                <w:kern w:val="0"/>
                <w:sz w:val="20"/>
                <w:szCs w:val="20"/>
              </w:rPr>
            </w:pPr>
            <w:r w:rsidRPr="00FD0DF7">
              <w:rPr>
                <w:rFonts w:ascii="宋体" w:cs="宋体" w:hint="eastAsia"/>
                <w:kern w:val="0"/>
                <w:sz w:val="20"/>
                <w:szCs w:val="20"/>
              </w:rPr>
              <w:t>C (20)</w:t>
            </w:r>
          </w:p>
        </w:tc>
        <w:tc>
          <w:tcPr>
            <w:tcW w:w="708" w:type="dxa"/>
          </w:tcPr>
          <w:p w14:paraId="59D0ED78" w14:textId="77777777" w:rsidR="002179B6" w:rsidRPr="00FD0DF7" w:rsidRDefault="002179B6" w:rsidP="00FD0DF7">
            <w:pPr>
              <w:autoSpaceDE w:val="0"/>
              <w:autoSpaceDN w:val="0"/>
              <w:adjustRightInd w:val="0"/>
              <w:spacing w:line="267" w:lineRule="exact"/>
              <w:jc w:val="left"/>
              <w:rPr>
                <w:rFonts w:ascii="宋体" w:cs="宋体"/>
                <w:kern w:val="0"/>
                <w:sz w:val="20"/>
                <w:szCs w:val="20"/>
              </w:rPr>
            </w:pPr>
            <w:r w:rsidRPr="00FD0DF7">
              <w:rPr>
                <w:rFonts w:ascii="宋体" w:cs="宋体" w:hint="eastAsia"/>
                <w:kern w:val="0"/>
                <w:sz w:val="20"/>
                <w:szCs w:val="20"/>
              </w:rPr>
              <w:t>否</w:t>
            </w:r>
          </w:p>
        </w:tc>
        <w:tc>
          <w:tcPr>
            <w:tcW w:w="2635" w:type="dxa"/>
          </w:tcPr>
          <w:p w14:paraId="3F330476" w14:textId="77777777" w:rsidR="002179B6" w:rsidRPr="00FD0DF7" w:rsidRDefault="002179B6" w:rsidP="00FD0DF7">
            <w:pPr>
              <w:autoSpaceDE w:val="0"/>
              <w:autoSpaceDN w:val="0"/>
              <w:adjustRightInd w:val="0"/>
              <w:spacing w:line="267" w:lineRule="exact"/>
              <w:jc w:val="left"/>
              <w:rPr>
                <w:rFonts w:ascii="宋体" w:cs="宋体"/>
                <w:kern w:val="0"/>
                <w:sz w:val="20"/>
                <w:szCs w:val="20"/>
              </w:rPr>
            </w:pPr>
            <w:r w:rsidRPr="00FD0DF7">
              <w:rPr>
                <w:rFonts w:ascii="宋体" w:cs="宋体" w:hint="eastAsia"/>
                <w:kern w:val="0"/>
                <w:sz w:val="20"/>
                <w:szCs w:val="20"/>
              </w:rPr>
              <w:t>由华兴银行统一分配</w:t>
            </w:r>
          </w:p>
        </w:tc>
      </w:tr>
      <w:tr w:rsidR="002179B6" w14:paraId="10BD8B1E" w14:textId="77777777" w:rsidTr="00BD4F05">
        <w:trPr>
          <w:cantSplit/>
          <w:trHeight w:val="145"/>
        </w:trPr>
        <w:tc>
          <w:tcPr>
            <w:tcW w:w="983" w:type="dxa"/>
            <w:vMerge/>
          </w:tcPr>
          <w:p w14:paraId="438850E2" w14:textId="77777777" w:rsidR="002179B6" w:rsidRDefault="002179B6" w:rsidP="00BD4F05">
            <w:pPr>
              <w:rPr>
                <w:rFonts w:ascii="宋体" w:hAnsi="宋体"/>
              </w:rPr>
            </w:pPr>
          </w:p>
        </w:tc>
        <w:tc>
          <w:tcPr>
            <w:tcW w:w="2094" w:type="dxa"/>
          </w:tcPr>
          <w:p w14:paraId="5F93B761" w14:textId="77777777" w:rsidR="002179B6" w:rsidRPr="00FD0DF7" w:rsidRDefault="002179B6" w:rsidP="00FD0DF7">
            <w:pPr>
              <w:autoSpaceDE w:val="0"/>
              <w:autoSpaceDN w:val="0"/>
              <w:adjustRightInd w:val="0"/>
              <w:spacing w:line="267" w:lineRule="exact"/>
              <w:jc w:val="left"/>
              <w:rPr>
                <w:rFonts w:ascii="宋体" w:cs="宋体"/>
                <w:kern w:val="0"/>
                <w:sz w:val="20"/>
                <w:szCs w:val="20"/>
              </w:rPr>
            </w:pPr>
            <w:r w:rsidRPr="00FD0DF7">
              <w:rPr>
                <w:rFonts w:ascii="宋体" w:cs="宋体" w:hint="eastAsia"/>
                <w:kern w:val="0"/>
                <w:sz w:val="20"/>
                <w:szCs w:val="20"/>
              </w:rPr>
              <w:t>APPID</w:t>
            </w:r>
          </w:p>
        </w:tc>
        <w:tc>
          <w:tcPr>
            <w:tcW w:w="1709" w:type="dxa"/>
          </w:tcPr>
          <w:p w14:paraId="40EEF6CE" w14:textId="77777777" w:rsidR="002179B6" w:rsidRPr="00FD0DF7" w:rsidRDefault="002179B6" w:rsidP="00FD0DF7">
            <w:pPr>
              <w:autoSpaceDE w:val="0"/>
              <w:autoSpaceDN w:val="0"/>
              <w:adjustRightInd w:val="0"/>
              <w:spacing w:line="267" w:lineRule="exact"/>
              <w:jc w:val="left"/>
              <w:rPr>
                <w:rFonts w:ascii="宋体" w:cs="宋体"/>
                <w:kern w:val="0"/>
                <w:sz w:val="20"/>
                <w:szCs w:val="20"/>
              </w:rPr>
            </w:pPr>
            <w:r w:rsidRPr="00FD0DF7">
              <w:rPr>
                <w:rFonts w:ascii="宋体" w:cs="宋体" w:hint="eastAsia"/>
                <w:kern w:val="0"/>
                <w:sz w:val="20"/>
                <w:szCs w:val="20"/>
              </w:rPr>
              <w:t>应用标识</w:t>
            </w:r>
          </w:p>
        </w:tc>
        <w:tc>
          <w:tcPr>
            <w:tcW w:w="851" w:type="dxa"/>
          </w:tcPr>
          <w:p w14:paraId="2A7F0C43" w14:textId="77777777" w:rsidR="002179B6" w:rsidRPr="00FD0DF7" w:rsidRDefault="002179B6" w:rsidP="00FD0DF7">
            <w:pPr>
              <w:autoSpaceDE w:val="0"/>
              <w:autoSpaceDN w:val="0"/>
              <w:adjustRightInd w:val="0"/>
              <w:spacing w:line="267" w:lineRule="exact"/>
              <w:jc w:val="left"/>
              <w:rPr>
                <w:rFonts w:ascii="宋体" w:cs="宋体"/>
                <w:kern w:val="0"/>
                <w:sz w:val="20"/>
                <w:szCs w:val="20"/>
              </w:rPr>
            </w:pPr>
            <w:r w:rsidRPr="00FD0DF7">
              <w:rPr>
                <w:rFonts w:ascii="宋体" w:cs="宋体" w:hint="eastAsia"/>
                <w:kern w:val="0"/>
                <w:sz w:val="20"/>
                <w:szCs w:val="20"/>
              </w:rPr>
              <w:t>C(3)</w:t>
            </w:r>
          </w:p>
        </w:tc>
        <w:tc>
          <w:tcPr>
            <w:tcW w:w="708" w:type="dxa"/>
          </w:tcPr>
          <w:p w14:paraId="67062E7E" w14:textId="77777777" w:rsidR="002179B6" w:rsidRPr="00FD0DF7" w:rsidRDefault="002179B6" w:rsidP="00FD0DF7">
            <w:pPr>
              <w:autoSpaceDE w:val="0"/>
              <w:autoSpaceDN w:val="0"/>
              <w:adjustRightInd w:val="0"/>
              <w:spacing w:line="267" w:lineRule="exact"/>
              <w:jc w:val="left"/>
              <w:rPr>
                <w:rFonts w:ascii="宋体" w:cs="宋体"/>
                <w:kern w:val="0"/>
                <w:sz w:val="20"/>
                <w:szCs w:val="20"/>
              </w:rPr>
            </w:pPr>
            <w:r w:rsidRPr="00FD0DF7">
              <w:rPr>
                <w:rFonts w:ascii="宋体" w:cs="宋体" w:hint="eastAsia"/>
                <w:kern w:val="0"/>
                <w:sz w:val="20"/>
                <w:szCs w:val="20"/>
              </w:rPr>
              <w:t>否</w:t>
            </w:r>
          </w:p>
        </w:tc>
        <w:tc>
          <w:tcPr>
            <w:tcW w:w="2635" w:type="dxa"/>
          </w:tcPr>
          <w:p w14:paraId="733294E7" w14:textId="77777777" w:rsidR="002179B6" w:rsidRPr="00FD0DF7" w:rsidRDefault="002179B6" w:rsidP="00FD0DF7">
            <w:pPr>
              <w:autoSpaceDE w:val="0"/>
              <w:autoSpaceDN w:val="0"/>
              <w:adjustRightInd w:val="0"/>
              <w:spacing w:line="267" w:lineRule="exact"/>
              <w:jc w:val="left"/>
              <w:rPr>
                <w:rFonts w:ascii="宋体" w:cs="宋体"/>
                <w:kern w:val="0"/>
                <w:sz w:val="20"/>
                <w:szCs w:val="20"/>
              </w:rPr>
            </w:pPr>
            <w:r w:rsidRPr="00FD0DF7">
              <w:rPr>
                <w:rFonts w:ascii="宋体" w:cs="宋体" w:hint="eastAsia"/>
                <w:kern w:val="0"/>
                <w:sz w:val="20"/>
                <w:szCs w:val="20"/>
              </w:rPr>
              <w:t>个人电脑:PC（不送则默认PC）</w:t>
            </w:r>
          </w:p>
          <w:p w14:paraId="768748CB" w14:textId="77777777" w:rsidR="002179B6" w:rsidRDefault="002179B6" w:rsidP="00FD0DF7">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手机：APP</w:t>
            </w:r>
          </w:p>
          <w:p w14:paraId="3F007CB9" w14:textId="77777777" w:rsidR="002179B6" w:rsidRPr="00FD0DF7" w:rsidRDefault="002179B6" w:rsidP="00FD0DF7">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微信：WX</w:t>
            </w:r>
          </w:p>
        </w:tc>
      </w:tr>
      <w:tr w:rsidR="002179B6" w14:paraId="31493FD9" w14:textId="77777777" w:rsidTr="00BD4F05">
        <w:trPr>
          <w:cantSplit/>
          <w:trHeight w:val="145"/>
        </w:trPr>
        <w:tc>
          <w:tcPr>
            <w:tcW w:w="983" w:type="dxa"/>
            <w:vMerge/>
          </w:tcPr>
          <w:p w14:paraId="528EC36E" w14:textId="77777777" w:rsidR="002179B6" w:rsidRDefault="002179B6" w:rsidP="00BD4F05">
            <w:pPr>
              <w:rPr>
                <w:rFonts w:ascii="宋体" w:hAnsi="宋体"/>
              </w:rPr>
            </w:pPr>
          </w:p>
        </w:tc>
        <w:tc>
          <w:tcPr>
            <w:tcW w:w="2094" w:type="dxa"/>
          </w:tcPr>
          <w:p w14:paraId="49EC4261" w14:textId="77777777" w:rsidR="002179B6" w:rsidRPr="00FD0DF7" w:rsidRDefault="002179B6" w:rsidP="00FD0DF7">
            <w:pPr>
              <w:autoSpaceDE w:val="0"/>
              <w:autoSpaceDN w:val="0"/>
              <w:adjustRightInd w:val="0"/>
              <w:spacing w:line="267" w:lineRule="exact"/>
              <w:jc w:val="left"/>
              <w:rPr>
                <w:rFonts w:ascii="宋体" w:cs="宋体"/>
                <w:kern w:val="0"/>
                <w:sz w:val="20"/>
                <w:szCs w:val="20"/>
              </w:rPr>
            </w:pPr>
            <w:r w:rsidRPr="00FD0DF7">
              <w:rPr>
                <w:rFonts w:ascii="宋体" w:cs="宋体" w:hint="eastAsia"/>
                <w:kern w:val="0"/>
                <w:sz w:val="20"/>
                <w:szCs w:val="20"/>
              </w:rPr>
              <w:t>OLDREQSEQNO</w:t>
            </w:r>
          </w:p>
        </w:tc>
        <w:tc>
          <w:tcPr>
            <w:tcW w:w="1709" w:type="dxa"/>
          </w:tcPr>
          <w:p w14:paraId="07BB60E7" w14:textId="77777777" w:rsidR="002179B6" w:rsidRPr="00FD0DF7" w:rsidRDefault="002179B6" w:rsidP="00FD0DF7">
            <w:pPr>
              <w:autoSpaceDE w:val="0"/>
              <w:autoSpaceDN w:val="0"/>
              <w:adjustRightInd w:val="0"/>
              <w:spacing w:line="267" w:lineRule="exact"/>
              <w:jc w:val="left"/>
              <w:rPr>
                <w:rFonts w:ascii="宋体" w:cs="宋体"/>
                <w:kern w:val="0"/>
                <w:sz w:val="20"/>
                <w:szCs w:val="20"/>
              </w:rPr>
            </w:pPr>
            <w:r w:rsidRPr="00FD0DF7">
              <w:rPr>
                <w:rFonts w:ascii="宋体" w:cs="宋体" w:hint="eastAsia"/>
                <w:kern w:val="0"/>
                <w:sz w:val="20"/>
                <w:szCs w:val="20"/>
              </w:rPr>
              <w:t>原</w:t>
            </w:r>
            <w:ins w:id="3422" w:author="wincol" w:date="2016-05-06T10:57:00Z">
              <w:r w:rsidR="006C020F">
                <w:rPr>
                  <w:rFonts w:ascii="宋体" w:cs="宋体" w:hint="eastAsia"/>
                  <w:kern w:val="0"/>
                  <w:sz w:val="20"/>
                  <w:szCs w:val="20"/>
                </w:rPr>
                <w:t>自动</w:t>
              </w:r>
            </w:ins>
            <w:r w:rsidRPr="00FD0DF7">
              <w:rPr>
                <w:rFonts w:ascii="宋体" w:cs="宋体" w:hint="eastAsia"/>
                <w:kern w:val="0"/>
                <w:sz w:val="20"/>
                <w:szCs w:val="20"/>
              </w:rPr>
              <w:t>投标</w:t>
            </w:r>
            <w:ins w:id="3423" w:author="wincol" w:date="2016-05-06T10:57:00Z">
              <w:r w:rsidR="006C020F">
                <w:rPr>
                  <w:rFonts w:ascii="宋体" w:cs="宋体" w:hint="eastAsia"/>
                  <w:kern w:val="0"/>
                  <w:sz w:val="20"/>
                  <w:szCs w:val="20"/>
                </w:rPr>
                <w:t>授权</w:t>
              </w:r>
            </w:ins>
            <w:r w:rsidRPr="00FD0DF7">
              <w:rPr>
                <w:rFonts w:ascii="宋体" w:cs="宋体" w:hint="eastAsia"/>
                <w:kern w:val="0"/>
                <w:sz w:val="20"/>
                <w:szCs w:val="20"/>
              </w:rPr>
              <w:t>交易流水号</w:t>
            </w:r>
          </w:p>
        </w:tc>
        <w:tc>
          <w:tcPr>
            <w:tcW w:w="851" w:type="dxa"/>
          </w:tcPr>
          <w:p w14:paraId="3A813358" w14:textId="77777777" w:rsidR="002179B6" w:rsidRPr="00FD0DF7" w:rsidRDefault="002179B6" w:rsidP="00412BCC">
            <w:pPr>
              <w:autoSpaceDE w:val="0"/>
              <w:autoSpaceDN w:val="0"/>
              <w:adjustRightInd w:val="0"/>
              <w:spacing w:line="267" w:lineRule="exact"/>
              <w:jc w:val="left"/>
              <w:rPr>
                <w:rFonts w:ascii="宋体" w:cs="宋体"/>
                <w:kern w:val="0"/>
                <w:sz w:val="20"/>
                <w:szCs w:val="20"/>
              </w:rPr>
            </w:pPr>
            <w:r w:rsidRPr="00FD0DF7">
              <w:rPr>
                <w:rFonts w:ascii="宋体" w:cs="宋体" w:hint="eastAsia"/>
                <w:kern w:val="0"/>
                <w:sz w:val="20"/>
                <w:szCs w:val="20"/>
              </w:rPr>
              <w:t>C（</w:t>
            </w:r>
            <w:del w:id="3424" w:author="wincol" w:date="2016-06-12T18:52:00Z">
              <w:r w:rsidRPr="00FD0DF7" w:rsidDel="00412BCC">
                <w:rPr>
                  <w:rFonts w:ascii="宋体" w:cs="宋体" w:hint="eastAsia"/>
                  <w:kern w:val="0"/>
                  <w:sz w:val="20"/>
                  <w:szCs w:val="20"/>
                </w:rPr>
                <w:delText>32</w:delText>
              </w:r>
            </w:del>
            <w:ins w:id="3425" w:author="wincol" w:date="2016-06-12T18:52:00Z">
              <w:r w:rsidR="00412BCC">
                <w:rPr>
                  <w:rFonts w:ascii="宋体" w:cs="宋体" w:hint="eastAsia"/>
                  <w:kern w:val="0"/>
                  <w:sz w:val="20"/>
                  <w:szCs w:val="20"/>
                </w:rPr>
                <w:t>28</w:t>
              </w:r>
            </w:ins>
            <w:r w:rsidRPr="00FD0DF7">
              <w:rPr>
                <w:rFonts w:ascii="宋体" w:cs="宋体" w:hint="eastAsia"/>
                <w:kern w:val="0"/>
                <w:sz w:val="20"/>
                <w:szCs w:val="20"/>
              </w:rPr>
              <w:t>）</w:t>
            </w:r>
          </w:p>
        </w:tc>
        <w:tc>
          <w:tcPr>
            <w:tcW w:w="708" w:type="dxa"/>
          </w:tcPr>
          <w:p w14:paraId="099B7E01" w14:textId="77777777" w:rsidR="002179B6" w:rsidRPr="00FD0DF7" w:rsidRDefault="002179B6" w:rsidP="00FD0DF7">
            <w:pPr>
              <w:autoSpaceDE w:val="0"/>
              <w:autoSpaceDN w:val="0"/>
              <w:adjustRightInd w:val="0"/>
              <w:spacing w:line="267" w:lineRule="exact"/>
              <w:jc w:val="left"/>
              <w:rPr>
                <w:rFonts w:ascii="宋体" w:cs="宋体"/>
                <w:kern w:val="0"/>
                <w:sz w:val="20"/>
                <w:szCs w:val="20"/>
              </w:rPr>
            </w:pPr>
            <w:r w:rsidRPr="00FD0DF7">
              <w:rPr>
                <w:rFonts w:ascii="宋体" w:cs="宋体" w:hint="eastAsia"/>
                <w:kern w:val="0"/>
                <w:sz w:val="20"/>
                <w:szCs w:val="20"/>
              </w:rPr>
              <w:t>否</w:t>
            </w:r>
          </w:p>
        </w:tc>
        <w:tc>
          <w:tcPr>
            <w:tcW w:w="2635" w:type="dxa"/>
          </w:tcPr>
          <w:p w14:paraId="2D3DA755" w14:textId="77777777" w:rsidR="002179B6" w:rsidRPr="00FD0DF7" w:rsidRDefault="002179B6" w:rsidP="00FD0DF7">
            <w:pPr>
              <w:autoSpaceDE w:val="0"/>
              <w:autoSpaceDN w:val="0"/>
              <w:adjustRightInd w:val="0"/>
              <w:spacing w:line="267" w:lineRule="exact"/>
              <w:jc w:val="left"/>
              <w:rPr>
                <w:rFonts w:ascii="宋体" w:cs="宋体"/>
                <w:kern w:val="0"/>
                <w:sz w:val="20"/>
                <w:szCs w:val="20"/>
              </w:rPr>
            </w:pPr>
          </w:p>
        </w:tc>
      </w:tr>
      <w:tr w:rsidR="009552D5" w14:paraId="052623D1" w14:textId="77777777" w:rsidTr="00BD4F05">
        <w:trPr>
          <w:cantSplit/>
          <w:trHeight w:val="145"/>
          <w:ins w:id="3426" w:author="Windows 用户" w:date="2016-03-28T18:01:00Z"/>
        </w:trPr>
        <w:tc>
          <w:tcPr>
            <w:tcW w:w="983" w:type="dxa"/>
            <w:vMerge/>
          </w:tcPr>
          <w:p w14:paraId="622324BF" w14:textId="77777777" w:rsidR="009552D5" w:rsidRDefault="009552D5" w:rsidP="00BD4F05">
            <w:pPr>
              <w:rPr>
                <w:ins w:id="3427" w:author="Windows 用户" w:date="2016-03-28T18:01:00Z"/>
                <w:rFonts w:ascii="宋体" w:hAnsi="宋体"/>
              </w:rPr>
            </w:pPr>
          </w:p>
        </w:tc>
        <w:tc>
          <w:tcPr>
            <w:tcW w:w="2094" w:type="dxa"/>
          </w:tcPr>
          <w:p w14:paraId="7945A713" w14:textId="77777777" w:rsidR="009552D5" w:rsidRPr="00FD0DF7" w:rsidRDefault="009552D5" w:rsidP="00FD0DF7">
            <w:pPr>
              <w:autoSpaceDE w:val="0"/>
              <w:autoSpaceDN w:val="0"/>
              <w:adjustRightInd w:val="0"/>
              <w:spacing w:line="267" w:lineRule="exact"/>
              <w:jc w:val="left"/>
              <w:rPr>
                <w:ins w:id="3428" w:author="Windows 用户" w:date="2016-03-28T18:01:00Z"/>
                <w:rFonts w:ascii="宋体" w:cs="宋体"/>
                <w:kern w:val="0"/>
                <w:sz w:val="20"/>
                <w:szCs w:val="20"/>
              </w:rPr>
            </w:pPr>
            <w:ins w:id="3429" w:author="Windows 用户" w:date="2016-03-28T18:01:00Z">
              <w:r>
                <w:rPr>
                  <w:rFonts w:ascii="宋体" w:cs="宋体" w:hint="eastAsia"/>
                  <w:kern w:val="0"/>
                  <w:sz w:val="20"/>
                  <w:szCs w:val="20"/>
                </w:rPr>
                <w:t>EXT_FILED1</w:t>
              </w:r>
            </w:ins>
          </w:p>
        </w:tc>
        <w:tc>
          <w:tcPr>
            <w:tcW w:w="1709" w:type="dxa"/>
          </w:tcPr>
          <w:p w14:paraId="00276F21" w14:textId="77777777" w:rsidR="009552D5" w:rsidRPr="00FD0DF7" w:rsidRDefault="009552D5" w:rsidP="00621C41">
            <w:pPr>
              <w:autoSpaceDE w:val="0"/>
              <w:autoSpaceDN w:val="0"/>
              <w:adjustRightInd w:val="0"/>
              <w:spacing w:line="267" w:lineRule="exact"/>
              <w:jc w:val="left"/>
              <w:rPr>
                <w:ins w:id="3430" w:author="Windows 用户" w:date="2016-03-28T18:01:00Z"/>
                <w:rFonts w:ascii="宋体" w:cs="宋体"/>
                <w:kern w:val="0"/>
                <w:sz w:val="20"/>
                <w:szCs w:val="20"/>
              </w:rPr>
            </w:pPr>
            <w:ins w:id="3431" w:author="wincol" w:date="2016-06-12T16:10:00Z">
              <w:r>
                <w:rPr>
                  <w:rFonts w:ascii="宋体" w:cs="宋体" w:hint="eastAsia"/>
                  <w:kern w:val="0"/>
                  <w:sz w:val="20"/>
                  <w:szCs w:val="20"/>
                </w:rPr>
                <w:t>备用字段1</w:t>
              </w:r>
            </w:ins>
          </w:p>
        </w:tc>
        <w:tc>
          <w:tcPr>
            <w:tcW w:w="851" w:type="dxa"/>
          </w:tcPr>
          <w:p w14:paraId="03DEF5C5" w14:textId="77777777" w:rsidR="009552D5" w:rsidRPr="00FD0DF7" w:rsidRDefault="009552D5" w:rsidP="00FD0DF7">
            <w:pPr>
              <w:autoSpaceDE w:val="0"/>
              <w:autoSpaceDN w:val="0"/>
              <w:adjustRightInd w:val="0"/>
              <w:spacing w:line="267" w:lineRule="exact"/>
              <w:jc w:val="left"/>
              <w:rPr>
                <w:ins w:id="3432" w:author="Windows 用户" w:date="2016-03-28T18:01:00Z"/>
                <w:rFonts w:ascii="宋体" w:cs="宋体"/>
                <w:kern w:val="0"/>
                <w:sz w:val="20"/>
                <w:szCs w:val="20"/>
              </w:rPr>
            </w:pPr>
            <w:ins w:id="3433" w:author="wincol" w:date="2016-06-12T16:10: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1B874390" w14:textId="77777777" w:rsidR="009552D5" w:rsidRPr="00FD0DF7" w:rsidRDefault="009552D5" w:rsidP="00FD0DF7">
            <w:pPr>
              <w:autoSpaceDE w:val="0"/>
              <w:autoSpaceDN w:val="0"/>
              <w:adjustRightInd w:val="0"/>
              <w:spacing w:line="267" w:lineRule="exact"/>
              <w:jc w:val="left"/>
              <w:rPr>
                <w:ins w:id="3434" w:author="Windows 用户" w:date="2016-03-28T18:01:00Z"/>
                <w:rFonts w:ascii="宋体" w:cs="宋体"/>
                <w:kern w:val="0"/>
                <w:sz w:val="20"/>
                <w:szCs w:val="20"/>
              </w:rPr>
            </w:pPr>
            <w:ins w:id="3435" w:author="wincol" w:date="2016-06-12T16:10:00Z">
              <w:r>
                <w:rPr>
                  <w:rFonts w:ascii="宋体" w:hAnsi="宋体" w:hint="eastAsia"/>
                </w:rPr>
                <w:t>是</w:t>
              </w:r>
            </w:ins>
          </w:p>
        </w:tc>
        <w:tc>
          <w:tcPr>
            <w:tcW w:w="2635" w:type="dxa"/>
          </w:tcPr>
          <w:p w14:paraId="2F37A79E" w14:textId="77777777" w:rsidR="009552D5" w:rsidRPr="00FD0DF7" w:rsidRDefault="009552D5" w:rsidP="00FD0DF7">
            <w:pPr>
              <w:autoSpaceDE w:val="0"/>
              <w:autoSpaceDN w:val="0"/>
              <w:adjustRightInd w:val="0"/>
              <w:spacing w:line="267" w:lineRule="exact"/>
              <w:jc w:val="left"/>
              <w:rPr>
                <w:ins w:id="3436" w:author="Windows 用户" w:date="2016-03-28T18:01:00Z"/>
                <w:rFonts w:ascii="宋体" w:cs="宋体"/>
                <w:kern w:val="0"/>
                <w:sz w:val="20"/>
                <w:szCs w:val="20"/>
              </w:rPr>
            </w:pPr>
            <w:ins w:id="3437" w:author="wincol" w:date="2016-06-12T16:10:00Z">
              <w:r>
                <w:rPr>
                  <w:rFonts w:ascii="宋体" w:cs="宋体" w:hint="eastAsia"/>
                  <w:kern w:val="0"/>
                  <w:sz w:val="20"/>
                  <w:szCs w:val="20"/>
                </w:rPr>
                <w:t>备用字段1</w:t>
              </w:r>
            </w:ins>
          </w:p>
        </w:tc>
      </w:tr>
      <w:tr w:rsidR="002179B6" w14:paraId="00236F9D" w14:textId="77777777" w:rsidTr="00BD4F05">
        <w:trPr>
          <w:cantSplit/>
          <w:trHeight w:val="145"/>
          <w:ins w:id="3438" w:author="Windows 用户" w:date="2016-03-28T18:01:00Z"/>
        </w:trPr>
        <w:tc>
          <w:tcPr>
            <w:tcW w:w="983" w:type="dxa"/>
            <w:vMerge/>
          </w:tcPr>
          <w:p w14:paraId="2338C8BB" w14:textId="77777777" w:rsidR="002179B6" w:rsidRDefault="002179B6" w:rsidP="00BD4F05">
            <w:pPr>
              <w:rPr>
                <w:ins w:id="3439" w:author="Windows 用户" w:date="2016-03-28T18:01:00Z"/>
                <w:rFonts w:ascii="宋体" w:hAnsi="宋体"/>
              </w:rPr>
            </w:pPr>
          </w:p>
        </w:tc>
        <w:tc>
          <w:tcPr>
            <w:tcW w:w="2094" w:type="dxa"/>
          </w:tcPr>
          <w:p w14:paraId="547967D1" w14:textId="77777777" w:rsidR="002179B6" w:rsidRPr="00FD0DF7" w:rsidRDefault="002179B6" w:rsidP="00FD0DF7">
            <w:pPr>
              <w:autoSpaceDE w:val="0"/>
              <w:autoSpaceDN w:val="0"/>
              <w:adjustRightInd w:val="0"/>
              <w:spacing w:line="267" w:lineRule="exact"/>
              <w:jc w:val="left"/>
              <w:rPr>
                <w:ins w:id="3440" w:author="Windows 用户" w:date="2016-03-28T18:01:00Z"/>
                <w:rFonts w:ascii="宋体" w:cs="宋体"/>
                <w:kern w:val="0"/>
                <w:sz w:val="20"/>
                <w:szCs w:val="20"/>
              </w:rPr>
            </w:pPr>
            <w:ins w:id="3441" w:author="Windows 用户" w:date="2016-03-28T18:01:00Z">
              <w:r>
                <w:rPr>
                  <w:rFonts w:ascii="宋体" w:cs="宋体" w:hint="eastAsia"/>
                  <w:kern w:val="0"/>
                  <w:sz w:val="20"/>
                  <w:szCs w:val="20"/>
                </w:rPr>
                <w:t>EXT_FILED2</w:t>
              </w:r>
            </w:ins>
          </w:p>
        </w:tc>
        <w:tc>
          <w:tcPr>
            <w:tcW w:w="1709" w:type="dxa"/>
          </w:tcPr>
          <w:p w14:paraId="50908FC2" w14:textId="77777777" w:rsidR="002179B6" w:rsidRPr="00FD0DF7" w:rsidRDefault="002179B6" w:rsidP="00FD0DF7">
            <w:pPr>
              <w:autoSpaceDE w:val="0"/>
              <w:autoSpaceDN w:val="0"/>
              <w:adjustRightInd w:val="0"/>
              <w:spacing w:line="267" w:lineRule="exact"/>
              <w:jc w:val="left"/>
              <w:rPr>
                <w:ins w:id="3442" w:author="Windows 用户" w:date="2016-03-28T18:01:00Z"/>
                <w:rFonts w:ascii="宋体" w:cs="宋体"/>
                <w:kern w:val="0"/>
                <w:sz w:val="20"/>
                <w:szCs w:val="20"/>
              </w:rPr>
            </w:pPr>
            <w:ins w:id="3443" w:author="Windows 用户" w:date="2016-03-28T18:01:00Z">
              <w:r>
                <w:rPr>
                  <w:rFonts w:ascii="宋体" w:cs="宋体" w:hint="eastAsia"/>
                  <w:kern w:val="0"/>
                  <w:sz w:val="20"/>
                  <w:szCs w:val="20"/>
                </w:rPr>
                <w:t>备用字段2</w:t>
              </w:r>
            </w:ins>
          </w:p>
        </w:tc>
        <w:tc>
          <w:tcPr>
            <w:tcW w:w="851" w:type="dxa"/>
          </w:tcPr>
          <w:p w14:paraId="54E7EAEE" w14:textId="77777777" w:rsidR="002179B6" w:rsidRPr="00FD0DF7" w:rsidRDefault="002179B6" w:rsidP="00FD0DF7">
            <w:pPr>
              <w:autoSpaceDE w:val="0"/>
              <w:autoSpaceDN w:val="0"/>
              <w:adjustRightInd w:val="0"/>
              <w:spacing w:line="267" w:lineRule="exact"/>
              <w:jc w:val="left"/>
              <w:rPr>
                <w:ins w:id="3444" w:author="Windows 用户" w:date="2016-03-28T18:01:00Z"/>
                <w:rFonts w:ascii="宋体" w:cs="宋体"/>
                <w:kern w:val="0"/>
                <w:sz w:val="20"/>
                <w:szCs w:val="20"/>
              </w:rPr>
            </w:pPr>
            <w:ins w:id="3445" w:author="Windows 用户" w:date="2016-03-28T18:01: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602C840D" w14:textId="77777777" w:rsidR="002179B6" w:rsidRPr="00FD0DF7" w:rsidRDefault="002179B6" w:rsidP="00FD0DF7">
            <w:pPr>
              <w:autoSpaceDE w:val="0"/>
              <w:autoSpaceDN w:val="0"/>
              <w:adjustRightInd w:val="0"/>
              <w:spacing w:line="267" w:lineRule="exact"/>
              <w:jc w:val="left"/>
              <w:rPr>
                <w:ins w:id="3446" w:author="Windows 用户" w:date="2016-03-28T18:01:00Z"/>
                <w:rFonts w:ascii="宋体" w:cs="宋体"/>
                <w:kern w:val="0"/>
                <w:sz w:val="20"/>
                <w:szCs w:val="20"/>
              </w:rPr>
            </w:pPr>
            <w:ins w:id="3447" w:author="Windows 用户" w:date="2016-03-28T18:01:00Z">
              <w:r>
                <w:rPr>
                  <w:rFonts w:ascii="宋体" w:hAnsi="宋体" w:hint="eastAsia"/>
                </w:rPr>
                <w:t>是</w:t>
              </w:r>
            </w:ins>
          </w:p>
        </w:tc>
        <w:tc>
          <w:tcPr>
            <w:tcW w:w="2635" w:type="dxa"/>
          </w:tcPr>
          <w:p w14:paraId="26D2CD87" w14:textId="77777777" w:rsidR="002179B6" w:rsidRPr="00FD0DF7" w:rsidRDefault="002179B6" w:rsidP="00FD0DF7">
            <w:pPr>
              <w:autoSpaceDE w:val="0"/>
              <w:autoSpaceDN w:val="0"/>
              <w:adjustRightInd w:val="0"/>
              <w:spacing w:line="267" w:lineRule="exact"/>
              <w:jc w:val="left"/>
              <w:rPr>
                <w:ins w:id="3448" w:author="Windows 用户" w:date="2016-03-28T18:01:00Z"/>
                <w:rFonts w:ascii="宋体" w:cs="宋体"/>
                <w:kern w:val="0"/>
                <w:sz w:val="20"/>
                <w:szCs w:val="20"/>
              </w:rPr>
            </w:pPr>
            <w:ins w:id="3449" w:author="Windows 用户" w:date="2016-03-28T18:01:00Z">
              <w:r>
                <w:rPr>
                  <w:rFonts w:ascii="宋体" w:cs="宋体" w:hint="eastAsia"/>
                  <w:kern w:val="0"/>
                  <w:sz w:val="20"/>
                  <w:szCs w:val="20"/>
                </w:rPr>
                <w:t>备用字段2</w:t>
              </w:r>
            </w:ins>
          </w:p>
        </w:tc>
      </w:tr>
      <w:tr w:rsidR="002179B6" w14:paraId="6AD17A9E" w14:textId="77777777" w:rsidTr="00BD4F05">
        <w:trPr>
          <w:cantSplit/>
          <w:trHeight w:val="145"/>
          <w:ins w:id="3450" w:author="Windows 用户" w:date="2016-03-28T18:01:00Z"/>
        </w:trPr>
        <w:tc>
          <w:tcPr>
            <w:tcW w:w="983" w:type="dxa"/>
            <w:vMerge/>
          </w:tcPr>
          <w:p w14:paraId="6A7D9D05" w14:textId="77777777" w:rsidR="002179B6" w:rsidRDefault="002179B6" w:rsidP="00BD4F05">
            <w:pPr>
              <w:rPr>
                <w:ins w:id="3451" w:author="Windows 用户" w:date="2016-03-28T18:01:00Z"/>
                <w:rFonts w:ascii="宋体" w:hAnsi="宋体"/>
              </w:rPr>
            </w:pPr>
          </w:p>
        </w:tc>
        <w:tc>
          <w:tcPr>
            <w:tcW w:w="2094" w:type="dxa"/>
          </w:tcPr>
          <w:p w14:paraId="6FFDB17D" w14:textId="77777777" w:rsidR="002179B6" w:rsidRPr="00FD0DF7" w:rsidRDefault="002179B6" w:rsidP="00FD0DF7">
            <w:pPr>
              <w:autoSpaceDE w:val="0"/>
              <w:autoSpaceDN w:val="0"/>
              <w:adjustRightInd w:val="0"/>
              <w:spacing w:line="267" w:lineRule="exact"/>
              <w:jc w:val="left"/>
              <w:rPr>
                <w:ins w:id="3452" w:author="Windows 用户" w:date="2016-03-28T18:01:00Z"/>
                <w:rFonts w:ascii="宋体" w:cs="宋体"/>
                <w:kern w:val="0"/>
                <w:sz w:val="20"/>
                <w:szCs w:val="20"/>
              </w:rPr>
            </w:pPr>
            <w:ins w:id="3453" w:author="Windows 用户" w:date="2016-03-28T18:01:00Z">
              <w:r>
                <w:rPr>
                  <w:rFonts w:ascii="宋体" w:cs="宋体" w:hint="eastAsia"/>
                  <w:kern w:val="0"/>
                  <w:sz w:val="20"/>
                  <w:szCs w:val="20"/>
                </w:rPr>
                <w:t>EXT_FILED3</w:t>
              </w:r>
            </w:ins>
          </w:p>
        </w:tc>
        <w:tc>
          <w:tcPr>
            <w:tcW w:w="1709" w:type="dxa"/>
          </w:tcPr>
          <w:p w14:paraId="728F0D7B" w14:textId="77777777" w:rsidR="002179B6" w:rsidRPr="00FD0DF7" w:rsidRDefault="002179B6" w:rsidP="00FD0DF7">
            <w:pPr>
              <w:autoSpaceDE w:val="0"/>
              <w:autoSpaceDN w:val="0"/>
              <w:adjustRightInd w:val="0"/>
              <w:spacing w:line="267" w:lineRule="exact"/>
              <w:jc w:val="left"/>
              <w:rPr>
                <w:ins w:id="3454" w:author="Windows 用户" w:date="2016-03-28T18:01:00Z"/>
                <w:rFonts w:ascii="宋体" w:cs="宋体"/>
                <w:kern w:val="0"/>
                <w:sz w:val="20"/>
                <w:szCs w:val="20"/>
              </w:rPr>
            </w:pPr>
            <w:ins w:id="3455" w:author="Windows 用户" w:date="2016-03-28T18:01:00Z">
              <w:r>
                <w:rPr>
                  <w:rFonts w:ascii="宋体" w:cs="宋体" w:hint="eastAsia"/>
                  <w:kern w:val="0"/>
                  <w:sz w:val="20"/>
                  <w:szCs w:val="20"/>
                </w:rPr>
                <w:t>备用字段3</w:t>
              </w:r>
            </w:ins>
          </w:p>
        </w:tc>
        <w:tc>
          <w:tcPr>
            <w:tcW w:w="851" w:type="dxa"/>
          </w:tcPr>
          <w:p w14:paraId="7505184C" w14:textId="77777777" w:rsidR="002179B6" w:rsidRPr="00FD0DF7" w:rsidRDefault="002179B6" w:rsidP="00FD0DF7">
            <w:pPr>
              <w:autoSpaceDE w:val="0"/>
              <w:autoSpaceDN w:val="0"/>
              <w:adjustRightInd w:val="0"/>
              <w:spacing w:line="267" w:lineRule="exact"/>
              <w:jc w:val="left"/>
              <w:rPr>
                <w:ins w:id="3456" w:author="Windows 用户" w:date="2016-03-28T18:01:00Z"/>
                <w:rFonts w:ascii="宋体" w:cs="宋体"/>
                <w:kern w:val="0"/>
                <w:sz w:val="20"/>
                <w:szCs w:val="20"/>
              </w:rPr>
            </w:pPr>
            <w:ins w:id="3457" w:author="Windows 用户" w:date="2016-03-28T18:01: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300</w:t>
              </w:r>
              <w:r w:rsidRPr="00A560D3">
                <w:rPr>
                  <w:rFonts w:ascii="宋体" w:cs="宋体"/>
                  <w:kern w:val="0"/>
                  <w:sz w:val="20"/>
                  <w:szCs w:val="20"/>
                </w:rPr>
                <w:t>)</w:t>
              </w:r>
            </w:ins>
          </w:p>
        </w:tc>
        <w:tc>
          <w:tcPr>
            <w:tcW w:w="708" w:type="dxa"/>
          </w:tcPr>
          <w:p w14:paraId="5F821C1C" w14:textId="77777777" w:rsidR="002179B6" w:rsidRPr="00FD0DF7" w:rsidRDefault="002179B6" w:rsidP="00FD0DF7">
            <w:pPr>
              <w:autoSpaceDE w:val="0"/>
              <w:autoSpaceDN w:val="0"/>
              <w:adjustRightInd w:val="0"/>
              <w:spacing w:line="267" w:lineRule="exact"/>
              <w:jc w:val="left"/>
              <w:rPr>
                <w:ins w:id="3458" w:author="Windows 用户" w:date="2016-03-28T18:01:00Z"/>
                <w:rFonts w:ascii="宋体" w:cs="宋体"/>
                <w:kern w:val="0"/>
                <w:sz w:val="20"/>
                <w:szCs w:val="20"/>
              </w:rPr>
            </w:pPr>
            <w:ins w:id="3459" w:author="Windows 用户" w:date="2016-03-28T18:01:00Z">
              <w:r>
                <w:rPr>
                  <w:rFonts w:ascii="宋体" w:hAnsi="宋体" w:hint="eastAsia"/>
                </w:rPr>
                <w:t>是</w:t>
              </w:r>
            </w:ins>
          </w:p>
        </w:tc>
        <w:tc>
          <w:tcPr>
            <w:tcW w:w="2635" w:type="dxa"/>
          </w:tcPr>
          <w:p w14:paraId="1D7D4BCB" w14:textId="77777777" w:rsidR="002179B6" w:rsidRPr="00FD0DF7" w:rsidRDefault="002179B6" w:rsidP="00FD0DF7">
            <w:pPr>
              <w:autoSpaceDE w:val="0"/>
              <w:autoSpaceDN w:val="0"/>
              <w:adjustRightInd w:val="0"/>
              <w:spacing w:line="267" w:lineRule="exact"/>
              <w:jc w:val="left"/>
              <w:rPr>
                <w:ins w:id="3460" w:author="Windows 用户" w:date="2016-03-28T18:01:00Z"/>
                <w:rFonts w:ascii="宋体" w:cs="宋体"/>
                <w:kern w:val="0"/>
                <w:sz w:val="20"/>
                <w:szCs w:val="20"/>
              </w:rPr>
            </w:pPr>
            <w:ins w:id="3461" w:author="Windows 用户" w:date="2016-03-28T18:01:00Z">
              <w:r>
                <w:rPr>
                  <w:rFonts w:ascii="宋体" w:cs="宋体" w:hint="eastAsia"/>
                  <w:kern w:val="0"/>
                  <w:sz w:val="20"/>
                  <w:szCs w:val="20"/>
                </w:rPr>
                <w:t>备用字段3</w:t>
              </w:r>
            </w:ins>
          </w:p>
        </w:tc>
      </w:tr>
    </w:tbl>
    <w:p w14:paraId="0159F15E" w14:textId="77777777" w:rsidR="008D419F" w:rsidRPr="004E6C5A" w:rsidRDefault="008D419F" w:rsidP="008D419F">
      <w:pPr>
        <w:rPr>
          <w:rFonts w:ascii="微软雅黑" w:eastAsia="微软雅黑" w:hAnsi="微软雅黑"/>
        </w:rPr>
      </w:pPr>
    </w:p>
    <w:p w14:paraId="728D6143" w14:textId="77777777" w:rsidR="008D419F" w:rsidRDefault="008D419F" w:rsidP="0042024B">
      <w:pPr>
        <w:pStyle w:val="3"/>
      </w:pPr>
      <w:bookmarkStart w:id="3462" w:name="_Toc448761013"/>
      <w:r w:rsidRPr="004E6C5A">
        <w:rPr>
          <w:rFonts w:hint="eastAsia"/>
        </w:rPr>
        <w:t>响应报文说明</w:t>
      </w:r>
      <w:bookmarkEnd w:id="3462"/>
    </w:p>
    <w:tbl>
      <w:tblPr>
        <w:tblW w:w="8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3"/>
        <w:gridCol w:w="2094"/>
        <w:gridCol w:w="1709"/>
        <w:gridCol w:w="851"/>
        <w:gridCol w:w="708"/>
        <w:gridCol w:w="2635"/>
      </w:tblGrid>
      <w:tr w:rsidR="008D419F" w14:paraId="7D79D333" w14:textId="77777777" w:rsidTr="00BD4F05">
        <w:trPr>
          <w:trHeight w:val="302"/>
        </w:trPr>
        <w:tc>
          <w:tcPr>
            <w:tcW w:w="983" w:type="dxa"/>
            <w:tcBorders>
              <w:bottom w:val="single" w:sz="4" w:space="0" w:color="auto"/>
            </w:tcBorders>
            <w:shd w:val="clear" w:color="auto" w:fill="C0C0C0"/>
          </w:tcPr>
          <w:p w14:paraId="34D9376F" w14:textId="77777777" w:rsidR="008D419F" w:rsidRDefault="008D419F" w:rsidP="00BD4F05">
            <w:pPr>
              <w:rPr>
                <w:rFonts w:ascii="宋体" w:hAnsi="宋体"/>
                <w:b/>
                <w:szCs w:val="21"/>
              </w:rPr>
            </w:pPr>
            <w:r>
              <w:rPr>
                <w:rFonts w:ascii="宋体" w:hAnsi="宋体"/>
                <w:b/>
                <w:szCs w:val="21"/>
              </w:rPr>
              <w:t>模块</w:t>
            </w:r>
          </w:p>
        </w:tc>
        <w:tc>
          <w:tcPr>
            <w:tcW w:w="2094" w:type="dxa"/>
            <w:tcBorders>
              <w:bottom w:val="single" w:sz="4" w:space="0" w:color="auto"/>
            </w:tcBorders>
            <w:shd w:val="clear" w:color="auto" w:fill="C0C0C0"/>
          </w:tcPr>
          <w:p w14:paraId="0C307884" w14:textId="77777777" w:rsidR="008D419F" w:rsidRDefault="008D419F" w:rsidP="00BD4F05">
            <w:pPr>
              <w:rPr>
                <w:rFonts w:ascii="宋体" w:hAnsi="宋体"/>
                <w:b/>
              </w:rPr>
            </w:pPr>
            <w:r>
              <w:rPr>
                <w:rFonts w:ascii="宋体" w:hAnsi="宋体"/>
                <w:b/>
                <w:szCs w:val="21"/>
              </w:rPr>
              <w:t>字段ID</w:t>
            </w:r>
          </w:p>
        </w:tc>
        <w:tc>
          <w:tcPr>
            <w:tcW w:w="1709" w:type="dxa"/>
            <w:tcBorders>
              <w:bottom w:val="single" w:sz="4" w:space="0" w:color="auto"/>
            </w:tcBorders>
            <w:shd w:val="clear" w:color="auto" w:fill="C0C0C0"/>
          </w:tcPr>
          <w:p w14:paraId="3A8C159A" w14:textId="77777777" w:rsidR="008D419F" w:rsidRDefault="008D419F" w:rsidP="00BD4F05">
            <w:pPr>
              <w:rPr>
                <w:rFonts w:ascii="宋体" w:hAnsi="宋体"/>
                <w:b/>
              </w:rPr>
            </w:pPr>
            <w:r>
              <w:rPr>
                <w:rFonts w:ascii="宋体" w:hAnsi="宋体"/>
                <w:b/>
                <w:szCs w:val="21"/>
              </w:rPr>
              <w:t>字段名称</w:t>
            </w:r>
          </w:p>
        </w:tc>
        <w:tc>
          <w:tcPr>
            <w:tcW w:w="851" w:type="dxa"/>
            <w:tcBorders>
              <w:bottom w:val="single" w:sz="4" w:space="0" w:color="auto"/>
            </w:tcBorders>
            <w:shd w:val="clear" w:color="auto" w:fill="C0C0C0"/>
          </w:tcPr>
          <w:p w14:paraId="2B2590E2" w14:textId="77777777" w:rsidR="008D419F" w:rsidRDefault="008D419F" w:rsidP="00BD4F05">
            <w:pPr>
              <w:rPr>
                <w:rFonts w:ascii="宋体" w:hAnsi="宋体"/>
                <w:b/>
              </w:rPr>
            </w:pPr>
            <w:r>
              <w:rPr>
                <w:rFonts w:ascii="宋体" w:hAnsi="宋体"/>
                <w:b/>
                <w:szCs w:val="21"/>
              </w:rPr>
              <w:t>类型</w:t>
            </w:r>
          </w:p>
        </w:tc>
        <w:tc>
          <w:tcPr>
            <w:tcW w:w="708" w:type="dxa"/>
            <w:tcBorders>
              <w:bottom w:val="single" w:sz="4" w:space="0" w:color="auto"/>
            </w:tcBorders>
            <w:shd w:val="clear" w:color="auto" w:fill="C0C0C0"/>
          </w:tcPr>
          <w:p w14:paraId="5B340312" w14:textId="77777777" w:rsidR="008D419F" w:rsidRDefault="008D419F" w:rsidP="00BD4F05">
            <w:pPr>
              <w:rPr>
                <w:rFonts w:ascii="宋体" w:hAnsi="宋体"/>
                <w:b/>
              </w:rPr>
            </w:pPr>
            <w:r>
              <w:rPr>
                <w:rFonts w:ascii="宋体" w:hAnsi="宋体" w:hint="eastAsia"/>
                <w:b/>
              </w:rPr>
              <w:t>可空</w:t>
            </w:r>
          </w:p>
        </w:tc>
        <w:tc>
          <w:tcPr>
            <w:tcW w:w="2635" w:type="dxa"/>
            <w:tcBorders>
              <w:bottom w:val="single" w:sz="4" w:space="0" w:color="auto"/>
            </w:tcBorders>
            <w:shd w:val="clear" w:color="auto" w:fill="C0C0C0"/>
          </w:tcPr>
          <w:p w14:paraId="7566A2A0" w14:textId="77777777" w:rsidR="008D419F" w:rsidRDefault="008D419F" w:rsidP="00BD4F05">
            <w:pPr>
              <w:rPr>
                <w:rFonts w:ascii="宋体" w:hAnsi="宋体"/>
                <w:b/>
              </w:rPr>
            </w:pPr>
            <w:r>
              <w:rPr>
                <w:rFonts w:ascii="宋体" w:hAnsi="宋体" w:hint="eastAsia"/>
                <w:b/>
              </w:rPr>
              <w:t>备注</w:t>
            </w:r>
          </w:p>
        </w:tc>
      </w:tr>
      <w:tr w:rsidR="002D190B" w14:paraId="37362E12" w14:textId="77777777" w:rsidTr="00BD4F05">
        <w:trPr>
          <w:cantSplit/>
          <w:trHeight w:val="317"/>
        </w:trPr>
        <w:tc>
          <w:tcPr>
            <w:tcW w:w="983" w:type="dxa"/>
            <w:vMerge w:val="restart"/>
          </w:tcPr>
          <w:p w14:paraId="45A84E21" w14:textId="77777777" w:rsidR="002D190B" w:rsidRPr="00C15726" w:rsidRDefault="002D190B" w:rsidP="00BD4F05">
            <w:pPr>
              <w:rPr>
                <w:rFonts w:ascii="宋体" w:hAnsi="宋体"/>
              </w:rPr>
            </w:pPr>
            <w:r>
              <w:rPr>
                <w:rFonts w:ascii="宋体" w:hAnsi="宋体" w:hint="eastAsia"/>
              </w:rPr>
              <w:t>BODY</w:t>
            </w:r>
          </w:p>
        </w:tc>
        <w:tc>
          <w:tcPr>
            <w:tcW w:w="7997" w:type="dxa"/>
            <w:gridSpan w:val="5"/>
          </w:tcPr>
          <w:p w14:paraId="64CA128A" w14:textId="77777777" w:rsidR="002D190B" w:rsidRPr="00020EAF" w:rsidRDefault="002D190B" w:rsidP="00A564A1"/>
        </w:tc>
      </w:tr>
      <w:tr w:rsidR="002D190B" w14:paraId="3EEE9FC7" w14:textId="77777777" w:rsidTr="00BD4F05">
        <w:trPr>
          <w:cantSplit/>
          <w:trHeight w:val="145"/>
        </w:trPr>
        <w:tc>
          <w:tcPr>
            <w:tcW w:w="983" w:type="dxa"/>
            <w:vMerge/>
          </w:tcPr>
          <w:p w14:paraId="34923EA2" w14:textId="77777777" w:rsidR="002D190B" w:rsidRDefault="002D190B" w:rsidP="00BD4F05">
            <w:pPr>
              <w:rPr>
                <w:rFonts w:ascii="宋体" w:hAnsi="宋体"/>
              </w:rPr>
            </w:pPr>
          </w:p>
        </w:tc>
        <w:tc>
          <w:tcPr>
            <w:tcW w:w="2094" w:type="dxa"/>
          </w:tcPr>
          <w:p w14:paraId="69799B60" w14:textId="77777777" w:rsidR="002D190B" w:rsidRPr="00A560D3" w:rsidRDefault="002D190B" w:rsidP="00E81D47">
            <w:pPr>
              <w:autoSpaceDE w:val="0"/>
              <w:autoSpaceDN w:val="0"/>
              <w:adjustRightInd w:val="0"/>
              <w:spacing w:line="267" w:lineRule="exact"/>
              <w:jc w:val="left"/>
              <w:rPr>
                <w:rFonts w:ascii="宋体" w:cs="宋体"/>
                <w:kern w:val="0"/>
                <w:sz w:val="20"/>
                <w:szCs w:val="20"/>
              </w:rPr>
            </w:pPr>
            <w:r w:rsidRPr="00A560D3">
              <w:rPr>
                <w:rFonts w:ascii="宋体" w:cs="宋体"/>
                <w:kern w:val="0"/>
                <w:sz w:val="20"/>
                <w:szCs w:val="20"/>
              </w:rPr>
              <w:t>MERCHANTID</w:t>
            </w:r>
          </w:p>
        </w:tc>
        <w:tc>
          <w:tcPr>
            <w:tcW w:w="1709" w:type="dxa"/>
          </w:tcPr>
          <w:p w14:paraId="794A997F" w14:textId="77777777" w:rsidR="002D190B" w:rsidRPr="00A560D3" w:rsidRDefault="002D190B" w:rsidP="00E81D47">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商户唯一标识</w:t>
            </w:r>
          </w:p>
        </w:tc>
        <w:tc>
          <w:tcPr>
            <w:tcW w:w="851" w:type="dxa"/>
          </w:tcPr>
          <w:p w14:paraId="3DEFA55B" w14:textId="77777777" w:rsidR="002D190B" w:rsidRPr="00A560D3" w:rsidRDefault="002D190B" w:rsidP="00E81D47">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(32)</w:t>
            </w:r>
          </w:p>
        </w:tc>
        <w:tc>
          <w:tcPr>
            <w:tcW w:w="708" w:type="dxa"/>
          </w:tcPr>
          <w:p w14:paraId="2DA77697" w14:textId="77777777" w:rsidR="002D190B" w:rsidRPr="00A560D3" w:rsidRDefault="002D190B" w:rsidP="00E81D47">
            <w:pPr>
              <w:autoSpaceDE w:val="0"/>
              <w:autoSpaceDN w:val="0"/>
              <w:adjustRightInd w:val="0"/>
              <w:spacing w:line="267" w:lineRule="exact"/>
              <w:ind w:left="107"/>
              <w:jc w:val="left"/>
              <w:rPr>
                <w:rFonts w:ascii="宋体" w:cs="宋体"/>
                <w:kern w:val="0"/>
                <w:sz w:val="20"/>
                <w:szCs w:val="20"/>
              </w:rPr>
            </w:pPr>
          </w:p>
        </w:tc>
        <w:tc>
          <w:tcPr>
            <w:tcW w:w="2635" w:type="dxa"/>
          </w:tcPr>
          <w:p w14:paraId="0C7D533A" w14:textId="77777777" w:rsidR="002D190B" w:rsidRPr="00A560D3" w:rsidRDefault="002D190B" w:rsidP="00E81D47">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银行统一提供</w:t>
            </w:r>
          </w:p>
        </w:tc>
      </w:tr>
      <w:tr w:rsidR="002D190B" w14:paraId="6B609F04" w14:textId="77777777" w:rsidTr="00BD4F05">
        <w:trPr>
          <w:cantSplit/>
          <w:trHeight w:val="145"/>
        </w:trPr>
        <w:tc>
          <w:tcPr>
            <w:tcW w:w="983" w:type="dxa"/>
            <w:vMerge/>
          </w:tcPr>
          <w:p w14:paraId="6374689D" w14:textId="77777777" w:rsidR="002D190B" w:rsidRDefault="002D190B" w:rsidP="00BD4F05">
            <w:pPr>
              <w:rPr>
                <w:rFonts w:ascii="宋体" w:hAnsi="宋体"/>
              </w:rPr>
            </w:pPr>
          </w:p>
        </w:tc>
        <w:tc>
          <w:tcPr>
            <w:tcW w:w="2094" w:type="dxa"/>
          </w:tcPr>
          <w:p w14:paraId="03DE2847" w14:textId="77777777" w:rsidR="002D190B" w:rsidRPr="002C5950" w:rsidRDefault="002D190B" w:rsidP="00E81D47">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TRANSCODE</w:t>
            </w:r>
          </w:p>
        </w:tc>
        <w:tc>
          <w:tcPr>
            <w:tcW w:w="1709" w:type="dxa"/>
          </w:tcPr>
          <w:p w14:paraId="7CBBEC14" w14:textId="77777777" w:rsidR="002D190B" w:rsidRPr="002C5950" w:rsidRDefault="002D190B" w:rsidP="00E81D47">
            <w:pPr>
              <w:rPr>
                <w:rFonts w:ascii="宋体" w:cs="宋体"/>
                <w:kern w:val="0"/>
                <w:sz w:val="20"/>
                <w:szCs w:val="20"/>
              </w:rPr>
            </w:pPr>
            <w:r w:rsidRPr="00A560D3">
              <w:rPr>
                <w:rFonts w:ascii="宋体" w:cs="宋体" w:hint="eastAsia"/>
                <w:kern w:val="0"/>
                <w:sz w:val="20"/>
                <w:szCs w:val="20"/>
              </w:rPr>
              <w:t>交易码</w:t>
            </w:r>
          </w:p>
        </w:tc>
        <w:tc>
          <w:tcPr>
            <w:tcW w:w="851" w:type="dxa"/>
          </w:tcPr>
          <w:p w14:paraId="505CB59F" w14:textId="77777777" w:rsidR="002D190B" w:rsidRPr="002C5950" w:rsidRDefault="002D190B" w:rsidP="00E81D47">
            <w:pPr>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8</w:t>
            </w:r>
            <w:r w:rsidRPr="00A560D3">
              <w:rPr>
                <w:rFonts w:ascii="宋体" w:cs="宋体"/>
                <w:kern w:val="0"/>
                <w:sz w:val="20"/>
                <w:szCs w:val="20"/>
              </w:rPr>
              <w:t>)</w:t>
            </w:r>
          </w:p>
        </w:tc>
        <w:tc>
          <w:tcPr>
            <w:tcW w:w="708" w:type="dxa"/>
          </w:tcPr>
          <w:p w14:paraId="0FB0866E" w14:textId="77777777" w:rsidR="002D190B" w:rsidRPr="00EA7B55" w:rsidRDefault="002D190B" w:rsidP="00E81D47">
            <w:pPr>
              <w:autoSpaceDE w:val="0"/>
              <w:autoSpaceDN w:val="0"/>
              <w:adjustRightInd w:val="0"/>
              <w:spacing w:line="267" w:lineRule="exact"/>
              <w:ind w:left="107"/>
              <w:jc w:val="left"/>
              <w:rPr>
                <w:rFonts w:ascii="宋体" w:cs="宋体"/>
                <w:kern w:val="0"/>
                <w:sz w:val="20"/>
                <w:szCs w:val="20"/>
              </w:rPr>
            </w:pPr>
          </w:p>
        </w:tc>
        <w:tc>
          <w:tcPr>
            <w:tcW w:w="2635" w:type="dxa"/>
          </w:tcPr>
          <w:p w14:paraId="0221F27F" w14:textId="77777777" w:rsidR="002D190B" w:rsidRPr="00EA7B55" w:rsidRDefault="002D190B" w:rsidP="006D6740">
            <w:pPr>
              <w:autoSpaceDE w:val="0"/>
              <w:autoSpaceDN w:val="0"/>
              <w:adjustRightInd w:val="0"/>
              <w:spacing w:line="267" w:lineRule="exact"/>
              <w:jc w:val="left"/>
              <w:rPr>
                <w:rFonts w:ascii="宋体" w:cs="宋体"/>
                <w:kern w:val="0"/>
                <w:sz w:val="20"/>
                <w:szCs w:val="20"/>
              </w:rPr>
            </w:pPr>
            <w:r w:rsidRPr="00EA7B55">
              <w:rPr>
                <w:rFonts w:ascii="宋体" w:cs="宋体" w:hint="eastAsia"/>
                <w:kern w:val="0"/>
                <w:sz w:val="20"/>
                <w:szCs w:val="20"/>
              </w:rPr>
              <w:t>OGW000</w:t>
            </w:r>
            <w:r>
              <w:rPr>
                <w:rFonts w:ascii="宋体" w:cs="宋体" w:hint="eastAsia"/>
                <w:kern w:val="0"/>
                <w:sz w:val="20"/>
                <w:szCs w:val="20"/>
              </w:rPr>
              <w:t>57</w:t>
            </w:r>
          </w:p>
        </w:tc>
      </w:tr>
      <w:tr w:rsidR="002D190B" w14:paraId="43BF1B9B" w14:textId="77777777" w:rsidTr="00BD4F05">
        <w:trPr>
          <w:cantSplit/>
          <w:trHeight w:val="145"/>
        </w:trPr>
        <w:tc>
          <w:tcPr>
            <w:tcW w:w="983" w:type="dxa"/>
            <w:vMerge/>
          </w:tcPr>
          <w:p w14:paraId="74C15516" w14:textId="77777777" w:rsidR="002D190B" w:rsidRDefault="002D190B" w:rsidP="00BD4F05">
            <w:pPr>
              <w:rPr>
                <w:rFonts w:ascii="宋体" w:hAnsi="宋体"/>
              </w:rPr>
            </w:pPr>
          </w:p>
        </w:tc>
        <w:tc>
          <w:tcPr>
            <w:tcW w:w="2094" w:type="dxa"/>
          </w:tcPr>
          <w:p w14:paraId="37EA2ED8" w14:textId="77777777" w:rsidR="002D190B" w:rsidRPr="00A560D3" w:rsidRDefault="002D190B" w:rsidP="00E81D47">
            <w:pPr>
              <w:autoSpaceDE w:val="0"/>
              <w:autoSpaceDN w:val="0"/>
              <w:adjustRightInd w:val="0"/>
              <w:spacing w:line="267" w:lineRule="exact"/>
              <w:jc w:val="left"/>
              <w:rPr>
                <w:rFonts w:ascii="宋体" w:cs="宋体"/>
                <w:kern w:val="0"/>
                <w:sz w:val="20"/>
                <w:szCs w:val="20"/>
              </w:rPr>
            </w:pPr>
            <w:r w:rsidRPr="00A560D3">
              <w:rPr>
                <w:rFonts w:ascii="宋体" w:cs="宋体"/>
                <w:kern w:val="0"/>
                <w:sz w:val="20"/>
                <w:szCs w:val="20"/>
              </w:rPr>
              <w:t>BANKID</w:t>
            </w:r>
          </w:p>
        </w:tc>
        <w:tc>
          <w:tcPr>
            <w:tcW w:w="1709" w:type="dxa"/>
          </w:tcPr>
          <w:p w14:paraId="2E13E611" w14:textId="77777777" w:rsidR="002D190B" w:rsidRPr="00A560D3" w:rsidRDefault="002D190B" w:rsidP="00E81D47">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银行标识</w:t>
            </w:r>
          </w:p>
        </w:tc>
        <w:tc>
          <w:tcPr>
            <w:tcW w:w="851" w:type="dxa"/>
          </w:tcPr>
          <w:p w14:paraId="4C6DEC99" w14:textId="77777777" w:rsidR="002D190B" w:rsidRPr="00A560D3" w:rsidRDefault="002D190B" w:rsidP="00E81D47">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6</w:t>
            </w:r>
            <w:r w:rsidRPr="00A560D3">
              <w:rPr>
                <w:rFonts w:ascii="宋体" w:cs="宋体"/>
                <w:kern w:val="0"/>
                <w:sz w:val="20"/>
                <w:szCs w:val="20"/>
              </w:rPr>
              <w:t>)</w:t>
            </w:r>
          </w:p>
        </w:tc>
        <w:tc>
          <w:tcPr>
            <w:tcW w:w="708" w:type="dxa"/>
          </w:tcPr>
          <w:p w14:paraId="301A7BEE" w14:textId="77777777" w:rsidR="002D190B" w:rsidRPr="00A560D3" w:rsidRDefault="002D190B" w:rsidP="00E81D47">
            <w:pPr>
              <w:autoSpaceDE w:val="0"/>
              <w:autoSpaceDN w:val="0"/>
              <w:adjustRightInd w:val="0"/>
              <w:spacing w:line="267" w:lineRule="exact"/>
              <w:ind w:left="107"/>
              <w:jc w:val="left"/>
              <w:rPr>
                <w:rFonts w:ascii="宋体" w:cs="宋体"/>
                <w:kern w:val="0"/>
                <w:sz w:val="20"/>
                <w:szCs w:val="20"/>
              </w:rPr>
            </w:pPr>
          </w:p>
        </w:tc>
        <w:tc>
          <w:tcPr>
            <w:tcW w:w="2635" w:type="dxa"/>
          </w:tcPr>
          <w:p w14:paraId="031124D8" w14:textId="77777777" w:rsidR="002D190B" w:rsidRPr="00A560D3" w:rsidRDefault="002D190B" w:rsidP="00E81D47">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固定值：</w:t>
            </w:r>
            <w:r w:rsidRPr="00A560D3">
              <w:rPr>
                <w:rFonts w:ascii="宋体" w:cs="宋体"/>
                <w:kern w:val="0"/>
                <w:sz w:val="20"/>
                <w:szCs w:val="20"/>
              </w:rPr>
              <w:t>GHB</w:t>
            </w:r>
          </w:p>
        </w:tc>
      </w:tr>
      <w:tr w:rsidR="002D190B" w14:paraId="595345A4" w14:textId="77777777" w:rsidTr="00BD4F05">
        <w:trPr>
          <w:cantSplit/>
          <w:trHeight w:val="145"/>
        </w:trPr>
        <w:tc>
          <w:tcPr>
            <w:tcW w:w="983" w:type="dxa"/>
            <w:vMerge/>
          </w:tcPr>
          <w:p w14:paraId="1592D870" w14:textId="77777777" w:rsidR="002D190B" w:rsidRDefault="002D190B" w:rsidP="00BD4F05">
            <w:pPr>
              <w:rPr>
                <w:rFonts w:ascii="宋体" w:hAnsi="宋体"/>
              </w:rPr>
            </w:pPr>
          </w:p>
        </w:tc>
        <w:tc>
          <w:tcPr>
            <w:tcW w:w="7997" w:type="dxa"/>
            <w:gridSpan w:val="5"/>
          </w:tcPr>
          <w:p w14:paraId="3D8603F9" w14:textId="77777777" w:rsidR="002D190B" w:rsidRPr="002C5950" w:rsidRDefault="002D190B" w:rsidP="002C5950">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数据加密域都放到XMLPARA里面</w:t>
            </w:r>
          </w:p>
        </w:tc>
      </w:tr>
      <w:tr w:rsidR="002D190B" w14:paraId="40BF0DD8" w14:textId="77777777" w:rsidTr="00A564A1">
        <w:trPr>
          <w:cantSplit/>
          <w:trHeight w:val="145"/>
        </w:trPr>
        <w:tc>
          <w:tcPr>
            <w:tcW w:w="983" w:type="dxa"/>
            <w:vMerge/>
          </w:tcPr>
          <w:p w14:paraId="6AA38AC7" w14:textId="77777777" w:rsidR="002D190B" w:rsidRDefault="002D190B" w:rsidP="00BD4F05">
            <w:pPr>
              <w:rPr>
                <w:rFonts w:ascii="宋体" w:hAnsi="宋体"/>
              </w:rPr>
            </w:pPr>
          </w:p>
        </w:tc>
        <w:tc>
          <w:tcPr>
            <w:tcW w:w="7997" w:type="dxa"/>
            <w:gridSpan w:val="5"/>
          </w:tcPr>
          <w:p w14:paraId="1F0FEB35" w14:textId="77777777" w:rsidR="002D190B" w:rsidRPr="00A560D3" w:rsidRDefault="002D190B" w:rsidP="002C5950">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以下信息，只有</w:t>
            </w:r>
            <w:r w:rsidRPr="00FA2F88">
              <w:rPr>
                <w:rFonts w:ascii="宋体" w:cs="宋体"/>
                <w:kern w:val="0"/>
                <w:sz w:val="20"/>
                <w:szCs w:val="20"/>
              </w:rPr>
              <w:t xml:space="preserve">errorCode </w:t>
            </w:r>
            <w:r w:rsidRPr="00A560D3">
              <w:rPr>
                <w:rFonts w:ascii="宋体" w:cs="宋体"/>
                <w:kern w:val="0"/>
                <w:sz w:val="20"/>
                <w:szCs w:val="20"/>
              </w:rPr>
              <w:t>=</w:t>
            </w:r>
            <w:r>
              <w:rPr>
                <w:rFonts w:ascii="宋体" w:cs="宋体" w:hint="eastAsia"/>
                <w:kern w:val="0"/>
                <w:sz w:val="20"/>
                <w:szCs w:val="20"/>
              </w:rPr>
              <w:t>0</w:t>
            </w:r>
            <w:r w:rsidRPr="00A560D3">
              <w:rPr>
                <w:rFonts w:ascii="宋体" w:cs="宋体" w:hint="eastAsia"/>
                <w:kern w:val="0"/>
                <w:sz w:val="20"/>
                <w:szCs w:val="20"/>
              </w:rPr>
              <w:t>时才返回，即正常响应时才返回</w:t>
            </w:r>
          </w:p>
        </w:tc>
      </w:tr>
      <w:tr w:rsidR="002D190B" w14:paraId="0186615E" w14:textId="77777777" w:rsidTr="00BD4F05">
        <w:trPr>
          <w:cantSplit/>
          <w:trHeight w:val="145"/>
        </w:trPr>
        <w:tc>
          <w:tcPr>
            <w:tcW w:w="983" w:type="dxa"/>
            <w:vMerge/>
          </w:tcPr>
          <w:p w14:paraId="7C82FD25" w14:textId="77777777" w:rsidR="002D190B" w:rsidRDefault="002D190B" w:rsidP="00BD4F05">
            <w:pPr>
              <w:rPr>
                <w:rFonts w:ascii="宋体" w:hAnsi="宋体"/>
              </w:rPr>
            </w:pPr>
          </w:p>
        </w:tc>
        <w:tc>
          <w:tcPr>
            <w:tcW w:w="2094" w:type="dxa"/>
          </w:tcPr>
          <w:p w14:paraId="483660F0" w14:textId="77777777" w:rsidR="002D190B" w:rsidRPr="003F2BDC" w:rsidRDefault="002D190B" w:rsidP="003F2BDC">
            <w:pPr>
              <w:autoSpaceDE w:val="0"/>
              <w:autoSpaceDN w:val="0"/>
              <w:adjustRightInd w:val="0"/>
              <w:spacing w:line="267" w:lineRule="exact"/>
              <w:jc w:val="left"/>
              <w:rPr>
                <w:rFonts w:ascii="宋体" w:cs="宋体"/>
                <w:kern w:val="0"/>
                <w:sz w:val="20"/>
                <w:szCs w:val="20"/>
              </w:rPr>
            </w:pPr>
            <w:r w:rsidRPr="003F2BDC">
              <w:rPr>
                <w:rFonts w:ascii="宋体" w:cs="宋体" w:hint="eastAsia"/>
                <w:kern w:val="0"/>
                <w:sz w:val="20"/>
                <w:szCs w:val="20"/>
              </w:rPr>
              <w:t>OLDREQSEQNO</w:t>
            </w:r>
          </w:p>
        </w:tc>
        <w:tc>
          <w:tcPr>
            <w:tcW w:w="1709" w:type="dxa"/>
          </w:tcPr>
          <w:p w14:paraId="6931B1A0" w14:textId="77777777" w:rsidR="002D190B" w:rsidRPr="002C5950" w:rsidRDefault="00590B59" w:rsidP="00E81D47">
            <w:pPr>
              <w:rPr>
                <w:rFonts w:ascii="宋体" w:cs="宋体"/>
                <w:kern w:val="0"/>
                <w:sz w:val="20"/>
                <w:szCs w:val="20"/>
              </w:rPr>
            </w:pPr>
            <w:ins w:id="3463" w:author="wincol" w:date="2016-05-06T11:01:00Z">
              <w:r>
                <w:rPr>
                  <w:rFonts w:ascii="宋体" w:cs="宋体" w:hint="eastAsia"/>
                  <w:kern w:val="0"/>
                  <w:sz w:val="20"/>
                  <w:szCs w:val="20"/>
                </w:rPr>
                <w:t>原</w:t>
              </w:r>
            </w:ins>
            <w:ins w:id="3464" w:author="wincol" w:date="2016-05-06T10:57:00Z">
              <w:r w:rsidR="006C020F" w:rsidRPr="006C020F">
                <w:rPr>
                  <w:rFonts w:ascii="宋体" w:cs="宋体" w:hint="eastAsia"/>
                  <w:kern w:val="0"/>
                  <w:sz w:val="20"/>
                  <w:szCs w:val="20"/>
                </w:rPr>
                <w:t>自动投标授权交易流水号</w:t>
              </w:r>
            </w:ins>
          </w:p>
        </w:tc>
        <w:tc>
          <w:tcPr>
            <w:tcW w:w="851" w:type="dxa"/>
          </w:tcPr>
          <w:p w14:paraId="32782A2E" w14:textId="77777777" w:rsidR="002D190B" w:rsidRPr="002C5950" w:rsidRDefault="002D190B" w:rsidP="00412BCC">
            <w:pPr>
              <w:rPr>
                <w:rFonts w:ascii="宋体" w:cs="宋体"/>
                <w:kern w:val="0"/>
                <w:sz w:val="20"/>
                <w:szCs w:val="20"/>
              </w:rPr>
            </w:pPr>
            <w:r w:rsidRPr="002C5950">
              <w:rPr>
                <w:rFonts w:ascii="宋体" w:cs="宋体" w:hint="eastAsia"/>
                <w:kern w:val="0"/>
                <w:sz w:val="20"/>
                <w:szCs w:val="20"/>
              </w:rPr>
              <w:t>C(</w:t>
            </w:r>
            <w:del w:id="3465" w:author="wincol" w:date="2016-06-12T18:53:00Z">
              <w:r w:rsidRPr="002C5950" w:rsidDel="00412BCC">
                <w:rPr>
                  <w:rFonts w:ascii="宋体" w:cs="宋体" w:hint="eastAsia"/>
                  <w:kern w:val="0"/>
                  <w:sz w:val="20"/>
                  <w:szCs w:val="20"/>
                </w:rPr>
                <w:delText>32</w:delText>
              </w:r>
            </w:del>
            <w:ins w:id="3466" w:author="wincol" w:date="2016-06-12T18:53:00Z">
              <w:r w:rsidR="00412BCC">
                <w:rPr>
                  <w:rFonts w:ascii="宋体" w:cs="宋体" w:hint="eastAsia"/>
                  <w:kern w:val="0"/>
                  <w:sz w:val="20"/>
                  <w:szCs w:val="20"/>
                </w:rPr>
                <w:t>28</w:t>
              </w:r>
            </w:ins>
            <w:r w:rsidRPr="002C5950">
              <w:rPr>
                <w:rFonts w:ascii="宋体" w:cs="宋体" w:hint="eastAsia"/>
                <w:kern w:val="0"/>
                <w:sz w:val="20"/>
                <w:szCs w:val="20"/>
              </w:rPr>
              <w:t>)</w:t>
            </w:r>
          </w:p>
        </w:tc>
        <w:tc>
          <w:tcPr>
            <w:tcW w:w="708" w:type="dxa"/>
          </w:tcPr>
          <w:p w14:paraId="46F7057F" w14:textId="77777777" w:rsidR="002D190B" w:rsidRPr="002C5950" w:rsidRDefault="002D190B" w:rsidP="00A564A1">
            <w:pPr>
              <w:rPr>
                <w:rFonts w:ascii="宋体" w:cs="宋体"/>
                <w:kern w:val="0"/>
                <w:sz w:val="20"/>
                <w:szCs w:val="20"/>
              </w:rPr>
            </w:pPr>
            <w:r w:rsidRPr="002C5950">
              <w:rPr>
                <w:rFonts w:ascii="宋体" w:cs="宋体" w:hint="eastAsia"/>
                <w:kern w:val="0"/>
                <w:sz w:val="20"/>
                <w:szCs w:val="20"/>
              </w:rPr>
              <w:t>否</w:t>
            </w:r>
          </w:p>
        </w:tc>
        <w:tc>
          <w:tcPr>
            <w:tcW w:w="2635" w:type="dxa"/>
          </w:tcPr>
          <w:p w14:paraId="0D9AAA5D" w14:textId="77777777" w:rsidR="002D190B" w:rsidRPr="002C5950" w:rsidRDefault="00590B59" w:rsidP="00A564A1">
            <w:pPr>
              <w:rPr>
                <w:rFonts w:ascii="宋体" w:cs="宋体"/>
                <w:kern w:val="0"/>
                <w:sz w:val="20"/>
                <w:szCs w:val="20"/>
              </w:rPr>
            </w:pPr>
            <w:ins w:id="3467" w:author="wincol" w:date="2016-05-06T11:01:00Z">
              <w:r>
                <w:rPr>
                  <w:rFonts w:ascii="宋体" w:cs="宋体" w:hint="eastAsia"/>
                  <w:kern w:val="0"/>
                  <w:sz w:val="20"/>
                  <w:szCs w:val="20"/>
                </w:rPr>
                <w:t>原</w:t>
              </w:r>
            </w:ins>
            <w:ins w:id="3468" w:author="wincol" w:date="2016-05-06T10:57:00Z">
              <w:r w:rsidR="00443A8F" w:rsidRPr="00443A8F">
                <w:rPr>
                  <w:rFonts w:ascii="宋体" w:cs="宋体" w:hint="eastAsia"/>
                  <w:kern w:val="0"/>
                  <w:sz w:val="20"/>
                  <w:szCs w:val="20"/>
                </w:rPr>
                <w:t>自动投标授权交易流水号</w:t>
              </w:r>
            </w:ins>
          </w:p>
        </w:tc>
      </w:tr>
      <w:tr w:rsidR="002D190B" w14:paraId="485203F1" w14:textId="77777777" w:rsidTr="00BD4F05">
        <w:trPr>
          <w:cantSplit/>
          <w:trHeight w:val="145"/>
        </w:trPr>
        <w:tc>
          <w:tcPr>
            <w:tcW w:w="983" w:type="dxa"/>
            <w:vMerge/>
          </w:tcPr>
          <w:p w14:paraId="1B5213BD" w14:textId="77777777" w:rsidR="002D190B" w:rsidRDefault="002D190B" w:rsidP="00BD4F05">
            <w:pPr>
              <w:rPr>
                <w:rFonts w:ascii="宋体" w:hAnsi="宋体"/>
              </w:rPr>
            </w:pPr>
          </w:p>
        </w:tc>
        <w:tc>
          <w:tcPr>
            <w:tcW w:w="2094" w:type="dxa"/>
          </w:tcPr>
          <w:p w14:paraId="36CC032B" w14:textId="77777777" w:rsidR="002D190B" w:rsidRPr="003F2BDC" w:rsidRDefault="002D190B" w:rsidP="003F2BDC">
            <w:pPr>
              <w:autoSpaceDE w:val="0"/>
              <w:autoSpaceDN w:val="0"/>
              <w:adjustRightInd w:val="0"/>
              <w:spacing w:line="267" w:lineRule="exact"/>
              <w:jc w:val="left"/>
              <w:rPr>
                <w:rFonts w:ascii="宋体" w:cs="宋体"/>
                <w:kern w:val="0"/>
                <w:sz w:val="20"/>
                <w:szCs w:val="20"/>
              </w:rPr>
            </w:pPr>
            <w:r w:rsidRPr="003F2BDC">
              <w:rPr>
                <w:rFonts w:ascii="宋体" w:cs="宋体" w:hint="eastAsia"/>
                <w:kern w:val="0"/>
                <w:sz w:val="20"/>
                <w:szCs w:val="20"/>
              </w:rPr>
              <w:t>RESJNLNO</w:t>
            </w:r>
          </w:p>
        </w:tc>
        <w:tc>
          <w:tcPr>
            <w:tcW w:w="1709" w:type="dxa"/>
          </w:tcPr>
          <w:p w14:paraId="4BA24EDE" w14:textId="77777777" w:rsidR="002D190B" w:rsidRPr="002C5950" w:rsidRDefault="002D190B" w:rsidP="00E81D47">
            <w:pPr>
              <w:rPr>
                <w:rFonts w:ascii="宋体" w:cs="宋体"/>
                <w:kern w:val="0"/>
                <w:sz w:val="20"/>
                <w:szCs w:val="20"/>
              </w:rPr>
            </w:pPr>
            <w:r w:rsidRPr="002C5950">
              <w:rPr>
                <w:rFonts w:ascii="宋体" w:cs="宋体" w:hint="eastAsia"/>
                <w:kern w:val="0"/>
                <w:sz w:val="20"/>
                <w:szCs w:val="20"/>
              </w:rPr>
              <w:t>银行交易流水号</w:t>
            </w:r>
          </w:p>
        </w:tc>
        <w:tc>
          <w:tcPr>
            <w:tcW w:w="851" w:type="dxa"/>
          </w:tcPr>
          <w:p w14:paraId="2CB86C52" w14:textId="77777777" w:rsidR="002D190B" w:rsidRPr="002C5950" w:rsidRDefault="002D190B" w:rsidP="00A564A1">
            <w:pPr>
              <w:rPr>
                <w:rFonts w:ascii="宋体" w:cs="宋体"/>
                <w:kern w:val="0"/>
                <w:sz w:val="20"/>
                <w:szCs w:val="20"/>
              </w:rPr>
            </w:pPr>
            <w:r w:rsidRPr="002C5950">
              <w:rPr>
                <w:rFonts w:ascii="宋体" w:cs="宋体" w:hint="eastAsia"/>
                <w:kern w:val="0"/>
                <w:sz w:val="20"/>
                <w:szCs w:val="20"/>
              </w:rPr>
              <w:t>C(32)</w:t>
            </w:r>
          </w:p>
        </w:tc>
        <w:tc>
          <w:tcPr>
            <w:tcW w:w="708" w:type="dxa"/>
          </w:tcPr>
          <w:p w14:paraId="3A205F2E" w14:textId="77777777" w:rsidR="002D190B" w:rsidRPr="002C5950" w:rsidRDefault="00947862" w:rsidP="00A564A1">
            <w:pPr>
              <w:rPr>
                <w:rFonts w:ascii="宋体" w:cs="宋体"/>
                <w:kern w:val="0"/>
                <w:sz w:val="20"/>
                <w:szCs w:val="20"/>
              </w:rPr>
            </w:pPr>
            <w:ins w:id="3469" w:author="wincol" w:date="2016-04-18T11:35:00Z">
              <w:r w:rsidRPr="002C5950">
                <w:rPr>
                  <w:rFonts w:ascii="宋体" w:cs="宋体" w:hint="eastAsia"/>
                  <w:kern w:val="0"/>
                  <w:sz w:val="20"/>
                  <w:szCs w:val="20"/>
                </w:rPr>
                <w:t>是</w:t>
              </w:r>
            </w:ins>
          </w:p>
        </w:tc>
        <w:tc>
          <w:tcPr>
            <w:tcW w:w="2635" w:type="dxa"/>
          </w:tcPr>
          <w:p w14:paraId="06F035F1" w14:textId="77777777" w:rsidR="002D190B" w:rsidRPr="002C5950" w:rsidRDefault="002D190B" w:rsidP="00A564A1">
            <w:pPr>
              <w:rPr>
                <w:rFonts w:ascii="宋体" w:cs="宋体"/>
                <w:kern w:val="0"/>
                <w:sz w:val="20"/>
                <w:szCs w:val="20"/>
              </w:rPr>
            </w:pPr>
            <w:r w:rsidRPr="002C5950">
              <w:rPr>
                <w:rFonts w:ascii="宋体" w:cs="宋体" w:hint="eastAsia"/>
                <w:kern w:val="0"/>
                <w:sz w:val="20"/>
                <w:szCs w:val="20"/>
              </w:rPr>
              <w:t>银行交易流水号</w:t>
            </w:r>
          </w:p>
        </w:tc>
      </w:tr>
      <w:tr w:rsidR="002D190B" w14:paraId="1F38D384" w14:textId="77777777" w:rsidTr="00BD4F05">
        <w:trPr>
          <w:cantSplit/>
          <w:trHeight w:val="145"/>
        </w:trPr>
        <w:tc>
          <w:tcPr>
            <w:tcW w:w="983" w:type="dxa"/>
            <w:vMerge/>
          </w:tcPr>
          <w:p w14:paraId="0D6E0088" w14:textId="77777777" w:rsidR="002D190B" w:rsidRDefault="002D190B" w:rsidP="00BD4F05">
            <w:pPr>
              <w:rPr>
                <w:rFonts w:ascii="宋体" w:hAnsi="宋体"/>
              </w:rPr>
            </w:pPr>
          </w:p>
        </w:tc>
        <w:tc>
          <w:tcPr>
            <w:tcW w:w="2094" w:type="dxa"/>
          </w:tcPr>
          <w:p w14:paraId="50171BED" w14:textId="77777777" w:rsidR="002D190B" w:rsidRPr="003F2BDC" w:rsidRDefault="002D190B" w:rsidP="003F2BDC">
            <w:pPr>
              <w:autoSpaceDE w:val="0"/>
              <w:autoSpaceDN w:val="0"/>
              <w:adjustRightInd w:val="0"/>
              <w:spacing w:line="267" w:lineRule="exact"/>
              <w:jc w:val="left"/>
              <w:rPr>
                <w:rFonts w:ascii="宋体" w:cs="宋体"/>
                <w:kern w:val="0"/>
                <w:sz w:val="20"/>
                <w:szCs w:val="20"/>
              </w:rPr>
            </w:pPr>
            <w:r w:rsidRPr="003F2BDC">
              <w:rPr>
                <w:rFonts w:ascii="宋体" w:cs="宋体" w:hint="eastAsia"/>
                <w:kern w:val="0"/>
                <w:sz w:val="20"/>
                <w:szCs w:val="20"/>
              </w:rPr>
              <w:t>TRANSDT</w:t>
            </w:r>
          </w:p>
        </w:tc>
        <w:tc>
          <w:tcPr>
            <w:tcW w:w="1709" w:type="dxa"/>
          </w:tcPr>
          <w:p w14:paraId="2197279E" w14:textId="77777777" w:rsidR="002D190B" w:rsidRPr="002C5950" w:rsidRDefault="002D190B" w:rsidP="00E81D47">
            <w:pPr>
              <w:rPr>
                <w:rFonts w:ascii="宋体" w:cs="宋体"/>
                <w:kern w:val="0"/>
                <w:sz w:val="20"/>
                <w:szCs w:val="20"/>
              </w:rPr>
            </w:pPr>
            <w:r w:rsidRPr="002C5950">
              <w:rPr>
                <w:rFonts w:ascii="宋体" w:cs="宋体" w:hint="eastAsia"/>
                <w:kern w:val="0"/>
                <w:sz w:val="20"/>
                <w:szCs w:val="20"/>
              </w:rPr>
              <w:t>交易日期</w:t>
            </w:r>
          </w:p>
        </w:tc>
        <w:tc>
          <w:tcPr>
            <w:tcW w:w="851" w:type="dxa"/>
          </w:tcPr>
          <w:p w14:paraId="3ED7AE0B" w14:textId="77777777" w:rsidR="002D190B" w:rsidRPr="002C5950" w:rsidRDefault="002D190B" w:rsidP="00A564A1">
            <w:pPr>
              <w:rPr>
                <w:rFonts w:ascii="宋体" w:cs="宋体"/>
                <w:kern w:val="0"/>
                <w:sz w:val="20"/>
                <w:szCs w:val="20"/>
              </w:rPr>
            </w:pPr>
            <w:r w:rsidRPr="002C5950">
              <w:rPr>
                <w:rFonts w:ascii="宋体" w:cs="宋体" w:hint="eastAsia"/>
                <w:kern w:val="0"/>
                <w:sz w:val="20"/>
                <w:szCs w:val="20"/>
              </w:rPr>
              <w:t>D</w:t>
            </w:r>
          </w:p>
        </w:tc>
        <w:tc>
          <w:tcPr>
            <w:tcW w:w="708" w:type="dxa"/>
          </w:tcPr>
          <w:p w14:paraId="733CA712" w14:textId="77777777" w:rsidR="002D190B" w:rsidRPr="002C5950" w:rsidRDefault="00947862" w:rsidP="00A564A1">
            <w:pPr>
              <w:rPr>
                <w:rFonts w:ascii="宋体" w:cs="宋体"/>
                <w:kern w:val="0"/>
                <w:sz w:val="20"/>
                <w:szCs w:val="20"/>
              </w:rPr>
            </w:pPr>
            <w:ins w:id="3470" w:author="wincol" w:date="2016-04-18T11:35:00Z">
              <w:r w:rsidRPr="002C5950">
                <w:rPr>
                  <w:rFonts w:ascii="宋体" w:cs="宋体" w:hint="eastAsia"/>
                  <w:kern w:val="0"/>
                  <w:sz w:val="20"/>
                  <w:szCs w:val="20"/>
                </w:rPr>
                <w:t>是</w:t>
              </w:r>
            </w:ins>
          </w:p>
        </w:tc>
        <w:tc>
          <w:tcPr>
            <w:tcW w:w="2635" w:type="dxa"/>
          </w:tcPr>
          <w:p w14:paraId="78E25DE3" w14:textId="77777777" w:rsidR="002D190B" w:rsidRPr="002C5950" w:rsidRDefault="002D190B" w:rsidP="00A564A1">
            <w:pPr>
              <w:rPr>
                <w:rFonts w:ascii="宋体" w:cs="宋体"/>
                <w:kern w:val="0"/>
                <w:sz w:val="20"/>
                <w:szCs w:val="20"/>
              </w:rPr>
            </w:pPr>
            <w:r w:rsidRPr="002C5950">
              <w:rPr>
                <w:rFonts w:ascii="宋体" w:cs="宋体" w:hint="eastAsia"/>
                <w:kern w:val="0"/>
                <w:sz w:val="20"/>
                <w:szCs w:val="20"/>
              </w:rPr>
              <w:t>YYYYMMDD</w:t>
            </w:r>
          </w:p>
        </w:tc>
      </w:tr>
      <w:tr w:rsidR="002D190B" w14:paraId="036C4198" w14:textId="77777777" w:rsidTr="00BD4F05">
        <w:trPr>
          <w:cantSplit/>
          <w:trHeight w:val="145"/>
        </w:trPr>
        <w:tc>
          <w:tcPr>
            <w:tcW w:w="983" w:type="dxa"/>
            <w:vMerge/>
          </w:tcPr>
          <w:p w14:paraId="621720C7" w14:textId="77777777" w:rsidR="002D190B" w:rsidRDefault="002D190B" w:rsidP="00BD4F05">
            <w:pPr>
              <w:rPr>
                <w:rFonts w:ascii="宋体" w:hAnsi="宋体"/>
              </w:rPr>
            </w:pPr>
          </w:p>
        </w:tc>
        <w:tc>
          <w:tcPr>
            <w:tcW w:w="2094" w:type="dxa"/>
          </w:tcPr>
          <w:p w14:paraId="2C516A7B" w14:textId="77777777" w:rsidR="002D190B" w:rsidRPr="003F2BDC" w:rsidRDefault="002D190B" w:rsidP="003F2BDC">
            <w:pPr>
              <w:autoSpaceDE w:val="0"/>
              <w:autoSpaceDN w:val="0"/>
              <w:adjustRightInd w:val="0"/>
              <w:spacing w:line="267" w:lineRule="exact"/>
              <w:jc w:val="left"/>
              <w:rPr>
                <w:rFonts w:ascii="宋体" w:cs="宋体"/>
                <w:kern w:val="0"/>
                <w:sz w:val="20"/>
                <w:szCs w:val="20"/>
              </w:rPr>
            </w:pPr>
            <w:r w:rsidRPr="003F2BDC">
              <w:rPr>
                <w:rFonts w:ascii="宋体" w:cs="宋体" w:hint="eastAsia"/>
                <w:kern w:val="0"/>
                <w:sz w:val="20"/>
                <w:szCs w:val="20"/>
              </w:rPr>
              <w:t>TRANSTM</w:t>
            </w:r>
          </w:p>
        </w:tc>
        <w:tc>
          <w:tcPr>
            <w:tcW w:w="1709" w:type="dxa"/>
          </w:tcPr>
          <w:p w14:paraId="4A6EB1A5" w14:textId="77777777" w:rsidR="002D190B" w:rsidRPr="002C5950" w:rsidRDefault="002D190B" w:rsidP="00E81D47">
            <w:pPr>
              <w:rPr>
                <w:rFonts w:ascii="宋体" w:cs="宋体"/>
                <w:kern w:val="0"/>
                <w:sz w:val="20"/>
                <w:szCs w:val="20"/>
              </w:rPr>
            </w:pPr>
            <w:r w:rsidRPr="002C5950">
              <w:rPr>
                <w:rFonts w:ascii="宋体" w:cs="宋体" w:hint="eastAsia"/>
                <w:kern w:val="0"/>
                <w:sz w:val="20"/>
                <w:szCs w:val="20"/>
              </w:rPr>
              <w:t>交易时间</w:t>
            </w:r>
          </w:p>
        </w:tc>
        <w:tc>
          <w:tcPr>
            <w:tcW w:w="851" w:type="dxa"/>
          </w:tcPr>
          <w:p w14:paraId="13A1F34A" w14:textId="77777777" w:rsidR="002D190B" w:rsidRPr="002C5950" w:rsidRDefault="002D190B" w:rsidP="00A564A1">
            <w:pPr>
              <w:rPr>
                <w:rFonts w:ascii="宋体" w:cs="宋体"/>
                <w:kern w:val="0"/>
                <w:sz w:val="20"/>
                <w:szCs w:val="20"/>
              </w:rPr>
            </w:pPr>
            <w:r w:rsidRPr="002C5950">
              <w:rPr>
                <w:rFonts w:ascii="宋体" w:cs="宋体" w:hint="eastAsia"/>
                <w:kern w:val="0"/>
                <w:sz w:val="20"/>
                <w:szCs w:val="20"/>
              </w:rPr>
              <w:t>T</w:t>
            </w:r>
          </w:p>
        </w:tc>
        <w:tc>
          <w:tcPr>
            <w:tcW w:w="708" w:type="dxa"/>
          </w:tcPr>
          <w:p w14:paraId="46FF2A62" w14:textId="77777777" w:rsidR="002D190B" w:rsidRPr="002C5950" w:rsidRDefault="00947862" w:rsidP="00A564A1">
            <w:pPr>
              <w:rPr>
                <w:rFonts w:ascii="宋体" w:cs="宋体"/>
                <w:kern w:val="0"/>
                <w:sz w:val="20"/>
                <w:szCs w:val="20"/>
              </w:rPr>
            </w:pPr>
            <w:ins w:id="3471" w:author="wincol" w:date="2016-04-18T11:35:00Z">
              <w:r w:rsidRPr="002C5950">
                <w:rPr>
                  <w:rFonts w:ascii="宋体" w:cs="宋体" w:hint="eastAsia"/>
                  <w:kern w:val="0"/>
                  <w:sz w:val="20"/>
                  <w:szCs w:val="20"/>
                </w:rPr>
                <w:t>是</w:t>
              </w:r>
            </w:ins>
          </w:p>
        </w:tc>
        <w:tc>
          <w:tcPr>
            <w:tcW w:w="2635" w:type="dxa"/>
          </w:tcPr>
          <w:p w14:paraId="4609DCE6" w14:textId="77777777" w:rsidR="002D190B" w:rsidRPr="002C5950" w:rsidRDefault="002D190B" w:rsidP="00A564A1">
            <w:pPr>
              <w:rPr>
                <w:rFonts w:ascii="宋体" w:cs="宋体"/>
                <w:kern w:val="0"/>
                <w:sz w:val="20"/>
                <w:szCs w:val="20"/>
              </w:rPr>
            </w:pPr>
            <w:r w:rsidRPr="002C5950">
              <w:rPr>
                <w:rFonts w:ascii="宋体" w:cs="宋体" w:hint="eastAsia"/>
                <w:kern w:val="0"/>
                <w:sz w:val="20"/>
                <w:szCs w:val="20"/>
              </w:rPr>
              <w:t>HHMMSS</w:t>
            </w:r>
          </w:p>
        </w:tc>
      </w:tr>
      <w:tr w:rsidR="002D190B" w14:paraId="07927D88" w14:textId="77777777" w:rsidTr="00BD4F05">
        <w:trPr>
          <w:cantSplit/>
          <w:trHeight w:val="145"/>
        </w:trPr>
        <w:tc>
          <w:tcPr>
            <w:tcW w:w="983" w:type="dxa"/>
            <w:vMerge/>
          </w:tcPr>
          <w:p w14:paraId="6B1D161E" w14:textId="77777777" w:rsidR="002D190B" w:rsidRDefault="002D190B" w:rsidP="00BD4F05">
            <w:pPr>
              <w:rPr>
                <w:rFonts w:ascii="宋体" w:hAnsi="宋体"/>
              </w:rPr>
            </w:pPr>
          </w:p>
        </w:tc>
        <w:tc>
          <w:tcPr>
            <w:tcW w:w="2094" w:type="dxa"/>
          </w:tcPr>
          <w:p w14:paraId="55E67C0D" w14:textId="77777777" w:rsidR="002D190B" w:rsidRPr="003F2BDC" w:rsidRDefault="002D190B" w:rsidP="003F2BDC">
            <w:pPr>
              <w:autoSpaceDE w:val="0"/>
              <w:autoSpaceDN w:val="0"/>
              <w:adjustRightInd w:val="0"/>
              <w:spacing w:line="267" w:lineRule="exact"/>
              <w:jc w:val="left"/>
              <w:rPr>
                <w:rFonts w:ascii="宋体" w:cs="宋体"/>
                <w:kern w:val="0"/>
                <w:sz w:val="20"/>
                <w:szCs w:val="20"/>
              </w:rPr>
            </w:pPr>
            <w:r w:rsidRPr="000F575B">
              <w:rPr>
                <w:rFonts w:ascii="宋体" w:cs="宋体" w:hint="eastAsia"/>
                <w:color w:val="FF0000"/>
                <w:kern w:val="0"/>
                <w:sz w:val="20"/>
                <w:szCs w:val="20"/>
              </w:rPr>
              <w:t>RETURN_</w:t>
            </w:r>
            <w:r w:rsidRPr="000F575B">
              <w:rPr>
                <w:rFonts w:ascii="宋体" w:cs="宋体"/>
                <w:color w:val="FF0000"/>
                <w:kern w:val="0"/>
                <w:sz w:val="20"/>
                <w:szCs w:val="20"/>
              </w:rPr>
              <w:t>STATUS</w:t>
            </w:r>
          </w:p>
        </w:tc>
        <w:tc>
          <w:tcPr>
            <w:tcW w:w="1709" w:type="dxa"/>
          </w:tcPr>
          <w:p w14:paraId="0631E202" w14:textId="77777777" w:rsidR="002D190B" w:rsidRPr="002C5950" w:rsidRDefault="002D190B" w:rsidP="00E81D47">
            <w:pPr>
              <w:rPr>
                <w:rFonts w:ascii="宋体" w:cs="宋体"/>
                <w:kern w:val="0"/>
                <w:sz w:val="20"/>
                <w:szCs w:val="20"/>
              </w:rPr>
            </w:pPr>
            <w:r w:rsidRPr="002C5950">
              <w:rPr>
                <w:rFonts w:ascii="宋体" w:cs="宋体" w:hint="eastAsia"/>
                <w:kern w:val="0"/>
                <w:sz w:val="20"/>
                <w:szCs w:val="20"/>
              </w:rPr>
              <w:t>交易状态</w:t>
            </w:r>
          </w:p>
        </w:tc>
        <w:tc>
          <w:tcPr>
            <w:tcW w:w="851" w:type="dxa"/>
          </w:tcPr>
          <w:p w14:paraId="42B80DB0" w14:textId="77777777" w:rsidR="002D190B" w:rsidRPr="002C5950" w:rsidRDefault="002D190B" w:rsidP="00A564A1">
            <w:pPr>
              <w:rPr>
                <w:rFonts w:ascii="宋体" w:cs="宋体"/>
                <w:kern w:val="0"/>
                <w:sz w:val="20"/>
                <w:szCs w:val="20"/>
              </w:rPr>
            </w:pPr>
            <w:r w:rsidRPr="002C5950">
              <w:rPr>
                <w:rFonts w:ascii="宋体" w:cs="宋体" w:hint="eastAsia"/>
                <w:kern w:val="0"/>
                <w:sz w:val="20"/>
                <w:szCs w:val="20"/>
              </w:rPr>
              <w:t>C(1)</w:t>
            </w:r>
          </w:p>
        </w:tc>
        <w:tc>
          <w:tcPr>
            <w:tcW w:w="708" w:type="dxa"/>
          </w:tcPr>
          <w:p w14:paraId="29F20429" w14:textId="77777777" w:rsidR="002D190B" w:rsidRPr="002C5950" w:rsidRDefault="002D190B" w:rsidP="00A564A1">
            <w:pPr>
              <w:rPr>
                <w:rFonts w:ascii="宋体" w:cs="宋体"/>
                <w:kern w:val="0"/>
                <w:sz w:val="20"/>
                <w:szCs w:val="20"/>
              </w:rPr>
            </w:pPr>
            <w:r w:rsidRPr="002C5950">
              <w:rPr>
                <w:rFonts w:ascii="宋体" w:cs="宋体" w:hint="eastAsia"/>
                <w:kern w:val="0"/>
                <w:sz w:val="20"/>
                <w:szCs w:val="20"/>
              </w:rPr>
              <w:t>否</w:t>
            </w:r>
          </w:p>
        </w:tc>
        <w:tc>
          <w:tcPr>
            <w:tcW w:w="2635" w:type="dxa"/>
          </w:tcPr>
          <w:p w14:paraId="44966FF6" w14:textId="77777777" w:rsidR="001D3266" w:rsidRDefault="001D3266" w:rsidP="001D3266">
            <w:pPr>
              <w:autoSpaceDE w:val="0"/>
              <w:autoSpaceDN w:val="0"/>
              <w:adjustRightInd w:val="0"/>
              <w:spacing w:line="267" w:lineRule="exact"/>
              <w:jc w:val="left"/>
              <w:rPr>
                <w:ins w:id="3472" w:author="wincol" w:date="2016-04-13T14:58:00Z"/>
                <w:rFonts w:ascii="宋体" w:cs="宋体"/>
                <w:kern w:val="0"/>
                <w:sz w:val="20"/>
                <w:szCs w:val="20"/>
              </w:rPr>
            </w:pPr>
            <w:ins w:id="3473" w:author="wincol" w:date="2016-04-13T14:58:00Z">
              <w:r w:rsidRPr="00837E65">
                <w:rPr>
                  <w:rFonts w:ascii="宋体" w:cs="宋体" w:hint="eastAsia"/>
                  <w:kern w:val="0"/>
                  <w:sz w:val="20"/>
                  <w:szCs w:val="20"/>
                </w:rPr>
                <w:t xml:space="preserve">S 成功 </w:t>
              </w:r>
            </w:ins>
          </w:p>
          <w:p w14:paraId="5A520CC1" w14:textId="77777777" w:rsidR="001D3266" w:rsidRDefault="001D3266" w:rsidP="001D3266">
            <w:pPr>
              <w:autoSpaceDE w:val="0"/>
              <w:autoSpaceDN w:val="0"/>
              <w:adjustRightInd w:val="0"/>
              <w:spacing w:line="267" w:lineRule="exact"/>
              <w:jc w:val="left"/>
              <w:rPr>
                <w:ins w:id="3474" w:author="wincol" w:date="2016-04-13T14:58:00Z"/>
                <w:rFonts w:ascii="宋体" w:cs="宋体"/>
                <w:kern w:val="0"/>
                <w:sz w:val="20"/>
                <w:szCs w:val="20"/>
              </w:rPr>
            </w:pPr>
            <w:ins w:id="3475" w:author="wincol" w:date="2016-04-13T14:58:00Z">
              <w:r w:rsidRPr="00837E65">
                <w:rPr>
                  <w:rFonts w:ascii="宋体" w:cs="宋体" w:hint="eastAsia"/>
                  <w:kern w:val="0"/>
                  <w:sz w:val="20"/>
                  <w:szCs w:val="20"/>
                </w:rPr>
                <w:t>F 失败</w:t>
              </w:r>
            </w:ins>
          </w:p>
          <w:p w14:paraId="18C02088" w14:textId="77777777" w:rsidR="001D3266" w:rsidRDefault="00C64D3C" w:rsidP="001D3266">
            <w:pPr>
              <w:autoSpaceDE w:val="0"/>
              <w:autoSpaceDN w:val="0"/>
              <w:adjustRightInd w:val="0"/>
              <w:spacing w:line="267" w:lineRule="exact"/>
              <w:jc w:val="left"/>
              <w:rPr>
                <w:ins w:id="3476" w:author="wincol" w:date="2016-04-13T14:58:00Z"/>
                <w:rFonts w:ascii="宋体" w:cs="宋体"/>
                <w:kern w:val="0"/>
                <w:sz w:val="20"/>
                <w:szCs w:val="20"/>
              </w:rPr>
            </w:pPr>
            <w:ins w:id="3477" w:author="wincol" w:date="2016-04-18T09:39:00Z">
              <w:r>
                <w:rPr>
                  <w:rFonts w:ascii="宋体" w:cs="宋体" w:hint="eastAsia"/>
                  <w:kern w:val="0"/>
                  <w:sz w:val="20"/>
                  <w:szCs w:val="20"/>
                </w:rPr>
                <w:t>R 处理中</w:t>
              </w:r>
            </w:ins>
            <w:ins w:id="3478" w:author="wincol" w:date="2016-04-13T14:58:00Z">
              <w:r w:rsidR="001D3266">
                <w:rPr>
                  <w:rFonts w:ascii="宋体" w:cs="宋体" w:hint="eastAsia"/>
                  <w:kern w:val="0"/>
                  <w:sz w:val="20"/>
                  <w:szCs w:val="20"/>
                </w:rPr>
                <w:t>（客户仍停留在页面操作</w:t>
              </w:r>
            </w:ins>
            <w:ins w:id="3479" w:author="wincol" w:date="2016-05-26T14:57:00Z">
              <w:r w:rsidR="00067650">
                <w:rPr>
                  <w:rFonts w:ascii="宋体" w:cs="宋体" w:hint="eastAsia"/>
                  <w:kern w:val="0"/>
                  <w:sz w:val="20"/>
                  <w:szCs w:val="20"/>
                </w:rPr>
                <w:t>，</w:t>
              </w:r>
              <w:r w:rsidR="00067650">
                <w:rPr>
                  <w:rFonts w:hint="eastAsia"/>
                </w:rPr>
                <w:t>25</w:t>
              </w:r>
              <w:r w:rsidR="00067650">
                <w:rPr>
                  <w:rFonts w:hint="eastAsia"/>
                </w:rPr>
                <w:t>分钟仍</w:t>
              </w:r>
              <w:r w:rsidR="00067650">
                <w:rPr>
                  <w:rFonts w:hint="eastAsia"/>
                </w:rPr>
                <w:t>R</w:t>
              </w:r>
              <w:r w:rsidR="00067650">
                <w:rPr>
                  <w:rFonts w:hint="eastAsia"/>
                </w:rPr>
                <w:t>状态的可置为交易失败。）</w:t>
              </w:r>
            </w:ins>
          </w:p>
          <w:p w14:paraId="1DACC1C6" w14:textId="77777777" w:rsidR="002D190B" w:rsidRPr="002C5950" w:rsidRDefault="001A42CD" w:rsidP="001D3266">
            <w:pPr>
              <w:rPr>
                <w:rFonts w:ascii="宋体" w:cs="宋体"/>
                <w:kern w:val="0"/>
                <w:sz w:val="20"/>
                <w:szCs w:val="20"/>
              </w:rPr>
            </w:pPr>
            <w:ins w:id="3480" w:author="wincol" w:date="2016-04-13T15:05:00Z">
              <w:r>
                <w:rPr>
                  <w:rFonts w:ascii="宋体" w:cs="宋体" w:hint="eastAsia"/>
                  <w:kern w:val="0"/>
                  <w:sz w:val="20"/>
                  <w:szCs w:val="20"/>
                </w:rPr>
                <w:t>N</w:t>
              </w:r>
            </w:ins>
            <w:ins w:id="3481" w:author="wincol" w:date="2016-04-13T14:58:00Z">
              <w:r w:rsidR="001D3266" w:rsidRPr="00837E65">
                <w:rPr>
                  <w:rFonts w:ascii="宋体" w:cs="宋体" w:hint="eastAsia"/>
                  <w:kern w:val="0"/>
                  <w:sz w:val="20"/>
                  <w:szCs w:val="20"/>
                </w:rPr>
                <w:t xml:space="preserve"> 未知</w:t>
              </w:r>
              <w:r w:rsidR="001D3266">
                <w:rPr>
                  <w:rFonts w:ascii="宋体" w:cs="宋体" w:hint="eastAsia"/>
                  <w:kern w:val="0"/>
                  <w:sz w:val="20"/>
                  <w:szCs w:val="20"/>
                </w:rPr>
                <w:t>（已提交后台，需再次发查询接口。）</w:t>
              </w:r>
            </w:ins>
          </w:p>
        </w:tc>
      </w:tr>
      <w:tr w:rsidR="002D190B" w14:paraId="6F439BC8" w14:textId="77777777" w:rsidTr="00BD4F05">
        <w:trPr>
          <w:cantSplit/>
          <w:trHeight w:val="145"/>
        </w:trPr>
        <w:tc>
          <w:tcPr>
            <w:tcW w:w="983" w:type="dxa"/>
            <w:vMerge/>
          </w:tcPr>
          <w:p w14:paraId="19E69184" w14:textId="77777777" w:rsidR="002D190B" w:rsidRDefault="002D190B" w:rsidP="00BD4F05">
            <w:pPr>
              <w:rPr>
                <w:rFonts w:ascii="宋体" w:hAnsi="宋体"/>
              </w:rPr>
            </w:pPr>
          </w:p>
        </w:tc>
        <w:tc>
          <w:tcPr>
            <w:tcW w:w="2094" w:type="dxa"/>
          </w:tcPr>
          <w:p w14:paraId="3D6936E4" w14:textId="77777777" w:rsidR="002D190B" w:rsidRPr="003F2BDC" w:rsidRDefault="002D190B" w:rsidP="003F2BDC">
            <w:pPr>
              <w:autoSpaceDE w:val="0"/>
              <w:autoSpaceDN w:val="0"/>
              <w:adjustRightInd w:val="0"/>
              <w:spacing w:line="267" w:lineRule="exact"/>
              <w:jc w:val="left"/>
              <w:rPr>
                <w:rFonts w:ascii="宋体" w:cs="宋体"/>
                <w:kern w:val="0"/>
                <w:sz w:val="20"/>
                <w:szCs w:val="20"/>
              </w:rPr>
            </w:pPr>
            <w:r w:rsidRPr="003F2BDC">
              <w:rPr>
                <w:rFonts w:ascii="宋体" w:cs="宋体" w:hint="eastAsia"/>
                <w:kern w:val="0"/>
                <w:sz w:val="20"/>
                <w:szCs w:val="20"/>
              </w:rPr>
              <w:t>ERRORMSG</w:t>
            </w:r>
          </w:p>
        </w:tc>
        <w:tc>
          <w:tcPr>
            <w:tcW w:w="1709" w:type="dxa"/>
          </w:tcPr>
          <w:p w14:paraId="086B9CAD" w14:textId="77777777" w:rsidR="002D190B" w:rsidRPr="002C5950" w:rsidRDefault="002D190B" w:rsidP="00E81D47">
            <w:pPr>
              <w:rPr>
                <w:rFonts w:ascii="宋体" w:cs="宋体"/>
                <w:kern w:val="0"/>
                <w:sz w:val="20"/>
                <w:szCs w:val="20"/>
              </w:rPr>
            </w:pPr>
            <w:r w:rsidRPr="002C5950">
              <w:rPr>
                <w:rFonts w:ascii="宋体" w:cs="宋体" w:hint="eastAsia"/>
                <w:kern w:val="0"/>
                <w:sz w:val="20"/>
                <w:szCs w:val="20"/>
              </w:rPr>
              <w:t>失败原因</w:t>
            </w:r>
          </w:p>
        </w:tc>
        <w:tc>
          <w:tcPr>
            <w:tcW w:w="851" w:type="dxa"/>
          </w:tcPr>
          <w:p w14:paraId="23665624" w14:textId="77777777" w:rsidR="002D190B" w:rsidRPr="002C5950" w:rsidRDefault="002D190B" w:rsidP="00A564A1">
            <w:pPr>
              <w:rPr>
                <w:rFonts w:ascii="宋体" w:cs="宋体"/>
                <w:kern w:val="0"/>
                <w:sz w:val="20"/>
                <w:szCs w:val="20"/>
              </w:rPr>
            </w:pPr>
            <w:r w:rsidRPr="002C5950">
              <w:rPr>
                <w:rFonts w:ascii="宋体" w:cs="宋体" w:hint="eastAsia"/>
                <w:kern w:val="0"/>
                <w:sz w:val="20"/>
                <w:szCs w:val="20"/>
              </w:rPr>
              <w:t>C(128)</w:t>
            </w:r>
          </w:p>
        </w:tc>
        <w:tc>
          <w:tcPr>
            <w:tcW w:w="708" w:type="dxa"/>
          </w:tcPr>
          <w:p w14:paraId="28036CE2" w14:textId="77777777" w:rsidR="002D190B" w:rsidRPr="002C5950" w:rsidRDefault="002D190B" w:rsidP="00A564A1">
            <w:pPr>
              <w:rPr>
                <w:rFonts w:ascii="宋体" w:cs="宋体"/>
                <w:kern w:val="0"/>
                <w:sz w:val="20"/>
                <w:szCs w:val="20"/>
              </w:rPr>
            </w:pPr>
            <w:r w:rsidRPr="002C5950">
              <w:rPr>
                <w:rFonts w:ascii="宋体" w:cs="宋体" w:hint="eastAsia"/>
                <w:kern w:val="0"/>
                <w:sz w:val="20"/>
                <w:szCs w:val="20"/>
              </w:rPr>
              <w:t>是</w:t>
            </w:r>
          </w:p>
        </w:tc>
        <w:tc>
          <w:tcPr>
            <w:tcW w:w="2635" w:type="dxa"/>
          </w:tcPr>
          <w:p w14:paraId="2674F0B8" w14:textId="77777777" w:rsidR="002D190B" w:rsidRPr="002C5950" w:rsidRDefault="002D190B" w:rsidP="00A564A1">
            <w:pPr>
              <w:rPr>
                <w:rFonts w:ascii="宋体" w:cs="宋体"/>
                <w:kern w:val="0"/>
                <w:sz w:val="20"/>
                <w:szCs w:val="20"/>
              </w:rPr>
            </w:pPr>
            <w:r w:rsidRPr="002C5950">
              <w:rPr>
                <w:rFonts w:ascii="宋体" w:cs="宋体" w:hint="eastAsia"/>
                <w:kern w:val="0"/>
                <w:sz w:val="20"/>
                <w:szCs w:val="20"/>
              </w:rPr>
              <w:t>STATUS=F返回。</w:t>
            </w:r>
          </w:p>
        </w:tc>
      </w:tr>
      <w:tr w:rsidR="002D190B" w14:paraId="4266737F" w14:textId="77777777" w:rsidTr="00BD4F05">
        <w:trPr>
          <w:cantSplit/>
          <w:trHeight w:val="145"/>
          <w:ins w:id="3482" w:author="wincol" w:date="2016-03-29T14:22:00Z"/>
        </w:trPr>
        <w:tc>
          <w:tcPr>
            <w:tcW w:w="983" w:type="dxa"/>
            <w:vMerge/>
          </w:tcPr>
          <w:p w14:paraId="0FBC38CD" w14:textId="77777777" w:rsidR="002D190B" w:rsidRDefault="002D190B" w:rsidP="00BD4F05">
            <w:pPr>
              <w:rPr>
                <w:ins w:id="3483" w:author="wincol" w:date="2016-03-29T14:22:00Z"/>
                <w:rFonts w:ascii="宋体" w:hAnsi="宋体"/>
              </w:rPr>
            </w:pPr>
          </w:p>
        </w:tc>
        <w:tc>
          <w:tcPr>
            <w:tcW w:w="2094" w:type="dxa"/>
          </w:tcPr>
          <w:p w14:paraId="42DBCEBD" w14:textId="77777777" w:rsidR="002D190B" w:rsidRPr="003F2BDC" w:rsidRDefault="002D190B" w:rsidP="003F2BDC">
            <w:pPr>
              <w:autoSpaceDE w:val="0"/>
              <w:autoSpaceDN w:val="0"/>
              <w:adjustRightInd w:val="0"/>
              <w:spacing w:line="267" w:lineRule="exact"/>
              <w:jc w:val="left"/>
              <w:rPr>
                <w:ins w:id="3484" w:author="wincol" w:date="2016-03-29T14:22:00Z"/>
                <w:rFonts w:ascii="宋体" w:cs="宋体"/>
                <w:kern w:val="0"/>
                <w:sz w:val="20"/>
                <w:szCs w:val="20"/>
              </w:rPr>
            </w:pPr>
            <w:ins w:id="3485" w:author="wincol" w:date="2016-03-29T14:22:00Z">
              <w:r>
                <w:rPr>
                  <w:rFonts w:ascii="宋体" w:cs="宋体" w:hint="eastAsia"/>
                  <w:kern w:val="0"/>
                  <w:sz w:val="20"/>
                  <w:szCs w:val="20"/>
                </w:rPr>
                <w:t>EXT_FILED1</w:t>
              </w:r>
            </w:ins>
          </w:p>
        </w:tc>
        <w:tc>
          <w:tcPr>
            <w:tcW w:w="1709" w:type="dxa"/>
          </w:tcPr>
          <w:p w14:paraId="05970055" w14:textId="77777777" w:rsidR="002D190B" w:rsidRPr="002C5950" w:rsidRDefault="002D190B" w:rsidP="00E81D47">
            <w:pPr>
              <w:rPr>
                <w:ins w:id="3486" w:author="wincol" w:date="2016-03-29T14:22:00Z"/>
                <w:rFonts w:ascii="宋体" w:cs="宋体"/>
                <w:kern w:val="0"/>
                <w:sz w:val="20"/>
                <w:szCs w:val="20"/>
              </w:rPr>
            </w:pPr>
            <w:ins w:id="3487" w:author="wincol" w:date="2016-03-29T14:22:00Z">
              <w:r>
                <w:rPr>
                  <w:rFonts w:ascii="宋体" w:cs="宋体" w:hint="eastAsia"/>
                  <w:kern w:val="0"/>
                  <w:sz w:val="20"/>
                  <w:szCs w:val="20"/>
                </w:rPr>
                <w:t>备用字段1</w:t>
              </w:r>
            </w:ins>
          </w:p>
        </w:tc>
        <w:tc>
          <w:tcPr>
            <w:tcW w:w="851" w:type="dxa"/>
          </w:tcPr>
          <w:p w14:paraId="0CF45DED" w14:textId="77777777" w:rsidR="002D190B" w:rsidRPr="002C5950" w:rsidRDefault="002D190B" w:rsidP="00A564A1">
            <w:pPr>
              <w:rPr>
                <w:ins w:id="3488" w:author="wincol" w:date="2016-03-29T14:22:00Z"/>
                <w:rFonts w:ascii="宋体" w:cs="宋体"/>
                <w:kern w:val="0"/>
                <w:sz w:val="20"/>
                <w:szCs w:val="20"/>
              </w:rPr>
            </w:pPr>
            <w:ins w:id="3489" w:author="wincol" w:date="2016-03-29T14:22: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15C4048C" w14:textId="77777777" w:rsidR="002D190B" w:rsidRPr="002C5950" w:rsidRDefault="002D190B" w:rsidP="00A564A1">
            <w:pPr>
              <w:rPr>
                <w:ins w:id="3490" w:author="wincol" w:date="2016-03-29T14:22:00Z"/>
                <w:rFonts w:ascii="宋体" w:cs="宋体"/>
                <w:kern w:val="0"/>
                <w:sz w:val="20"/>
                <w:szCs w:val="20"/>
              </w:rPr>
            </w:pPr>
            <w:ins w:id="3491" w:author="wincol" w:date="2016-03-29T14:22:00Z">
              <w:r>
                <w:rPr>
                  <w:rFonts w:ascii="宋体" w:hAnsi="宋体" w:hint="eastAsia"/>
                </w:rPr>
                <w:t>是</w:t>
              </w:r>
            </w:ins>
          </w:p>
        </w:tc>
        <w:tc>
          <w:tcPr>
            <w:tcW w:w="2635" w:type="dxa"/>
          </w:tcPr>
          <w:p w14:paraId="1BEF3239" w14:textId="77777777" w:rsidR="002D190B" w:rsidRPr="002C5950" w:rsidRDefault="002D190B" w:rsidP="00A564A1">
            <w:pPr>
              <w:rPr>
                <w:ins w:id="3492" w:author="wincol" w:date="2016-03-29T14:22:00Z"/>
                <w:rFonts w:ascii="宋体" w:cs="宋体"/>
                <w:kern w:val="0"/>
                <w:sz w:val="20"/>
                <w:szCs w:val="20"/>
              </w:rPr>
            </w:pPr>
            <w:ins w:id="3493" w:author="wincol" w:date="2016-03-29T14:22:00Z">
              <w:r>
                <w:rPr>
                  <w:rFonts w:ascii="宋体" w:cs="宋体" w:hint="eastAsia"/>
                  <w:kern w:val="0"/>
                  <w:sz w:val="20"/>
                  <w:szCs w:val="20"/>
                </w:rPr>
                <w:t>备用字段1</w:t>
              </w:r>
            </w:ins>
          </w:p>
        </w:tc>
      </w:tr>
      <w:tr w:rsidR="002D190B" w14:paraId="4B3F1998" w14:textId="77777777" w:rsidTr="00BD4F05">
        <w:trPr>
          <w:cantSplit/>
          <w:trHeight w:val="145"/>
          <w:ins w:id="3494" w:author="wincol" w:date="2016-03-29T14:22:00Z"/>
        </w:trPr>
        <w:tc>
          <w:tcPr>
            <w:tcW w:w="983" w:type="dxa"/>
            <w:vMerge/>
          </w:tcPr>
          <w:p w14:paraId="6F69B137" w14:textId="77777777" w:rsidR="002D190B" w:rsidRDefault="002D190B" w:rsidP="00BD4F05">
            <w:pPr>
              <w:rPr>
                <w:ins w:id="3495" w:author="wincol" w:date="2016-03-29T14:22:00Z"/>
                <w:rFonts w:ascii="宋体" w:hAnsi="宋体"/>
              </w:rPr>
            </w:pPr>
          </w:p>
        </w:tc>
        <w:tc>
          <w:tcPr>
            <w:tcW w:w="2094" w:type="dxa"/>
          </w:tcPr>
          <w:p w14:paraId="44C08244" w14:textId="77777777" w:rsidR="002D190B" w:rsidRPr="003F2BDC" w:rsidRDefault="002D190B" w:rsidP="003F2BDC">
            <w:pPr>
              <w:autoSpaceDE w:val="0"/>
              <w:autoSpaceDN w:val="0"/>
              <w:adjustRightInd w:val="0"/>
              <w:spacing w:line="267" w:lineRule="exact"/>
              <w:jc w:val="left"/>
              <w:rPr>
                <w:ins w:id="3496" w:author="wincol" w:date="2016-03-29T14:22:00Z"/>
                <w:rFonts w:ascii="宋体" w:cs="宋体"/>
                <w:kern w:val="0"/>
                <w:sz w:val="20"/>
                <w:szCs w:val="20"/>
              </w:rPr>
            </w:pPr>
            <w:ins w:id="3497" w:author="wincol" w:date="2016-03-29T14:22:00Z">
              <w:r>
                <w:rPr>
                  <w:rFonts w:ascii="宋体" w:cs="宋体" w:hint="eastAsia"/>
                  <w:kern w:val="0"/>
                  <w:sz w:val="20"/>
                  <w:szCs w:val="20"/>
                </w:rPr>
                <w:t>EXT_FILED2</w:t>
              </w:r>
            </w:ins>
          </w:p>
        </w:tc>
        <w:tc>
          <w:tcPr>
            <w:tcW w:w="1709" w:type="dxa"/>
          </w:tcPr>
          <w:p w14:paraId="28524B23" w14:textId="77777777" w:rsidR="002D190B" w:rsidRPr="002C5950" w:rsidRDefault="002D190B" w:rsidP="00E81D47">
            <w:pPr>
              <w:rPr>
                <w:ins w:id="3498" w:author="wincol" w:date="2016-03-29T14:22:00Z"/>
                <w:rFonts w:ascii="宋体" w:cs="宋体"/>
                <w:kern w:val="0"/>
                <w:sz w:val="20"/>
                <w:szCs w:val="20"/>
              </w:rPr>
            </w:pPr>
            <w:ins w:id="3499" w:author="wincol" w:date="2016-03-29T14:22:00Z">
              <w:r>
                <w:rPr>
                  <w:rFonts w:ascii="宋体" w:cs="宋体" w:hint="eastAsia"/>
                  <w:kern w:val="0"/>
                  <w:sz w:val="20"/>
                  <w:szCs w:val="20"/>
                </w:rPr>
                <w:t>备用字段2</w:t>
              </w:r>
            </w:ins>
          </w:p>
        </w:tc>
        <w:tc>
          <w:tcPr>
            <w:tcW w:w="851" w:type="dxa"/>
          </w:tcPr>
          <w:p w14:paraId="78194EC9" w14:textId="77777777" w:rsidR="002D190B" w:rsidRPr="002C5950" w:rsidRDefault="002D190B" w:rsidP="00A564A1">
            <w:pPr>
              <w:rPr>
                <w:ins w:id="3500" w:author="wincol" w:date="2016-03-29T14:22:00Z"/>
                <w:rFonts w:ascii="宋体" w:cs="宋体"/>
                <w:kern w:val="0"/>
                <w:sz w:val="20"/>
                <w:szCs w:val="20"/>
              </w:rPr>
            </w:pPr>
            <w:ins w:id="3501" w:author="wincol" w:date="2016-03-29T14:22: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7DF06363" w14:textId="77777777" w:rsidR="002D190B" w:rsidRPr="002C5950" w:rsidRDefault="002D190B" w:rsidP="00A564A1">
            <w:pPr>
              <w:rPr>
                <w:ins w:id="3502" w:author="wincol" w:date="2016-03-29T14:22:00Z"/>
                <w:rFonts w:ascii="宋体" w:cs="宋体"/>
                <w:kern w:val="0"/>
                <w:sz w:val="20"/>
                <w:szCs w:val="20"/>
              </w:rPr>
            </w:pPr>
            <w:ins w:id="3503" w:author="wincol" w:date="2016-03-29T14:22:00Z">
              <w:r>
                <w:rPr>
                  <w:rFonts w:ascii="宋体" w:hAnsi="宋体" w:hint="eastAsia"/>
                </w:rPr>
                <w:t>是</w:t>
              </w:r>
            </w:ins>
          </w:p>
        </w:tc>
        <w:tc>
          <w:tcPr>
            <w:tcW w:w="2635" w:type="dxa"/>
          </w:tcPr>
          <w:p w14:paraId="0A21BC3D" w14:textId="77777777" w:rsidR="002D190B" w:rsidRPr="002C5950" w:rsidRDefault="002D190B" w:rsidP="00A564A1">
            <w:pPr>
              <w:rPr>
                <w:ins w:id="3504" w:author="wincol" w:date="2016-03-29T14:22:00Z"/>
                <w:rFonts w:ascii="宋体" w:cs="宋体"/>
                <w:kern w:val="0"/>
                <w:sz w:val="20"/>
                <w:szCs w:val="20"/>
              </w:rPr>
            </w:pPr>
            <w:ins w:id="3505" w:author="wincol" w:date="2016-03-29T14:22:00Z">
              <w:r>
                <w:rPr>
                  <w:rFonts w:ascii="宋体" w:cs="宋体" w:hint="eastAsia"/>
                  <w:kern w:val="0"/>
                  <w:sz w:val="20"/>
                  <w:szCs w:val="20"/>
                </w:rPr>
                <w:t>备用字段2</w:t>
              </w:r>
            </w:ins>
          </w:p>
        </w:tc>
      </w:tr>
      <w:tr w:rsidR="002D190B" w14:paraId="12AF4CFA" w14:textId="77777777" w:rsidTr="00BD4F05">
        <w:trPr>
          <w:cantSplit/>
          <w:trHeight w:val="145"/>
          <w:ins w:id="3506" w:author="wincol" w:date="2016-03-29T14:22:00Z"/>
        </w:trPr>
        <w:tc>
          <w:tcPr>
            <w:tcW w:w="983" w:type="dxa"/>
            <w:vMerge/>
          </w:tcPr>
          <w:p w14:paraId="4EC5C737" w14:textId="77777777" w:rsidR="002D190B" w:rsidRDefault="002D190B" w:rsidP="00BD4F05">
            <w:pPr>
              <w:rPr>
                <w:ins w:id="3507" w:author="wincol" w:date="2016-03-29T14:22:00Z"/>
                <w:rFonts w:ascii="宋体" w:hAnsi="宋体"/>
              </w:rPr>
            </w:pPr>
          </w:p>
        </w:tc>
        <w:tc>
          <w:tcPr>
            <w:tcW w:w="2094" w:type="dxa"/>
          </w:tcPr>
          <w:p w14:paraId="14787182" w14:textId="77777777" w:rsidR="002D190B" w:rsidRPr="003F2BDC" w:rsidRDefault="002D190B" w:rsidP="003F2BDC">
            <w:pPr>
              <w:autoSpaceDE w:val="0"/>
              <w:autoSpaceDN w:val="0"/>
              <w:adjustRightInd w:val="0"/>
              <w:spacing w:line="267" w:lineRule="exact"/>
              <w:jc w:val="left"/>
              <w:rPr>
                <w:ins w:id="3508" w:author="wincol" w:date="2016-03-29T14:22:00Z"/>
                <w:rFonts w:ascii="宋体" w:cs="宋体"/>
                <w:kern w:val="0"/>
                <w:sz w:val="20"/>
                <w:szCs w:val="20"/>
              </w:rPr>
            </w:pPr>
            <w:ins w:id="3509" w:author="wincol" w:date="2016-03-29T14:22:00Z">
              <w:r>
                <w:rPr>
                  <w:rFonts w:ascii="宋体" w:cs="宋体" w:hint="eastAsia"/>
                  <w:kern w:val="0"/>
                  <w:sz w:val="20"/>
                  <w:szCs w:val="20"/>
                </w:rPr>
                <w:t>EXT_FILED3</w:t>
              </w:r>
            </w:ins>
          </w:p>
        </w:tc>
        <w:tc>
          <w:tcPr>
            <w:tcW w:w="1709" w:type="dxa"/>
          </w:tcPr>
          <w:p w14:paraId="6BA74A9C" w14:textId="77777777" w:rsidR="002D190B" w:rsidRPr="002C5950" w:rsidRDefault="002D190B" w:rsidP="00E81D47">
            <w:pPr>
              <w:rPr>
                <w:ins w:id="3510" w:author="wincol" w:date="2016-03-29T14:22:00Z"/>
                <w:rFonts w:ascii="宋体" w:cs="宋体"/>
                <w:kern w:val="0"/>
                <w:sz w:val="20"/>
                <w:szCs w:val="20"/>
              </w:rPr>
            </w:pPr>
            <w:ins w:id="3511" w:author="wincol" w:date="2016-03-29T14:22:00Z">
              <w:r>
                <w:rPr>
                  <w:rFonts w:ascii="宋体" w:cs="宋体" w:hint="eastAsia"/>
                  <w:kern w:val="0"/>
                  <w:sz w:val="20"/>
                  <w:szCs w:val="20"/>
                </w:rPr>
                <w:t>备用字段3</w:t>
              </w:r>
            </w:ins>
          </w:p>
        </w:tc>
        <w:tc>
          <w:tcPr>
            <w:tcW w:w="851" w:type="dxa"/>
          </w:tcPr>
          <w:p w14:paraId="0BE64055" w14:textId="77777777" w:rsidR="002D190B" w:rsidRPr="002C5950" w:rsidRDefault="002D190B" w:rsidP="00A564A1">
            <w:pPr>
              <w:rPr>
                <w:ins w:id="3512" w:author="wincol" w:date="2016-03-29T14:22:00Z"/>
                <w:rFonts w:ascii="宋体" w:cs="宋体"/>
                <w:kern w:val="0"/>
                <w:sz w:val="20"/>
                <w:szCs w:val="20"/>
              </w:rPr>
            </w:pPr>
            <w:ins w:id="3513" w:author="wincol" w:date="2016-03-29T14:22: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300</w:t>
              </w:r>
              <w:r w:rsidRPr="00A560D3">
                <w:rPr>
                  <w:rFonts w:ascii="宋体" w:cs="宋体"/>
                  <w:kern w:val="0"/>
                  <w:sz w:val="20"/>
                  <w:szCs w:val="20"/>
                </w:rPr>
                <w:t>)</w:t>
              </w:r>
            </w:ins>
          </w:p>
        </w:tc>
        <w:tc>
          <w:tcPr>
            <w:tcW w:w="708" w:type="dxa"/>
          </w:tcPr>
          <w:p w14:paraId="1B3EA185" w14:textId="77777777" w:rsidR="002D190B" w:rsidRPr="002C5950" w:rsidRDefault="002D190B" w:rsidP="00A564A1">
            <w:pPr>
              <w:rPr>
                <w:ins w:id="3514" w:author="wincol" w:date="2016-03-29T14:22:00Z"/>
                <w:rFonts w:ascii="宋体" w:cs="宋体"/>
                <w:kern w:val="0"/>
                <w:sz w:val="20"/>
                <w:szCs w:val="20"/>
              </w:rPr>
            </w:pPr>
            <w:ins w:id="3515" w:author="wincol" w:date="2016-03-29T14:22:00Z">
              <w:r>
                <w:rPr>
                  <w:rFonts w:ascii="宋体" w:hAnsi="宋体" w:hint="eastAsia"/>
                </w:rPr>
                <w:t>是</w:t>
              </w:r>
            </w:ins>
          </w:p>
        </w:tc>
        <w:tc>
          <w:tcPr>
            <w:tcW w:w="2635" w:type="dxa"/>
          </w:tcPr>
          <w:p w14:paraId="4CC73E56" w14:textId="77777777" w:rsidR="002D190B" w:rsidRPr="002C5950" w:rsidRDefault="002D190B" w:rsidP="00A564A1">
            <w:pPr>
              <w:rPr>
                <w:ins w:id="3516" w:author="wincol" w:date="2016-03-29T14:22:00Z"/>
                <w:rFonts w:ascii="宋体" w:cs="宋体"/>
                <w:kern w:val="0"/>
                <w:sz w:val="20"/>
                <w:szCs w:val="20"/>
              </w:rPr>
            </w:pPr>
            <w:ins w:id="3517" w:author="wincol" w:date="2016-03-29T14:22:00Z">
              <w:r>
                <w:rPr>
                  <w:rFonts w:ascii="宋体" w:cs="宋体" w:hint="eastAsia"/>
                  <w:kern w:val="0"/>
                  <w:sz w:val="20"/>
                  <w:szCs w:val="20"/>
                </w:rPr>
                <w:t>备用字段3</w:t>
              </w:r>
            </w:ins>
          </w:p>
        </w:tc>
      </w:tr>
    </w:tbl>
    <w:p w14:paraId="6A28BD3A" w14:textId="77777777" w:rsidR="008D419F" w:rsidRPr="008D419F" w:rsidRDefault="008D419F" w:rsidP="008D419F"/>
    <w:p w14:paraId="37F052EE" w14:textId="77777777" w:rsidR="008D419F" w:rsidRPr="004E6C5A" w:rsidRDefault="008E73B8" w:rsidP="0042024B">
      <w:pPr>
        <w:pStyle w:val="2"/>
      </w:pPr>
      <w:bookmarkStart w:id="3518" w:name="_Toc448761014"/>
      <w:r>
        <w:rPr>
          <w:rFonts w:hint="eastAsia"/>
        </w:rPr>
        <w:t>自动投标授权撤销</w:t>
      </w:r>
      <w:r w:rsidR="00957377">
        <w:rPr>
          <w:rFonts w:hint="eastAsia"/>
        </w:rPr>
        <w:t>（可选）</w:t>
      </w:r>
      <w:r w:rsidR="008D419F">
        <w:rPr>
          <w:rFonts w:hint="eastAsia"/>
        </w:rPr>
        <w:t>(</w:t>
      </w:r>
      <w:r w:rsidR="00571304" w:rsidRPr="00B860D9">
        <w:t>OGW000</w:t>
      </w:r>
      <w:r w:rsidR="00571304">
        <w:rPr>
          <w:rFonts w:hint="eastAsia"/>
        </w:rPr>
        <w:t>5</w:t>
      </w:r>
      <w:r w:rsidR="00A230E0">
        <w:rPr>
          <w:rFonts w:hint="eastAsia"/>
        </w:rPr>
        <w:t>8</w:t>
      </w:r>
      <w:r w:rsidR="008D419F">
        <w:rPr>
          <w:rFonts w:hint="eastAsia"/>
        </w:rPr>
        <w:t>)</w:t>
      </w:r>
      <w:bookmarkEnd w:id="3518"/>
    </w:p>
    <w:p w14:paraId="19AA4DC7" w14:textId="77777777" w:rsidR="00750B6B" w:rsidRDefault="00750B6B" w:rsidP="00750B6B">
      <w:pPr>
        <w:ind w:firstLineChars="200" w:firstLine="420"/>
      </w:pPr>
      <w:r w:rsidRPr="00786296">
        <w:rPr>
          <w:rFonts w:hint="eastAsia"/>
        </w:rPr>
        <w:t>由第三方公司发起。</w:t>
      </w:r>
    </w:p>
    <w:p w14:paraId="3576928D" w14:textId="77777777" w:rsidR="008D419F" w:rsidRPr="008D419F" w:rsidRDefault="008719BA" w:rsidP="008D419F">
      <w:pPr>
        <w:ind w:firstLine="420"/>
      </w:pPr>
      <w:r>
        <w:rPr>
          <w:rFonts w:hint="eastAsia"/>
        </w:rPr>
        <w:t>调此接口前需先调用“</w:t>
      </w:r>
      <w:r w:rsidRPr="008719BA">
        <w:rPr>
          <w:rFonts w:hint="eastAsia"/>
        </w:rPr>
        <w:t>获取短信验证码</w:t>
      </w:r>
      <w:r w:rsidRPr="008719BA">
        <w:rPr>
          <w:rFonts w:hint="eastAsia"/>
        </w:rPr>
        <w:t>(OGW00041)</w:t>
      </w:r>
      <w:r>
        <w:rPr>
          <w:rFonts w:hint="eastAsia"/>
        </w:rPr>
        <w:t>”发送短信验证码后再发起此接口进行授权撤销。</w:t>
      </w:r>
    </w:p>
    <w:p w14:paraId="20E0FB19" w14:textId="77777777" w:rsidR="008D419F" w:rsidRDefault="008D419F" w:rsidP="0042024B">
      <w:pPr>
        <w:pStyle w:val="3"/>
        <w:rPr>
          <w:rFonts w:ascii="宋体" w:hAnsi="宋体"/>
        </w:rPr>
      </w:pPr>
      <w:bookmarkStart w:id="3519" w:name="_Toc448761015"/>
      <w:r w:rsidRPr="004E6C5A">
        <w:rPr>
          <w:rFonts w:hint="eastAsia"/>
        </w:rPr>
        <w:t>请求报文说明</w:t>
      </w:r>
      <w:bookmarkEnd w:id="3519"/>
    </w:p>
    <w:tbl>
      <w:tblPr>
        <w:tblW w:w="8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3"/>
        <w:gridCol w:w="2094"/>
        <w:gridCol w:w="1709"/>
        <w:gridCol w:w="851"/>
        <w:gridCol w:w="708"/>
        <w:gridCol w:w="2635"/>
      </w:tblGrid>
      <w:tr w:rsidR="008D419F" w14:paraId="725D84E0" w14:textId="77777777" w:rsidTr="00BD4F05">
        <w:trPr>
          <w:trHeight w:val="302"/>
        </w:trPr>
        <w:tc>
          <w:tcPr>
            <w:tcW w:w="983" w:type="dxa"/>
            <w:tcBorders>
              <w:bottom w:val="single" w:sz="4" w:space="0" w:color="auto"/>
            </w:tcBorders>
            <w:shd w:val="clear" w:color="auto" w:fill="C0C0C0"/>
          </w:tcPr>
          <w:p w14:paraId="720DB9AF" w14:textId="77777777" w:rsidR="008D419F" w:rsidRDefault="008D419F" w:rsidP="00BD4F05">
            <w:pPr>
              <w:rPr>
                <w:rFonts w:ascii="宋体" w:hAnsi="宋体"/>
                <w:b/>
                <w:szCs w:val="21"/>
              </w:rPr>
            </w:pPr>
            <w:r>
              <w:rPr>
                <w:rFonts w:ascii="宋体" w:hAnsi="宋体"/>
                <w:b/>
                <w:szCs w:val="21"/>
              </w:rPr>
              <w:t>模块</w:t>
            </w:r>
          </w:p>
        </w:tc>
        <w:tc>
          <w:tcPr>
            <w:tcW w:w="2094" w:type="dxa"/>
            <w:tcBorders>
              <w:bottom w:val="single" w:sz="4" w:space="0" w:color="auto"/>
            </w:tcBorders>
            <w:shd w:val="clear" w:color="auto" w:fill="C0C0C0"/>
          </w:tcPr>
          <w:p w14:paraId="139952FB" w14:textId="77777777" w:rsidR="008D419F" w:rsidRDefault="008D419F" w:rsidP="00BD4F05">
            <w:pPr>
              <w:rPr>
                <w:rFonts w:ascii="宋体" w:hAnsi="宋体"/>
                <w:b/>
              </w:rPr>
            </w:pPr>
            <w:r>
              <w:rPr>
                <w:rFonts w:ascii="宋体" w:hAnsi="宋体"/>
                <w:b/>
                <w:szCs w:val="21"/>
              </w:rPr>
              <w:t>字段ID</w:t>
            </w:r>
          </w:p>
        </w:tc>
        <w:tc>
          <w:tcPr>
            <w:tcW w:w="1709" w:type="dxa"/>
            <w:tcBorders>
              <w:bottom w:val="single" w:sz="4" w:space="0" w:color="auto"/>
            </w:tcBorders>
            <w:shd w:val="clear" w:color="auto" w:fill="C0C0C0"/>
          </w:tcPr>
          <w:p w14:paraId="7C1129F1" w14:textId="77777777" w:rsidR="008D419F" w:rsidRDefault="008D419F" w:rsidP="00BD4F05">
            <w:pPr>
              <w:rPr>
                <w:rFonts w:ascii="宋体" w:hAnsi="宋体"/>
                <w:b/>
              </w:rPr>
            </w:pPr>
            <w:r>
              <w:rPr>
                <w:rFonts w:ascii="宋体" w:hAnsi="宋体"/>
                <w:b/>
                <w:szCs w:val="21"/>
              </w:rPr>
              <w:t>字段名称</w:t>
            </w:r>
          </w:p>
        </w:tc>
        <w:tc>
          <w:tcPr>
            <w:tcW w:w="851" w:type="dxa"/>
            <w:tcBorders>
              <w:bottom w:val="single" w:sz="4" w:space="0" w:color="auto"/>
            </w:tcBorders>
            <w:shd w:val="clear" w:color="auto" w:fill="C0C0C0"/>
          </w:tcPr>
          <w:p w14:paraId="3982FCAF" w14:textId="77777777" w:rsidR="008D419F" w:rsidRDefault="008D419F" w:rsidP="00BD4F05">
            <w:pPr>
              <w:rPr>
                <w:rFonts w:ascii="宋体" w:hAnsi="宋体"/>
                <w:b/>
              </w:rPr>
            </w:pPr>
            <w:r>
              <w:rPr>
                <w:rFonts w:ascii="宋体" w:hAnsi="宋体"/>
                <w:b/>
                <w:szCs w:val="21"/>
              </w:rPr>
              <w:t>类型</w:t>
            </w:r>
          </w:p>
        </w:tc>
        <w:tc>
          <w:tcPr>
            <w:tcW w:w="708" w:type="dxa"/>
            <w:tcBorders>
              <w:bottom w:val="single" w:sz="4" w:space="0" w:color="auto"/>
            </w:tcBorders>
            <w:shd w:val="clear" w:color="auto" w:fill="C0C0C0"/>
          </w:tcPr>
          <w:p w14:paraId="7124A268" w14:textId="77777777" w:rsidR="008D419F" w:rsidRDefault="008D419F" w:rsidP="00BD4F05">
            <w:pPr>
              <w:rPr>
                <w:rFonts w:ascii="宋体" w:hAnsi="宋体"/>
                <w:b/>
              </w:rPr>
            </w:pPr>
            <w:r>
              <w:rPr>
                <w:rFonts w:ascii="宋体" w:hAnsi="宋体" w:hint="eastAsia"/>
                <w:b/>
              </w:rPr>
              <w:t>可空</w:t>
            </w:r>
          </w:p>
        </w:tc>
        <w:tc>
          <w:tcPr>
            <w:tcW w:w="2635" w:type="dxa"/>
            <w:tcBorders>
              <w:bottom w:val="single" w:sz="4" w:space="0" w:color="auto"/>
            </w:tcBorders>
            <w:shd w:val="clear" w:color="auto" w:fill="C0C0C0"/>
          </w:tcPr>
          <w:p w14:paraId="25777202" w14:textId="77777777" w:rsidR="008D419F" w:rsidRDefault="008D419F" w:rsidP="00BD4F05">
            <w:pPr>
              <w:rPr>
                <w:rFonts w:ascii="宋体" w:hAnsi="宋体"/>
                <w:b/>
              </w:rPr>
            </w:pPr>
            <w:r>
              <w:rPr>
                <w:rFonts w:ascii="宋体" w:hAnsi="宋体" w:hint="eastAsia"/>
                <w:b/>
              </w:rPr>
              <w:t>备注</w:t>
            </w:r>
          </w:p>
        </w:tc>
      </w:tr>
      <w:tr w:rsidR="002179B6" w14:paraId="1BFA368B" w14:textId="77777777" w:rsidTr="00BD4F05">
        <w:trPr>
          <w:cantSplit/>
          <w:trHeight w:val="317"/>
        </w:trPr>
        <w:tc>
          <w:tcPr>
            <w:tcW w:w="983" w:type="dxa"/>
            <w:vMerge w:val="restart"/>
          </w:tcPr>
          <w:p w14:paraId="08BF7087" w14:textId="77777777" w:rsidR="002179B6" w:rsidRPr="00C15726" w:rsidRDefault="002179B6" w:rsidP="00BD4F05">
            <w:pPr>
              <w:rPr>
                <w:rFonts w:ascii="宋体" w:hAnsi="宋体"/>
              </w:rPr>
            </w:pPr>
            <w:r>
              <w:rPr>
                <w:rFonts w:ascii="宋体" w:hAnsi="宋体" w:hint="eastAsia"/>
              </w:rPr>
              <w:t>BODY</w:t>
            </w:r>
          </w:p>
        </w:tc>
        <w:tc>
          <w:tcPr>
            <w:tcW w:w="7997" w:type="dxa"/>
            <w:gridSpan w:val="5"/>
          </w:tcPr>
          <w:p w14:paraId="334C94EE" w14:textId="77777777" w:rsidR="002179B6" w:rsidRPr="004934DD" w:rsidRDefault="002179B6" w:rsidP="00A564A1"/>
        </w:tc>
      </w:tr>
      <w:tr w:rsidR="002179B6" w14:paraId="6316D7E4" w14:textId="77777777" w:rsidTr="00BD4F05">
        <w:trPr>
          <w:cantSplit/>
          <w:trHeight w:val="145"/>
        </w:trPr>
        <w:tc>
          <w:tcPr>
            <w:tcW w:w="983" w:type="dxa"/>
            <w:vMerge/>
          </w:tcPr>
          <w:p w14:paraId="690B424B" w14:textId="77777777" w:rsidR="002179B6" w:rsidRDefault="002179B6" w:rsidP="00BD4F05">
            <w:pPr>
              <w:rPr>
                <w:rFonts w:ascii="宋体" w:hAnsi="宋体"/>
              </w:rPr>
            </w:pPr>
          </w:p>
        </w:tc>
        <w:tc>
          <w:tcPr>
            <w:tcW w:w="2094" w:type="dxa"/>
          </w:tcPr>
          <w:p w14:paraId="6FFB223E" w14:textId="77777777" w:rsidR="002179B6" w:rsidRPr="00A560D3" w:rsidRDefault="002179B6" w:rsidP="00E81D47">
            <w:pPr>
              <w:autoSpaceDE w:val="0"/>
              <w:autoSpaceDN w:val="0"/>
              <w:adjustRightInd w:val="0"/>
              <w:spacing w:line="267" w:lineRule="exact"/>
              <w:jc w:val="left"/>
              <w:rPr>
                <w:rFonts w:ascii="宋体" w:cs="宋体"/>
                <w:kern w:val="0"/>
                <w:sz w:val="20"/>
                <w:szCs w:val="20"/>
              </w:rPr>
            </w:pPr>
          </w:p>
        </w:tc>
        <w:tc>
          <w:tcPr>
            <w:tcW w:w="1709" w:type="dxa"/>
          </w:tcPr>
          <w:p w14:paraId="105D8D0D" w14:textId="77777777" w:rsidR="002179B6" w:rsidRPr="00A560D3" w:rsidRDefault="002179B6" w:rsidP="00E81D47">
            <w:pPr>
              <w:autoSpaceDE w:val="0"/>
              <w:autoSpaceDN w:val="0"/>
              <w:adjustRightInd w:val="0"/>
              <w:spacing w:line="267" w:lineRule="exact"/>
              <w:jc w:val="left"/>
              <w:rPr>
                <w:rFonts w:ascii="宋体" w:cs="宋体"/>
                <w:kern w:val="0"/>
                <w:sz w:val="20"/>
                <w:szCs w:val="20"/>
              </w:rPr>
            </w:pPr>
          </w:p>
        </w:tc>
        <w:tc>
          <w:tcPr>
            <w:tcW w:w="851" w:type="dxa"/>
          </w:tcPr>
          <w:p w14:paraId="6FF8EE2E" w14:textId="77777777" w:rsidR="002179B6" w:rsidRPr="00A560D3" w:rsidRDefault="002179B6" w:rsidP="00E81D47">
            <w:pPr>
              <w:autoSpaceDE w:val="0"/>
              <w:autoSpaceDN w:val="0"/>
              <w:adjustRightInd w:val="0"/>
              <w:spacing w:line="267" w:lineRule="exact"/>
              <w:jc w:val="left"/>
              <w:rPr>
                <w:rFonts w:ascii="宋体" w:cs="宋体"/>
                <w:kern w:val="0"/>
                <w:sz w:val="20"/>
                <w:szCs w:val="20"/>
              </w:rPr>
            </w:pPr>
          </w:p>
        </w:tc>
        <w:tc>
          <w:tcPr>
            <w:tcW w:w="708" w:type="dxa"/>
          </w:tcPr>
          <w:p w14:paraId="3BD65F56" w14:textId="77777777" w:rsidR="002179B6" w:rsidRPr="00A560D3" w:rsidRDefault="002179B6" w:rsidP="0065464E">
            <w:pPr>
              <w:autoSpaceDE w:val="0"/>
              <w:autoSpaceDN w:val="0"/>
              <w:adjustRightInd w:val="0"/>
              <w:spacing w:line="267" w:lineRule="exact"/>
              <w:ind w:firstLineChars="50" w:firstLine="100"/>
              <w:jc w:val="left"/>
              <w:rPr>
                <w:rFonts w:ascii="宋体" w:cs="宋体"/>
                <w:kern w:val="0"/>
                <w:sz w:val="20"/>
                <w:szCs w:val="20"/>
              </w:rPr>
            </w:pPr>
          </w:p>
        </w:tc>
        <w:tc>
          <w:tcPr>
            <w:tcW w:w="2635" w:type="dxa"/>
          </w:tcPr>
          <w:p w14:paraId="2A142D33" w14:textId="77777777" w:rsidR="002179B6" w:rsidRPr="00A710BB" w:rsidRDefault="002179B6" w:rsidP="00E81D47">
            <w:pPr>
              <w:autoSpaceDE w:val="0"/>
              <w:autoSpaceDN w:val="0"/>
              <w:adjustRightInd w:val="0"/>
              <w:spacing w:line="267" w:lineRule="exact"/>
              <w:jc w:val="left"/>
              <w:rPr>
                <w:rFonts w:ascii="宋体" w:cs="宋体"/>
                <w:kern w:val="0"/>
                <w:sz w:val="20"/>
                <w:szCs w:val="20"/>
              </w:rPr>
            </w:pPr>
          </w:p>
        </w:tc>
      </w:tr>
      <w:tr w:rsidR="002179B6" w14:paraId="51B39494" w14:textId="77777777" w:rsidTr="00BD4F05">
        <w:trPr>
          <w:cantSplit/>
          <w:trHeight w:val="145"/>
        </w:trPr>
        <w:tc>
          <w:tcPr>
            <w:tcW w:w="983" w:type="dxa"/>
            <w:vMerge/>
          </w:tcPr>
          <w:p w14:paraId="7E6521E9" w14:textId="77777777" w:rsidR="002179B6" w:rsidRDefault="002179B6" w:rsidP="00BD4F05">
            <w:pPr>
              <w:rPr>
                <w:rFonts w:ascii="宋体" w:hAnsi="宋体"/>
              </w:rPr>
            </w:pPr>
          </w:p>
        </w:tc>
        <w:tc>
          <w:tcPr>
            <w:tcW w:w="2094" w:type="dxa"/>
          </w:tcPr>
          <w:p w14:paraId="08D2F0EB" w14:textId="77777777" w:rsidR="002179B6" w:rsidRPr="00BA665E" w:rsidRDefault="002179B6" w:rsidP="00E81D47">
            <w:pPr>
              <w:autoSpaceDE w:val="0"/>
              <w:autoSpaceDN w:val="0"/>
              <w:adjustRightInd w:val="0"/>
              <w:spacing w:line="267" w:lineRule="exact"/>
              <w:jc w:val="left"/>
              <w:rPr>
                <w:rFonts w:ascii="宋体" w:hAnsi="宋体"/>
              </w:rPr>
            </w:pPr>
            <w:r>
              <w:rPr>
                <w:rFonts w:ascii="宋体" w:cs="宋体" w:hint="eastAsia"/>
                <w:kern w:val="0"/>
                <w:sz w:val="20"/>
                <w:szCs w:val="20"/>
              </w:rPr>
              <w:t>TRANSCODE</w:t>
            </w:r>
          </w:p>
        </w:tc>
        <w:tc>
          <w:tcPr>
            <w:tcW w:w="1709" w:type="dxa"/>
          </w:tcPr>
          <w:p w14:paraId="1F7111DC" w14:textId="77777777" w:rsidR="002179B6" w:rsidRDefault="002179B6" w:rsidP="00E81D47">
            <w:pPr>
              <w:rPr>
                <w:rFonts w:ascii="宋体" w:hAnsi="宋体"/>
              </w:rPr>
            </w:pPr>
            <w:r w:rsidRPr="00A560D3">
              <w:rPr>
                <w:rFonts w:ascii="宋体" w:cs="宋体" w:hint="eastAsia"/>
                <w:kern w:val="0"/>
                <w:sz w:val="20"/>
                <w:szCs w:val="20"/>
              </w:rPr>
              <w:t>交易码</w:t>
            </w:r>
          </w:p>
        </w:tc>
        <w:tc>
          <w:tcPr>
            <w:tcW w:w="851" w:type="dxa"/>
          </w:tcPr>
          <w:p w14:paraId="4FC6D806" w14:textId="77777777" w:rsidR="002179B6" w:rsidRDefault="002179B6" w:rsidP="00E81D47">
            <w:pPr>
              <w:rPr>
                <w:rFonts w:ascii="宋体" w:hAnsi="宋体"/>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8</w:t>
            </w:r>
            <w:r w:rsidRPr="00A560D3">
              <w:rPr>
                <w:rFonts w:ascii="宋体" w:cs="宋体"/>
                <w:kern w:val="0"/>
                <w:sz w:val="20"/>
                <w:szCs w:val="20"/>
              </w:rPr>
              <w:t>)</w:t>
            </w:r>
          </w:p>
        </w:tc>
        <w:tc>
          <w:tcPr>
            <w:tcW w:w="708" w:type="dxa"/>
          </w:tcPr>
          <w:p w14:paraId="1A5A3360" w14:textId="77777777" w:rsidR="002179B6" w:rsidRPr="00EA7B55" w:rsidRDefault="002179B6" w:rsidP="00E81D47">
            <w:pPr>
              <w:autoSpaceDE w:val="0"/>
              <w:autoSpaceDN w:val="0"/>
              <w:adjustRightInd w:val="0"/>
              <w:spacing w:line="267" w:lineRule="exact"/>
              <w:ind w:left="107"/>
              <w:jc w:val="left"/>
              <w:rPr>
                <w:rFonts w:ascii="宋体" w:cs="宋体"/>
                <w:kern w:val="0"/>
                <w:sz w:val="20"/>
                <w:szCs w:val="20"/>
              </w:rPr>
            </w:pPr>
            <w:r w:rsidRPr="00EA7B55">
              <w:rPr>
                <w:rFonts w:ascii="宋体" w:cs="宋体" w:hint="eastAsia"/>
                <w:kern w:val="0"/>
                <w:sz w:val="20"/>
                <w:szCs w:val="20"/>
              </w:rPr>
              <w:t>否</w:t>
            </w:r>
          </w:p>
        </w:tc>
        <w:tc>
          <w:tcPr>
            <w:tcW w:w="2635" w:type="dxa"/>
          </w:tcPr>
          <w:p w14:paraId="1171B182" w14:textId="77777777" w:rsidR="002179B6" w:rsidRPr="00A710BB" w:rsidRDefault="002179B6" w:rsidP="006D6740">
            <w:pPr>
              <w:autoSpaceDE w:val="0"/>
              <w:autoSpaceDN w:val="0"/>
              <w:adjustRightInd w:val="0"/>
              <w:spacing w:line="267" w:lineRule="exact"/>
              <w:jc w:val="left"/>
              <w:rPr>
                <w:rFonts w:ascii="宋体" w:cs="宋体"/>
                <w:kern w:val="0"/>
                <w:sz w:val="20"/>
                <w:szCs w:val="20"/>
              </w:rPr>
            </w:pPr>
            <w:r w:rsidRPr="00A710BB">
              <w:rPr>
                <w:rFonts w:ascii="宋体" w:cs="宋体" w:hint="eastAsia"/>
                <w:kern w:val="0"/>
                <w:sz w:val="20"/>
                <w:szCs w:val="20"/>
              </w:rPr>
              <w:t>OGW000</w:t>
            </w:r>
            <w:r>
              <w:rPr>
                <w:rFonts w:ascii="宋体" w:cs="宋体" w:hint="eastAsia"/>
                <w:kern w:val="0"/>
                <w:sz w:val="20"/>
                <w:szCs w:val="20"/>
              </w:rPr>
              <w:t>58</w:t>
            </w:r>
          </w:p>
        </w:tc>
      </w:tr>
      <w:tr w:rsidR="002179B6" w14:paraId="7DCAF902" w14:textId="77777777" w:rsidTr="00BD4F05">
        <w:trPr>
          <w:cantSplit/>
          <w:trHeight w:val="145"/>
        </w:trPr>
        <w:tc>
          <w:tcPr>
            <w:tcW w:w="983" w:type="dxa"/>
            <w:vMerge/>
          </w:tcPr>
          <w:p w14:paraId="7157CF20" w14:textId="77777777" w:rsidR="002179B6" w:rsidRDefault="002179B6" w:rsidP="00BD4F05">
            <w:pPr>
              <w:rPr>
                <w:rFonts w:ascii="宋体" w:hAnsi="宋体"/>
              </w:rPr>
            </w:pPr>
          </w:p>
        </w:tc>
        <w:tc>
          <w:tcPr>
            <w:tcW w:w="2094" w:type="dxa"/>
          </w:tcPr>
          <w:p w14:paraId="50B1E4E7" w14:textId="77777777" w:rsidR="002179B6" w:rsidRPr="00A560D3" w:rsidRDefault="002179B6" w:rsidP="00E81D47">
            <w:pPr>
              <w:autoSpaceDE w:val="0"/>
              <w:autoSpaceDN w:val="0"/>
              <w:adjustRightInd w:val="0"/>
              <w:spacing w:line="267" w:lineRule="exact"/>
              <w:jc w:val="left"/>
              <w:rPr>
                <w:rFonts w:ascii="宋体" w:cs="宋体"/>
                <w:kern w:val="0"/>
                <w:sz w:val="20"/>
                <w:szCs w:val="20"/>
              </w:rPr>
            </w:pPr>
          </w:p>
        </w:tc>
        <w:tc>
          <w:tcPr>
            <w:tcW w:w="1709" w:type="dxa"/>
          </w:tcPr>
          <w:p w14:paraId="53A74982" w14:textId="77777777" w:rsidR="002179B6" w:rsidRPr="00A560D3" w:rsidRDefault="002179B6" w:rsidP="00E81D47">
            <w:pPr>
              <w:autoSpaceDE w:val="0"/>
              <w:autoSpaceDN w:val="0"/>
              <w:adjustRightInd w:val="0"/>
              <w:spacing w:line="267" w:lineRule="exact"/>
              <w:jc w:val="left"/>
              <w:rPr>
                <w:rFonts w:ascii="宋体" w:cs="宋体"/>
                <w:kern w:val="0"/>
                <w:sz w:val="20"/>
                <w:szCs w:val="20"/>
              </w:rPr>
            </w:pPr>
          </w:p>
        </w:tc>
        <w:tc>
          <w:tcPr>
            <w:tcW w:w="851" w:type="dxa"/>
          </w:tcPr>
          <w:p w14:paraId="53BBE707" w14:textId="77777777" w:rsidR="002179B6" w:rsidRPr="00A560D3" w:rsidRDefault="002179B6" w:rsidP="00E81D47">
            <w:pPr>
              <w:autoSpaceDE w:val="0"/>
              <w:autoSpaceDN w:val="0"/>
              <w:adjustRightInd w:val="0"/>
              <w:spacing w:line="267" w:lineRule="exact"/>
              <w:jc w:val="left"/>
              <w:rPr>
                <w:rFonts w:ascii="宋体" w:cs="宋体"/>
                <w:kern w:val="0"/>
                <w:sz w:val="20"/>
                <w:szCs w:val="20"/>
              </w:rPr>
            </w:pPr>
          </w:p>
        </w:tc>
        <w:tc>
          <w:tcPr>
            <w:tcW w:w="708" w:type="dxa"/>
          </w:tcPr>
          <w:p w14:paraId="6A9AD979" w14:textId="77777777" w:rsidR="002179B6" w:rsidRPr="00A560D3" w:rsidRDefault="002179B6" w:rsidP="00E81D47">
            <w:pPr>
              <w:autoSpaceDE w:val="0"/>
              <w:autoSpaceDN w:val="0"/>
              <w:adjustRightInd w:val="0"/>
              <w:spacing w:line="267" w:lineRule="exact"/>
              <w:ind w:firstLineChars="50" w:firstLine="100"/>
              <w:jc w:val="left"/>
              <w:rPr>
                <w:rFonts w:ascii="宋体" w:cs="宋体"/>
                <w:kern w:val="0"/>
                <w:sz w:val="20"/>
                <w:szCs w:val="20"/>
              </w:rPr>
            </w:pPr>
          </w:p>
        </w:tc>
        <w:tc>
          <w:tcPr>
            <w:tcW w:w="2635" w:type="dxa"/>
          </w:tcPr>
          <w:p w14:paraId="5195E04E" w14:textId="77777777" w:rsidR="002179B6" w:rsidRPr="00A710BB" w:rsidRDefault="002179B6" w:rsidP="00E81D47">
            <w:pPr>
              <w:autoSpaceDE w:val="0"/>
              <w:autoSpaceDN w:val="0"/>
              <w:adjustRightInd w:val="0"/>
              <w:spacing w:line="267" w:lineRule="exact"/>
              <w:jc w:val="left"/>
              <w:rPr>
                <w:rFonts w:ascii="宋体" w:cs="宋体"/>
                <w:kern w:val="0"/>
                <w:sz w:val="20"/>
                <w:szCs w:val="20"/>
              </w:rPr>
            </w:pPr>
          </w:p>
        </w:tc>
      </w:tr>
      <w:tr w:rsidR="002179B6" w14:paraId="7E33FEB3" w14:textId="77777777" w:rsidTr="00BD4F05">
        <w:trPr>
          <w:cantSplit/>
          <w:trHeight w:val="145"/>
        </w:trPr>
        <w:tc>
          <w:tcPr>
            <w:tcW w:w="983" w:type="dxa"/>
            <w:vMerge/>
          </w:tcPr>
          <w:p w14:paraId="6EBFB869" w14:textId="77777777" w:rsidR="002179B6" w:rsidRDefault="002179B6" w:rsidP="00BD4F05">
            <w:pPr>
              <w:rPr>
                <w:rFonts w:ascii="宋体" w:hAnsi="宋体"/>
              </w:rPr>
            </w:pPr>
          </w:p>
        </w:tc>
        <w:tc>
          <w:tcPr>
            <w:tcW w:w="7997" w:type="dxa"/>
            <w:gridSpan w:val="5"/>
          </w:tcPr>
          <w:p w14:paraId="4C12898F" w14:textId="77777777" w:rsidR="002179B6" w:rsidRPr="00EB6EDA" w:rsidRDefault="002179B6" w:rsidP="00A564A1">
            <w:r>
              <w:rPr>
                <w:rFonts w:hint="eastAsia"/>
              </w:rPr>
              <w:t>数据加密域都放到</w:t>
            </w:r>
            <w:r>
              <w:rPr>
                <w:rFonts w:hint="eastAsia"/>
              </w:rPr>
              <w:t>XMLPARA</w:t>
            </w:r>
            <w:r>
              <w:rPr>
                <w:rFonts w:hint="eastAsia"/>
              </w:rPr>
              <w:t>里面</w:t>
            </w:r>
          </w:p>
        </w:tc>
      </w:tr>
      <w:tr w:rsidR="002179B6" w14:paraId="7471183E" w14:textId="77777777" w:rsidTr="00BD4F05">
        <w:trPr>
          <w:cantSplit/>
          <w:trHeight w:val="145"/>
        </w:trPr>
        <w:tc>
          <w:tcPr>
            <w:tcW w:w="983" w:type="dxa"/>
            <w:vMerge/>
          </w:tcPr>
          <w:p w14:paraId="2BBF0B5F" w14:textId="77777777" w:rsidR="002179B6" w:rsidRDefault="002179B6" w:rsidP="00BD4F05">
            <w:pPr>
              <w:rPr>
                <w:rFonts w:ascii="宋体" w:hAnsi="宋体"/>
              </w:rPr>
            </w:pPr>
          </w:p>
        </w:tc>
        <w:tc>
          <w:tcPr>
            <w:tcW w:w="2094" w:type="dxa"/>
          </w:tcPr>
          <w:p w14:paraId="5B23F62E" w14:textId="77777777" w:rsidR="002179B6" w:rsidRPr="00B73FB2" w:rsidRDefault="002179B6" w:rsidP="00B73FB2">
            <w:pPr>
              <w:autoSpaceDE w:val="0"/>
              <w:autoSpaceDN w:val="0"/>
              <w:adjustRightInd w:val="0"/>
              <w:spacing w:line="267" w:lineRule="exact"/>
              <w:jc w:val="left"/>
              <w:rPr>
                <w:rFonts w:ascii="宋体" w:cs="宋体"/>
                <w:kern w:val="0"/>
                <w:sz w:val="20"/>
                <w:szCs w:val="20"/>
              </w:rPr>
            </w:pPr>
            <w:r w:rsidRPr="00B73FB2">
              <w:rPr>
                <w:rFonts w:ascii="宋体" w:cs="宋体" w:hint="eastAsia"/>
                <w:kern w:val="0"/>
                <w:sz w:val="20"/>
                <w:szCs w:val="20"/>
              </w:rPr>
              <w:t>MERCHANTID</w:t>
            </w:r>
          </w:p>
        </w:tc>
        <w:tc>
          <w:tcPr>
            <w:tcW w:w="1709" w:type="dxa"/>
          </w:tcPr>
          <w:p w14:paraId="0DA8252C" w14:textId="77777777" w:rsidR="002179B6" w:rsidRPr="00B73FB2" w:rsidRDefault="002179B6" w:rsidP="00B73FB2">
            <w:pPr>
              <w:autoSpaceDE w:val="0"/>
              <w:autoSpaceDN w:val="0"/>
              <w:adjustRightInd w:val="0"/>
              <w:spacing w:line="267" w:lineRule="exact"/>
              <w:jc w:val="left"/>
              <w:rPr>
                <w:rFonts w:ascii="宋体" w:cs="宋体"/>
                <w:kern w:val="0"/>
                <w:sz w:val="20"/>
                <w:szCs w:val="20"/>
              </w:rPr>
            </w:pPr>
            <w:r w:rsidRPr="00B73FB2">
              <w:rPr>
                <w:rFonts w:ascii="宋体" w:cs="宋体" w:hint="eastAsia"/>
                <w:kern w:val="0"/>
                <w:sz w:val="20"/>
                <w:szCs w:val="20"/>
              </w:rPr>
              <w:t>商户唯一编号</w:t>
            </w:r>
          </w:p>
        </w:tc>
        <w:tc>
          <w:tcPr>
            <w:tcW w:w="851" w:type="dxa"/>
          </w:tcPr>
          <w:p w14:paraId="06A6B007" w14:textId="77777777" w:rsidR="002179B6" w:rsidRPr="00B73FB2" w:rsidRDefault="002179B6" w:rsidP="00B73FB2">
            <w:pPr>
              <w:autoSpaceDE w:val="0"/>
              <w:autoSpaceDN w:val="0"/>
              <w:adjustRightInd w:val="0"/>
              <w:spacing w:line="267" w:lineRule="exact"/>
              <w:jc w:val="left"/>
              <w:rPr>
                <w:rFonts w:ascii="宋体" w:cs="宋体"/>
                <w:kern w:val="0"/>
                <w:sz w:val="20"/>
                <w:szCs w:val="20"/>
              </w:rPr>
            </w:pPr>
            <w:r w:rsidRPr="00B73FB2">
              <w:rPr>
                <w:rFonts w:ascii="宋体" w:cs="宋体" w:hint="eastAsia"/>
                <w:kern w:val="0"/>
                <w:sz w:val="20"/>
                <w:szCs w:val="20"/>
              </w:rPr>
              <w:t>C (20)</w:t>
            </w:r>
          </w:p>
        </w:tc>
        <w:tc>
          <w:tcPr>
            <w:tcW w:w="708" w:type="dxa"/>
          </w:tcPr>
          <w:p w14:paraId="43BBA202" w14:textId="77777777" w:rsidR="002179B6" w:rsidRPr="00B73FB2" w:rsidRDefault="002179B6" w:rsidP="00B73FB2">
            <w:pPr>
              <w:autoSpaceDE w:val="0"/>
              <w:autoSpaceDN w:val="0"/>
              <w:adjustRightInd w:val="0"/>
              <w:spacing w:line="267" w:lineRule="exact"/>
              <w:jc w:val="left"/>
              <w:rPr>
                <w:rFonts w:ascii="宋体" w:cs="宋体"/>
                <w:kern w:val="0"/>
                <w:sz w:val="20"/>
                <w:szCs w:val="20"/>
              </w:rPr>
            </w:pPr>
            <w:r w:rsidRPr="00B73FB2">
              <w:rPr>
                <w:rFonts w:ascii="宋体" w:cs="宋体" w:hint="eastAsia"/>
                <w:kern w:val="0"/>
                <w:sz w:val="20"/>
                <w:szCs w:val="20"/>
              </w:rPr>
              <w:t>否</w:t>
            </w:r>
          </w:p>
        </w:tc>
        <w:tc>
          <w:tcPr>
            <w:tcW w:w="2635" w:type="dxa"/>
          </w:tcPr>
          <w:p w14:paraId="1042F9AD" w14:textId="77777777" w:rsidR="002179B6" w:rsidRPr="00B73FB2" w:rsidRDefault="002179B6" w:rsidP="00B73FB2">
            <w:pPr>
              <w:autoSpaceDE w:val="0"/>
              <w:autoSpaceDN w:val="0"/>
              <w:adjustRightInd w:val="0"/>
              <w:spacing w:line="267" w:lineRule="exact"/>
              <w:jc w:val="left"/>
              <w:rPr>
                <w:rFonts w:ascii="宋体" w:cs="宋体"/>
                <w:kern w:val="0"/>
                <w:sz w:val="20"/>
                <w:szCs w:val="20"/>
              </w:rPr>
            </w:pPr>
            <w:r w:rsidRPr="00B73FB2">
              <w:rPr>
                <w:rFonts w:ascii="宋体" w:cs="宋体" w:hint="eastAsia"/>
                <w:kern w:val="0"/>
                <w:sz w:val="20"/>
                <w:szCs w:val="20"/>
              </w:rPr>
              <w:t>由华兴银行统一分配</w:t>
            </w:r>
          </w:p>
        </w:tc>
      </w:tr>
      <w:tr w:rsidR="002179B6" w14:paraId="59FF90E8" w14:textId="77777777" w:rsidTr="00BD4F05">
        <w:trPr>
          <w:cantSplit/>
          <w:trHeight w:val="145"/>
        </w:trPr>
        <w:tc>
          <w:tcPr>
            <w:tcW w:w="983" w:type="dxa"/>
            <w:vMerge/>
          </w:tcPr>
          <w:p w14:paraId="31BBFDC8" w14:textId="77777777" w:rsidR="002179B6" w:rsidRDefault="002179B6" w:rsidP="00BD4F05">
            <w:pPr>
              <w:rPr>
                <w:rFonts w:ascii="宋体" w:hAnsi="宋体"/>
              </w:rPr>
            </w:pPr>
          </w:p>
        </w:tc>
        <w:tc>
          <w:tcPr>
            <w:tcW w:w="2094" w:type="dxa"/>
          </w:tcPr>
          <w:p w14:paraId="1403B3DB" w14:textId="77777777" w:rsidR="002179B6" w:rsidRPr="00B73FB2" w:rsidRDefault="002179B6" w:rsidP="00B73FB2">
            <w:pPr>
              <w:autoSpaceDE w:val="0"/>
              <w:autoSpaceDN w:val="0"/>
              <w:adjustRightInd w:val="0"/>
              <w:spacing w:line="267" w:lineRule="exact"/>
              <w:jc w:val="left"/>
              <w:rPr>
                <w:rFonts w:ascii="宋体" w:cs="宋体"/>
                <w:kern w:val="0"/>
                <w:sz w:val="20"/>
                <w:szCs w:val="20"/>
              </w:rPr>
            </w:pPr>
            <w:r w:rsidRPr="00B73FB2">
              <w:rPr>
                <w:rFonts w:ascii="宋体" w:cs="宋体" w:hint="eastAsia"/>
                <w:kern w:val="0"/>
                <w:sz w:val="20"/>
                <w:szCs w:val="20"/>
              </w:rPr>
              <w:t>APPID</w:t>
            </w:r>
          </w:p>
        </w:tc>
        <w:tc>
          <w:tcPr>
            <w:tcW w:w="1709" w:type="dxa"/>
          </w:tcPr>
          <w:p w14:paraId="6D1795FF" w14:textId="77777777" w:rsidR="002179B6" w:rsidRPr="00B73FB2" w:rsidRDefault="002179B6" w:rsidP="00B73FB2">
            <w:pPr>
              <w:autoSpaceDE w:val="0"/>
              <w:autoSpaceDN w:val="0"/>
              <w:adjustRightInd w:val="0"/>
              <w:spacing w:line="267" w:lineRule="exact"/>
              <w:jc w:val="left"/>
              <w:rPr>
                <w:rFonts w:ascii="宋体" w:cs="宋体"/>
                <w:kern w:val="0"/>
                <w:sz w:val="20"/>
                <w:szCs w:val="20"/>
              </w:rPr>
            </w:pPr>
            <w:r w:rsidRPr="00B73FB2">
              <w:rPr>
                <w:rFonts w:ascii="宋体" w:cs="宋体" w:hint="eastAsia"/>
                <w:kern w:val="0"/>
                <w:sz w:val="20"/>
                <w:szCs w:val="20"/>
              </w:rPr>
              <w:t>应用标识</w:t>
            </w:r>
          </w:p>
        </w:tc>
        <w:tc>
          <w:tcPr>
            <w:tcW w:w="851" w:type="dxa"/>
          </w:tcPr>
          <w:p w14:paraId="3CE255BE" w14:textId="77777777" w:rsidR="002179B6" w:rsidRPr="00B73FB2" w:rsidRDefault="002179B6" w:rsidP="00B73FB2">
            <w:pPr>
              <w:autoSpaceDE w:val="0"/>
              <w:autoSpaceDN w:val="0"/>
              <w:adjustRightInd w:val="0"/>
              <w:spacing w:line="267" w:lineRule="exact"/>
              <w:jc w:val="left"/>
              <w:rPr>
                <w:rFonts w:ascii="宋体" w:cs="宋体"/>
                <w:kern w:val="0"/>
                <w:sz w:val="20"/>
                <w:szCs w:val="20"/>
              </w:rPr>
            </w:pPr>
            <w:r w:rsidRPr="00B73FB2">
              <w:rPr>
                <w:rFonts w:ascii="宋体" w:cs="宋体" w:hint="eastAsia"/>
                <w:kern w:val="0"/>
                <w:sz w:val="20"/>
                <w:szCs w:val="20"/>
              </w:rPr>
              <w:t>C(3)</w:t>
            </w:r>
          </w:p>
        </w:tc>
        <w:tc>
          <w:tcPr>
            <w:tcW w:w="708" w:type="dxa"/>
          </w:tcPr>
          <w:p w14:paraId="52002879" w14:textId="77777777" w:rsidR="002179B6" w:rsidRPr="00B73FB2" w:rsidRDefault="002179B6" w:rsidP="00B73FB2">
            <w:pPr>
              <w:autoSpaceDE w:val="0"/>
              <w:autoSpaceDN w:val="0"/>
              <w:adjustRightInd w:val="0"/>
              <w:spacing w:line="267" w:lineRule="exact"/>
              <w:jc w:val="left"/>
              <w:rPr>
                <w:rFonts w:ascii="宋体" w:cs="宋体"/>
                <w:kern w:val="0"/>
                <w:sz w:val="20"/>
                <w:szCs w:val="20"/>
              </w:rPr>
            </w:pPr>
            <w:r w:rsidRPr="00B73FB2">
              <w:rPr>
                <w:rFonts w:ascii="宋体" w:cs="宋体" w:hint="eastAsia"/>
                <w:kern w:val="0"/>
                <w:sz w:val="20"/>
                <w:szCs w:val="20"/>
              </w:rPr>
              <w:t>否</w:t>
            </w:r>
          </w:p>
        </w:tc>
        <w:tc>
          <w:tcPr>
            <w:tcW w:w="2635" w:type="dxa"/>
          </w:tcPr>
          <w:p w14:paraId="6B1D8A9D" w14:textId="77777777" w:rsidR="002179B6" w:rsidRPr="00B73FB2" w:rsidRDefault="002179B6" w:rsidP="00B73FB2">
            <w:pPr>
              <w:autoSpaceDE w:val="0"/>
              <w:autoSpaceDN w:val="0"/>
              <w:adjustRightInd w:val="0"/>
              <w:spacing w:line="267" w:lineRule="exact"/>
              <w:jc w:val="left"/>
              <w:rPr>
                <w:rFonts w:ascii="宋体" w:cs="宋体"/>
                <w:kern w:val="0"/>
                <w:sz w:val="20"/>
                <w:szCs w:val="20"/>
              </w:rPr>
            </w:pPr>
            <w:r w:rsidRPr="00B73FB2">
              <w:rPr>
                <w:rFonts w:ascii="宋体" w:cs="宋体" w:hint="eastAsia"/>
                <w:kern w:val="0"/>
                <w:sz w:val="20"/>
                <w:szCs w:val="20"/>
              </w:rPr>
              <w:t>个人电脑:PC（不送则默认PC）</w:t>
            </w:r>
          </w:p>
          <w:p w14:paraId="675B8F03" w14:textId="77777777" w:rsidR="002179B6" w:rsidRDefault="002179B6" w:rsidP="00B73FB2">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手机：APP</w:t>
            </w:r>
          </w:p>
          <w:p w14:paraId="3E8A482C" w14:textId="77777777" w:rsidR="002179B6" w:rsidRPr="00B73FB2" w:rsidRDefault="002179B6" w:rsidP="00B73FB2">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微信：WX</w:t>
            </w:r>
          </w:p>
        </w:tc>
      </w:tr>
      <w:tr w:rsidR="002179B6" w14:paraId="6C9686DD" w14:textId="77777777" w:rsidTr="00BD4F05">
        <w:trPr>
          <w:cantSplit/>
          <w:trHeight w:val="145"/>
        </w:trPr>
        <w:tc>
          <w:tcPr>
            <w:tcW w:w="983" w:type="dxa"/>
            <w:vMerge/>
          </w:tcPr>
          <w:p w14:paraId="3C66F4B7" w14:textId="77777777" w:rsidR="002179B6" w:rsidRDefault="002179B6" w:rsidP="00BD4F05">
            <w:pPr>
              <w:rPr>
                <w:rFonts w:ascii="宋体" w:hAnsi="宋体"/>
              </w:rPr>
            </w:pPr>
          </w:p>
        </w:tc>
        <w:tc>
          <w:tcPr>
            <w:tcW w:w="2094" w:type="dxa"/>
          </w:tcPr>
          <w:p w14:paraId="54C6E18D" w14:textId="77777777" w:rsidR="002179B6" w:rsidRPr="00B73FB2" w:rsidRDefault="002179B6" w:rsidP="00B73FB2">
            <w:pPr>
              <w:autoSpaceDE w:val="0"/>
              <w:autoSpaceDN w:val="0"/>
              <w:adjustRightInd w:val="0"/>
              <w:spacing w:line="267" w:lineRule="exact"/>
              <w:jc w:val="left"/>
              <w:rPr>
                <w:rFonts w:ascii="宋体" w:cs="宋体"/>
                <w:kern w:val="0"/>
                <w:sz w:val="20"/>
                <w:szCs w:val="20"/>
              </w:rPr>
            </w:pPr>
            <w:r w:rsidRPr="00B73FB2">
              <w:rPr>
                <w:rFonts w:ascii="宋体" w:cs="宋体" w:hint="eastAsia"/>
                <w:kern w:val="0"/>
                <w:sz w:val="20"/>
                <w:szCs w:val="20"/>
              </w:rPr>
              <w:t>OTPSEQNO</w:t>
            </w:r>
          </w:p>
        </w:tc>
        <w:tc>
          <w:tcPr>
            <w:tcW w:w="1709" w:type="dxa"/>
          </w:tcPr>
          <w:p w14:paraId="6CC7CC97" w14:textId="77777777" w:rsidR="002179B6" w:rsidRPr="00B73FB2" w:rsidRDefault="002179B6" w:rsidP="00B73FB2">
            <w:pPr>
              <w:autoSpaceDE w:val="0"/>
              <w:autoSpaceDN w:val="0"/>
              <w:adjustRightInd w:val="0"/>
              <w:spacing w:line="267" w:lineRule="exact"/>
              <w:jc w:val="left"/>
              <w:rPr>
                <w:rFonts w:ascii="宋体" w:cs="宋体"/>
                <w:kern w:val="0"/>
                <w:sz w:val="20"/>
                <w:szCs w:val="20"/>
              </w:rPr>
            </w:pPr>
            <w:r w:rsidRPr="00B73FB2">
              <w:rPr>
                <w:rFonts w:ascii="宋体" w:cs="宋体" w:hint="eastAsia"/>
                <w:kern w:val="0"/>
                <w:sz w:val="20"/>
                <w:szCs w:val="20"/>
              </w:rPr>
              <w:t>动态密码唯一标识</w:t>
            </w:r>
          </w:p>
        </w:tc>
        <w:tc>
          <w:tcPr>
            <w:tcW w:w="851" w:type="dxa"/>
          </w:tcPr>
          <w:p w14:paraId="4800AC0D" w14:textId="77777777" w:rsidR="002179B6" w:rsidRPr="00B73FB2" w:rsidRDefault="002179B6" w:rsidP="00B73FB2">
            <w:pPr>
              <w:autoSpaceDE w:val="0"/>
              <w:autoSpaceDN w:val="0"/>
              <w:adjustRightInd w:val="0"/>
              <w:spacing w:line="267" w:lineRule="exact"/>
              <w:jc w:val="left"/>
              <w:rPr>
                <w:rFonts w:ascii="宋体" w:cs="宋体"/>
                <w:kern w:val="0"/>
                <w:sz w:val="20"/>
                <w:szCs w:val="20"/>
              </w:rPr>
            </w:pPr>
            <w:r w:rsidRPr="00B73FB2">
              <w:rPr>
                <w:rFonts w:ascii="宋体" w:cs="宋体" w:hint="eastAsia"/>
                <w:kern w:val="0"/>
                <w:sz w:val="20"/>
                <w:szCs w:val="20"/>
              </w:rPr>
              <w:t>X(32)</w:t>
            </w:r>
          </w:p>
        </w:tc>
        <w:tc>
          <w:tcPr>
            <w:tcW w:w="708" w:type="dxa"/>
          </w:tcPr>
          <w:p w14:paraId="5CD5377A" w14:textId="77777777" w:rsidR="002179B6" w:rsidRPr="00B73FB2" w:rsidRDefault="002179B6" w:rsidP="00B73FB2">
            <w:pPr>
              <w:autoSpaceDE w:val="0"/>
              <w:autoSpaceDN w:val="0"/>
              <w:adjustRightInd w:val="0"/>
              <w:spacing w:line="267" w:lineRule="exact"/>
              <w:jc w:val="left"/>
              <w:rPr>
                <w:rFonts w:ascii="宋体" w:cs="宋体"/>
                <w:kern w:val="0"/>
                <w:sz w:val="20"/>
                <w:szCs w:val="20"/>
              </w:rPr>
            </w:pPr>
            <w:r w:rsidRPr="00B73FB2">
              <w:rPr>
                <w:rFonts w:ascii="宋体" w:cs="宋体" w:hint="eastAsia"/>
                <w:kern w:val="0"/>
                <w:sz w:val="20"/>
                <w:szCs w:val="20"/>
              </w:rPr>
              <w:t>否</w:t>
            </w:r>
          </w:p>
        </w:tc>
        <w:tc>
          <w:tcPr>
            <w:tcW w:w="2635" w:type="dxa"/>
          </w:tcPr>
          <w:p w14:paraId="7ABE2B78" w14:textId="77777777" w:rsidR="002179B6" w:rsidRPr="00B73FB2" w:rsidRDefault="002179B6" w:rsidP="00B73FB2">
            <w:pPr>
              <w:autoSpaceDE w:val="0"/>
              <w:autoSpaceDN w:val="0"/>
              <w:adjustRightInd w:val="0"/>
              <w:spacing w:line="267" w:lineRule="exact"/>
              <w:jc w:val="left"/>
              <w:rPr>
                <w:rFonts w:ascii="宋体" w:cs="宋体"/>
                <w:kern w:val="0"/>
                <w:sz w:val="20"/>
                <w:szCs w:val="20"/>
              </w:rPr>
            </w:pPr>
          </w:p>
        </w:tc>
      </w:tr>
      <w:tr w:rsidR="002179B6" w14:paraId="134129A9" w14:textId="77777777" w:rsidTr="00BD4F05">
        <w:trPr>
          <w:cantSplit/>
          <w:trHeight w:val="145"/>
        </w:trPr>
        <w:tc>
          <w:tcPr>
            <w:tcW w:w="983" w:type="dxa"/>
            <w:vMerge/>
          </w:tcPr>
          <w:p w14:paraId="65C0B841" w14:textId="77777777" w:rsidR="002179B6" w:rsidRDefault="002179B6" w:rsidP="00BD4F05">
            <w:pPr>
              <w:rPr>
                <w:rFonts w:ascii="宋体" w:hAnsi="宋体"/>
              </w:rPr>
            </w:pPr>
          </w:p>
        </w:tc>
        <w:tc>
          <w:tcPr>
            <w:tcW w:w="2094" w:type="dxa"/>
          </w:tcPr>
          <w:p w14:paraId="2D698C14" w14:textId="77777777" w:rsidR="002179B6" w:rsidRPr="00B73FB2" w:rsidRDefault="002179B6" w:rsidP="00B73FB2">
            <w:pPr>
              <w:autoSpaceDE w:val="0"/>
              <w:autoSpaceDN w:val="0"/>
              <w:adjustRightInd w:val="0"/>
              <w:spacing w:line="267" w:lineRule="exact"/>
              <w:jc w:val="left"/>
              <w:rPr>
                <w:rFonts w:ascii="宋体" w:cs="宋体"/>
                <w:kern w:val="0"/>
                <w:sz w:val="20"/>
                <w:szCs w:val="20"/>
              </w:rPr>
            </w:pPr>
            <w:r w:rsidRPr="00B73FB2">
              <w:rPr>
                <w:rFonts w:ascii="宋体" w:cs="宋体" w:hint="eastAsia"/>
                <w:kern w:val="0"/>
                <w:sz w:val="20"/>
                <w:szCs w:val="20"/>
              </w:rPr>
              <w:t>OTPNO</w:t>
            </w:r>
          </w:p>
        </w:tc>
        <w:tc>
          <w:tcPr>
            <w:tcW w:w="1709" w:type="dxa"/>
          </w:tcPr>
          <w:p w14:paraId="452F9569" w14:textId="77777777" w:rsidR="002179B6" w:rsidRPr="00B73FB2" w:rsidRDefault="002179B6" w:rsidP="00B73FB2">
            <w:pPr>
              <w:autoSpaceDE w:val="0"/>
              <w:autoSpaceDN w:val="0"/>
              <w:adjustRightInd w:val="0"/>
              <w:spacing w:line="267" w:lineRule="exact"/>
              <w:jc w:val="left"/>
              <w:rPr>
                <w:rFonts w:ascii="宋体" w:cs="宋体"/>
                <w:kern w:val="0"/>
                <w:sz w:val="20"/>
                <w:szCs w:val="20"/>
              </w:rPr>
            </w:pPr>
            <w:r w:rsidRPr="00B73FB2">
              <w:rPr>
                <w:rFonts w:ascii="宋体" w:cs="宋体" w:hint="eastAsia"/>
                <w:kern w:val="0"/>
                <w:sz w:val="20"/>
                <w:szCs w:val="20"/>
              </w:rPr>
              <w:t>动态密码</w:t>
            </w:r>
          </w:p>
        </w:tc>
        <w:tc>
          <w:tcPr>
            <w:tcW w:w="851" w:type="dxa"/>
          </w:tcPr>
          <w:p w14:paraId="4D83B52F" w14:textId="77777777" w:rsidR="002179B6" w:rsidRPr="00B73FB2" w:rsidRDefault="002179B6" w:rsidP="00B73FB2">
            <w:pPr>
              <w:autoSpaceDE w:val="0"/>
              <w:autoSpaceDN w:val="0"/>
              <w:adjustRightInd w:val="0"/>
              <w:spacing w:line="267" w:lineRule="exact"/>
              <w:jc w:val="left"/>
              <w:rPr>
                <w:rFonts w:ascii="宋体" w:cs="宋体"/>
                <w:kern w:val="0"/>
                <w:sz w:val="20"/>
                <w:szCs w:val="20"/>
              </w:rPr>
            </w:pPr>
            <w:r w:rsidRPr="00B73FB2">
              <w:rPr>
                <w:rFonts w:ascii="宋体" w:cs="宋体" w:hint="eastAsia"/>
                <w:kern w:val="0"/>
                <w:sz w:val="20"/>
                <w:szCs w:val="20"/>
              </w:rPr>
              <w:t>X(10)</w:t>
            </w:r>
          </w:p>
        </w:tc>
        <w:tc>
          <w:tcPr>
            <w:tcW w:w="708" w:type="dxa"/>
          </w:tcPr>
          <w:p w14:paraId="50CAB652" w14:textId="77777777" w:rsidR="002179B6" w:rsidRPr="00B73FB2" w:rsidRDefault="002179B6" w:rsidP="00B73FB2">
            <w:pPr>
              <w:autoSpaceDE w:val="0"/>
              <w:autoSpaceDN w:val="0"/>
              <w:adjustRightInd w:val="0"/>
              <w:spacing w:line="267" w:lineRule="exact"/>
              <w:jc w:val="left"/>
              <w:rPr>
                <w:rFonts w:ascii="宋体" w:cs="宋体"/>
                <w:kern w:val="0"/>
                <w:sz w:val="20"/>
                <w:szCs w:val="20"/>
              </w:rPr>
            </w:pPr>
            <w:r w:rsidRPr="00B73FB2">
              <w:rPr>
                <w:rFonts w:ascii="宋体" w:cs="宋体" w:hint="eastAsia"/>
                <w:kern w:val="0"/>
                <w:sz w:val="20"/>
                <w:szCs w:val="20"/>
              </w:rPr>
              <w:t>否</w:t>
            </w:r>
          </w:p>
        </w:tc>
        <w:tc>
          <w:tcPr>
            <w:tcW w:w="2635" w:type="dxa"/>
          </w:tcPr>
          <w:p w14:paraId="0BC1575C" w14:textId="77777777" w:rsidR="002179B6" w:rsidRPr="00B73FB2" w:rsidRDefault="002179B6" w:rsidP="00B73FB2">
            <w:pPr>
              <w:autoSpaceDE w:val="0"/>
              <w:autoSpaceDN w:val="0"/>
              <w:adjustRightInd w:val="0"/>
              <w:spacing w:line="267" w:lineRule="exact"/>
              <w:jc w:val="left"/>
              <w:rPr>
                <w:rFonts w:ascii="宋体" w:cs="宋体"/>
                <w:kern w:val="0"/>
                <w:sz w:val="20"/>
                <w:szCs w:val="20"/>
              </w:rPr>
            </w:pPr>
          </w:p>
        </w:tc>
      </w:tr>
      <w:tr w:rsidR="002179B6" w14:paraId="4E768440" w14:textId="77777777" w:rsidTr="00BD4F05">
        <w:trPr>
          <w:cantSplit/>
          <w:trHeight w:val="145"/>
        </w:trPr>
        <w:tc>
          <w:tcPr>
            <w:tcW w:w="983" w:type="dxa"/>
            <w:vMerge/>
          </w:tcPr>
          <w:p w14:paraId="45E7E594" w14:textId="77777777" w:rsidR="002179B6" w:rsidRDefault="002179B6" w:rsidP="00BD4F05">
            <w:pPr>
              <w:rPr>
                <w:rFonts w:ascii="宋体" w:hAnsi="宋体"/>
              </w:rPr>
            </w:pPr>
          </w:p>
        </w:tc>
        <w:tc>
          <w:tcPr>
            <w:tcW w:w="2094" w:type="dxa"/>
          </w:tcPr>
          <w:p w14:paraId="6C5F268B" w14:textId="77777777" w:rsidR="002179B6" w:rsidRPr="00B73FB2" w:rsidRDefault="002179B6" w:rsidP="00B73FB2">
            <w:pPr>
              <w:autoSpaceDE w:val="0"/>
              <w:autoSpaceDN w:val="0"/>
              <w:adjustRightInd w:val="0"/>
              <w:spacing w:line="267" w:lineRule="exact"/>
              <w:jc w:val="left"/>
              <w:rPr>
                <w:rFonts w:ascii="宋体" w:cs="宋体"/>
                <w:kern w:val="0"/>
                <w:sz w:val="20"/>
                <w:szCs w:val="20"/>
              </w:rPr>
            </w:pPr>
            <w:r w:rsidRPr="00B73FB2">
              <w:rPr>
                <w:rFonts w:ascii="宋体" w:cs="宋体" w:hint="eastAsia"/>
                <w:kern w:val="0"/>
                <w:sz w:val="20"/>
                <w:szCs w:val="20"/>
              </w:rPr>
              <w:t>ACNO</w:t>
            </w:r>
          </w:p>
        </w:tc>
        <w:tc>
          <w:tcPr>
            <w:tcW w:w="1709" w:type="dxa"/>
          </w:tcPr>
          <w:p w14:paraId="1956A327" w14:textId="77777777" w:rsidR="002179B6" w:rsidRPr="00B73FB2" w:rsidRDefault="002179B6" w:rsidP="00B73FB2">
            <w:pPr>
              <w:autoSpaceDE w:val="0"/>
              <w:autoSpaceDN w:val="0"/>
              <w:adjustRightInd w:val="0"/>
              <w:spacing w:line="267" w:lineRule="exact"/>
              <w:jc w:val="left"/>
              <w:rPr>
                <w:rFonts w:ascii="宋体" w:cs="宋体"/>
                <w:kern w:val="0"/>
                <w:sz w:val="20"/>
                <w:szCs w:val="20"/>
              </w:rPr>
            </w:pPr>
            <w:r w:rsidRPr="00B73FB2">
              <w:rPr>
                <w:rFonts w:ascii="宋体" w:cs="宋体" w:hint="eastAsia"/>
                <w:kern w:val="0"/>
                <w:sz w:val="20"/>
                <w:szCs w:val="20"/>
              </w:rPr>
              <w:t>投资人账号</w:t>
            </w:r>
          </w:p>
        </w:tc>
        <w:tc>
          <w:tcPr>
            <w:tcW w:w="851" w:type="dxa"/>
          </w:tcPr>
          <w:p w14:paraId="2BBDBE00" w14:textId="77777777" w:rsidR="002179B6" w:rsidRPr="00B73FB2" w:rsidRDefault="002179B6" w:rsidP="00B73FB2">
            <w:pPr>
              <w:autoSpaceDE w:val="0"/>
              <w:autoSpaceDN w:val="0"/>
              <w:adjustRightInd w:val="0"/>
              <w:spacing w:line="267" w:lineRule="exact"/>
              <w:jc w:val="left"/>
              <w:rPr>
                <w:rFonts w:ascii="宋体" w:cs="宋体"/>
                <w:kern w:val="0"/>
                <w:sz w:val="20"/>
                <w:szCs w:val="20"/>
              </w:rPr>
            </w:pPr>
            <w:r w:rsidRPr="00B73FB2">
              <w:rPr>
                <w:rFonts w:ascii="宋体" w:cs="宋体" w:hint="eastAsia"/>
                <w:kern w:val="0"/>
                <w:sz w:val="20"/>
                <w:szCs w:val="20"/>
              </w:rPr>
              <w:t>C(32)</w:t>
            </w:r>
          </w:p>
        </w:tc>
        <w:tc>
          <w:tcPr>
            <w:tcW w:w="708" w:type="dxa"/>
          </w:tcPr>
          <w:p w14:paraId="292ECDA2" w14:textId="77777777" w:rsidR="002179B6" w:rsidRPr="00B73FB2" w:rsidRDefault="002179B6" w:rsidP="00B73FB2">
            <w:pPr>
              <w:autoSpaceDE w:val="0"/>
              <w:autoSpaceDN w:val="0"/>
              <w:adjustRightInd w:val="0"/>
              <w:spacing w:line="267" w:lineRule="exact"/>
              <w:jc w:val="left"/>
              <w:rPr>
                <w:rFonts w:ascii="宋体" w:cs="宋体"/>
                <w:kern w:val="0"/>
                <w:sz w:val="20"/>
                <w:szCs w:val="20"/>
              </w:rPr>
            </w:pPr>
            <w:r w:rsidRPr="00B73FB2">
              <w:rPr>
                <w:rFonts w:ascii="宋体" w:cs="宋体" w:hint="eastAsia"/>
                <w:kern w:val="0"/>
                <w:sz w:val="20"/>
                <w:szCs w:val="20"/>
              </w:rPr>
              <w:t>否</w:t>
            </w:r>
          </w:p>
        </w:tc>
        <w:tc>
          <w:tcPr>
            <w:tcW w:w="2635" w:type="dxa"/>
          </w:tcPr>
          <w:p w14:paraId="03938C35" w14:textId="77777777" w:rsidR="002179B6" w:rsidRPr="00B73FB2" w:rsidRDefault="002179B6" w:rsidP="00B73FB2">
            <w:pPr>
              <w:autoSpaceDE w:val="0"/>
              <w:autoSpaceDN w:val="0"/>
              <w:adjustRightInd w:val="0"/>
              <w:spacing w:line="267" w:lineRule="exact"/>
              <w:jc w:val="left"/>
              <w:rPr>
                <w:rFonts w:ascii="宋体" w:cs="宋体"/>
                <w:kern w:val="0"/>
                <w:sz w:val="20"/>
                <w:szCs w:val="20"/>
              </w:rPr>
            </w:pPr>
          </w:p>
        </w:tc>
      </w:tr>
      <w:tr w:rsidR="002179B6" w14:paraId="505004EA" w14:textId="77777777" w:rsidTr="00BD4F05">
        <w:trPr>
          <w:cantSplit/>
          <w:trHeight w:val="145"/>
        </w:trPr>
        <w:tc>
          <w:tcPr>
            <w:tcW w:w="983" w:type="dxa"/>
            <w:vMerge/>
          </w:tcPr>
          <w:p w14:paraId="33BC7187" w14:textId="77777777" w:rsidR="002179B6" w:rsidRDefault="002179B6" w:rsidP="00BD4F05">
            <w:pPr>
              <w:rPr>
                <w:rFonts w:ascii="宋体" w:hAnsi="宋体"/>
              </w:rPr>
            </w:pPr>
          </w:p>
        </w:tc>
        <w:tc>
          <w:tcPr>
            <w:tcW w:w="2094" w:type="dxa"/>
          </w:tcPr>
          <w:p w14:paraId="5F5C1F8F" w14:textId="77777777" w:rsidR="002179B6" w:rsidRPr="00B73FB2" w:rsidRDefault="002179B6" w:rsidP="00B73FB2">
            <w:pPr>
              <w:autoSpaceDE w:val="0"/>
              <w:autoSpaceDN w:val="0"/>
              <w:adjustRightInd w:val="0"/>
              <w:spacing w:line="267" w:lineRule="exact"/>
              <w:jc w:val="left"/>
              <w:rPr>
                <w:rFonts w:ascii="宋体" w:cs="宋体"/>
                <w:kern w:val="0"/>
                <w:sz w:val="20"/>
                <w:szCs w:val="20"/>
              </w:rPr>
            </w:pPr>
            <w:r w:rsidRPr="00B73FB2">
              <w:rPr>
                <w:rFonts w:ascii="宋体" w:cs="宋体" w:hint="eastAsia"/>
                <w:kern w:val="0"/>
                <w:sz w:val="20"/>
                <w:szCs w:val="20"/>
              </w:rPr>
              <w:t>ACNAME</w:t>
            </w:r>
          </w:p>
        </w:tc>
        <w:tc>
          <w:tcPr>
            <w:tcW w:w="1709" w:type="dxa"/>
          </w:tcPr>
          <w:p w14:paraId="6C3390C8" w14:textId="77777777" w:rsidR="002179B6" w:rsidRPr="00B73FB2" w:rsidRDefault="002179B6" w:rsidP="00B73FB2">
            <w:pPr>
              <w:autoSpaceDE w:val="0"/>
              <w:autoSpaceDN w:val="0"/>
              <w:adjustRightInd w:val="0"/>
              <w:spacing w:line="267" w:lineRule="exact"/>
              <w:jc w:val="left"/>
              <w:rPr>
                <w:rFonts w:ascii="宋体" w:cs="宋体"/>
                <w:kern w:val="0"/>
                <w:sz w:val="20"/>
                <w:szCs w:val="20"/>
              </w:rPr>
            </w:pPr>
            <w:r w:rsidRPr="00B73FB2">
              <w:rPr>
                <w:rFonts w:ascii="宋体" w:cs="宋体" w:hint="eastAsia"/>
                <w:kern w:val="0"/>
                <w:sz w:val="20"/>
                <w:szCs w:val="20"/>
              </w:rPr>
              <w:t>投资人账号户名</w:t>
            </w:r>
          </w:p>
        </w:tc>
        <w:tc>
          <w:tcPr>
            <w:tcW w:w="851" w:type="dxa"/>
          </w:tcPr>
          <w:p w14:paraId="11462EB6" w14:textId="77777777" w:rsidR="002179B6" w:rsidRPr="00B73FB2" w:rsidRDefault="002179B6" w:rsidP="00B73FB2">
            <w:pPr>
              <w:autoSpaceDE w:val="0"/>
              <w:autoSpaceDN w:val="0"/>
              <w:adjustRightInd w:val="0"/>
              <w:spacing w:line="267" w:lineRule="exact"/>
              <w:jc w:val="left"/>
              <w:rPr>
                <w:rFonts w:ascii="宋体" w:cs="宋体"/>
                <w:kern w:val="0"/>
                <w:sz w:val="20"/>
                <w:szCs w:val="20"/>
              </w:rPr>
            </w:pPr>
            <w:r w:rsidRPr="00B73FB2">
              <w:rPr>
                <w:rFonts w:ascii="宋体" w:cs="宋体" w:hint="eastAsia"/>
                <w:kern w:val="0"/>
                <w:sz w:val="20"/>
                <w:szCs w:val="20"/>
              </w:rPr>
              <w:t>C(128)</w:t>
            </w:r>
          </w:p>
        </w:tc>
        <w:tc>
          <w:tcPr>
            <w:tcW w:w="708" w:type="dxa"/>
          </w:tcPr>
          <w:p w14:paraId="4C7ABEE1" w14:textId="77777777" w:rsidR="002179B6" w:rsidRPr="00B73FB2" w:rsidRDefault="002179B6" w:rsidP="00B73FB2">
            <w:pPr>
              <w:autoSpaceDE w:val="0"/>
              <w:autoSpaceDN w:val="0"/>
              <w:adjustRightInd w:val="0"/>
              <w:spacing w:line="267" w:lineRule="exact"/>
              <w:jc w:val="left"/>
              <w:rPr>
                <w:rFonts w:ascii="宋体" w:cs="宋体"/>
                <w:kern w:val="0"/>
                <w:sz w:val="20"/>
                <w:szCs w:val="20"/>
              </w:rPr>
            </w:pPr>
            <w:r w:rsidRPr="00B73FB2">
              <w:rPr>
                <w:rFonts w:ascii="宋体" w:cs="宋体" w:hint="eastAsia"/>
                <w:kern w:val="0"/>
                <w:sz w:val="20"/>
                <w:szCs w:val="20"/>
              </w:rPr>
              <w:t>否</w:t>
            </w:r>
          </w:p>
        </w:tc>
        <w:tc>
          <w:tcPr>
            <w:tcW w:w="2635" w:type="dxa"/>
          </w:tcPr>
          <w:p w14:paraId="1BF99183" w14:textId="77777777" w:rsidR="002179B6" w:rsidRPr="00B73FB2" w:rsidRDefault="002179B6" w:rsidP="00B73FB2">
            <w:pPr>
              <w:autoSpaceDE w:val="0"/>
              <w:autoSpaceDN w:val="0"/>
              <w:adjustRightInd w:val="0"/>
              <w:spacing w:line="267" w:lineRule="exact"/>
              <w:jc w:val="left"/>
              <w:rPr>
                <w:rFonts w:ascii="宋体" w:cs="宋体"/>
                <w:kern w:val="0"/>
                <w:sz w:val="20"/>
                <w:szCs w:val="20"/>
              </w:rPr>
            </w:pPr>
          </w:p>
        </w:tc>
      </w:tr>
      <w:tr w:rsidR="002179B6" w14:paraId="06F742F5" w14:textId="77777777" w:rsidTr="00BD4F05">
        <w:trPr>
          <w:cantSplit/>
          <w:trHeight w:val="145"/>
        </w:trPr>
        <w:tc>
          <w:tcPr>
            <w:tcW w:w="983" w:type="dxa"/>
            <w:vMerge/>
          </w:tcPr>
          <w:p w14:paraId="28D952EF" w14:textId="77777777" w:rsidR="002179B6" w:rsidRDefault="002179B6" w:rsidP="00BD4F05">
            <w:pPr>
              <w:rPr>
                <w:rFonts w:ascii="宋体" w:hAnsi="宋体"/>
              </w:rPr>
            </w:pPr>
          </w:p>
        </w:tc>
        <w:tc>
          <w:tcPr>
            <w:tcW w:w="2094" w:type="dxa"/>
          </w:tcPr>
          <w:p w14:paraId="344F7111" w14:textId="77777777" w:rsidR="002179B6" w:rsidRPr="00B73FB2" w:rsidRDefault="002179B6" w:rsidP="00B73FB2">
            <w:pPr>
              <w:autoSpaceDE w:val="0"/>
              <w:autoSpaceDN w:val="0"/>
              <w:adjustRightInd w:val="0"/>
              <w:spacing w:line="267" w:lineRule="exact"/>
              <w:jc w:val="left"/>
              <w:rPr>
                <w:rFonts w:ascii="宋体" w:cs="宋体"/>
                <w:kern w:val="0"/>
                <w:sz w:val="20"/>
                <w:szCs w:val="20"/>
              </w:rPr>
            </w:pPr>
            <w:r w:rsidRPr="00B73FB2">
              <w:rPr>
                <w:rFonts w:ascii="宋体" w:cs="宋体" w:hint="eastAsia"/>
                <w:kern w:val="0"/>
                <w:sz w:val="20"/>
                <w:szCs w:val="20"/>
              </w:rPr>
              <w:t>REMARK</w:t>
            </w:r>
          </w:p>
        </w:tc>
        <w:tc>
          <w:tcPr>
            <w:tcW w:w="1709" w:type="dxa"/>
          </w:tcPr>
          <w:p w14:paraId="66B175A3" w14:textId="77777777" w:rsidR="002179B6" w:rsidRPr="00B73FB2" w:rsidRDefault="002179B6" w:rsidP="00B73FB2">
            <w:pPr>
              <w:autoSpaceDE w:val="0"/>
              <w:autoSpaceDN w:val="0"/>
              <w:adjustRightInd w:val="0"/>
              <w:spacing w:line="267" w:lineRule="exact"/>
              <w:jc w:val="left"/>
              <w:rPr>
                <w:rFonts w:ascii="宋体" w:cs="宋体"/>
                <w:kern w:val="0"/>
                <w:sz w:val="20"/>
                <w:szCs w:val="20"/>
              </w:rPr>
            </w:pPr>
            <w:r w:rsidRPr="00B73FB2">
              <w:rPr>
                <w:rFonts w:ascii="宋体" w:cs="宋体" w:hint="eastAsia"/>
                <w:kern w:val="0"/>
                <w:sz w:val="20"/>
                <w:szCs w:val="20"/>
              </w:rPr>
              <w:t>备注</w:t>
            </w:r>
          </w:p>
        </w:tc>
        <w:tc>
          <w:tcPr>
            <w:tcW w:w="851" w:type="dxa"/>
          </w:tcPr>
          <w:p w14:paraId="40FACD99" w14:textId="77777777" w:rsidR="002179B6" w:rsidRPr="00B73FB2" w:rsidRDefault="002179B6" w:rsidP="00B73FB2">
            <w:pPr>
              <w:autoSpaceDE w:val="0"/>
              <w:autoSpaceDN w:val="0"/>
              <w:adjustRightInd w:val="0"/>
              <w:spacing w:line="267" w:lineRule="exact"/>
              <w:jc w:val="left"/>
              <w:rPr>
                <w:rFonts w:ascii="宋体" w:cs="宋体"/>
                <w:kern w:val="0"/>
                <w:sz w:val="20"/>
                <w:szCs w:val="20"/>
              </w:rPr>
            </w:pPr>
            <w:r w:rsidRPr="00B73FB2">
              <w:rPr>
                <w:rFonts w:ascii="宋体" w:cs="宋体" w:hint="eastAsia"/>
                <w:kern w:val="0"/>
                <w:sz w:val="20"/>
                <w:szCs w:val="20"/>
              </w:rPr>
              <w:t>C(60)</w:t>
            </w:r>
          </w:p>
        </w:tc>
        <w:tc>
          <w:tcPr>
            <w:tcW w:w="708" w:type="dxa"/>
          </w:tcPr>
          <w:p w14:paraId="70AE492F" w14:textId="77777777" w:rsidR="002179B6" w:rsidRPr="00B73FB2" w:rsidRDefault="002179B6" w:rsidP="00B73FB2">
            <w:pPr>
              <w:autoSpaceDE w:val="0"/>
              <w:autoSpaceDN w:val="0"/>
              <w:adjustRightInd w:val="0"/>
              <w:spacing w:line="267" w:lineRule="exact"/>
              <w:jc w:val="left"/>
              <w:rPr>
                <w:rFonts w:ascii="宋体" w:cs="宋体"/>
                <w:kern w:val="0"/>
                <w:sz w:val="20"/>
                <w:szCs w:val="20"/>
              </w:rPr>
            </w:pPr>
            <w:r w:rsidRPr="00B73FB2">
              <w:rPr>
                <w:rFonts w:ascii="宋体" w:cs="宋体" w:hint="eastAsia"/>
                <w:kern w:val="0"/>
                <w:sz w:val="20"/>
                <w:szCs w:val="20"/>
              </w:rPr>
              <w:t>是</w:t>
            </w:r>
          </w:p>
        </w:tc>
        <w:tc>
          <w:tcPr>
            <w:tcW w:w="2635" w:type="dxa"/>
          </w:tcPr>
          <w:p w14:paraId="693A91C6" w14:textId="77777777" w:rsidR="002179B6" w:rsidRPr="00B73FB2" w:rsidRDefault="002179B6" w:rsidP="00B73FB2">
            <w:pPr>
              <w:autoSpaceDE w:val="0"/>
              <w:autoSpaceDN w:val="0"/>
              <w:adjustRightInd w:val="0"/>
              <w:spacing w:line="267" w:lineRule="exact"/>
              <w:jc w:val="left"/>
              <w:rPr>
                <w:rFonts w:ascii="宋体" w:cs="宋体"/>
                <w:kern w:val="0"/>
                <w:sz w:val="20"/>
                <w:szCs w:val="20"/>
              </w:rPr>
            </w:pPr>
          </w:p>
        </w:tc>
      </w:tr>
      <w:tr w:rsidR="002179B6" w14:paraId="67E273FF" w14:textId="77777777" w:rsidTr="00BD4F05">
        <w:trPr>
          <w:cantSplit/>
          <w:trHeight w:val="145"/>
          <w:ins w:id="3520" w:author="Windows 用户" w:date="2016-03-28T18:01:00Z"/>
        </w:trPr>
        <w:tc>
          <w:tcPr>
            <w:tcW w:w="983" w:type="dxa"/>
            <w:vMerge/>
          </w:tcPr>
          <w:p w14:paraId="56D0654E" w14:textId="77777777" w:rsidR="002179B6" w:rsidRDefault="002179B6" w:rsidP="00BD4F05">
            <w:pPr>
              <w:rPr>
                <w:ins w:id="3521" w:author="Windows 用户" w:date="2016-03-28T18:01:00Z"/>
                <w:rFonts w:ascii="宋体" w:hAnsi="宋体"/>
              </w:rPr>
            </w:pPr>
          </w:p>
        </w:tc>
        <w:tc>
          <w:tcPr>
            <w:tcW w:w="2094" w:type="dxa"/>
          </w:tcPr>
          <w:p w14:paraId="13CB32F0" w14:textId="77777777" w:rsidR="002179B6" w:rsidRPr="00B73FB2" w:rsidRDefault="002179B6" w:rsidP="00B73FB2">
            <w:pPr>
              <w:autoSpaceDE w:val="0"/>
              <w:autoSpaceDN w:val="0"/>
              <w:adjustRightInd w:val="0"/>
              <w:spacing w:line="267" w:lineRule="exact"/>
              <w:jc w:val="left"/>
              <w:rPr>
                <w:ins w:id="3522" w:author="Windows 用户" w:date="2016-03-28T18:01:00Z"/>
                <w:rFonts w:ascii="宋体" w:cs="宋体"/>
                <w:kern w:val="0"/>
                <w:sz w:val="20"/>
                <w:szCs w:val="20"/>
              </w:rPr>
            </w:pPr>
            <w:ins w:id="3523" w:author="Windows 用户" w:date="2016-03-28T18:01:00Z">
              <w:r>
                <w:rPr>
                  <w:rFonts w:ascii="宋体" w:cs="宋体" w:hint="eastAsia"/>
                  <w:kern w:val="0"/>
                  <w:sz w:val="20"/>
                  <w:szCs w:val="20"/>
                </w:rPr>
                <w:t>EXT_FILED1</w:t>
              </w:r>
            </w:ins>
          </w:p>
        </w:tc>
        <w:tc>
          <w:tcPr>
            <w:tcW w:w="1709" w:type="dxa"/>
          </w:tcPr>
          <w:p w14:paraId="756DCD3E" w14:textId="77777777" w:rsidR="002179B6" w:rsidRPr="00B73FB2" w:rsidRDefault="002179B6" w:rsidP="00B73FB2">
            <w:pPr>
              <w:autoSpaceDE w:val="0"/>
              <w:autoSpaceDN w:val="0"/>
              <w:adjustRightInd w:val="0"/>
              <w:spacing w:line="267" w:lineRule="exact"/>
              <w:jc w:val="left"/>
              <w:rPr>
                <w:ins w:id="3524" w:author="Windows 用户" w:date="2016-03-28T18:01:00Z"/>
                <w:rFonts w:ascii="宋体" w:cs="宋体"/>
                <w:kern w:val="0"/>
                <w:sz w:val="20"/>
                <w:szCs w:val="20"/>
              </w:rPr>
            </w:pPr>
            <w:ins w:id="3525" w:author="Windows 用户" w:date="2016-03-28T18:01:00Z">
              <w:r>
                <w:rPr>
                  <w:rFonts w:ascii="宋体" w:cs="宋体" w:hint="eastAsia"/>
                  <w:kern w:val="0"/>
                  <w:sz w:val="20"/>
                  <w:szCs w:val="20"/>
                </w:rPr>
                <w:t>备用字段1</w:t>
              </w:r>
            </w:ins>
          </w:p>
        </w:tc>
        <w:tc>
          <w:tcPr>
            <w:tcW w:w="851" w:type="dxa"/>
          </w:tcPr>
          <w:p w14:paraId="1067BC3C" w14:textId="77777777" w:rsidR="002179B6" w:rsidRPr="00B73FB2" w:rsidRDefault="002179B6" w:rsidP="00B73FB2">
            <w:pPr>
              <w:autoSpaceDE w:val="0"/>
              <w:autoSpaceDN w:val="0"/>
              <w:adjustRightInd w:val="0"/>
              <w:spacing w:line="267" w:lineRule="exact"/>
              <w:jc w:val="left"/>
              <w:rPr>
                <w:ins w:id="3526" w:author="Windows 用户" w:date="2016-03-28T18:01:00Z"/>
                <w:rFonts w:ascii="宋体" w:cs="宋体"/>
                <w:kern w:val="0"/>
                <w:sz w:val="20"/>
                <w:szCs w:val="20"/>
              </w:rPr>
            </w:pPr>
            <w:ins w:id="3527" w:author="Windows 用户" w:date="2016-03-28T18:01: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76AD153F" w14:textId="77777777" w:rsidR="002179B6" w:rsidRPr="00B73FB2" w:rsidRDefault="002179B6" w:rsidP="00B73FB2">
            <w:pPr>
              <w:autoSpaceDE w:val="0"/>
              <w:autoSpaceDN w:val="0"/>
              <w:adjustRightInd w:val="0"/>
              <w:spacing w:line="267" w:lineRule="exact"/>
              <w:jc w:val="left"/>
              <w:rPr>
                <w:ins w:id="3528" w:author="Windows 用户" w:date="2016-03-28T18:01:00Z"/>
                <w:rFonts w:ascii="宋体" w:cs="宋体"/>
                <w:kern w:val="0"/>
                <w:sz w:val="20"/>
                <w:szCs w:val="20"/>
              </w:rPr>
            </w:pPr>
            <w:ins w:id="3529" w:author="Windows 用户" w:date="2016-03-28T18:01:00Z">
              <w:r>
                <w:rPr>
                  <w:rFonts w:ascii="宋体" w:hAnsi="宋体" w:hint="eastAsia"/>
                </w:rPr>
                <w:t>是</w:t>
              </w:r>
            </w:ins>
          </w:p>
        </w:tc>
        <w:tc>
          <w:tcPr>
            <w:tcW w:w="2635" w:type="dxa"/>
          </w:tcPr>
          <w:p w14:paraId="69150EB7" w14:textId="77777777" w:rsidR="002179B6" w:rsidRPr="00B73FB2" w:rsidRDefault="002179B6" w:rsidP="00B73FB2">
            <w:pPr>
              <w:autoSpaceDE w:val="0"/>
              <w:autoSpaceDN w:val="0"/>
              <w:adjustRightInd w:val="0"/>
              <w:spacing w:line="267" w:lineRule="exact"/>
              <w:jc w:val="left"/>
              <w:rPr>
                <w:ins w:id="3530" w:author="Windows 用户" w:date="2016-03-28T18:01:00Z"/>
                <w:rFonts w:ascii="宋体" w:cs="宋体"/>
                <w:kern w:val="0"/>
                <w:sz w:val="20"/>
                <w:szCs w:val="20"/>
              </w:rPr>
            </w:pPr>
            <w:ins w:id="3531" w:author="Windows 用户" w:date="2016-03-28T18:01:00Z">
              <w:r>
                <w:rPr>
                  <w:rFonts w:ascii="宋体" w:cs="宋体" w:hint="eastAsia"/>
                  <w:kern w:val="0"/>
                  <w:sz w:val="20"/>
                  <w:szCs w:val="20"/>
                </w:rPr>
                <w:t>备用字段1</w:t>
              </w:r>
            </w:ins>
          </w:p>
        </w:tc>
      </w:tr>
      <w:tr w:rsidR="002179B6" w14:paraId="32F95934" w14:textId="77777777" w:rsidTr="00BD4F05">
        <w:trPr>
          <w:cantSplit/>
          <w:trHeight w:val="145"/>
          <w:ins w:id="3532" w:author="Windows 用户" w:date="2016-03-28T18:01:00Z"/>
        </w:trPr>
        <w:tc>
          <w:tcPr>
            <w:tcW w:w="983" w:type="dxa"/>
            <w:vMerge/>
          </w:tcPr>
          <w:p w14:paraId="7588DE97" w14:textId="77777777" w:rsidR="002179B6" w:rsidRDefault="002179B6" w:rsidP="00BD4F05">
            <w:pPr>
              <w:rPr>
                <w:ins w:id="3533" w:author="Windows 用户" w:date="2016-03-28T18:01:00Z"/>
                <w:rFonts w:ascii="宋体" w:hAnsi="宋体"/>
              </w:rPr>
            </w:pPr>
          </w:p>
        </w:tc>
        <w:tc>
          <w:tcPr>
            <w:tcW w:w="2094" w:type="dxa"/>
          </w:tcPr>
          <w:p w14:paraId="1ED048B5" w14:textId="77777777" w:rsidR="002179B6" w:rsidRPr="00B73FB2" w:rsidRDefault="002179B6" w:rsidP="00B73FB2">
            <w:pPr>
              <w:autoSpaceDE w:val="0"/>
              <w:autoSpaceDN w:val="0"/>
              <w:adjustRightInd w:val="0"/>
              <w:spacing w:line="267" w:lineRule="exact"/>
              <w:jc w:val="left"/>
              <w:rPr>
                <w:ins w:id="3534" w:author="Windows 用户" w:date="2016-03-28T18:01:00Z"/>
                <w:rFonts w:ascii="宋体" w:cs="宋体"/>
                <w:kern w:val="0"/>
                <w:sz w:val="20"/>
                <w:szCs w:val="20"/>
              </w:rPr>
            </w:pPr>
            <w:ins w:id="3535" w:author="Windows 用户" w:date="2016-03-28T18:01:00Z">
              <w:r>
                <w:rPr>
                  <w:rFonts w:ascii="宋体" w:cs="宋体" w:hint="eastAsia"/>
                  <w:kern w:val="0"/>
                  <w:sz w:val="20"/>
                  <w:szCs w:val="20"/>
                </w:rPr>
                <w:t>EXT_FILED2</w:t>
              </w:r>
            </w:ins>
          </w:p>
        </w:tc>
        <w:tc>
          <w:tcPr>
            <w:tcW w:w="1709" w:type="dxa"/>
          </w:tcPr>
          <w:p w14:paraId="3782195A" w14:textId="77777777" w:rsidR="002179B6" w:rsidRPr="00B73FB2" w:rsidRDefault="002179B6" w:rsidP="00B73FB2">
            <w:pPr>
              <w:autoSpaceDE w:val="0"/>
              <w:autoSpaceDN w:val="0"/>
              <w:adjustRightInd w:val="0"/>
              <w:spacing w:line="267" w:lineRule="exact"/>
              <w:jc w:val="left"/>
              <w:rPr>
                <w:ins w:id="3536" w:author="Windows 用户" w:date="2016-03-28T18:01:00Z"/>
                <w:rFonts w:ascii="宋体" w:cs="宋体"/>
                <w:kern w:val="0"/>
                <w:sz w:val="20"/>
                <w:szCs w:val="20"/>
              </w:rPr>
            </w:pPr>
            <w:ins w:id="3537" w:author="Windows 用户" w:date="2016-03-28T18:01:00Z">
              <w:r>
                <w:rPr>
                  <w:rFonts w:ascii="宋体" w:cs="宋体" w:hint="eastAsia"/>
                  <w:kern w:val="0"/>
                  <w:sz w:val="20"/>
                  <w:szCs w:val="20"/>
                </w:rPr>
                <w:t>备用字段2</w:t>
              </w:r>
            </w:ins>
          </w:p>
        </w:tc>
        <w:tc>
          <w:tcPr>
            <w:tcW w:w="851" w:type="dxa"/>
          </w:tcPr>
          <w:p w14:paraId="1513641F" w14:textId="77777777" w:rsidR="002179B6" w:rsidRPr="00B73FB2" w:rsidRDefault="002179B6" w:rsidP="00B73FB2">
            <w:pPr>
              <w:autoSpaceDE w:val="0"/>
              <w:autoSpaceDN w:val="0"/>
              <w:adjustRightInd w:val="0"/>
              <w:spacing w:line="267" w:lineRule="exact"/>
              <w:jc w:val="left"/>
              <w:rPr>
                <w:ins w:id="3538" w:author="Windows 用户" w:date="2016-03-28T18:01:00Z"/>
                <w:rFonts w:ascii="宋体" w:cs="宋体"/>
                <w:kern w:val="0"/>
                <w:sz w:val="20"/>
                <w:szCs w:val="20"/>
              </w:rPr>
            </w:pPr>
            <w:ins w:id="3539" w:author="Windows 用户" w:date="2016-03-28T18:01: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23F4A53F" w14:textId="77777777" w:rsidR="002179B6" w:rsidRPr="00B73FB2" w:rsidRDefault="002179B6" w:rsidP="00B73FB2">
            <w:pPr>
              <w:autoSpaceDE w:val="0"/>
              <w:autoSpaceDN w:val="0"/>
              <w:adjustRightInd w:val="0"/>
              <w:spacing w:line="267" w:lineRule="exact"/>
              <w:jc w:val="left"/>
              <w:rPr>
                <w:ins w:id="3540" w:author="Windows 用户" w:date="2016-03-28T18:01:00Z"/>
                <w:rFonts w:ascii="宋体" w:cs="宋体"/>
                <w:kern w:val="0"/>
                <w:sz w:val="20"/>
                <w:szCs w:val="20"/>
              </w:rPr>
            </w:pPr>
            <w:ins w:id="3541" w:author="Windows 用户" w:date="2016-03-28T18:01:00Z">
              <w:r>
                <w:rPr>
                  <w:rFonts w:ascii="宋体" w:hAnsi="宋体" w:hint="eastAsia"/>
                </w:rPr>
                <w:t>是</w:t>
              </w:r>
            </w:ins>
          </w:p>
        </w:tc>
        <w:tc>
          <w:tcPr>
            <w:tcW w:w="2635" w:type="dxa"/>
          </w:tcPr>
          <w:p w14:paraId="7B742D43" w14:textId="77777777" w:rsidR="002179B6" w:rsidRPr="00B73FB2" w:rsidRDefault="002179B6" w:rsidP="00B73FB2">
            <w:pPr>
              <w:autoSpaceDE w:val="0"/>
              <w:autoSpaceDN w:val="0"/>
              <w:adjustRightInd w:val="0"/>
              <w:spacing w:line="267" w:lineRule="exact"/>
              <w:jc w:val="left"/>
              <w:rPr>
                <w:ins w:id="3542" w:author="Windows 用户" w:date="2016-03-28T18:01:00Z"/>
                <w:rFonts w:ascii="宋体" w:cs="宋体"/>
                <w:kern w:val="0"/>
                <w:sz w:val="20"/>
                <w:szCs w:val="20"/>
              </w:rPr>
            </w:pPr>
            <w:ins w:id="3543" w:author="Windows 用户" w:date="2016-03-28T18:01:00Z">
              <w:r>
                <w:rPr>
                  <w:rFonts w:ascii="宋体" w:cs="宋体" w:hint="eastAsia"/>
                  <w:kern w:val="0"/>
                  <w:sz w:val="20"/>
                  <w:szCs w:val="20"/>
                </w:rPr>
                <w:t>备用字段2</w:t>
              </w:r>
            </w:ins>
          </w:p>
        </w:tc>
      </w:tr>
      <w:tr w:rsidR="002179B6" w14:paraId="0B3EC594" w14:textId="77777777" w:rsidTr="00BD4F05">
        <w:trPr>
          <w:cantSplit/>
          <w:trHeight w:val="145"/>
          <w:ins w:id="3544" w:author="Windows 用户" w:date="2016-03-28T18:01:00Z"/>
        </w:trPr>
        <w:tc>
          <w:tcPr>
            <w:tcW w:w="983" w:type="dxa"/>
            <w:vMerge/>
          </w:tcPr>
          <w:p w14:paraId="22DFEF18" w14:textId="77777777" w:rsidR="002179B6" w:rsidRDefault="002179B6" w:rsidP="00BD4F05">
            <w:pPr>
              <w:rPr>
                <w:ins w:id="3545" w:author="Windows 用户" w:date="2016-03-28T18:01:00Z"/>
                <w:rFonts w:ascii="宋体" w:hAnsi="宋体"/>
              </w:rPr>
            </w:pPr>
          </w:p>
        </w:tc>
        <w:tc>
          <w:tcPr>
            <w:tcW w:w="2094" w:type="dxa"/>
          </w:tcPr>
          <w:p w14:paraId="03E41EF9" w14:textId="77777777" w:rsidR="002179B6" w:rsidRPr="00B73FB2" w:rsidRDefault="002179B6" w:rsidP="00B73FB2">
            <w:pPr>
              <w:autoSpaceDE w:val="0"/>
              <w:autoSpaceDN w:val="0"/>
              <w:adjustRightInd w:val="0"/>
              <w:spacing w:line="267" w:lineRule="exact"/>
              <w:jc w:val="left"/>
              <w:rPr>
                <w:ins w:id="3546" w:author="Windows 用户" w:date="2016-03-28T18:01:00Z"/>
                <w:rFonts w:ascii="宋体" w:cs="宋体"/>
                <w:kern w:val="0"/>
                <w:sz w:val="20"/>
                <w:szCs w:val="20"/>
              </w:rPr>
            </w:pPr>
            <w:ins w:id="3547" w:author="Windows 用户" w:date="2016-03-28T18:01:00Z">
              <w:r>
                <w:rPr>
                  <w:rFonts w:ascii="宋体" w:cs="宋体" w:hint="eastAsia"/>
                  <w:kern w:val="0"/>
                  <w:sz w:val="20"/>
                  <w:szCs w:val="20"/>
                </w:rPr>
                <w:t>EXT_FILED3</w:t>
              </w:r>
            </w:ins>
          </w:p>
        </w:tc>
        <w:tc>
          <w:tcPr>
            <w:tcW w:w="1709" w:type="dxa"/>
          </w:tcPr>
          <w:p w14:paraId="6184F339" w14:textId="77777777" w:rsidR="002179B6" w:rsidRPr="00B73FB2" w:rsidRDefault="002179B6" w:rsidP="00B73FB2">
            <w:pPr>
              <w:autoSpaceDE w:val="0"/>
              <w:autoSpaceDN w:val="0"/>
              <w:adjustRightInd w:val="0"/>
              <w:spacing w:line="267" w:lineRule="exact"/>
              <w:jc w:val="left"/>
              <w:rPr>
                <w:ins w:id="3548" w:author="Windows 用户" w:date="2016-03-28T18:01:00Z"/>
                <w:rFonts w:ascii="宋体" w:cs="宋体"/>
                <w:kern w:val="0"/>
                <w:sz w:val="20"/>
                <w:szCs w:val="20"/>
              </w:rPr>
            </w:pPr>
            <w:ins w:id="3549" w:author="Windows 用户" w:date="2016-03-28T18:01:00Z">
              <w:r>
                <w:rPr>
                  <w:rFonts w:ascii="宋体" w:cs="宋体" w:hint="eastAsia"/>
                  <w:kern w:val="0"/>
                  <w:sz w:val="20"/>
                  <w:szCs w:val="20"/>
                </w:rPr>
                <w:t>备用字段3</w:t>
              </w:r>
            </w:ins>
          </w:p>
        </w:tc>
        <w:tc>
          <w:tcPr>
            <w:tcW w:w="851" w:type="dxa"/>
          </w:tcPr>
          <w:p w14:paraId="4473B776" w14:textId="77777777" w:rsidR="002179B6" w:rsidRPr="00B73FB2" w:rsidRDefault="002179B6" w:rsidP="00B73FB2">
            <w:pPr>
              <w:autoSpaceDE w:val="0"/>
              <w:autoSpaceDN w:val="0"/>
              <w:adjustRightInd w:val="0"/>
              <w:spacing w:line="267" w:lineRule="exact"/>
              <w:jc w:val="left"/>
              <w:rPr>
                <w:ins w:id="3550" w:author="Windows 用户" w:date="2016-03-28T18:01:00Z"/>
                <w:rFonts w:ascii="宋体" w:cs="宋体"/>
                <w:kern w:val="0"/>
                <w:sz w:val="20"/>
                <w:szCs w:val="20"/>
              </w:rPr>
            </w:pPr>
            <w:ins w:id="3551" w:author="Windows 用户" w:date="2016-03-28T18:01: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300</w:t>
              </w:r>
              <w:r w:rsidRPr="00A560D3">
                <w:rPr>
                  <w:rFonts w:ascii="宋体" w:cs="宋体"/>
                  <w:kern w:val="0"/>
                  <w:sz w:val="20"/>
                  <w:szCs w:val="20"/>
                </w:rPr>
                <w:t>)</w:t>
              </w:r>
            </w:ins>
          </w:p>
        </w:tc>
        <w:tc>
          <w:tcPr>
            <w:tcW w:w="708" w:type="dxa"/>
          </w:tcPr>
          <w:p w14:paraId="2651F6F8" w14:textId="77777777" w:rsidR="002179B6" w:rsidRPr="00B73FB2" w:rsidRDefault="002179B6" w:rsidP="00B73FB2">
            <w:pPr>
              <w:autoSpaceDE w:val="0"/>
              <w:autoSpaceDN w:val="0"/>
              <w:adjustRightInd w:val="0"/>
              <w:spacing w:line="267" w:lineRule="exact"/>
              <w:jc w:val="left"/>
              <w:rPr>
                <w:ins w:id="3552" w:author="Windows 用户" w:date="2016-03-28T18:01:00Z"/>
                <w:rFonts w:ascii="宋体" w:cs="宋体"/>
                <w:kern w:val="0"/>
                <w:sz w:val="20"/>
                <w:szCs w:val="20"/>
              </w:rPr>
            </w:pPr>
            <w:ins w:id="3553" w:author="Windows 用户" w:date="2016-03-28T18:01:00Z">
              <w:r>
                <w:rPr>
                  <w:rFonts w:ascii="宋体" w:hAnsi="宋体" w:hint="eastAsia"/>
                </w:rPr>
                <w:t>是</w:t>
              </w:r>
            </w:ins>
          </w:p>
        </w:tc>
        <w:tc>
          <w:tcPr>
            <w:tcW w:w="2635" w:type="dxa"/>
          </w:tcPr>
          <w:p w14:paraId="317C5E6A" w14:textId="77777777" w:rsidR="002179B6" w:rsidRPr="00B73FB2" w:rsidRDefault="002179B6" w:rsidP="00B73FB2">
            <w:pPr>
              <w:autoSpaceDE w:val="0"/>
              <w:autoSpaceDN w:val="0"/>
              <w:adjustRightInd w:val="0"/>
              <w:spacing w:line="267" w:lineRule="exact"/>
              <w:jc w:val="left"/>
              <w:rPr>
                <w:ins w:id="3554" w:author="Windows 用户" w:date="2016-03-28T18:01:00Z"/>
                <w:rFonts w:ascii="宋体" w:cs="宋体"/>
                <w:kern w:val="0"/>
                <w:sz w:val="20"/>
                <w:szCs w:val="20"/>
              </w:rPr>
            </w:pPr>
            <w:ins w:id="3555" w:author="Windows 用户" w:date="2016-03-28T18:01:00Z">
              <w:r>
                <w:rPr>
                  <w:rFonts w:ascii="宋体" w:cs="宋体" w:hint="eastAsia"/>
                  <w:kern w:val="0"/>
                  <w:sz w:val="20"/>
                  <w:szCs w:val="20"/>
                </w:rPr>
                <w:t>备用字段3</w:t>
              </w:r>
            </w:ins>
          </w:p>
        </w:tc>
      </w:tr>
    </w:tbl>
    <w:p w14:paraId="022E73AB" w14:textId="77777777" w:rsidR="008D419F" w:rsidRPr="004E6C5A" w:rsidRDefault="008D419F" w:rsidP="008D419F">
      <w:pPr>
        <w:rPr>
          <w:rFonts w:ascii="微软雅黑" w:eastAsia="微软雅黑" w:hAnsi="微软雅黑"/>
        </w:rPr>
      </w:pPr>
    </w:p>
    <w:p w14:paraId="4B1823BD" w14:textId="77777777" w:rsidR="008D419F" w:rsidRDefault="008D419F" w:rsidP="0042024B">
      <w:pPr>
        <w:pStyle w:val="3"/>
      </w:pPr>
      <w:bookmarkStart w:id="3556" w:name="_Toc448761016"/>
      <w:r w:rsidRPr="004E6C5A">
        <w:rPr>
          <w:rFonts w:hint="eastAsia"/>
        </w:rPr>
        <w:lastRenderedPageBreak/>
        <w:t>响应报文说明</w:t>
      </w:r>
      <w:bookmarkEnd w:id="3556"/>
    </w:p>
    <w:tbl>
      <w:tblPr>
        <w:tblW w:w="8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3"/>
        <w:gridCol w:w="2094"/>
        <w:gridCol w:w="1709"/>
        <w:gridCol w:w="851"/>
        <w:gridCol w:w="708"/>
        <w:gridCol w:w="2635"/>
      </w:tblGrid>
      <w:tr w:rsidR="0099500D" w14:paraId="69484241" w14:textId="77777777" w:rsidTr="005E28A2">
        <w:trPr>
          <w:trHeight w:val="302"/>
        </w:trPr>
        <w:tc>
          <w:tcPr>
            <w:tcW w:w="983" w:type="dxa"/>
            <w:tcBorders>
              <w:bottom w:val="single" w:sz="4" w:space="0" w:color="auto"/>
            </w:tcBorders>
            <w:shd w:val="clear" w:color="auto" w:fill="C0C0C0"/>
          </w:tcPr>
          <w:p w14:paraId="781FE17A" w14:textId="77777777" w:rsidR="0099500D" w:rsidRDefault="0099500D" w:rsidP="005E28A2">
            <w:pPr>
              <w:rPr>
                <w:rFonts w:ascii="宋体" w:hAnsi="宋体"/>
                <w:b/>
                <w:szCs w:val="21"/>
              </w:rPr>
            </w:pPr>
            <w:r>
              <w:rPr>
                <w:rFonts w:ascii="宋体" w:hAnsi="宋体"/>
                <w:b/>
                <w:szCs w:val="21"/>
              </w:rPr>
              <w:t>模块</w:t>
            </w:r>
          </w:p>
        </w:tc>
        <w:tc>
          <w:tcPr>
            <w:tcW w:w="2094" w:type="dxa"/>
            <w:tcBorders>
              <w:bottom w:val="single" w:sz="4" w:space="0" w:color="auto"/>
            </w:tcBorders>
            <w:shd w:val="clear" w:color="auto" w:fill="C0C0C0"/>
          </w:tcPr>
          <w:p w14:paraId="7A19F1AA" w14:textId="77777777" w:rsidR="0099500D" w:rsidRDefault="0099500D" w:rsidP="005E28A2">
            <w:pPr>
              <w:rPr>
                <w:rFonts w:ascii="宋体" w:hAnsi="宋体"/>
                <w:b/>
              </w:rPr>
            </w:pPr>
            <w:r>
              <w:rPr>
                <w:rFonts w:ascii="宋体" w:hAnsi="宋体"/>
                <w:b/>
                <w:szCs w:val="21"/>
              </w:rPr>
              <w:t>字段ID</w:t>
            </w:r>
          </w:p>
        </w:tc>
        <w:tc>
          <w:tcPr>
            <w:tcW w:w="1709" w:type="dxa"/>
            <w:tcBorders>
              <w:bottom w:val="single" w:sz="4" w:space="0" w:color="auto"/>
            </w:tcBorders>
            <w:shd w:val="clear" w:color="auto" w:fill="C0C0C0"/>
          </w:tcPr>
          <w:p w14:paraId="5058F9C6" w14:textId="77777777" w:rsidR="0099500D" w:rsidRDefault="0099500D" w:rsidP="005E28A2">
            <w:pPr>
              <w:rPr>
                <w:rFonts w:ascii="宋体" w:hAnsi="宋体"/>
                <w:b/>
              </w:rPr>
            </w:pPr>
            <w:r>
              <w:rPr>
                <w:rFonts w:ascii="宋体" w:hAnsi="宋体"/>
                <w:b/>
                <w:szCs w:val="21"/>
              </w:rPr>
              <w:t>字段名称</w:t>
            </w:r>
          </w:p>
        </w:tc>
        <w:tc>
          <w:tcPr>
            <w:tcW w:w="851" w:type="dxa"/>
            <w:tcBorders>
              <w:bottom w:val="single" w:sz="4" w:space="0" w:color="auto"/>
            </w:tcBorders>
            <w:shd w:val="clear" w:color="auto" w:fill="C0C0C0"/>
          </w:tcPr>
          <w:p w14:paraId="0072F3E1" w14:textId="77777777" w:rsidR="0099500D" w:rsidRDefault="0099500D" w:rsidP="005E28A2">
            <w:pPr>
              <w:rPr>
                <w:rFonts w:ascii="宋体" w:hAnsi="宋体"/>
                <w:b/>
              </w:rPr>
            </w:pPr>
            <w:r>
              <w:rPr>
                <w:rFonts w:ascii="宋体" w:hAnsi="宋体"/>
                <w:b/>
                <w:szCs w:val="21"/>
              </w:rPr>
              <w:t>类型</w:t>
            </w:r>
          </w:p>
        </w:tc>
        <w:tc>
          <w:tcPr>
            <w:tcW w:w="708" w:type="dxa"/>
            <w:tcBorders>
              <w:bottom w:val="single" w:sz="4" w:space="0" w:color="auto"/>
            </w:tcBorders>
            <w:shd w:val="clear" w:color="auto" w:fill="C0C0C0"/>
          </w:tcPr>
          <w:p w14:paraId="5502B523" w14:textId="77777777" w:rsidR="0099500D" w:rsidRDefault="0099500D" w:rsidP="005E28A2">
            <w:pPr>
              <w:rPr>
                <w:rFonts w:ascii="宋体" w:hAnsi="宋体"/>
                <w:b/>
              </w:rPr>
            </w:pPr>
            <w:r>
              <w:rPr>
                <w:rFonts w:ascii="宋体" w:hAnsi="宋体" w:hint="eastAsia"/>
                <w:b/>
              </w:rPr>
              <w:t>可空</w:t>
            </w:r>
          </w:p>
        </w:tc>
        <w:tc>
          <w:tcPr>
            <w:tcW w:w="2635" w:type="dxa"/>
            <w:tcBorders>
              <w:bottom w:val="single" w:sz="4" w:space="0" w:color="auto"/>
            </w:tcBorders>
            <w:shd w:val="clear" w:color="auto" w:fill="C0C0C0"/>
          </w:tcPr>
          <w:p w14:paraId="63EBD49C" w14:textId="77777777" w:rsidR="0099500D" w:rsidRDefault="0099500D" w:rsidP="005E28A2">
            <w:pPr>
              <w:rPr>
                <w:rFonts w:ascii="宋体" w:hAnsi="宋体"/>
                <w:b/>
              </w:rPr>
            </w:pPr>
            <w:r>
              <w:rPr>
                <w:rFonts w:ascii="宋体" w:hAnsi="宋体" w:hint="eastAsia"/>
                <w:b/>
              </w:rPr>
              <w:t>备注</w:t>
            </w:r>
          </w:p>
        </w:tc>
      </w:tr>
      <w:tr w:rsidR="002D190B" w:rsidRPr="00ED5E4E" w14:paraId="244D764D" w14:textId="77777777" w:rsidTr="005E28A2">
        <w:trPr>
          <w:cantSplit/>
          <w:trHeight w:val="317"/>
        </w:trPr>
        <w:tc>
          <w:tcPr>
            <w:tcW w:w="983" w:type="dxa"/>
            <w:vMerge w:val="restart"/>
          </w:tcPr>
          <w:p w14:paraId="1422B2CC" w14:textId="77777777" w:rsidR="002D190B" w:rsidRPr="00ED5E4E" w:rsidRDefault="002D190B" w:rsidP="005E28A2">
            <w:pPr>
              <w:rPr>
                <w:rFonts w:ascii="宋体" w:cs="宋体"/>
                <w:kern w:val="0"/>
                <w:sz w:val="20"/>
                <w:szCs w:val="20"/>
              </w:rPr>
            </w:pPr>
            <w:r w:rsidRPr="00ED5E4E">
              <w:rPr>
                <w:rFonts w:ascii="宋体" w:cs="宋体" w:hint="eastAsia"/>
                <w:kern w:val="0"/>
                <w:sz w:val="20"/>
                <w:szCs w:val="20"/>
              </w:rPr>
              <w:t>BODY</w:t>
            </w:r>
          </w:p>
        </w:tc>
        <w:tc>
          <w:tcPr>
            <w:tcW w:w="7997" w:type="dxa"/>
            <w:gridSpan w:val="5"/>
          </w:tcPr>
          <w:p w14:paraId="12320744" w14:textId="77777777" w:rsidR="002D190B" w:rsidRPr="00ED5E4E" w:rsidRDefault="002D190B" w:rsidP="005E28A2">
            <w:pPr>
              <w:rPr>
                <w:rFonts w:ascii="宋体" w:cs="宋体"/>
                <w:kern w:val="0"/>
                <w:sz w:val="20"/>
                <w:szCs w:val="20"/>
              </w:rPr>
            </w:pPr>
          </w:p>
        </w:tc>
      </w:tr>
      <w:tr w:rsidR="002D190B" w:rsidRPr="00ED5E4E" w14:paraId="096AA9E1" w14:textId="77777777" w:rsidTr="005E28A2">
        <w:trPr>
          <w:cantSplit/>
          <w:trHeight w:val="145"/>
        </w:trPr>
        <w:tc>
          <w:tcPr>
            <w:tcW w:w="983" w:type="dxa"/>
            <w:vMerge/>
          </w:tcPr>
          <w:p w14:paraId="4AC01D19" w14:textId="77777777" w:rsidR="002D190B" w:rsidRPr="00ED5E4E" w:rsidRDefault="002D190B" w:rsidP="005E28A2">
            <w:pPr>
              <w:rPr>
                <w:rFonts w:ascii="宋体" w:cs="宋体"/>
                <w:kern w:val="0"/>
                <w:sz w:val="20"/>
                <w:szCs w:val="20"/>
              </w:rPr>
            </w:pPr>
          </w:p>
        </w:tc>
        <w:tc>
          <w:tcPr>
            <w:tcW w:w="2094" w:type="dxa"/>
          </w:tcPr>
          <w:p w14:paraId="4729199B" w14:textId="77777777" w:rsidR="002D190B" w:rsidRPr="00A560D3" w:rsidRDefault="002D190B" w:rsidP="005E28A2">
            <w:pPr>
              <w:autoSpaceDE w:val="0"/>
              <w:autoSpaceDN w:val="0"/>
              <w:adjustRightInd w:val="0"/>
              <w:spacing w:line="267" w:lineRule="exact"/>
              <w:jc w:val="left"/>
              <w:rPr>
                <w:rFonts w:ascii="宋体" w:cs="宋体"/>
                <w:kern w:val="0"/>
                <w:sz w:val="20"/>
                <w:szCs w:val="20"/>
              </w:rPr>
            </w:pPr>
            <w:r w:rsidRPr="00A560D3">
              <w:rPr>
                <w:rFonts w:ascii="宋体" w:cs="宋体"/>
                <w:kern w:val="0"/>
                <w:sz w:val="20"/>
                <w:szCs w:val="20"/>
              </w:rPr>
              <w:t>MERCHANTID</w:t>
            </w:r>
          </w:p>
        </w:tc>
        <w:tc>
          <w:tcPr>
            <w:tcW w:w="1709" w:type="dxa"/>
          </w:tcPr>
          <w:p w14:paraId="0EC81AC4" w14:textId="77777777" w:rsidR="002D190B" w:rsidRPr="00A560D3" w:rsidRDefault="002D190B" w:rsidP="005E28A2">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商户唯一标识</w:t>
            </w:r>
          </w:p>
        </w:tc>
        <w:tc>
          <w:tcPr>
            <w:tcW w:w="851" w:type="dxa"/>
          </w:tcPr>
          <w:p w14:paraId="2DB7814F" w14:textId="77777777" w:rsidR="002D190B" w:rsidRPr="00A560D3" w:rsidRDefault="002D190B" w:rsidP="005E28A2">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(32)</w:t>
            </w:r>
          </w:p>
        </w:tc>
        <w:tc>
          <w:tcPr>
            <w:tcW w:w="708" w:type="dxa"/>
          </w:tcPr>
          <w:p w14:paraId="73E87EB3" w14:textId="77777777" w:rsidR="002D190B" w:rsidRPr="00A560D3" w:rsidRDefault="002D190B" w:rsidP="005E28A2">
            <w:pPr>
              <w:autoSpaceDE w:val="0"/>
              <w:autoSpaceDN w:val="0"/>
              <w:adjustRightInd w:val="0"/>
              <w:spacing w:line="267" w:lineRule="exact"/>
              <w:ind w:left="107"/>
              <w:jc w:val="left"/>
              <w:rPr>
                <w:rFonts w:ascii="宋体" w:cs="宋体"/>
                <w:kern w:val="0"/>
                <w:sz w:val="20"/>
                <w:szCs w:val="20"/>
              </w:rPr>
            </w:pPr>
          </w:p>
        </w:tc>
        <w:tc>
          <w:tcPr>
            <w:tcW w:w="2635" w:type="dxa"/>
          </w:tcPr>
          <w:p w14:paraId="39519269" w14:textId="77777777" w:rsidR="002D190B" w:rsidRPr="00A560D3" w:rsidRDefault="002D190B" w:rsidP="005E28A2">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银行统一提供</w:t>
            </w:r>
          </w:p>
        </w:tc>
      </w:tr>
      <w:tr w:rsidR="002D190B" w:rsidRPr="00ED5E4E" w14:paraId="15233B01" w14:textId="77777777" w:rsidTr="005E28A2">
        <w:trPr>
          <w:cantSplit/>
          <w:trHeight w:val="145"/>
        </w:trPr>
        <w:tc>
          <w:tcPr>
            <w:tcW w:w="983" w:type="dxa"/>
            <w:vMerge/>
          </w:tcPr>
          <w:p w14:paraId="5C03C725" w14:textId="77777777" w:rsidR="002D190B" w:rsidRPr="00ED5E4E" w:rsidRDefault="002D190B" w:rsidP="005E28A2">
            <w:pPr>
              <w:rPr>
                <w:rFonts w:ascii="宋体" w:cs="宋体"/>
                <w:kern w:val="0"/>
                <w:sz w:val="20"/>
                <w:szCs w:val="20"/>
              </w:rPr>
            </w:pPr>
          </w:p>
        </w:tc>
        <w:tc>
          <w:tcPr>
            <w:tcW w:w="2094" w:type="dxa"/>
          </w:tcPr>
          <w:p w14:paraId="17FBCF4E" w14:textId="77777777" w:rsidR="002D190B" w:rsidRPr="00ED5E4E" w:rsidRDefault="002D190B" w:rsidP="005E28A2">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TRANSCODE</w:t>
            </w:r>
          </w:p>
        </w:tc>
        <w:tc>
          <w:tcPr>
            <w:tcW w:w="1709" w:type="dxa"/>
          </w:tcPr>
          <w:p w14:paraId="324C964A" w14:textId="77777777" w:rsidR="002D190B" w:rsidRPr="00ED5E4E" w:rsidRDefault="002D190B" w:rsidP="005E28A2">
            <w:pPr>
              <w:rPr>
                <w:rFonts w:ascii="宋体" w:cs="宋体"/>
                <w:kern w:val="0"/>
                <w:sz w:val="20"/>
                <w:szCs w:val="20"/>
              </w:rPr>
            </w:pPr>
            <w:r w:rsidRPr="00A560D3">
              <w:rPr>
                <w:rFonts w:ascii="宋体" w:cs="宋体" w:hint="eastAsia"/>
                <w:kern w:val="0"/>
                <w:sz w:val="20"/>
                <w:szCs w:val="20"/>
              </w:rPr>
              <w:t>交易码</w:t>
            </w:r>
          </w:p>
        </w:tc>
        <w:tc>
          <w:tcPr>
            <w:tcW w:w="851" w:type="dxa"/>
          </w:tcPr>
          <w:p w14:paraId="3F2E5C24" w14:textId="77777777" w:rsidR="002D190B" w:rsidRPr="00ED5E4E" w:rsidRDefault="002D190B" w:rsidP="005E28A2">
            <w:pPr>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8</w:t>
            </w:r>
            <w:r w:rsidRPr="00A560D3">
              <w:rPr>
                <w:rFonts w:ascii="宋体" w:cs="宋体"/>
                <w:kern w:val="0"/>
                <w:sz w:val="20"/>
                <w:szCs w:val="20"/>
              </w:rPr>
              <w:t>)</w:t>
            </w:r>
          </w:p>
        </w:tc>
        <w:tc>
          <w:tcPr>
            <w:tcW w:w="708" w:type="dxa"/>
          </w:tcPr>
          <w:p w14:paraId="7091A0F3" w14:textId="77777777" w:rsidR="002D190B" w:rsidRPr="00EA7B55" w:rsidRDefault="002D190B" w:rsidP="005E28A2">
            <w:pPr>
              <w:autoSpaceDE w:val="0"/>
              <w:autoSpaceDN w:val="0"/>
              <w:adjustRightInd w:val="0"/>
              <w:spacing w:line="267" w:lineRule="exact"/>
              <w:ind w:left="107"/>
              <w:jc w:val="left"/>
              <w:rPr>
                <w:rFonts w:ascii="宋体" w:cs="宋体"/>
                <w:kern w:val="0"/>
                <w:sz w:val="20"/>
                <w:szCs w:val="20"/>
              </w:rPr>
            </w:pPr>
          </w:p>
        </w:tc>
        <w:tc>
          <w:tcPr>
            <w:tcW w:w="2635" w:type="dxa"/>
          </w:tcPr>
          <w:p w14:paraId="1DD87C3F" w14:textId="77777777" w:rsidR="002D190B" w:rsidRPr="00EA7B55" w:rsidRDefault="002D190B" w:rsidP="0099500D">
            <w:pPr>
              <w:autoSpaceDE w:val="0"/>
              <w:autoSpaceDN w:val="0"/>
              <w:adjustRightInd w:val="0"/>
              <w:spacing w:line="267" w:lineRule="exact"/>
              <w:jc w:val="left"/>
              <w:rPr>
                <w:rFonts w:ascii="宋体" w:cs="宋体"/>
                <w:kern w:val="0"/>
                <w:sz w:val="20"/>
                <w:szCs w:val="20"/>
              </w:rPr>
            </w:pPr>
            <w:r w:rsidRPr="00EA7B55">
              <w:rPr>
                <w:rFonts w:ascii="宋体" w:cs="宋体" w:hint="eastAsia"/>
                <w:kern w:val="0"/>
                <w:sz w:val="20"/>
                <w:szCs w:val="20"/>
              </w:rPr>
              <w:t>OGW000</w:t>
            </w:r>
            <w:r>
              <w:rPr>
                <w:rFonts w:ascii="宋体" w:cs="宋体" w:hint="eastAsia"/>
                <w:kern w:val="0"/>
                <w:sz w:val="20"/>
                <w:szCs w:val="20"/>
              </w:rPr>
              <w:t>58</w:t>
            </w:r>
          </w:p>
        </w:tc>
      </w:tr>
      <w:tr w:rsidR="002D190B" w:rsidRPr="00ED5E4E" w14:paraId="2E8A6399" w14:textId="77777777" w:rsidTr="005E28A2">
        <w:trPr>
          <w:cantSplit/>
          <w:trHeight w:val="145"/>
        </w:trPr>
        <w:tc>
          <w:tcPr>
            <w:tcW w:w="983" w:type="dxa"/>
            <w:vMerge/>
          </w:tcPr>
          <w:p w14:paraId="039B5F19" w14:textId="77777777" w:rsidR="002D190B" w:rsidRPr="00ED5E4E" w:rsidRDefault="002D190B" w:rsidP="005E28A2">
            <w:pPr>
              <w:rPr>
                <w:rFonts w:ascii="宋体" w:cs="宋体"/>
                <w:kern w:val="0"/>
                <w:sz w:val="20"/>
                <w:szCs w:val="20"/>
              </w:rPr>
            </w:pPr>
          </w:p>
        </w:tc>
        <w:tc>
          <w:tcPr>
            <w:tcW w:w="2094" w:type="dxa"/>
          </w:tcPr>
          <w:p w14:paraId="7A9BEB5D" w14:textId="77777777" w:rsidR="002D190B" w:rsidRPr="00A560D3" w:rsidRDefault="002D190B" w:rsidP="005E28A2">
            <w:pPr>
              <w:autoSpaceDE w:val="0"/>
              <w:autoSpaceDN w:val="0"/>
              <w:adjustRightInd w:val="0"/>
              <w:spacing w:line="267" w:lineRule="exact"/>
              <w:jc w:val="left"/>
              <w:rPr>
                <w:rFonts w:ascii="宋体" w:cs="宋体"/>
                <w:kern w:val="0"/>
                <w:sz w:val="20"/>
                <w:szCs w:val="20"/>
              </w:rPr>
            </w:pPr>
            <w:r w:rsidRPr="00A560D3">
              <w:rPr>
                <w:rFonts w:ascii="宋体" w:cs="宋体"/>
                <w:kern w:val="0"/>
                <w:sz w:val="20"/>
                <w:szCs w:val="20"/>
              </w:rPr>
              <w:t>BANKID</w:t>
            </w:r>
          </w:p>
        </w:tc>
        <w:tc>
          <w:tcPr>
            <w:tcW w:w="1709" w:type="dxa"/>
          </w:tcPr>
          <w:p w14:paraId="4AA15236" w14:textId="77777777" w:rsidR="002D190B" w:rsidRPr="00A560D3" w:rsidRDefault="002D190B" w:rsidP="005E28A2">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银行标识</w:t>
            </w:r>
          </w:p>
        </w:tc>
        <w:tc>
          <w:tcPr>
            <w:tcW w:w="851" w:type="dxa"/>
          </w:tcPr>
          <w:p w14:paraId="29DBAC2C" w14:textId="77777777" w:rsidR="002D190B" w:rsidRPr="00A560D3" w:rsidRDefault="002D190B" w:rsidP="005E28A2">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6</w:t>
            </w:r>
            <w:r w:rsidRPr="00A560D3">
              <w:rPr>
                <w:rFonts w:ascii="宋体" w:cs="宋体"/>
                <w:kern w:val="0"/>
                <w:sz w:val="20"/>
                <w:szCs w:val="20"/>
              </w:rPr>
              <w:t>)</w:t>
            </w:r>
          </w:p>
        </w:tc>
        <w:tc>
          <w:tcPr>
            <w:tcW w:w="708" w:type="dxa"/>
          </w:tcPr>
          <w:p w14:paraId="6B68E38E" w14:textId="77777777" w:rsidR="002D190B" w:rsidRPr="00A560D3" w:rsidRDefault="002D190B" w:rsidP="005E28A2">
            <w:pPr>
              <w:autoSpaceDE w:val="0"/>
              <w:autoSpaceDN w:val="0"/>
              <w:adjustRightInd w:val="0"/>
              <w:spacing w:line="267" w:lineRule="exact"/>
              <w:ind w:left="107"/>
              <w:jc w:val="left"/>
              <w:rPr>
                <w:rFonts w:ascii="宋体" w:cs="宋体"/>
                <w:kern w:val="0"/>
                <w:sz w:val="20"/>
                <w:szCs w:val="20"/>
              </w:rPr>
            </w:pPr>
          </w:p>
        </w:tc>
        <w:tc>
          <w:tcPr>
            <w:tcW w:w="2635" w:type="dxa"/>
          </w:tcPr>
          <w:p w14:paraId="31EEBB0B" w14:textId="77777777" w:rsidR="002D190B" w:rsidRPr="00A560D3" w:rsidRDefault="002D190B" w:rsidP="005E28A2">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固定值：</w:t>
            </w:r>
            <w:r w:rsidRPr="00A560D3">
              <w:rPr>
                <w:rFonts w:ascii="宋体" w:cs="宋体"/>
                <w:kern w:val="0"/>
                <w:sz w:val="20"/>
                <w:szCs w:val="20"/>
              </w:rPr>
              <w:t>GHB</w:t>
            </w:r>
          </w:p>
        </w:tc>
      </w:tr>
      <w:tr w:rsidR="002D190B" w:rsidRPr="00ED5E4E" w14:paraId="5923975D" w14:textId="77777777" w:rsidTr="005E28A2">
        <w:trPr>
          <w:cantSplit/>
          <w:trHeight w:val="145"/>
        </w:trPr>
        <w:tc>
          <w:tcPr>
            <w:tcW w:w="983" w:type="dxa"/>
            <w:vMerge/>
          </w:tcPr>
          <w:p w14:paraId="0E1BACD1" w14:textId="77777777" w:rsidR="002D190B" w:rsidRPr="00ED5E4E" w:rsidRDefault="002D190B" w:rsidP="005E28A2">
            <w:pPr>
              <w:rPr>
                <w:rFonts w:ascii="宋体" w:cs="宋体"/>
                <w:kern w:val="0"/>
                <w:sz w:val="20"/>
                <w:szCs w:val="20"/>
              </w:rPr>
            </w:pPr>
          </w:p>
        </w:tc>
        <w:tc>
          <w:tcPr>
            <w:tcW w:w="7997" w:type="dxa"/>
            <w:gridSpan w:val="5"/>
          </w:tcPr>
          <w:p w14:paraId="56C1854C" w14:textId="77777777" w:rsidR="002D190B" w:rsidRPr="00ED5E4E" w:rsidRDefault="002D190B" w:rsidP="005E28A2">
            <w:pPr>
              <w:rPr>
                <w:rFonts w:ascii="宋体" w:cs="宋体"/>
                <w:kern w:val="0"/>
                <w:sz w:val="20"/>
                <w:szCs w:val="20"/>
              </w:rPr>
            </w:pPr>
            <w:r>
              <w:rPr>
                <w:rFonts w:ascii="宋体" w:cs="宋体" w:hint="eastAsia"/>
                <w:kern w:val="0"/>
                <w:sz w:val="20"/>
                <w:szCs w:val="20"/>
              </w:rPr>
              <w:t>数据加密域都放到XMLPARA里面</w:t>
            </w:r>
          </w:p>
        </w:tc>
      </w:tr>
      <w:tr w:rsidR="002D190B" w:rsidRPr="00ED5E4E" w14:paraId="306B23FA" w14:textId="77777777" w:rsidTr="005E28A2">
        <w:trPr>
          <w:cantSplit/>
          <w:trHeight w:val="145"/>
        </w:trPr>
        <w:tc>
          <w:tcPr>
            <w:tcW w:w="983" w:type="dxa"/>
            <w:vMerge/>
          </w:tcPr>
          <w:p w14:paraId="4572B40F" w14:textId="77777777" w:rsidR="002D190B" w:rsidRPr="00ED5E4E" w:rsidRDefault="002D190B" w:rsidP="005E28A2">
            <w:pPr>
              <w:rPr>
                <w:rFonts w:ascii="宋体" w:cs="宋体"/>
                <w:kern w:val="0"/>
                <w:sz w:val="20"/>
                <w:szCs w:val="20"/>
              </w:rPr>
            </w:pPr>
          </w:p>
        </w:tc>
        <w:tc>
          <w:tcPr>
            <w:tcW w:w="7997" w:type="dxa"/>
            <w:gridSpan w:val="5"/>
          </w:tcPr>
          <w:p w14:paraId="5C728528" w14:textId="77777777" w:rsidR="002D190B" w:rsidRPr="00A560D3" w:rsidRDefault="002D190B" w:rsidP="005E28A2">
            <w:pPr>
              <w:autoSpaceDE w:val="0"/>
              <w:autoSpaceDN w:val="0"/>
              <w:adjustRightInd w:val="0"/>
              <w:spacing w:line="283" w:lineRule="exact"/>
              <w:jc w:val="left"/>
              <w:rPr>
                <w:rFonts w:ascii="宋体" w:cs="宋体"/>
                <w:kern w:val="0"/>
                <w:sz w:val="20"/>
                <w:szCs w:val="20"/>
              </w:rPr>
            </w:pPr>
            <w:r w:rsidRPr="00A560D3">
              <w:rPr>
                <w:rFonts w:ascii="宋体" w:cs="宋体" w:hint="eastAsia"/>
                <w:kern w:val="0"/>
                <w:sz w:val="20"/>
                <w:szCs w:val="20"/>
              </w:rPr>
              <w:t>以下信息，只有</w:t>
            </w:r>
            <w:r w:rsidRPr="005D5C2A">
              <w:rPr>
                <w:rFonts w:ascii="宋体" w:cs="宋体"/>
                <w:kern w:val="0"/>
                <w:sz w:val="20"/>
                <w:szCs w:val="20"/>
              </w:rPr>
              <w:t>errorCode =0</w:t>
            </w:r>
            <w:r w:rsidRPr="00A560D3">
              <w:rPr>
                <w:rFonts w:ascii="宋体" w:cs="宋体" w:hint="eastAsia"/>
                <w:kern w:val="0"/>
                <w:sz w:val="20"/>
                <w:szCs w:val="20"/>
              </w:rPr>
              <w:t>时才返回，即正常响应时才返回</w:t>
            </w:r>
          </w:p>
        </w:tc>
      </w:tr>
      <w:tr w:rsidR="002D190B" w:rsidRPr="00ED5E4E" w14:paraId="2E9640BD" w14:textId="77777777" w:rsidTr="005E28A2">
        <w:trPr>
          <w:cantSplit/>
          <w:trHeight w:val="145"/>
        </w:trPr>
        <w:tc>
          <w:tcPr>
            <w:tcW w:w="983" w:type="dxa"/>
            <w:vMerge/>
          </w:tcPr>
          <w:p w14:paraId="194FFC7F" w14:textId="77777777" w:rsidR="002D190B" w:rsidRPr="00ED5E4E" w:rsidRDefault="002D190B" w:rsidP="005E28A2">
            <w:pPr>
              <w:rPr>
                <w:rFonts w:ascii="宋体" w:cs="宋体"/>
                <w:kern w:val="0"/>
                <w:sz w:val="20"/>
                <w:szCs w:val="20"/>
              </w:rPr>
            </w:pPr>
          </w:p>
        </w:tc>
        <w:tc>
          <w:tcPr>
            <w:tcW w:w="2094" w:type="dxa"/>
          </w:tcPr>
          <w:p w14:paraId="2C966356" w14:textId="77777777" w:rsidR="002D190B" w:rsidRPr="00ED5E4E" w:rsidRDefault="002D190B" w:rsidP="005E28A2">
            <w:pPr>
              <w:rPr>
                <w:rFonts w:ascii="宋体" w:cs="宋体"/>
                <w:kern w:val="0"/>
                <w:sz w:val="20"/>
                <w:szCs w:val="20"/>
              </w:rPr>
            </w:pPr>
            <w:r w:rsidRPr="00ED5E4E">
              <w:rPr>
                <w:rFonts w:ascii="宋体" w:cs="宋体" w:hint="eastAsia"/>
                <w:kern w:val="0"/>
                <w:sz w:val="20"/>
                <w:szCs w:val="20"/>
              </w:rPr>
              <w:t>RESJNLNO</w:t>
            </w:r>
          </w:p>
        </w:tc>
        <w:tc>
          <w:tcPr>
            <w:tcW w:w="1709" w:type="dxa"/>
          </w:tcPr>
          <w:p w14:paraId="206DB3DC" w14:textId="77777777" w:rsidR="002D190B" w:rsidRPr="00ED5E4E" w:rsidRDefault="002D190B" w:rsidP="005E28A2">
            <w:pPr>
              <w:rPr>
                <w:rFonts w:ascii="宋体" w:cs="宋体"/>
                <w:kern w:val="0"/>
                <w:sz w:val="20"/>
                <w:szCs w:val="20"/>
              </w:rPr>
            </w:pPr>
            <w:r w:rsidRPr="00ED5E4E">
              <w:rPr>
                <w:rFonts w:ascii="宋体" w:cs="宋体" w:hint="eastAsia"/>
                <w:kern w:val="0"/>
                <w:sz w:val="20"/>
                <w:szCs w:val="20"/>
              </w:rPr>
              <w:t>银行交易流水号</w:t>
            </w:r>
          </w:p>
        </w:tc>
        <w:tc>
          <w:tcPr>
            <w:tcW w:w="851" w:type="dxa"/>
          </w:tcPr>
          <w:p w14:paraId="2B99BBB1" w14:textId="77777777" w:rsidR="002D190B" w:rsidRPr="00ED5E4E" w:rsidRDefault="002D190B" w:rsidP="005E28A2">
            <w:pPr>
              <w:rPr>
                <w:rFonts w:ascii="宋体" w:cs="宋体"/>
                <w:kern w:val="0"/>
                <w:sz w:val="20"/>
                <w:szCs w:val="20"/>
              </w:rPr>
            </w:pPr>
            <w:r w:rsidRPr="00ED5E4E">
              <w:rPr>
                <w:rFonts w:ascii="宋体" w:cs="宋体" w:hint="eastAsia"/>
                <w:kern w:val="0"/>
                <w:sz w:val="20"/>
                <w:szCs w:val="20"/>
              </w:rPr>
              <w:t>C(32)</w:t>
            </w:r>
          </w:p>
        </w:tc>
        <w:tc>
          <w:tcPr>
            <w:tcW w:w="708" w:type="dxa"/>
          </w:tcPr>
          <w:p w14:paraId="43C234B1" w14:textId="77777777" w:rsidR="002D190B" w:rsidRPr="00ED5E4E" w:rsidRDefault="002D190B" w:rsidP="005E28A2">
            <w:pPr>
              <w:rPr>
                <w:rFonts w:ascii="宋体" w:cs="宋体"/>
                <w:kern w:val="0"/>
                <w:sz w:val="20"/>
                <w:szCs w:val="20"/>
              </w:rPr>
            </w:pPr>
            <w:r w:rsidRPr="00ED5E4E">
              <w:rPr>
                <w:rFonts w:ascii="宋体" w:cs="宋体" w:hint="eastAsia"/>
                <w:kern w:val="0"/>
                <w:sz w:val="20"/>
                <w:szCs w:val="20"/>
              </w:rPr>
              <w:t>否</w:t>
            </w:r>
          </w:p>
        </w:tc>
        <w:tc>
          <w:tcPr>
            <w:tcW w:w="2635" w:type="dxa"/>
          </w:tcPr>
          <w:p w14:paraId="0C6C3768" w14:textId="77777777" w:rsidR="002D190B" w:rsidRPr="00ED5E4E" w:rsidRDefault="002D190B" w:rsidP="005E28A2">
            <w:pPr>
              <w:rPr>
                <w:rFonts w:ascii="宋体" w:cs="宋体"/>
                <w:kern w:val="0"/>
                <w:sz w:val="20"/>
                <w:szCs w:val="20"/>
              </w:rPr>
            </w:pPr>
            <w:r w:rsidRPr="00ED5E4E">
              <w:rPr>
                <w:rFonts w:ascii="宋体" w:cs="宋体" w:hint="eastAsia"/>
                <w:kern w:val="0"/>
                <w:sz w:val="20"/>
                <w:szCs w:val="20"/>
              </w:rPr>
              <w:t>银行交易流水号</w:t>
            </w:r>
          </w:p>
        </w:tc>
      </w:tr>
      <w:tr w:rsidR="002D190B" w:rsidRPr="00ED5E4E" w14:paraId="7673656E" w14:textId="77777777" w:rsidTr="005E28A2">
        <w:trPr>
          <w:cantSplit/>
          <w:trHeight w:val="145"/>
        </w:trPr>
        <w:tc>
          <w:tcPr>
            <w:tcW w:w="983" w:type="dxa"/>
            <w:vMerge/>
          </w:tcPr>
          <w:p w14:paraId="553E4FBA" w14:textId="77777777" w:rsidR="002D190B" w:rsidRPr="00ED5E4E" w:rsidRDefault="002D190B" w:rsidP="005E28A2">
            <w:pPr>
              <w:rPr>
                <w:rFonts w:ascii="宋体" w:cs="宋体"/>
                <w:kern w:val="0"/>
                <w:sz w:val="20"/>
                <w:szCs w:val="20"/>
              </w:rPr>
            </w:pPr>
          </w:p>
        </w:tc>
        <w:tc>
          <w:tcPr>
            <w:tcW w:w="2094" w:type="dxa"/>
          </w:tcPr>
          <w:p w14:paraId="52856DD5" w14:textId="77777777" w:rsidR="002D190B" w:rsidRPr="00ED5E4E" w:rsidRDefault="002D190B" w:rsidP="005E28A2">
            <w:pPr>
              <w:rPr>
                <w:rFonts w:ascii="宋体" w:cs="宋体"/>
                <w:kern w:val="0"/>
                <w:sz w:val="20"/>
                <w:szCs w:val="20"/>
              </w:rPr>
            </w:pPr>
            <w:r w:rsidRPr="00ED5E4E">
              <w:rPr>
                <w:rFonts w:ascii="宋体" w:cs="宋体" w:hint="eastAsia"/>
                <w:kern w:val="0"/>
                <w:sz w:val="20"/>
                <w:szCs w:val="20"/>
              </w:rPr>
              <w:t>TRANSDT</w:t>
            </w:r>
          </w:p>
        </w:tc>
        <w:tc>
          <w:tcPr>
            <w:tcW w:w="1709" w:type="dxa"/>
          </w:tcPr>
          <w:p w14:paraId="63D3675B" w14:textId="77777777" w:rsidR="002D190B" w:rsidRPr="00ED5E4E" w:rsidRDefault="002D190B" w:rsidP="005E28A2">
            <w:pPr>
              <w:rPr>
                <w:rFonts w:ascii="宋体" w:cs="宋体"/>
                <w:kern w:val="0"/>
                <w:sz w:val="20"/>
                <w:szCs w:val="20"/>
              </w:rPr>
            </w:pPr>
            <w:r w:rsidRPr="00ED5E4E">
              <w:rPr>
                <w:rFonts w:ascii="宋体" w:cs="宋体" w:hint="eastAsia"/>
                <w:kern w:val="0"/>
                <w:sz w:val="20"/>
                <w:szCs w:val="20"/>
              </w:rPr>
              <w:t>交易日期</w:t>
            </w:r>
          </w:p>
        </w:tc>
        <w:tc>
          <w:tcPr>
            <w:tcW w:w="851" w:type="dxa"/>
          </w:tcPr>
          <w:p w14:paraId="40310C3D" w14:textId="77777777" w:rsidR="002D190B" w:rsidRPr="00ED5E4E" w:rsidRDefault="002D190B" w:rsidP="005E28A2">
            <w:pPr>
              <w:rPr>
                <w:rFonts w:ascii="宋体" w:cs="宋体"/>
                <w:kern w:val="0"/>
                <w:sz w:val="20"/>
                <w:szCs w:val="20"/>
              </w:rPr>
            </w:pPr>
            <w:r w:rsidRPr="00ED5E4E">
              <w:rPr>
                <w:rFonts w:ascii="宋体" w:cs="宋体" w:hint="eastAsia"/>
                <w:kern w:val="0"/>
                <w:sz w:val="20"/>
                <w:szCs w:val="20"/>
              </w:rPr>
              <w:t>D</w:t>
            </w:r>
          </w:p>
        </w:tc>
        <w:tc>
          <w:tcPr>
            <w:tcW w:w="708" w:type="dxa"/>
          </w:tcPr>
          <w:p w14:paraId="34AF5581" w14:textId="77777777" w:rsidR="002D190B" w:rsidRPr="00ED5E4E" w:rsidRDefault="002D190B" w:rsidP="005E28A2">
            <w:pPr>
              <w:rPr>
                <w:rFonts w:ascii="宋体" w:cs="宋体"/>
                <w:kern w:val="0"/>
                <w:sz w:val="20"/>
                <w:szCs w:val="20"/>
              </w:rPr>
            </w:pPr>
            <w:r w:rsidRPr="00ED5E4E">
              <w:rPr>
                <w:rFonts w:ascii="宋体" w:cs="宋体" w:hint="eastAsia"/>
                <w:kern w:val="0"/>
                <w:sz w:val="20"/>
                <w:szCs w:val="20"/>
              </w:rPr>
              <w:t>否</w:t>
            </w:r>
          </w:p>
        </w:tc>
        <w:tc>
          <w:tcPr>
            <w:tcW w:w="2635" w:type="dxa"/>
          </w:tcPr>
          <w:p w14:paraId="45700B6E" w14:textId="77777777" w:rsidR="002D190B" w:rsidRPr="00ED5E4E" w:rsidRDefault="002D190B" w:rsidP="005E28A2">
            <w:pPr>
              <w:rPr>
                <w:rFonts w:ascii="宋体" w:cs="宋体"/>
                <w:kern w:val="0"/>
                <w:sz w:val="20"/>
                <w:szCs w:val="20"/>
              </w:rPr>
            </w:pPr>
            <w:r w:rsidRPr="00ED5E4E">
              <w:rPr>
                <w:rFonts w:ascii="宋体" w:cs="宋体" w:hint="eastAsia"/>
                <w:kern w:val="0"/>
                <w:sz w:val="20"/>
                <w:szCs w:val="20"/>
              </w:rPr>
              <w:t>YYYYMMDD</w:t>
            </w:r>
          </w:p>
        </w:tc>
      </w:tr>
      <w:tr w:rsidR="002D190B" w:rsidRPr="00ED5E4E" w14:paraId="7BA95A26" w14:textId="77777777" w:rsidTr="005E28A2">
        <w:trPr>
          <w:cantSplit/>
          <w:trHeight w:val="145"/>
        </w:trPr>
        <w:tc>
          <w:tcPr>
            <w:tcW w:w="983" w:type="dxa"/>
            <w:vMerge/>
          </w:tcPr>
          <w:p w14:paraId="4407316F" w14:textId="77777777" w:rsidR="002D190B" w:rsidRPr="00ED5E4E" w:rsidRDefault="002D190B" w:rsidP="005E28A2">
            <w:pPr>
              <w:rPr>
                <w:rFonts w:ascii="宋体" w:cs="宋体"/>
                <w:kern w:val="0"/>
                <w:sz w:val="20"/>
                <w:szCs w:val="20"/>
              </w:rPr>
            </w:pPr>
          </w:p>
        </w:tc>
        <w:tc>
          <w:tcPr>
            <w:tcW w:w="2094" w:type="dxa"/>
          </w:tcPr>
          <w:p w14:paraId="63004E8E" w14:textId="77777777" w:rsidR="002D190B" w:rsidRPr="00ED5E4E" w:rsidRDefault="002D190B" w:rsidP="005E28A2">
            <w:pPr>
              <w:rPr>
                <w:rFonts w:ascii="宋体" w:cs="宋体"/>
                <w:kern w:val="0"/>
                <w:sz w:val="20"/>
                <w:szCs w:val="20"/>
              </w:rPr>
            </w:pPr>
            <w:r w:rsidRPr="00ED5E4E">
              <w:rPr>
                <w:rFonts w:ascii="宋体" w:cs="宋体" w:hint="eastAsia"/>
                <w:kern w:val="0"/>
                <w:sz w:val="20"/>
                <w:szCs w:val="20"/>
              </w:rPr>
              <w:t>TRANSTM</w:t>
            </w:r>
          </w:p>
        </w:tc>
        <w:tc>
          <w:tcPr>
            <w:tcW w:w="1709" w:type="dxa"/>
          </w:tcPr>
          <w:p w14:paraId="1DD2989F" w14:textId="77777777" w:rsidR="002D190B" w:rsidRPr="00ED5E4E" w:rsidRDefault="002D190B" w:rsidP="005E28A2">
            <w:pPr>
              <w:rPr>
                <w:rFonts w:ascii="宋体" w:cs="宋体"/>
                <w:kern w:val="0"/>
                <w:sz w:val="20"/>
                <w:szCs w:val="20"/>
              </w:rPr>
            </w:pPr>
            <w:r w:rsidRPr="00ED5E4E">
              <w:rPr>
                <w:rFonts w:ascii="宋体" w:cs="宋体" w:hint="eastAsia"/>
                <w:kern w:val="0"/>
                <w:sz w:val="20"/>
                <w:szCs w:val="20"/>
              </w:rPr>
              <w:t>交易时间</w:t>
            </w:r>
          </w:p>
        </w:tc>
        <w:tc>
          <w:tcPr>
            <w:tcW w:w="851" w:type="dxa"/>
          </w:tcPr>
          <w:p w14:paraId="3335C8FB" w14:textId="77777777" w:rsidR="002D190B" w:rsidRPr="00ED5E4E" w:rsidRDefault="002D190B" w:rsidP="005E28A2">
            <w:pPr>
              <w:rPr>
                <w:rFonts w:ascii="宋体" w:cs="宋体"/>
                <w:kern w:val="0"/>
                <w:sz w:val="20"/>
                <w:szCs w:val="20"/>
              </w:rPr>
            </w:pPr>
            <w:r w:rsidRPr="00ED5E4E">
              <w:rPr>
                <w:rFonts w:ascii="宋体" w:cs="宋体" w:hint="eastAsia"/>
                <w:kern w:val="0"/>
                <w:sz w:val="20"/>
                <w:szCs w:val="20"/>
              </w:rPr>
              <w:t>T</w:t>
            </w:r>
          </w:p>
        </w:tc>
        <w:tc>
          <w:tcPr>
            <w:tcW w:w="708" w:type="dxa"/>
          </w:tcPr>
          <w:p w14:paraId="316C0805" w14:textId="77777777" w:rsidR="002D190B" w:rsidRPr="00ED5E4E" w:rsidRDefault="002D190B" w:rsidP="005E28A2">
            <w:pPr>
              <w:rPr>
                <w:rFonts w:ascii="宋体" w:cs="宋体"/>
                <w:kern w:val="0"/>
                <w:sz w:val="20"/>
                <w:szCs w:val="20"/>
              </w:rPr>
            </w:pPr>
            <w:r w:rsidRPr="00ED5E4E">
              <w:rPr>
                <w:rFonts w:ascii="宋体" w:cs="宋体" w:hint="eastAsia"/>
                <w:kern w:val="0"/>
                <w:sz w:val="20"/>
                <w:szCs w:val="20"/>
              </w:rPr>
              <w:t>否</w:t>
            </w:r>
          </w:p>
        </w:tc>
        <w:tc>
          <w:tcPr>
            <w:tcW w:w="2635" w:type="dxa"/>
          </w:tcPr>
          <w:p w14:paraId="187C828F" w14:textId="77777777" w:rsidR="002D190B" w:rsidRPr="00ED5E4E" w:rsidRDefault="002D190B" w:rsidP="005E28A2">
            <w:pPr>
              <w:rPr>
                <w:rFonts w:ascii="宋体" w:cs="宋体"/>
                <w:kern w:val="0"/>
                <w:sz w:val="20"/>
                <w:szCs w:val="20"/>
              </w:rPr>
            </w:pPr>
            <w:r w:rsidRPr="00ED5E4E">
              <w:rPr>
                <w:rFonts w:ascii="宋体" w:cs="宋体" w:hint="eastAsia"/>
                <w:kern w:val="0"/>
                <w:sz w:val="20"/>
                <w:szCs w:val="20"/>
              </w:rPr>
              <w:t>HHMMSS</w:t>
            </w:r>
          </w:p>
        </w:tc>
      </w:tr>
      <w:tr w:rsidR="002D190B" w:rsidRPr="00ED5E4E" w14:paraId="39E71790" w14:textId="77777777" w:rsidTr="005E28A2">
        <w:trPr>
          <w:cantSplit/>
          <w:trHeight w:val="145"/>
          <w:ins w:id="3557" w:author="wincol" w:date="2016-03-29T14:22:00Z"/>
        </w:trPr>
        <w:tc>
          <w:tcPr>
            <w:tcW w:w="983" w:type="dxa"/>
            <w:vMerge/>
          </w:tcPr>
          <w:p w14:paraId="2AF45878" w14:textId="77777777" w:rsidR="002D190B" w:rsidRPr="00ED5E4E" w:rsidRDefault="002D190B" w:rsidP="005E28A2">
            <w:pPr>
              <w:rPr>
                <w:ins w:id="3558" w:author="wincol" w:date="2016-03-29T14:22:00Z"/>
                <w:rFonts w:ascii="宋体" w:cs="宋体"/>
                <w:kern w:val="0"/>
                <w:sz w:val="20"/>
                <w:szCs w:val="20"/>
              </w:rPr>
            </w:pPr>
          </w:p>
        </w:tc>
        <w:tc>
          <w:tcPr>
            <w:tcW w:w="2094" w:type="dxa"/>
          </w:tcPr>
          <w:p w14:paraId="7AF2C663" w14:textId="77777777" w:rsidR="002D190B" w:rsidRPr="00ED5E4E" w:rsidRDefault="002D190B" w:rsidP="005E28A2">
            <w:pPr>
              <w:rPr>
                <w:ins w:id="3559" w:author="wincol" w:date="2016-03-29T14:22:00Z"/>
                <w:rFonts w:ascii="宋体" w:cs="宋体"/>
                <w:kern w:val="0"/>
                <w:sz w:val="20"/>
                <w:szCs w:val="20"/>
              </w:rPr>
            </w:pPr>
            <w:ins w:id="3560" w:author="wincol" w:date="2016-03-29T14:22:00Z">
              <w:r>
                <w:rPr>
                  <w:rFonts w:ascii="宋体" w:cs="宋体" w:hint="eastAsia"/>
                  <w:kern w:val="0"/>
                  <w:sz w:val="20"/>
                  <w:szCs w:val="20"/>
                </w:rPr>
                <w:t>EXT_FILED1</w:t>
              </w:r>
            </w:ins>
          </w:p>
        </w:tc>
        <w:tc>
          <w:tcPr>
            <w:tcW w:w="1709" w:type="dxa"/>
          </w:tcPr>
          <w:p w14:paraId="4EB1B927" w14:textId="77777777" w:rsidR="002D190B" w:rsidRPr="00ED5E4E" w:rsidRDefault="002D190B" w:rsidP="005E28A2">
            <w:pPr>
              <w:rPr>
                <w:ins w:id="3561" w:author="wincol" w:date="2016-03-29T14:22:00Z"/>
                <w:rFonts w:ascii="宋体" w:cs="宋体"/>
                <w:kern w:val="0"/>
                <w:sz w:val="20"/>
                <w:szCs w:val="20"/>
              </w:rPr>
            </w:pPr>
            <w:ins w:id="3562" w:author="wincol" w:date="2016-03-29T14:22:00Z">
              <w:r>
                <w:rPr>
                  <w:rFonts w:ascii="宋体" w:cs="宋体" w:hint="eastAsia"/>
                  <w:kern w:val="0"/>
                  <w:sz w:val="20"/>
                  <w:szCs w:val="20"/>
                </w:rPr>
                <w:t>备用字段1</w:t>
              </w:r>
            </w:ins>
          </w:p>
        </w:tc>
        <w:tc>
          <w:tcPr>
            <w:tcW w:w="851" w:type="dxa"/>
          </w:tcPr>
          <w:p w14:paraId="1318EA4F" w14:textId="77777777" w:rsidR="002D190B" w:rsidRPr="00ED5E4E" w:rsidRDefault="002D190B" w:rsidP="005E28A2">
            <w:pPr>
              <w:rPr>
                <w:ins w:id="3563" w:author="wincol" w:date="2016-03-29T14:22:00Z"/>
                <w:rFonts w:ascii="宋体" w:cs="宋体"/>
                <w:kern w:val="0"/>
                <w:sz w:val="20"/>
                <w:szCs w:val="20"/>
              </w:rPr>
            </w:pPr>
            <w:ins w:id="3564" w:author="wincol" w:date="2016-03-29T14:22: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3DE183B5" w14:textId="77777777" w:rsidR="002D190B" w:rsidRPr="00ED5E4E" w:rsidRDefault="002D190B" w:rsidP="005E28A2">
            <w:pPr>
              <w:rPr>
                <w:ins w:id="3565" w:author="wincol" w:date="2016-03-29T14:22:00Z"/>
                <w:rFonts w:ascii="宋体" w:cs="宋体"/>
                <w:kern w:val="0"/>
                <w:sz w:val="20"/>
                <w:szCs w:val="20"/>
              </w:rPr>
            </w:pPr>
            <w:ins w:id="3566" w:author="wincol" w:date="2016-03-29T14:22:00Z">
              <w:r>
                <w:rPr>
                  <w:rFonts w:ascii="宋体" w:hAnsi="宋体" w:hint="eastAsia"/>
                </w:rPr>
                <w:t>是</w:t>
              </w:r>
            </w:ins>
          </w:p>
        </w:tc>
        <w:tc>
          <w:tcPr>
            <w:tcW w:w="2635" w:type="dxa"/>
          </w:tcPr>
          <w:p w14:paraId="0F869AA3" w14:textId="77777777" w:rsidR="002D190B" w:rsidRPr="00ED5E4E" w:rsidRDefault="002D190B" w:rsidP="005E28A2">
            <w:pPr>
              <w:rPr>
                <w:ins w:id="3567" w:author="wincol" w:date="2016-03-29T14:22:00Z"/>
                <w:rFonts w:ascii="宋体" w:cs="宋体"/>
                <w:kern w:val="0"/>
                <w:sz w:val="20"/>
                <w:szCs w:val="20"/>
              </w:rPr>
            </w:pPr>
            <w:ins w:id="3568" w:author="wincol" w:date="2016-03-29T14:22:00Z">
              <w:r>
                <w:rPr>
                  <w:rFonts w:ascii="宋体" w:cs="宋体" w:hint="eastAsia"/>
                  <w:kern w:val="0"/>
                  <w:sz w:val="20"/>
                  <w:szCs w:val="20"/>
                </w:rPr>
                <w:t>备用字段1</w:t>
              </w:r>
            </w:ins>
          </w:p>
        </w:tc>
      </w:tr>
      <w:tr w:rsidR="002D190B" w:rsidRPr="00ED5E4E" w14:paraId="3665EBAA" w14:textId="77777777" w:rsidTr="005E28A2">
        <w:trPr>
          <w:cantSplit/>
          <w:trHeight w:val="145"/>
          <w:ins w:id="3569" w:author="wincol" w:date="2016-03-29T14:22:00Z"/>
        </w:trPr>
        <w:tc>
          <w:tcPr>
            <w:tcW w:w="983" w:type="dxa"/>
            <w:vMerge/>
          </w:tcPr>
          <w:p w14:paraId="717FB990" w14:textId="77777777" w:rsidR="002D190B" w:rsidRPr="00ED5E4E" w:rsidRDefault="002D190B" w:rsidP="005E28A2">
            <w:pPr>
              <w:rPr>
                <w:ins w:id="3570" w:author="wincol" w:date="2016-03-29T14:22:00Z"/>
                <w:rFonts w:ascii="宋体" w:cs="宋体"/>
                <w:kern w:val="0"/>
                <w:sz w:val="20"/>
                <w:szCs w:val="20"/>
              </w:rPr>
            </w:pPr>
          </w:p>
        </w:tc>
        <w:tc>
          <w:tcPr>
            <w:tcW w:w="2094" w:type="dxa"/>
          </w:tcPr>
          <w:p w14:paraId="4BFEC9BD" w14:textId="77777777" w:rsidR="002D190B" w:rsidRPr="00ED5E4E" w:rsidRDefault="002D190B" w:rsidP="005E28A2">
            <w:pPr>
              <w:rPr>
                <w:ins w:id="3571" w:author="wincol" w:date="2016-03-29T14:22:00Z"/>
                <w:rFonts w:ascii="宋体" w:cs="宋体"/>
                <w:kern w:val="0"/>
                <w:sz w:val="20"/>
                <w:szCs w:val="20"/>
              </w:rPr>
            </w:pPr>
            <w:ins w:id="3572" w:author="wincol" w:date="2016-03-29T14:22:00Z">
              <w:r>
                <w:rPr>
                  <w:rFonts w:ascii="宋体" w:cs="宋体" w:hint="eastAsia"/>
                  <w:kern w:val="0"/>
                  <w:sz w:val="20"/>
                  <w:szCs w:val="20"/>
                </w:rPr>
                <w:t>EXT_FILED2</w:t>
              </w:r>
            </w:ins>
          </w:p>
        </w:tc>
        <w:tc>
          <w:tcPr>
            <w:tcW w:w="1709" w:type="dxa"/>
          </w:tcPr>
          <w:p w14:paraId="088E3E64" w14:textId="77777777" w:rsidR="002D190B" w:rsidRPr="00ED5E4E" w:rsidRDefault="002D190B" w:rsidP="005E28A2">
            <w:pPr>
              <w:rPr>
                <w:ins w:id="3573" w:author="wincol" w:date="2016-03-29T14:22:00Z"/>
                <w:rFonts w:ascii="宋体" w:cs="宋体"/>
                <w:kern w:val="0"/>
                <w:sz w:val="20"/>
                <w:szCs w:val="20"/>
              </w:rPr>
            </w:pPr>
            <w:ins w:id="3574" w:author="wincol" w:date="2016-03-29T14:22:00Z">
              <w:r>
                <w:rPr>
                  <w:rFonts w:ascii="宋体" w:cs="宋体" w:hint="eastAsia"/>
                  <w:kern w:val="0"/>
                  <w:sz w:val="20"/>
                  <w:szCs w:val="20"/>
                </w:rPr>
                <w:t>备用字段2</w:t>
              </w:r>
            </w:ins>
          </w:p>
        </w:tc>
        <w:tc>
          <w:tcPr>
            <w:tcW w:w="851" w:type="dxa"/>
          </w:tcPr>
          <w:p w14:paraId="53FC36ED" w14:textId="77777777" w:rsidR="002D190B" w:rsidRPr="00ED5E4E" w:rsidRDefault="002D190B" w:rsidP="005E28A2">
            <w:pPr>
              <w:rPr>
                <w:ins w:id="3575" w:author="wincol" w:date="2016-03-29T14:22:00Z"/>
                <w:rFonts w:ascii="宋体" w:cs="宋体"/>
                <w:kern w:val="0"/>
                <w:sz w:val="20"/>
                <w:szCs w:val="20"/>
              </w:rPr>
            </w:pPr>
            <w:ins w:id="3576" w:author="wincol" w:date="2016-03-29T14:22: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0DD40F92" w14:textId="77777777" w:rsidR="002D190B" w:rsidRPr="00ED5E4E" w:rsidRDefault="002D190B" w:rsidP="005E28A2">
            <w:pPr>
              <w:rPr>
                <w:ins w:id="3577" w:author="wincol" w:date="2016-03-29T14:22:00Z"/>
                <w:rFonts w:ascii="宋体" w:cs="宋体"/>
                <w:kern w:val="0"/>
                <w:sz w:val="20"/>
                <w:szCs w:val="20"/>
              </w:rPr>
            </w:pPr>
            <w:ins w:id="3578" w:author="wincol" w:date="2016-03-29T14:22:00Z">
              <w:r>
                <w:rPr>
                  <w:rFonts w:ascii="宋体" w:hAnsi="宋体" w:hint="eastAsia"/>
                </w:rPr>
                <w:t>是</w:t>
              </w:r>
            </w:ins>
          </w:p>
        </w:tc>
        <w:tc>
          <w:tcPr>
            <w:tcW w:w="2635" w:type="dxa"/>
          </w:tcPr>
          <w:p w14:paraId="1B6615FB" w14:textId="77777777" w:rsidR="002D190B" w:rsidRPr="00ED5E4E" w:rsidRDefault="002D190B" w:rsidP="005E28A2">
            <w:pPr>
              <w:rPr>
                <w:ins w:id="3579" w:author="wincol" w:date="2016-03-29T14:22:00Z"/>
                <w:rFonts w:ascii="宋体" w:cs="宋体"/>
                <w:kern w:val="0"/>
                <w:sz w:val="20"/>
                <w:szCs w:val="20"/>
              </w:rPr>
            </w:pPr>
            <w:ins w:id="3580" w:author="wincol" w:date="2016-03-29T14:22:00Z">
              <w:r>
                <w:rPr>
                  <w:rFonts w:ascii="宋体" w:cs="宋体" w:hint="eastAsia"/>
                  <w:kern w:val="0"/>
                  <w:sz w:val="20"/>
                  <w:szCs w:val="20"/>
                </w:rPr>
                <w:t>备用字段2</w:t>
              </w:r>
            </w:ins>
          </w:p>
        </w:tc>
      </w:tr>
      <w:tr w:rsidR="002D190B" w:rsidRPr="00ED5E4E" w14:paraId="406744FE" w14:textId="77777777" w:rsidTr="005E28A2">
        <w:trPr>
          <w:cantSplit/>
          <w:trHeight w:val="145"/>
          <w:ins w:id="3581" w:author="wincol" w:date="2016-03-29T14:22:00Z"/>
        </w:trPr>
        <w:tc>
          <w:tcPr>
            <w:tcW w:w="983" w:type="dxa"/>
            <w:vMerge/>
          </w:tcPr>
          <w:p w14:paraId="7F0EBC69" w14:textId="77777777" w:rsidR="002D190B" w:rsidRPr="00ED5E4E" w:rsidRDefault="002D190B" w:rsidP="005E28A2">
            <w:pPr>
              <w:rPr>
                <w:ins w:id="3582" w:author="wincol" w:date="2016-03-29T14:22:00Z"/>
                <w:rFonts w:ascii="宋体" w:cs="宋体"/>
                <w:kern w:val="0"/>
                <w:sz w:val="20"/>
                <w:szCs w:val="20"/>
              </w:rPr>
            </w:pPr>
          </w:p>
        </w:tc>
        <w:tc>
          <w:tcPr>
            <w:tcW w:w="2094" w:type="dxa"/>
          </w:tcPr>
          <w:p w14:paraId="735EF84F" w14:textId="77777777" w:rsidR="002D190B" w:rsidRPr="00ED5E4E" w:rsidRDefault="002D190B" w:rsidP="005E28A2">
            <w:pPr>
              <w:rPr>
                <w:ins w:id="3583" w:author="wincol" w:date="2016-03-29T14:22:00Z"/>
                <w:rFonts w:ascii="宋体" w:cs="宋体"/>
                <w:kern w:val="0"/>
                <w:sz w:val="20"/>
                <w:szCs w:val="20"/>
              </w:rPr>
            </w:pPr>
            <w:ins w:id="3584" w:author="wincol" w:date="2016-03-29T14:22:00Z">
              <w:r>
                <w:rPr>
                  <w:rFonts w:ascii="宋体" w:cs="宋体" w:hint="eastAsia"/>
                  <w:kern w:val="0"/>
                  <w:sz w:val="20"/>
                  <w:szCs w:val="20"/>
                </w:rPr>
                <w:t>EXT_FILED3</w:t>
              </w:r>
            </w:ins>
          </w:p>
        </w:tc>
        <w:tc>
          <w:tcPr>
            <w:tcW w:w="1709" w:type="dxa"/>
          </w:tcPr>
          <w:p w14:paraId="1D68EBC2" w14:textId="77777777" w:rsidR="002D190B" w:rsidRPr="00ED5E4E" w:rsidRDefault="002D190B" w:rsidP="005E28A2">
            <w:pPr>
              <w:rPr>
                <w:ins w:id="3585" w:author="wincol" w:date="2016-03-29T14:22:00Z"/>
                <w:rFonts w:ascii="宋体" w:cs="宋体"/>
                <w:kern w:val="0"/>
                <w:sz w:val="20"/>
                <w:szCs w:val="20"/>
              </w:rPr>
            </w:pPr>
            <w:ins w:id="3586" w:author="wincol" w:date="2016-03-29T14:22:00Z">
              <w:r>
                <w:rPr>
                  <w:rFonts w:ascii="宋体" w:cs="宋体" w:hint="eastAsia"/>
                  <w:kern w:val="0"/>
                  <w:sz w:val="20"/>
                  <w:szCs w:val="20"/>
                </w:rPr>
                <w:t>备用字段3</w:t>
              </w:r>
            </w:ins>
          </w:p>
        </w:tc>
        <w:tc>
          <w:tcPr>
            <w:tcW w:w="851" w:type="dxa"/>
          </w:tcPr>
          <w:p w14:paraId="5D292B18" w14:textId="77777777" w:rsidR="002D190B" w:rsidRPr="00ED5E4E" w:rsidRDefault="002D190B" w:rsidP="005E28A2">
            <w:pPr>
              <w:rPr>
                <w:ins w:id="3587" w:author="wincol" w:date="2016-03-29T14:22:00Z"/>
                <w:rFonts w:ascii="宋体" w:cs="宋体"/>
                <w:kern w:val="0"/>
                <w:sz w:val="20"/>
                <w:szCs w:val="20"/>
              </w:rPr>
            </w:pPr>
            <w:ins w:id="3588" w:author="wincol" w:date="2016-03-29T14:22: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300</w:t>
              </w:r>
              <w:r w:rsidRPr="00A560D3">
                <w:rPr>
                  <w:rFonts w:ascii="宋体" w:cs="宋体"/>
                  <w:kern w:val="0"/>
                  <w:sz w:val="20"/>
                  <w:szCs w:val="20"/>
                </w:rPr>
                <w:t>)</w:t>
              </w:r>
            </w:ins>
          </w:p>
        </w:tc>
        <w:tc>
          <w:tcPr>
            <w:tcW w:w="708" w:type="dxa"/>
          </w:tcPr>
          <w:p w14:paraId="0F672BB6" w14:textId="77777777" w:rsidR="002D190B" w:rsidRPr="00ED5E4E" w:rsidRDefault="002D190B" w:rsidP="005E28A2">
            <w:pPr>
              <w:rPr>
                <w:ins w:id="3589" w:author="wincol" w:date="2016-03-29T14:22:00Z"/>
                <w:rFonts w:ascii="宋体" w:cs="宋体"/>
                <w:kern w:val="0"/>
                <w:sz w:val="20"/>
                <w:szCs w:val="20"/>
              </w:rPr>
            </w:pPr>
            <w:ins w:id="3590" w:author="wincol" w:date="2016-03-29T14:22:00Z">
              <w:r>
                <w:rPr>
                  <w:rFonts w:ascii="宋体" w:hAnsi="宋体" w:hint="eastAsia"/>
                </w:rPr>
                <w:t>是</w:t>
              </w:r>
            </w:ins>
          </w:p>
        </w:tc>
        <w:tc>
          <w:tcPr>
            <w:tcW w:w="2635" w:type="dxa"/>
          </w:tcPr>
          <w:p w14:paraId="04049F7E" w14:textId="77777777" w:rsidR="002D190B" w:rsidRPr="00ED5E4E" w:rsidRDefault="002D190B" w:rsidP="005E28A2">
            <w:pPr>
              <w:rPr>
                <w:ins w:id="3591" w:author="wincol" w:date="2016-03-29T14:22:00Z"/>
                <w:rFonts w:ascii="宋体" w:cs="宋体"/>
                <w:kern w:val="0"/>
                <w:sz w:val="20"/>
                <w:szCs w:val="20"/>
              </w:rPr>
            </w:pPr>
            <w:ins w:id="3592" w:author="wincol" w:date="2016-03-29T14:22:00Z">
              <w:r>
                <w:rPr>
                  <w:rFonts w:ascii="宋体" w:cs="宋体" w:hint="eastAsia"/>
                  <w:kern w:val="0"/>
                  <w:sz w:val="20"/>
                  <w:szCs w:val="20"/>
                </w:rPr>
                <w:t>备用字段3</w:t>
              </w:r>
            </w:ins>
          </w:p>
        </w:tc>
      </w:tr>
    </w:tbl>
    <w:p w14:paraId="54CEA228" w14:textId="77777777" w:rsidR="008D419F" w:rsidRPr="008D419F" w:rsidRDefault="008D419F" w:rsidP="008D419F"/>
    <w:p w14:paraId="162FC93A" w14:textId="77777777" w:rsidR="008D419F" w:rsidRPr="004E6C5A" w:rsidRDefault="00983C4F" w:rsidP="0042024B">
      <w:pPr>
        <w:pStyle w:val="2"/>
      </w:pPr>
      <w:bookmarkStart w:id="3593" w:name="_Toc448761017"/>
      <w:r>
        <w:rPr>
          <w:rFonts w:hint="eastAsia"/>
        </w:rPr>
        <w:t>自动单笔</w:t>
      </w:r>
      <w:r w:rsidR="00A22B2F">
        <w:rPr>
          <w:rFonts w:hint="eastAsia"/>
        </w:rPr>
        <w:t>投标</w:t>
      </w:r>
      <w:r>
        <w:rPr>
          <w:rFonts w:hint="eastAsia"/>
        </w:rPr>
        <w:t>（可选）</w:t>
      </w:r>
      <w:r w:rsidR="008D419F">
        <w:rPr>
          <w:rFonts w:hint="eastAsia"/>
        </w:rPr>
        <w:t>(</w:t>
      </w:r>
      <w:r w:rsidRPr="00B860D9">
        <w:t>OGW000</w:t>
      </w:r>
      <w:r>
        <w:rPr>
          <w:rFonts w:hint="eastAsia"/>
        </w:rPr>
        <w:t>5</w:t>
      </w:r>
      <w:r w:rsidR="00A230E0">
        <w:rPr>
          <w:rFonts w:hint="eastAsia"/>
        </w:rPr>
        <w:t>9</w:t>
      </w:r>
      <w:r w:rsidR="008D419F">
        <w:rPr>
          <w:rFonts w:hint="eastAsia"/>
        </w:rPr>
        <w:t>)</w:t>
      </w:r>
      <w:bookmarkEnd w:id="3593"/>
    </w:p>
    <w:p w14:paraId="424770BD" w14:textId="77777777" w:rsidR="008D419F" w:rsidRPr="008D419F" w:rsidRDefault="00F42371" w:rsidP="008D419F">
      <w:pPr>
        <w:ind w:firstLine="420"/>
      </w:pPr>
      <w:r>
        <w:rPr>
          <w:rFonts w:hint="eastAsia"/>
        </w:rPr>
        <w:t>发起此接口的前提为客户有自动投标授权。</w:t>
      </w:r>
    </w:p>
    <w:p w14:paraId="49BCE51E" w14:textId="77777777" w:rsidR="008D419F" w:rsidRDefault="008D419F" w:rsidP="0042024B">
      <w:pPr>
        <w:pStyle w:val="3"/>
        <w:rPr>
          <w:rFonts w:ascii="宋体" w:hAnsi="宋体"/>
        </w:rPr>
      </w:pPr>
      <w:bookmarkStart w:id="3594" w:name="_Toc448761018"/>
      <w:r w:rsidRPr="004E6C5A">
        <w:rPr>
          <w:rFonts w:hint="eastAsia"/>
        </w:rPr>
        <w:t>请求报文说明</w:t>
      </w:r>
      <w:bookmarkEnd w:id="3594"/>
    </w:p>
    <w:tbl>
      <w:tblPr>
        <w:tblW w:w="8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3"/>
        <w:gridCol w:w="2094"/>
        <w:gridCol w:w="1709"/>
        <w:gridCol w:w="851"/>
        <w:gridCol w:w="708"/>
        <w:gridCol w:w="2635"/>
      </w:tblGrid>
      <w:tr w:rsidR="008D419F" w14:paraId="26847211" w14:textId="77777777" w:rsidTr="00BD4F05">
        <w:trPr>
          <w:trHeight w:val="302"/>
        </w:trPr>
        <w:tc>
          <w:tcPr>
            <w:tcW w:w="983" w:type="dxa"/>
            <w:tcBorders>
              <w:bottom w:val="single" w:sz="4" w:space="0" w:color="auto"/>
            </w:tcBorders>
            <w:shd w:val="clear" w:color="auto" w:fill="C0C0C0"/>
          </w:tcPr>
          <w:p w14:paraId="6EAE7D4C" w14:textId="77777777" w:rsidR="008D419F" w:rsidRDefault="008D419F" w:rsidP="00BD4F05">
            <w:pPr>
              <w:rPr>
                <w:rFonts w:ascii="宋体" w:hAnsi="宋体"/>
                <w:b/>
                <w:szCs w:val="21"/>
              </w:rPr>
            </w:pPr>
            <w:r>
              <w:rPr>
                <w:rFonts w:ascii="宋体" w:hAnsi="宋体"/>
                <w:b/>
                <w:szCs w:val="21"/>
              </w:rPr>
              <w:t>模块</w:t>
            </w:r>
          </w:p>
        </w:tc>
        <w:tc>
          <w:tcPr>
            <w:tcW w:w="2094" w:type="dxa"/>
            <w:tcBorders>
              <w:bottom w:val="single" w:sz="4" w:space="0" w:color="auto"/>
            </w:tcBorders>
            <w:shd w:val="clear" w:color="auto" w:fill="C0C0C0"/>
          </w:tcPr>
          <w:p w14:paraId="3709BECD" w14:textId="77777777" w:rsidR="008D419F" w:rsidRDefault="008D419F" w:rsidP="00BD4F05">
            <w:pPr>
              <w:rPr>
                <w:rFonts w:ascii="宋体" w:hAnsi="宋体"/>
                <w:b/>
              </w:rPr>
            </w:pPr>
            <w:r>
              <w:rPr>
                <w:rFonts w:ascii="宋体" w:hAnsi="宋体"/>
                <w:b/>
                <w:szCs w:val="21"/>
              </w:rPr>
              <w:t>字段ID</w:t>
            </w:r>
          </w:p>
        </w:tc>
        <w:tc>
          <w:tcPr>
            <w:tcW w:w="1709" w:type="dxa"/>
            <w:tcBorders>
              <w:bottom w:val="single" w:sz="4" w:space="0" w:color="auto"/>
            </w:tcBorders>
            <w:shd w:val="clear" w:color="auto" w:fill="C0C0C0"/>
          </w:tcPr>
          <w:p w14:paraId="0BE9916C" w14:textId="77777777" w:rsidR="008D419F" w:rsidRDefault="008D419F" w:rsidP="00BD4F05">
            <w:pPr>
              <w:rPr>
                <w:rFonts w:ascii="宋体" w:hAnsi="宋体"/>
                <w:b/>
              </w:rPr>
            </w:pPr>
            <w:r>
              <w:rPr>
                <w:rFonts w:ascii="宋体" w:hAnsi="宋体"/>
                <w:b/>
                <w:szCs w:val="21"/>
              </w:rPr>
              <w:t>字段名称</w:t>
            </w:r>
          </w:p>
        </w:tc>
        <w:tc>
          <w:tcPr>
            <w:tcW w:w="851" w:type="dxa"/>
            <w:tcBorders>
              <w:bottom w:val="single" w:sz="4" w:space="0" w:color="auto"/>
            </w:tcBorders>
            <w:shd w:val="clear" w:color="auto" w:fill="C0C0C0"/>
          </w:tcPr>
          <w:p w14:paraId="1A7C92A3" w14:textId="77777777" w:rsidR="008D419F" w:rsidRDefault="008D419F" w:rsidP="00BD4F05">
            <w:pPr>
              <w:rPr>
                <w:rFonts w:ascii="宋体" w:hAnsi="宋体"/>
                <w:b/>
              </w:rPr>
            </w:pPr>
            <w:r>
              <w:rPr>
                <w:rFonts w:ascii="宋体" w:hAnsi="宋体"/>
                <w:b/>
                <w:szCs w:val="21"/>
              </w:rPr>
              <w:t>类型</w:t>
            </w:r>
          </w:p>
        </w:tc>
        <w:tc>
          <w:tcPr>
            <w:tcW w:w="708" w:type="dxa"/>
            <w:tcBorders>
              <w:bottom w:val="single" w:sz="4" w:space="0" w:color="auto"/>
            </w:tcBorders>
            <w:shd w:val="clear" w:color="auto" w:fill="C0C0C0"/>
          </w:tcPr>
          <w:p w14:paraId="381225BF" w14:textId="77777777" w:rsidR="008D419F" w:rsidRDefault="008D419F" w:rsidP="00BD4F05">
            <w:pPr>
              <w:rPr>
                <w:rFonts w:ascii="宋体" w:hAnsi="宋体"/>
                <w:b/>
              </w:rPr>
            </w:pPr>
            <w:r>
              <w:rPr>
                <w:rFonts w:ascii="宋体" w:hAnsi="宋体" w:hint="eastAsia"/>
                <w:b/>
              </w:rPr>
              <w:t>可空</w:t>
            </w:r>
          </w:p>
        </w:tc>
        <w:tc>
          <w:tcPr>
            <w:tcW w:w="2635" w:type="dxa"/>
            <w:tcBorders>
              <w:bottom w:val="single" w:sz="4" w:space="0" w:color="auto"/>
            </w:tcBorders>
            <w:shd w:val="clear" w:color="auto" w:fill="C0C0C0"/>
          </w:tcPr>
          <w:p w14:paraId="2B3EE282" w14:textId="77777777" w:rsidR="008D419F" w:rsidRDefault="008D419F" w:rsidP="00BD4F05">
            <w:pPr>
              <w:rPr>
                <w:rFonts w:ascii="宋体" w:hAnsi="宋体"/>
                <w:b/>
              </w:rPr>
            </w:pPr>
            <w:r>
              <w:rPr>
                <w:rFonts w:ascii="宋体" w:hAnsi="宋体" w:hint="eastAsia"/>
                <w:b/>
              </w:rPr>
              <w:t>备注</w:t>
            </w:r>
          </w:p>
        </w:tc>
      </w:tr>
      <w:tr w:rsidR="002179B6" w14:paraId="6878370A" w14:textId="77777777" w:rsidTr="00BD4F05">
        <w:trPr>
          <w:cantSplit/>
          <w:trHeight w:val="317"/>
        </w:trPr>
        <w:tc>
          <w:tcPr>
            <w:tcW w:w="983" w:type="dxa"/>
            <w:vMerge w:val="restart"/>
          </w:tcPr>
          <w:p w14:paraId="4218ABAD" w14:textId="77777777" w:rsidR="002179B6" w:rsidRPr="00C15726" w:rsidRDefault="002179B6" w:rsidP="00BD4F05">
            <w:pPr>
              <w:rPr>
                <w:rFonts w:ascii="宋体" w:hAnsi="宋体"/>
              </w:rPr>
            </w:pPr>
            <w:r>
              <w:rPr>
                <w:rFonts w:ascii="宋体" w:hAnsi="宋体" w:hint="eastAsia"/>
              </w:rPr>
              <w:t>BODY</w:t>
            </w:r>
          </w:p>
        </w:tc>
        <w:tc>
          <w:tcPr>
            <w:tcW w:w="7997" w:type="dxa"/>
            <w:gridSpan w:val="5"/>
          </w:tcPr>
          <w:p w14:paraId="477ED9D9" w14:textId="77777777" w:rsidR="002179B6" w:rsidRPr="00C32677" w:rsidRDefault="002179B6" w:rsidP="00A564A1"/>
        </w:tc>
      </w:tr>
      <w:tr w:rsidR="002179B6" w14:paraId="177FE40F" w14:textId="77777777" w:rsidTr="00BD4F05">
        <w:trPr>
          <w:cantSplit/>
          <w:trHeight w:val="145"/>
        </w:trPr>
        <w:tc>
          <w:tcPr>
            <w:tcW w:w="983" w:type="dxa"/>
            <w:vMerge/>
          </w:tcPr>
          <w:p w14:paraId="66E47956" w14:textId="77777777" w:rsidR="002179B6" w:rsidRDefault="002179B6" w:rsidP="00BD4F05">
            <w:pPr>
              <w:rPr>
                <w:rFonts w:ascii="宋体" w:hAnsi="宋体"/>
              </w:rPr>
            </w:pPr>
          </w:p>
        </w:tc>
        <w:tc>
          <w:tcPr>
            <w:tcW w:w="2094" w:type="dxa"/>
          </w:tcPr>
          <w:p w14:paraId="660FB800" w14:textId="77777777" w:rsidR="002179B6" w:rsidRPr="00A560D3" w:rsidRDefault="002179B6" w:rsidP="00E81D47">
            <w:pPr>
              <w:autoSpaceDE w:val="0"/>
              <w:autoSpaceDN w:val="0"/>
              <w:adjustRightInd w:val="0"/>
              <w:spacing w:line="267" w:lineRule="exact"/>
              <w:jc w:val="left"/>
              <w:rPr>
                <w:rFonts w:ascii="宋体" w:cs="宋体"/>
                <w:kern w:val="0"/>
                <w:sz w:val="20"/>
                <w:szCs w:val="20"/>
              </w:rPr>
            </w:pPr>
          </w:p>
        </w:tc>
        <w:tc>
          <w:tcPr>
            <w:tcW w:w="1709" w:type="dxa"/>
          </w:tcPr>
          <w:p w14:paraId="0412B717" w14:textId="77777777" w:rsidR="002179B6" w:rsidRPr="00A560D3" w:rsidRDefault="002179B6" w:rsidP="00E81D47">
            <w:pPr>
              <w:autoSpaceDE w:val="0"/>
              <w:autoSpaceDN w:val="0"/>
              <w:adjustRightInd w:val="0"/>
              <w:spacing w:line="267" w:lineRule="exact"/>
              <w:jc w:val="left"/>
              <w:rPr>
                <w:rFonts w:ascii="宋体" w:cs="宋体"/>
                <w:kern w:val="0"/>
                <w:sz w:val="20"/>
                <w:szCs w:val="20"/>
              </w:rPr>
            </w:pPr>
          </w:p>
        </w:tc>
        <w:tc>
          <w:tcPr>
            <w:tcW w:w="851" w:type="dxa"/>
          </w:tcPr>
          <w:p w14:paraId="5D068DB9" w14:textId="77777777" w:rsidR="002179B6" w:rsidRPr="00A560D3" w:rsidRDefault="002179B6" w:rsidP="00E81D47">
            <w:pPr>
              <w:autoSpaceDE w:val="0"/>
              <w:autoSpaceDN w:val="0"/>
              <w:adjustRightInd w:val="0"/>
              <w:spacing w:line="267" w:lineRule="exact"/>
              <w:jc w:val="left"/>
              <w:rPr>
                <w:rFonts w:ascii="宋体" w:cs="宋体"/>
                <w:kern w:val="0"/>
                <w:sz w:val="20"/>
                <w:szCs w:val="20"/>
              </w:rPr>
            </w:pPr>
          </w:p>
        </w:tc>
        <w:tc>
          <w:tcPr>
            <w:tcW w:w="708" w:type="dxa"/>
          </w:tcPr>
          <w:p w14:paraId="5F77DE07" w14:textId="77777777" w:rsidR="002179B6" w:rsidRPr="00A560D3" w:rsidRDefault="002179B6" w:rsidP="0065464E">
            <w:pPr>
              <w:autoSpaceDE w:val="0"/>
              <w:autoSpaceDN w:val="0"/>
              <w:adjustRightInd w:val="0"/>
              <w:spacing w:line="267" w:lineRule="exact"/>
              <w:ind w:firstLineChars="50" w:firstLine="100"/>
              <w:jc w:val="left"/>
              <w:rPr>
                <w:rFonts w:ascii="宋体" w:cs="宋体"/>
                <w:kern w:val="0"/>
                <w:sz w:val="20"/>
                <w:szCs w:val="20"/>
              </w:rPr>
            </w:pPr>
          </w:p>
        </w:tc>
        <w:tc>
          <w:tcPr>
            <w:tcW w:w="2635" w:type="dxa"/>
          </w:tcPr>
          <w:p w14:paraId="148D9AFF" w14:textId="77777777" w:rsidR="002179B6" w:rsidRPr="00A710BB" w:rsidRDefault="002179B6" w:rsidP="00E81D47">
            <w:pPr>
              <w:autoSpaceDE w:val="0"/>
              <w:autoSpaceDN w:val="0"/>
              <w:adjustRightInd w:val="0"/>
              <w:spacing w:line="267" w:lineRule="exact"/>
              <w:jc w:val="left"/>
              <w:rPr>
                <w:rFonts w:ascii="宋体" w:cs="宋体"/>
                <w:kern w:val="0"/>
                <w:sz w:val="20"/>
                <w:szCs w:val="20"/>
              </w:rPr>
            </w:pPr>
          </w:p>
        </w:tc>
      </w:tr>
      <w:tr w:rsidR="002179B6" w14:paraId="0457C8B6" w14:textId="77777777" w:rsidTr="00BD4F05">
        <w:trPr>
          <w:cantSplit/>
          <w:trHeight w:val="145"/>
        </w:trPr>
        <w:tc>
          <w:tcPr>
            <w:tcW w:w="983" w:type="dxa"/>
            <w:vMerge/>
          </w:tcPr>
          <w:p w14:paraId="205CC880" w14:textId="77777777" w:rsidR="002179B6" w:rsidRDefault="002179B6" w:rsidP="00BD4F05">
            <w:pPr>
              <w:rPr>
                <w:rFonts w:ascii="宋体" w:hAnsi="宋体"/>
              </w:rPr>
            </w:pPr>
          </w:p>
        </w:tc>
        <w:tc>
          <w:tcPr>
            <w:tcW w:w="2094" w:type="dxa"/>
          </w:tcPr>
          <w:p w14:paraId="2284A10E" w14:textId="77777777" w:rsidR="002179B6" w:rsidRPr="00BA665E" w:rsidRDefault="002179B6" w:rsidP="00E81D47">
            <w:pPr>
              <w:autoSpaceDE w:val="0"/>
              <w:autoSpaceDN w:val="0"/>
              <w:adjustRightInd w:val="0"/>
              <w:spacing w:line="267" w:lineRule="exact"/>
              <w:jc w:val="left"/>
              <w:rPr>
                <w:rFonts w:ascii="宋体" w:hAnsi="宋体"/>
              </w:rPr>
            </w:pPr>
            <w:r>
              <w:rPr>
                <w:rFonts w:ascii="宋体" w:cs="宋体" w:hint="eastAsia"/>
                <w:kern w:val="0"/>
                <w:sz w:val="20"/>
                <w:szCs w:val="20"/>
              </w:rPr>
              <w:t>TRANSCODE</w:t>
            </w:r>
          </w:p>
        </w:tc>
        <w:tc>
          <w:tcPr>
            <w:tcW w:w="1709" w:type="dxa"/>
          </w:tcPr>
          <w:p w14:paraId="552365A9" w14:textId="77777777" w:rsidR="002179B6" w:rsidRDefault="002179B6" w:rsidP="00E81D47">
            <w:pPr>
              <w:rPr>
                <w:rFonts w:ascii="宋体" w:hAnsi="宋体"/>
              </w:rPr>
            </w:pPr>
            <w:r w:rsidRPr="00A560D3">
              <w:rPr>
                <w:rFonts w:ascii="宋体" w:cs="宋体" w:hint="eastAsia"/>
                <w:kern w:val="0"/>
                <w:sz w:val="20"/>
                <w:szCs w:val="20"/>
              </w:rPr>
              <w:t>交易码</w:t>
            </w:r>
          </w:p>
        </w:tc>
        <w:tc>
          <w:tcPr>
            <w:tcW w:w="851" w:type="dxa"/>
          </w:tcPr>
          <w:p w14:paraId="49FFDA7D" w14:textId="77777777" w:rsidR="002179B6" w:rsidRDefault="002179B6" w:rsidP="00E81D47">
            <w:pPr>
              <w:rPr>
                <w:rFonts w:ascii="宋体" w:hAnsi="宋体"/>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8</w:t>
            </w:r>
            <w:r w:rsidRPr="00A560D3">
              <w:rPr>
                <w:rFonts w:ascii="宋体" w:cs="宋体"/>
                <w:kern w:val="0"/>
                <w:sz w:val="20"/>
                <w:szCs w:val="20"/>
              </w:rPr>
              <w:t>)</w:t>
            </w:r>
          </w:p>
        </w:tc>
        <w:tc>
          <w:tcPr>
            <w:tcW w:w="708" w:type="dxa"/>
          </w:tcPr>
          <w:p w14:paraId="776DBBEF" w14:textId="77777777" w:rsidR="002179B6" w:rsidRPr="00EA7B55" w:rsidRDefault="002179B6" w:rsidP="00E81D47">
            <w:pPr>
              <w:autoSpaceDE w:val="0"/>
              <w:autoSpaceDN w:val="0"/>
              <w:adjustRightInd w:val="0"/>
              <w:spacing w:line="267" w:lineRule="exact"/>
              <w:ind w:left="107"/>
              <w:jc w:val="left"/>
              <w:rPr>
                <w:rFonts w:ascii="宋体" w:cs="宋体"/>
                <w:kern w:val="0"/>
                <w:sz w:val="20"/>
                <w:szCs w:val="20"/>
              </w:rPr>
            </w:pPr>
            <w:r w:rsidRPr="00EA7B55">
              <w:rPr>
                <w:rFonts w:ascii="宋体" w:cs="宋体" w:hint="eastAsia"/>
                <w:kern w:val="0"/>
                <w:sz w:val="20"/>
                <w:szCs w:val="20"/>
              </w:rPr>
              <w:t>否</w:t>
            </w:r>
          </w:p>
        </w:tc>
        <w:tc>
          <w:tcPr>
            <w:tcW w:w="2635" w:type="dxa"/>
          </w:tcPr>
          <w:p w14:paraId="47CFA773" w14:textId="77777777" w:rsidR="002179B6" w:rsidRPr="00A710BB" w:rsidRDefault="002179B6" w:rsidP="006D6740">
            <w:pPr>
              <w:autoSpaceDE w:val="0"/>
              <w:autoSpaceDN w:val="0"/>
              <w:adjustRightInd w:val="0"/>
              <w:spacing w:line="267" w:lineRule="exact"/>
              <w:jc w:val="left"/>
              <w:rPr>
                <w:rFonts w:ascii="宋体" w:cs="宋体"/>
                <w:kern w:val="0"/>
                <w:sz w:val="20"/>
                <w:szCs w:val="20"/>
              </w:rPr>
            </w:pPr>
            <w:r w:rsidRPr="00A710BB">
              <w:rPr>
                <w:rFonts w:ascii="宋体" w:cs="宋体" w:hint="eastAsia"/>
                <w:kern w:val="0"/>
                <w:sz w:val="20"/>
                <w:szCs w:val="20"/>
              </w:rPr>
              <w:t>OGW000</w:t>
            </w:r>
            <w:r>
              <w:rPr>
                <w:rFonts w:ascii="宋体" w:cs="宋体" w:hint="eastAsia"/>
                <w:kern w:val="0"/>
                <w:sz w:val="20"/>
                <w:szCs w:val="20"/>
              </w:rPr>
              <w:t>59</w:t>
            </w:r>
          </w:p>
        </w:tc>
      </w:tr>
      <w:tr w:rsidR="002179B6" w14:paraId="11366FCE" w14:textId="77777777" w:rsidTr="00BD4F05">
        <w:trPr>
          <w:cantSplit/>
          <w:trHeight w:val="145"/>
        </w:trPr>
        <w:tc>
          <w:tcPr>
            <w:tcW w:w="983" w:type="dxa"/>
            <w:vMerge/>
          </w:tcPr>
          <w:p w14:paraId="36BBB11B" w14:textId="77777777" w:rsidR="002179B6" w:rsidRDefault="002179B6" w:rsidP="00BD4F05">
            <w:pPr>
              <w:rPr>
                <w:rFonts w:ascii="宋体" w:hAnsi="宋体"/>
              </w:rPr>
            </w:pPr>
          </w:p>
        </w:tc>
        <w:tc>
          <w:tcPr>
            <w:tcW w:w="2094" w:type="dxa"/>
          </w:tcPr>
          <w:p w14:paraId="59861B1E" w14:textId="77777777" w:rsidR="002179B6" w:rsidRPr="00A560D3" w:rsidRDefault="002179B6" w:rsidP="00E81D47">
            <w:pPr>
              <w:autoSpaceDE w:val="0"/>
              <w:autoSpaceDN w:val="0"/>
              <w:adjustRightInd w:val="0"/>
              <w:spacing w:line="267" w:lineRule="exact"/>
              <w:jc w:val="left"/>
              <w:rPr>
                <w:rFonts w:ascii="宋体" w:cs="宋体"/>
                <w:kern w:val="0"/>
                <w:sz w:val="20"/>
                <w:szCs w:val="20"/>
              </w:rPr>
            </w:pPr>
          </w:p>
        </w:tc>
        <w:tc>
          <w:tcPr>
            <w:tcW w:w="1709" w:type="dxa"/>
          </w:tcPr>
          <w:p w14:paraId="08CB4497" w14:textId="77777777" w:rsidR="002179B6" w:rsidRPr="00A560D3" w:rsidRDefault="002179B6" w:rsidP="00E81D47">
            <w:pPr>
              <w:autoSpaceDE w:val="0"/>
              <w:autoSpaceDN w:val="0"/>
              <w:adjustRightInd w:val="0"/>
              <w:spacing w:line="267" w:lineRule="exact"/>
              <w:jc w:val="left"/>
              <w:rPr>
                <w:rFonts w:ascii="宋体" w:cs="宋体"/>
                <w:kern w:val="0"/>
                <w:sz w:val="20"/>
                <w:szCs w:val="20"/>
              </w:rPr>
            </w:pPr>
          </w:p>
        </w:tc>
        <w:tc>
          <w:tcPr>
            <w:tcW w:w="851" w:type="dxa"/>
          </w:tcPr>
          <w:p w14:paraId="7912FD8A" w14:textId="77777777" w:rsidR="002179B6" w:rsidRPr="00A560D3" w:rsidRDefault="002179B6" w:rsidP="00E81D47">
            <w:pPr>
              <w:autoSpaceDE w:val="0"/>
              <w:autoSpaceDN w:val="0"/>
              <w:adjustRightInd w:val="0"/>
              <w:spacing w:line="267" w:lineRule="exact"/>
              <w:jc w:val="left"/>
              <w:rPr>
                <w:rFonts w:ascii="宋体" w:cs="宋体"/>
                <w:kern w:val="0"/>
                <w:sz w:val="20"/>
                <w:szCs w:val="20"/>
              </w:rPr>
            </w:pPr>
          </w:p>
        </w:tc>
        <w:tc>
          <w:tcPr>
            <w:tcW w:w="708" w:type="dxa"/>
          </w:tcPr>
          <w:p w14:paraId="6895892C" w14:textId="77777777" w:rsidR="002179B6" w:rsidRPr="00A560D3" w:rsidRDefault="002179B6" w:rsidP="00E81D47">
            <w:pPr>
              <w:autoSpaceDE w:val="0"/>
              <w:autoSpaceDN w:val="0"/>
              <w:adjustRightInd w:val="0"/>
              <w:spacing w:line="267" w:lineRule="exact"/>
              <w:ind w:firstLineChars="50" w:firstLine="100"/>
              <w:jc w:val="left"/>
              <w:rPr>
                <w:rFonts w:ascii="宋体" w:cs="宋体"/>
                <w:kern w:val="0"/>
                <w:sz w:val="20"/>
                <w:szCs w:val="20"/>
              </w:rPr>
            </w:pPr>
          </w:p>
        </w:tc>
        <w:tc>
          <w:tcPr>
            <w:tcW w:w="2635" w:type="dxa"/>
          </w:tcPr>
          <w:p w14:paraId="4BBC4882" w14:textId="77777777" w:rsidR="002179B6" w:rsidRPr="00A710BB" w:rsidRDefault="002179B6" w:rsidP="00E81D47">
            <w:pPr>
              <w:autoSpaceDE w:val="0"/>
              <w:autoSpaceDN w:val="0"/>
              <w:adjustRightInd w:val="0"/>
              <w:spacing w:line="267" w:lineRule="exact"/>
              <w:jc w:val="left"/>
              <w:rPr>
                <w:rFonts w:ascii="宋体" w:cs="宋体"/>
                <w:kern w:val="0"/>
                <w:sz w:val="20"/>
                <w:szCs w:val="20"/>
              </w:rPr>
            </w:pPr>
          </w:p>
        </w:tc>
      </w:tr>
      <w:tr w:rsidR="002179B6" w14:paraId="5732810B" w14:textId="77777777" w:rsidTr="00BD4F05">
        <w:trPr>
          <w:cantSplit/>
          <w:trHeight w:val="145"/>
        </w:trPr>
        <w:tc>
          <w:tcPr>
            <w:tcW w:w="983" w:type="dxa"/>
            <w:vMerge/>
          </w:tcPr>
          <w:p w14:paraId="706BFDBC" w14:textId="77777777" w:rsidR="002179B6" w:rsidRDefault="002179B6" w:rsidP="00BD4F05">
            <w:pPr>
              <w:rPr>
                <w:rFonts w:ascii="宋体" w:hAnsi="宋体"/>
              </w:rPr>
            </w:pPr>
          </w:p>
        </w:tc>
        <w:tc>
          <w:tcPr>
            <w:tcW w:w="7997" w:type="dxa"/>
            <w:gridSpan w:val="5"/>
          </w:tcPr>
          <w:p w14:paraId="79F21592" w14:textId="77777777" w:rsidR="002179B6" w:rsidRPr="00182EEA" w:rsidRDefault="002179B6" w:rsidP="00A564A1">
            <w:pPr>
              <w:rPr>
                <w:rFonts w:ascii="宋体" w:cs="宋体"/>
                <w:kern w:val="0"/>
                <w:sz w:val="20"/>
                <w:szCs w:val="20"/>
              </w:rPr>
            </w:pPr>
            <w:r w:rsidRPr="00182EEA">
              <w:rPr>
                <w:rFonts w:ascii="宋体" w:cs="宋体" w:hint="eastAsia"/>
                <w:kern w:val="0"/>
                <w:sz w:val="20"/>
                <w:szCs w:val="20"/>
              </w:rPr>
              <w:t>数据加密域都放到XMLPARA里面</w:t>
            </w:r>
          </w:p>
        </w:tc>
      </w:tr>
      <w:tr w:rsidR="002179B6" w14:paraId="6E62CFD2" w14:textId="77777777" w:rsidTr="00BD4F05">
        <w:trPr>
          <w:cantSplit/>
          <w:trHeight w:val="145"/>
        </w:trPr>
        <w:tc>
          <w:tcPr>
            <w:tcW w:w="983" w:type="dxa"/>
            <w:vMerge/>
          </w:tcPr>
          <w:p w14:paraId="478D5857" w14:textId="77777777" w:rsidR="002179B6" w:rsidRDefault="002179B6" w:rsidP="00BD4F05">
            <w:pPr>
              <w:rPr>
                <w:rFonts w:ascii="宋体" w:hAnsi="宋体"/>
              </w:rPr>
            </w:pPr>
          </w:p>
        </w:tc>
        <w:tc>
          <w:tcPr>
            <w:tcW w:w="2094" w:type="dxa"/>
          </w:tcPr>
          <w:p w14:paraId="1482D72D" w14:textId="77777777" w:rsidR="002179B6" w:rsidRPr="00182EEA" w:rsidRDefault="002179B6" w:rsidP="00A564A1">
            <w:pPr>
              <w:rPr>
                <w:rFonts w:ascii="宋体" w:cs="宋体"/>
                <w:kern w:val="0"/>
                <w:sz w:val="20"/>
                <w:szCs w:val="20"/>
              </w:rPr>
            </w:pPr>
            <w:ins w:id="3595" w:author="Windows 用户" w:date="2016-03-28T17:20:00Z">
              <w:r w:rsidRPr="00182EEA">
                <w:rPr>
                  <w:rFonts w:ascii="宋体" w:cs="宋体" w:hint="eastAsia"/>
                  <w:kern w:val="0"/>
                  <w:sz w:val="20"/>
                  <w:szCs w:val="20"/>
                </w:rPr>
                <w:t>MERCHANTID</w:t>
              </w:r>
            </w:ins>
          </w:p>
        </w:tc>
        <w:tc>
          <w:tcPr>
            <w:tcW w:w="1709" w:type="dxa"/>
          </w:tcPr>
          <w:p w14:paraId="7A859D74" w14:textId="77777777" w:rsidR="002179B6" w:rsidRPr="00182EEA" w:rsidRDefault="002179B6" w:rsidP="00A564A1">
            <w:pPr>
              <w:rPr>
                <w:rFonts w:ascii="宋体" w:cs="宋体"/>
                <w:kern w:val="0"/>
                <w:sz w:val="20"/>
                <w:szCs w:val="20"/>
              </w:rPr>
            </w:pPr>
            <w:ins w:id="3596" w:author="Windows 用户" w:date="2016-03-28T17:20:00Z">
              <w:r w:rsidRPr="008D71DC">
                <w:rPr>
                  <w:rFonts w:hint="eastAsia"/>
                </w:rPr>
                <w:t>商户唯一编号</w:t>
              </w:r>
            </w:ins>
          </w:p>
        </w:tc>
        <w:tc>
          <w:tcPr>
            <w:tcW w:w="851" w:type="dxa"/>
          </w:tcPr>
          <w:p w14:paraId="72F66F9C" w14:textId="77777777" w:rsidR="002179B6" w:rsidRPr="00182EEA" w:rsidRDefault="002179B6" w:rsidP="00A564A1">
            <w:pPr>
              <w:rPr>
                <w:rFonts w:ascii="宋体" w:cs="宋体"/>
                <w:kern w:val="0"/>
                <w:sz w:val="20"/>
                <w:szCs w:val="20"/>
              </w:rPr>
            </w:pPr>
            <w:r w:rsidRPr="00182EEA">
              <w:rPr>
                <w:rFonts w:ascii="宋体" w:cs="宋体" w:hint="eastAsia"/>
                <w:kern w:val="0"/>
                <w:sz w:val="20"/>
                <w:szCs w:val="20"/>
              </w:rPr>
              <w:t>C (20)</w:t>
            </w:r>
          </w:p>
        </w:tc>
        <w:tc>
          <w:tcPr>
            <w:tcW w:w="708" w:type="dxa"/>
          </w:tcPr>
          <w:p w14:paraId="7324B944" w14:textId="77777777" w:rsidR="002179B6" w:rsidRPr="00182EEA" w:rsidRDefault="002179B6" w:rsidP="00A564A1">
            <w:pPr>
              <w:rPr>
                <w:rFonts w:ascii="宋体" w:cs="宋体"/>
                <w:kern w:val="0"/>
                <w:sz w:val="20"/>
                <w:szCs w:val="20"/>
              </w:rPr>
            </w:pPr>
            <w:r w:rsidRPr="00182EEA">
              <w:rPr>
                <w:rFonts w:ascii="宋体" w:cs="宋体" w:hint="eastAsia"/>
                <w:kern w:val="0"/>
                <w:sz w:val="20"/>
                <w:szCs w:val="20"/>
              </w:rPr>
              <w:t>否</w:t>
            </w:r>
          </w:p>
        </w:tc>
        <w:tc>
          <w:tcPr>
            <w:tcW w:w="2635" w:type="dxa"/>
          </w:tcPr>
          <w:p w14:paraId="62E460CF" w14:textId="77777777" w:rsidR="002179B6" w:rsidRPr="00182EEA" w:rsidRDefault="002179B6" w:rsidP="00A564A1">
            <w:pPr>
              <w:rPr>
                <w:rFonts w:ascii="宋体" w:cs="宋体"/>
                <w:kern w:val="0"/>
                <w:sz w:val="20"/>
                <w:szCs w:val="20"/>
              </w:rPr>
            </w:pPr>
            <w:r w:rsidRPr="00182EEA">
              <w:rPr>
                <w:rFonts w:ascii="宋体" w:cs="宋体" w:hint="eastAsia"/>
                <w:kern w:val="0"/>
                <w:sz w:val="20"/>
                <w:szCs w:val="20"/>
              </w:rPr>
              <w:t>由华兴银行统一分配</w:t>
            </w:r>
          </w:p>
        </w:tc>
      </w:tr>
      <w:tr w:rsidR="002179B6" w14:paraId="6D10F877" w14:textId="77777777" w:rsidTr="00BD4F05">
        <w:trPr>
          <w:cantSplit/>
          <w:trHeight w:val="145"/>
        </w:trPr>
        <w:tc>
          <w:tcPr>
            <w:tcW w:w="983" w:type="dxa"/>
            <w:vMerge/>
          </w:tcPr>
          <w:p w14:paraId="5FCB9756" w14:textId="77777777" w:rsidR="002179B6" w:rsidRDefault="002179B6" w:rsidP="00BD4F05">
            <w:pPr>
              <w:rPr>
                <w:rFonts w:ascii="宋体" w:hAnsi="宋体"/>
              </w:rPr>
            </w:pPr>
          </w:p>
        </w:tc>
        <w:tc>
          <w:tcPr>
            <w:tcW w:w="2094" w:type="dxa"/>
          </w:tcPr>
          <w:p w14:paraId="20799563" w14:textId="77777777" w:rsidR="002179B6" w:rsidRPr="00182EEA" w:rsidRDefault="002179B6" w:rsidP="00A564A1">
            <w:pPr>
              <w:rPr>
                <w:rFonts w:ascii="宋体" w:cs="宋体"/>
                <w:kern w:val="0"/>
                <w:sz w:val="20"/>
                <w:szCs w:val="20"/>
              </w:rPr>
            </w:pPr>
            <w:ins w:id="3597" w:author="Windows 用户" w:date="2016-03-28T17:20:00Z">
              <w:r w:rsidRPr="00182EEA">
                <w:rPr>
                  <w:rFonts w:ascii="宋体" w:cs="宋体" w:hint="eastAsia"/>
                  <w:kern w:val="0"/>
                  <w:sz w:val="20"/>
                  <w:szCs w:val="20"/>
                </w:rPr>
                <w:t>APPID</w:t>
              </w:r>
            </w:ins>
          </w:p>
        </w:tc>
        <w:tc>
          <w:tcPr>
            <w:tcW w:w="1709" w:type="dxa"/>
          </w:tcPr>
          <w:p w14:paraId="7364B3F4" w14:textId="77777777" w:rsidR="002179B6" w:rsidRPr="00182EEA" w:rsidRDefault="002179B6" w:rsidP="00A564A1">
            <w:pPr>
              <w:rPr>
                <w:rFonts w:ascii="宋体" w:cs="宋体"/>
                <w:kern w:val="0"/>
                <w:sz w:val="20"/>
                <w:szCs w:val="20"/>
              </w:rPr>
            </w:pPr>
            <w:ins w:id="3598" w:author="Windows 用户" w:date="2016-03-28T17:20:00Z">
              <w:r w:rsidRPr="008D71DC">
                <w:rPr>
                  <w:rFonts w:hint="eastAsia"/>
                </w:rPr>
                <w:t>应用标识</w:t>
              </w:r>
            </w:ins>
          </w:p>
        </w:tc>
        <w:tc>
          <w:tcPr>
            <w:tcW w:w="851" w:type="dxa"/>
          </w:tcPr>
          <w:p w14:paraId="7958924C" w14:textId="77777777" w:rsidR="002179B6" w:rsidRPr="00182EEA" w:rsidRDefault="002179B6" w:rsidP="00A564A1">
            <w:pPr>
              <w:rPr>
                <w:rFonts w:ascii="宋体" w:cs="宋体"/>
                <w:kern w:val="0"/>
                <w:sz w:val="20"/>
                <w:szCs w:val="20"/>
              </w:rPr>
            </w:pPr>
            <w:r w:rsidRPr="00182EEA">
              <w:rPr>
                <w:rFonts w:ascii="宋体" w:cs="宋体" w:hint="eastAsia"/>
                <w:kern w:val="0"/>
                <w:sz w:val="20"/>
                <w:szCs w:val="20"/>
              </w:rPr>
              <w:t>C(3)</w:t>
            </w:r>
          </w:p>
        </w:tc>
        <w:tc>
          <w:tcPr>
            <w:tcW w:w="708" w:type="dxa"/>
          </w:tcPr>
          <w:p w14:paraId="55F154C9" w14:textId="77777777" w:rsidR="002179B6" w:rsidRPr="00182EEA" w:rsidRDefault="002179B6" w:rsidP="00A564A1">
            <w:pPr>
              <w:rPr>
                <w:rFonts w:ascii="宋体" w:cs="宋体"/>
                <w:kern w:val="0"/>
                <w:sz w:val="20"/>
                <w:szCs w:val="20"/>
              </w:rPr>
            </w:pPr>
            <w:r w:rsidRPr="00182EEA">
              <w:rPr>
                <w:rFonts w:ascii="宋体" w:cs="宋体" w:hint="eastAsia"/>
                <w:kern w:val="0"/>
                <w:sz w:val="20"/>
                <w:szCs w:val="20"/>
              </w:rPr>
              <w:t>否</w:t>
            </w:r>
          </w:p>
        </w:tc>
        <w:tc>
          <w:tcPr>
            <w:tcW w:w="2635" w:type="dxa"/>
          </w:tcPr>
          <w:p w14:paraId="264E8182" w14:textId="77777777" w:rsidR="002179B6" w:rsidRPr="00182EEA" w:rsidRDefault="002179B6" w:rsidP="00A564A1">
            <w:pPr>
              <w:rPr>
                <w:rFonts w:ascii="宋体" w:cs="宋体"/>
                <w:kern w:val="0"/>
                <w:sz w:val="20"/>
                <w:szCs w:val="20"/>
              </w:rPr>
            </w:pPr>
            <w:r w:rsidRPr="00182EEA">
              <w:rPr>
                <w:rFonts w:ascii="宋体" w:cs="宋体" w:hint="eastAsia"/>
                <w:kern w:val="0"/>
                <w:sz w:val="20"/>
                <w:szCs w:val="20"/>
              </w:rPr>
              <w:t>个人电脑:PC（不送则默认PC）</w:t>
            </w:r>
          </w:p>
          <w:p w14:paraId="2CCB0D94" w14:textId="77777777" w:rsidR="002179B6" w:rsidRDefault="002179B6" w:rsidP="005F079B">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手机：APP</w:t>
            </w:r>
          </w:p>
          <w:p w14:paraId="04D4A6D5" w14:textId="77777777" w:rsidR="002179B6" w:rsidRPr="00182EEA" w:rsidRDefault="002179B6" w:rsidP="005F079B">
            <w:pPr>
              <w:rPr>
                <w:rFonts w:ascii="宋体" w:cs="宋体"/>
                <w:kern w:val="0"/>
                <w:sz w:val="20"/>
                <w:szCs w:val="20"/>
              </w:rPr>
            </w:pPr>
            <w:r>
              <w:rPr>
                <w:rFonts w:ascii="宋体" w:cs="宋体" w:hint="eastAsia"/>
                <w:kern w:val="0"/>
                <w:sz w:val="20"/>
                <w:szCs w:val="20"/>
              </w:rPr>
              <w:t>微信：WX</w:t>
            </w:r>
          </w:p>
        </w:tc>
      </w:tr>
      <w:tr w:rsidR="002179B6" w14:paraId="40D4E61A" w14:textId="77777777" w:rsidTr="00BD4F05">
        <w:trPr>
          <w:cantSplit/>
          <w:trHeight w:val="145"/>
        </w:trPr>
        <w:tc>
          <w:tcPr>
            <w:tcW w:w="983" w:type="dxa"/>
            <w:vMerge/>
          </w:tcPr>
          <w:p w14:paraId="3F18EB2F" w14:textId="77777777" w:rsidR="002179B6" w:rsidRDefault="002179B6" w:rsidP="00BD4F05">
            <w:pPr>
              <w:rPr>
                <w:rFonts w:ascii="宋体" w:hAnsi="宋体"/>
              </w:rPr>
            </w:pPr>
          </w:p>
        </w:tc>
        <w:tc>
          <w:tcPr>
            <w:tcW w:w="2094" w:type="dxa"/>
          </w:tcPr>
          <w:p w14:paraId="3A0350F4" w14:textId="77777777" w:rsidR="002179B6" w:rsidRPr="00182EEA" w:rsidRDefault="002179B6" w:rsidP="00A564A1">
            <w:pPr>
              <w:rPr>
                <w:rFonts w:ascii="宋体" w:cs="宋体"/>
                <w:kern w:val="0"/>
                <w:sz w:val="20"/>
                <w:szCs w:val="20"/>
              </w:rPr>
            </w:pPr>
            <w:ins w:id="3599" w:author="Windows 用户" w:date="2016-03-28T17:20:00Z">
              <w:r w:rsidRPr="00182EEA">
                <w:rPr>
                  <w:rFonts w:ascii="宋体" w:cs="宋体" w:hint="eastAsia"/>
                  <w:kern w:val="0"/>
                  <w:sz w:val="20"/>
                  <w:szCs w:val="20"/>
                </w:rPr>
                <w:t>LOANNO</w:t>
              </w:r>
            </w:ins>
          </w:p>
        </w:tc>
        <w:tc>
          <w:tcPr>
            <w:tcW w:w="1709" w:type="dxa"/>
          </w:tcPr>
          <w:p w14:paraId="2C45632E" w14:textId="77777777" w:rsidR="002179B6" w:rsidRPr="00182EEA" w:rsidRDefault="002179B6" w:rsidP="00A564A1">
            <w:pPr>
              <w:rPr>
                <w:rFonts w:ascii="宋体" w:cs="宋体"/>
                <w:kern w:val="0"/>
                <w:sz w:val="20"/>
                <w:szCs w:val="20"/>
              </w:rPr>
            </w:pPr>
            <w:ins w:id="3600" w:author="Windows 用户" w:date="2016-03-28T17:20:00Z">
              <w:r w:rsidRPr="008D71DC">
                <w:rPr>
                  <w:rFonts w:hint="eastAsia"/>
                </w:rPr>
                <w:t>借款编号</w:t>
              </w:r>
            </w:ins>
          </w:p>
        </w:tc>
        <w:tc>
          <w:tcPr>
            <w:tcW w:w="851" w:type="dxa"/>
          </w:tcPr>
          <w:p w14:paraId="7CFA9A93" w14:textId="77777777" w:rsidR="002179B6" w:rsidRPr="00182EEA" w:rsidRDefault="002179B6" w:rsidP="00A564A1">
            <w:pPr>
              <w:rPr>
                <w:rFonts w:ascii="宋体" w:cs="宋体"/>
                <w:kern w:val="0"/>
                <w:sz w:val="20"/>
                <w:szCs w:val="20"/>
              </w:rPr>
            </w:pPr>
            <w:r w:rsidRPr="00182EEA">
              <w:rPr>
                <w:rFonts w:ascii="宋体" w:cs="宋体" w:hint="eastAsia"/>
                <w:kern w:val="0"/>
                <w:sz w:val="20"/>
                <w:szCs w:val="20"/>
              </w:rPr>
              <w:t>C (64)</w:t>
            </w:r>
          </w:p>
        </w:tc>
        <w:tc>
          <w:tcPr>
            <w:tcW w:w="708" w:type="dxa"/>
          </w:tcPr>
          <w:p w14:paraId="3508E274" w14:textId="77777777" w:rsidR="002179B6" w:rsidRPr="00182EEA" w:rsidRDefault="002179B6" w:rsidP="00A564A1">
            <w:pPr>
              <w:rPr>
                <w:rFonts w:ascii="宋体" w:cs="宋体"/>
                <w:kern w:val="0"/>
                <w:sz w:val="20"/>
                <w:szCs w:val="20"/>
              </w:rPr>
            </w:pPr>
            <w:r w:rsidRPr="00182EEA">
              <w:rPr>
                <w:rFonts w:ascii="宋体" w:cs="宋体" w:hint="eastAsia"/>
                <w:kern w:val="0"/>
                <w:sz w:val="20"/>
                <w:szCs w:val="20"/>
              </w:rPr>
              <w:t>否</w:t>
            </w:r>
          </w:p>
        </w:tc>
        <w:tc>
          <w:tcPr>
            <w:tcW w:w="2635" w:type="dxa"/>
          </w:tcPr>
          <w:p w14:paraId="30E44918" w14:textId="77777777" w:rsidR="002179B6" w:rsidRPr="00182EEA" w:rsidRDefault="002179B6" w:rsidP="00A564A1">
            <w:pPr>
              <w:rPr>
                <w:rFonts w:ascii="宋体" w:cs="宋体"/>
                <w:kern w:val="0"/>
                <w:sz w:val="20"/>
                <w:szCs w:val="20"/>
              </w:rPr>
            </w:pPr>
          </w:p>
        </w:tc>
      </w:tr>
      <w:tr w:rsidR="002179B6" w14:paraId="41093A0E" w14:textId="77777777" w:rsidTr="00BD4F05">
        <w:trPr>
          <w:cantSplit/>
          <w:trHeight w:val="145"/>
        </w:trPr>
        <w:tc>
          <w:tcPr>
            <w:tcW w:w="983" w:type="dxa"/>
            <w:vMerge/>
          </w:tcPr>
          <w:p w14:paraId="428C38C1" w14:textId="77777777" w:rsidR="002179B6" w:rsidRDefault="002179B6" w:rsidP="00BD4F05">
            <w:pPr>
              <w:rPr>
                <w:rFonts w:ascii="宋体" w:hAnsi="宋体"/>
              </w:rPr>
            </w:pPr>
          </w:p>
        </w:tc>
        <w:tc>
          <w:tcPr>
            <w:tcW w:w="2094" w:type="dxa"/>
          </w:tcPr>
          <w:p w14:paraId="186A1EA1" w14:textId="77777777" w:rsidR="002179B6" w:rsidRPr="00182EEA" w:rsidRDefault="002179B6" w:rsidP="00A564A1">
            <w:pPr>
              <w:rPr>
                <w:rFonts w:ascii="宋体" w:cs="宋体"/>
                <w:kern w:val="0"/>
                <w:sz w:val="20"/>
                <w:szCs w:val="20"/>
              </w:rPr>
            </w:pPr>
            <w:ins w:id="3601" w:author="Windows 用户" w:date="2016-03-28T17:20:00Z">
              <w:r w:rsidRPr="00182EEA">
                <w:rPr>
                  <w:rFonts w:ascii="宋体" w:cs="宋体" w:hint="eastAsia"/>
                  <w:kern w:val="0"/>
                  <w:sz w:val="20"/>
                  <w:szCs w:val="20"/>
                </w:rPr>
                <w:t>ACNO</w:t>
              </w:r>
            </w:ins>
          </w:p>
        </w:tc>
        <w:tc>
          <w:tcPr>
            <w:tcW w:w="1709" w:type="dxa"/>
          </w:tcPr>
          <w:p w14:paraId="3A25CA26" w14:textId="77777777" w:rsidR="002179B6" w:rsidRPr="00182EEA" w:rsidRDefault="002179B6" w:rsidP="00A564A1">
            <w:pPr>
              <w:rPr>
                <w:rFonts w:ascii="宋体" w:cs="宋体"/>
                <w:kern w:val="0"/>
                <w:sz w:val="20"/>
                <w:szCs w:val="20"/>
              </w:rPr>
            </w:pPr>
            <w:ins w:id="3602" w:author="Windows 用户" w:date="2016-03-28T17:20:00Z">
              <w:r w:rsidRPr="008D71DC">
                <w:rPr>
                  <w:rFonts w:hint="eastAsia"/>
                </w:rPr>
                <w:t>投资人账号</w:t>
              </w:r>
            </w:ins>
          </w:p>
        </w:tc>
        <w:tc>
          <w:tcPr>
            <w:tcW w:w="851" w:type="dxa"/>
          </w:tcPr>
          <w:p w14:paraId="56C8EE78" w14:textId="77777777" w:rsidR="002179B6" w:rsidRPr="00182EEA" w:rsidRDefault="002179B6" w:rsidP="00A564A1">
            <w:pPr>
              <w:rPr>
                <w:rFonts w:ascii="宋体" w:cs="宋体"/>
                <w:kern w:val="0"/>
                <w:sz w:val="20"/>
                <w:szCs w:val="20"/>
              </w:rPr>
            </w:pPr>
            <w:r w:rsidRPr="00182EEA">
              <w:rPr>
                <w:rFonts w:ascii="宋体" w:cs="宋体" w:hint="eastAsia"/>
                <w:kern w:val="0"/>
                <w:sz w:val="20"/>
                <w:szCs w:val="20"/>
              </w:rPr>
              <w:t>C(32)</w:t>
            </w:r>
          </w:p>
        </w:tc>
        <w:tc>
          <w:tcPr>
            <w:tcW w:w="708" w:type="dxa"/>
          </w:tcPr>
          <w:p w14:paraId="75714330" w14:textId="77777777" w:rsidR="002179B6" w:rsidRPr="00182EEA" w:rsidRDefault="002179B6" w:rsidP="00A564A1">
            <w:pPr>
              <w:rPr>
                <w:rFonts w:ascii="宋体" w:cs="宋体"/>
                <w:kern w:val="0"/>
                <w:sz w:val="20"/>
                <w:szCs w:val="20"/>
              </w:rPr>
            </w:pPr>
            <w:r w:rsidRPr="00182EEA">
              <w:rPr>
                <w:rFonts w:ascii="宋体" w:cs="宋体" w:hint="eastAsia"/>
                <w:kern w:val="0"/>
                <w:sz w:val="20"/>
                <w:szCs w:val="20"/>
              </w:rPr>
              <w:t>否</w:t>
            </w:r>
          </w:p>
        </w:tc>
        <w:tc>
          <w:tcPr>
            <w:tcW w:w="2635" w:type="dxa"/>
          </w:tcPr>
          <w:p w14:paraId="152B813A" w14:textId="77777777" w:rsidR="002179B6" w:rsidRPr="00182EEA" w:rsidRDefault="002179B6" w:rsidP="00A564A1">
            <w:pPr>
              <w:rPr>
                <w:rFonts w:ascii="宋体" w:cs="宋体"/>
                <w:kern w:val="0"/>
                <w:sz w:val="20"/>
                <w:szCs w:val="20"/>
              </w:rPr>
            </w:pPr>
          </w:p>
        </w:tc>
      </w:tr>
      <w:tr w:rsidR="002179B6" w14:paraId="6AD2F552" w14:textId="77777777" w:rsidTr="00BD4F05">
        <w:trPr>
          <w:cantSplit/>
          <w:trHeight w:val="145"/>
        </w:trPr>
        <w:tc>
          <w:tcPr>
            <w:tcW w:w="983" w:type="dxa"/>
            <w:vMerge/>
          </w:tcPr>
          <w:p w14:paraId="1A04F677" w14:textId="77777777" w:rsidR="002179B6" w:rsidRDefault="002179B6" w:rsidP="00BD4F05">
            <w:pPr>
              <w:rPr>
                <w:rFonts w:ascii="宋体" w:hAnsi="宋体"/>
              </w:rPr>
            </w:pPr>
          </w:p>
        </w:tc>
        <w:tc>
          <w:tcPr>
            <w:tcW w:w="2094" w:type="dxa"/>
          </w:tcPr>
          <w:p w14:paraId="4B7002BB" w14:textId="77777777" w:rsidR="002179B6" w:rsidRPr="00182EEA" w:rsidRDefault="002179B6" w:rsidP="00A564A1">
            <w:pPr>
              <w:rPr>
                <w:rFonts w:ascii="宋体" w:cs="宋体"/>
                <w:kern w:val="0"/>
                <w:sz w:val="20"/>
                <w:szCs w:val="20"/>
              </w:rPr>
            </w:pPr>
            <w:ins w:id="3603" w:author="Windows 用户" w:date="2016-03-28T17:20:00Z">
              <w:r w:rsidRPr="00182EEA">
                <w:rPr>
                  <w:rFonts w:ascii="宋体" w:cs="宋体" w:hint="eastAsia"/>
                  <w:kern w:val="0"/>
                  <w:sz w:val="20"/>
                  <w:szCs w:val="20"/>
                </w:rPr>
                <w:t>ACNAME</w:t>
              </w:r>
            </w:ins>
          </w:p>
        </w:tc>
        <w:tc>
          <w:tcPr>
            <w:tcW w:w="1709" w:type="dxa"/>
          </w:tcPr>
          <w:p w14:paraId="23258F0F" w14:textId="77777777" w:rsidR="002179B6" w:rsidRPr="00182EEA" w:rsidRDefault="002179B6" w:rsidP="00A564A1">
            <w:pPr>
              <w:rPr>
                <w:rFonts w:ascii="宋体" w:cs="宋体"/>
                <w:kern w:val="0"/>
                <w:sz w:val="20"/>
                <w:szCs w:val="20"/>
              </w:rPr>
            </w:pPr>
            <w:ins w:id="3604" w:author="Windows 用户" w:date="2016-03-28T17:20:00Z">
              <w:r w:rsidRPr="008D71DC">
                <w:rPr>
                  <w:rFonts w:hint="eastAsia"/>
                </w:rPr>
                <w:t>投资人账号户名</w:t>
              </w:r>
            </w:ins>
          </w:p>
        </w:tc>
        <w:tc>
          <w:tcPr>
            <w:tcW w:w="851" w:type="dxa"/>
          </w:tcPr>
          <w:p w14:paraId="72EE0518" w14:textId="77777777" w:rsidR="002179B6" w:rsidRPr="00182EEA" w:rsidRDefault="002179B6" w:rsidP="00A564A1">
            <w:pPr>
              <w:rPr>
                <w:rFonts w:ascii="宋体" w:cs="宋体"/>
                <w:kern w:val="0"/>
                <w:sz w:val="20"/>
                <w:szCs w:val="20"/>
              </w:rPr>
            </w:pPr>
            <w:r w:rsidRPr="00182EEA">
              <w:rPr>
                <w:rFonts w:ascii="宋体" w:cs="宋体" w:hint="eastAsia"/>
                <w:kern w:val="0"/>
                <w:sz w:val="20"/>
                <w:szCs w:val="20"/>
              </w:rPr>
              <w:t>C(128)</w:t>
            </w:r>
          </w:p>
        </w:tc>
        <w:tc>
          <w:tcPr>
            <w:tcW w:w="708" w:type="dxa"/>
          </w:tcPr>
          <w:p w14:paraId="304650F9" w14:textId="77777777" w:rsidR="002179B6" w:rsidRPr="00182EEA" w:rsidRDefault="002179B6" w:rsidP="00A564A1">
            <w:pPr>
              <w:rPr>
                <w:rFonts w:ascii="宋体" w:cs="宋体"/>
                <w:kern w:val="0"/>
                <w:sz w:val="20"/>
                <w:szCs w:val="20"/>
              </w:rPr>
            </w:pPr>
            <w:r w:rsidRPr="00182EEA">
              <w:rPr>
                <w:rFonts w:ascii="宋体" w:cs="宋体" w:hint="eastAsia"/>
                <w:kern w:val="0"/>
                <w:sz w:val="20"/>
                <w:szCs w:val="20"/>
              </w:rPr>
              <w:t>否</w:t>
            </w:r>
          </w:p>
        </w:tc>
        <w:tc>
          <w:tcPr>
            <w:tcW w:w="2635" w:type="dxa"/>
          </w:tcPr>
          <w:p w14:paraId="149D1FA0" w14:textId="77777777" w:rsidR="002179B6" w:rsidRPr="00182EEA" w:rsidRDefault="002179B6" w:rsidP="00A564A1">
            <w:pPr>
              <w:rPr>
                <w:rFonts w:ascii="宋体" w:cs="宋体"/>
                <w:kern w:val="0"/>
                <w:sz w:val="20"/>
                <w:szCs w:val="20"/>
              </w:rPr>
            </w:pPr>
          </w:p>
        </w:tc>
      </w:tr>
      <w:tr w:rsidR="002179B6" w14:paraId="6DBF4119" w14:textId="77777777" w:rsidTr="00BD4F05">
        <w:trPr>
          <w:cantSplit/>
          <w:trHeight w:val="145"/>
        </w:trPr>
        <w:tc>
          <w:tcPr>
            <w:tcW w:w="983" w:type="dxa"/>
            <w:vMerge/>
          </w:tcPr>
          <w:p w14:paraId="3A1A2D78" w14:textId="77777777" w:rsidR="002179B6" w:rsidRDefault="002179B6" w:rsidP="00BD4F05">
            <w:pPr>
              <w:rPr>
                <w:rFonts w:ascii="宋体" w:hAnsi="宋体"/>
              </w:rPr>
            </w:pPr>
          </w:p>
        </w:tc>
        <w:tc>
          <w:tcPr>
            <w:tcW w:w="2094" w:type="dxa"/>
          </w:tcPr>
          <w:p w14:paraId="194F36FA" w14:textId="77777777" w:rsidR="002179B6" w:rsidRPr="00182EEA" w:rsidRDefault="002179B6" w:rsidP="00A564A1">
            <w:pPr>
              <w:rPr>
                <w:rFonts w:ascii="宋体" w:cs="宋体"/>
                <w:kern w:val="0"/>
                <w:sz w:val="20"/>
                <w:szCs w:val="20"/>
              </w:rPr>
            </w:pPr>
            <w:ins w:id="3605" w:author="Windows 用户" w:date="2016-03-28T17:20:00Z">
              <w:r w:rsidRPr="00182EEA">
                <w:rPr>
                  <w:rFonts w:ascii="宋体" w:cs="宋体" w:hint="eastAsia"/>
                  <w:kern w:val="0"/>
                  <w:sz w:val="20"/>
                  <w:szCs w:val="20"/>
                </w:rPr>
                <w:t>AMOUNT</w:t>
              </w:r>
            </w:ins>
          </w:p>
        </w:tc>
        <w:tc>
          <w:tcPr>
            <w:tcW w:w="1709" w:type="dxa"/>
          </w:tcPr>
          <w:p w14:paraId="0EFCDB42" w14:textId="77777777" w:rsidR="002179B6" w:rsidRPr="00182EEA" w:rsidRDefault="002179B6" w:rsidP="00A564A1">
            <w:pPr>
              <w:rPr>
                <w:rFonts w:ascii="宋体" w:cs="宋体"/>
                <w:kern w:val="0"/>
                <w:sz w:val="20"/>
                <w:szCs w:val="20"/>
              </w:rPr>
            </w:pPr>
            <w:ins w:id="3606" w:author="Windows 用户" w:date="2016-03-28T17:20:00Z">
              <w:r w:rsidRPr="008D71DC">
                <w:rPr>
                  <w:rFonts w:hint="eastAsia"/>
                </w:rPr>
                <w:t>投标金额</w:t>
              </w:r>
            </w:ins>
          </w:p>
        </w:tc>
        <w:tc>
          <w:tcPr>
            <w:tcW w:w="851" w:type="dxa"/>
          </w:tcPr>
          <w:p w14:paraId="15741C91" w14:textId="77777777" w:rsidR="002179B6" w:rsidRPr="00182EEA" w:rsidRDefault="002179B6" w:rsidP="00A564A1">
            <w:pPr>
              <w:rPr>
                <w:rFonts w:ascii="宋体" w:cs="宋体"/>
                <w:kern w:val="0"/>
                <w:sz w:val="20"/>
                <w:szCs w:val="20"/>
              </w:rPr>
            </w:pPr>
            <w:r>
              <w:rPr>
                <w:rFonts w:ascii="宋体" w:cs="宋体" w:hint="eastAsia"/>
                <w:kern w:val="0"/>
                <w:sz w:val="20"/>
                <w:szCs w:val="20"/>
              </w:rPr>
              <w:t>M</w:t>
            </w:r>
          </w:p>
        </w:tc>
        <w:tc>
          <w:tcPr>
            <w:tcW w:w="708" w:type="dxa"/>
          </w:tcPr>
          <w:p w14:paraId="227892E3" w14:textId="77777777" w:rsidR="002179B6" w:rsidRPr="00182EEA" w:rsidRDefault="002179B6" w:rsidP="00A564A1">
            <w:pPr>
              <w:rPr>
                <w:rFonts w:ascii="宋体" w:cs="宋体"/>
                <w:kern w:val="0"/>
                <w:sz w:val="20"/>
                <w:szCs w:val="20"/>
              </w:rPr>
            </w:pPr>
            <w:r w:rsidRPr="00182EEA">
              <w:rPr>
                <w:rFonts w:ascii="宋体" w:cs="宋体" w:hint="eastAsia"/>
                <w:kern w:val="0"/>
                <w:sz w:val="20"/>
                <w:szCs w:val="20"/>
              </w:rPr>
              <w:t>否</w:t>
            </w:r>
          </w:p>
        </w:tc>
        <w:tc>
          <w:tcPr>
            <w:tcW w:w="2635" w:type="dxa"/>
          </w:tcPr>
          <w:p w14:paraId="06A7C863" w14:textId="77777777" w:rsidR="002179B6" w:rsidRPr="00182EEA" w:rsidRDefault="00203987" w:rsidP="00A564A1">
            <w:pPr>
              <w:rPr>
                <w:rFonts w:ascii="宋体" w:cs="宋体"/>
                <w:kern w:val="0"/>
                <w:sz w:val="20"/>
                <w:szCs w:val="20"/>
              </w:rPr>
            </w:pPr>
            <w:ins w:id="3607" w:author="wincol" w:date="2016-04-28T09:12:00Z">
              <w:r>
                <w:rPr>
                  <w:rFonts w:ascii="宋体" w:cs="宋体" w:hint="eastAsia"/>
                  <w:kern w:val="0"/>
                  <w:sz w:val="20"/>
                  <w:szCs w:val="20"/>
                </w:rPr>
                <w:t>数值类型（15，2），整数15位，小数点后2位。例：3.00</w:t>
              </w:r>
            </w:ins>
          </w:p>
        </w:tc>
      </w:tr>
      <w:tr w:rsidR="002179B6" w14:paraId="3C938A83" w14:textId="77777777" w:rsidTr="00BD4F05">
        <w:trPr>
          <w:cantSplit/>
          <w:trHeight w:val="145"/>
        </w:trPr>
        <w:tc>
          <w:tcPr>
            <w:tcW w:w="983" w:type="dxa"/>
            <w:vMerge/>
          </w:tcPr>
          <w:p w14:paraId="5D3152B1" w14:textId="77777777" w:rsidR="002179B6" w:rsidRDefault="002179B6" w:rsidP="00BD4F05">
            <w:pPr>
              <w:rPr>
                <w:rFonts w:ascii="宋体" w:hAnsi="宋体"/>
              </w:rPr>
            </w:pPr>
          </w:p>
        </w:tc>
        <w:tc>
          <w:tcPr>
            <w:tcW w:w="2094" w:type="dxa"/>
          </w:tcPr>
          <w:p w14:paraId="483E3ED2" w14:textId="77777777" w:rsidR="002179B6" w:rsidRPr="00182EEA" w:rsidRDefault="002179B6" w:rsidP="00A564A1">
            <w:pPr>
              <w:rPr>
                <w:rFonts w:ascii="宋体" w:cs="宋体"/>
                <w:kern w:val="0"/>
                <w:sz w:val="20"/>
                <w:szCs w:val="20"/>
              </w:rPr>
            </w:pPr>
            <w:ins w:id="3608" w:author="Windows 用户" w:date="2016-03-28T17:20:00Z">
              <w:r w:rsidRPr="00182EEA">
                <w:rPr>
                  <w:rFonts w:ascii="宋体" w:cs="宋体" w:hint="eastAsia"/>
                  <w:kern w:val="0"/>
                  <w:sz w:val="20"/>
                  <w:szCs w:val="20"/>
                </w:rPr>
                <w:t>REMARK</w:t>
              </w:r>
            </w:ins>
          </w:p>
        </w:tc>
        <w:tc>
          <w:tcPr>
            <w:tcW w:w="1709" w:type="dxa"/>
          </w:tcPr>
          <w:p w14:paraId="16FCD50F" w14:textId="77777777" w:rsidR="002179B6" w:rsidRPr="00182EEA" w:rsidRDefault="002179B6" w:rsidP="00A564A1">
            <w:pPr>
              <w:rPr>
                <w:rFonts w:ascii="宋体" w:cs="宋体"/>
                <w:kern w:val="0"/>
                <w:sz w:val="20"/>
                <w:szCs w:val="20"/>
              </w:rPr>
            </w:pPr>
            <w:ins w:id="3609" w:author="Windows 用户" w:date="2016-03-28T17:20:00Z">
              <w:r w:rsidRPr="008D71DC">
                <w:rPr>
                  <w:rFonts w:hint="eastAsia"/>
                </w:rPr>
                <w:t>备注</w:t>
              </w:r>
            </w:ins>
          </w:p>
        </w:tc>
        <w:tc>
          <w:tcPr>
            <w:tcW w:w="851" w:type="dxa"/>
          </w:tcPr>
          <w:p w14:paraId="7C8660F6" w14:textId="77777777" w:rsidR="002179B6" w:rsidRPr="00182EEA" w:rsidRDefault="002179B6" w:rsidP="00A564A1">
            <w:pPr>
              <w:rPr>
                <w:rFonts w:ascii="宋体" w:cs="宋体"/>
                <w:kern w:val="0"/>
                <w:sz w:val="20"/>
                <w:szCs w:val="20"/>
              </w:rPr>
            </w:pPr>
            <w:r w:rsidRPr="00182EEA">
              <w:rPr>
                <w:rFonts w:ascii="宋体" w:cs="宋体" w:hint="eastAsia"/>
                <w:kern w:val="0"/>
                <w:sz w:val="20"/>
                <w:szCs w:val="20"/>
              </w:rPr>
              <w:t>C(60)</w:t>
            </w:r>
          </w:p>
        </w:tc>
        <w:tc>
          <w:tcPr>
            <w:tcW w:w="708" w:type="dxa"/>
          </w:tcPr>
          <w:p w14:paraId="4A42A644" w14:textId="77777777" w:rsidR="002179B6" w:rsidRPr="00182EEA" w:rsidRDefault="002179B6" w:rsidP="00A564A1">
            <w:pPr>
              <w:rPr>
                <w:rFonts w:ascii="宋体" w:cs="宋体"/>
                <w:kern w:val="0"/>
                <w:sz w:val="20"/>
                <w:szCs w:val="20"/>
              </w:rPr>
            </w:pPr>
            <w:r w:rsidRPr="00182EEA">
              <w:rPr>
                <w:rFonts w:ascii="宋体" w:cs="宋体" w:hint="eastAsia"/>
                <w:kern w:val="0"/>
                <w:sz w:val="20"/>
                <w:szCs w:val="20"/>
              </w:rPr>
              <w:t>是</w:t>
            </w:r>
          </w:p>
        </w:tc>
        <w:tc>
          <w:tcPr>
            <w:tcW w:w="2635" w:type="dxa"/>
          </w:tcPr>
          <w:p w14:paraId="79F163EE" w14:textId="77777777" w:rsidR="002179B6" w:rsidRPr="00182EEA" w:rsidRDefault="002179B6" w:rsidP="00A564A1">
            <w:pPr>
              <w:rPr>
                <w:rFonts w:ascii="宋体" w:cs="宋体"/>
                <w:kern w:val="0"/>
                <w:sz w:val="20"/>
                <w:szCs w:val="20"/>
              </w:rPr>
            </w:pPr>
          </w:p>
        </w:tc>
      </w:tr>
      <w:tr w:rsidR="002179B6" w14:paraId="2EFB256F" w14:textId="77777777" w:rsidTr="00BD4F05">
        <w:trPr>
          <w:cantSplit/>
          <w:trHeight w:val="145"/>
          <w:ins w:id="3610" w:author="Windows 用户" w:date="2016-03-28T18:02:00Z"/>
        </w:trPr>
        <w:tc>
          <w:tcPr>
            <w:tcW w:w="983" w:type="dxa"/>
            <w:vMerge/>
          </w:tcPr>
          <w:p w14:paraId="0335908C" w14:textId="77777777" w:rsidR="002179B6" w:rsidRDefault="002179B6" w:rsidP="00BD4F05">
            <w:pPr>
              <w:rPr>
                <w:ins w:id="3611" w:author="Windows 用户" w:date="2016-03-28T18:02:00Z"/>
                <w:rFonts w:ascii="宋体" w:hAnsi="宋体"/>
              </w:rPr>
            </w:pPr>
          </w:p>
        </w:tc>
        <w:tc>
          <w:tcPr>
            <w:tcW w:w="2094" w:type="dxa"/>
          </w:tcPr>
          <w:p w14:paraId="38F6ECE1" w14:textId="77777777" w:rsidR="002179B6" w:rsidRPr="00182EEA" w:rsidRDefault="002179B6" w:rsidP="00A564A1">
            <w:pPr>
              <w:rPr>
                <w:ins w:id="3612" w:author="Windows 用户" w:date="2016-03-28T18:02:00Z"/>
                <w:rFonts w:ascii="宋体" w:cs="宋体"/>
                <w:kern w:val="0"/>
                <w:sz w:val="20"/>
                <w:szCs w:val="20"/>
              </w:rPr>
            </w:pPr>
            <w:ins w:id="3613" w:author="Windows 用户" w:date="2016-03-28T18:02:00Z">
              <w:r>
                <w:rPr>
                  <w:rFonts w:ascii="宋体" w:cs="宋体" w:hint="eastAsia"/>
                  <w:kern w:val="0"/>
                  <w:sz w:val="20"/>
                  <w:szCs w:val="20"/>
                </w:rPr>
                <w:t>EXT_FILED1</w:t>
              </w:r>
            </w:ins>
          </w:p>
        </w:tc>
        <w:tc>
          <w:tcPr>
            <w:tcW w:w="1709" w:type="dxa"/>
          </w:tcPr>
          <w:p w14:paraId="73EA390C" w14:textId="77777777" w:rsidR="002179B6" w:rsidRPr="008D71DC" w:rsidRDefault="002179B6" w:rsidP="00A564A1">
            <w:pPr>
              <w:rPr>
                <w:ins w:id="3614" w:author="Windows 用户" w:date="2016-03-28T18:02:00Z"/>
              </w:rPr>
            </w:pPr>
            <w:ins w:id="3615" w:author="Windows 用户" w:date="2016-03-28T18:02:00Z">
              <w:r>
                <w:rPr>
                  <w:rFonts w:ascii="宋体" w:cs="宋体" w:hint="eastAsia"/>
                  <w:kern w:val="0"/>
                  <w:sz w:val="20"/>
                  <w:szCs w:val="20"/>
                </w:rPr>
                <w:t>备用字段1</w:t>
              </w:r>
            </w:ins>
          </w:p>
        </w:tc>
        <w:tc>
          <w:tcPr>
            <w:tcW w:w="851" w:type="dxa"/>
          </w:tcPr>
          <w:p w14:paraId="7B9B72DF" w14:textId="77777777" w:rsidR="002179B6" w:rsidRPr="00182EEA" w:rsidRDefault="002179B6" w:rsidP="00A564A1">
            <w:pPr>
              <w:rPr>
                <w:ins w:id="3616" w:author="Windows 用户" w:date="2016-03-28T18:02:00Z"/>
                <w:rFonts w:ascii="宋体" w:cs="宋体"/>
                <w:kern w:val="0"/>
                <w:sz w:val="20"/>
                <w:szCs w:val="20"/>
              </w:rPr>
            </w:pPr>
            <w:ins w:id="3617" w:author="Windows 用户" w:date="2016-03-28T18:02: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1592DC69" w14:textId="77777777" w:rsidR="002179B6" w:rsidRPr="00182EEA" w:rsidRDefault="002179B6" w:rsidP="00A564A1">
            <w:pPr>
              <w:rPr>
                <w:ins w:id="3618" w:author="Windows 用户" w:date="2016-03-28T18:02:00Z"/>
                <w:rFonts w:ascii="宋体" w:cs="宋体"/>
                <w:kern w:val="0"/>
                <w:sz w:val="20"/>
                <w:szCs w:val="20"/>
              </w:rPr>
            </w:pPr>
            <w:ins w:id="3619" w:author="Windows 用户" w:date="2016-03-28T18:02:00Z">
              <w:r>
                <w:rPr>
                  <w:rFonts w:ascii="宋体" w:hAnsi="宋体" w:hint="eastAsia"/>
                </w:rPr>
                <w:t>是</w:t>
              </w:r>
            </w:ins>
          </w:p>
        </w:tc>
        <w:tc>
          <w:tcPr>
            <w:tcW w:w="2635" w:type="dxa"/>
          </w:tcPr>
          <w:p w14:paraId="3E1E6450" w14:textId="77777777" w:rsidR="002179B6" w:rsidRPr="00182EEA" w:rsidRDefault="002179B6" w:rsidP="00A564A1">
            <w:pPr>
              <w:rPr>
                <w:ins w:id="3620" w:author="Windows 用户" w:date="2016-03-28T18:02:00Z"/>
                <w:rFonts w:ascii="宋体" w:cs="宋体"/>
                <w:kern w:val="0"/>
                <w:sz w:val="20"/>
                <w:szCs w:val="20"/>
              </w:rPr>
            </w:pPr>
            <w:ins w:id="3621" w:author="Windows 用户" w:date="2016-03-28T18:02:00Z">
              <w:r>
                <w:rPr>
                  <w:rFonts w:ascii="宋体" w:cs="宋体" w:hint="eastAsia"/>
                  <w:kern w:val="0"/>
                  <w:sz w:val="20"/>
                  <w:szCs w:val="20"/>
                </w:rPr>
                <w:t>备用字段1</w:t>
              </w:r>
            </w:ins>
          </w:p>
        </w:tc>
      </w:tr>
      <w:tr w:rsidR="002179B6" w14:paraId="41CFABF8" w14:textId="77777777" w:rsidTr="00BD4F05">
        <w:trPr>
          <w:cantSplit/>
          <w:trHeight w:val="145"/>
          <w:ins w:id="3622" w:author="Windows 用户" w:date="2016-03-28T18:02:00Z"/>
        </w:trPr>
        <w:tc>
          <w:tcPr>
            <w:tcW w:w="983" w:type="dxa"/>
            <w:vMerge/>
          </w:tcPr>
          <w:p w14:paraId="73D7DB07" w14:textId="77777777" w:rsidR="002179B6" w:rsidRDefault="002179B6" w:rsidP="00BD4F05">
            <w:pPr>
              <w:rPr>
                <w:ins w:id="3623" w:author="Windows 用户" w:date="2016-03-28T18:02:00Z"/>
                <w:rFonts w:ascii="宋体" w:hAnsi="宋体"/>
              </w:rPr>
            </w:pPr>
          </w:p>
        </w:tc>
        <w:tc>
          <w:tcPr>
            <w:tcW w:w="2094" w:type="dxa"/>
          </w:tcPr>
          <w:p w14:paraId="3AFA953A" w14:textId="77777777" w:rsidR="002179B6" w:rsidRPr="00182EEA" w:rsidRDefault="002179B6" w:rsidP="00A564A1">
            <w:pPr>
              <w:rPr>
                <w:ins w:id="3624" w:author="Windows 用户" w:date="2016-03-28T18:02:00Z"/>
                <w:rFonts w:ascii="宋体" w:cs="宋体"/>
                <w:kern w:val="0"/>
                <w:sz w:val="20"/>
                <w:szCs w:val="20"/>
              </w:rPr>
            </w:pPr>
            <w:ins w:id="3625" w:author="Windows 用户" w:date="2016-03-28T18:02:00Z">
              <w:r>
                <w:rPr>
                  <w:rFonts w:ascii="宋体" w:cs="宋体" w:hint="eastAsia"/>
                  <w:kern w:val="0"/>
                  <w:sz w:val="20"/>
                  <w:szCs w:val="20"/>
                </w:rPr>
                <w:t>EXT_FILED2</w:t>
              </w:r>
            </w:ins>
          </w:p>
        </w:tc>
        <w:tc>
          <w:tcPr>
            <w:tcW w:w="1709" w:type="dxa"/>
          </w:tcPr>
          <w:p w14:paraId="3A3BAB50" w14:textId="77777777" w:rsidR="002179B6" w:rsidRPr="008D71DC" w:rsidRDefault="002179B6" w:rsidP="00A564A1">
            <w:pPr>
              <w:rPr>
                <w:ins w:id="3626" w:author="Windows 用户" w:date="2016-03-28T18:02:00Z"/>
              </w:rPr>
            </w:pPr>
            <w:ins w:id="3627" w:author="Windows 用户" w:date="2016-03-28T18:02:00Z">
              <w:r>
                <w:rPr>
                  <w:rFonts w:ascii="宋体" w:cs="宋体" w:hint="eastAsia"/>
                  <w:kern w:val="0"/>
                  <w:sz w:val="20"/>
                  <w:szCs w:val="20"/>
                </w:rPr>
                <w:t>备用字段2</w:t>
              </w:r>
            </w:ins>
          </w:p>
        </w:tc>
        <w:tc>
          <w:tcPr>
            <w:tcW w:w="851" w:type="dxa"/>
          </w:tcPr>
          <w:p w14:paraId="1E27DC5A" w14:textId="77777777" w:rsidR="002179B6" w:rsidRPr="00182EEA" w:rsidRDefault="002179B6" w:rsidP="00A564A1">
            <w:pPr>
              <w:rPr>
                <w:ins w:id="3628" w:author="Windows 用户" w:date="2016-03-28T18:02:00Z"/>
                <w:rFonts w:ascii="宋体" w:cs="宋体"/>
                <w:kern w:val="0"/>
                <w:sz w:val="20"/>
                <w:szCs w:val="20"/>
              </w:rPr>
            </w:pPr>
            <w:ins w:id="3629" w:author="Windows 用户" w:date="2016-03-28T18:02: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7A3D3CB0" w14:textId="77777777" w:rsidR="002179B6" w:rsidRPr="00182EEA" w:rsidRDefault="002179B6" w:rsidP="00A564A1">
            <w:pPr>
              <w:rPr>
                <w:ins w:id="3630" w:author="Windows 用户" w:date="2016-03-28T18:02:00Z"/>
                <w:rFonts w:ascii="宋体" w:cs="宋体"/>
                <w:kern w:val="0"/>
                <w:sz w:val="20"/>
                <w:szCs w:val="20"/>
              </w:rPr>
            </w:pPr>
            <w:ins w:id="3631" w:author="Windows 用户" w:date="2016-03-28T18:02:00Z">
              <w:r>
                <w:rPr>
                  <w:rFonts w:ascii="宋体" w:hAnsi="宋体" w:hint="eastAsia"/>
                </w:rPr>
                <w:t>是</w:t>
              </w:r>
            </w:ins>
          </w:p>
        </w:tc>
        <w:tc>
          <w:tcPr>
            <w:tcW w:w="2635" w:type="dxa"/>
          </w:tcPr>
          <w:p w14:paraId="1A4E1D88" w14:textId="77777777" w:rsidR="002179B6" w:rsidRPr="00182EEA" w:rsidRDefault="002179B6" w:rsidP="00A564A1">
            <w:pPr>
              <w:rPr>
                <w:ins w:id="3632" w:author="Windows 用户" w:date="2016-03-28T18:02:00Z"/>
                <w:rFonts w:ascii="宋体" w:cs="宋体"/>
                <w:kern w:val="0"/>
                <w:sz w:val="20"/>
                <w:szCs w:val="20"/>
              </w:rPr>
            </w:pPr>
            <w:ins w:id="3633" w:author="Windows 用户" w:date="2016-03-28T18:02:00Z">
              <w:r>
                <w:rPr>
                  <w:rFonts w:ascii="宋体" w:cs="宋体" w:hint="eastAsia"/>
                  <w:kern w:val="0"/>
                  <w:sz w:val="20"/>
                  <w:szCs w:val="20"/>
                </w:rPr>
                <w:t>备用字段2</w:t>
              </w:r>
            </w:ins>
          </w:p>
        </w:tc>
      </w:tr>
      <w:tr w:rsidR="002179B6" w14:paraId="027A4662" w14:textId="77777777" w:rsidTr="00BD4F05">
        <w:trPr>
          <w:cantSplit/>
          <w:trHeight w:val="145"/>
          <w:ins w:id="3634" w:author="Windows 用户" w:date="2016-03-28T18:02:00Z"/>
        </w:trPr>
        <w:tc>
          <w:tcPr>
            <w:tcW w:w="983" w:type="dxa"/>
            <w:vMerge/>
          </w:tcPr>
          <w:p w14:paraId="57052076" w14:textId="77777777" w:rsidR="002179B6" w:rsidRDefault="002179B6" w:rsidP="00BD4F05">
            <w:pPr>
              <w:rPr>
                <w:ins w:id="3635" w:author="Windows 用户" w:date="2016-03-28T18:02:00Z"/>
                <w:rFonts w:ascii="宋体" w:hAnsi="宋体"/>
              </w:rPr>
            </w:pPr>
          </w:p>
        </w:tc>
        <w:tc>
          <w:tcPr>
            <w:tcW w:w="2094" w:type="dxa"/>
          </w:tcPr>
          <w:p w14:paraId="7ABB20C3" w14:textId="77777777" w:rsidR="002179B6" w:rsidRPr="00182EEA" w:rsidRDefault="002179B6" w:rsidP="00A564A1">
            <w:pPr>
              <w:rPr>
                <w:ins w:id="3636" w:author="Windows 用户" w:date="2016-03-28T18:02:00Z"/>
                <w:rFonts w:ascii="宋体" w:cs="宋体"/>
                <w:kern w:val="0"/>
                <w:sz w:val="20"/>
                <w:szCs w:val="20"/>
              </w:rPr>
            </w:pPr>
            <w:ins w:id="3637" w:author="Windows 用户" w:date="2016-03-28T18:02:00Z">
              <w:r>
                <w:rPr>
                  <w:rFonts w:ascii="宋体" w:cs="宋体" w:hint="eastAsia"/>
                  <w:kern w:val="0"/>
                  <w:sz w:val="20"/>
                  <w:szCs w:val="20"/>
                </w:rPr>
                <w:t>EXT_FILED3</w:t>
              </w:r>
            </w:ins>
          </w:p>
        </w:tc>
        <w:tc>
          <w:tcPr>
            <w:tcW w:w="1709" w:type="dxa"/>
          </w:tcPr>
          <w:p w14:paraId="77E4C722" w14:textId="77777777" w:rsidR="002179B6" w:rsidRPr="008D71DC" w:rsidRDefault="002179B6" w:rsidP="00A564A1">
            <w:pPr>
              <w:rPr>
                <w:ins w:id="3638" w:author="Windows 用户" w:date="2016-03-28T18:02:00Z"/>
              </w:rPr>
            </w:pPr>
            <w:ins w:id="3639" w:author="Windows 用户" w:date="2016-03-28T18:02:00Z">
              <w:r>
                <w:rPr>
                  <w:rFonts w:ascii="宋体" w:cs="宋体" w:hint="eastAsia"/>
                  <w:kern w:val="0"/>
                  <w:sz w:val="20"/>
                  <w:szCs w:val="20"/>
                </w:rPr>
                <w:t>备用字段3</w:t>
              </w:r>
            </w:ins>
          </w:p>
        </w:tc>
        <w:tc>
          <w:tcPr>
            <w:tcW w:w="851" w:type="dxa"/>
          </w:tcPr>
          <w:p w14:paraId="1EB84B94" w14:textId="77777777" w:rsidR="002179B6" w:rsidRPr="00182EEA" w:rsidRDefault="002179B6" w:rsidP="00A564A1">
            <w:pPr>
              <w:rPr>
                <w:ins w:id="3640" w:author="Windows 用户" w:date="2016-03-28T18:02:00Z"/>
                <w:rFonts w:ascii="宋体" w:cs="宋体"/>
                <w:kern w:val="0"/>
                <w:sz w:val="20"/>
                <w:szCs w:val="20"/>
              </w:rPr>
            </w:pPr>
            <w:ins w:id="3641" w:author="Windows 用户" w:date="2016-03-28T18:02: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300</w:t>
              </w:r>
              <w:r w:rsidRPr="00A560D3">
                <w:rPr>
                  <w:rFonts w:ascii="宋体" w:cs="宋体"/>
                  <w:kern w:val="0"/>
                  <w:sz w:val="20"/>
                  <w:szCs w:val="20"/>
                </w:rPr>
                <w:t>)</w:t>
              </w:r>
            </w:ins>
          </w:p>
        </w:tc>
        <w:tc>
          <w:tcPr>
            <w:tcW w:w="708" w:type="dxa"/>
          </w:tcPr>
          <w:p w14:paraId="1F3839B8" w14:textId="77777777" w:rsidR="002179B6" w:rsidRPr="00182EEA" w:rsidRDefault="002179B6" w:rsidP="00A564A1">
            <w:pPr>
              <w:rPr>
                <w:ins w:id="3642" w:author="Windows 用户" w:date="2016-03-28T18:02:00Z"/>
                <w:rFonts w:ascii="宋体" w:cs="宋体"/>
                <w:kern w:val="0"/>
                <w:sz w:val="20"/>
                <w:szCs w:val="20"/>
              </w:rPr>
            </w:pPr>
            <w:ins w:id="3643" w:author="Windows 用户" w:date="2016-03-28T18:02:00Z">
              <w:r>
                <w:rPr>
                  <w:rFonts w:ascii="宋体" w:hAnsi="宋体" w:hint="eastAsia"/>
                </w:rPr>
                <w:t>是</w:t>
              </w:r>
            </w:ins>
          </w:p>
        </w:tc>
        <w:tc>
          <w:tcPr>
            <w:tcW w:w="2635" w:type="dxa"/>
          </w:tcPr>
          <w:p w14:paraId="4B0B1039" w14:textId="77777777" w:rsidR="002179B6" w:rsidRPr="00182EEA" w:rsidRDefault="002179B6" w:rsidP="00A564A1">
            <w:pPr>
              <w:rPr>
                <w:ins w:id="3644" w:author="Windows 用户" w:date="2016-03-28T18:02:00Z"/>
                <w:rFonts w:ascii="宋体" w:cs="宋体"/>
                <w:kern w:val="0"/>
                <w:sz w:val="20"/>
                <w:szCs w:val="20"/>
              </w:rPr>
            </w:pPr>
            <w:ins w:id="3645" w:author="Windows 用户" w:date="2016-03-28T18:02:00Z">
              <w:r>
                <w:rPr>
                  <w:rFonts w:ascii="宋体" w:cs="宋体" w:hint="eastAsia"/>
                  <w:kern w:val="0"/>
                  <w:sz w:val="20"/>
                  <w:szCs w:val="20"/>
                </w:rPr>
                <w:t>备用字段3</w:t>
              </w:r>
            </w:ins>
          </w:p>
        </w:tc>
      </w:tr>
    </w:tbl>
    <w:p w14:paraId="27EAD1C1" w14:textId="77777777" w:rsidR="008D419F" w:rsidRPr="004E6C5A" w:rsidRDefault="008D419F" w:rsidP="008D419F">
      <w:pPr>
        <w:rPr>
          <w:rFonts w:ascii="微软雅黑" w:eastAsia="微软雅黑" w:hAnsi="微软雅黑"/>
        </w:rPr>
      </w:pPr>
    </w:p>
    <w:p w14:paraId="767D9CC6" w14:textId="77777777" w:rsidR="008D419F" w:rsidRDefault="008D419F" w:rsidP="0042024B">
      <w:pPr>
        <w:pStyle w:val="3"/>
      </w:pPr>
      <w:bookmarkStart w:id="3646" w:name="_Toc448761019"/>
      <w:r w:rsidRPr="004E6C5A">
        <w:rPr>
          <w:rFonts w:hint="eastAsia"/>
        </w:rPr>
        <w:t>响应报文说明</w:t>
      </w:r>
      <w:bookmarkEnd w:id="3646"/>
    </w:p>
    <w:tbl>
      <w:tblPr>
        <w:tblW w:w="8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3"/>
        <w:gridCol w:w="2094"/>
        <w:gridCol w:w="1709"/>
        <w:gridCol w:w="851"/>
        <w:gridCol w:w="708"/>
        <w:gridCol w:w="2635"/>
      </w:tblGrid>
      <w:tr w:rsidR="000560F0" w14:paraId="02A1E883" w14:textId="77777777" w:rsidTr="005E28A2">
        <w:trPr>
          <w:trHeight w:val="302"/>
        </w:trPr>
        <w:tc>
          <w:tcPr>
            <w:tcW w:w="983" w:type="dxa"/>
            <w:tcBorders>
              <w:bottom w:val="single" w:sz="4" w:space="0" w:color="auto"/>
            </w:tcBorders>
            <w:shd w:val="clear" w:color="auto" w:fill="C0C0C0"/>
          </w:tcPr>
          <w:p w14:paraId="4BF44998" w14:textId="77777777" w:rsidR="000560F0" w:rsidRDefault="000560F0" w:rsidP="005E28A2">
            <w:pPr>
              <w:rPr>
                <w:rFonts w:ascii="宋体" w:hAnsi="宋体"/>
                <w:b/>
                <w:szCs w:val="21"/>
              </w:rPr>
            </w:pPr>
            <w:r>
              <w:rPr>
                <w:rFonts w:ascii="宋体" w:hAnsi="宋体"/>
                <w:b/>
                <w:szCs w:val="21"/>
              </w:rPr>
              <w:t>模块</w:t>
            </w:r>
          </w:p>
        </w:tc>
        <w:tc>
          <w:tcPr>
            <w:tcW w:w="2094" w:type="dxa"/>
            <w:tcBorders>
              <w:bottom w:val="single" w:sz="4" w:space="0" w:color="auto"/>
            </w:tcBorders>
            <w:shd w:val="clear" w:color="auto" w:fill="C0C0C0"/>
          </w:tcPr>
          <w:p w14:paraId="75B83B2F" w14:textId="77777777" w:rsidR="000560F0" w:rsidRDefault="000560F0" w:rsidP="005E28A2">
            <w:pPr>
              <w:rPr>
                <w:rFonts w:ascii="宋体" w:hAnsi="宋体"/>
                <w:b/>
              </w:rPr>
            </w:pPr>
            <w:r>
              <w:rPr>
                <w:rFonts w:ascii="宋体" w:hAnsi="宋体"/>
                <w:b/>
                <w:szCs w:val="21"/>
              </w:rPr>
              <w:t>字段ID</w:t>
            </w:r>
          </w:p>
        </w:tc>
        <w:tc>
          <w:tcPr>
            <w:tcW w:w="1709" w:type="dxa"/>
            <w:tcBorders>
              <w:bottom w:val="single" w:sz="4" w:space="0" w:color="auto"/>
            </w:tcBorders>
            <w:shd w:val="clear" w:color="auto" w:fill="C0C0C0"/>
          </w:tcPr>
          <w:p w14:paraId="37C37AA7" w14:textId="77777777" w:rsidR="000560F0" w:rsidRDefault="000560F0" w:rsidP="005E28A2">
            <w:pPr>
              <w:rPr>
                <w:rFonts w:ascii="宋体" w:hAnsi="宋体"/>
                <w:b/>
              </w:rPr>
            </w:pPr>
            <w:r>
              <w:rPr>
                <w:rFonts w:ascii="宋体" w:hAnsi="宋体"/>
                <w:b/>
                <w:szCs w:val="21"/>
              </w:rPr>
              <w:t>字段名称</w:t>
            </w:r>
          </w:p>
        </w:tc>
        <w:tc>
          <w:tcPr>
            <w:tcW w:w="851" w:type="dxa"/>
            <w:tcBorders>
              <w:bottom w:val="single" w:sz="4" w:space="0" w:color="auto"/>
            </w:tcBorders>
            <w:shd w:val="clear" w:color="auto" w:fill="C0C0C0"/>
          </w:tcPr>
          <w:p w14:paraId="614526D1" w14:textId="77777777" w:rsidR="000560F0" w:rsidRDefault="000560F0" w:rsidP="005E28A2">
            <w:pPr>
              <w:rPr>
                <w:rFonts w:ascii="宋体" w:hAnsi="宋体"/>
                <w:b/>
              </w:rPr>
            </w:pPr>
            <w:r>
              <w:rPr>
                <w:rFonts w:ascii="宋体" w:hAnsi="宋体"/>
                <w:b/>
                <w:szCs w:val="21"/>
              </w:rPr>
              <w:t>类型</w:t>
            </w:r>
          </w:p>
        </w:tc>
        <w:tc>
          <w:tcPr>
            <w:tcW w:w="708" w:type="dxa"/>
            <w:tcBorders>
              <w:bottom w:val="single" w:sz="4" w:space="0" w:color="auto"/>
            </w:tcBorders>
            <w:shd w:val="clear" w:color="auto" w:fill="C0C0C0"/>
          </w:tcPr>
          <w:p w14:paraId="34EF0B13" w14:textId="77777777" w:rsidR="000560F0" w:rsidRDefault="000560F0" w:rsidP="005E28A2">
            <w:pPr>
              <w:rPr>
                <w:rFonts w:ascii="宋体" w:hAnsi="宋体"/>
                <w:b/>
              </w:rPr>
            </w:pPr>
            <w:r>
              <w:rPr>
                <w:rFonts w:ascii="宋体" w:hAnsi="宋体" w:hint="eastAsia"/>
                <w:b/>
              </w:rPr>
              <w:t>可空</w:t>
            </w:r>
          </w:p>
        </w:tc>
        <w:tc>
          <w:tcPr>
            <w:tcW w:w="2635" w:type="dxa"/>
            <w:tcBorders>
              <w:bottom w:val="single" w:sz="4" w:space="0" w:color="auto"/>
            </w:tcBorders>
            <w:shd w:val="clear" w:color="auto" w:fill="C0C0C0"/>
          </w:tcPr>
          <w:p w14:paraId="5188A800" w14:textId="77777777" w:rsidR="000560F0" w:rsidRDefault="000560F0" w:rsidP="005E28A2">
            <w:pPr>
              <w:rPr>
                <w:rFonts w:ascii="宋体" w:hAnsi="宋体"/>
                <w:b/>
              </w:rPr>
            </w:pPr>
            <w:r>
              <w:rPr>
                <w:rFonts w:ascii="宋体" w:hAnsi="宋体" w:hint="eastAsia"/>
                <w:b/>
              </w:rPr>
              <w:t>备注</w:t>
            </w:r>
          </w:p>
        </w:tc>
      </w:tr>
      <w:tr w:rsidR="002D190B" w:rsidRPr="00ED5E4E" w14:paraId="398395D9" w14:textId="77777777" w:rsidTr="005E28A2">
        <w:trPr>
          <w:cantSplit/>
          <w:trHeight w:val="317"/>
        </w:trPr>
        <w:tc>
          <w:tcPr>
            <w:tcW w:w="983" w:type="dxa"/>
            <w:vMerge w:val="restart"/>
          </w:tcPr>
          <w:p w14:paraId="18619B45" w14:textId="77777777" w:rsidR="002D190B" w:rsidRPr="00ED5E4E" w:rsidRDefault="002D190B" w:rsidP="005E28A2">
            <w:pPr>
              <w:rPr>
                <w:rFonts w:ascii="宋体" w:cs="宋体"/>
                <w:kern w:val="0"/>
                <w:sz w:val="20"/>
                <w:szCs w:val="20"/>
              </w:rPr>
            </w:pPr>
            <w:r w:rsidRPr="00ED5E4E">
              <w:rPr>
                <w:rFonts w:ascii="宋体" w:cs="宋体" w:hint="eastAsia"/>
                <w:kern w:val="0"/>
                <w:sz w:val="20"/>
                <w:szCs w:val="20"/>
              </w:rPr>
              <w:t>BODY</w:t>
            </w:r>
          </w:p>
        </w:tc>
        <w:tc>
          <w:tcPr>
            <w:tcW w:w="7997" w:type="dxa"/>
            <w:gridSpan w:val="5"/>
          </w:tcPr>
          <w:p w14:paraId="738E69F3" w14:textId="77777777" w:rsidR="002D190B" w:rsidRPr="00ED5E4E" w:rsidRDefault="002D190B" w:rsidP="005E28A2">
            <w:pPr>
              <w:rPr>
                <w:rFonts w:ascii="宋体" w:cs="宋体"/>
                <w:kern w:val="0"/>
                <w:sz w:val="20"/>
                <w:szCs w:val="20"/>
              </w:rPr>
            </w:pPr>
          </w:p>
        </w:tc>
      </w:tr>
      <w:tr w:rsidR="002D190B" w:rsidRPr="00ED5E4E" w14:paraId="07B931D5" w14:textId="77777777" w:rsidTr="005E28A2">
        <w:trPr>
          <w:cantSplit/>
          <w:trHeight w:val="145"/>
        </w:trPr>
        <w:tc>
          <w:tcPr>
            <w:tcW w:w="983" w:type="dxa"/>
            <w:vMerge/>
          </w:tcPr>
          <w:p w14:paraId="0818885E" w14:textId="77777777" w:rsidR="002D190B" w:rsidRPr="00ED5E4E" w:rsidRDefault="002D190B" w:rsidP="005E28A2">
            <w:pPr>
              <w:rPr>
                <w:rFonts w:ascii="宋体" w:cs="宋体"/>
                <w:kern w:val="0"/>
                <w:sz w:val="20"/>
                <w:szCs w:val="20"/>
              </w:rPr>
            </w:pPr>
          </w:p>
        </w:tc>
        <w:tc>
          <w:tcPr>
            <w:tcW w:w="2094" w:type="dxa"/>
          </w:tcPr>
          <w:p w14:paraId="30342C28" w14:textId="77777777" w:rsidR="002D190B" w:rsidRPr="00A560D3" w:rsidRDefault="002D190B" w:rsidP="005E28A2">
            <w:pPr>
              <w:autoSpaceDE w:val="0"/>
              <w:autoSpaceDN w:val="0"/>
              <w:adjustRightInd w:val="0"/>
              <w:spacing w:line="267" w:lineRule="exact"/>
              <w:jc w:val="left"/>
              <w:rPr>
                <w:rFonts w:ascii="宋体" w:cs="宋体"/>
                <w:kern w:val="0"/>
                <w:sz w:val="20"/>
                <w:szCs w:val="20"/>
              </w:rPr>
            </w:pPr>
            <w:r w:rsidRPr="00A560D3">
              <w:rPr>
                <w:rFonts w:ascii="宋体" w:cs="宋体"/>
                <w:kern w:val="0"/>
                <w:sz w:val="20"/>
                <w:szCs w:val="20"/>
              </w:rPr>
              <w:t>MERCHANTID</w:t>
            </w:r>
          </w:p>
        </w:tc>
        <w:tc>
          <w:tcPr>
            <w:tcW w:w="1709" w:type="dxa"/>
          </w:tcPr>
          <w:p w14:paraId="5C8EC23C" w14:textId="77777777" w:rsidR="002D190B" w:rsidRPr="00A560D3" w:rsidRDefault="002D190B" w:rsidP="005E28A2">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商户唯一标识</w:t>
            </w:r>
          </w:p>
        </w:tc>
        <w:tc>
          <w:tcPr>
            <w:tcW w:w="851" w:type="dxa"/>
          </w:tcPr>
          <w:p w14:paraId="6BBE717A" w14:textId="77777777" w:rsidR="002D190B" w:rsidRPr="00A560D3" w:rsidRDefault="002D190B" w:rsidP="005E28A2">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(32)</w:t>
            </w:r>
          </w:p>
        </w:tc>
        <w:tc>
          <w:tcPr>
            <w:tcW w:w="708" w:type="dxa"/>
          </w:tcPr>
          <w:p w14:paraId="041454ED" w14:textId="77777777" w:rsidR="002D190B" w:rsidRPr="00A560D3" w:rsidRDefault="002D190B" w:rsidP="005E28A2">
            <w:pPr>
              <w:autoSpaceDE w:val="0"/>
              <w:autoSpaceDN w:val="0"/>
              <w:adjustRightInd w:val="0"/>
              <w:spacing w:line="267" w:lineRule="exact"/>
              <w:ind w:left="107"/>
              <w:jc w:val="left"/>
              <w:rPr>
                <w:rFonts w:ascii="宋体" w:cs="宋体"/>
                <w:kern w:val="0"/>
                <w:sz w:val="20"/>
                <w:szCs w:val="20"/>
              </w:rPr>
            </w:pPr>
          </w:p>
        </w:tc>
        <w:tc>
          <w:tcPr>
            <w:tcW w:w="2635" w:type="dxa"/>
          </w:tcPr>
          <w:p w14:paraId="1B0AC877" w14:textId="77777777" w:rsidR="002D190B" w:rsidRPr="00A560D3" w:rsidRDefault="002D190B" w:rsidP="005E28A2">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银行统一提供</w:t>
            </w:r>
          </w:p>
        </w:tc>
      </w:tr>
      <w:tr w:rsidR="002D190B" w:rsidRPr="00ED5E4E" w14:paraId="5126E331" w14:textId="77777777" w:rsidTr="005E28A2">
        <w:trPr>
          <w:cantSplit/>
          <w:trHeight w:val="145"/>
        </w:trPr>
        <w:tc>
          <w:tcPr>
            <w:tcW w:w="983" w:type="dxa"/>
            <w:vMerge/>
          </w:tcPr>
          <w:p w14:paraId="66B97F7C" w14:textId="77777777" w:rsidR="002D190B" w:rsidRPr="00ED5E4E" w:rsidRDefault="002D190B" w:rsidP="005E28A2">
            <w:pPr>
              <w:rPr>
                <w:rFonts w:ascii="宋体" w:cs="宋体"/>
                <w:kern w:val="0"/>
                <w:sz w:val="20"/>
                <w:szCs w:val="20"/>
              </w:rPr>
            </w:pPr>
          </w:p>
        </w:tc>
        <w:tc>
          <w:tcPr>
            <w:tcW w:w="2094" w:type="dxa"/>
          </w:tcPr>
          <w:p w14:paraId="755CA058" w14:textId="77777777" w:rsidR="002D190B" w:rsidRPr="00ED5E4E" w:rsidRDefault="002D190B" w:rsidP="005E28A2">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TRANSCODE</w:t>
            </w:r>
          </w:p>
        </w:tc>
        <w:tc>
          <w:tcPr>
            <w:tcW w:w="1709" w:type="dxa"/>
          </w:tcPr>
          <w:p w14:paraId="7D804A2C" w14:textId="77777777" w:rsidR="002D190B" w:rsidRPr="00ED5E4E" w:rsidRDefault="002D190B" w:rsidP="005E28A2">
            <w:pPr>
              <w:rPr>
                <w:rFonts w:ascii="宋体" w:cs="宋体"/>
                <w:kern w:val="0"/>
                <w:sz w:val="20"/>
                <w:szCs w:val="20"/>
              </w:rPr>
            </w:pPr>
            <w:r w:rsidRPr="00A560D3">
              <w:rPr>
                <w:rFonts w:ascii="宋体" w:cs="宋体" w:hint="eastAsia"/>
                <w:kern w:val="0"/>
                <w:sz w:val="20"/>
                <w:szCs w:val="20"/>
              </w:rPr>
              <w:t>交易码</w:t>
            </w:r>
          </w:p>
        </w:tc>
        <w:tc>
          <w:tcPr>
            <w:tcW w:w="851" w:type="dxa"/>
          </w:tcPr>
          <w:p w14:paraId="3DAA8414" w14:textId="77777777" w:rsidR="002D190B" w:rsidRPr="00ED5E4E" w:rsidRDefault="002D190B" w:rsidP="005E28A2">
            <w:pPr>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8</w:t>
            </w:r>
            <w:r w:rsidRPr="00A560D3">
              <w:rPr>
                <w:rFonts w:ascii="宋体" w:cs="宋体"/>
                <w:kern w:val="0"/>
                <w:sz w:val="20"/>
                <w:szCs w:val="20"/>
              </w:rPr>
              <w:t>)</w:t>
            </w:r>
          </w:p>
        </w:tc>
        <w:tc>
          <w:tcPr>
            <w:tcW w:w="708" w:type="dxa"/>
          </w:tcPr>
          <w:p w14:paraId="5199C41D" w14:textId="77777777" w:rsidR="002D190B" w:rsidRPr="00EA7B55" w:rsidRDefault="002D190B" w:rsidP="005E28A2">
            <w:pPr>
              <w:autoSpaceDE w:val="0"/>
              <w:autoSpaceDN w:val="0"/>
              <w:adjustRightInd w:val="0"/>
              <w:spacing w:line="267" w:lineRule="exact"/>
              <w:ind w:left="107"/>
              <w:jc w:val="left"/>
              <w:rPr>
                <w:rFonts w:ascii="宋体" w:cs="宋体"/>
                <w:kern w:val="0"/>
                <w:sz w:val="20"/>
                <w:szCs w:val="20"/>
              </w:rPr>
            </w:pPr>
          </w:p>
        </w:tc>
        <w:tc>
          <w:tcPr>
            <w:tcW w:w="2635" w:type="dxa"/>
          </w:tcPr>
          <w:p w14:paraId="13056601" w14:textId="77777777" w:rsidR="002D190B" w:rsidRPr="00EA7B55" w:rsidRDefault="002D190B" w:rsidP="000560F0">
            <w:pPr>
              <w:autoSpaceDE w:val="0"/>
              <w:autoSpaceDN w:val="0"/>
              <w:adjustRightInd w:val="0"/>
              <w:spacing w:line="267" w:lineRule="exact"/>
              <w:jc w:val="left"/>
              <w:rPr>
                <w:rFonts w:ascii="宋体" w:cs="宋体"/>
                <w:kern w:val="0"/>
                <w:sz w:val="20"/>
                <w:szCs w:val="20"/>
              </w:rPr>
            </w:pPr>
            <w:r w:rsidRPr="00EA7B55">
              <w:rPr>
                <w:rFonts w:ascii="宋体" w:cs="宋体" w:hint="eastAsia"/>
                <w:kern w:val="0"/>
                <w:sz w:val="20"/>
                <w:szCs w:val="20"/>
              </w:rPr>
              <w:t>OGW000</w:t>
            </w:r>
            <w:r>
              <w:rPr>
                <w:rFonts w:ascii="宋体" w:cs="宋体" w:hint="eastAsia"/>
                <w:kern w:val="0"/>
                <w:sz w:val="20"/>
                <w:szCs w:val="20"/>
              </w:rPr>
              <w:t>59</w:t>
            </w:r>
          </w:p>
        </w:tc>
      </w:tr>
      <w:tr w:rsidR="002D190B" w:rsidRPr="00ED5E4E" w14:paraId="3060A9D0" w14:textId="77777777" w:rsidTr="005E28A2">
        <w:trPr>
          <w:cantSplit/>
          <w:trHeight w:val="145"/>
        </w:trPr>
        <w:tc>
          <w:tcPr>
            <w:tcW w:w="983" w:type="dxa"/>
            <w:vMerge/>
          </w:tcPr>
          <w:p w14:paraId="5BE6BCCB" w14:textId="77777777" w:rsidR="002D190B" w:rsidRPr="00ED5E4E" w:rsidRDefault="002D190B" w:rsidP="005E28A2">
            <w:pPr>
              <w:rPr>
                <w:rFonts w:ascii="宋体" w:cs="宋体"/>
                <w:kern w:val="0"/>
                <w:sz w:val="20"/>
                <w:szCs w:val="20"/>
              </w:rPr>
            </w:pPr>
          </w:p>
        </w:tc>
        <w:tc>
          <w:tcPr>
            <w:tcW w:w="2094" w:type="dxa"/>
          </w:tcPr>
          <w:p w14:paraId="3DE5AA76" w14:textId="77777777" w:rsidR="002D190B" w:rsidRPr="00A560D3" w:rsidRDefault="002D190B" w:rsidP="005E28A2">
            <w:pPr>
              <w:autoSpaceDE w:val="0"/>
              <w:autoSpaceDN w:val="0"/>
              <w:adjustRightInd w:val="0"/>
              <w:spacing w:line="267" w:lineRule="exact"/>
              <w:jc w:val="left"/>
              <w:rPr>
                <w:rFonts w:ascii="宋体" w:cs="宋体"/>
                <w:kern w:val="0"/>
                <w:sz w:val="20"/>
                <w:szCs w:val="20"/>
              </w:rPr>
            </w:pPr>
            <w:r w:rsidRPr="00A560D3">
              <w:rPr>
                <w:rFonts w:ascii="宋体" w:cs="宋体"/>
                <w:kern w:val="0"/>
                <w:sz w:val="20"/>
                <w:szCs w:val="20"/>
              </w:rPr>
              <w:t>BANKID</w:t>
            </w:r>
          </w:p>
        </w:tc>
        <w:tc>
          <w:tcPr>
            <w:tcW w:w="1709" w:type="dxa"/>
          </w:tcPr>
          <w:p w14:paraId="2EC94E3B" w14:textId="77777777" w:rsidR="002D190B" w:rsidRPr="00A560D3" w:rsidRDefault="002D190B" w:rsidP="005E28A2">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银行标识</w:t>
            </w:r>
          </w:p>
        </w:tc>
        <w:tc>
          <w:tcPr>
            <w:tcW w:w="851" w:type="dxa"/>
          </w:tcPr>
          <w:p w14:paraId="7BCAED58" w14:textId="77777777" w:rsidR="002D190B" w:rsidRPr="00A560D3" w:rsidRDefault="002D190B" w:rsidP="005E28A2">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6</w:t>
            </w:r>
            <w:r w:rsidRPr="00A560D3">
              <w:rPr>
                <w:rFonts w:ascii="宋体" w:cs="宋体"/>
                <w:kern w:val="0"/>
                <w:sz w:val="20"/>
                <w:szCs w:val="20"/>
              </w:rPr>
              <w:t>)</w:t>
            </w:r>
          </w:p>
        </w:tc>
        <w:tc>
          <w:tcPr>
            <w:tcW w:w="708" w:type="dxa"/>
          </w:tcPr>
          <w:p w14:paraId="330046D9" w14:textId="77777777" w:rsidR="002D190B" w:rsidRPr="00A560D3" w:rsidRDefault="002D190B" w:rsidP="005E28A2">
            <w:pPr>
              <w:autoSpaceDE w:val="0"/>
              <w:autoSpaceDN w:val="0"/>
              <w:adjustRightInd w:val="0"/>
              <w:spacing w:line="267" w:lineRule="exact"/>
              <w:ind w:left="107"/>
              <w:jc w:val="left"/>
              <w:rPr>
                <w:rFonts w:ascii="宋体" w:cs="宋体"/>
                <w:kern w:val="0"/>
                <w:sz w:val="20"/>
                <w:szCs w:val="20"/>
              </w:rPr>
            </w:pPr>
          </w:p>
        </w:tc>
        <w:tc>
          <w:tcPr>
            <w:tcW w:w="2635" w:type="dxa"/>
          </w:tcPr>
          <w:p w14:paraId="2CAAD2AB" w14:textId="77777777" w:rsidR="002D190B" w:rsidRPr="00A560D3" w:rsidRDefault="002D190B" w:rsidP="005E28A2">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固定值：</w:t>
            </w:r>
            <w:r w:rsidRPr="00A560D3">
              <w:rPr>
                <w:rFonts w:ascii="宋体" w:cs="宋体"/>
                <w:kern w:val="0"/>
                <w:sz w:val="20"/>
                <w:szCs w:val="20"/>
              </w:rPr>
              <w:t>GHB</w:t>
            </w:r>
          </w:p>
        </w:tc>
      </w:tr>
      <w:tr w:rsidR="002D190B" w:rsidRPr="00ED5E4E" w14:paraId="6DE1E8A3" w14:textId="77777777" w:rsidTr="005E28A2">
        <w:trPr>
          <w:cantSplit/>
          <w:trHeight w:val="145"/>
        </w:trPr>
        <w:tc>
          <w:tcPr>
            <w:tcW w:w="983" w:type="dxa"/>
            <w:vMerge/>
          </w:tcPr>
          <w:p w14:paraId="075F532D" w14:textId="77777777" w:rsidR="002D190B" w:rsidRPr="00ED5E4E" w:rsidRDefault="002D190B" w:rsidP="005E28A2">
            <w:pPr>
              <w:rPr>
                <w:rFonts w:ascii="宋体" w:cs="宋体"/>
                <w:kern w:val="0"/>
                <w:sz w:val="20"/>
                <w:szCs w:val="20"/>
              </w:rPr>
            </w:pPr>
          </w:p>
        </w:tc>
        <w:tc>
          <w:tcPr>
            <w:tcW w:w="7997" w:type="dxa"/>
            <w:gridSpan w:val="5"/>
          </w:tcPr>
          <w:p w14:paraId="6F06AB2E" w14:textId="77777777" w:rsidR="002D190B" w:rsidRPr="00ED5E4E" w:rsidRDefault="002D190B" w:rsidP="005E28A2">
            <w:pPr>
              <w:rPr>
                <w:rFonts w:ascii="宋体" w:cs="宋体"/>
                <w:kern w:val="0"/>
                <w:sz w:val="20"/>
                <w:szCs w:val="20"/>
              </w:rPr>
            </w:pPr>
            <w:r>
              <w:rPr>
                <w:rFonts w:ascii="宋体" w:cs="宋体" w:hint="eastAsia"/>
                <w:kern w:val="0"/>
                <w:sz w:val="20"/>
                <w:szCs w:val="20"/>
              </w:rPr>
              <w:t>数据加密域都放到XMLPARA里面</w:t>
            </w:r>
          </w:p>
        </w:tc>
      </w:tr>
      <w:tr w:rsidR="002D190B" w:rsidRPr="00ED5E4E" w14:paraId="7E4B5F1F" w14:textId="77777777" w:rsidTr="005E28A2">
        <w:trPr>
          <w:cantSplit/>
          <w:trHeight w:val="145"/>
        </w:trPr>
        <w:tc>
          <w:tcPr>
            <w:tcW w:w="983" w:type="dxa"/>
            <w:vMerge/>
          </w:tcPr>
          <w:p w14:paraId="0EA6A8D5" w14:textId="77777777" w:rsidR="002D190B" w:rsidRPr="00ED5E4E" w:rsidRDefault="002D190B" w:rsidP="005E28A2">
            <w:pPr>
              <w:rPr>
                <w:rFonts w:ascii="宋体" w:cs="宋体"/>
                <w:kern w:val="0"/>
                <w:sz w:val="20"/>
                <w:szCs w:val="20"/>
              </w:rPr>
            </w:pPr>
          </w:p>
        </w:tc>
        <w:tc>
          <w:tcPr>
            <w:tcW w:w="7997" w:type="dxa"/>
            <w:gridSpan w:val="5"/>
          </w:tcPr>
          <w:p w14:paraId="2AA7B159" w14:textId="77777777" w:rsidR="002D190B" w:rsidRPr="00A560D3" w:rsidRDefault="002D190B" w:rsidP="005E28A2">
            <w:pPr>
              <w:autoSpaceDE w:val="0"/>
              <w:autoSpaceDN w:val="0"/>
              <w:adjustRightInd w:val="0"/>
              <w:spacing w:line="283" w:lineRule="exact"/>
              <w:jc w:val="left"/>
              <w:rPr>
                <w:rFonts w:ascii="宋体" w:cs="宋体"/>
                <w:kern w:val="0"/>
                <w:sz w:val="20"/>
                <w:szCs w:val="20"/>
              </w:rPr>
            </w:pPr>
            <w:r w:rsidRPr="00A560D3">
              <w:rPr>
                <w:rFonts w:ascii="宋体" w:cs="宋体" w:hint="eastAsia"/>
                <w:kern w:val="0"/>
                <w:sz w:val="20"/>
                <w:szCs w:val="20"/>
              </w:rPr>
              <w:t>以下信息，只有</w:t>
            </w:r>
            <w:r w:rsidRPr="005D5C2A">
              <w:rPr>
                <w:rFonts w:ascii="宋体" w:cs="宋体"/>
                <w:kern w:val="0"/>
                <w:sz w:val="20"/>
                <w:szCs w:val="20"/>
              </w:rPr>
              <w:t>errorCode =0</w:t>
            </w:r>
            <w:r w:rsidRPr="00A560D3">
              <w:rPr>
                <w:rFonts w:ascii="宋体" w:cs="宋体" w:hint="eastAsia"/>
                <w:kern w:val="0"/>
                <w:sz w:val="20"/>
                <w:szCs w:val="20"/>
              </w:rPr>
              <w:t>时才返回，即正常响应时才返回</w:t>
            </w:r>
          </w:p>
        </w:tc>
      </w:tr>
      <w:tr w:rsidR="002D190B" w:rsidRPr="00ED5E4E" w14:paraId="589A81C2" w14:textId="77777777" w:rsidTr="005E28A2">
        <w:trPr>
          <w:cantSplit/>
          <w:trHeight w:val="145"/>
        </w:trPr>
        <w:tc>
          <w:tcPr>
            <w:tcW w:w="983" w:type="dxa"/>
            <w:vMerge/>
          </w:tcPr>
          <w:p w14:paraId="2C8D2684" w14:textId="77777777" w:rsidR="002D190B" w:rsidRPr="00ED5E4E" w:rsidRDefault="002D190B" w:rsidP="005E28A2">
            <w:pPr>
              <w:rPr>
                <w:rFonts w:ascii="宋体" w:cs="宋体"/>
                <w:kern w:val="0"/>
                <w:sz w:val="20"/>
                <w:szCs w:val="20"/>
              </w:rPr>
            </w:pPr>
          </w:p>
        </w:tc>
        <w:tc>
          <w:tcPr>
            <w:tcW w:w="2094" w:type="dxa"/>
          </w:tcPr>
          <w:p w14:paraId="3E0B7257" w14:textId="77777777" w:rsidR="002D190B" w:rsidRPr="00ED5E4E" w:rsidRDefault="002D190B" w:rsidP="005E28A2">
            <w:pPr>
              <w:rPr>
                <w:rFonts w:ascii="宋体" w:cs="宋体"/>
                <w:kern w:val="0"/>
                <w:sz w:val="20"/>
                <w:szCs w:val="20"/>
              </w:rPr>
            </w:pPr>
            <w:r w:rsidRPr="00ED5E4E">
              <w:rPr>
                <w:rFonts w:ascii="宋体" w:cs="宋体" w:hint="eastAsia"/>
                <w:kern w:val="0"/>
                <w:sz w:val="20"/>
                <w:szCs w:val="20"/>
              </w:rPr>
              <w:t>RESJNLNO</w:t>
            </w:r>
          </w:p>
        </w:tc>
        <w:tc>
          <w:tcPr>
            <w:tcW w:w="1709" w:type="dxa"/>
          </w:tcPr>
          <w:p w14:paraId="582E4C05" w14:textId="77777777" w:rsidR="002D190B" w:rsidRPr="00ED5E4E" w:rsidRDefault="002D190B" w:rsidP="005E28A2">
            <w:pPr>
              <w:rPr>
                <w:rFonts w:ascii="宋体" w:cs="宋体"/>
                <w:kern w:val="0"/>
                <w:sz w:val="20"/>
                <w:szCs w:val="20"/>
              </w:rPr>
            </w:pPr>
            <w:r w:rsidRPr="00ED5E4E">
              <w:rPr>
                <w:rFonts w:ascii="宋体" w:cs="宋体" w:hint="eastAsia"/>
                <w:kern w:val="0"/>
                <w:sz w:val="20"/>
                <w:szCs w:val="20"/>
              </w:rPr>
              <w:t>银行交易流水号</w:t>
            </w:r>
          </w:p>
        </w:tc>
        <w:tc>
          <w:tcPr>
            <w:tcW w:w="851" w:type="dxa"/>
          </w:tcPr>
          <w:p w14:paraId="0327428C" w14:textId="77777777" w:rsidR="002D190B" w:rsidRPr="00ED5E4E" w:rsidRDefault="002D190B" w:rsidP="005E28A2">
            <w:pPr>
              <w:rPr>
                <w:rFonts w:ascii="宋体" w:cs="宋体"/>
                <w:kern w:val="0"/>
                <w:sz w:val="20"/>
                <w:szCs w:val="20"/>
              </w:rPr>
            </w:pPr>
            <w:r w:rsidRPr="00ED5E4E">
              <w:rPr>
                <w:rFonts w:ascii="宋体" w:cs="宋体" w:hint="eastAsia"/>
                <w:kern w:val="0"/>
                <w:sz w:val="20"/>
                <w:szCs w:val="20"/>
              </w:rPr>
              <w:t>C(32)</w:t>
            </w:r>
          </w:p>
        </w:tc>
        <w:tc>
          <w:tcPr>
            <w:tcW w:w="708" w:type="dxa"/>
          </w:tcPr>
          <w:p w14:paraId="1430A976" w14:textId="77777777" w:rsidR="002D190B" w:rsidRPr="00ED5E4E" w:rsidRDefault="002D190B" w:rsidP="005E28A2">
            <w:pPr>
              <w:rPr>
                <w:rFonts w:ascii="宋体" w:cs="宋体"/>
                <w:kern w:val="0"/>
                <w:sz w:val="20"/>
                <w:szCs w:val="20"/>
              </w:rPr>
            </w:pPr>
            <w:r w:rsidRPr="00ED5E4E">
              <w:rPr>
                <w:rFonts w:ascii="宋体" w:cs="宋体" w:hint="eastAsia"/>
                <w:kern w:val="0"/>
                <w:sz w:val="20"/>
                <w:szCs w:val="20"/>
              </w:rPr>
              <w:t>否</w:t>
            </w:r>
          </w:p>
        </w:tc>
        <w:tc>
          <w:tcPr>
            <w:tcW w:w="2635" w:type="dxa"/>
          </w:tcPr>
          <w:p w14:paraId="29E1DAFA" w14:textId="77777777" w:rsidR="002D190B" w:rsidRPr="00ED5E4E" w:rsidRDefault="002D190B" w:rsidP="005E28A2">
            <w:pPr>
              <w:rPr>
                <w:rFonts w:ascii="宋体" w:cs="宋体"/>
                <w:kern w:val="0"/>
                <w:sz w:val="20"/>
                <w:szCs w:val="20"/>
              </w:rPr>
            </w:pPr>
            <w:r w:rsidRPr="00ED5E4E">
              <w:rPr>
                <w:rFonts w:ascii="宋体" w:cs="宋体" w:hint="eastAsia"/>
                <w:kern w:val="0"/>
                <w:sz w:val="20"/>
                <w:szCs w:val="20"/>
              </w:rPr>
              <w:t>银行交易流水号</w:t>
            </w:r>
          </w:p>
        </w:tc>
      </w:tr>
      <w:tr w:rsidR="002D190B" w:rsidRPr="00ED5E4E" w14:paraId="2DB2F131" w14:textId="77777777" w:rsidTr="005E28A2">
        <w:trPr>
          <w:cantSplit/>
          <w:trHeight w:val="145"/>
        </w:trPr>
        <w:tc>
          <w:tcPr>
            <w:tcW w:w="983" w:type="dxa"/>
            <w:vMerge/>
          </w:tcPr>
          <w:p w14:paraId="3A70E09E" w14:textId="77777777" w:rsidR="002D190B" w:rsidRPr="00ED5E4E" w:rsidRDefault="002D190B" w:rsidP="005E28A2">
            <w:pPr>
              <w:rPr>
                <w:rFonts w:ascii="宋体" w:cs="宋体"/>
                <w:kern w:val="0"/>
                <w:sz w:val="20"/>
                <w:szCs w:val="20"/>
              </w:rPr>
            </w:pPr>
          </w:p>
        </w:tc>
        <w:tc>
          <w:tcPr>
            <w:tcW w:w="2094" w:type="dxa"/>
          </w:tcPr>
          <w:p w14:paraId="1765F1E1" w14:textId="77777777" w:rsidR="002D190B" w:rsidRPr="00ED5E4E" w:rsidRDefault="002D190B" w:rsidP="005E28A2">
            <w:pPr>
              <w:rPr>
                <w:rFonts w:ascii="宋体" w:cs="宋体"/>
                <w:kern w:val="0"/>
                <w:sz w:val="20"/>
                <w:szCs w:val="20"/>
              </w:rPr>
            </w:pPr>
            <w:r w:rsidRPr="00ED5E4E">
              <w:rPr>
                <w:rFonts w:ascii="宋体" w:cs="宋体" w:hint="eastAsia"/>
                <w:kern w:val="0"/>
                <w:sz w:val="20"/>
                <w:szCs w:val="20"/>
              </w:rPr>
              <w:t>TRANSDT</w:t>
            </w:r>
          </w:p>
        </w:tc>
        <w:tc>
          <w:tcPr>
            <w:tcW w:w="1709" w:type="dxa"/>
          </w:tcPr>
          <w:p w14:paraId="3CFD0E78" w14:textId="77777777" w:rsidR="002D190B" w:rsidRPr="00ED5E4E" w:rsidRDefault="002D190B" w:rsidP="005E28A2">
            <w:pPr>
              <w:rPr>
                <w:rFonts w:ascii="宋体" w:cs="宋体"/>
                <w:kern w:val="0"/>
                <w:sz w:val="20"/>
                <w:szCs w:val="20"/>
              </w:rPr>
            </w:pPr>
            <w:r w:rsidRPr="00ED5E4E">
              <w:rPr>
                <w:rFonts w:ascii="宋体" w:cs="宋体" w:hint="eastAsia"/>
                <w:kern w:val="0"/>
                <w:sz w:val="20"/>
                <w:szCs w:val="20"/>
              </w:rPr>
              <w:t>交易日期</w:t>
            </w:r>
          </w:p>
        </w:tc>
        <w:tc>
          <w:tcPr>
            <w:tcW w:w="851" w:type="dxa"/>
          </w:tcPr>
          <w:p w14:paraId="5320E13E" w14:textId="77777777" w:rsidR="002D190B" w:rsidRPr="00ED5E4E" w:rsidRDefault="002D190B" w:rsidP="005E28A2">
            <w:pPr>
              <w:rPr>
                <w:rFonts w:ascii="宋体" w:cs="宋体"/>
                <w:kern w:val="0"/>
                <w:sz w:val="20"/>
                <w:szCs w:val="20"/>
              </w:rPr>
            </w:pPr>
            <w:r w:rsidRPr="00ED5E4E">
              <w:rPr>
                <w:rFonts w:ascii="宋体" w:cs="宋体" w:hint="eastAsia"/>
                <w:kern w:val="0"/>
                <w:sz w:val="20"/>
                <w:szCs w:val="20"/>
              </w:rPr>
              <w:t>D</w:t>
            </w:r>
          </w:p>
        </w:tc>
        <w:tc>
          <w:tcPr>
            <w:tcW w:w="708" w:type="dxa"/>
          </w:tcPr>
          <w:p w14:paraId="2F6DE496" w14:textId="77777777" w:rsidR="002D190B" w:rsidRPr="00ED5E4E" w:rsidRDefault="002D190B" w:rsidP="005E28A2">
            <w:pPr>
              <w:rPr>
                <w:rFonts w:ascii="宋体" w:cs="宋体"/>
                <w:kern w:val="0"/>
                <w:sz w:val="20"/>
                <w:szCs w:val="20"/>
              </w:rPr>
            </w:pPr>
            <w:r w:rsidRPr="00ED5E4E">
              <w:rPr>
                <w:rFonts w:ascii="宋体" w:cs="宋体" w:hint="eastAsia"/>
                <w:kern w:val="0"/>
                <w:sz w:val="20"/>
                <w:szCs w:val="20"/>
              </w:rPr>
              <w:t>否</w:t>
            </w:r>
          </w:p>
        </w:tc>
        <w:tc>
          <w:tcPr>
            <w:tcW w:w="2635" w:type="dxa"/>
          </w:tcPr>
          <w:p w14:paraId="25E718E6" w14:textId="77777777" w:rsidR="002D190B" w:rsidRPr="00ED5E4E" w:rsidRDefault="002D190B" w:rsidP="005E28A2">
            <w:pPr>
              <w:rPr>
                <w:rFonts w:ascii="宋体" w:cs="宋体"/>
                <w:kern w:val="0"/>
                <w:sz w:val="20"/>
                <w:szCs w:val="20"/>
              </w:rPr>
            </w:pPr>
            <w:r w:rsidRPr="00ED5E4E">
              <w:rPr>
                <w:rFonts w:ascii="宋体" w:cs="宋体" w:hint="eastAsia"/>
                <w:kern w:val="0"/>
                <w:sz w:val="20"/>
                <w:szCs w:val="20"/>
              </w:rPr>
              <w:t>YYYYMMDD</w:t>
            </w:r>
          </w:p>
        </w:tc>
      </w:tr>
      <w:tr w:rsidR="002D190B" w:rsidRPr="00ED5E4E" w14:paraId="0441CF67" w14:textId="77777777" w:rsidTr="005E28A2">
        <w:trPr>
          <w:cantSplit/>
          <w:trHeight w:val="145"/>
        </w:trPr>
        <w:tc>
          <w:tcPr>
            <w:tcW w:w="983" w:type="dxa"/>
            <w:vMerge/>
          </w:tcPr>
          <w:p w14:paraId="44DBC323" w14:textId="77777777" w:rsidR="002D190B" w:rsidRPr="00ED5E4E" w:rsidRDefault="002D190B" w:rsidP="005E28A2">
            <w:pPr>
              <w:rPr>
                <w:rFonts w:ascii="宋体" w:cs="宋体"/>
                <w:kern w:val="0"/>
                <w:sz w:val="20"/>
                <w:szCs w:val="20"/>
              </w:rPr>
            </w:pPr>
          </w:p>
        </w:tc>
        <w:tc>
          <w:tcPr>
            <w:tcW w:w="2094" w:type="dxa"/>
          </w:tcPr>
          <w:p w14:paraId="3DD9E37E" w14:textId="77777777" w:rsidR="002D190B" w:rsidRPr="00ED5E4E" w:rsidRDefault="002D190B" w:rsidP="005E28A2">
            <w:pPr>
              <w:rPr>
                <w:rFonts w:ascii="宋体" w:cs="宋体"/>
                <w:kern w:val="0"/>
                <w:sz w:val="20"/>
                <w:szCs w:val="20"/>
              </w:rPr>
            </w:pPr>
            <w:r w:rsidRPr="00ED5E4E">
              <w:rPr>
                <w:rFonts w:ascii="宋体" w:cs="宋体" w:hint="eastAsia"/>
                <w:kern w:val="0"/>
                <w:sz w:val="20"/>
                <w:szCs w:val="20"/>
              </w:rPr>
              <w:t>TRANSTM</w:t>
            </w:r>
          </w:p>
        </w:tc>
        <w:tc>
          <w:tcPr>
            <w:tcW w:w="1709" w:type="dxa"/>
          </w:tcPr>
          <w:p w14:paraId="6AF92114" w14:textId="77777777" w:rsidR="002D190B" w:rsidRPr="00ED5E4E" w:rsidRDefault="002D190B" w:rsidP="005E28A2">
            <w:pPr>
              <w:rPr>
                <w:rFonts w:ascii="宋体" w:cs="宋体"/>
                <w:kern w:val="0"/>
                <w:sz w:val="20"/>
                <w:szCs w:val="20"/>
              </w:rPr>
            </w:pPr>
            <w:r w:rsidRPr="00ED5E4E">
              <w:rPr>
                <w:rFonts w:ascii="宋体" w:cs="宋体" w:hint="eastAsia"/>
                <w:kern w:val="0"/>
                <w:sz w:val="20"/>
                <w:szCs w:val="20"/>
              </w:rPr>
              <w:t>交易时间</w:t>
            </w:r>
          </w:p>
        </w:tc>
        <w:tc>
          <w:tcPr>
            <w:tcW w:w="851" w:type="dxa"/>
          </w:tcPr>
          <w:p w14:paraId="7276E0F7" w14:textId="77777777" w:rsidR="002D190B" w:rsidRPr="00ED5E4E" w:rsidRDefault="002D190B" w:rsidP="005E28A2">
            <w:pPr>
              <w:rPr>
                <w:rFonts w:ascii="宋体" w:cs="宋体"/>
                <w:kern w:val="0"/>
                <w:sz w:val="20"/>
                <w:szCs w:val="20"/>
              </w:rPr>
            </w:pPr>
            <w:r w:rsidRPr="00ED5E4E">
              <w:rPr>
                <w:rFonts w:ascii="宋体" w:cs="宋体" w:hint="eastAsia"/>
                <w:kern w:val="0"/>
                <w:sz w:val="20"/>
                <w:szCs w:val="20"/>
              </w:rPr>
              <w:t>T</w:t>
            </w:r>
          </w:p>
        </w:tc>
        <w:tc>
          <w:tcPr>
            <w:tcW w:w="708" w:type="dxa"/>
          </w:tcPr>
          <w:p w14:paraId="55A168BA" w14:textId="77777777" w:rsidR="002D190B" w:rsidRPr="00ED5E4E" w:rsidRDefault="002D190B" w:rsidP="005E28A2">
            <w:pPr>
              <w:rPr>
                <w:rFonts w:ascii="宋体" w:cs="宋体"/>
                <w:kern w:val="0"/>
                <w:sz w:val="20"/>
                <w:szCs w:val="20"/>
              </w:rPr>
            </w:pPr>
            <w:r w:rsidRPr="00ED5E4E">
              <w:rPr>
                <w:rFonts w:ascii="宋体" w:cs="宋体" w:hint="eastAsia"/>
                <w:kern w:val="0"/>
                <w:sz w:val="20"/>
                <w:szCs w:val="20"/>
              </w:rPr>
              <w:t>否</w:t>
            </w:r>
          </w:p>
        </w:tc>
        <w:tc>
          <w:tcPr>
            <w:tcW w:w="2635" w:type="dxa"/>
          </w:tcPr>
          <w:p w14:paraId="2C3B914C" w14:textId="77777777" w:rsidR="002D190B" w:rsidRPr="00ED5E4E" w:rsidRDefault="002D190B" w:rsidP="005E28A2">
            <w:pPr>
              <w:rPr>
                <w:rFonts w:ascii="宋体" w:cs="宋体"/>
                <w:kern w:val="0"/>
                <w:sz w:val="20"/>
                <w:szCs w:val="20"/>
              </w:rPr>
            </w:pPr>
            <w:r w:rsidRPr="00ED5E4E">
              <w:rPr>
                <w:rFonts w:ascii="宋体" w:cs="宋体" w:hint="eastAsia"/>
                <w:kern w:val="0"/>
                <w:sz w:val="20"/>
                <w:szCs w:val="20"/>
              </w:rPr>
              <w:t>HHMMSS</w:t>
            </w:r>
          </w:p>
        </w:tc>
      </w:tr>
      <w:tr w:rsidR="00CE2C9F" w:rsidRPr="00ED5E4E" w14:paraId="3E2C55DF" w14:textId="77777777" w:rsidTr="005E28A2">
        <w:trPr>
          <w:cantSplit/>
          <w:trHeight w:val="145"/>
        </w:trPr>
        <w:tc>
          <w:tcPr>
            <w:tcW w:w="983" w:type="dxa"/>
            <w:vMerge/>
          </w:tcPr>
          <w:p w14:paraId="6BBE5E22" w14:textId="77777777" w:rsidR="00CE2C9F" w:rsidRPr="00ED5E4E" w:rsidRDefault="00CE2C9F" w:rsidP="005E28A2">
            <w:pPr>
              <w:rPr>
                <w:rFonts w:ascii="宋体" w:cs="宋体"/>
                <w:kern w:val="0"/>
                <w:sz w:val="20"/>
                <w:szCs w:val="20"/>
              </w:rPr>
            </w:pPr>
          </w:p>
        </w:tc>
        <w:tc>
          <w:tcPr>
            <w:tcW w:w="2094" w:type="dxa"/>
          </w:tcPr>
          <w:p w14:paraId="012E35A4" w14:textId="77777777" w:rsidR="00CE2C9F" w:rsidRPr="005F4A88" w:rsidRDefault="00CE2C9F" w:rsidP="005E28A2">
            <w:pPr>
              <w:autoSpaceDE w:val="0"/>
              <w:autoSpaceDN w:val="0"/>
              <w:adjustRightInd w:val="0"/>
              <w:spacing w:line="281" w:lineRule="exact"/>
              <w:jc w:val="left"/>
              <w:rPr>
                <w:rFonts w:ascii="宋体" w:cs="宋体"/>
                <w:color w:val="FF0000"/>
                <w:kern w:val="0"/>
                <w:sz w:val="20"/>
                <w:szCs w:val="20"/>
              </w:rPr>
            </w:pPr>
            <w:r w:rsidRPr="005F4A88">
              <w:rPr>
                <w:rFonts w:ascii="宋体" w:cs="宋体"/>
                <w:color w:val="FF0000"/>
                <w:kern w:val="0"/>
                <w:sz w:val="20"/>
                <w:szCs w:val="20"/>
              </w:rPr>
              <w:t>HOSTDT</w:t>
            </w:r>
          </w:p>
        </w:tc>
        <w:tc>
          <w:tcPr>
            <w:tcW w:w="1709" w:type="dxa"/>
          </w:tcPr>
          <w:p w14:paraId="64CC8EA5" w14:textId="77777777" w:rsidR="00CE2C9F" w:rsidRPr="005F4A88" w:rsidRDefault="00CE2C9F" w:rsidP="005E28A2">
            <w:pPr>
              <w:autoSpaceDE w:val="0"/>
              <w:autoSpaceDN w:val="0"/>
              <w:adjustRightInd w:val="0"/>
              <w:spacing w:line="267" w:lineRule="exact"/>
              <w:ind w:left="107"/>
              <w:jc w:val="left"/>
              <w:rPr>
                <w:rFonts w:ascii="宋体" w:cs="宋体"/>
                <w:color w:val="FF0000"/>
                <w:kern w:val="0"/>
                <w:sz w:val="20"/>
                <w:szCs w:val="20"/>
              </w:rPr>
            </w:pPr>
            <w:r w:rsidRPr="005F4A88">
              <w:rPr>
                <w:rFonts w:ascii="宋体" w:cs="宋体" w:hint="eastAsia"/>
                <w:color w:val="FF0000"/>
                <w:kern w:val="0"/>
                <w:sz w:val="20"/>
                <w:szCs w:val="20"/>
              </w:rPr>
              <w:t>银行止付日期</w:t>
            </w:r>
          </w:p>
        </w:tc>
        <w:tc>
          <w:tcPr>
            <w:tcW w:w="851" w:type="dxa"/>
          </w:tcPr>
          <w:p w14:paraId="16894762" w14:textId="77777777" w:rsidR="00CE2C9F" w:rsidRPr="005F4A88" w:rsidRDefault="00CE2C9F" w:rsidP="005E28A2">
            <w:pPr>
              <w:rPr>
                <w:rFonts w:ascii="宋体" w:cs="宋体"/>
                <w:color w:val="FF0000"/>
                <w:kern w:val="0"/>
                <w:sz w:val="20"/>
                <w:szCs w:val="20"/>
              </w:rPr>
            </w:pPr>
            <w:r w:rsidRPr="005F4A88">
              <w:rPr>
                <w:rFonts w:ascii="宋体" w:cs="宋体" w:hint="eastAsia"/>
                <w:color w:val="FF0000"/>
                <w:kern w:val="0"/>
                <w:sz w:val="20"/>
                <w:szCs w:val="20"/>
              </w:rPr>
              <w:t>C</w:t>
            </w:r>
            <w:r w:rsidRPr="005F4A88">
              <w:rPr>
                <w:rFonts w:ascii="宋体" w:cs="宋体"/>
                <w:color w:val="FF0000"/>
                <w:kern w:val="0"/>
                <w:sz w:val="20"/>
                <w:szCs w:val="20"/>
              </w:rPr>
              <w:t>(</w:t>
            </w:r>
            <w:r w:rsidRPr="005F4A88">
              <w:rPr>
                <w:rFonts w:ascii="宋体" w:cs="宋体" w:hint="eastAsia"/>
                <w:color w:val="FF0000"/>
                <w:kern w:val="0"/>
                <w:sz w:val="20"/>
                <w:szCs w:val="20"/>
              </w:rPr>
              <w:t>8</w:t>
            </w:r>
            <w:r w:rsidRPr="005F4A88">
              <w:rPr>
                <w:rFonts w:ascii="宋体" w:cs="宋体"/>
                <w:color w:val="FF0000"/>
                <w:kern w:val="0"/>
                <w:sz w:val="20"/>
                <w:szCs w:val="20"/>
              </w:rPr>
              <w:t>)</w:t>
            </w:r>
          </w:p>
        </w:tc>
        <w:tc>
          <w:tcPr>
            <w:tcW w:w="708" w:type="dxa"/>
          </w:tcPr>
          <w:p w14:paraId="2B8427B6" w14:textId="77777777" w:rsidR="00CE2C9F" w:rsidRPr="005F4A88" w:rsidRDefault="00CE2C9F" w:rsidP="005E28A2">
            <w:pPr>
              <w:rPr>
                <w:color w:val="FF0000"/>
              </w:rPr>
            </w:pPr>
            <w:r w:rsidRPr="005F4A88">
              <w:rPr>
                <w:rFonts w:hint="eastAsia"/>
                <w:color w:val="FF0000"/>
              </w:rPr>
              <w:t>是</w:t>
            </w:r>
          </w:p>
        </w:tc>
        <w:tc>
          <w:tcPr>
            <w:tcW w:w="2635" w:type="dxa"/>
            <w:vMerge w:val="restart"/>
          </w:tcPr>
          <w:p w14:paraId="07F431EF" w14:textId="77777777" w:rsidR="00CE2C9F" w:rsidRPr="005F4A88" w:rsidRDefault="00CE2C9F" w:rsidP="005E28A2">
            <w:pPr>
              <w:rPr>
                <w:color w:val="FF0000"/>
              </w:rPr>
            </w:pPr>
            <w:ins w:id="3647" w:author="wincol" w:date="2016-04-28T10:27:00Z">
              <w:r>
                <w:rPr>
                  <w:rFonts w:ascii="宋体" w:cs="宋体" w:hint="eastAsia"/>
                  <w:color w:val="FF0000"/>
                  <w:kern w:val="0"/>
                  <w:sz w:val="20"/>
                  <w:szCs w:val="20"/>
                </w:rPr>
                <w:t>不再返回此两</w:t>
              </w:r>
            </w:ins>
            <w:ins w:id="3648" w:author="wincol" w:date="2016-04-28T10:28:00Z">
              <w:r>
                <w:rPr>
                  <w:rFonts w:ascii="宋体" w:cs="宋体" w:hint="eastAsia"/>
                  <w:color w:val="FF0000"/>
                  <w:kern w:val="0"/>
                  <w:sz w:val="20"/>
                  <w:szCs w:val="20"/>
                </w:rPr>
                <w:t>值</w:t>
              </w:r>
            </w:ins>
            <w:ins w:id="3649" w:author="wincol" w:date="2016-04-28T11:23:00Z">
              <w:r w:rsidR="0070713D">
                <w:rPr>
                  <w:rFonts w:ascii="宋体" w:cs="宋体" w:hint="eastAsia"/>
                  <w:color w:val="FF0000"/>
                  <w:kern w:val="0"/>
                  <w:sz w:val="20"/>
                  <w:szCs w:val="20"/>
                </w:rPr>
                <w:t>，但标签会保留。</w:t>
              </w:r>
            </w:ins>
          </w:p>
        </w:tc>
      </w:tr>
      <w:tr w:rsidR="00CE2C9F" w:rsidRPr="00ED5E4E" w14:paraId="7EE5D007" w14:textId="77777777" w:rsidTr="005E28A2">
        <w:trPr>
          <w:cantSplit/>
          <w:trHeight w:val="145"/>
        </w:trPr>
        <w:tc>
          <w:tcPr>
            <w:tcW w:w="983" w:type="dxa"/>
            <w:vMerge/>
          </w:tcPr>
          <w:p w14:paraId="45E720C1" w14:textId="77777777" w:rsidR="00CE2C9F" w:rsidRPr="00ED5E4E" w:rsidRDefault="00CE2C9F" w:rsidP="005E28A2">
            <w:pPr>
              <w:rPr>
                <w:rFonts w:ascii="宋体" w:cs="宋体"/>
                <w:kern w:val="0"/>
                <w:sz w:val="20"/>
                <w:szCs w:val="20"/>
              </w:rPr>
            </w:pPr>
          </w:p>
        </w:tc>
        <w:tc>
          <w:tcPr>
            <w:tcW w:w="2094" w:type="dxa"/>
          </w:tcPr>
          <w:p w14:paraId="4EE076A9" w14:textId="77777777" w:rsidR="00CE2C9F" w:rsidRPr="005F4A88" w:rsidRDefault="00CE2C9F" w:rsidP="005E28A2">
            <w:pPr>
              <w:autoSpaceDE w:val="0"/>
              <w:autoSpaceDN w:val="0"/>
              <w:adjustRightInd w:val="0"/>
              <w:spacing w:line="281" w:lineRule="exact"/>
              <w:jc w:val="left"/>
              <w:rPr>
                <w:rFonts w:ascii="宋体" w:cs="宋体"/>
                <w:color w:val="FF0000"/>
                <w:kern w:val="0"/>
                <w:sz w:val="20"/>
                <w:szCs w:val="20"/>
              </w:rPr>
            </w:pPr>
            <w:r w:rsidRPr="005F4A88">
              <w:rPr>
                <w:rFonts w:ascii="宋体" w:cs="宋体"/>
                <w:color w:val="FF0000"/>
                <w:kern w:val="0"/>
                <w:sz w:val="20"/>
                <w:szCs w:val="20"/>
              </w:rPr>
              <w:t>HOSTJNLNO</w:t>
            </w:r>
          </w:p>
        </w:tc>
        <w:tc>
          <w:tcPr>
            <w:tcW w:w="1709" w:type="dxa"/>
          </w:tcPr>
          <w:p w14:paraId="1435167A" w14:textId="77777777" w:rsidR="00CE2C9F" w:rsidRPr="005F4A88" w:rsidRDefault="00CE2C9F" w:rsidP="005E28A2">
            <w:pPr>
              <w:autoSpaceDE w:val="0"/>
              <w:autoSpaceDN w:val="0"/>
              <w:adjustRightInd w:val="0"/>
              <w:spacing w:line="267" w:lineRule="exact"/>
              <w:ind w:left="107"/>
              <w:jc w:val="left"/>
              <w:rPr>
                <w:rFonts w:ascii="宋体" w:cs="宋体"/>
                <w:color w:val="FF0000"/>
                <w:kern w:val="0"/>
                <w:sz w:val="20"/>
                <w:szCs w:val="20"/>
              </w:rPr>
            </w:pPr>
            <w:r w:rsidRPr="005F4A88">
              <w:rPr>
                <w:rFonts w:ascii="宋体" w:cs="宋体" w:hint="eastAsia"/>
                <w:color w:val="FF0000"/>
                <w:kern w:val="0"/>
                <w:sz w:val="20"/>
                <w:szCs w:val="20"/>
              </w:rPr>
              <w:t>银行止付流水号</w:t>
            </w:r>
          </w:p>
        </w:tc>
        <w:tc>
          <w:tcPr>
            <w:tcW w:w="851" w:type="dxa"/>
          </w:tcPr>
          <w:p w14:paraId="53ABFB12" w14:textId="77777777" w:rsidR="00CE2C9F" w:rsidRPr="005F4A88" w:rsidRDefault="00CE2C9F" w:rsidP="005E28A2">
            <w:pPr>
              <w:rPr>
                <w:rFonts w:ascii="宋体" w:cs="宋体"/>
                <w:color w:val="FF0000"/>
                <w:kern w:val="0"/>
                <w:sz w:val="20"/>
                <w:szCs w:val="20"/>
              </w:rPr>
            </w:pPr>
            <w:r w:rsidRPr="005F4A88">
              <w:rPr>
                <w:rFonts w:ascii="宋体" w:cs="宋体" w:hint="eastAsia"/>
                <w:color w:val="FF0000"/>
                <w:kern w:val="0"/>
                <w:sz w:val="20"/>
                <w:szCs w:val="20"/>
              </w:rPr>
              <w:t>C</w:t>
            </w:r>
            <w:r w:rsidRPr="005F4A88">
              <w:rPr>
                <w:rFonts w:ascii="宋体" w:cs="宋体"/>
                <w:color w:val="FF0000"/>
                <w:kern w:val="0"/>
                <w:sz w:val="20"/>
                <w:szCs w:val="20"/>
              </w:rPr>
              <w:t>(32)</w:t>
            </w:r>
          </w:p>
        </w:tc>
        <w:tc>
          <w:tcPr>
            <w:tcW w:w="708" w:type="dxa"/>
          </w:tcPr>
          <w:p w14:paraId="07CBB696" w14:textId="77777777" w:rsidR="00CE2C9F" w:rsidRPr="005F4A88" w:rsidRDefault="00CE2C9F" w:rsidP="005E28A2">
            <w:pPr>
              <w:rPr>
                <w:color w:val="FF0000"/>
              </w:rPr>
            </w:pPr>
            <w:r w:rsidRPr="005F4A88">
              <w:rPr>
                <w:rFonts w:hint="eastAsia"/>
                <w:color w:val="FF0000"/>
              </w:rPr>
              <w:t>是</w:t>
            </w:r>
          </w:p>
        </w:tc>
        <w:tc>
          <w:tcPr>
            <w:tcW w:w="2635" w:type="dxa"/>
            <w:vMerge/>
          </w:tcPr>
          <w:p w14:paraId="2D285230" w14:textId="77777777" w:rsidR="00CE2C9F" w:rsidRPr="005F4A88" w:rsidRDefault="00CE2C9F" w:rsidP="005E28A2">
            <w:pPr>
              <w:rPr>
                <w:color w:val="FF0000"/>
              </w:rPr>
            </w:pPr>
          </w:p>
        </w:tc>
      </w:tr>
      <w:tr w:rsidR="002D190B" w:rsidRPr="00ED5E4E" w14:paraId="6A43490B" w14:textId="77777777" w:rsidTr="005E28A2">
        <w:trPr>
          <w:cantSplit/>
          <w:trHeight w:val="145"/>
          <w:ins w:id="3650" w:author="wincol" w:date="2016-03-29T14:22:00Z"/>
        </w:trPr>
        <w:tc>
          <w:tcPr>
            <w:tcW w:w="983" w:type="dxa"/>
            <w:vMerge/>
          </w:tcPr>
          <w:p w14:paraId="516A9F84" w14:textId="77777777" w:rsidR="002D190B" w:rsidRPr="00ED5E4E" w:rsidRDefault="002D190B" w:rsidP="005E28A2">
            <w:pPr>
              <w:rPr>
                <w:ins w:id="3651" w:author="wincol" w:date="2016-03-29T14:22:00Z"/>
                <w:rFonts w:ascii="宋体" w:cs="宋体"/>
                <w:kern w:val="0"/>
                <w:sz w:val="20"/>
                <w:szCs w:val="20"/>
              </w:rPr>
            </w:pPr>
          </w:p>
        </w:tc>
        <w:tc>
          <w:tcPr>
            <w:tcW w:w="2094" w:type="dxa"/>
          </w:tcPr>
          <w:p w14:paraId="02767847" w14:textId="77777777" w:rsidR="002D190B" w:rsidRPr="005F4A88" w:rsidRDefault="002D190B" w:rsidP="005E28A2">
            <w:pPr>
              <w:autoSpaceDE w:val="0"/>
              <w:autoSpaceDN w:val="0"/>
              <w:adjustRightInd w:val="0"/>
              <w:spacing w:line="281" w:lineRule="exact"/>
              <w:jc w:val="left"/>
              <w:rPr>
                <w:ins w:id="3652" w:author="wincol" w:date="2016-03-29T14:22:00Z"/>
                <w:rFonts w:ascii="宋体" w:cs="宋体"/>
                <w:color w:val="FF0000"/>
                <w:kern w:val="0"/>
                <w:sz w:val="20"/>
                <w:szCs w:val="20"/>
              </w:rPr>
            </w:pPr>
            <w:ins w:id="3653" w:author="wincol" w:date="2016-03-29T14:22:00Z">
              <w:r>
                <w:rPr>
                  <w:rFonts w:ascii="宋体" w:cs="宋体" w:hint="eastAsia"/>
                  <w:kern w:val="0"/>
                  <w:sz w:val="20"/>
                  <w:szCs w:val="20"/>
                </w:rPr>
                <w:t>EXT_FILED1</w:t>
              </w:r>
            </w:ins>
          </w:p>
        </w:tc>
        <w:tc>
          <w:tcPr>
            <w:tcW w:w="1709" w:type="dxa"/>
          </w:tcPr>
          <w:p w14:paraId="15F0EFCC" w14:textId="77777777" w:rsidR="002D190B" w:rsidRPr="005F4A88" w:rsidRDefault="002D190B" w:rsidP="005E28A2">
            <w:pPr>
              <w:autoSpaceDE w:val="0"/>
              <w:autoSpaceDN w:val="0"/>
              <w:adjustRightInd w:val="0"/>
              <w:spacing w:line="267" w:lineRule="exact"/>
              <w:ind w:left="107"/>
              <w:jc w:val="left"/>
              <w:rPr>
                <w:ins w:id="3654" w:author="wincol" w:date="2016-03-29T14:22:00Z"/>
                <w:rFonts w:ascii="宋体" w:cs="宋体"/>
                <w:color w:val="FF0000"/>
                <w:kern w:val="0"/>
                <w:sz w:val="20"/>
                <w:szCs w:val="20"/>
              </w:rPr>
            </w:pPr>
            <w:ins w:id="3655" w:author="wincol" w:date="2016-03-29T14:22:00Z">
              <w:r>
                <w:rPr>
                  <w:rFonts w:ascii="宋体" w:cs="宋体" w:hint="eastAsia"/>
                  <w:kern w:val="0"/>
                  <w:sz w:val="20"/>
                  <w:szCs w:val="20"/>
                </w:rPr>
                <w:t>备用字段1</w:t>
              </w:r>
            </w:ins>
          </w:p>
        </w:tc>
        <w:tc>
          <w:tcPr>
            <w:tcW w:w="851" w:type="dxa"/>
          </w:tcPr>
          <w:p w14:paraId="572C1AD6" w14:textId="77777777" w:rsidR="002D190B" w:rsidRPr="005F4A88" w:rsidRDefault="002D190B" w:rsidP="005E28A2">
            <w:pPr>
              <w:rPr>
                <w:ins w:id="3656" w:author="wincol" w:date="2016-03-29T14:22:00Z"/>
                <w:rFonts w:ascii="宋体" w:cs="宋体"/>
                <w:color w:val="FF0000"/>
                <w:kern w:val="0"/>
                <w:sz w:val="20"/>
                <w:szCs w:val="20"/>
              </w:rPr>
            </w:pPr>
            <w:ins w:id="3657" w:author="wincol" w:date="2016-03-29T14:22: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520E5749" w14:textId="77777777" w:rsidR="002D190B" w:rsidRPr="005F4A88" w:rsidRDefault="002D190B" w:rsidP="005E28A2">
            <w:pPr>
              <w:rPr>
                <w:ins w:id="3658" w:author="wincol" w:date="2016-03-29T14:22:00Z"/>
                <w:color w:val="FF0000"/>
              </w:rPr>
            </w:pPr>
            <w:ins w:id="3659" w:author="wincol" w:date="2016-03-29T14:22:00Z">
              <w:r>
                <w:rPr>
                  <w:rFonts w:ascii="宋体" w:hAnsi="宋体" w:hint="eastAsia"/>
                </w:rPr>
                <w:t>是</w:t>
              </w:r>
            </w:ins>
          </w:p>
        </w:tc>
        <w:tc>
          <w:tcPr>
            <w:tcW w:w="2635" w:type="dxa"/>
          </w:tcPr>
          <w:p w14:paraId="0B3779AB" w14:textId="77777777" w:rsidR="002D190B" w:rsidRPr="005F4A88" w:rsidRDefault="002D190B" w:rsidP="005E28A2">
            <w:pPr>
              <w:rPr>
                <w:ins w:id="3660" w:author="wincol" w:date="2016-03-29T14:22:00Z"/>
                <w:rFonts w:ascii="宋体" w:cs="宋体"/>
                <w:color w:val="FF0000"/>
                <w:kern w:val="0"/>
                <w:sz w:val="20"/>
                <w:szCs w:val="20"/>
              </w:rPr>
            </w:pPr>
            <w:ins w:id="3661" w:author="wincol" w:date="2016-03-29T14:22:00Z">
              <w:r>
                <w:rPr>
                  <w:rFonts w:ascii="宋体" w:cs="宋体" w:hint="eastAsia"/>
                  <w:kern w:val="0"/>
                  <w:sz w:val="20"/>
                  <w:szCs w:val="20"/>
                </w:rPr>
                <w:t>备用字段1</w:t>
              </w:r>
            </w:ins>
          </w:p>
        </w:tc>
      </w:tr>
      <w:tr w:rsidR="002D190B" w:rsidRPr="00ED5E4E" w14:paraId="64BA667E" w14:textId="77777777" w:rsidTr="005E28A2">
        <w:trPr>
          <w:cantSplit/>
          <w:trHeight w:val="145"/>
          <w:ins w:id="3662" w:author="wincol" w:date="2016-03-29T14:22:00Z"/>
        </w:trPr>
        <w:tc>
          <w:tcPr>
            <w:tcW w:w="983" w:type="dxa"/>
            <w:vMerge/>
          </w:tcPr>
          <w:p w14:paraId="3256267B" w14:textId="77777777" w:rsidR="002D190B" w:rsidRPr="00ED5E4E" w:rsidRDefault="002D190B" w:rsidP="005E28A2">
            <w:pPr>
              <w:rPr>
                <w:ins w:id="3663" w:author="wincol" w:date="2016-03-29T14:22:00Z"/>
                <w:rFonts w:ascii="宋体" w:cs="宋体"/>
                <w:kern w:val="0"/>
                <w:sz w:val="20"/>
                <w:szCs w:val="20"/>
              </w:rPr>
            </w:pPr>
          </w:p>
        </w:tc>
        <w:tc>
          <w:tcPr>
            <w:tcW w:w="2094" w:type="dxa"/>
          </w:tcPr>
          <w:p w14:paraId="2E0EFD59" w14:textId="77777777" w:rsidR="002D190B" w:rsidRPr="005F4A88" w:rsidRDefault="002D190B" w:rsidP="005E28A2">
            <w:pPr>
              <w:autoSpaceDE w:val="0"/>
              <w:autoSpaceDN w:val="0"/>
              <w:adjustRightInd w:val="0"/>
              <w:spacing w:line="281" w:lineRule="exact"/>
              <w:jc w:val="left"/>
              <w:rPr>
                <w:ins w:id="3664" w:author="wincol" w:date="2016-03-29T14:22:00Z"/>
                <w:rFonts w:ascii="宋体" w:cs="宋体"/>
                <w:color w:val="FF0000"/>
                <w:kern w:val="0"/>
                <w:sz w:val="20"/>
                <w:szCs w:val="20"/>
              </w:rPr>
            </w:pPr>
            <w:ins w:id="3665" w:author="wincol" w:date="2016-03-29T14:22:00Z">
              <w:r>
                <w:rPr>
                  <w:rFonts w:ascii="宋体" w:cs="宋体" w:hint="eastAsia"/>
                  <w:kern w:val="0"/>
                  <w:sz w:val="20"/>
                  <w:szCs w:val="20"/>
                </w:rPr>
                <w:t>EXT_FILED2</w:t>
              </w:r>
            </w:ins>
          </w:p>
        </w:tc>
        <w:tc>
          <w:tcPr>
            <w:tcW w:w="1709" w:type="dxa"/>
          </w:tcPr>
          <w:p w14:paraId="101A0FCF" w14:textId="77777777" w:rsidR="002D190B" w:rsidRPr="005F4A88" w:rsidRDefault="002D190B" w:rsidP="005E28A2">
            <w:pPr>
              <w:autoSpaceDE w:val="0"/>
              <w:autoSpaceDN w:val="0"/>
              <w:adjustRightInd w:val="0"/>
              <w:spacing w:line="267" w:lineRule="exact"/>
              <w:ind w:left="107"/>
              <w:jc w:val="left"/>
              <w:rPr>
                <w:ins w:id="3666" w:author="wincol" w:date="2016-03-29T14:22:00Z"/>
                <w:rFonts w:ascii="宋体" w:cs="宋体"/>
                <w:color w:val="FF0000"/>
                <w:kern w:val="0"/>
                <w:sz w:val="20"/>
                <w:szCs w:val="20"/>
              </w:rPr>
            </w:pPr>
            <w:ins w:id="3667" w:author="wincol" w:date="2016-03-29T14:22:00Z">
              <w:r>
                <w:rPr>
                  <w:rFonts w:ascii="宋体" w:cs="宋体" w:hint="eastAsia"/>
                  <w:kern w:val="0"/>
                  <w:sz w:val="20"/>
                  <w:szCs w:val="20"/>
                </w:rPr>
                <w:t>备用字段2</w:t>
              </w:r>
            </w:ins>
          </w:p>
        </w:tc>
        <w:tc>
          <w:tcPr>
            <w:tcW w:w="851" w:type="dxa"/>
          </w:tcPr>
          <w:p w14:paraId="52DD2ED2" w14:textId="77777777" w:rsidR="002D190B" w:rsidRPr="005F4A88" w:rsidRDefault="002D190B" w:rsidP="005E28A2">
            <w:pPr>
              <w:rPr>
                <w:ins w:id="3668" w:author="wincol" w:date="2016-03-29T14:22:00Z"/>
                <w:rFonts w:ascii="宋体" w:cs="宋体"/>
                <w:color w:val="FF0000"/>
                <w:kern w:val="0"/>
                <w:sz w:val="20"/>
                <w:szCs w:val="20"/>
              </w:rPr>
            </w:pPr>
            <w:ins w:id="3669" w:author="wincol" w:date="2016-03-29T14:22: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0A5A1817" w14:textId="77777777" w:rsidR="002D190B" w:rsidRPr="005F4A88" w:rsidRDefault="002D190B" w:rsidP="005E28A2">
            <w:pPr>
              <w:rPr>
                <w:ins w:id="3670" w:author="wincol" w:date="2016-03-29T14:22:00Z"/>
                <w:color w:val="FF0000"/>
              </w:rPr>
            </w:pPr>
            <w:ins w:id="3671" w:author="wincol" w:date="2016-03-29T14:22:00Z">
              <w:r>
                <w:rPr>
                  <w:rFonts w:ascii="宋体" w:hAnsi="宋体" w:hint="eastAsia"/>
                </w:rPr>
                <w:t>是</w:t>
              </w:r>
            </w:ins>
          </w:p>
        </w:tc>
        <w:tc>
          <w:tcPr>
            <w:tcW w:w="2635" w:type="dxa"/>
          </w:tcPr>
          <w:p w14:paraId="3D5AF01D" w14:textId="77777777" w:rsidR="002D190B" w:rsidRPr="005F4A88" w:rsidRDefault="002D190B" w:rsidP="005E28A2">
            <w:pPr>
              <w:rPr>
                <w:ins w:id="3672" w:author="wincol" w:date="2016-03-29T14:22:00Z"/>
                <w:rFonts w:ascii="宋体" w:cs="宋体"/>
                <w:color w:val="FF0000"/>
                <w:kern w:val="0"/>
                <w:sz w:val="20"/>
                <w:szCs w:val="20"/>
              </w:rPr>
            </w:pPr>
            <w:ins w:id="3673" w:author="wincol" w:date="2016-03-29T14:22:00Z">
              <w:r>
                <w:rPr>
                  <w:rFonts w:ascii="宋体" w:cs="宋体" w:hint="eastAsia"/>
                  <w:kern w:val="0"/>
                  <w:sz w:val="20"/>
                  <w:szCs w:val="20"/>
                </w:rPr>
                <w:t>备用字段2</w:t>
              </w:r>
            </w:ins>
          </w:p>
        </w:tc>
      </w:tr>
      <w:tr w:rsidR="002D190B" w:rsidRPr="00ED5E4E" w14:paraId="55405641" w14:textId="77777777" w:rsidTr="005E28A2">
        <w:trPr>
          <w:cantSplit/>
          <w:trHeight w:val="145"/>
          <w:ins w:id="3674" w:author="wincol" w:date="2016-03-29T14:22:00Z"/>
        </w:trPr>
        <w:tc>
          <w:tcPr>
            <w:tcW w:w="983" w:type="dxa"/>
            <w:vMerge/>
          </w:tcPr>
          <w:p w14:paraId="5DFAE76F" w14:textId="77777777" w:rsidR="002D190B" w:rsidRPr="00ED5E4E" w:rsidRDefault="002D190B" w:rsidP="005E28A2">
            <w:pPr>
              <w:rPr>
                <w:ins w:id="3675" w:author="wincol" w:date="2016-03-29T14:22:00Z"/>
                <w:rFonts w:ascii="宋体" w:cs="宋体"/>
                <w:kern w:val="0"/>
                <w:sz w:val="20"/>
                <w:szCs w:val="20"/>
              </w:rPr>
            </w:pPr>
          </w:p>
        </w:tc>
        <w:tc>
          <w:tcPr>
            <w:tcW w:w="2094" w:type="dxa"/>
          </w:tcPr>
          <w:p w14:paraId="7D8D6A3B" w14:textId="77777777" w:rsidR="002D190B" w:rsidRPr="005F4A88" w:rsidRDefault="002D190B" w:rsidP="005E28A2">
            <w:pPr>
              <w:autoSpaceDE w:val="0"/>
              <w:autoSpaceDN w:val="0"/>
              <w:adjustRightInd w:val="0"/>
              <w:spacing w:line="281" w:lineRule="exact"/>
              <w:jc w:val="left"/>
              <w:rPr>
                <w:ins w:id="3676" w:author="wincol" w:date="2016-03-29T14:22:00Z"/>
                <w:rFonts w:ascii="宋体" w:cs="宋体"/>
                <w:color w:val="FF0000"/>
                <w:kern w:val="0"/>
                <w:sz w:val="20"/>
                <w:szCs w:val="20"/>
              </w:rPr>
            </w:pPr>
            <w:ins w:id="3677" w:author="wincol" w:date="2016-03-29T14:22:00Z">
              <w:r>
                <w:rPr>
                  <w:rFonts w:ascii="宋体" w:cs="宋体" w:hint="eastAsia"/>
                  <w:kern w:val="0"/>
                  <w:sz w:val="20"/>
                  <w:szCs w:val="20"/>
                </w:rPr>
                <w:t>EXT_FILED3</w:t>
              </w:r>
            </w:ins>
          </w:p>
        </w:tc>
        <w:tc>
          <w:tcPr>
            <w:tcW w:w="1709" w:type="dxa"/>
          </w:tcPr>
          <w:p w14:paraId="353162A1" w14:textId="77777777" w:rsidR="002D190B" w:rsidRPr="005F4A88" w:rsidRDefault="002D190B" w:rsidP="005E28A2">
            <w:pPr>
              <w:autoSpaceDE w:val="0"/>
              <w:autoSpaceDN w:val="0"/>
              <w:adjustRightInd w:val="0"/>
              <w:spacing w:line="267" w:lineRule="exact"/>
              <w:ind w:left="107"/>
              <w:jc w:val="left"/>
              <w:rPr>
                <w:ins w:id="3678" w:author="wincol" w:date="2016-03-29T14:22:00Z"/>
                <w:rFonts w:ascii="宋体" w:cs="宋体"/>
                <w:color w:val="FF0000"/>
                <w:kern w:val="0"/>
                <w:sz w:val="20"/>
                <w:szCs w:val="20"/>
              </w:rPr>
            </w:pPr>
            <w:ins w:id="3679" w:author="wincol" w:date="2016-03-29T14:22:00Z">
              <w:r>
                <w:rPr>
                  <w:rFonts w:ascii="宋体" w:cs="宋体" w:hint="eastAsia"/>
                  <w:kern w:val="0"/>
                  <w:sz w:val="20"/>
                  <w:szCs w:val="20"/>
                </w:rPr>
                <w:t>备用字段3</w:t>
              </w:r>
            </w:ins>
          </w:p>
        </w:tc>
        <w:tc>
          <w:tcPr>
            <w:tcW w:w="851" w:type="dxa"/>
          </w:tcPr>
          <w:p w14:paraId="42A18471" w14:textId="77777777" w:rsidR="002D190B" w:rsidRPr="005F4A88" w:rsidRDefault="002D190B" w:rsidP="005E28A2">
            <w:pPr>
              <w:rPr>
                <w:ins w:id="3680" w:author="wincol" w:date="2016-03-29T14:22:00Z"/>
                <w:rFonts w:ascii="宋体" w:cs="宋体"/>
                <w:color w:val="FF0000"/>
                <w:kern w:val="0"/>
                <w:sz w:val="20"/>
                <w:szCs w:val="20"/>
              </w:rPr>
            </w:pPr>
            <w:ins w:id="3681" w:author="wincol" w:date="2016-03-29T14:22: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300</w:t>
              </w:r>
              <w:r w:rsidRPr="00A560D3">
                <w:rPr>
                  <w:rFonts w:ascii="宋体" w:cs="宋体"/>
                  <w:kern w:val="0"/>
                  <w:sz w:val="20"/>
                  <w:szCs w:val="20"/>
                </w:rPr>
                <w:t>)</w:t>
              </w:r>
            </w:ins>
          </w:p>
        </w:tc>
        <w:tc>
          <w:tcPr>
            <w:tcW w:w="708" w:type="dxa"/>
          </w:tcPr>
          <w:p w14:paraId="4962C79B" w14:textId="77777777" w:rsidR="002D190B" w:rsidRPr="005F4A88" w:rsidRDefault="002D190B" w:rsidP="005E28A2">
            <w:pPr>
              <w:rPr>
                <w:ins w:id="3682" w:author="wincol" w:date="2016-03-29T14:22:00Z"/>
                <w:color w:val="FF0000"/>
              </w:rPr>
            </w:pPr>
            <w:ins w:id="3683" w:author="wincol" w:date="2016-03-29T14:22:00Z">
              <w:r>
                <w:rPr>
                  <w:rFonts w:ascii="宋体" w:hAnsi="宋体" w:hint="eastAsia"/>
                </w:rPr>
                <w:t>是</w:t>
              </w:r>
            </w:ins>
          </w:p>
        </w:tc>
        <w:tc>
          <w:tcPr>
            <w:tcW w:w="2635" w:type="dxa"/>
          </w:tcPr>
          <w:p w14:paraId="6D905601" w14:textId="77777777" w:rsidR="002D190B" w:rsidRPr="005F4A88" w:rsidRDefault="002D190B" w:rsidP="005E28A2">
            <w:pPr>
              <w:rPr>
                <w:ins w:id="3684" w:author="wincol" w:date="2016-03-29T14:22:00Z"/>
                <w:rFonts w:ascii="宋体" w:cs="宋体"/>
                <w:color w:val="FF0000"/>
                <w:kern w:val="0"/>
                <w:sz w:val="20"/>
                <w:szCs w:val="20"/>
              </w:rPr>
            </w:pPr>
            <w:ins w:id="3685" w:author="wincol" w:date="2016-03-29T14:22:00Z">
              <w:r>
                <w:rPr>
                  <w:rFonts w:ascii="宋体" w:cs="宋体" w:hint="eastAsia"/>
                  <w:kern w:val="0"/>
                  <w:sz w:val="20"/>
                  <w:szCs w:val="20"/>
                </w:rPr>
                <w:t>备用字段3</w:t>
              </w:r>
            </w:ins>
          </w:p>
        </w:tc>
      </w:tr>
    </w:tbl>
    <w:p w14:paraId="2039D90D" w14:textId="77777777" w:rsidR="000560F0" w:rsidRPr="008D419F" w:rsidRDefault="000560F0" w:rsidP="008D419F"/>
    <w:p w14:paraId="66488E9A" w14:textId="77777777" w:rsidR="008D419F" w:rsidRPr="004E6C5A" w:rsidRDefault="00C82E46" w:rsidP="0042024B">
      <w:pPr>
        <w:pStyle w:val="2"/>
      </w:pPr>
      <w:bookmarkStart w:id="3686" w:name="_Toc448761020"/>
      <w:r>
        <w:rPr>
          <w:rFonts w:hint="eastAsia"/>
        </w:rPr>
        <w:t>单笔撤标</w:t>
      </w:r>
      <w:r w:rsidR="008D419F">
        <w:rPr>
          <w:rFonts w:hint="eastAsia"/>
        </w:rPr>
        <w:t>(</w:t>
      </w:r>
      <w:r w:rsidR="001F70D7" w:rsidRPr="00B860D9">
        <w:t>OGW000</w:t>
      </w:r>
      <w:r w:rsidR="00A230E0">
        <w:rPr>
          <w:rFonts w:hint="eastAsia"/>
        </w:rPr>
        <w:t>60</w:t>
      </w:r>
      <w:r w:rsidR="008D419F">
        <w:rPr>
          <w:rFonts w:hint="eastAsia"/>
        </w:rPr>
        <w:t>)</w:t>
      </w:r>
      <w:bookmarkEnd w:id="3686"/>
    </w:p>
    <w:p w14:paraId="0893A3B5" w14:textId="77777777" w:rsidR="00AA5DB3" w:rsidRPr="00A560D3" w:rsidRDefault="00385E32" w:rsidP="00AA5DB3">
      <w:pPr>
        <w:pStyle w:val="aff1"/>
        <w:ind w:left="425" w:firstLineChars="0" w:firstLine="0"/>
      </w:pPr>
      <w:ins w:id="3687" w:author="wincol" w:date="2016-05-25T10:11:00Z">
        <w:r>
          <w:rPr>
            <w:rFonts w:hint="eastAsia"/>
          </w:rPr>
          <w:t>标的放款前</w:t>
        </w:r>
      </w:ins>
      <w:ins w:id="3688" w:author="wincol" w:date="2016-05-25T10:13:00Z">
        <w:r>
          <w:rPr>
            <w:rFonts w:hint="eastAsia"/>
          </w:rPr>
          <w:t>，</w:t>
        </w:r>
      </w:ins>
      <w:r w:rsidR="00AA5DB3" w:rsidRPr="00A560D3">
        <w:rPr>
          <w:rFonts w:hint="eastAsia"/>
        </w:rPr>
        <w:t>由第三方公司发起。撤标金额须与投标金额一致，不可部分撤标。</w:t>
      </w:r>
    </w:p>
    <w:p w14:paraId="22FC109A" w14:textId="77777777" w:rsidR="008D419F" w:rsidRPr="00AA5DB3" w:rsidRDefault="008D419F" w:rsidP="008D419F">
      <w:pPr>
        <w:ind w:firstLine="420"/>
      </w:pPr>
    </w:p>
    <w:p w14:paraId="3B15A01D" w14:textId="77777777" w:rsidR="008D419F" w:rsidRDefault="008D419F" w:rsidP="0042024B">
      <w:pPr>
        <w:pStyle w:val="3"/>
        <w:rPr>
          <w:rFonts w:ascii="宋体" w:hAnsi="宋体"/>
        </w:rPr>
      </w:pPr>
      <w:bookmarkStart w:id="3689" w:name="_Toc448761021"/>
      <w:r w:rsidRPr="004E6C5A">
        <w:rPr>
          <w:rFonts w:hint="eastAsia"/>
        </w:rPr>
        <w:t>请求报文说明</w:t>
      </w:r>
      <w:bookmarkEnd w:id="3689"/>
    </w:p>
    <w:tbl>
      <w:tblPr>
        <w:tblW w:w="8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3"/>
        <w:gridCol w:w="2094"/>
        <w:gridCol w:w="1709"/>
        <w:gridCol w:w="851"/>
        <w:gridCol w:w="708"/>
        <w:gridCol w:w="2635"/>
      </w:tblGrid>
      <w:tr w:rsidR="008D419F" w14:paraId="618A4858" w14:textId="77777777" w:rsidTr="00BD4F05">
        <w:trPr>
          <w:trHeight w:val="302"/>
        </w:trPr>
        <w:tc>
          <w:tcPr>
            <w:tcW w:w="983" w:type="dxa"/>
            <w:tcBorders>
              <w:bottom w:val="single" w:sz="4" w:space="0" w:color="auto"/>
            </w:tcBorders>
            <w:shd w:val="clear" w:color="auto" w:fill="C0C0C0"/>
          </w:tcPr>
          <w:p w14:paraId="47AC4CE7" w14:textId="77777777" w:rsidR="008D419F" w:rsidRDefault="008D419F" w:rsidP="00BD4F05">
            <w:pPr>
              <w:rPr>
                <w:rFonts w:ascii="宋体" w:hAnsi="宋体"/>
                <w:b/>
                <w:szCs w:val="21"/>
              </w:rPr>
            </w:pPr>
            <w:r>
              <w:rPr>
                <w:rFonts w:ascii="宋体" w:hAnsi="宋体"/>
                <w:b/>
                <w:szCs w:val="21"/>
              </w:rPr>
              <w:t>模块</w:t>
            </w:r>
          </w:p>
        </w:tc>
        <w:tc>
          <w:tcPr>
            <w:tcW w:w="2094" w:type="dxa"/>
            <w:tcBorders>
              <w:bottom w:val="single" w:sz="4" w:space="0" w:color="auto"/>
            </w:tcBorders>
            <w:shd w:val="clear" w:color="auto" w:fill="C0C0C0"/>
          </w:tcPr>
          <w:p w14:paraId="380F27FD" w14:textId="77777777" w:rsidR="008D419F" w:rsidRDefault="008D419F" w:rsidP="00BD4F05">
            <w:pPr>
              <w:rPr>
                <w:rFonts w:ascii="宋体" w:hAnsi="宋体"/>
                <w:b/>
              </w:rPr>
            </w:pPr>
            <w:r>
              <w:rPr>
                <w:rFonts w:ascii="宋体" w:hAnsi="宋体"/>
                <w:b/>
                <w:szCs w:val="21"/>
              </w:rPr>
              <w:t>字段ID</w:t>
            </w:r>
          </w:p>
        </w:tc>
        <w:tc>
          <w:tcPr>
            <w:tcW w:w="1709" w:type="dxa"/>
            <w:tcBorders>
              <w:bottom w:val="single" w:sz="4" w:space="0" w:color="auto"/>
            </w:tcBorders>
            <w:shd w:val="clear" w:color="auto" w:fill="C0C0C0"/>
          </w:tcPr>
          <w:p w14:paraId="387DE83B" w14:textId="77777777" w:rsidR="008D419F" w:rsidRDefault="008D419F" w:rsidP="00BD4F05">
            <w:pPr>
              <w:rPr>
                <w:rFonts w:ascii="宋体" w:hAnsi="宋体"/>
                <w:b/>
              </w:rPr>
            </w:pPr>
            <w:r>
              <w:rPr>
                <w:rFonts w:ascii="宋体" w:hAnsi="宋体"/>
                <w:b/>
                <w:szCs w:val="21"/>
              </w:rPr>
              <w:t>字段名称</w:t>
            </w:r>
          </w:p>
        </w:tc>
        <w:tc>
          <w:tcPr>
            <w:tcW w:w="851" w:type="dxa"/>
            <w:tcBorders>
              <w:bottom w:val="single" w:sz="4" w:space="0" w:color="auto"/>
            </w:tcBorders>
            <w:shd w:val="clear" w:color="auto" w:fill="C0C0C0"/>
          </w:tcPr>
          <w:p w14:paraId="5142F8AC" w14:textId="77777777" w:rsidR="008D419F" w:rsidRDefault="008D419F" w:rsidP="00BD4F05">
            <w:pPr>
              <w:rPr>
                <w:rFonts w:ascii="宋体" w:hAnsi="宋体"/>
                <w:b/>
              </w:rPr>
            </w:pPr>
            <w:r>
              <w:rPr>
                <w:rFonts w:ascii="宋体" w:hAnsi="宋体"/>
                <w:b/>
                <w:szCs w:val="21"/>
              </w:rPr>
              <w:t>类型</w:t>
            </w:r>
          </w:p>
        </w:tc>
        <w:tc>
          <w:tcPr>
            <w:tcW w:w="708" w:type="dxa"/>
            <w:tcBorders>
              <w:bottom w:val="single" w:sz="4" w:space="0" w:color="auto"/>
            </w:tcBorders>
            <w:shd w:val="clear" w:color="auto" w:fill="C0C0C0"/>
          </w:tcPr>
          <w:p w14:paraId="114AC524" w14:textId="77777777" w:rsidR="008D419F" w:rsidRDefault="008D419F" w:rsidP="00BD4F05">
            <w:pPr>
              <w:rPr>
                <w:rFonts w:ascii="宋体" w:hAnsi="宋体"/>
                <w:b/>
              </w:rPr>
            </w:pPr>
            <w:r>
              <w:rPr>
                <w:rFonts w:ascii="宋体" w:hAnsi="宋体" w:hint="eastAsia"/>
                <w:b/>
              </w:rPr>
              <w:t>可空</w:t>
            </w:r>
          </w:p>
        </w:tc>
        <w:tc>
          <w:tcPr>
            <w:tcW w:w="2635" w:type="dxa"/>
            <w:tcBorders>
              <w:bottom w:val="single" w:sz="4" w:space="0" w:color="auto"/>
            </w:tcBorders>
            <w:shd w:val="clear" w:color="auto" w:fill="C0C0C0"/>
          </w:tcPr>
          <w:p w14:paraId="7C79A3B5" w14:textId="77777777" w:rsidR="008D419F" w:rsidRDefault="008D419F" w:rsidP="00BD4F05">
            <w:pPr>
              <w:rPr>
                <w:rFonts w:ascii="宋体" w:hAnsi="宋体"/>
                <w:b/>
              </w:rPr>
            </w:pPr>
            <w:r>
              <w:rPr>
                <w:rFonts w:ascii="宋体" w:hAnsi="宋体" w:hint="eastAsia"/>
                <w:b/>
              </w:rPr>
              <w:t>备注</w:t>
            </w:r>
          </w:p>
        </w:tc>
      </w:tr>
      <w:tr w:rsidR="00724F06" w14:paraId="769E3ED8" w14:textId="77777777" w:rsidTr="00BD4F05">
        <w:trPr>
          <w:cantSplit/>
          <w:trHeight w:val="317"/>
        </w:trPr>
        <w:tc>
          <w:tcPr>
            <w:tcW w:w="983" w:type="dxa"/>
            <w:vMerge w:val="restart"/>
          </w:tcPr>
          <w:p w14:paraId="11063FE6" w14:textId="77777777" w:rsidR="00724F06" w:rsidRPr="00C15726" w:rsidRDefault="00724F06" w:rsidP="00BD4F05">
            <w:pPr>
              <w:rPr>
                <w:rFonts w:ascii="宋体" w:hAnsi="宋体"/>
              </w:rPr>
            </w:pPr>
            <w:r>
              <w:rPr>
                <w:rFonts w:ascii="宋体" w:hAnsi="宋体" w:hint="eastAsia"/>
              </w:rPr>
              <w:t>BODY</w:t>
            </w:r>
          </w:p>
        </w:tc>
        <w:tc>
          <w:tcPr>
            <w:tcW w:w="7997" w:type="dxa"/>
            <w:gridSpan w:val="5"/>
          </w:tcPr>
          <w:p w14:paraId="37CE0B8F" w14:textId="77777777" w:rsidR="00724F06" w:rsidRPr="00A067C6" w:rsidRDefault="00724F06" w:rsidP="00A564A1"/>
        </w:tc>
      </w:tr>
      <w:tr w:rsidR="00724F06" w14:paraId="1DDF5889" w14:textId="77777777" w:rsidTr="00BD4F05">
        <w:trPr>
          <w:cantSplit/>
          <w:trHeight w:val="145"/>
        </w:trPr>
        <w:tc>
          <w:tcPr>
            <w:tcW w:w="983" w:type="dxa"/>
            <w:vMerge/>
          </w:tcPr>
          <w:p w14:paraId="2FDDD2C4" w14:textId="77777777" w:rsidR="00724F06" w:rsidRDefault="00724F06" w:rsidP="00BD4F05">
            <w:pPr>
              <w:rPr>
                <w:rFonts w:ascii="宋体" w:hAnsi="宋体"/>
              </w:rPr>
            </w:pPr>
          </w:p>
        </w:tc>
        <w:tc>
          <w:tcPr>
            <w:tcW w:w="2094" w:type="dxa"/>
          </w:tcPr>
          <w:p w14:paraId="6BEB6B10" w14:textId="77777777" w:rsidR="00724F06" w:rsidRPr="00A560D3" w:rsidRDefault="00724F06" w:rsidP="00E81D47">
            <w:pPr>
              <w:autoSpaceDE w:val="0"/>
              <w:autoSpaceDN w:val="0"/>
              <w:adjustRightInd w:val="0"/>
              <w:spacing w:line="267" w:lineRule="exact"/>
              <w:jc w:val="left"/>
              <w:rPr>
                <w:rFonts w:ascii="宋体" w:cs="宋体"/>
                <w:kern w:val="0"/>
                <w:sz w:val="20"/>
                <w:szCs w:val="20"/>
              </w:rPr>
            </w:pPr>
          </w:p>
        </w:tc>
        <w:tc>
          <w:tcPr>
            <w:tcW w:w="1709" w:type="dxa"/>
          </w:tcPr>
          <w:p w14:paraId="4177380D" w14:textId="77777777" w:rsidR="00724F06" w:rsidRPr="00A560D3" w:rsidRDefault="00724F06" w:rsidP="00E81D47">
            <w:pPr>
              <w:autoSpaceDE w:val="0"/>
              <w:autoSpaceDN w:val="0"/>
              <w:adjustRightInd w:val="0"/>
              <w:spacing w:line="267" w:lineRule="exact"/>
              <w:jc w:val="left"/>
              <w:rPr>
                <w:rFonts w:ascii="宋体" w:cs="宋体"/>
                <w:kern w:val="0"/>
                <w:sz w:val="20"/>
                <w:szCs w:val="20"/>
              </w:rPr>
            </w:pPr>
          </w:p>
        </w:tc>
        <w:tc>
          <w:tcPr>
            <w:tcW w:w="851" w:type="dxa"/>
          </w:tcPr>
          <w:p w14:paraId="15AE32A7" w14:textId="77777777" w:rsidR="00724F06" w:rsidRPr="00A560D3" w:rsidRDefault="00724F06" w:rsidP="00E81D47">
            <w:pPr>
              <w:autoSpaceDE w:val="0"/>
              <w:autoSpaceDN w:val="0"/>
              <w:adjustRightInd w:val="0"/>
              <w:spacing w:line="267" w:lineRule="exact"/>
              <w:jc w:val="left"/>
              <w:rPr>
                <w:rFonts w:ascii="宋体" w:cs="宋体"/>
                <w:kern w:val="0"/>
                <w:sz w:val="20"/>
                <w:szCs w:val="20"/>
              </w:rPr>
            </w:pPr>
          </w:p>
        </w:tc>
        <w:tc>
          <w:tcPr>
            <w:tcW w:w="708" w:type="dxa"/>
          </w:tcPr>
          <w:p w14:paraId="56D9E1AC" w14:textId="77777777" w:rsidR="00724F06" w:rsidRPr="00A560D3" w:rsidRDefault="00724F06" w:rsidP="0065464E">
            <w:pPr>
              <w:autoSpaceDE w:val="0"/>
              <w:autoSpaceDN w:val="0"/>
              <w:adjustRightInd w:val="0"/>
              <w:spacing w:line="267" w:lineRule="exact"/>
              <w:ind w:firstLineChars="50" w:firstLine="100"/>
              <w:jc w:val="left"/>
              <w:rPr>
                <w:rFonts w:ascii="宋体" w:cs="宋体"/>
                <w:kern w:val="0"/>
                <w:sz w:val="20"/>
                <w:szCs w:val="20"/>
              </w:rPr>
            </w:pPr>
          </w:p>
        </w:tc>
        <w:tc>
          <w:tcPr>
            <w:tcW w:w="2635" w:type="dxa"/>
          </w:tcPr>
          <w:p w14:paraId="7FB35561" w14:textId="77777777" w:rsidR="00724F06" w:rsidRPr="00A710BB" w:rsidRDefault="00724F06" w:rsidP="00E81D47">
            <w:pPr>
              <w:autoSpaceDE w:val="0"/>
              <w:autoSpaceDN w:val="0"/>
              <w:adjustRightInd w:val="0"/>
              <w:spacing w:line="267" w:lineRule="exact"/>
              <w:jc w:val="left"/>
              <w:rPr>
                <w:rFonts w:ascii="宋体" w:cs="宋体"/>
                <w:kern w:val="0"/>
                <w:sz w:val="20"/>
                <w:szCs w:val="20"/>
              </w:rPr>
            </w:pPr>
          </w:p>
        </w:tc>
      </w:tr>
      <w:tr w:rsidR="00724F06" w14:paraId="7CFA570D" w14:textId="77777777" w:rsidTr="00BD4F05">
        <w:trPr>
          <w:cantSplit/>
          <w:trHeight w:val="145"/>
        </w:trPr>
        <w:tc>
          <w:tcPr>
            <w:tcW w:w="983" w:type="dxa"/>
            <w:vMerge/>
          </w:tcPr>
          <w:p w14:paraId="1C5441A2" w14:textId="77777777" w:rsidR="00724F06" w:rsidRDefault="00724F06" w:rsidP="00BD4F05">
            <w:pPr>
              <w:rPr>
                <w:rFonts w:ascii="宋体" w:hAnsi="宋体"/>
              </w:rPr>
            </w:pPr>
          </w:p>
        </w:tc>
        <w:tc>
          <w:tcPr>
            <w:tcW w:w="2094" w:type="dxa"/>
          </w:tcPr>
          <w:p w14:paraId="6766B0BA" w14:textId="77777777" w:rsidR="00724F06" w:rsidRPr="00BA665E" w:rsidRDefault="00724F06" w:rsidP="00E81D47">
            <w:pPr>
              <w:autoSpaceDE w:val="0"/>
              <w:autoSpaceDN w:val="0"/>
              <w:adjustRightInd w:val="0"/>
              <w:spacing w:line="267" w:lineRule="exact"/>
              <w:jc w:val="left"/>
              <w:rPr>
                <w:rFonts w:ascii="宋体" w:hAnsi="宋体"/>
              </w:rPr>
            </w:pPr>
            <w:r>
              <w:rPr>
                <w:rFonts w:ascii="宋体" w:cs="宋体" w:hint="eastAsia"/>
                <w:kern w:val="0"/>
                <w:sz w:val="20"/>
                <w:szCs w:val="20"/>
              </w:rPr>
              <w:t>TRANSCODE</w:t>
            </w:r>
          </w:p>
        </w:tc>
        <w:tc>
          <w:tcPr>
            <w:tcW w:w="1709" w:type="dxa"/>
          </w:tcPr>
          <w:p w14:paraId="6996B758" w14:textId="77777777" w:rsidR="00724F06" w:rsidRDefault="00724F06" w:rsidP="00E81D47">
            <w:pPr>
              <w:rPr>
                <w:rFonts w:ascii="宋体" w:hAnsi="宋体"/>
              </w:rPr>
            </w:pPr>
            <w:r w:rsidRPr="00A560D3">
              <w:rPr>
                <w:rFonts w:ascii="宋体" w:cs="宋体" w:hint="eastAsia"/>
                <w:kern w:val="0"/>
                <w:sz w:val="20"/>
                <w:szCs w:val="20"/>
              </w:rPr>
              <w:t>交易码</w:t>
            </w:r>
          </w:p>
        </w:tc>
        <w:tc>
          <w:tcPr>
            <w:tcW w:w="851" w:type="dxa"/>
          </w:tcPr>
          <w:p w14:paraId="56049AC3" w14:textId="77777777" w:rsidR="00724F06" w:rsidRDefault="00724F06" w:rsidP="00E81D47">
            <w:pPr>
              <w:rPr>
                <w:rFonts w:ascii="宋体" w:hAnsi="宋体"/>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8</w:t>
            </w:r>
            <w:r w:rsidRPr="00A560D3">
              <w:rPr>
                <w:rFonts w:ascii="宋体" w:cs="宋体"/>
                <w:kern w:val="0"/>
                <w:sz w:val="20"/>
                <w:szCs w:val="20"/>
              </w:rPr>
              <w:t>)</w:t>
            </w:r>
          </w:p>
        </w:tc>
        <w:tc>
          <w:tcPr>
            <w:tcW w:w="708" w:type="dxa"/>
          </w:tcPr>
          <w:p w14:paraId="09B204FB" w14:textId="77777777" w:rsidR="00724F06" w:rsidRPr="00EA7B55" w:rsidRDefault="00724F06" w:rsidP="00E81D47">
            <w:pPr>
              <w:autoSpaceDE w:val="0"/>
              <w:autoSpaceDN w:val="0"/>
              <w:adjustRightInd w:val="0"/>
              <w:spacing w:line="267" w:lineRule="exact"/>
              <w:ind w:left="107"/>
              <w:jc w:val="left"/>
              <w:rPr>
                <w:rFonts w:ascii="宋体" w:cs="宋体"/>
                <w:kern w:val="0"/>
                <w:sz w:val="20"/>
                <w:szCs w:val="20"/>
              </w:rPr>
            </w:pPr>
            <w:r w:rsidRPr="00EA7B55">
              <w:rPr>
                <w:rFonts w:ascii="宋体" w:cs="宋体" w:hint="eastAsia"/>
                <w:kern w:val="0"/>
                <w:sz w:val="20"/>
                <w:szCs w:val="20"/>
              </w:rPr>
              <w:t>否</w:t>
            </w:r>
          </w:p>
        </w:tc>
        <w:tc>
          <w:tcPr>
            <w:tcW w:w="2635" w:type="dxa"/>
          </w:tcPr>
          <w:p w14:paraId="0D75D85E" w14:textId="77777777" w:rsidR="00724F06" w:rsidRPr="00A710BB" w:rsidRDefault="00724F06" w:rsidP="006D6740">
            <w:pPr>
              <w:autoSpaceDE w:val="0"/>
              <w:autoSpaceDN w:val="0"/>
              <w:adjustRightInd w:val="0"/>
              <w:spacing w:line="267" w:lineRule="exact"/>
              <w:jc w:val="left"/>
              <w:rPr>
                <w:rFonts w:ascii="宋体" w:cs="宋体"/>
                <w:kern w:val="0"/>
                <w:sz w:val="20"/>
                <w:szCs w:val="20"/>
              </w:rPr>
            </w:pPr>
            <w:r w:rsidRPr="00A710BB">
              <w:rPr>
                <w:rFonts w:ascii="宋体" w:cs="宋体" w:hint="eastAsia"/>
                <w:kern w:val="0"/>
                <w:sz w:val="20"/>
                <w:szCs w:val="20"/>
              </w:rPr>
              <w:t>OGW000</w:t>
            </w:r>
            <w:r>
              <w:rPr>
                <w:rFonts w:ascii="宋体" w:cs="宋体" w:hint="eastAsia"/>
                <w:kern w:val="0"/>
                <w:sz w:val="20"/>
                <w:szCs w:val="20"/>
              </w:rPr>
              <w:t>60</w:t>
            </w:r>
          </w:p>
        </w:tc>
      </w:tr>
      <w:tr w:rsidR="00724F06" w14:paraId="5EAC1C1F" w14:textId="77777777" w:rsidTr="00BD4F05">
        <w:trPr>
          <w:cantSplit/>
          <w:trHeight w:val="145"/>
        </w:trPr>
        <w:tc>
          <w:tcPr>
            <w:tcW w:w="983" w:type="dxa"/>
            <w:vMerge/>
          </w:tcPr>
          <w:p w14:paraId="2AEA83D0" w14:textId="77777777" w:rsidR="00724F06" w:rsidRDefault="00724F06" w:rsidP="00BD4F05">
            <w:pPr>
              <w:rPr>
                <w:rFonts w:ascii="宋体" w:hAnsi="宋体"/>
              </w:rPr>
            </w:pPr>
          </w:p>
        </w:tc>
        <w:tc>
          <w:tcPr>
            <w:tcW w:w="2094" w:type="dxa"/>
          </w:tcPr>
          <w:p w14:paraId="01CF803C" w14:textId="77777777" w:rsidR="00724F06" w:rsidRPr="00A560D3" w:rsidRDefault="00724F06" w:rsidP="00E81D47">
            <w:pPr>
              <w:autoSpaceDE w:val="0"/>
              <w:autoSpaceDN w:val="0"/>
              <w:adjustRightInd w:val="0"/>
              <w:spacing w:line="267" w:lineRule="exact"/>
              <w:jc w:val="left"/>
              <w:rPr>
                <w:rFonts w:ascii="宋体" w:cs="宋体"/>
                <w:kern w:val="0"/>
                <w:sz w:val="20"/>
                <w:szCs w:val="20"/>
              </w:rPr>
            </w:pPr>
          </w:p>
        </w:tc>
        <w:tc>
          <w:tcPr>
            <w:tcW w:w="1709" w:type="dxa"/>
          </w:tcPr>
          <w:p w14:paraId="10771DB8" w14:textId="77777777" w:rsidR="00724F06" w:rsidRPr="00A560D3" w:rsidRDefault="00724F06" w:rsidP="00E81D47">
            <w:pPr>
              <w:autoSpaceDE w:val="0"/>
              <w:autoSpaceDN w:val="0"/>
              <w:adjustRightInd w:val="0"/>
              <w:spacing w:line="267" w:lineRule="exact"/>
              <w:jc w:val="left"/>
              <w:rPr>
                <w:rFonts w:ascii="宋体" w:cs="宋体"/>
                <w:kern w:val="0"/>
                <w:sz w:val="20"/>
                <w:szCs w:val="20"/>
              </w:rPr>
            </w:pPr>
          </w:p>
        </w:tc>
        <w:tc>
          <w:tcPr>
            <w:tcW w:w="851" w:type="dxa"/>
          </w:tcPr>
          <w:p w14:paraId="44BBDDDC" w14:textId="77777777" w:rsidR="00724F06" w:rsidRPr="00A560D3" w:rsidRDefault="00724F06" w:rsidP="00E81D47">
            <w:pPr>
              <w:autoSpaceDE w:val="0"/>
              <w:autoSpaceDN w:val="0"/>
              <w:adjustRightInd w:val="0"/>
              <w:spacing w:line="267" w:lineRule="exact"/>
              <w:jc w:val="left"/>
              <w:rPr>
                <w:rFonts w:ascii="宋体" w:cs="宋体"/>
                <w:kern w:val="0"/>
                <w:sz w:val="20"/>
                <w:szCs w:val="20"/>
              </w:rPr>
            </w:pPr>
          </w:p>
        </w:tc>
        <w:tc>
          <w:tcPr>
            <w:tcW w:w="708" w:type="dxa"/>
          </w:tcPr>
          <w:p w14:paraId="763B0C5F" w14:textId="77777777" w:rsidR="00724F06" w:rsidRPr="00A560D3" w:rsidRDefault="00724F06" w:rsidP="00E81D47">
            <w:pPr>
              <w:autoSpaceDE w:val="0"/>
              <w:autoSpaceDN w:val="0"/>
              <w:adjustRightInd w:val="0"/>
              <w:spacing w:line="267" w:lineRule="exact"/>
              <w:ind w:firstLineChars="50" w:firstLine="100"/>
              <w:jc w:val="left"/>
              <w:rPr>
                <w:rFonts w:ascii="宋体" w:cs="宋体"/>
                <w:kern w:val="0"/>
                <w:sz w:val="20"/>
                <w:szCs w:val="20"/>
              </w:rPr>
            </w:pPr>
          </w:p>
        </w:tc>
        <w:tc>
          <w:tcPr>
            <w:tcW w:w="2635" w:type="dxa"/>
          </w:tcPr>
          <w:p w14:paraId="52569557" w14:textId="77777777" w:rsidR="00724F06" w:rsidRPr="00A710BB" w:rsidRDefault="00724F06" w:rsidP="00E81D47">
            <w:pPr>
              <w:autoSpaceDE w:val="0"/>
              <w:autoSpaceDN w:val="0"/>
              <w:adjustRightInd w:val="0"/>
              <w:spacing w:line="267" w:lineRule="exact"/>
              <w:jc w:val="left"/>
              <w:rPr>
                <w:rFonts w:ascii="宋体" w:cs="宋体"/>
                <w:kern w:val="0"/>
                <w:sz w:val="20"/>
                <w:szCs w:val="20"/>
              </w:rPr>
            </w:pPr>
          </w:p>
        </w:tc>
      </w:tr>
      <w:tr w:rsidR="00724F06" w14:paraId="272B61E7" w14:textId="77777777" w:rsidTr="00BD4F05">
        <w:trPr>
          <w:cantSplit/>
          <w:trHeight w:val="145"/>
        </w:trPr>
        <w:tc>
          <w:tcPr>
            <w:tcW w:w="983" w:type="dxa"/>
            <w:vMerge/>
          </w:tcPr>
          <w:p w14:paraId="0BBFB239" w14:textId="77777777" w:rsidR="00724F06" w:rsidRDefault="00724F06" w:rsidP="00BD4F05">
            <w:pPr>
              <w:rPr>
                <w:rFonts w:ascii="宋体" w:hAnsi="宋体"/>
              </w:rPr>
            </w:pPr>
          </w:p>
        </w:tc>
        <w:tc>
          <w:tcPr>
            <w:tcW w:w="7997" w:type="dxa"/>
            <w:gridSpan w:val="5"/>
          </w:tcPr>
          <w:p w14:paraId="5424E9D5" w14:textId="77777777" w:rsidR="00724F06" w:rsidRPr="00147AC0" w:rsidRDefault="00724F06" w:rsidP="00147AC0">
            <w:pPr>
              <w:autoSpaceDE w:val="0"/>
              <w:autoSpaceDN w:val="0"/>
              <w:adjustRightInd w:val="0"/>
              <w:spacing w:line="267" w:lineRule="exact"/>
              <w:jc w:val="left"/>
              <w:rPr>
                <w:rFonts w:ascii="宋体" w:cs="宋体"/>
                <w:kern w:val="0"/>
                <w:sz w:val="20"/>
                <w:szCs w:val="20"/>
              </w:rPr>
            </w:pPr>
            <w:r w:rsidRPr="00147AC0">
              <w:rPr>
                <w:rFonts w:ascii="宋体" w:cs="宋体" w:hint="eastAsia"/>
                <w:kern w:val="0"/>
                <w:sz w:val="20"/>
                <w:szCs w:val="20"/>
              </w:rPr>
              <w:t>数据加密域都放到XMLPARA里面</w:t>
            </w:r>
          </w:p>
        </w:tc>
      </w:tr>
      <w:tr w:rsidR="00724F06" w14:paraId="7E7B3188" w14:textId="77777777" w:rsidTr="00BD4F05">
        <w:trPr>
          <w:cantSplit/>
          <w:trHeight w:val="145"/>
        </w:trPr>
        <w:tc>
          <w:tcPr>
            <w:tcW w:w="983" w:type="dxa"/>
            <w:vMerge/>
          </w:tcPr>
          <w:p w14:paraId="4657A65F" w14:textId="77777777" w:rsidR="00724F06" w:rsidRPr="00C549D6" w:rsidRDefault="00724F06" w:rsidP="00BD4F05"/>
        </w:tc>
        <w:tc>
          <w:tcPr>
            <w:tcW w:w="2094" w:type="dxa"/>
          </w:tcPr>
          <w:p w14:paraId="2B9660FB" w14:textId="77777777" w:rsidR="00724F06" w:rsidRPr="00147AC0" w:rsidRDefault="00724F06" w:rsidP="00147AC0">
            <w:pPr>
              <w:autoSpaceDE w:val="0"/>
              <w:autoSpaceDN w:val="0"/>
              <w:adjustRightInd w:val="0"/>
              <w:spacing w:line="267" w:lineRule="exact"/>
              <w:jc w:val="left"/>
              <w:rPr>
                <w:rFonts w:ascii="宋体" w:cs="宋体"/>
                <w:kern w:val="0"/>
                <w:sz w:val="20"/>
                <w:szCs w:val="20"/>
              </w:rPr>
            </w:pPr>
            <w:r w:rsidRPr="00147AC0">
              <w:rPr>
                <w:rFonts w:ascii="宋体" w:cs="宋体"/>
                <w:kern w:val="0"/>
                <w:sz w:val="20"/>
                <w:szCs w:val="20"/>
              </w:rPr>
              <w:t>MERCHANTID</w:t>
            </w:r>
          </w:p>
        </w:tc>
        <w:tc>
          <w:tcPr>
            <w:tcW w:w="1709" w:type="dxa"/>
          </w:tcPr>
          <w:p w14:paraId="43134830" w14:textId="77777777" w:rsidR="00724F06" w:rsidRPr="00147AC0" w:rsidRDefault="00724F06" w:rsidP="00147AC0">
            <w:pPr>
              <w:autoSpaceDE w:val="0"/>
              <w:autoSpaceDN w:val="0"/>
              <w:adjustRightInd w:val="0"/>
              <w:spacing w:line="267" w:lineRule="exact"/>
              <w:jc w:val="left"/>
              <w:rPr>
                <w:rFonts w:ascii="宋体" w:cs="宋体"/>
                <w:kern w:val="0"/>
                <w:sz w:val="20"/>
                <w:szCs w:val="20"/>
              </w:rPr>
            </w:pPr>
            <w:r w:rsidRPr="00147AC0">
              <w:rPr>
                <w:rFonts w:ascii="宋体" w:cs="宋体" w:hint="eastAsia"/>
                <w:kern w:val="0"/>
                <w:sz w:val="20"/>
                <w:szCs w:val="20"/>
              </w:rPr>
              <w:t>商户唯一编号</w:t>
            </w:r>
          </w:p>
        </w:tc>
        <w:tc>
          <w:tcPr>
            <w:tcW w:w="851" w:type="dxa"/>
          </w:tcPr>
          <w:p w14:paraId="55C52C75" w14:textId="77777777" w:rsidR="00724F06" w:rsidRPr="00147AC0" w:rsidRDefault="00724F06" w:rsidP="00147AC0">
            <w:pPr>
              <w:autoSpaceDE w:val="0"/>
              <w:autoSpaceDN w:val="0"/>
              <w:adjustRightInd w:val="0"/>
              <w:spacing w:line="267" w:lineRule="exact"/>
              <w:jc w:val="left"/>
              <w:rPr>
                <w:rFonts w:ascii="宋体" w:cs="宋体"/>
                <w:kern w:val="0"/>
                <w:sz w:val="20"/>
                <w:szCs w:val="20"/>
              </w:rPr>
            </w:pPr>
            <w:r w:rsidRPr="00147AC0">
              <w:rPr>
                <w:rFonts w:ascii="宋体" w:cs="宋体" w:hint="eastAsia"/>
                <w:kern w:val="0"/>
                <w:sz w:val="20"/>
                <w:szCs w:val="20"/>
              </w:rPr>
              <w:t>C (20)</w:t>
            </w:r>
          </w:p>
        </w:tc>
        <w:tc>
          <w:tcPr>
            <w:tcW w:w="708" w:type="dxa"/>
          </w:tcPr>
          <w:p w14:paraId="0847683D" w14:textId="77777777" w:rsidR="00724F06" w:rsidRPr="00147AC0" w:rsidRDefault="00724F06" w:rsidP="00147AC0">
            <w:pPr>
              <w:autoSpaceDE w:val="0"/>
              <w:autoSpaceDN w:val="0"/>
              <w:adjustRightInd w:val="0"/>
              <w:spacing w:line="267" w:lineRule="exact"/>
              <w:jc w:val="left"/>
              <w:rPr>
                <w:rFonts w:ascii="宋体" w:cs="宋体"/>
                <w:kern w:val="0"/>
                <w:sz w:val="20"/>
                <w:szCs w:val="20"/>
              </w:rPr>
            </w:pPr>
            <w:r w:rsidRPr="00147AC0">
              <w:rPr>
                <w:rFonts w:ascii="宋体" w:cs="宋体" w:hint="eastAsia"/>
                <w:kern w:val="0"/>
                <w:sz w:val="20"/>
                <w:szCs w:val="20"/>
              </w:rPr>
              <w:t>否</w:t>
            </w:r>
          </w:p>
        </w:tc>
        <w:tc>
          <w:tcPr>
            <w:tcW w:w="2635" w:type="dxa"/>
          </w:tcPr>
          <w:p w14:paraId="36769692" w14:textId="77777777" w:rsidR="00724F06" w:rsidRPr="00147AC0" w:rsidRDefault="00724F06" w:rsidP="00147AC0">
            <w:pPr>
              <w:autoSpaceDE w:val="0"/>
              <w:autoSpaceDN w:val="0"/>
              <w:adjustRightInd w:val="0"/>
              <w:spacing w:line="267" w:lineRule="exact"/>
              <w:jc w:val="left"/>
              <w:rPr>
                <w:rFonts w:ascii="宋体" w:cs="宋体"/>
                <w:kern w:val="0"/>
                <w:sz w:val="20"/>
                <w:szCs w:val="20"/>
              </w:rPr>
            </w:pPr>
            <w:r w:rsidRPr="00147AC0">
              <w:rPr>
                <w:rFonts w:ascii="宋体" w:cs="宋体" w:hint="eastAsia"/>
                <w:kern w:val="0"/>
                <w:sz w:val="20"/>
                <w:szCs w:val="20"/>
              </w:rPr>
              <w:t>由华兴银行统一分配</w:t>
            </w:r>
          </w:p>
        </w:tc>
      </w:tr>
      <w:tr w:rsidR="00724F06" w14:paraId="13556C07" w14:textId="77777777" w:rsidTr="00BD4F05">
        <w:trPr>
          <w:cantSplit/>
          <w:trHeight w:val="145"/>
        </w:trPr>
        <w:tc>
          <w:tcPr>
            <w:tcW w:w="983" w:type="dxa"/>
            <w:vMerge/>
          </w:tcPr>
          <w:p w14:paraId="57282E15" w14:textId="77777777" w:rsidR="00724F06" w:rsidRPr="00C549D6" w:rsidRDefault="00724F06" w:rsidP="00BD4F05"/>
        </w:tc>
        <w:tc>
          <w:tcPr>
            <w:tcW w:w="2094" w:type="dxa"/>
          </w:tcPr>
          <w:p w14:paraId="3B7CC940" w14:textId="77777777" w:rsidR="00724F06" w:rsidRPr="00147AC0" w:rsidRDefault="00724F06" w:rsidP="00147AC0">
            <w:pPr>
              <w:autoSpaceDE w:val="0"/>
              <w:autoSpaceDN w:val="0"/>
              <w:adjustRightInd w:val="0"/>
              <w:spacing w:line="267" w:lineRule="exact"/>
              <w:jc w:val="left"/>
              <w:rPr>
                <w:rFonts w:ascii="宋体" w:cs="宋体"/>
                <w:kern w:val="0"/>
                <w:sz w:val="20"/>
                <w:szCs w:val="20"/>
              </w:rPr>
            </w:pPr>
            <w:r w:rsidRPr="00147AC0">
              <w:rPr>
                <w:rFonts w:ascii="宋体" w:cs="宋体"/>
                <w:kern w:val="0"/>
                <w:sz w:val="20"/>
                <w:szCs w:val="20"/>
              </w:rPr>
              <w:t>APPID</w:t>
            </w:r>
          </w:p>
        </w:tc>
        <w:tc>
          <w:tcPr>
            <w:tcW w:w="1709" w:type="dxa"/>
          </w:tcPr>
          <w:p w14:paraId="3D416C20" w14:textId="77777777" w:rsidR="00724F06" w:rsidRPr="00147AC0" w:rsidRDefault="00724F06" w:rsidP="00147AC0">
            <w:pPr>
              <w:autoSpaceDE w:val="0"/>
              <w:autoSpaceDN w:val="0"/>
              <w:adjustRightInd w:val="0"/>
              <w:spacing w:line="267" w:lineRule="exact"/>
              <w:jc w:val="left"/>
              <w:rPr>
                <w:rFonts w:ascii="宋体" w:cs="宋体"/>
                <w:kern w:val="0"/>
                <w:sz w:val="20"/>
                <w:szCs w:val="20"/>
              </w:rPr>
            </w:pPr>
            <w:r w:rsidRPr="00147AC0">
              <w:rPr>
                <w:rFonts w:ascii="宋体" w:cs="宋体" w:hint="eastAsia"/>
                <w:kern w:val="0"/>
                <w:sz w:val="20"/>
                <w:szCs w:val="20"/>
              </w:rPr>
              <w:t>应用标识</w:t>
            </w:r>
          </w:p>
        </w:tc>
        <w:tc>
          <w:tcPr>
            <w:tcW w:w="851" w:type="dxa"/>
          </w:tcPr>
          <w:p w14:paraId="11DDD33B" w14:textId="77777777" w:rsidR="00724F06" w:rsidRPr="00147AC0" w:rsidRDefault="00724F06" w:rsidP="00147AC0">
            <w:pPr>
              <w:autoSpaceDE w:val="0"/>
              <w:autoSpaceDN w:val="0"/>
              <w:adjustRightInd w:val="0"/>
              <w:spacing w:line="267" w:lineRule="exact"/>
              <w:jc w:val="left"/>
              <w:rPr>
                <w:rFonts w:ascii="宋体" w:cs="宋体"/>
                <w:kern w:val="0"/>
                <w:sz w:val="20"/>
                <w:szCs w:val="20"/>
              </w:rPr>
            </w:pPr>
            <w:r w:rsidRPr="00147AC0">
              <w:rPr>
                <w:rFonts w:ascii="宋体" w:cs="宋体" w:hint="eastAsia"/>
                <w:kern w:val="0"/>
                <w:sz w:val="20"/>
                <w:szCs w:val="20"/>
              </w:rPr>
              <w:t>C(3)</w:t>
            </w:r>
          </w:p>
        </w:tc>
        <w:tc>
          <w:tcPr>
            <w:tcW w:w="708" w:type="dxa"/>
          </w:tcPr>
          <w:p w14:paraId="05FD3C7A" w14:textId="77777777" w:rsidR="00724F06" w:rsidRPr="00147AC0" w:rsidRDefault="00724F06" w:rsidP="00147AC0">
            <w:pPr>
              <w:autoSpaceDE w:val="0"/>
              <w:autoSpaceDN w:val="0"/>
              <w:adjustRightInd w:val="0"/>
              <w:spacing w:line="267" w:lineRule="exact"/>
              <w:jc w:val="left"/>
              <w:rPr>
                <w:rFonts w:ascii="宋体" w:cs="宋体"/>
                <w:kern w:val="0"/>
                <w:sz w:val="20"/>
                <w:szCs w:val="20"/>
              </w:rPr>
            </w:pPr>
            <w:r w:rsidRPr="00147AC0">
              <w:rPr>
                <w:rFonts w:ascii="宋体" w:cs="宋体" w:hint="eastAsia"/>
                <w:kern w:val="0"/>
                <w:sz w:val="20"/>
                <w:szCs w:val="20"/>
              </w:rPr>
              <w:t>否</w:t>
            </w:r>
          </w:p>
        </w:tc>
        <w:tc>
          <w:tcPr>
            <w:tcW w:w="2635" w:type="dxa"/>
          </w:tcPr>
          <w:p w14:paraId="5F05D714" w14:textId="77777777" w:rsidR="00724F06" w:rsidRPr="00147AC0" w:rsidRDefault="00724F06" w:rsidP="00147AC0">
            <w:pPr>
              <w:autoSpaceDE w:val="0"/>
              <w:autoSpaceDN w:val="0"/>
              <w:adjustRightInd w:val="0"/>
              <w:spacing w:line="267" w:lineRule="exact"/>
              <w:jc w:val="left"/>
              <w:rPr>
                <w:rFonts w:ascii="宋体" w:cs="宋体"/>
                <w:kern w:val="0"/>
                <w:sz w:val="20"/>
                <w:szCs w:val="20"/>
              </w:rPr>
            </w:pPr>
            <w:r w:rsidRPr="00147AC0">
              <w:rPr>
                <w:rFonts w:ascii="宋体" w:cs="宋体" w:hint="eastAsia"/>
                <w:kern w:val="0"/>
                <w:sz w:val="20"/>
                <w:szCs w:val="20"/>
              </w:rPr>
              <w:t>个人电脑:PC（不送则默认PC）</w:t>
            </w:r>
          </w:p>
          <w:p w14:paraId="7E191465" w14:textId="77777777" w:rsidR="00724F06" w:rsidRPr="00147AC0" w:rsidRDefault="00724F06" w:rsidP="00147AC0">
            <w:pPr>
              <w:autoSpaceDE w:val="0"/>
              <w:autoSpaceDN w:val="0"/>
              <w:adjustRightInd w:val="0"/>
              <w:spacing w:line="267" w:lineRule="exact"/>
              <w:jc w:val="left"/>
              <w:rPr>
                <w:rFonts w:ascii="宋体" w:cs="宋体"/>
                <w:kern w:val="0"/>
                <w:sz w:val="20"/>
                <w:szCs w:val="20"/>
              </w:rPr>
            </w:pPr>
            <w:r w:rsidRPr="00147AC0">
              <w:rPr>
                <w:rFonts w:ascii="宋体" w:cs="宋体" w:hint="eastAsia"/>
                <w:kern w:val="0"/>
                <w:sz w:val="20"/>
                <w:szCs w:val="20"/>
              </w:rPr>
              <w:t>手机：APP</w:t>
            </w:r>
          </w:p>
          <w:p w14:paraId="233069BE" w14:textId="77777777" w:rsidR="00724F06" w:rsidRPr="00147AC0" w:rsidRDefault="00724F06" w:rsidP="00147AC0">
            <w:pPr>
              <w:autoSpaceDE w:val="0"/>
              <w:autoSpaceDN w:val="0"/>
              <w:adjustRightInd w:val="0"/>
              <w:spacing w:line="267" w:lineRule="exact"/>
              <w:jc w:val="left"/>
              <w:rPr>
                <w:rFonts w:ascii="宋体" w:cs="宋体"/>
                <w:kern w:val="0"/>
                <w:sz w:val="20"/>
                <w:szCs w:val="20"/>
              </w:rPr>
            </w:pPr>
            <w:r w:rsidRPr="00147AC0">
              <w:rPr>
                <w:rFonts w:ascii="宋体" w:cs="宋体" w:hint="eastAsia"/>
                <w:kern w:val="0"/>
                <w:sz w:val="20"/>
                <w:szCs w:val="20"/>
              </w:rPr>
              <w:t>微信：WX</w:t>
            </w:r>
          </w:p>
        </w:tc>
      </w:tr>
      <w:tr w:rsidR="00724F06" w14:paraId="4FC37BC2" w14:textId="77777777" w:rsidTr="00BD4F05">
        <w:trPr>
          <w:cantSplit/>
          <w:trHeight w:val="145"/>
        </w:trPr>
        <w:tc>
          <w:tcPr>
            <w:tcW w:w="983" w:type="dxa"/>
            <w:vMerge/>
          </w:tcPr>
          <w:p w14:paraId="4F1DFF64" w14:textId="77777777" w:rsidR="00724F06" w:rsidRPr="00C549D6" w:rsidRDefault="00724F06" w:rsidP="00BD4F05"/>
        </w:tc>
        <w:tc>
          <w:tcPr>
            <w:tcW w:w="2094" w:type="dxa"/>
          </w:tcPr>
          <w:p w14:paraId="4CDB77AB" w14:textId="77777777" w:rsidR="00724F06" w:rsidRPr="00147AC0" w:rsidRDefault="00724F06" w:rsidP="00147AC0">
            <w:pPr>
              <w:autoSpaceDE w:val="0"/>
              <w:autoSpaceDN w:val="0"/>
              <w:adjustRightInd w:val="0"/>
              <w:spacing w:line="267" w:lineRule="exact"/>
              <w:jc w:val="left"/>
              <w:rPr>
                <w:rFonts w:ascii="宋体" w:cs="宋体"/>
                <w:kern w:val="0"/>
                <w:sz w:val="20"/>
                <w:szCs w:val="20"/>
              </w:rPr>
            </w:pPr>
            <w:r w:rsidRPr="00147AC0">
              <w:rPr>
                <w:rFonts w:ascii="宋体" w:cs="宋体"/>
                <w:kern w:val="0"/>
                <w:sz w:val="20"/>
                <w:szCs w:val="20"/>
              </w:rPr>
              <w:t>LOANNO</w:t>
            </w:r>
          </w:p>
        </w:tc>
        <w:tc>
          <w:tcPr>
            <w:tcW w:w="1709" w:type="dxa"/>
          </w:tcPr>
          <w:p w14:paraId="1A8ABAE2" w14:textId="77777777" w:rsidR="00724F06" w:rsidRPr="00147AC0" w:rsidRDefault="00724F06" w:rsidP="00147AC0">
            <w:pPr>
              <w:autoSpaceDE w:val="0"/>
              <w:autoSpaceDN w:val="0"/>
              <w:adjustRightInd w:val="0"/>
              <w:spacing w:line="267" w:lineRule="exact"/>
              <w:jc w:val="left"/>
              <w:rPr>
                <w:rFonts w:ascii="宋体" w:cs="宋体"/>
                <w:kern w:val="0"/>
                <w:sz w:val="20"/>
                <w:szCs w:val="20"/>
              </w:rPr>
            </w:pPr>
            <w:r w:rsidRPr="00147AC0">
              <w:rPr>
                <w:rFonts w:ascii="宋体" w:cs="宋体" w:hint="eastAsia"/>
                <w:kern w:val="0"/>
                <w:sz w:val="20"/>
                <w:szCs w:val="20"/>
              </w:rPr>
              <w:t>借款编号</w:t>
            </w:r>
          </w:p>
        </w:tc>
        <w:tc>
          <w:tcPr>
            <w:tcW w:w="851" w:type="dxa"/>
          </w:tcPr>
          <w:p w14:paraId="573028D2" w14:textId="77777777" w:rsidR="00724F06" w:rsidRPr="00147AC0" w:rsidRDefault="00724F06" w:rsidP="00147AC0">
            <w:pPr>
              <w:autoSpaceDE w:val="0"/>
              <w:autoSpaceDN w:val="0"/>
              <w:adjustRightInd w:val="0"/>
              <w:spacing w:line="267" w:lineRule="exact"/>
              <w:jc w:val="left"/>
              <w:rPr>
                <w:rFonts w:ascii="宋体" w:cs="宋体"/>
                <w:kern w:val="0"/>
                <w:sz w:val="20"/>
                <w:szCs w:val="20"/>
              </w:rPr>
            </w:pPr>
            <w:r w:rsidRPr="00147AC0">
              <w:rPr>
                <w:rFonts w:ascii="宋体" w:cs="宋体" w:hint="eastAsia"/>
                <w:kern w:val="0"/>
                <w:sz w:val="20"/>
                <w:szCs w:val="20"/>
              </w:rPr>
              <w:t>C (64)</w:t>
            </w:r>
          </w:p>
        </w:tc>
        <w:tc>
          <w:tcPr>
            <w:tcW w:w="708" w:type="dxa"/>
          </w:tcPr>
          <w:p w14:paraId="6D9AED62" w14:textId="77777777" w:rsidR="00724F06" w:rsidRPr="00147AC0" w:rsidRDefault="00724F06" w:rsidP="00147AC0">
            <w:pPr>
              <w:autoSpaceDE w:val="0"/>
              <w:autoSpaceDN w:val="0"/>
              <w:adjustRightInd w:val="0"/>
              <w:spacing w:line="267" w:lineRule="exact"/>
              <w:jc w:val="left"/>
              <w:rPr>
                <w:rFonts w:ascii="宋体" w:cs="宋体"/>
                <w:kern w:val="0"/>
                <w:sz w:val="20"/>
                <w:szCs w:val="20"/>
              </w:rPr>
            </w:pPr>
            <w:r w:rsidRPr="00147AC0">
              <w:rPr>
                <w:rFonts w:ascii="宋体" w:cs="宋体" w:hint="eastAsia"/>
                <w:kern w:val="0"/>
                <w:sz w:val="20"/>
                <w:szCs w:val="20"/>
              </w:rPr>
              <w:t>否</w:t>
            </w:r>
          </w:p>
        </w:tc>
        <w:tc>
          <w:tcPr>
            <w:tcW w:w="2635" w:type="dxa"/>
          </w:tcPr>
          <w:p w14:paraId="6B91B46C" w14:textId="77777777" w:rsidR="00724F06" w:rsidRPr="00147AC0" w:rsidRDefault="00724F06" w:rsidP="00147AC0">
            <w:pPr>
              <w:autoSpaceDE w:val="0"/>
              <w:autoSpaceDN w:val="0"/>
              <w:adjustRightInd w:val="0"/>
              <w:spacing w:line="267" w:lineRule="exact"/>
              <w:jc w:val="left"/>
              <w:rPr>
                <w:rFonts w:ascii="宋体" w:cs="宋体"/>
                <w:kern w:val="0"/>
                <w:sz w:val="20"/>
                <w:szCs w:val="20"/>
              </w:rPr>
            </w:pPr>
            <w:r w:rsidRPr="00147AC0">
              <w:rPr>
                <w:rFonts w:ascii="宋体" w:cs="宋体" w:hint="eastAsia"/>
                <w:kern w:val="0"/>
                <w:sz w:val="20"/>
                <w:szCs w:val="20"/>
              </w:rPr>
              <w:t>与原投标时的借款编号一致。</w:t>
            </w:r>
          </w:p>
        </w:tc>
      </w:tr>
      <w:tr w:rsidR="00724F06" w14:paraId="3E827240" w14:textId="77777777" w:rsidTr="00BD4F05">
        <w:trPr>
          <w:cantSplit/>
          <w:trHeight w:val="145"/>
        </w:trPr>
        <w:tc>
          <w:tcPr>
            <w:tcW w:w="983" w:type="dxa"/>
            <w:vMerge/>
          </w:tcPr>
          <w:p w14:paraId="196FAA4E" w14:textId="77777777" w:rsidR="00724F06" w:rsidRPr="00C549D6" w:rsidRDefault="00724F06" w:rsidP="00BD4F05"/>
        </w:tc>
        <w:tc>
          <w:tcPr>
            <w:tcW w:w="2094" w:type="dxa"/>
          </w:tcPr>
          <w:p w14:paraId="6BE52A3B" w14:textId="77777777" w:rsidR="00724F06" w:rsidRPr="00147AC0" w:rsidRDefault="00724F06" w:rsidP="00147AC0">
            <w:pPr>
              <w:autoSpaceDE w:val="0"/>
              <w:autoSpaceDN w:val="0"/>
              <w:adjustRightInd w:val="0"/>
              <w:spacing w:line="267" w:lineRule="exact"/>
              <w:jc w:val="left"/>
              <w:rPr>
                <w:rFonts w:ascii="宋体" w:cs="宋体"/>
                <w:kern w:val="0"/>
                <w:sz w:val="20"/>
                <w:szCs w:val="20"/>
              </w:rPr>
            </w:pPr>
            <w:r w:rsidRPr="00147AC0">
              <w:rPr>
                <w:rFonts w:ascii="宋体" w:cs="宋体"/>
                <w:kern w:val="0"/>
                <w:sz w:val="20"/>
                <w:szCs w:val="20"/>
              </w:rPr>
              <w:t>OLDREQSEQNO</w:t>
            </w:r>
          </w:p>
        </w:tc>
        <w:tc>
          <w:tcPr>
            <w:tcW w:w="1709" w:type="dxa"/>
          </w:tcPr>
          <w:p w14:paraId="5192069A" w14:textId="77777777" w:rsidR="00724F06" w:rsidRPr="00147AC0" w:rsidRDefault="00724F06" w:rsidP="00147AC0">
            <w:pPr>
              <w:autoSpaceDE w:val="0"/>
              <w:autoSpaceDN w:val="0"/>
              <w:adjustRightInd w:val="0"/>
              <w:spacing w:line="267" w:lineRule="exact"/>
              <w:jc w:val="left"/>
              <w:rPr>
                <w:rFonts w:ascii="宋体" w:cs="宋体"/>
                <w:kern w:val="0"/>
                <w:sz w:val="20"/>
                <w:szCs w:val="20"/>
              </w:rPr>
            </w:pPr>
            <w:r w:rsidRPr="00147AC0">
              <w:rPr>
                <w:rFonts w:ascii="宋体" w:cs="宋体" w:hint="eastAsia"/>
                <w:kern w:val="0"/>
                <w:sz w:val="20"/>
                <w:szCs w:val="20"/>
              </w:rPr>
              <w:t>原投标流水号</w:t>
            </w:r>
          </w:p>
        </w:tc>
        <w:tc>
          <w:tcPr>
            <w:tcW w:w="851" w:type="dxa"/>
          </w:tcPr>
          <w:p w14:paraId="6A1434CF" w14:textId="77777777" w:rsidR="00724F06" w:rsidRPr="00147AC0" w:rsidRDefault="00724F06" w:rsidP="00412BCC">
            <w:pPr>
              <w:autoSpaceDE w:val="0"/>
              <w:autoSpaceDN w:val="0"/>
              <w:adjustRightInd w:val="0"/>
              <w:spacing w:line="267" w:lineRule="exact"/>
              <w:jc w:val="left"/>
              <w:rPr>
                <w:rFonts w:ascii="宋体" w:cs="宋体"/>
                <w:kern w:val="0"/>
                <w:sz w:val="20"/>
                <w:szCs w:val="20"/>
              </w:rPr>
            </w:pPr>
            <w:r w:rsidRPr="00147AC0">
              <w:rPr>
                <w:rFonts w:ascii="宋体" w:cs="宋体" w:hint="eastAsia"/>
                <w:kern w:val="0"/>
                <w:sz w:val="20"/>
                <w:szCs w:val="20"/>
              </w:rPr>
              <w:t>C（</w:t>
            </w:r>
            <w:del w:id="3690" w:author="wincol" w:date="2016-06-12T18:54:00Z">
              <w:r w:rsidRPr="00147AC0" w:rsidDel="00412BCC">
                <w:rPr>
                  <w:rFonts w:ascii="宋体" w:cs="宋体" w:hint="eastAsia"/>
                  <w:kern w:val="0"/>
                  <w:sz w:val="20"/>
                  <w:szCs w:val="20"/>
                </w:rPr>
                <w:delText>32</w:delText>
              </w:r>
            </w:del>
            <w:ins w:id="3691" w:author="wincol" w:date="2016-06-12T18:54:00Z">
              <w:r w:rsidR="00412BCC">
                <w:rPr>
                  <w:rFonts w:ascii="宋体" w:cs="宋体" w:hint="eastAsia"/>
                  <w:kern w:val="0"/>
                  <w:sz w:val="20"/>
                  <w:szCs w:val="20"/>
                </w:rPr>
                <w:t>28</w:t>
              </w:r>
            </w:ins>
            <w:r w:rsidRPr="00147AC0">
              <w:rPr>
                <w:rFonts w:ascii="宋体" w:cs="宋体" w:hint="eastAsia"/>
                <w:kern w:val="0"/>
                <w:sz w:val="20"/>
                <w:szCs w:val="20"/>
              </w:rPr>
              <w:t>）</w:t>
            </w:r>
          </w:p>
        </w:tc>
        <w:tc>
          <w:tcPr>
            <w:tcW w:w="708" w:type="dxa"/>
          </w:tcPr>
          <w:p w14:paraId="243AD480" w14:textId="77777777" w:rsidR="00724F06" w:rsidRPr="00147AC0" w:rsidRDefault="00724F06" w:rsidP="00147AC0">
            <w:pPr>
              <w:autoSpaceDE w:val="0"/>
              <w:autoSpaceDN w:val="0"/>
              <w:adjustRightInd w:val="0"/>
              <w:spacing w:line="267" w:lineRule="exact"/>
              <w:jc w:val="left"/>
              <w:rPr>
                <w:rFonts w:ascii="宋体" w:cs="宋体"/>
                <w:kern w:val="0"/>
                <w:sz w:val="20"/>
                <w:szCs w:val="20"/>
              </w:rPr>
            </w:pPr>
            <w:r w:rsidRPr="00147AC0">
              <w:rPr>
                <w:rFonts w:ascii="宋体" w:cs="宋体" w:hint="eastAsia"/>
                <w:kern w:val="0"/>
                <w:sz w:val="20"/>
                <w:szCs w:val="20"/>
              </w:rPr>
              <w:t>否</w:t>
            </w:r>
          </w:p>
        </w:tc>
        <w:tc>
          <w:tcPr>
            <w:tcW w:w="2635" w:type="dxa"/>
          </w:tcPr>
          <w:p w14:paraId="7FF6EA2B" w14:textId="77777777" w:rsidR="00724F06" w:rsidRPr="00147AC0" w:rsidRDefault="00724F06" w:rsidP="00147AC0">
            <w:pPr>
              <w:autoSpaceDE w:val="0"/>
              <w:autoSpaceDN w:val="0"/>
              <w:adjustRightInd w:val="0"/>
              <w:spacing w:line="267" w:lineRule="exact"/>
              <w:jc w:val="left"/>
              <w:rPr>
                <w:rFonts w:ascii="宋体" w:cs="宋体"/>
                <w:kern w:val="0"/>
                <w:sz w:val="20"/>
                <w:szCs w:val="20"/>
              </w:rPr>
            </w:pPr>
          </w:p>
        </w:tc>
      </w:tr>
      <w:tr w:rsidR="00724F06" w14:paraId="3EC21BCA" w14:textId="77777777" w:rsidTr="00BD4F05">
        <w:trPr>
          <w:cantSplit/>
          <w:trHeight w:val="145"/>
        </w:trPr>
        <w:tc>
          <w:tcPr>
            <w:tcW w:w="983" w:type="dxa"/>
            <w:vMerge/>
          </w:tcPr>
          <w:p w14:paraId="2D65DA31" w14:textId="77777777" w:rsidR="00724F06" w:rsidRPr="00C549D6" w:rsidRDefault="00724F06" w:rsidP="00BD4F05"/>
        </w:tc>
        <w:tc>
          <w:tcPr>
            <w:tcW w:w="2094" w:type="dxa"/>
          </w:tcPr>
          <w:p w14:paraId="37705494" w14:textId="77777777" w:rsidR="00724F06" w:rsidRPr="00147AC0" w:rsidRDefault="00724F06" w:rsidP="00147AC0">
            <w:pPr>
              <w:autoSpaceDE w:val="0"/>
              <w:autoSpaceDN w:val="0"/>
              <w:adjustRightInd w:val="0"/>
              <w:spacing w:line="267" w:lineRule="exact"/>
              <w:jc w:val="left"/>
              <w:rPr>
                <w:rFonts w:ascii="宋体" w:cs="宋体"/>
                <w:kern w:val="0"/>
                <w:sz w:val="20"/>
                <w:szCs w:val="20"/>
              </w:rPr>
            </w:pPr>
            <w:r w:rsidRPr="00147AC0">
              <w:rPr>
                <w:rFonts w:ascii="宋体" w:cs="宋体"/>
                <w:kern w:val="0"/>
                <w:sz w:val="20"/>
                <w:szCs w:val="20"/>
              </w:rPr>
              <w:t>ACNO</w:t>
            </w:r>
          </w:p>
        </w:tc>
        <w:tc>
          <w:tcPr>
            <w:tcW w:w="1709" w:type="dxa"/>
          </w:tcPr>
          <w:p w14:paraId="6B69963E" w14:textId="77777777" w:rsidR="00724F06" w:rsidRPr="00147AC0" w:rsidRDefault="00724F06" w:rsidP="00147AC0">
            <w:pPr>
              <w:autoSpaceDE w:val="0"/>
              <w:autoSpaceDN w:val="0"/>
              <w:adjustRightInd w:val="0"/>
              <w:spacing w:line="267" w:lineRule="exact"/>
              <w:jc w:val="left"/>
              <w:rPr>
                <w:rFonts w:ascii="宋体" w:cs="宋体"/>
                <w:kern w:val="0"/>
                <w:sz w:val="20"/>
                <w:szCs w:val="20"/>
              </w:rPr>
            </w:pPr>
            <w:r w:rsidRPr="00147AC0">
              <w:rPr>
                <w:rFonts w:ascii="宋体" w:cs="宋体" w:hint="eastAsia"/>
                <w:kern w:val="0"/>
                <w:sz w:val="20"/>
                <w:szCs w:val="20"/>
              </w:rPr>
              <w:t>投资人账号</w:t>
            </w:r>
          </w:p>
        </w:tc>
        <w:tc>
          <w:tcPr>
            <w:tcW w:w="851" w:type="dxa"/>
          </w:tcPr>
          <w:p w14:paraId="4CB5B89E" w14:textId="77777777" w:rsidR="00724F06" w:rsidRPr="00147AC0" w:rsidRDefault="00724F06" w:rsidP="00147AC0">
            <w:pPr>
              <w:autoSpaceDE w:val="0"/>
              <w:autoSpaceDN w:val="0"/>
              <w:adjustRightInd w:val="0"/>
              <w:spacing w:line="267" w:lineRule="exact"/>
              <w:jc w:val="left"/>
              <w:rPr>
                <w:rFonts w:ascii="宋体" w:cs="宋体"/>
                <w:kern w:val="0"/>
                <w:sz w:val="20"/>
                <w:szCs w:val="20"/>
              </w:rPr>
            </w:pPr>
            <w:r w:rsidRPr="00147AC0">
              <w:rPr>
                <w:rFonts w:ascii="宋体" w:cs="宋体" w:hint="eastAsia"/>
                <w:kern w:val="0"/>
                <w:sz w:val="20"/>
                <w:szCs w:val="20"/>
              </w:rPr>
              <w:t>C(32)</w:t>
            </w:r>
          </w:p>
        </w:tc>
        <w:tc>
          <w:tcPr>
            <w:tcW w:w="708" w:type="dxa"/>
          </w:tcPr>
          <w:p w14:paraId="7278550B" w14:textId="77777777" w:rsidR="00724F06" w:rsidRPr="00147AC0" w:rsidRDefault="00724F06" w:rsidP="00147AC0">
            <w:pPr>
              <w:autoSpaceDE w:val="0"/>
              <w:autoSpaceDN w:val="0"/>
              <w:adjustRightInd w:val="0"/>
              <w:spacing w:line="267" w:lineRule="exact"/>
              <w:jc w:val="left"/>
              <w:rPr>
                <w:rFonts w:ascii="宋体" w:cs="宋体"/>
                <w:kern w:val="0"/>
                <w:sz w:val="20"/>
                <w:szCs w:val="20"/>
              </w:rPr>
            </w:pPr>
            <w:r w:rsidRPr="00147AC0">
              <w:rPr>
                <w:rFonts w:ascii="宋体" w:cs="宋体" w:hint="eastAsia"/>
                <w:kern w:val="0"/>
                <w:sz w:val="20"/>
                <w:szCs w:val="20"/>
              </w:rPr>
              <w:t>否</w:t>
            </w:r>
          </w:p>
        </w:tc>
        <w:tc>
          <w:tcPr>
            <w:tcW w:w="2635" w:type="dxa"/>
          </w:tcPr>
          <w:p w14:paraId="0D638A6C" w14:textId="77777777" w:rsidR="00724F06" w:rsidRPr="00147AC0" w:rsidRDefault="00724F06" w:rsidP="00147AC0">
            <w:pPr>
              <w:autoSpaceDE w:val="0"/>
              <w:autoSpaceDN w:val="0"/>
              <w:adjustRightInd w:val="0"/>
              <w:spacing w:line="267" w:lineRule="exact"/>
              <w:jc w:val="left"/>
              <w:rPr>
                <w:rFonts w:ascii="宋体" w:cs="宋体"/>
                <w:kern w:val="0"/>
                <w:sz w:val="20"/>
                <w:szCs w:val="20"/>
              </w:rPr>
            </w:pPr>
          </w:p>
        </w:tc>
      </w:tr>
      <w:tr w:rsidR="00724F06" w14:paraId="2F2AC6BA" w14:textId="77777777" w:rsidTr="00BD4F05">
        <w:trPr>
          <w:cantSplit/>
          <w:trHeight w:val="145"/>
        </w:trPr>
        <w:tc>
          <w:tcPr>
            <w:tcW w:w="983" w:type="dxa"/>
            <w:vMerge/>
          </w:tcPr>
          <w:p w14:paraId="37B0E3F5" w14:textId="77777777" w:rsidR="00724F06" w:rsidRPr="00C549D6" w:rsidRDefault="00724F06" w:rsidP="00BD4F05"/>
        </w:tc>
        <w:tc>
          <w:tcPr>
            <w:tcW w:w="2094" w:type="dxa"/>
          </w:tcPr>
          <w:p w14:paraId="18260419" w14:textId="77777777" w:rsidR="00724F06" w:rsidRPr="00147AC0" w:rsidRDefault="00724F06" w:rsidP="00147AC0">
            <w:pPr>
              <w:autoSpaceDE w:val="0"/>
              <w:autoSpaceDN w:val="0"/>
              <w:adjustRightInd w:val="0"/>
              <w:spacing w:line="267" w:lineRule="exact"/>
              <w:jc w:val="left"/>
              <w:rPr>
                <w:rFonts w:ascii="宋体" w:cs="宋体"/>
                <w:kern w:val="0"/>
                <w:sz w:val="20"/>
                <w:szCs w:val="20"/>
              </w:rPr>
            </w:pPr>
            <w:r w:rsidRPr="00147AC0">
              <w:rPr>
                <w:rFonts w:ascii="宋体" w:cs="宋体"/>
                <w:kern w:val="0"/>
                <w:sz w:val="20"/>
                <w:szCs w:val="20"/>
              </w:rPr>
              <w:t>ACNAME</w:t>
            </w:r>
          </w:p>
        </w:tc>
        <w:tc>
          <w:tcPr>
            <w:tcW w:w="1709" w:type="dxa"/>
          </w:tcPr>
          <w:p w14:paraId="0578019C" w14:textId="77777777" w:rsidR="00724F06" w:rsidRPr="00147AC0" w:rsidRDefault="00724F06" w:rsidP="00147AC0">
            <w:pPr>
              <w:autoSpaceDE w:val="0"/>
              <w:autoSpaceDN w:val="0"/>
              <w:adjustRightInd w:val="0"/>
              <w:spacing w:line="267" w:lineRule="exact"/>
              <w:jc w:val="left"/>
              <w:rPr>
                <w:rFonts w:ascii="宋体" w:cs="宋体"/>
                <w:kern w:val="0"/>
                <w:sz w:val="20"/>
                <w:szCs w:val="20"/>
              </w:rPr>
            </w:pPr>
            <w:r w:rsidRPr="00147AC0">
              <w:rPr>
                <w:rFonts w:ascii="宋体" w:cs="宋体" w:hint="eastAsia"/>
                <w:kern w:val="0"/>
                <w:sz w:val="20"/>
                <w:szCs w:val="20"/>
              </w:rPr>
              <w:t>投资人账号户名</w:t>
            </w:r>
          </w:p>
        </w:tc>
        <w:tc>
          <w:tcPr>
            <w:tcW w:w="851" w:type="dxa"/>
          </w:tcPr>
          <w:p w14:paraId="67E27EEF" w14:textId="77777777" w:rsidR="00724F06" w:rsidRPr="00147AC0" w:rsidRDefault="00724F06" w:rsidP="00147AC0">
            <w:pPr>
              <w:autoSpaceDE w:val="0"/>
              <w:autoSpaceDN w:val="0"/>
              <w:adjustRightInd w:val="0"/>
              <w:spacing w:line="267" w:lineRule="exact"/>
              <w:jc w:val="left"/>
              <w:rPr>
                <w:rFonts w:ascii="宋体" w:cs="宋体"/>
                <w:kern w:val="0"/>
                <w:sz w:val="20"/>
                <w:szCs w:val="20"/>
              </w:rPr>
            </w:pPr>
            <w:r w:rsidRPr="00147AC0">
              <w:rPr>
                <w:rFonts w:ascii="宋体" w:cs="宋体" w:hint="eastAsia"/>
                <w:kern w:val="0"/>
                <w:sz w:val="20"/>
                <w:szCs w:val="20"/>
              </w:rPr>
              <w:t>C(128)</w:t>
            </w:r>
          </w:p>
        </w:tc>
        <w:tc>
          <w:tcPr>
            <w:tcW w:w="708" w:type="dxa"/>
          </w:tcPr>
          <w:p w14:paraId="772C78AD" w14:textId="77777777" w:rsidR="00724F06" w:rsidRPr="00147AC0" w:rsidRDefault="00724F06" w:rsidP="00147AC0">
            <w:pPr>
              <w:autoSpaceDE w:val="0"/>
              <w:autoSpaceDN w:val="0"/>
              <w:adjustRightInd w:val="0"/>
              <w:spacing w:line="267" w:lineRule="exact"/>
              <w:jc w:val="left"/>
              <w:rPr>
                <w:rFonts w:ascii="宋体" w:cs="宋体"/>
                <w:kern w:val="0"/>
                <w:sz w:val="20"/>
                <w:szCs w:val="20"/>
              </w:rPr>
            </w:pPr>
            <w:r w:rsidRPr="00147AC0">
              <w:rPr>
                <w:rFonts w:ascii="宋体" w:cs="宋体" w:hint="eastAsia"/>
                <w:kern w:val="0"/>
                <w:sz w:val="20"/>
                <w:szCs w:val="20"/>
              </w:rPr>
              <w:t>否</w:t>
            </w:r>
          </w:p>
        </w:tc>
        <w:tc>
          <w:tcPr>
            <w:tcW w:w="2635" w:type="dxa"/>
          </w:tcPr>
          <w:p w14:paraId="001E8D99" w14:textId="77777777" w:rsidR="00724F06" w:rsidRPr="00147AC0" w:rsidRDefault="00724F06" w:rsidP="00147AC0">
            <w:pPr>
              <w:autoSpaceDE w:val="0"/>
              <w:autoSpaceDN w:val="0"/>
              <w:adjustRightInd w:val="0"/>
              <w:spacing w:line="267" w:lineRule="exact"/>
              <w:jc w:val="left"/>
              <w:rPr>
                <w:rFonts w:ascii="宋体" w:cs="宋体"/>
                <w:kern w:val="0"/>
                <w:sz w:val="20"/>
                <w:szCs w:val="20"/>
              </w:rPr>
            </w:pPr>
          </w:p>
        </w:tc>
      </w:tr>
      <w:tr w:rsidR="00724F06" w14:paraId="07249984" w14:textId="77777777" w:rsidTr="00BD4F05">
        <w:trPr>
          <w:cantSplit/>
          <w:trHeight w:val="145"/>
        </w:trPr>
        <w:tc>
          <w:tcPr>
            <w:tcW w:w="983" w:type="dxa"/>
            <w:vMerge/>
          </w:tcPr>
          <w:p w14:paraId="1716A47E" w14:textId="77777777" w:rsidR="00724F06" w:rsidRPr="00C549D6" w:rsidRDefault="00724F06" w:rsidP="00BD4F05"/>
        </w:tc>
        <w:tc>
          <w:tcPr>
            <w:tcW w:w="2094" w:type="dxa"/>
          </w:tcPr>
          <w:p w14:paraId="5AB12C3F" w14:textId="77777777" w:rsidR="00724F06" w:rsidRPr="00147AC0" w:rsidRDefault="00724F06" w:rsidP="00147AC0">
            <w:pPr>
              <w:autoSpaceDE w:val="0"/>
              <w:autoSpaceDN w:val="0"/>
              <w:adjustRightInd w:val="0"/>
              <w:spacing w:line="267" w:lineRule="exact"/>
              <w:jc w:val="left"/>
              <w:rPr>
                <w:rFonts w:ascii="宋体" w:cs="宋体"/>
                <w:kern w:val="0"/>
                <w:sz w:val="20"/>
                <w:szCs w:val="20"/>
              </w:rPr>
            </w:pPr>
            <w:r w:rsidRPr="00147AC0">
              <w:rPr>
                <w:rFonts w:ascii="宋体" w:cs="宋体"/>
                <w:kern w:val="0"/>
                <w:sz w:val="20"/>
                <w:szCs w:val="20"/>
              </w:rPr>
              <w:t>CANCELREASON</w:t>
            </w:r>
          </w:p>
        </w:tc>
        <w:tc>
          <w:tcPr>
            <w:tcW w:w="1709" w:type="dxa"/>
          </w:tcPr>
          <w:p w14:paraId="59FB48BF" w14:textId="77777777" w:rsidR="00724F06" w:rsidRPr="00147AC0" w:rsidRDefault="00724F06" w:rsidP="00147AC0">
            <w:pPr>
              <w:autoSpaceDE w:val="0"/>
              <w:autoSpaceDN w:val="0"/>
              <w:adjustRightInd w:val="0"/>
              <w:spacing w:line="267" w:lineRule="exact"/>
              <w:jc w:val="left"/>
              <w:rPr>
                <w:rFonts w:ascii="宋体" w:cs="宋体"/>
                <w:kern w:val="0"/>
                <w:sz w:val="20"/>
                <w:szCs w:val="20"/>
              </w:rPr>
            </w:pPr>
            <w:r w:rsidRPr="00147AC0">
              <w:rPr>
                <w:rFonts w:ascii="宋体" w:cs="宋体" w:hint="eastAsia"/>
                <w:kern w:val="0"/>
                <w:sz w:val="20"/>
                <w:szCs w:val="20"/>
              </w:rPr>
              <w:t>撤标原因</w:t>
            </w:r>
          </w:p>
        </w:tc>
        <w:tc>
          <w:tcPr>
            <w:tcW w:w="851" w:type="dxa"/>
          </w:tcPr>
          <w:p w14:paraId="1822BBC1" w14:textId="77777777" w:rsidR="00724F06" w:rsidRPr="00147AC0" w:rsidRDefault="00724F06" w:rsidP="00147AC0">
            <w:pPr>
              <w:autoSpaceDE w:val="0"/>
              <w:autoSpaceDN w:val="0"/>
              <w:adjustRightInd w:val="0"/>
              <w:spacing w:line="267" w:lineRule="exact"/>
              <w:jc w:val="left"/>
              <w:rPr>
                <w:rFonts w:ascii="宋体" w:cs="宋体"/>
                <w:kern w:val="0"/>
                <w:sz w:val="20"/>
                <w:szCs w:val="20"/>
              </w:rPr>
            </w:pPr>
            <w:r w:rsidRPr="00147AC0">
              <w:rPr>
                <w:rFonts w:ascii="宋体" w:cs="宋体" w:hint="eastAsia"/>
                <w:kern w:val="0"/>
                <w:sz w:val="20"/>
                <w:szCs w:val="20"/>
              </w:rPr>
              <w:t>C(128)</w:t>
            </w:r>
          </w:p>
        </w:tc>
        <w:tc>
          <w:tcPr>
            <w:tcW w:w="708" w:type="dxa"/>
          </w:tcPr>
          <w:p w14:paraId="078991F7" w14:textId="77777777" w:rsidR="00724F06" w:rsidRPr="00147AC0" w:rsidRDefault="00724F06" w:rsidP="00147AC0">
            <w:pPr>
              <w:autoSpaceDE w:val="0"/>
              <w:autoSpaceDN w:val="0"/>
              <w:adjustRightInd w:val="0"/>
              <w:spacing w:line="267" w:lineRule="exact"/>
              <w:jc w:val="left"/>
              <w:rPr>
                <w:rFonts w:ascii="宋体" w:cs="宋体"/>
                <w:kern w:val="0"/>
                <w:sz w:val="20"/>
                <w:szCs w:val="20"/>
              </w:rPr>
            </w:pPr>
            <w:r w:rsidRPr="00147AC0">
              <w:rPr>
                <w:rFonts w:ascii="宋体" w:cs="宋体" w:hint="eastAsia"/>
                <w:kern w:val="0"/>
                <w:sz w:val="20"/>
                <w:szCs w:val="20"/>
              </w:rPr>
              <w:t>是</w:t>
            </w:r>
          </w:p>
        </w:tc>
        <w:tc>
          <w:tcPr>
            <w:tcW w:w="2635" w:type="dxa"/>
          </w:tcPr>
          <w:p w14:paraId="43B162B5" w14:textId="77777777" w:rsidR="00724F06" w:rsidRPr="00147AC0" w:rsidRDefault="00724F06" w:rsidP="00147AC0">
            <w:pPr>
              <w:autoSpaceDE w:val="0"/>
              <w:autoSpaceDN w:val="0"/>
              <w:adjustRightInd w:val="0"/>
              <w:spacing w:line="267" w:lineRule="exact"/>
              <w:jc w:val="left"/>
              <w:rPr>
                <w:rFonts w:ascii="宋体" w:cs="宋体"/>
                <w:kern w:val="0"/>
                <w:sz w:val="20"/>
                <w:szCs w:val="20"/>
              </w:rPr>
            </w:pPr>
          </w:p>
        </w:tc>
      </w:tr>
      <w:tr w:rsidR="00E5054F" w14:paraId="07528DCE" w14:textId="77777777" w:rsidTr="00BD4F05">
        <w:trPr>
          <w:cantSplit/>
          <w:trHeight w:val="145"/>
          <w:ins w:id="3692" w:author="Windows 用户" w:date="2016-03-28T18:02:00Z"/>
        </w:trPr>
        <w:tc>
          <w:tcPr>
            <w:tcW w:w="983" w:type="dxa"/>
            <w:vMerge/>
          </w:tcPr>
          <w:p w14:paraId="222215AD" w14:textId="77777777" w:rsidR="00E5054F" w:rsidRPr="00C549D6" w:rsidRDefault="00E5054F" w:rsidP="00BD4F05">
            <w:pPr>
              <w:rPr>
                <w:ins w:id="3693" w:author="Windows 用户" w:date="2016-03-28T18:02:00Z"/>
              </w:rPr>
            </w:pPr>
          </w:p>
        </w:tc>
        <w:tc>
          <w:tcPr>
            <w:tcW w:w="2094" w:type="dxa"/>
          </w:tcPr>
          <w:p w14:paraId="10A65495" w14:textId="77777777" w:rsidR="00E5054F" w:rsidRPr="00147AC0" w:rsidRDefault="00E5054F" w:rsidP="00147AC0">
            <w:pPr>
              <w:autoSpaceDE w:val="0"/>
              <w:autoSpaceDN w:val="0"/>
              <w:adjustRightInd w:val="0"/>
              <w:spacing w:line="267" w:lineRule="exact"/>
              <w:jc w:val="left"/>
              <w:rPr>
                <w:ins w:id="3694" w:author="Windows 用户" w:date="2016-03-28T18:02:00Z"/>
                <w:rFonts w:ascii="宋体" w:cs="宋体"/>
                <w:kern w:val="0"/>
                <w:sz w:val="20"/>
                <w:szCs w:val="20"/>
              </w:rPr>
            </w:pPr>
            <w:ins w:id="3695" w:author="Windows 用户" w:date="2016-03-28T18:02:00Z">
              <w:r>
                <w:rPr>
                  <w:rFonts w:ascii="宋体" w:cs="宋体" w:hint="eastAsia"/>
                  <w:kern w:val="0"/>
                  <w:sz w:val="20"/>
                  <w:szCs w:val="20"/>
                </w:rPr>
                <w:t>EXT_FILED1</w:t>
              </w:r>
            </w:ins>
          </w:p>
        </w:tc>
        <w:tc>
          <w:tcPr>
            <w:tcW w:w="1709" w:type="dxa"/>
          </w:tcPr>
          <w:p w14:paraId="58079D96" w14:textId="77777777" w:rsidR="00E5054F" w:rsidRPr="00147AC0" w:rsidRDefault="00E5054F" w:rsidP="00C311D6">
            <w:pPr>
              <w:autoSpaceDE w:val="0"/>
              <w:autoSpaceDN w:val="0"/>
              <w:adjustRightInd w:val="0"/>
              <w:spacing w:line="267" w:lineRule="exact"/>
              <w:jc w:val="left"/>
              <w:rPr>
                <w:ins w:id="3696" w:author="Windows 用户" w:date="2016-03-28T18:02:00Z"/>
                <w:rFonts w:ascii="宋体" w:cs="宋体"/>
                <w:kern w:val="0"/>
                <w:sz w:val="20"/>
                <w:szCs w:val="20"/>
              </w:rPr>
            </w:pPr>
            <w:ins w:id="3697" w:author="wincol" w:date="2016-06-12T16:26:00Z">
              <w:r>
                <w:rPr>
                  <w:rFonts w:ascii="宋体" w:cs="宋体" w:hint="eastAsia"/>
                  <w:kern w:val="0"/>
                  <w:sz w:val="20"/>
                  <w:szCs w:val="20"/>
                </w:rPr>
                <w:t>备用字段1</w:t>
              </w:r>
            </w:ins>
          </w:p>
        </w:tc>
        <w:tc>
          <w:tcPr>
            <w:tcW w:w="851" w:type="dxa"/>
          </w:tcPr>
          <w:p w14:paraId="37356BF1" w14:textId="77777777" w:rsidR="00E5054F" w:rsidRPr="00147AC0" w:rsidRDefault="00E5054F" w:rsidP="00147AC0">
            <w:pPr>
              <w:autoSpaceDE w:val="0"/>
              <w:autoSpaceDN w:val="0"/>
              <w:adjustRightInd w:val="0"/>
              <w:spacing w:line="267" w:lineRule="exact"/>
              <w:jc w:val="left"/>
              <w:rPr>
                <w:ins w:id="3698" w:author="Windows 用户" w:date="2016-03-28T18:02:00Z"/>
                <w:rFonts w:ascii="宋体" w:cs="宋体"/>
                <w:kern w:val="0"/>
                <w:sz w:val="20"/>
                <w:szCs w:val="20"/>
              </w:rPr>
            </w:pPr>
            <w:ins w:id="3699" w:author="wincol" w:date="2016-06-12T16:26: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177ADE56" w14:textId="77777777" w:rsidR="00E5054F" w:rsidRPr="00147AC0" w:rsidRDefault="00E5054F" w:rsidP="00147AC0">
            <w:pPr>
              <w:autoSpaceDE w:val="0"/>
              <w:autoSpaceDN w:val="0"/>
              <w:adjustRightInd w:val="0"/>
              <w:spacing w:line="267" w:lineRule="exact"/>
              <w:jc w:val="left"/>
              <w:rPr>
                <w:ins w:id="3700" w:author="Windows 用户" w:date="2016-03-28T18:02:00Z"/>
                <w:rFonts w:ascii="宋体" w:cs="宋体"/>
                <w:kern w:val="0"/>
                <w:sz w:val="20"/>
                <w:szCs w:val="20"/>
              </w:rPr>
            </w:pPr>
            <w:ins w:id="3701" w:author="wincol" w:date="2016-06-12T16:26:00Z">
              <w:r>
                <w:rPr>
                  <w:rFonts w:ascii="宋体" w:hAnsi="宋体" w:hint="eastAsia"/>
                </w:rPr>
                <w:t>是</w:t>
              </w:r>
            </w:ins>
          </w:p>
        </w:tc>
        <w:tc>
          <w:tcPr>
            <w:tcW w:w="2635" w:type="dxa"/>
          </w:tcPr>
          <w:p w14:paraId="5FB03E4A" w14:textId="77777777" w:rsidR="00E5054F" w:rsidRPr="00147AC0" w:rsidRDefault="00E5054F" w:rsidP="00C311D6">
            <w:pPr>
              <w:autoSpaceDE w:val="0"/>
              <w:autoSpaceDN w:val="0"/>
              <w:adjustRightInd w:val="0"/>
              <w:spacing w:line="267" w:lineRule="exact"/>
              <w:jc w:val="left"/>
              <w:rPr>
                <w:ins w:id="3702" w:author="Windows 用户" w:date="2016-03-28T18:02:00Z"/>
                <w:rFonts w:ascii="宋体" w:cs="宋体"/>
                <w:kern w:val="0"/>
                <w:sz w:val="20"/>
                <w:szCs w:val="20"/>
              </w:rPr>
            </w:pPr>
            <w:ins w:id="3703" w:author="wincol" w:date="2016-06-12T16:26:00Z">
              <w:r>
                <w:rPr>
                  <w:rFonts w:ascii="宋体" w:cs="宋体" w:hint="eastAsia"/>
                  <w:kern w:val="0"/>
                  <w:sz w:val="20"/>
                  <w:szCs w:val="20"/>
                </w:rPr>
                <w:t>备用字段1</w:t>
              </w:r>
            </w:ins>
          </w:p>
        </w:tc>
      </w:tr>
      <w:tr w:rsidR="00724F06" w14:paraId="32B30DF9" w14:textId="77777777" w:rsidTr="00BD4F05">
        <w:trPr>
          <w:cantSplit/>
          <w:trHeight w:val="145"/>
          <w:ins w:id="3704" w:author="Windows 用户" w:date="2016-03-28T18:02:00Z"/>
        </w:trPr>
        <w:tc>
          <w:tcPr>
            <w:tcW w:w="983" w:type="dxa"/>
            <w:vMerge/>
          </w:tcPr>
          <w:p w14:paraId="0516C10D" w14:textId="77777777" w:rsidR="00724F06" w:rsidRPr="00C549D6" w:rsidRDefault="00724F06" w:rsidP="00BD4F05">
            <w:pPr>
              <w:rPr>
                <w:ins w:id="3705" w:author="Windows 用户" w:date="2016-03-28T18:02:00Z"/>
              </w:rPr>
            </w:pPr>
          </w:p>
        </w:tc>
        <w:tc>
          <w:tcPr>
            <w:tcW w:w="2094" w:type="dxa"/>
          </w:tcPr>
          <w:p w14:paraId="54F8BF73" w14:textId="77777777" w:rsidR="00724F06" w:rsidRPr="00147AC0" w:rsidRDefault="00724F06" w:rsidP="00147AC0">
            <w:pPr>
              <w:autoSpaceDE w:val="0"/>
              <w:autoSpaceDN w:val="0"/>
              <w:adjustRightInd w:val="0"/>
              <w:spacing w:line="267" w:lineRule="exact"/>
              <w:jc w:val="left"/>
              <w:rPr>
                <w:ins w:id="3706" w:author="Windows 用户" w:date="2016-03-28T18:02:00Z"/>
                <w:rFonts w:ascii="宋体" w:cs="宋体"/>
                <w:kern w:val="0"/>
                <w:sz w:val="20"/>
                <w:szCs w:val="20"/>
              </w:rPr>
            </w:pPr>
            <w:ins w:id="3707" w:author="Windows 用户" w:date="2016-03-28T18:02:00Z">
              <w:r>
                <w:rPr>
                  <w:rFonts w:ascii="宋体" w:cs="宋体" w:hint="eastAsia"/>
                  <w:kern w:val="0"/>
                  <w:sz w:val="20"/>
                  <w:szCs w:val="20"/>
                </w:rPr>
                <w:t>EXT_FILED2</w:t>
              </w:r>
            </w:ins>
          </w:p>
        </w:tc>
        <w:tc>
          <w:tcPr>
            <w:tcW w:w="1709" w:type="dxa"/>
          </w:tcPr>
          <w:p w14:paraId="65D593AA" w14:textId="77777777" w:rsidR="00724F06" w:rsidRPr="00147AC0" w:rsidRDefault="00724F06" w:rsidP="00147AC0">
            <w:pPr>
              <w:autoSpaceDE w:val="0"/>
              <w:autoSpaceDN w:val="0"/>
              <w:adjustRightInd w:val="0"/>
              <w:spacing w:line="267" w:lineRule="exact"/>
              <w:jc w:val="left"/>
              <w:rPr>
                <w:ins w:id="3708" w:author="Windows 用户" w:date="2016-03-28T18:02:00Z"/>
                <w:rFonts w:ascii="宋体" w:cs="宋体"/>
                <w:kern w:val="0"/>
                <w:sz w:val="20"/>
                <w:szCs w:val="20"/>
              </w:rPr>
            </w:pPr>
            <w:ins w:id="3709" w:author="Windows 用户" w:date="2016-03-28T18:02:00Z">
              <w:r>
                <w:rPr>
                  <w:rFonts w:ascii="宋体" w:cs="宋体" w:hint="eastAsia"/>
                  <w:kern w:val="0"/>
                  <w:sz w:val="20"/>
                  <w:szCs w:val="20"/>
                </w:rPr>
                <w:t>备用字段2</w:t>
              </w:r>
            </w:ins>
          </w:p>
        </w:tc>
        <w:tc>
          <w:tcPr>
            <w:tcW w:w="851" w:type="dxa"/>
          </w:tcPr>
          <w:p w14:paraId="4D8EC862" w14:textId="77777777" w:rsidR="00724F06" w:rsidRPr="00147AC0" w:rsidRDefault="00724F06" w:rsidP="00147AC0">
            <w:pPr>
              <w:autoSpaceDE w:val="0"/>
              <w:autoSpaceDN w:val="0"/>
              <w:adjustRightInd w:val="0"/>
              <w:spacing w:line="267" w:lineRule="exact"/>
              <w:jc w:val="left"/>
              <w:rPr>
                <w:ins w:id="3710" w:author="Windows 用户" w:date="2016-03-28T18:02:00Z"/>
                <w:rFonts w:ascii="宋体" w:cs="宋体"/>
                <w:kern w:val="0"/>
                <w:sz w:val="20"/>
                <w:szCs w:val="20"/>
              </w:rPr>
            </w:pPr>
            <w:ins w:id="3711" w:author="Windows 用户" w:date="2016-03-28T18:02: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79AA3974" w14:textId="77777777" w:rsidR="00724F06" w:rsidRPr="00147AC0" w:rsidRDefault="00724F06" w:rsidP="00147AC0">
            <w:pPr>
              <w:autoSpaceDE w:val="0"/>
              <w:autoSpaceDN w:val="0"/>
              <w:adjustRightInd w:val="0"/>
              <w:spacing w:line="267" w:lineRule="exact"/>
              <w:jc w:val="left"/>
              <w:rPr>
                <w:ins w:id="3712" w:author="Windows 用户" w:date="2016-03-28T18:02:00Z"/>
                <w:rFonts w:ascii="宋体" w:cs="宋体"/>
                <w:kern w:val="0"/>
                <w:sz w:val="20"/>
                <w:szCs w:val="20"/>
              </w:rPr>
            </w:pPr>
            <w:ins w:id="3713" w:author="Windows 用户" w:date="2016-03-28T18:02:00Z">
              <w:r>
                <w:rPr>
                  <w:rFonts w:ascii="宋体" w:hAnsi="宋体" w:hint="eastAsia"/>
                </w:rPr>
                <w:t>是</w:t>
              </w:r>
            </w:ins>
          </w:p>
        </w:tc>
        <w:tc>
          <w:tcPr>
            <w:tcW w:w="2635" w:type="dxa"/>
          </w:tcPr>
          <w:p w14:paraId="126B1FE3" w14:textId="77777777" w:rsidR="00724F06" w:rsidRPr="00147AC0" w:rsidRDefault="00724F06" w:rsidP="00147AC0">
            <w:pPr>
              <w:autoSpaceDE w:val="0"/>
              <w:autoSpaceDN w:val="0"/>
              <w:adjustRightInd w:val="0"/>
              <w:spacing w:line="267" w:lineRule="exact"/>
              <w:jc w:val="left"/>
              <w:rPr>
                <w:ins w:id="3714" w:author="Windows 用户" w:date="2016-03-28T18:02:00Z"/>
                <w:rFonts w:ascii="宋体" w:cs="宋体"/>
                <w:kern w:val="0"/>
                <w:sz w:val="20"/>
                <w:szCs w:val="20"/>
              </w:rPr>
            </w:pPr>
            <w:ins w:id="3715" w:author="Windows 用户" w:date="2016-03-28T18:02:00Z">
              <w:r>
                <w:rPr>
                  <w:rFonts w:ascii="宋体" w:cs="宋体" w:hint="eastAsia"/>
                  <w:kern w:val="0"/>
                  <w:sz w:val="20"/>
                  <w:szCs w:val="20"/>
                </w:rPr>
                <w:t>备用字段2</w:t>
              </w:r>
            </w:ins>
          </w:p>
        </w:tc>
      </w:tr>
      <w:tr w:rsidR="00724F06" w14:paraId="491CB4A5" w14:textId="77777777" w:rsidTr="00BD4F05">
        <w:trPr>
          <w:cantSplit/>
          <w:trHeight w:val="145"/>
          <w:ins w:id="3716" w:author="Windows 用户" w:date="2016-03-28T18:02:00Z"/>
        </w:trPr>
        <w:tc>
          <w:tcPr>
            <w:tcW w:w="983" w:type="dxa"/>
            <w:vMerge/>
          </w:tcPr>
          <w:p w14:paraId="1A2BE060" w14:textId="77777777" w:rsidR="00724F06" w:rsidRPr="00C549D6" w:rsidRDefault="00724F06" w:rsidP="00BD4F05">
            <w:pPr>
              <w:rPr>
                <w:ins w:id="3717" w:author="Windows 用户" w:date="2016-03-28T18:02:00Z"/>
              </w:rPr>
            </w:pPr>
          </w:p>
        </w:tc>
        <w:tc>
          <w:tcPr>
            <w:tcW w:w="2094" w:type="dxa"/>
          </w:tcPr>
          <w:p w14:paraId="204B9154" w14:textId="77777777" w:rsidR="00724F06" w:rsidRPr="00147AC0" w:rsidRDefault="00724F06" w:rsidP="00147AC0">
            <w:pPr>
              <w:autoSpaceDE w:val="0"/>
              <w:autoSpaceDN w:val="0"/>
              <w:adjustRightInd w:val="0"/>
              <w:spacing w:line="267" w:lineRule="exact"/>
              <w:jc w:val="left"/>
              <w:rPr>
                <w:ins w:id="3718" w:author="Windows 用户" w:date="2016-03-28T18:02:00Z"/>
                <w:rFonts w:ascii="宋体" w:cs="宋体"/>
                <w:kern w:val="0"/>
                <w:sz w:val="20"/>
                <w:szCs w:val="20"/>
              </w:rPr>
            </w:pPr>
            <w:ins w:id="3719" w:author="Windows 用户" w:date="2016-03-28T18:02:00Z">
              <w:r>
                <w:rPr>
                  <w:rFonts w:ascii="宋体" w:cs="宋体" w:hint="eastAsia"/>
                  <w:kern w:val="0"/>
                  <w:sz w:val="20"/>
                  <w:szCs w:val="20"/>
                </w:rPr>
                <w:t>EXT_FILED3</w:t>
              </w:r>
            </w:ins>
          </w:p>
        </w:tc>
        <w:tc>
          <w:tcPr>
            <w:tcW w:w="1709" w:type="dxa"/>
          </w:tcPr>
          <w:p w14:paraId="0E12FDD0" w14:textId="77777777" w:rsidR="00724F06" w:rsidRPr="00147AC0" w:rsidRDefault="00724F06" w:rsidP="00147AC0">
            <w:pPr>
              <w:autoSpaceDE w:val="0"/>
              <w:autoSpaceDN w:val="0"/>
              <w:adjustRightInd w:val="0"/>
              <w:spacing w:line="267" w:lineRule="exact"/>
              <w:jc w:val="left"/>
              <w:rPr>
                <w:ins w:id="3720" w:author="Windows 用户" w:date="2016-03-28T18:02:00Z"/>
                <w:rFonts w:ascii="宋体" w:cs="宋体"/>
                <w:kern w:val="0"/>
                <w:sz w:val="20"/>
                <w:szCs w:val="20"/>
              </w:rPr>
            </w:pPr>
            <w:ins w:id="3721" w:author="Windows 用户" w:date="2016-03-28T18:02:00Z">
              <w:r>
                <w:rPr>
                  <w:rFonts w:ascii="宋体" w:cs="宋体" w:hint="eastAsia"/>
                  <w:kern w:val="0"/>
                  <w:sz w:val="20"/>
                  <w:szCs w:val="20"/>
                </w:rPr>
                <w:t>备用字段3</w:t>
              </w:r>
            </w:ins>
          </w:p>
        </w:tc>
        <w:tc>
          <w:tcPr>
            <w:tcW w:w="851" w:type="dxa"/>
          </w:tcPr>
          <w:p w14:paraId="099FD42E" w14:textId="77777777" w:rsidR="00724F06" w:rsidRPr="00147AC0" w:rsidRDefault="00724F06" w:rsidP="00147AC0">
            <w:pPr>
              <w:autoSpaceDE w:val="0"/>
              <w:autoSpaceDN w:val="0"/>
              <w:adjustRightInd w:val="0"/>
              <w:spacing w:line="267" w:lineRule="exact"/>
              <w:jc w:val="left"/>
              <w:rPr>
                <w:ins w:id="3722" w:author="Windows 用户" w:date="2016-03-28T18:02:00Z"/>
                <w:rFonts w:ascii="宋体" w:cs="宋体"/>
                <w:kern w:val="0"/>
                <w:sz w:val="20"/>
                <w:szCs w:val="20"/>
              </w:rPr>
            </w:pPr>
            <w:ins w:id="3723" w:author="Windows 用户" w:date="2016-03-28T18:02: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300</w:t>
              </w:r>
              <w:r w:rsidRPr="00A560D3">
                <w:rPr>
                  <w:rFonts w:ascii="宋体" w:cs="宋体"/>
                  <w:kern w:val="0"/>
                  <w:sz w:val="20"/>
                  <w:szCs w:val="20"/>
                </w:rPr>
                <w:t>)</w:t>
              </w:r>
            </w:ins>
          </w:p>
        </w:tc>
        <w:tc>
          <w:tcPr>
            <w:tcW w:w="708" w:type="dxa"/>
          </w:tcPr>
          <w:p w14:paraId="539BA45A" w14:textId="77777777" w:rsidR="00724F06" w:rsidRPr="00147AC0" w:rsidRDefault="00724F06" w:rsidP="00147AC0">
            <w:pPr>
              <w:autoSpaceDE w:val="0"/>
              <w:autoSpaceDN w:val="0"/>
              <w:adjustRightInd w:val="0"/>
              <w:spacing w:line="267" w:lineRule="exact"/>
              <w:jc w:val="left"/>
              <w:rPr>
                <w:ins w:id="3724" w:author="Windows 用户" w:date="2016-03-28T18:02:00Z"/>
                <w:rFonts w:ascii="宋体" w:cs="宋体"/>
                <w:kern w:val="0"/>
                <w:sz w:val="20"/>
                <w:szCs w:val="20"/>
              </w:rPr>
            </w:pPr>
            <w:ins w:id="3725" w:author="Windows 用户" w:date="2016-03-28T18:02:00Z">
              <w:r>
                <w:rPr>
                  <w:rFonts w:ascii="宋体" w:hAnsi="宋体" w:hint="eastAsia"/>
                </w:rPr>
                <w:t>是</w:t>
              </w:r>
            </w:ins>
          </w:p>
        </w:tc>
        <w:tc>
          <w:tcPr>
            <w:tcW w:w="2635" w:type="dxa"/>
          </w:tcPr>
          <w:p w14:paraId="14FD0104" w14:textId="77777777" w:rsidR="00724F06" w:rsidRPr="00147AC0" w:rsidRDefault="00724F06" w:rsidP="00147AC0">
            <w:pPr>
              <w:autoSpaceDE w:val="0"/>
              <w:autoSpaceDN w:val="0"/>
              <w:adjustRightInd w:val="0"/>
              <w:spacing w:line="267" w:lineRule="exact"/>
              <w:jc w:val="left"/>
              <w:rPr>
                <w:ins w:id="3726" w:author="Windows 用户" w:date="2016-03-28T18:02:00Z"/>
                <w:rFonts w:ascii="宋体" w:cs="宋体"/>
                <w:kern w:val="0"/>
                <w:sz w:val="20"/>
                <w:szCs w:val="20"/>
              </w:rPr>
            </w:pPr>
            <w:ins w:id="3727" w:author="Windows 用户" w:date="2016-03-28T18:02:00Z">
              <w:r>
                <w:rPr>
                  <w:rFonts w:ascii="宋体" w:cs="宋体" w:hint="eastAsia"/>
                  <w:kern w:val="0"/>
                  <w:sz w:val="20"/>
                  <w:szCs w:val="20"/>
                </w:rPr>
                <w:t>备用字段3</w:t>
              </w:r>
            </w:ins>
          </w:p>
        </w:tc>
      </w:tr>
    </w:tbl>
    <w:p w14:paraId="6D4AEEA3" w14:textId="77777777" w:rsidR="008D419F" w:rsidRPr="00C549D6" w:rsidRDefault="008D419F" w:rsidP="008D419F"/>
    <w:p w14:paraId="6EB1D51A" w14:textId="77777777" w:rsidR="008D419F" w:rsidRPr="000560F0" w:rsidRDefault="008D419F" w:rsidP="0042024B">
      <w:pPr>
        <w:pStyle w:val="3"/>
      </w:pPr>
      <w:bookmarkStart w:id="3728" w:name="_Toc448761022"/>
      <w:r w:rsidRPr="000560F0">
        <w:rPr>
          <w:rFonts w:hint="eastAsia"/>
        </w:rPr>
        <w:t>响应报文说明</w:t>
      </w:r>
      <w:bookmarkEnd w:id="3728"/>
    </w:p>
    <w:tbl>
      <w:tblPr>
        <w:tblW w:w="8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3"/>
        <w:gridCol w:w="2094"/>
        <w:gridCol w:w="1709"/>
        <w:gridCol w:w="851"/>
        <w:gridCol w:w="708"/>
        <w:gridCol w:w="2635"/>
      </w:tblGrid>
      <w:tr w:rsidR="000560F0" w14:paraId="623082AA" w14:textId="77777777" w:rsidTr="005E28A2">
        <w:trPr>
          <w:trHeight w:val="302"/>
        </w:trPr>
        <w:tc>
          <w:tcPr>
            <w:tcW w:w="983" w:type="dxa"/>
            <w:tcBorders>
              <w:bottom w:val="single" w:sz="4" w:space="0" w:color="auto"/>
            </w:tcBorders>
            <w:shd w:val="clear" w:color="auto" w:fill="C0C0C0"/>
          </w:tcPr>
          <w:p w14:paraId="37494A3F" w14:textId="77777777" w:rsidR="000560F0" w:rsidRDefault="000560F0" w:rsidP="005E28A2">
            <w:pPr>
              <w:rPr>
                <w:rFonts w:ascii="宋体" w:hAnsi="宋体"/>
                <w:b/>
                <w:szCs w:val="21"/>
              </w:rPr>
            </w:pPr>
            <w:r>
              <w:rPr>
                <w:rFonts w:ascii="宋体" w:hAnsi="宋体"/>
                <w:b/>
                <w:szCs w:val="21"/>
              </w:rPr>
              <w:t>模块</w:t>
            </w:r>
          </w:p>
        </w:tc>
        <w:tc>
          <w:tcPr>
            <w:tcW w:w="2094" w:type="dxa"/>
            <w:tcBorders>
              <w:bottom w:val="single" w:sz="4" w:space="0" w:color="auto"/>
            </w:tcBorders>
            <w:shd w:val="clear" w:color="auto" w:fill="C0C0C0"/>
          </w:tcPr>
          <w:p w14:paraId="11B219D9" w14:textId="77777777" w:rsidR="000560F0" w:rsidRDefault="000560F0" w:rsidP="005E28A2">
            <w:pPr>
              <w:rPr>
                <w:rFonts w:ascii="宋体" w:hAnsi="宋体"/>
                <w:b/>
              </w:rPr>
            </w:pPr>
            <w:r>
              <w:rPr>
                <w:rFonts w:ascii="宋体" w:hAnsi="宋体"/>
                <w:b/>
                <w:szCs w:val="21"/>
              </w:rPr>
              <w:t>字段ID</w:t>
            </w:r>
          </w:p>
        </w:tc>
        <w:tc>
          <w:tcPr>
            <w:tcW w:w="1709" w:type="dxa"/>
            <w:tcBorders>
              <w:bottom w:val="single" w:sz="4" w:space="0" w:color="auto"/>
            </w:tcBorders>
            <w:shd w:val="clear" w:color="auto" w:fill="C0C0C0"/>
          </w:tcPr>
          <w:p w14:paraId="78964DD4" w14:textId="77777777" w:rsidR="000560F0" w:rsidRDefault="000560F0" w:rsidP="005E28A2">
            <w:pPr>
              <w:rPr>
                <w:rFonts w:ascii="宋体" w:hAnsi="宋体"/>
                <w:b/>
              </w:rPr>
            </w:pPr>
            <w:r>
              <w:rPr>
                <w:rFonts w:ascii="宋体" w:hAnsi="宋体"/>
                <w:b/>
                <w:szCs w:val="21"/>
              </w:rPr>
              <w:t>字段名称</w:t>
            </w:r>
          </w:p>
        </w:tc>
        <w:tc>
          <w:tcPr>
            <w:tcW w:w="851" w:type="dxa"/>
            <w:tcBorders>
              <w:bottom w:val="single" w:sz="4" w:space="0" w:color="auto"/>
            </w:tcBorders>
            <w:shd w:val="clear" w:color="auto" w:fill="C0C0C0"/>
          </w:tcPr>
          <w:p w14:paraId="3934C077" w14:textId="77777777" w:rsidR="000560F0" w:rsidRDefault="000560F0" w:rsidP="005E28A2">
            <w:pPr>
              <w:rPr>
                <w:rFonts w:ascii="宋体" w:hAnsi="宋体"/>
                <w:b/>
              </w:rPr>
            </w:pPr>
            <w:r>
              <w:rPr>
                <w:rFonts w:ascii="宋体" w:hAnsi="宋体"/>
                <w:b/>
                <w:szCs w:val="21"/>
              </w:rPr>
              <w:t>类型</w:t>
            </w:r>
          </w:p>
        </w:tc>
        <w:tc>
          <w:tcPr>
            <w:tcW w:w="708" w:type="dxa"/>
            <w:tcBorders>
              <w:bottom w:val="single" w:sz="4" w:space="0" w:color="auto"/>
            </w:tcBorders>
            <w:shd w:val="clear" w:color="auto" w:fill="C0C0C0"/>
          </w:tcPr>
          <w:p w14:paraId="37C87836" w14:textId="77777777" w:rsidR="000560F0" w:rsidRDefault="000560F0" w:rsidP="005E28A2">
            <w:pPr>
              <w:rPr>
                <w:rFonts w:ascii="宋体" w:hAnsi="宋体"/>
                <w:b/>
              </w:rPr>
            </w:pPr>
            <w:r>
              <w:rPr>
                <w:rFonts w:ascii="宋体" w:hAnsi="宋体" w:hint="eastAsia"/>
                <w:b/>
              </w:rPr>
              <w:t>可空</w:t>
            </w:r>
          </w:p>
        </w:tc>
        <w:tc>
          <w:tcPr>
            <w:tcW w:w="2635" w:type="dxa"/>
            <w:tcBorders>
              <w:bottom w:val="single" w:sz="4" w:space="0" w:color="auto"/>
            </w:tcBorders>
            <w:shd w:val="clear" w:color="auto" w:fill="C0C0C0"/>
          </w:tcPr>
          <w:p w14:paraId="20B8876F" w14:textId="77777777" w:rsidR="000560F0" w:rsidRDefault="000560F0" w:rsidP="005E28A2">
            <w:pPr>
              <w:rPr>
                <w:rFonts w:ascii="宋体" w:hAnsi="宋体"/>
                <w:b/>
              </w:rPr>
            </w:pPr>
            <w:r>
              <w:rPr>
                <w:rFonts w:ascii="宋体" w:hAnsi="宋体" w:hint="eastAsia"/>
                <w:b/>
              </w:rPr>
              <w:t>备注</w:t>
            </w:r>
          </w:p>
        </w:tc>
      </w:tr>
      <w:tr w:rsidR="002D190B" w:rsidRPr="00ED5E4E" w14:paraId="4473E354" w14:textId="77777777" w:rsidTr="005E28A2">
        <w:trPr>
          <w:cantSplit/>
          <w:trHeight w:val="317"/>
        </w:trPr>
        <w:tc>
          <w:tcPr>
            <w:tcW w:w="983" w:type="dxa"/>
            <w:vMerge w:val="restart"/>
          </w:tcPr>
          <w:p w14:paraId="7A11AFB0" w14:textId="77777777" w:rsidR="002D190B" w:rsidRPr="00ED5E4E" w:rsidRDefault="002D190B" w:rsidP="005E28A2">
            <w:pPr>
              <w:rPr>
                <w:rFonts w:ascii="宋体" w:cs="宋体"/>
                <w:kern w:val="0"/>
                <w:sz w:val="20"/>
                <w:szCs w:val="20"/>
              </w:rPr>
            </w:pPr>
            <w:r w:rsidRPr="00ED5E4E">
              <w:rPr>
                <w:rFonts w:ascii="宋体" w:cs="宋体" w:hint="eastAsia"/>
                <w:kern w:val="0"/>
                <w:sz w:val="20"/>
                <w:szCs w:val="20"/>
              </w:rPr>
              <w:t>BODY</w:t>
            </w:r>
          </w:p>
        </w:tc>
        <w:tc>
          <w:tcPr>
            <w:tcW w:w="7997" w:type="dxa"/>
            <w:gridSpan w:val="5"/>
          </w:tcPr>
          <w:p w14:paraId="138DDD6A" w14:textId="77777777" w:rsidR="002D190B" w:rsidRPr="00ED5E4E" w:rsidRDefault="002D190B" w:rsidP="005E28A2">
            <w:pPr>
              <w:rPr>
                <w:rFonts w:ascii="宋体" w:cs="宋体"/>
                <w:kern w:val="0"/>
                <w:sz w:val="20"/>
                <w:szCs w:val="20"/>
              </w:rPr>
            </w:pPr>
          </w:p>
        </w:tc>
      </w:tr>
      <w:tr w:rsidR="002D190B" w:rsidRPr="00ED5E4E" w14:paraId="14CE699F" w14:textId="77777777" w:rsidTr="005E28A2">
        <w:trPr>
          <w:cantSplit/>
          <w:trHeight w:val="145"/>
        </w:trPr>
        <w:tc>
          <w:tcPr>
            <w:tcW w:w="983" w:type="dxa"/>
            <w:vMerge/>
          </w:tcPr>
          <w:p w14:paraId="2CE4F3B8" w14:textId="77777777" w:rsidR="002D190B" w:rsidRPr="00ED5E4E" w:rsidRDefault="002D190B" w:rsidP="005E28A2">
            <w:pPr>
              <w:rPr>
                <w:rFonts w:ascii="宋体" w:cs="宋体"/>
                <w:kern w:val="0"/>
                <w:sz w:val="20"/>
                <w:szCs w:val="20"/>
              </w:rPr>
            </w:pPr>
          </w:p>
        </w:tc>
        <w:tc>
          <w:tcPr>
            <w:tcW w:w="2094" w:type="dxa"/>
          </w:tcPr>
          <w:p w14:paraId="6666AA64" w14:textId="77777777" w:rsidR="002D190B" w:rsidRPr="00A560D3" w:rsidRDefault="002D190B" w:rsidP="005E28A2">
            <w:pPr>
              <w:autoSpaceDE w:val="0"/>
              <w:autoSpaceDN w:val="0"/>
              <w:adjustRightInd w:val="0"/>
              <w:spacing w:line="267" w:lineRule="exact"/>
              <w:jc w:val="left"/>
              <w:rPr>
                <w:rFonts w:ascii="宋体" w:cs="宋体"/>
                <w:kern w:val="0"/>
                <w:sz w:val="20"/>
                <w:szCs w:val="20"/>
              </w:rPr>
            </w:pPr>
            <w:r w:rsidRPr="00A560D3">
              <w:rPr>
                <w:rFonts w:ascii="宋体" w:cs="宋体"/>
                <w:kern w:val="0"/>
                <w:sz w:val="20"/>
                <w:szCs w:val="20"/>
              </w:rPr>
              <w:t>MERCHANTID</w:t>
            </w:r>
          </w:p>
        </w:tc>
        <w:tc>
          <w:tcPr>
            <w:tcW w:w="1709" w:type="dxa"/>
          </w:tcPr>
          <w:p w14:paraId="0BA3A249" w14:textId="77777777" w:rsidR="002D190B" w:rsidRPr="00A560D3" w:rsidRDefault="002D190B" w:rsidP="005E28A2">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商户唯一标识</w:t>
            </w:r>
          </w:p>
        </w:tc>
        <w:tc>
          <w:tcPr>
            <w:tcW w:w="851" w:type="dxa"/>
          </w:tcPr>
          <w:p w14:paraId="1F9589D6" w14:textId="77777777" w:rsidR="002D190B" w:rsidRPr="00A560D3" w:rsidRDefault="002D190B" w:rsidP="005E28A2">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(32)</w:t>
            </w:r>
          </w:p>
        </w:tc>
        <w:tc>
          <w:tcPr>
            <w:tcW w:w="708" w:type="dxa"/>
          </w:tcPr>
          <w:p w14:paraId="46D59CE0" w14:textId="77777777" w:rsidR="002D190B" w:rsidRPr="00A560D3" w:rsidRDefault="002D190B" w:rsidP="005E28A2">
            <w:pPr>
              <w:autoSpaceDE w:val="0"/>
              <w:autoSpaceDN w:val="0"/>
              <w:adjustRightInd w:val="0"/>
              <w:spacing w:line="267" w:lineRule="exact"/>
              <w:ind w:left="107"/>
              <w:jc w:val="left"/>
              <w:rPr>
                <w:rFonts w:ascii="宋体" w:cs="宋体"/>
                <w:kern w:val="0"/>
                <w:sz w:val="20"/>
                <w:szCs w:val="20"/>
              </w:rPr>
            </w:pPr>
          </w:p>
        </w:tc>
        <w:tc>
          <w:tcPr>
            <w:tcW w:w="2635" w:type="dxa"/>
          </w:tcPr>
          <w:p w14:paraId="0BF017D1" w14:textId="77777777" w:rsidR="002D190B" w:rsidRPr="00A560D3" w:rsidRDefault="002D190B" w:rsidP="005E28A2">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银行统一提供</w:t>
            </w:r>
          </w:p>
        </w:tc>
      </w:tr>
      <w:tr w:rsidR="002D190B" w:rsidRPr="00ED5E4E" w14:paraId="04F2449A" w14:textId="77777777" w:rsidTr="005E28A2">
        <w:trPr>
          <w:cantSplit/>
          <w:trHeight w:val="145"/>
        </w:trPr>
        <w:tc>
          <w:tcPr>
            <w:tcW w:w="983" w:type="dxa"/>
            <w:vMerge/>
          </w:tcPr>
          <w:p w14:paraId="4DB6B12F" w14:textId="77777777" w:rsidR="002D190B" w:rsidRPr="00ED5E4E" w:rsidRDefault="002D190B" w:rsidP="005E28A2">
            <w:pPr>
              <w:rPr>
                <w:rFonts w:ascii="宋体" w:cs="宋体"/>
                <w:kern w:val="0"/>
                <w:sz w:val="20"/>
                <w:szCs w:val="20"/>
              </w:rPr>
            </w:pPr>
          </w:p>
        </w:tc>
        <w:tc>
          <w:tcPr>
            <w:tcW w:w="2094" w:type="dxa"/>
          </w:tcPr>
          <w:p w14:paraId="74B8294B" w14:textId="77777777" w:rsidR="002D190B" w:rsidRPr="00ED5E4E" w:rsidRDefault="002D190B" w:rsidP="005E28A2">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TRANSCODE</w:t>
            </w:r>
          </w:p>
        </w:tc>
        <w:tc>
          <w:tcPr>
            <w:tcW w:w="1709" w:type="dxa"/>
          </w:tcPr>
          <w:p w14:paraId="58151E8D" w14:textId="77777777" w:rsidR="002D190B" w:rsidRPr="00ED5E4E" w:rsidRDefault="002D190B" w:rsidP="005E28A2">
            <w:pPr>
              <w:rPr>
                <w:rFonts w:ascii="宋体" w:cs="宋体"/>
                <w:kern w:val="0"/>
                <w:sz w:val="20"/>
                <w:szCs w:val="20"/>
              </w:rPr>
            </w:pPr>
            <w:r w:rsidRPr="00A560D3">
              <w:rPr>
                <w:rFonts w:ascii="宋体" w:cs="宋体" w:hint="eastAsia"/>
                <w:kern w:val="0"/>
                <w:sz w:val="20"/>
                <w:szCs w:val="20"/>
              </w:rPr>
              <w:t>交易码</w:t>
            </w:r>
          </w:p>
        </w:tc>
        <w:tc>
          <w:tcPr>
            <w:tcW w:w="851" w:type="dxa"/>
          </w:tcPr>
          <w:p w14:paraId="3D41EE40" w14:textId="77777777" w:rsidR="002D190B" w:rsidRPr="00ED5E4E" w:rsidRDefault="002D190B" w:rsidP="005E28A2">
            <w:pPr>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8</w:t>
            </w:r>
            <w:r w:rsidRPr="00A560D3">
              <w:rPr>
                <w:rFonts w:ascii="宋体" w:cs="宋体"/>
                <w:kern w:val="0"/>
                <w:sz w:val="20"/>
                <w:szCs w:val="20"/>
              </w:rPr>
              <w:t>)</w:t>
            </w:r>
          </w:p>
        </w:tc>
        <w:tc>
          <w:tcPr>
            <w:tcW w:w="708" w:type="dxa"/>
          </w:tcPr>
          <w:p w14:paraId="255DDDBA" w14:textId="77777777" w:rsidR="002D190B" w:rsidRPr="00EA7B55" w:rsidRDefault="002D190B" w:rsidP="005E28A2">
            <w:pPr>
              <w:autoSpaceDE w:val="0"/>
              <w:autoSpaceDN w:val="0"/>
              <w:adjustRightInd w:val="0"/>
              <w:spacing w:line="267" w:lineRule="exact"/>
              <w:ind w:left="107"/>
              <w:jc w:val="left"/>
              <w:rPr>
                <w:rFonts w:ascii="宋体" w:cs="宋体"/>
                <w:kern w:val="0"/>
                <w:sz w:val="20"/>
                <w:szCs w:val="20"/>
              </w:rPr>
            </w:pPr>
          </w:p>
        </w:tc>
        <w:tc>
          <w:tcPr>
            <w:tcW w:w="2635" w:type="dxa"/>
          </w:tcPr>
          <w:p w14:paraId="1D0FDF32" w14:textId="77777777" w:rsidR="002D190B" w:rsidRPr="00EA7B55" w:rsidRDefault="002D190B" w:rsidP="000560F0">
            <w:pPr>
              <w:autoSpaceDE w:val="0"/>
              <w:autoSpaceDN w:val="0"/>
              <w:adjustRightInd w:val="0"/>
              <w:spacing w:line="267" w:lineRule="exact"/>
              <w:jc w:val="left"/>
              <w:rPr>
                <w:rFonts w:ascii="宋体" w:cs="宋体"/>
                <w:kern w:val="0"/>
                <w:sz w:val="20"/>
                <w:szCs w:val="20"/>
              </w:rPr>
            </w:pPr>
            <w:r w:rsidRPr="00EA7B55">
              <w:rPr>
                <w:rFonts w:ascii="宋体" w:cs="宋体" w:hint="eastAsia"/>
                <w:kern w:val="0"/>
                <w:sz w:val="20"/>
                <w:szCs w:val="20"/>
              </w:rPr>
              <w:t>OGW000</w:t>
            </w:r>
            <w:r>
              <w:rPr>
                <w:rFonts w:ascii="宋体" w:cs="宋体" w:hint="eastAsia"/>
                <w:kern w:val="0"/>
                <w:sz w:val="20"/>
                <w:szCs w:val="20"/>
              </w:rPr>
              <w:t>60</w:t>
            </w:r>
          </w:p>
        </w:tc>
      </w:tr>
      <w:tr w:rsidR="002D190B" w:rsidRPr="00ED5E4E" w14:paraId="0A17FBA2" w14:textId="77777777" w:rsidTr="005E28A2">
        <w:trPr>
          <w:cantSplit/>
          <w:trHeight w:val="145"/>
        </w:trPr>
        <w:tc>
          <w:tcPr>
            <w:tcW w:w="983" w:type="dxa"/>
            <w:vMerge/>
          </w:tcPr>
          <w:p w14:paraId="5D3E8DB4" w14:textId="77777777" w:rsidR="002D190B" w:rsidRPr="00ED5E4E" w:rsidRDefault="002D190B" w:rsidP="005E28A2">
            <w:pPr>
              <w:rPr>
                <w:rFonts w:ascii="宋体" w:cs="宋体"/>
                <w:kern w:val="0"/>
                <w:sz w:val="20"/>
                <w:szCs w:val="20"/>
              </w:rPr>
            </w:pPr>
          </w:p>
        </w:tc>
        <w:tc>
          <w:tcPr>
            <w:tcW w:w="2094" w:type="dxa"/>
          </w:tcPr>
          <w:p w14:paraId="43CF105A" w14:textId="77777777" w:rsidR="002D190B" w:rsidRPr="00A560D3" w:rsidRDefault="002D190B" w:rsidP="005E28A2">
            <w:pPr>
              <w:autoSpaceDE w:val="0"/>
              <w:autoSpaceDN w:val="0"/>
              <w:adjustRightInd w:val="0"/>
              <w:spacing w:line="267" w:lineRule="exact"/>
              <w:jc w:val="left"/>
              <w:rPr>
                <w:rFonts w:ascii="宋体" w:cs="宋体"/>
                <w:kern w:val="0"/>
                <w:sz w:val="20"/>
                <w:szCs w:val="20"/>
              </w:rPr>
            </w:pPr>
            <w:r w:rsidRPr="00A560D3">
              <w:rPr>
                <w:rFonts w:ascii="宋体" w:cs="宋体"/>
                <w:kern w:val="0"/>
                <w:sz w:val="20"/>
                <w:szCs w:val="20"/>
              </w:rPr>
              <w:t>BANKID</w:t>
            </w:r>
          </w:p>
        </w:tc>
        <w:tc>
          <w:tcPr>
            <w:tcW w:w="1709" w:type="dxa"/>
          </w:tcPr>
          <w:p w14:paraId="79B31DFD" w14:textId="77777777" w:rsidR="002D190B" w:rsidRPr="00A560D3" w:rsidRDefault="002D190B" w:rsidP="005E28A2">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银行标识</w:t>
            </w:r>
          </w:p>
        </w:tc>
        <w:tc>
          <w:tcPr>
            <w:tcW w:w="851" w:type="dxa"/>
          </w:tcPr>
          <w:p w14:paraId="6792762F" w14:textId="77777777" w:rsidR="002D190B" w:rsidRPr="00A560D3" w:rsidRDefault="002D190B" w:rsidP="005E28A2">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6</w:t>
            </w:r>
            <w:r w:rsidRPr="00A560D3">
              <w:rPr>
                <w:rFonts w:ascii="宋体" w:cs="宋体"/>
                <w:kern w:val="0"/>
                <w:sz w:val="20"/>
                <w:szCs w:val="20"/>
              </w:rPr>
              <w:t>)</w:t>
            </w:r>
          </w:p>
        </w:tc>
        <w:tc>
          <w:tcPr>
            <w:tcW w:w="708" w:type="dxa"/>
          </w:tcPr>
          <w:p w14:paraId="78CCCBE7" w14:textId="77777777" w:rsidR="002D190B" w:rsidRPr="00A560D3" w:rsidRDefault="002D190B" w:rsidP="005E28A2">
            <w:pPr>
              <w:autoSpaceDE w:val="0"/>
              <w:autoSpaceDN w:val="0"/>
              <w:adjustRightInd w:val="0"/>
              <w:spacing w:line="267" w:lineRule="exact"/>
              <w:ind w:left="107"/>
              <w:jc w:val="left"/>
              <w:rPr>
                <w:rFonts w:ascii="宋体" w:cs="宋体"/>
                <w:kern w:val="0"/>
                <w:sz w:val="20"/>
                <w:szCs w:val="20"/>
              </w:rPr>
            </w:pPr>
          </w:p>
        </w:tc>
        <w:tc>
          <w:tcPr>
            <w:tcW w:w="2635" w:type="dxa"/>
          </w:tcPr>
          <w:p w14:paraId="63B74D29" w14:textId="77777777" w:rsidR="002D190B" w:rsidRPr="00A560D3" w:rsidRDefault="002D190B" w:rsidP="005E28A2">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固定值：</w:t>
            </w:r>
            <w:r w:rsidRPr="00A560D3">
              <w:rPr>
                <w:rFonts w:ascii="宋体" w:cs="宋体"/>
                <w:kern w:val="0"/>
                <w:sz w:val="20"/>
                <w:szCs w:val="20"/>
              </w:rPr>
              <w:t>GHB</w:t>
            </w:r>
          </w:p>
        </w:tc>
      </w:tr>
      <w:tr w:rsidR="002D190B" w:rsidRPr="00ED5E4E" w14:paraId="6DA43CD0" w14:textId="77777777" w:rsidTr="005E28A2">
        <w:trPr>
          <w:cantSplit/>
          <w:trHeight w:val="145"/>
        </w:trPr>
        <w:tc>
          <w:tcPr>
            <w:tcW w:w="983" w:type="dxa"/>
            <w:vMerge/>
          </w:tcPr>
          <w:p w14:paraId="551D323E" w14:textId="77777777" w:rsidR="002D190B" w:rsidRPr="00ED5E4E" w:rsidRDefault="002D190B" w:rsidP="005E28A2">
            <w:pPr>
              <w:rPr>
                <w:rFonts w:ascii="宋体" w:cs="宋体"/>
                <w:kern w:val="0"/>
                <w:sz w:val="20"/>
                <w:szCs w:val="20"/>
              </w:rPr>
            </w:pPr>
          </w:p>
        </w:tc>
        <w:tc>
          <w:tcPr>
            <w:tcW w:w="7997" w:type="dxa"/>
            <w:gridSpan w:val="5"/>
          </w:tcPr>
          <w:p w14:paraId="5C1D5DCC" w14:textId="77777777" w:rsidR="002D190B" w:rsidRPr="00ED5E4E" w:rsidRDefault="002D190B" w:rsidP="005E28A2">
            <w:pPr>
              <w:rPr>
                <w:rFonts w:ascii="宋体" w:cs="宋体"/>
                <w:kern w:val="0"/>
                <w:sz w:val="20"/>
                <w:szCs w:val="20"/>
              </w:rPr>
            </w:pPr>
            <w:r>
              <w:rPr>
                <w:rFonts w:ascii="宋体" w:cs="宋体" w:hint="eastAsia"/>
                <w:kern w:val="0"/>
                <w:sz w:val="20"/>
                <w:szCs w:val="20"/>
              </w:rPr>
              <w:t>数据加密域都放到XMLPARA里面</w:t>
            </w:r>
          </w:p>
        </w:tc>
      </w:tr>
      <w:tr w:rsidR="002D190B" w:rsidRPr="00ED5E4E" w14:paraId="2658E182" w14:textId="77777777" w:rsidTr="005E28A2">
        <w:trPr>
          <w:cantSplit/>
          <w:trHeight w:val="145"/>
        </w:trPr>
        <w:tc>
          <w:tcPr>
            <w:tcW w:w="983" w:type="dxa"/>
            <w:vMerge/>
          </w:tcPr>
          <w:p w14:paraId="50BDF25F" w14:textId="77777777" w:rsidR="002D190B" w:rsidRPr="00ED5E4E" w:rsidRDefault="002D190B" w:rsidP="005E28A2">
            <w:pPr>
              <w:rPr>
                <w:rFonts w:ascii="宋体" w:cs="宋体"/>
                <w:kern w:val="0"/>
                <w:sz w:val="20"/>
                <w:szCs w:val="20"/>
              </w:rPr>
            </w:pPr>
          </w:p>
        </w:tc>
        <w:tc>
          <w:tcPr>
            <w:tcW w:w="7997" w:type="dxa"/>
            <w:gridSpan w:val="5"/>
          </w:tcPr>
          <w:p w14:paraId="2207F543" w14:textId="77777777" w:rsidR="002D190B" w:rsidRPr="00A560D3" w:rsidRDefault="002D190B" w:rsidP="005E28A2">
            <w:pPr>
              <w:autoSpaceDE w:val="0"/>
              <w:autoSpaceDN w:val="0"/>
              <w:adjustRightInd w:val="0"/>
              <w:spacing w:line="283" w:lineRule="exact"/>
              <w:jc w:val="left"/>
              <w:rPr>
                <w:rFonts w:ascii="宋体" w:cs="宋体"/>
                <w:kern w:val="0"/>
                <w:sz w:val="20"/>
                <w:szCs w:val="20"/>
              </w:rPr>
            </w:pPr>
            <w:r w:rsidRPr="00A560D3">
              <w:rPr>
                <w:rFonts w:ascii="宋体" w:cs="宋体" w:hint="eastAsia"/>
                <w:kern w:val="0"/>
                <w:sz w:val="20"/>
                <w:szCs w:val="20"/>
              </w:rPr>
              <w:t>以下信息，只有</w:t>
            </w:r>
            <w:r w:rsidRPr="005D5C2A">
              <w:rPr>
                <w:rFonts w:ascii="宋体" w:cs="宋体"/>
                <w:kern w:val="0"/>
                <w:sz w:val="20"/>
                <w:szCs w:val="20"/>
              </w:rPr>
              <w:t>errorCode =0</w:t>
            </w:r>
            <w:r w:rsidRPr="00A560D3">
              <w:rPr>
                <w:rFonts w:ascii="宋体" w:cs="宋体" w:hint="eastAsia"/>
                <w:kern w:val="0"/>
                <w:sz w:val="20"/>
                <w:szCs w:val="20"/>
              </w:rPr>
              <w:t>时才返回，即正常响应时才返回</w:t>
            </w:r>
          </w:p>
        </w:tc>
      </w:tr>
      <w:tr w:rsidR="002D190B" w:rsidRPr="00ED5E4E" w14:paraId="6183C699" w14:textId="77777777" w:rsidTr="005E28A2">
        <w:trPr>
          <w:cantSplit/>
          <w:trHeight w:val="145"/>
        </w:trPr>
        <w:tc>
          <w:tcPr>
            <w:tcW w:w="983" w:type="dxa"/>
            <w:vMerge/>
          </w:tcPr>
          <w:p w14:paraId="3AD00DB8" w14:textId="77777777" w:rsidR="002D190B" w:rsidRPr="00ED5E4E" w:rsidRDefault="002D190B" w:rsidP="005E28A2">
            <w:pPr>
              <w:rPr>
                <w:rFonts w:ascii="宋体" w:cs="宋体"/>
                <w:kern w:val="0"/>
                <w:sz w:val="20"/>
                <w:szCs w:val="20"/>
              </w:rPr>
            </w:pPr>
          </w:p>
        </w:tc>
        <w:tc>
          <w:tcPr>
            <w:tcW w:w="2094" w:type="dxa"/>
          </w:tcPr>
          <w:p w14:paraId="5AAB2F59" w14:textId="77777777" w:rsidR="002D190B" w:rsidRPr="00ED5E4E" w:rsidRDefault="002D190B" w:rsidP="005E28A2">
            <w:pPr>
              <w:rPr>
                <w:rFonts w:ascii="宋体" w:cs="宋体"/>
                <w:kern w:val="0"/>
                <w:sz w:val="20"/>
                <w:szCs w:val="20"/>
              </w:rPr>
            </w:pPr>
            <w:r w:rsidRPr="00ED5E4E">
              <w:rPr>
                <w:rFonts w:ascii="宋体" w:cs="宋体" w:hint="eastAsia"/>
                <w:kern w:val="0"/>
                <w:sz w:val="20"/>
                <w:szCs w:val="20"/>
              </w:rPr>
              <w:t>RESJNLNO</w:t>
            </w:r>
          </w:p>
        </w:tc>
        <w:tc>
          <w:tcPr>
            <w:tcW w:w="1709" w:type="dxa"/>
          </w:tcPr>
          <w:p w14:paraId="74444B8F" w14:textId="77777777" w:rsidR="002D190B" w:rsidRPr="00ED5E4E" w:rsidRDefault="002D190B" w:rsidP="005E28A2">
            <w:pPr>
              <w:rPr>
                <w:rFonts w:ascii="宋体" w:cs="宋体"/>
                <w:kern w:val="0"/>
                <w:sz w:val="20"/>
                <w:szCs w:val="20"/>
              </w:rPr>
            </w:pPr>
            <w:r w:rsidRPr="00ED5E4E">
              <w:rPr>
                <w:rFonts w:ascii="宋体" w:cs="宋体" w:hint="eastAsia"/>
                <w:kern w:val="0"/>
                <w:sz w:val="20"/>
                <w:szCs w:val="20"/>
              </w:rPr>
              <w:t>银行交易流水号</w:t>
            </w:r>
          </w:p>
        </w:tc>
        <w:tc>
          <w:tcPr>
            <w:tcW w:w="851" w:type="dxa"/>
          </w:tcPr>
          <w:p w14:paraId="7B13B22B" w14:textId="77777777" w:rsidR="002D190B" w:rsidRPr="00ED5E4E" w:rsidRDefault="002D190B" w:rsidP="005E28A2">
            <w:pPr>
              <w:rPr>
                <w:rFonts w:ascii="宋体" w:cs="宋体"/>
                <w:kern w:val="0"/>
                <w:sz w:val="20"/>
                <w:szCs w:val="20"/>
              </w:rPr>
            </w:pPr>
            <w:r w:rsidRPr="00ED5E4E">
              <w:rPr>
                <w:rFonts w:ascii="宋体" w:cs="宋体" w:hint="eastAsia"/>
                <w:kern w:val="0"/>
                <w:sz w:val="20"/>
                <w:szCs w:val="20"/>
              </w:rPr>
              <w:t>C(32)</w:t>
            </w:r>
          </w:p>
        </w:tc>
        <w:tc>
          <w:tcPr>
            <w:tcW w:w="708" w:type="dxa"/>
          </w:tcPr>
          <w:p w14:paraId="3DA71A53" w14:textId="77777777" w:rsidR="002D190B" w:rsidRPr="00ED5E4E" w:rsidRDefault="002D190B" w:rsidP="005E28A2">
            <w:pPr>
              <w:rPr>
                <w:rFonts w:ascii="宋体" w:cs="宋体"/>
                <w:kern w:val="0"/>
                <w:sz w:val="20"/>
                <w:szCs w:val="20"/>
              </w:rPr>
            </w:pPr>
            <w:r w:rsidRPr="00ED5E4E">
              <w:rPr>
                <w:rFonts w:ascii="宋体" w:cs="宋体" w:hint="eastAsia"/>
                <w:kern w:val="0"/>
                <w:sz w:val="20"/>
                <w:szCs w:val="20"/>
              </w:rPr>
              <w:t>否</w:t>
            </w:r>
          </w:p>
        </w:tc>
        <w:tc>
          <w:tcPr>
            <w:tcW w:w="2635" w:type="dxa"/>
          </w:tcPr>
          <w:p w14:paraId="4EA9C1FC" w14:textId="77777777" w:rsidR="002D190B" w:rsidRPr="00ED5E4E" w:rsidRDefault="002D190B" w:rsidP="005E28A2">
            <w:pPr>
              <w:rPr>
                <w:rFonts w:ascii="宋体" w:cs="宋体"/>
                <w:kern w:val="0"/>
                <w:sz w:val="20"/>
                <w:szCs w:val="20"/>
              </w:rPr>
            </w:pPr>
            <w:r w:rsidRPr="00ED5E4E">
              <w:rPr>
                <w:rFonts w:ascii="宋体" w:cs="宋体" w:hint="eastAsia"/>
                <w:kern w:val="0"/>
                <w:sz w:val="20"/>
                <w:szCs w:val="20"/>
              </w:rPr>
              <w:t>银行交易流水号</w:t>
            </w:r>
          </w:p>
        </w:tc>
      </w:tr>
      <w:tr w:rsidR="002D190B" w:rsidRPr="00ED5E4E" w14:paraId="57BE1EFE" w14:textId="77777777" w:rsidTr="005E28A2">
        <w:trPr>
          <w:cantSplit/>
          <w:trHeight w:val="145"/>
        </w:trPr>
        <w:tc>
          <w:tcPr>
            <w:tcW w:w="983" w:type="dxa"/>
            <w:vMerge/>
          </w:tcPr>
          <w:p w14:paraId="1766C48F" w14:textId="77777777" w:rsidR="002D190B" w:rsidRPr="00ED5E4E" w:rsidRDefault="002D190B" w:rsidP="005E28A2">
            <w:pPr>
              <w:rPr>
                <w:rFonts w:ascii="宋体" w:cs="宋体"/>
                <w:kern w:val="0"/>
                <w:sz w:val="20"/>
                <w:szCs w:val="20"/>
              </w:rPr>
            </w:pPr>
          </w:p>
        </w:tc>
        <w:tc>
          <w:tcPr>
            <w:tcW w:w="2094" w:type="dxa"/>
          </w:tcPr>
          <w:p w14:paraId="5C8F67C8" w14:textId="77777777" w:rsidR="002D190B" w:rsidRPr="00ED5E4E" w:rsidRDefault="002D190B" w:rsidP="005E28A2">
            <w:pPr>
              <w:rPr>
                <w:rFonts w:ascii="宋体" w:cs="宋体"/>
                <w:kern w:val="0"/>
                <w:sz w:val="20"/>
                <w:szCs w:val="20"/>
              </w:rPr>
            </w:pPr>
            <w:r w:rsidRPr="00ED5E4E">
              <w:rPr>
                <w:rFonts w:ascii="宋体" w:cs="宋体" w:hint="eastAsia"/>
                <w:kern w:val="0"/>
                <w:sz w:val="20"/>
                <w:szCs w:val="20"/>
              </w:rPr>
              <w:t>TRANSDT</w:t>
            </w:r>
          </w:p>
        </w:tc>
        <w:tc>
          <w:tcPr>
            <w:tcW w:w="1709" w:type="dxa"/>
          </w:tcPr>
          <w:p w14:paraId="048D4897" w14:textId="77777777" w:rsidR="002D190B" w:rsidRPr="00ED5E4E" w:rsidRDefault="002D190B" w:rsidP="005E28A2">
            <w:pPr>
              <w:rPr>
                <w:rFonts w:ascii="宋体" w:cs="宋体"/>
                <w:kern w:val="0"/>
                <w:sz w:val="20"/>
                <w:szCs w:val="20"/>
              </w:rPr>
            </w:pPr>
            <w:r w:rsidRPr="00ED5E4E">
              <w:rPr>
                <w:rFonts w:ascii="宋体" w:cs="宋体" w:hint="eastAsia"/>
                <w:kern w:val="0"/>
                <w:sz w:val="20"/>
                <w:szCs w:val="20"/>
              </w:rPr>
              <w:t>交易日期</w:t>
            </w:r>
          </w:p>
        </w:tc>
        <w:tc>
          <w:tcPr>
            <w:tcW w:w="851" w:type="dxa"/>
          </w:tcPr>
          <w:p w14:paraId="3B266FAB" w14:textId="77777777" w:rsidR="002D190B" w:rsidRPr="00ED5E4E" w:rsidRDefault="002D190B" w:rsidP="005E28A2">
            <w:pPr>
              <w:rPr>
                <w:rFonts w:ascii="宋体" w:cs="宋体"/>
                <w:kern w:val="0"/>
                <w:sz w:val="20"/>
                <w:szCs w:val="20"/>
              </w:rPr>
            </w:pPr>
            <w:r w:rsidRPr="00ED5E4E">
              <w:rPr>
                <w:rFonts w:ascii="宋体" w:cs="宋体" w:hint="eastAsia"/>
                <w:kern w:val="0"/>
                <w:sz w:val="20"/>
                <w:szCs w:val="20"/>
              </w:rPr>
              <w:t>D</w:t>
            </w:r>
          </w:p>
        </w:tc>
        <w:tc>
          <w:tcPr>
            <w:tcW w:w="708" w:type="dxa"/>
          </w:tcPr>
          <w:p w14:paraId="4C96D068" w14:textId="77777777" w:rsidR="002D190B" w:rsidRPr="00ED5E4E" w:rsidRDefault="002D190B" w:rsidP="005E28A2">
            <w:pPr>
              <w:rPr>
                <w:rFonts w:ascii="宋体" w:cs="宋体"/>
                <w:kern w:val="0"/>
                <w:sz w:val="20"/>
                <w:szCs w:val="20"/>
              </w:rPr>
            </w:pPr>
            <w:r w:rsidRPr="00ED5E4E">
              <w:rPr>
                <w:rFonts w:ascii="宋体" w:cs="宋体" w:hint="eastAsia"/>
                <w:kern w:val="0"/>
                <w:sz w:val="20"/>
                <w:szCs w:val="20"/>
              </w:rPr>
              <w:t>否</w:t>
            </w:r>
          </w:p>
        </w:tc>
        <w:tc>
          <w:tcPr>
            <w:tcW w:w="2635" w:type="dxa"/>
          </w:tcPr>
          <w:p w14:paraId="50C60517" w14:textId="77777777" w:rsidR="002D190B" w:rsidRPr="00ED5E4E" w:rsidRDefault="002D190B" w:rsidP="005E28A2">
            <w:pPr>
              <w:rPr>
                <w:rFonts w:ascii="宋体" w:cs="宋体"/>
                <w:kern w:val="0"/>
                <w:sz w:val="20"/>
                <w:szCs w:val="20"/>
              </w:rPr>
            </w:pPr>
            <w:r w:rsidRPr="00ED5E4E">
              <w:rPr>
                <w:rFonts w:ascii="宋体" w:cs="宋体" w:hint="eastAsia"/>
                <w:kern w:val="0"/>
                <w:sz w:val="20"/>
                <w:szCs w:val="20"/>
              </w:rPr>
              <w:t>YYYYMMDD</w:t>
            </w:r>
          </w:p>
        </w:tc>
      </w:tr>
      <w:tr w:rsidR="002D190B" w:rsidRPr="00ED5E4E" w14:paraId="5C0336A9" w14:textId="77777777" w:rsidTr="005E28A2">
        <w:trPr>
          <w:cantSplit/>
          <w:trHeight w:val="145"/>
        </w:trPr>
        <w:tc>
          <w:tcPr>
            <w:tcW w:w="983" w:type="dxa"/>
            <w:vMerge/>
          </w:tcPr>
          <w:p w14:paraId="33B7D5BC" w14:textId="77777777" w:rsidR="002D190B" w:rsidRPr="00ED5E4E" w:rsidRDefault="002D190B" w:rsidP="005E28A2">
            <w:pPr>
              <w:rPr>
                <w:rFonts w:ascii="宋体" w:cs="宋体"/>
                <w:kern w:val="0"/>
                <w:sz w:val="20"/>
                <w:szCs w:val="20"/>
              </w:rPr>
            </w:pPr>
          </w:p>
        </w:tc>
        <w:tc>
          <w:tcPr>
            <w:tcW w:w="2094" w:type="dxa"/>
          </w:tcPr>
          <w:p w14:paraId="2E8F5082" w14:textId="77777777" w:rsidR="002D190B" w:rsidRPr="00ED5E4E" w:rsidRDefault="002D190B" w:rsidP="005E28A2">
            <w:pPr>
              <w:rPr>
                <w:rFonts w:ascii="宋体" w:cs="宋体"/>
                <w:kern w:val="0"/>
                <w:sz w:val="20"/>
                <w:szCs w:val="20"/>
              </w:rPr>
            </w:pPr>
            <w:r w:rsidRPr="00ED5E4E">
              <w:rPr>
                <w:rFonts w:ascii="宋体" w:cs="宋体" w:hint="eastAsia"/>
                <w:kern w:val="0"/>
                <w:sz w:val="20"/>
                <w:szCs w:val="20"/>
              </w:rPr>
              <w:t>TRANSTM</w:t>
            </w:r>
          </w:p>
        </w:tc>
        <w:tc>
          <w:tcPr>
            <w:tcW w:w="1709" w:type="dxa"/>
          </w:tcPr>
          <w:p w14:paraId="4B106271" w14:textId="77777777" w:rsidR="002D190B" w:rsidRPr="00ED5E4E" w:rsidRDefault="002D190B" w:rsidP="005E28A2">
            <w:pPr>
              <w:rPr>
                <w:rFonts w:ascii="宋体" w:cs="宋体"/>
                <w:kern w:val="0"/>
                <w:sz w:val="20"/>
                <w:szCs w:val="20"/>
              </w:rPr>
            </w:pPr>
            <w:r w:rsidRPr="00ED5E4E">
              <w:rPr>
                <w:rFonts w:ascii="宋体" w:cs="宋体" w:hint="eastAsia"/>
                <w:kern w:val="0"/>
                <w:sz w:val="20"/>
                <w:szCs w:val="20"/>
              </w:rPr>
              <w:t>交易时间</w:t>
            </w:r>
          </w:p>
        </w:tc>
        <w:tc>
          <w:tcPr>
            <w:tcW w:w="851" w:type="dxa"/>
          </w:tcPr>
          <w:p w14:paraId="4E9D7360" w14:textId="77777777" w:rsidR="002D190B" w:rsidRPr="00ED5E4E" w:rsidRDefault="002D190B" w:rsidP="005E28A2">
            <w:pPr>
              <w:rPr>
                <w:rFonts w:ascii="宋体" w:cs="宋体"/>
                <w:kern w:val="0"/>
                <w:sz w:val="20"/>
                <w:szCs w:val="20"/>
              </w:rPr>
            </w:pPr>
            <w:r w:rsidRPr="00ED5E4E">
              <w:rPr>
                <w:rFonts w:ascii="宋体" w:cs="宋体" w:hint="eastAsia"/>
                <w:kern w:val="0"/>
                <w:sz w:val="20"/>
                <w:szCs w:val="20"/>
              </w:rPr>
              <w:t>T</w:t>
            </w:r>
          </w:p>
        </w:tc>
        <w:tc>
          <w:tcPr>
            <w:tcW w:w="708" w:type="dxa"/>
          </w:tcPr>
          <w:p w14:paraId="095FFA0D" w14:textId="77777777" w:rsidR="002D190B" w:rsidRPr="00ED5E4E" w:rsidRDefault="002D190B" w:rsidP="005E28A2">
            <w:pPr>
              <w:rPr>
                <w:rFonts w:ascii="宋体" w:cs="宋体"/>
                <w:kern w:val="0"/>
                <w:sz w:val="20"/>
                <w:szCs w:val="20"/>
              </w:rPr>
            </w:pPr>
            <w:r w:rsidRPr="00ED5E4E">
              <w:rPr>
                <w:rFonts w:ascii="宋体" w:cs="宋体" w:hint="eastAsia"/>
                <w:kern w:val="0"/>
                <w:sz w:val="20"/>
                <w:szCs w:val="20"/>
              </w:rPr>
              <w:t>否</w:t>
            </w:r>
          </w:p>
        </w:tc>
        <w:tc>
          <w:tcPr>
            <w:tcW w:w="2635" w:type="dxa"/>
          </w:tcPr>
          <w:p w14:paraId="420885D6" w14:textId="77777777" w:rsidR="002D190B" w:rsidRPr="00ED5E4E" w:rsidRDefault="002D190B" w:rsidP="005E28A2">
            <w:pPr>
              <w:rPr>
                <w:rFonts w:ascii="宋体" w:cs="宋体"/>
                <w:kern w:val="0"/>
                <w:sz w:val="20"/>
                <w:szCs w:val="20"/>
              </w:rPr>
            </w:pPr>
            <w:r w:rsidRPr="00ED5E4E">
              <w:rPr>
                <w:rFonts w:ascii="宋体" w:cs="宋体" w:hint="eastAsia"/>
                <w:kern w:val="0"/>
                <w:sz w:val="20"/>
                <w:szCs w:val="20"/>
              </w:rPr>
              <w:t>HHMMSS</w:t>
            </w:r>
          </w:p>
        </w:tc>
      </w:tr>
      <w:tr w:rsidR="002D190B" w:rsidRPr="00ED5E4E" w14:paraId="1574A51A" w14:textId="77777777" w:rsidTr="005E28A2">
        <w:trPr>
          <w:cantSplit/>
          <w:trHeight w:val="145"/>
          <w:ins w:id="3729" w:author="wincol" w:date="2016-03-29T14:23:00Z"/>
        </w:trPr>
        <w:tc>
          <w:tcPr>
            <w:tcW w:w="983" w:type="dxa"/>
            <w:vMerge/>
          </w:tcPr>
          <w:p w14:paraId="0254DC06" w14:textId="77777777" w:rsidR="002D190B" w:rsidRPr="00ED5E4E" w:rsidRDefault="002D190B" w:rsidP="005E28A2">
            <w:pPr>
              <w:rPr>
                <w:ins w:id="3730" w:author="wincol" w:date="2016-03-29T14:23:00Z"/>
                <w:rFonts w:ascii="宋体" w:cs="宋体"/>
                <w:kern w:val="0"/>
                <w:sz w:val="20"/>
                <w:szCs w:val="20"/>
              </w:rPr>
            </w:pPr>
          </w:p>
        </w:tc>
        <w:tc>
          <w:tcPr>
            <w:tcW w:w="2094" w:type="dxa"/>
          </w:tcPr>
          <w:p w14:paraId="0C897181" w14:textId="77777777" w:rsidR="002D190B" w:rsidRPr="00ED5E4E" w:rsidRDefault="002D190B" w:rsidP="005E28A2">
            <w:pPr>
              <w:rPr>
                <w:ins w:id="3731" w:author="wincol" w:date="2016-03-29T14:23:00Z"/>
                <w:rFonts w:ascii="宋体" w:cs="宋体"/>
                <w:kern w:val="0"/>
                <w:sz w:val="20"/>
                <w:szCs w:val="20"/>
              </w:rPr>
            </w:pPr>
            <w:ins w:id="3732" w:author="wincol" w:date="2016-03-29T14:23:00Z">
              <w:r>
                <w:rPr>
                  <w:rFonts w:ascii="宋体" w:cs="宋体" w:hint="eastAsia"/>
                  <w:kern w:val="0"/>
                  <w:sz w:val="20"/>
                  <w:szCs w:val="20"/>
                </w:rPr>
                <w:t>EXT_FILED1</w:t>
              </w:r>
            </w:ins>
          </w:p>
        </w:tc>
        <w:tc>
          <w:tcPr>
            <w:tcW w:w="1709" w:type="dxa"/>
          </w:tcPr>
          <w:p w14:paraId="0FD4127F" w14:textId="77777777" w:rsidR="002D190B" w:rsidRPr="00ED5E4E" w:rsidRDefault="002D190B" w:rsidP="005E28A2">
            <w:pPr>
              <w:rPr>
                <w:ins w:id="3733" w:author="wincol" w:date="2016-03-29T14:23:00Z"/>
                <w:rFonts w:ascii="宋体" w:cs="宋体"/>
                <w:kern w:val="0"/>
                <w:sz w:val="20"/>
                <w:szCs w:val="20"/>
              </w:rPr>
            </w:pPr>
            <w:ins w:id="3734" w:author="wincol" w:date="2016-03-29T14:23:00Z">
              <w:r>
                <w:rPr>
                  <w:rFonts w:ascii="宋体" w:cs="宋体" w:hint="eastAsia"/>
                  <w:kern w:val="0"/>
                  <w:sz w:val="20"/>
                  <w:szCs w:val="20"/>
                </w:rPr>
                <w:t>备用字段1</w:t>
              </w:r>
            </w:ins>
          </w:p>
        </w:tc>
        <w:tc>
          <w:tcPr>
            <w:tcW w:w="851" w:type="dxa"/>
          </w:tcPr>
          <w:p w14:paraId="55D6582F" w14:textId="77777777" w:rsidR="002D190B" w:rsidRPr="00ED5E4E" w:rsidRDefault="002D190B" w:rsidP="005E28A2">
            <w:pPr>
              <w:rPr>
                <w:ins w:id="3735" w:author="wincol" w:date="2016-03-29T14:23:00Z"/>
                <w:rFonts w:ascii="宋体" w:cs="宋体"/>
                <w:kern w:val="0"/>
                <w:sz w:val="20"/>
                <w:szCs w:val="20"/>
              </w:rPr>
            </w:pPr>
            <w:ins w:id="3736" w:author="wincol" w:date="2016-03-29T14:23: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1B01EDAA" w14:textId="77777777" w:rsidR="002D190B" w:rsidRPr="00ED5E4E" w:rsidRDefault="002D190B" w:rsidP="005E28A2">
            <w:pPr>
              <w:rPr>
                <w:ins w:id="3737" w:author="wincol" w:date="2016-03-29T14:23:00Z"/>
                <w:rFonts w:ascii="宋体" w:cs="宋体"/>
                <w:kern w:val="0"/>
                <w:sz w:val="20"/>
                <w:szCs w:val="20"/>
              </w:rPr>
            </w:pPr>
            <w:ins w:id="3738" w:author="wincol" w:date="2016-03-29T14:23:00Z">
              <w:r>
                <w:rPr>
                  <w:rFonts w:ascii="宋体" w:hAnsi="宋体" w:hint="eastAsia"/>
                </w:rPr>
                <w:t>是</w:t>
              </w:r>
            </w:ins>
          </w:p>
        </w:tc>
        <w:tc>
          <w:tcPr>
            <w:tcW w:w="2635" w:type="dxa"/>
          </w:tcPr>
          <w:p w14:paraId="340741D0" w14:textId="77777777" w:rsidR="002D190B" w:rsidRPr="00ED5E4E" w:rsidRDefault="002D190B" w:rsidP="005E28A2">
            <w:pPr>
              <w:rPr>
                <w:ins w:id="3739" w:author="wincol" w:date="2016-03-29T14:23:00Z"/>
                <w:rFonts w:ascii="宋体" w:cs="宋体"/>
                <w:kern w:val="0"/>
                <w:sz w:val="20"/>
                <w:szCs w:val="20"/>
              </w:rPr>
            </w:pPr>
            <w:ins w:id="3740" w:author="wincol" w:date="2016-03-29T14:23:00Z">
              <w:r>
                <w:rPr>
                  <w:rFonts w:ascii="宋体" w:cs="宋体" w:hint="eastAsia"/>
                  <w:kern w:val="0"/>
                  <w:sz w:val="20"/>
                  <w:szCs w:val="20"/>
                </w:rPr>
                <w:t>备用字段1</w:t>
              </w:r>
            </w:ins>
          </w:p>
        </w:tc>
      </w:tr>
      <w:tr w:rsidR="002D190B" w:rsidRPr="00ED5E4E" w14:paraId="5B539A16" w14:textId="77777777" w:rsidTr="005E28A2">
        <w:trPr>
          <w:cantSplit/>
          <w:trHeight w:val="145"/>
          <w:ins w:id="3741" w:author="wincol" w:date="2016-03-29T14:23:00Z"/>
        </w:trPr>
        <w:tc>
          <w:tcPr>
            <w:tcW w:w="983" w:type="dxa"/>
            <w:vMerge/>
          </w:tcPr>
          <w:p w14:paraId="36EE966F" w14:textId="77777777" w:rsidR="002D190B" w:rsidRPr="00ED5E4E" w:rsidRDefault="002D190B" w:rsidP="005E28A2">
            <w:pPr>
              <w:rPr>
                <w:ins w:id="3742" w:author="wincol" w:date="2016-03-29T14:23:00Z"/>
                <w:rFonts w:ascii="宋体" w:cs="宋体"/>
                <w:kern w:val="0"/>
                <w:sz w:val="20"/>
                <w:szCs w:val="20"/>
              </w:rPr>
            </w:pPr>
          </w:p>
        </w:tc>
        <w:tc>
          <w:tcPr>
            <w:tcW w:w="2094" w:type="dxa"/>
          </w:tcPr>
          <w:p w14:paraId="7A0DFECE" w14:textId="77777777" w:rsidR="002D190B" w:rsidRPr="00ED5E4E" w:rsidRDefault="002D190B" w:rsidP="005E28A2">
            <w:pPr>
              <w:rPr>
                <w:ins w:id="3743" w:author="wincol" w:date="2016-03-29T14:23:00Z"/>
                <w:rFonts w:ascii="宋体" w:cs="宋体"/>
                <w:kern w:val="0"/>
                <w:sz w:val="20"/>
                <w:szCs w:val="20"/>
              </w:rPr>
            </w:pPr>
            <w:ins w:id="3744" w:author="wincol" w:date="2016-03-29T14:23:00Z">
              <w:r>
                <w:rPr>
                  <w:rFonts w:ascii="宋体" w:cs="宋体" w:hint="eastAsia"/>
                  <w:kern w:val="0"/>
                  <w:sz w:val="20"/>
                  <w:szCs w:val="20"/>
                </w:rPr>
                <w:t>EXT_FILED2</w:t>
              </w:r>
            </w:ins>
          </w:p>
        </w:tc>
        <w:tc>
          <w:tcPr>
            <w:tcW w:w="1709" w:type="dxa"/>
          </w:tcPr>
          <w:p w14:paraId="05F526EA" w14:textId="77777777" w:rsidR="002D190B" w:rsidRPr="00ED5E4E" w:rsidRDefault="002D190B" w:rsidP="005E28A2">
            <w:pPr>
              <w:rPr>
                <w:ins w:id="3745" w:author="wincol" w:date="2016-03-29T14:23:00Z"/>
                <w:rFonts w:ascii="宋体" w:cs="宋体"/>
                <w:kern w:val="0"/>
                <w:sz w:val="20"/>
                <w:szCs w:val="20"/>
              </w:rPr>
            </w:pPr>
            <w:ins w:id="3746" w:author="wincol" w:date="2016-03-29T14:23:00Z">
              <w:r>
                <w:rPr>
                  <w:rFonts w:ascii="宋体" w:cs="宋体" w:hint="eastAsia"/>
                  <w:kern w:val="0"/>
                  <w:sz w:val="20"/>
                  <w:szCs w:val="20"/>
                </w:rPr>
                <w:t>备用字段2</w:t>
              </w:r>
            </w:ins>
          </w:p>
        </w:tc>
        <w:tc>
          <w:tcPr>
            <w:tcW w:w="851" w:type="dxa"/>
          </w:tcPr>
          <w:p w14:paraId="28E29F13" w14:textId="77777777" w:rsidR="002D190B" w:rsidRPr="00ED5E4E" w:rsidRDefault="002D190B" w:rsidP="005E28A2">
            <w:pPr>
              <w:rPr>
                <w:ins w:id="3747" w:author="wincol" w:date="2016-03-29T14:23:00Z"/>
                <w:rFonts w:ascii="宋体" w:cs="宋体"/>
                <w:kern w:val="0"/>
                <w:sz w:val="20"/>
                <w:szCs w:val="20"/>
              </w:rPr>
            </w:pPr>
            <w:ins w:id="3748" w:author="wincol" w:date="2016-03-29T14:23: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18FD5AFF" w14:textId="77777777" w:rsidR="002D190B" w:rsidRPr="00ED5E4E" w:rsidRDefault="002D190B" w:rsidP="005E28A2">
            <w:pPr>
              <w:rPr>
                <w:ins w:id="3749" w:author="wincol" w:date="2016-03-29T14:23:00Z"/>
                <w:rFonts w:ascii="宋体" w:cs="宋体"/>
                <w:kern w:val="0"/>
                <w:sz w:val="20"/>
                <w:szCs w:val="20"/>
              </w:rPr>
            </w:pPr>
            <w:ins w:id="3750" w:author="wincol" w:date="2016-03-29T14:23:00Z">
              <w:r>
                <w:rPr>
                  <w:rFonts w:ascii="宋体" w:hAnsi="宋体" w:hint="eastAsia"/>
                </w:rPr>
                <w:t>是</w:t>
              </w:r>
            </w:ins>
          </w:p>
        </w:tc>
        <w:tc>
          <w:tcPr>
            <w:tcW w:w="2635" w:type="dxa"/>
          </w:tcPr>
          <w:p w14:paraId="4A9899DD" w14:textId="77777777" w:rsidR="002D190B" w:rsidRPr="00ED5E4E" w:rsidRDefault="002D190B" w:rsidP="005E28A2">
            <w:pPr>
              <w:rPr>
                <w:ins w:id="3751" w:author="wincol" w:date="2016-03-29T14:23:00Z"/>
                <w:rFonts w:ascii="宋体" w:cs="宋体"/>
                <w:kern w:val="0"/>
                <w:sz w:val="20"/>
                <w:szCs w:val="20"/>
              </w:rPr>
            </w:pPr>
            <w:ins w:id="3752" w:author="wincol" w:date="2016-03-29T14:23:00Z">
              <w:r>
                <w:rPr>
                  <w:rFonts w:ascii="宋体" w:cs="宋体" w:hint="eastAsia"/>
                  <w:kern w:val="0"/>
                  <w:sz w:val="20"/>
                  <w:szCs w:val="20"/>
                </w:rPr>
                <w:t>备用字段2</w:t>
              </w:r>
            </w:ins>
          </w:p>
        </w:tc>
      </w:tr>
      <w:tr w:rsidR="002D190B" w:rsidRPr="00ED5E4E" w14:paraId="09F25C9A" w14:textId="77777777" w:rsidTr="005E28A2">
        <w:trPr>
          <w:cantSplit/>
          <w:trHeight w:val="145"/>
          <w:ins w:id="3753" w:author="wincol" w:date="2016-03-29T14:23:00Z"/>
        </w:trPr>
        <w:tc>
          <w:tcPr>
            <w:tcW w:w="983" w:type="dxa"/>
            <w:vMerge/>
          </w:tcPr>
          <w:p w14:paraId="314B1FED" w14:textId="77777777" w:rsidR="002D190B" w:rsidRPr="00ED5E4E" w:rsidRDefault="002D190B" w:rsidP="005E28A2">
            <w:pPr>
              <w:rPr>
                <w:ins w:id="3754" w:author="wincol" w:date="2016-03-29T14:23:00Z"/>
                <w:rFonts w:ascii="宋体" w:cs="宋体"/>
                <w:kern w:val="0"/>
                <w:sz w:val="20"/>
                <w:szCs w:val="20"/>
              </w:rPr>
            </w:pPr>
          </w:p>
        </w:tc>
        <w:tc>
          <w:tcPr>
            <w:tcW w:w="2094" w:type="dxa"/>
          </w:tcPr>
          <w:p w14:paraId="2A148A16" w14:textId="77777777" w:rsidR="002D190B" w:rsidRPr="00ED5E4E" w:rsidRDefault="002D190B" w:rsidP="005E28A2">
            <w:pPr>
              <w:rPr>
                <w:ins w:id="3755" w:author="wincol" w:date="2016-03-29T14:23:00Z"/>
                <w:rFonts w:ascii="宋体" w:cs="宋体"/>
                <w:kern w:val="0"/>
                <w:sz w:val="20"/>
                <w:szCs w:val="20"/>
              </w:rPr>
            </w:pPr>
            <w:ins w:id="3756" w:author="wincol" w:date="2016-03-29T14:23:00Z">
              <w:r>
                <w:rPr>
                  <w:rFonts w:ascii="宋体" w:cs="宋体" w:hint="eastAsia"/>
                  <w:kern w:val="0"/>
                  <w:sz w:val="20"/>
                  <w:szCs w:val="20"/>
                </w:rPr>
                <w:t>EXT_FILED3</w:t>
              </w:r>
            </w:ins>
          </w:p>
        </w:tc>
        <w:tc>
          <w:tcPr>
            <w:tcW w:w="1709" w:type="dxa"/>
          </w:tcPr>
          <w:p w14:paraId="7102304D" w14:textId="77777777" w:rsidR="002D190B" w:rsidRPr="00ED5E4E" w:rsidRDefault="002D190B" w:rsidP="005E28A2">
            <w:pPr>
              <w:rPr>
                <w:ins w:id="3757" w:author="wincol" w:date="2016-03-29T14:23:00Z"/>
                <w:rFonts w:ascii="宋体" w:cs="宋体"/>
                <w:kern w:val="0"/>
                <w:sz w:val="20"/>
                <w:szCs w:val="20"/>
              </w:rPr>
            </w:pPr>
            <w:ins w:id="3758" w:author="wincol" w:date="2016-03-29T14:23:00Z">
              <w:r>
                <w:rPr>
                  <w:rFonts w:ascii="宋体" w:cs="宋体" w:hint="eastAsia"/>
                  <w:kern w:val="0"/>
                  <w:sz w:val="20"/>
                  <w:szCs w:val="20"/>
                </w:rPr>
                <w:t>备用字段3</w:t>
              </w:r>
            </w:ins>
          </w:p>
        </w:tc>
        <w:tc>
          <w:tcPr>
            <w:tcW w:w="851" w:type="dxa"/>
          </w:tcPr>
          <w:p w14:paraId="7C03F0A8" w14:textId="77777777" w:rsidR="002D190B" w:rsidRPr="00ED5E4E" w:rsidRDefault="002D190B" w:rsidP="005E28A2">
            <w:pPr>
              <w:rPr>
                <w:ins w:id="3759" w:author="wincol" w:date="2016-03-29T14:23:00Z"/>
                <w:rFonts w:ascii="宋体" w:cs="宋体"/>
                <w:kern w:val="0"/>
                <w:sz w:val="20"/>
                <w:szCs w:val="20"/>
              </w:rPr>
            </w:pPr>
            <w:ins w:id="3760" w:author="wincol" w:date="2016-03-29T14:23: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300</w:t>
              </w:r>
              <w:r w:rsidRPr="00A560D3">
                <w:rPr>
                  <w:rFonts w:ascii="宋体" w:cs="宋体"/>
                  <w:kern w:val="0"/>
                  <w:sz w:val="20"/>
                  <w:szCs w:val="20"/>
                </w:rPr>
                <w:t>)</w:t>
              </w:r>
            </w:ins>
          </w:p>
        </w:tc>
        <w:tc>
          <w:tcPr>
            <w:tcW w:w="708" w:type="dxa"/>
          </w:tcPr>
          <w:p w14:paraId="3E345272" w14:textId="77777777" w:rsidR="002D190B" w:rsidRPr="00ED5E4E" w:rsidRDefault="002D190B" w:rsidP="005E28A2">
            <w:pPr>
              <w:rPr>
                <w:ins w:id="3761" w:author="wincol" w:date="2016-03-29T14:23:00Z"/>
                <w:rFonts w:ascii="宋体" w:cs="宋体"/>
                <w:kern w:val="0"/>
                <w:sz w:val="20"/>
                <w:szCs w:val="20"/>
              </w:rPr>
            </w:pPr>
            <w:ins w:id="3762" w:author="wincol" w:date="2016-03-29T14:23:00Z">
              <w:r>
                <w:rPr>
                  <w:rFonts w:ascii="宋体" w:hAnsi="宋体" w:hint="eastAsia"/>
                </w:rPr>
                <w:t>是</w:t>
              </w:r>
            </w:ins>
          </w:p>
        </w:tc>
        <w:tc>
          <w:tcPr>
            <w:tcW w:w="2635" w:type="dxa"/>
          </w:tcPr>
          <w:p w14:paraId="784BAB2A" w14:textId="77777777" w:rsidR="002D190B" w:rsidRPr="00ED5E4E" w:rsidRDefault="002D190B" w:rsidP="005E28A2">
            <w:pPr>
              <w:rPr>
                <w:ins w:id="3763" w:author="wincol" w:date="2016-03-29T14:23:00Z"/>
                <w:rFonts w:ascii="宋体" w:cs="宋体"/>
                <w:kern w:val="0"/>
                <w:sz w:val="20"/>
                <w:szCs w:val="20"/>
              </w:rPr>
            </w:pPr>
            <w:ins w:id="3764" w:author="wincol" w:date="2016-03-29T14:23:00Z">
              <w:r>
                <w:rPr>
                  <w:rFonts w:ascii="宋体" w:cs="宋体" w:hint="eastAsia"/>
                  <w:kern w:val="0"/>
                  <w:sz w:val="20"/>
                  <w:szCs w:val="20"/>
                </w:rPr>
                <w:t>备用字段3</w:t>
              </w:r>
            </w:ins>
          </w:p>
        </w:tc>
      </w:tr>
    </w:tbl>
    <w:p w14:paraId="31D73A9E" w14:textId="77777777" w:rsidR="000560F0" w:rsidRPr="008D419F" w:rsidRDefault="000560F0" w:rsidP="008D419F"/>
    <w:p w14:paraId="28F07B7E" w14:textId="77777777" w:rsidR="00631E90" w:rsidRPr="004E6C5A" w:rsidRDefault="00631E90" w:rsidP="0042024B">
      <w:pPr>
        <w:pStyle w:val="2"/>
      </w:pPr>
      <w:bookmarkStart w:id="3765" w:name="_Toc448761023"/>
      <w:bookmarkStart w:id="3766" w:name="_Toc443486748"/>
      <w:r>
        <w:rPr>
          <w:rFonts w:hint="eastAsia"/>
        </w:rPr>
        <w:t>银行主动单笔撤标（必须）(</w:t>
      </w:r>
      <w:ins w:id="3767" w:author="wincol" w:date="2016-05-11T18:59:00Z">
        <w:r w:rsidR="00216672" w:rsidRPr="00216672">
          <w:t>OGW0014T</w:t>
        </w:r>
      </w:ins>
      <w:del w:id="3768" w:author="wincol" w:date="2016-05-11T18:59:00Z">
        <w:r w:rsidR="00056127" w:rsidRPr="00056127" w:rsidDel="00216672">
          <w:delText>OGWR0009</w:delText>
        </w:r>
      </w:del>
      <w:r>
        <w:rPr>
          <w:rFonts w:hint="eastAsia"/>
        </w:rPr>
        <w:t>)</w:t>
      </w:r>
      <w:bookmarkEnd w:id="3765"/>
    </w:p>
    <w:p w14:paraId="2CBE5E2D" w14:textId="77777777" w:rsidR="00631E90" w:rsidRDefault="00631E90" w:rsidP="0042024B">
      <w:pPr>
        <w:pStyle w:val="3"/>
      </w:pPr>
      <w:bookmarkStart w:id="3769" w:name="_Toc448761024"/>
      <w:r w:rsidRPr="004E6C5A">
        <w:rPr>
          <w:rFonts w:hint="eastAsia"/>
        </w:rPr>
        <w:t>请求报文说明</w:t>
      </w:r>
      <w:bookmarkEnd w:id="3769"/>
    </w:p>
    <w:p w14:paraId="1E2FB02D" w14:textId="77777777" w:rsidR="00631E90" w:rsidRPr="00F43AB1" w:rsidRDefault="003E5997" w:rsidP="00631E90">
      <w:pPr>
        <w:ind w:firstLine="420"/>
      </w:pPr>
      <w:ins w:id="3770" w:author="wincol" w:date="2016-05-25T10:14:00Z">
        <w:r>
          <w:rPr>
            <w:rFonts w:hint="eastAsia"/>
          </w:rPr>
          <w:t>标的放款前，</w:t>
        </w:r>
      </w:ins>
      <w:r w:rsidR="00631E90" w:rsidRPr="00773EC0">
        <w:rPr>
          <w:rFonts w:hint="eastAsia"/>
        </w:rPr>
        <w:t>银行发送</w:t>
      </w:r>
    </w:p>
    <w:p w14:paraId="2686814C" w14:textId="77777777" w:rsidR="00631E90" w:rsidRPr="00773EC0" w:rsidRDefault="00631E90" w:rsidP="00631E90"/>
    <w:tbl>
      <w:tblPr>
        <w:tblW w:w="8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3"/>
        <w:gridCol w:w="2094"/>
        <w:gridCol w:w="1709"/>
        <w:gridCol w:w="851"/>
        <w:gridCol w:w="708"/>
        <w:gridCol w:w="2635"/>
      </w:tblGrid>
      <w:tr w:rsidR="00631E90" w14:paraId="5718B080" w14:textId="77777777" w:rsidTr="00E81D47">
        <w:trPr>
          <w:trHeight w:val="302"/>
        </w:trPr>
        <w:tc>
          <w:tcPr>
            <w:tcW w:w="983" w:type="dxa"/>
            <w:tcBorders>
              <w:bottom w:val="single" w:sz="4" w:space="0" w:color="auto"/>
            </w:tcBorders>
            <w:shd w:val="clear" w:color="auto" w:fill="C0C0C0"/>
          </w:tcPr>
          <w:p w14:paraId="111AF703" w14:textId="77777777" w:rsidR="00631E90" w:rsidRDefault="00631E90" w:rsidP="00E81D47">
            <w:pPr>
              <w:rPr>
                <w:rFonts w:ascii="宋体" w:hAnsi="宋体"/>
                <w:b/>
                <w:szCs w:val="21"/>
              </w:rPr>
            </w:pPr>
            <w:r>
              <w:rPr>
                <w:rFonts w:ascii="宋体" w:hAnsi="宋体"/>
                <w:b/>
                <w:szCs w:val="21"/>
              </w:rPr>
              <w:t>模块</w:t>
            </w:r>
          </w:p>
        </w:tc>
        <w:tc>
          <w:tcPr>
            <w:tcW w:w="2094" w:type="dxa"/>
            <w:tcBorders>
              <w:bottom w:val="single" w:sz="4" w:space="0" w:color="auto"/>
            </w:tcBorders>
            <w:shd w:val="clear" w:color="auto" w:fill="C0C0C0"/>
          </w:tcPr>
          <w:p w14:paraId="5282DC9F" w14:textId="77777777" w:rsidR="00631E90" w:rsidRDefault="00631E90" w:rsidP="00E81D47">
            <w:pPr>
              <w:rPr>
                <w:rFonts w:ascii="宋体" w:hAnsi="宋体"/>
                <w:b/>
              </w:rPr>
            </w:pPr>
            <w:r>
              <w:rPr>
                <w:rFonts w:ascii="宋体" w:hAnsi="宋体"/>
                <w:b/>
                <w:szCs w:val="21"/>
              </w:rPr>
              <w:t>字段ID</w:t>
            </w:r>
          </w:p>
        </w:tc>
        <w:tc>
          <w:tcPr>
            <w:tcW w:w="1709" w:type="dxa"/>
            <w:tcBorders>
              <w:bottom w:val="single" w:sz="4" w:space="0" w:color="auto"/>
            </w:tcBorders>
            <w:shd w:val="clear" w:color="auto" w:fill="C0C0C0"/>
          </w:tcPr>
          <w:p w14:paraId="015691E3" w14:textId="77777777" w:rsidR="00631E90" w:rsidRDefault="00631E90" w:rsidP="00E81D47">
            <w:pPr>
              <w:rPr>
                <w:rFonts w:ascii="宋体" w:hAnsi="宋体"/>
                <w:b/>
              </w:rPr>
            </w:pPr>
            <w:r>
              <w:rPr>
                <w:rFonts w:ascii="宋体" w:hAnsi="宋体"/>
                <w:b/>
                <w:szCs w:val="21"/>
              </w:rPr>
              <w:t>字段名称</w:t>
            </w:r>
          </w:p>
        </w:tc>
        <w:tc>
          <w:tcPr>
            <w:tcW w:w="851" w:type="dxa"/>
            <w:tcBorders>
              <w:bottom w:val="single" w:sz="4" w:space="0" w:color="auto"/>
            </w:tcBorders>
            <w:shd w:val="clear" w:color="auto" w:fill="C0C0C0"/>
          </w:tcPr>
          <w:p w14:paraId="712767EF" w14:textId="77777777" w:rsidR="00631E90" w:rsidRDefault="00631E90" w:rsidP="00E81D47">
            <w:pPr>
              <w:rPr>
                <w:rFonts w:ascii="宋体" w:hAnsi="宋体"/>
                <w:b/>
              </w:rPr>
            </w:pPr>
            <w:r>
              <w:rPr>
                <w:rFonts w:ascii="宋体" w:hAnsi="宋体"/>
                <w:b/>
                <w:szCs w:val="21"/>
              </w:rPr>
              <w:t>类型</w:t>
            </w:r>
          </w:p>
        </w:tc>
        <w:tc>
          <w:tcPr>
            <w:tcW w:w="708" w:type="dxa"/>
            <w:tcBorders>
              <w:bottom w:val="single" w:sz="4" w:space="0" w:color="auto"/>
            </w:tcBorders>
            <w:shd w:val="clear" w:color="auto" w:fill="C0C0C0"/>
          </w:tcPr>
          <w:p w14:paraId="0FCB3E0E" w14:textId="77777777" w:rsidR="00631E90" w:rsidRDefault="00631E90" w:rsidP="00E81D47">
            <w:pPr>
              <w:rPr>
                <w:rFonts w:ascii="宋体" w:hAnsi="宋体"/>
                <w:b/>
              </w:rPr>
            </w:pPr>
            <w:r>
              <w:rPr>
                <w:rFonts w:ascii="宋体" w:hAnsi="宋体" w:hint="eastAsia"/>
                <w:b/>
              </w:rPr>
              <w:t>可空</w:t>
            </w:r>
          </w:p>
        </w:tc>
        <w:tc>
          <w:tcPr>
            <w:tcW w:w="2635" w:type="dxa"/>
            <w:tcBorders>
              <w:bottom w:val="single" w:sz="4" w:space="0" w:color="auto"/>
            </w:tcBorders>
            <w:shd w:val="clear" w:color="auto" w:fill="C0C0C0"/>
          </w:tcPr>
          <w:p w14:paraId="03185244" w14:textId="77777777" w:rsidR="00631E90" w:rsidRDefault="00631E90" w:rsidP="00E81D47">
            <w:pPr>
              <w:rPr>
                <w:rFonts w:ascii="宋体" w:hAnsi="宋体"/>
                <w:b/>
              </w:rPr>
            </w:pPr>
            <w:r>
              <w:rPr>
                <w:rFonts w:ascii="宋体" w:hAnsi="宋体" w:hint="eastAsia"/>
                <w:b/>
              </w:rPr>
              <w:t>备注</w:t>
            </w:r>
          </w:p>
        </w:tc>
      </w:tr>
      <w:tr w:rsidR="00724F06" w14:paraId="7356C114" w14:textId="77777777" w:rsidTr="00E81D47">
        <w:trPr>
          <w:cantSplit/>
          <w:trHeight w:val="317"/>
        </w:trPr>
        <w:tc>
          <w:tcPr>
            <w:tcW w:w="983" w:type="dxa"/>
            <w:vMerge w:val="restart"/>
          </w:tcPr>
          <w:p w14:paraId="69380860" w14:textId="77777777" w:rsidR="00724F06" w:rsidRPr="00C15726" w:rsidRDefault="00724F06" w:rsidP="00E81D47">
            <w:pPr>
              <w:rPr>
                <w:rFonts w:ascii="宋体" w:hAnsi="宋体"/>
              </w:rPr>
            </w:pPr>
            <w:r>
              <w:rPr>
                <w:rFonts w:ascii="宋体" w:hAnsi="宋体" w:hint="eastAsia"/>
              </w:rPr>
              <w:t>BODY</w:t>
            </w:r>
          </w:p>
        </w:tc>
        <w:tc>
          <w:tcPr>
            <w:tcW w:w="7997" w:type="dxa"/>
            <w:gridSpan w:val="5"/>
          </w:tcPr>
          <w:p w14:paraId="25A62E9B" w14:textId="77777777" w:rsidR="00724F06" w:rsidRPr="00920369" w:rsidRDefault="00724F06" w:rsidP="00E81D47">
            <w:pPr>
              <w:rPr>
                <w:rFonts w:ascii="宋体" w:cs="宋体"/>
                <w:kern w:val="0"/>
                <w:sz w:val="20"/>
                <w:szCs w:val="20"/>
              </w:rPr>
            </w:pPr>
          </w:p>
        </w:tc>
      </w:tr>
      <w:tr w:rsidR="00724F06" w14:paraId="0F6E03BD" w14:textId="77777777" w:rsidTr="00E81D47">
        <w:trPr>
          <w:cantSplit/>
          <w:trHeight w:val="145"/>
        </w:trPr>
        <w:tc>
          <w:tcPr>
            <w:tcW w:w="983" w:type="dxa"/>
            <w:vMerge/>
          </w:tcPr>
          <w:p w14:paraId="623A1520" w14:textId="77777777" w:rsidR="00724F06" w:rsidRDefault="00724F06" w:rsidP="00E81D47">
            <w:pPr>
              <w:rPr>
                <w:rFonts w:ascii="宋体" w:hAnsi="宋体"/>
              </w:rPr>
            </w:pPr>
          </w:p>
        </w:tc>
        <w:tc>
          <w:tcPr>
            <w:tcW w:w="2094" w:type="dxa"/>
          </w:tcPr>
          <w:p w14:paraId="69494603" w14:textId="77777777" w:rsidR="00724F06" w:rsidRPr="00A560D3" w:rsidRDefault="00724F06" w:rsidP="005E28A2">
            <w:pPr>
              <w:autoSpaceDE w:val="0"/>
              <w:autoSpaceDN w:val="0"/>
              <w:adjustRightInd w:val="0"/>
              <w:spacing w:line="267" w:lineRule="exact"/>
              <w:jc w:val="left"/>
              <w:rPr>
                <w:rFonts w:ascii="宋体" w:cs="宋体"/>
                <w:kern w:val="0"/>
                <w:sz w:val="20"/>
                <w:szCs w:val="20"/>
              </w:rPr>
            </w:pPr>
            <w:r w:rsidRPr="00A560D3">
              <w:rPr>
                <w:rFonts w:ascii="宋体" w:cs="宋体"/>
                <w:kern w:val="0"/>
                <w:sz w:val="20"/>
                <w:szCs w:val="20"/>
              </w:rPr>
              <w:t>MERCHANTID</w:t>
            </w:r>
          </w:p>
        </w:tc>
        <w:tc>
          <w:tcPr>
            <w:tcW w:w="1709" w:type="dxa"/>
          </w:tcPr>
          <w:p w14:paraId="3B0FD5AE" w14:textId="77777777" w:rsidR="00724F06" w:rsidRPr="00A560D3" w:rsidRDefault="00724F06" w:rsidP="005E28A2">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商户唯一标识</w:t>
            </w:r>
          </w:p>
        </w:tc>
        <w:tc>
          <w:tcPr>
            <w:tcW w:w="851" w:type="dxa"/>
          </w:tcPr>
          <w:p w14:paraId="69853FF6" w14:textId="77777777" w:rsidR="00724F06" w:rsidRPr="00A560D3" w:rsidRDefault="00724F06" w:rsidP="005E28A2">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(32)</w:t>
            </w:r>
          </w:p>
        </w:tc>
        <w:tc>
          <w:tcPr>
            <w:tcW w:w="708" w:type="dxa"/>
          </w:tcPr>
          <w:p w14:paraId="37F3B2B5" w14:textId="77777777" w:rsidR="00724F06" w:rsidRPr="00A560D3" w:rsidRDefault="00724F06" w:rsidP="005E28A2">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否</w:t>
            </w:r>
          </w:p>
        </w:tc>
        <w:tc>
          <w:tcPr>
            <w:tcW w:w="2635" w:type="dxa"/>
          </w:tcPr>
          <w:p w14:paraId="1B1BAAA4" w14:textId="77777777" w:rsidR="00724F06" w:rsidRPr="00A560D3" w:rsidRDefault="00724F06" w:rsidP="005E28A2">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银行统一提供</w:t>
            </w:r>
          </w:p>
        </w:tc>
      </w:tr>
      <w:tr w:rsidR="00724F06" w14:paraId="06694805" w14:textId="77777777" w:rsidTr="00E81D47">
        <w:trPr>
          <w:cantSplit/>
          <w:trHeight w:val="145"/>
        </w:trPr>
        <w:tc>
          <w:tcPr>
            <w:tcW w:w="983" w:type="dxa"/>
            <w:vMerge/>
          </w:tcPr>
          <w:p w14:paraId="0A9218F2" w14:textId="77777777" w:rsidR="00724F06" w:rsidRDefault="00724F06" w:rsidP="00E81D47">
            <w:pPr>
              <w:rPr>
                <w:rFonts w:ascii="宋体" w:hAnsi="宋体"/>
              </w:rPr>
            </w:pPr>
          </w:p>
        </w:tc>
        <w:tc>
          <w:tcPr>
            <w:tcW w:w="2094" w:type="dxa"/>
          </w:tcPr>
          <w:p w14:paraId="21D3A0A2" w14:textId="77777777" w:rsidR="00724F06" w:rsidRPr="00A560D3" w:rsidRDefault="00724F06" w:rsidP="005E28A2">
            <w:pPr>
              <w:autoSpaceDE w:val="0"/>
              <w:autoSpaceDN w:val="0"/>
              <w:adjustRightInd w:val="0"/>
              <w:spacing w:line="267" w:lineRule="exact"/>
              <w:jc w:val="left"/>
              <w:rPr>
                <w:rFonts w:ascii="宋体" w:cs="宋体"/>
                <w:kern w:val="0"/>
                <w:sz w:val="20"/>
                <w:szCs w:val="20"/>
              </w:rPr>
            </w:pPr>
            <w:r w:rsidRPr="00A560D3">
              <w:rPr>
                <w:rFonts w:ascii="宋体" w:cs="宋体"/>
                <w:kern w:val="0"/>
                <w:sz w:val="20"/>
                <w:szCs w:val="20"/>
              </w:rPr>
              <w:t>BANKID</w:t>
            </w:r>
          </w:p>
        </w:tc>
        <w:tc>
          <w:tcPr>
            <w:tcW w:w="1709" w:type="dxa"/>
          </w:tcPr>
          <w:p w14:paraId="4EC61A7A" w14:textId="77777777" w:rsidR="00724F06" w:rsidRPr="00A560D3" w:rsidRDefault="00724F06" w:rsidP="005E28A2">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银行标识</w:t>
            </w:r>
          </w:p>
        </w:tc>
        <w:tc>
          <w:tcPr>
            <w:tcW w:w="851" w:type="dxa"/>
          </w:tcPr>
          <w:p w14:paraId="20F299EE" w14:textId="77777777" w:rsidR="00724F06" w:rsidRPr="00A560D3" w:rsidRDefault="00724F06" w:rsidP="005E28A2">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6</w:t>
            </w:r>
            <w:r w:rsidRPr="00A560D3">
              <w:rPr>
                <w:rFonts w:ascii="宋体" w:cs="宋体"/>
                <w:kern w:val="0"/>
                <w:sz w:val="20"/>
                <w:szCs w:val="20"/>
              </w:rPr>
              <w:t>)</w:t>
            </w:r>
          </w:p>
        </w:tc>
        <w:tc>
          <w:tcPr>
            <w:tcW w:w="708" w:type="dxa"/>
          </w:tcPr>
          <w:p w14:paraId="1608109C" w14:textId="77777777" w:rsidR="00724F06" w:rsidRPr="00A560D3" w:rsidRDefault="00724F06" w:rsidP="005E28A2">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否</w:t>
            </w:r>
          </w:p>
        </w:tc>
        <w:tc>
          <w:tcPr>
            <w:tcW w:w="2635" w:type="dxa"/>
          </w:tcPr>
          <w:p w14:paraId="4E71FFA5" w14:textId="77777777" w:rsidR="00724F06" w:rsidRPr="00A560D3" w:rsidRDefault="00724F06" w:rsidP="005E28A2">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固定值：</w:t>
            </w:r>
            <w:r w:rsidRPr="00A560D3">
              <w:rPr>
                <w:rFonts w:ascii="宋体" w:cs="宋体"/>
                <w:kern w:val="0"/>
                <w:sz w:val="20"/>
                <w:szCs w:val="20"/>
              </w:rPr>
              <w:t>GHB</w:t>
            </w:r>
          </w:p>
        </w:tc>
      </w:tr>
      <w:tr w:rsidR="00066DB2" w14:paraId="348EC020" w14:textId="77777777" w:rsidTr="00E81D47">
        <w:trPr>
          <w:cantSplit/>
          <w:trHeight w:val="145"/>
        </w:trPr>
        <w:tc>
          <w:tcPr>
            <w:tcW w:w="983" w:type="dxa"/>
            <w:vMerge/>
          </w:tcPr>
          <w:p w14:paraId="0FFC8A96" w14:textId="77777777" w:rsidR="00066DB2" w:rsidRDefault="00066DB2" w:rsidP="00E81D47">
            <w:pPr>
              <w:rPr>
                <w:rFonts w:ascii="宋体" w:hAnsi="宋体"/>
              </w:rPr>
            </w:pPr>
          </w:p>
        </w:tc>
        <w:tc>
          <w:tcPr>
            <w:tcW w:w="2094" w:type="dxa"/>
          </w:tcPr>
          <w:p w14:paraId="665D5AC1" w14:textId="77777777" w:rsidR="00066DB2" w:rsidRPr="00920369" w:rsidRDefault="00066DB2" w:rsidP="00E81D47">
            <w:pPr>
              <w:autoSpaceDE w:val="0"/>
              <w:autoSpaceDN w:val="0"/>
              <w:adjustRightInd w:val="0"/>
              <w:spacing w:line="267" w:lineRule="exact"/>
              <w:jc w:val="left"/>
              <w:rPr>
                <w:rFonts w:ascii="宋体" w:cs="宋体"/>
                <w:kern w:val="0"/>
                <w:sz w:val="20"/>
                <w:szCs w:val="20"/>
              </w:rPr>
            </w:pPr>
            <w:ins w:id="3771" w:author="wincol" w:date="2016-04-11T18:52:00Z">
              <w:r>
                <w:rPr>
                  <w:rFonts w:ascii="宋体" w:cs="宋体" w:hint="eastAsia"/>
                  <w:kern w:val="0"/>
                  <w:sz w:val="20"/>
                  <w:szCs w:val="20"/>
                </w:rPr>
                <w:t>TRANSCODE</w:t>
              </w:r>
            </w:ins>
          </w:p>
        </w:tc>
        <w:tc>
          <w:tcPr>
            <w:tcW w:w="1709" w:type="dxa"/>
          </w:tcPr>
          <w:p w14:paraId="266F9C25" w14:textId="77777777" w:rsidR="00066DB2" w:rsidRPr="00920369" w:rsidRDefault="00066DB2" w:rsidP="00E81D47">
            <w:pPr>
              <w:rPr>
                <w:rFonts w:ascii="宋体" w:cs="宋体"/>
                <w:kern w:val="0"/>
                <w:sz w:val="20"/>
                <w:szCs w:val="20"/>
              </w:rPr>
            </w:pPr>
            <w:ins w:id="3772" w:author="wincol" w:date="2016-04-11T18:52:00Z">
              <w:r w:rsidRPr="00A560D3">
                <w:rPr>
                  <w:rFonts w:ascii="宋体" w:cs="宋体" w:hint="eastAsia"/>
                  <w:kern w:val="0"/>
                  <w:sz w:val="20"/>
                  <w:szCs w:val="20"/>
                </w:rPr>
                <w:t>交易码</w:t>
              </w:r>
            </w:ins>
          </w:p>
        </w:tc>
        <w:tc>
          <w:tcPr>
            <w:tcW w:w="851" w:type="dxa"/>
          </w:tcPr>
          <w:p w14:paraId="22C5FEDA" w14:textId="77777777" w:rsidR="00066DB2" w:rsidRPr="00920369" w:rsidRDefault="00066DB2" w:rsidP="00E81D47">
            <w:pPr>
              <w:rPr>
                <w:rFonts w:ascii="宋体" w:cs="宋体"/>
                <w:kern w:val="0"/>
                <w:sz w:val="20"/>
                <w:szCs w:val="20"/>
              </w:rPr>
            </w:pPr>
            <w:ins w:id="3773" w:author="wincol" w:date="2016-04-11T18:52: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8</w:t>
              </w:r>
              <w:r w:rsidRPr="00A560D3">
                <w:rPr>
                  <w:rFonts w:ascii="宋体" w:cs="宋体"/>
                  <w:kern w:val="0"/>
                  <w:sz w:val="20"/>
                  <w:szCs w:val="20"/>
                </w:rPr>
                <w:t>)</w:t>
              </w:r>
            </w:ins>
          </w:p>
        </w:tc>
        <w:tc>
          <w:tcPr>
            <w:tcW w:w="708" w:type="dxa"/>
          </w:tcPr>
          <w:p w14:paraId="20CEA8A5" w14:textId="77777777" w:rsidR="00066DB2" w:rsidRPr="00EA7B55" w:rsidRDefault="00066DB2" w:rsidP="00086280">
            <w:pPr>
              <w:autoSpaceDE w:val="0"/>
              <w:autoSpaceDN w:val="0"/>
              <w:adjustRightInd w:val="0"/>
              <w:spacing w:line="267" w:lineRule="exact"/>
              <w:jc w:val="left"/>
              <w:rPr>
                <w:rFonts w:ascii="宋体" w:cs="宋体"/>
                <w:kern w:val="0"/>
                <w:sz w:val="20"/>
                <w:szCs w:val="20"/>
              </w:rPr>
            </w:pPr>
            <w:ins w:id="3774" w:author="wincol" w:date="2016-04-11T18:52:00Z">
              <w:r w:rsidRPr="00EA7B55">
                <w:rPr>
                  <w:rFonts w:ascii="宋体" w:cs="宋体" w:hint="eastAsia"/>
                  <w:kern w:val="0"/>
                  <w:sz w:val="20"/>
                  <w:szCs w:val="20"/>
                </w:rPr>
                <w:t>否</w:t>
              </w:r>
            </w:ins>
          </w:p>
        </w:tc>
        <w:tc>
          <w:tcPr>
            <w:tcW w:w="2635" w:type="dxa"/>
          </w:tcPr>
          <w:p w14:paraId="3328854E" w14:textId="77777777" w:rsidR="00066DB2" w:rsidRPr="00920369" w:rsidRDefault="00066DB2" w:rsidP="00402C47">
            <w:pPr>
              <w:autoSpaceDE w:val="0"/>
              <w:autoSpaceDN w:val="0"/>
              <w:adjustRightInd w:val="0"/>
              <w:spacing w:line="267" w:lineRule="exact"/>
              <w:jc w:val="left"/>
              <w:rPr>
                <w:rFonts w:ascii="宋体" w:cs="宋体"/>
                <w:kern w:val="0"/>
                <w:sz w:val="20"/>
                <w:szCs w:val="20"/>
              </w:rPr>
            </w:pPr>
            <w:ins w:id="3775" w:author="wincol" w:date="2016-04-11T18:52:00Z">
              <w:r>
                <w:rPr>
                  <w:rFonts w:ascii="宋体" w:cs="宋体" w:hint="eastAsia"/>
                  <w:kern w:val="0"/>
                  <w:sz w:val="20"/>
                  <w:szCs w:val="20"/>
                </w:rPr>
                <w:t xml:space="preserve"> </w:t>
              </w:r>
            </w:ins>
            <w:ins w:id="3776" w:author="wincol" w:date="2016-05-11T18:59:00Z">
              <w:r w:rsidR="00216672" w:rsidRPr="00216672">
                <w:rPr>
                  <w:rFonts w:ascii="宋体" w:cs="宋体"/>
                  <w:kern w:val="0"/>
                  <w:sz w:val="20"/>
                  <w:szCs w:val="20"/>
                </w:rPr>
                <w:t>OGW0014T</w:t>
              </w:r>
            </w:ins>
          </w:p>
        </w:tc>
      </w:tr>
      <w:tr w:rsidR="00724F06" w14:paraId="13AC9249" w14:textId="77777777" w:rsidTr="00E81D47">
        <w:trPr>
          <w:cantSplit/>
          <w:trHeight w:val="145"/>
        </w:trPr>
        <w:tc>
          <w:tcPr>
            <w:tcW w:w="983" w:type="dxa"/>
            <w:vMerge/>
          </w:tcPr>
          <w:p w14:paraId="636D6DB4" w14:textId="77777777" w:rsidR="00724F06" w:rsidRDefault="00724F06" w:rsidP="00E81D47">
            <w:pPr>
              <w:rPr>
                <w:rFonts w:ascii="宋体" w:hAnsi="宋体"/>
              </w:rPr>
            </w:pPr>
          </w:p>
        </w:tc>
        <w:tc>
          <w:tcPr>
            <w:tcW w:w="7997" w:type="dxa"/>
            <w:gridSpan w:val="5"/>
          </w:tcPr>
          <w:p w14:paraId="781689AC" w14:textId="77777777" w:rsidR="00724F06" w:rsidRPr="00920369" w:rsidRDefault="00724F06" w:rsidP="00E81D47">
            <w:pPr>
              <w:rPr>
                <w:rFonts w:ascii="宋体" w:cs="宋体"/>
                <w:kern w:val="0"/>
                <w:sz w:val="20"/>
                <w:szCs w:val="20"/>
              </w:rPr>
            </w:pPr>
            <w:r>
              <w:rPr>
                <w:rFonts w:ascii="宋体" w:cs="宋体" w:hint="eastAsia"/>
                <w:kern w:val="0"/>
                <w:sz w:val="20"/>
                <w:szCs w:val="20"/>
              </w:rPr>
              <w:t>数据加密域都放到XMLPARA里面</w:t>
            </w:r>
          </w:p>
        </w:tc>
      </w:tr>
      <w:tr w:rsidR="00724F06" w14:paraId="06AB243C" w14:textId="77777777" w:rsidTr="00E81D47">
        <w:trPr>
          <w:cantSplit/>
          <w:trHeight w:val="145"/>
        </w:trPr>
        <w:tc>
          <w:tcPr>
            <w:tcW w:w="983" w:type="dxa"/>
            <w:vMerge/>
          </w:tcPr>
          <w:p w14:paraId="5E74A54D" w14:textId="77777777" w:rsidR="00724F06" w:rsidRDefault="00724F06" w:rsidP="00E81D47">
            <w:pPr>
              <w:rPr>
                <w:rFonts w:ascii="宋体" w:hAnsi="宋体"/>
              </w:rPr>
            </w:pPr>
          </w:p>
        </w:tc>
        <w:tc>
          <w:tcPr>
            <w:tcW w:w="2094" w:type="dxa"/>
          </w:tcPr>
          <w:p w14:paraId="3BF67050" w14:textId="77777777" w:rsidR="00724F06" w:rsidRPr="00DB4CFA" w:rsidRDefault="00724F06" w:rsidP="00E81D47">
            <w:pPr>
              <w:rPr>
                <w:rFonts w:ascii="宋体" w:cs="宋体"/>
                <w:kern w:val="0"/>
                <w:sz w:val="20"/>
                <w:szCs w:val="20"/>
              </w:rPr>
            </w:pPr>
            <w:r w:rsidRPr="00DB4CFA">
              <w:rPr>
                <w:rFonts w:ascii="宋体" w:cs="宋体" w:hint="eastAsia"/>
                <w:kern w:val="0"/>
                <w:sz w:val="20"/>
                <w:szCs w:val="20"/>
              </w:rPr>
              <w:t>LOANNO</w:t>
            </w:r>
          </w:p>
        </w:tc>
        <w:tc>
          <w:tcPr>
            <w:tcW w:w="1709" w:type="dxa"/>
          </w:tcPr>
          <w:p w14:paraId="783F71C5" w14:textId="77777777" w:rsidR="00724F06" w:rsidRPr="00DB4CFA" w:rsidRDefault="00724F06" w:rsidP="00E81D47">
            <w:pPr>
              <w:rPr>
                <w:rFonts w:ascii="宋体" w:cs="宋体"/>
                <w:kern w:val="0"/>
                <w:sz w:val="20"/>
                <w:szCs w:val="20"/>
              </w:rPr>
            </w:pPr>
            <w:r w:rsidRPr="00DB4CFA">
              <w:rPr>
                <w:rFonts w:ascii="宋体" w:cs="宋体" w:hint="eastAsia"/>
                <w:kern w:val="0"/>
                <w:sz w:val="20"/>
                <w:szCs w:val="20"/>
              </w:rPr>
              <w:t>借款编号</w:t>
            </w:r>
          </w:p>
        </w:tc>
        <w:tc>
          <w:tcPr>
            <w:tcW w:w="851" w:type="dxa"/>
          </w:tcPr>
          <w:p w14:paraId="34FC8210" w14:textId="77777777" w:rsidR="00724F06" w:rsidRPr="00DB4CFA" w:rsidRDefault="00724F06" w:rsidP="00E81D47">
            <w:pPr>
              <w:rPr>
                <w:rFonts w:ascii="宋体" w:cs="宋体"/>
                <w:kern w:val="0"/>
                <w:sz w:val="20"/>
                <w:szCs w:val="20"/>
              </w:rPr>
            </w:pPr>
            <w:r>
              <w:rPr>
                <w:rFonts w:ascii="宋体" w:cs="宋体" w:hint="eastAsia"/>
                <w:kern w:val="0"/>
                <w:sz w:val="20"/>
                <w:szCs w:val="20"/>
              </w:rPr>
              <w:t>C</w:t>
            </w:r>
            <w:r w:rsidRPr="00DB4CFA">
              <w:rPr>
                <w:rFonts w:ascii="宋体" w:cs="宋体" w:hint="eastAsia"/>
                <w:kern w:val="0"/>
                <w:sz w:val="20"/>
                <w:szCs w:val="20"/>
              </w:rPr>
              <w:t>(64)</w:t>
            </w:r>
          </w:p>
        </w:tc>
        <w:tc>
          <w:tcPr>
            <w:tcW w:w="708" w:type="dxa"/>
          </w:tcPr>
          <w:p w14:paraId="56165E14" w14:textId="77777777" w:rsidR="00724F06" w:rsidRPr="00DB4CFA" w:rsidRDefault="00724F06" w:rsidP="00E81D47">
            <w:pPr>
              <w:rPr>
                <w:rFonts w:ascii="宋体" w:cs="宋体"/>
                <w:kern w:val="0"/>
                <w:sz w:val="20"/>
                <w:szCs w:val="20"/>
              </w:rPr>
            </w:pPr>
            <w:r w:rsidRPr="00DB4CFA">
              <w:rPr>
                <w:rFonts w:ascii="宋体" w:cs="宋体" w:hint="eastAsia"/>
                <w:kern w:val="0"/>
                <w:sz w:val="20"/>
                <w:szCs w:val="20"/>
              </w:rPr>
              <w:t>否</w:t>
            </w:r>
          </w:p>
        </w:tc>
        <w:tc>
          <w:tcPr>
            <w:tcW w:w="2635" w:type="dxa"/>
          </w:tcPr>
          <w:p w14:paraId="3323FCEF" w14:textId="77777777" w:rsidR="00724F06" w:rsidRPr="00DB4CFA" w:rsidRDefault="00724F06" w:rsidP="00E81D47">
            <w:pPr>
              <w:rPr>
                <w:rFonts w:ascii="宋体" w:cs="宋体"/>
                <w:kern w:val="0"/>
                <w:sz w:val="20"/>
                <w:szCs w:val="20"/>
              </w:rPr>
            </w:pPr>
          </w:p>
        </w:tc>
      </w:tr>
      <w:tr w:rsidR="00724F06" w14:paraId="306ACBA3" w14:textId="77777777" w:rsidTr="00E81D47">
        <w:trPr>
          <w:cantSplit/>
          <w:trHeight w:val="145"/>
        </w:trPr>
        <w:tc>
          <w:tcPr>
            <w:tcW w:w="983" w:type="dxa"/>
            <w:vMerge/>
          </w:tcPr>
          <w:p w14:paraId="6E99C93E" w14:textId="77777777" w:rsidR="00724F06" w:rsidRDefault="00724F06" w:rsidP="00E81D47">
            <w:pPr>
              <w:rPr>
                <w:rFonts w:ascii="宋体" w:hAnsi="宋体"/>
              </w:rPr>
            </w:pPr>
          </w:p>
        </w:tc>
        <w:tc>
          <w:tcPr>
            <w:tcW w:w="2094" w:type="dxa"/>
          </w:tcPr>
          <w:p w14:paraId="1CCA3940" w14:textId="77777777" w:rsidR="00724F06" w:rsidRPr="00DB4CFA" w:rsidRDefault="00724F06" w:rsidP="00E81D47">
            <w:pPr>
              <w:rPr>
                <w:rFonts w:ascii="宋体" w:cs="宋体"/>
                <w:kern w:val="0"/>
                <w:sz w:val="20"/>
                <w:szCs w:val="20"/>
              </w:rPr>
            </w:pPr>
            <w:r w:rsidRPr="00DB4CFA">
              <w:rPr>
                <w:rFonts w:ascii="宋体" w:cs="宋体" w:hint="eastAsia"/>
                <w:kern w:val="0"/>
                <w:sz w:val="20"/>
                <w:szCs w:val="20"/>
              </w:rPr>
              <w:t>OLDREQSEQNO</w:t>
            </w:r>
          </w:p>
        </w:tc>
        <w:tc>
          <w:tcPr>
            <w:tcW w:w="1709" w:type="dxa"/>
          </w:tcPr>
          <w:p w14:paraId="15030B1E" w14:textId="77777777" w:rsidR="00724F06" w:rsidRPr="00DB4CFA" w:rsidRDefault="00724F06" w:rsidP="00E81D47">
            <w:pPr>
              <w:rPr>
                <w:rFonts w:ascii="宋体" w:cs="宋体"/>
                <w:kern w:val="0"/>
                <w:sz w:val="20"/>
                <w:szCs w:val="20"/>
              </w:rPr>
            </w:pPr>
            <w:r w:rsidRPr="00DB4CFA">
              <w:rPr>
                <w:rFonts w:ascii="宋体" w:cs="宋体" w:hint="eastAsia"/>
                <w:kern w:val="0"/>
                <w:sz w:val="20"/>
                <w:szCs w:val="20"/>
              </w:rPr>
              <w:t>原投标流水号</w:t>
            </w:r>
          </w:p>
        </w:tc>
        <w:tc>
          <w:tcPr>
            <w:tcW w:w="851" w:type="dxa"/>
          </w:tcPr>
          <w:p w14:paraId="30CE4096" w14:textId="77777777" w:rsidR="00724F06" w:rsidRPr="00DB4CFA" w:rsidRDefault="00724F06" w:rsidP="00412BCC">
            <w:pPr>
              <w:rPr>
                <w:rFonts w:ascii="宋体" w:cs="宋体"/>
                <w:kern w:val="0"/>
                <w:sz w:val="20"/>
                <w:szCs w:val="20"/>
              </w:rPr>
            </w:pPr>
            <w:r w:rsidRPr="00DB4CFA">
              <w:rPr>
                <w:rFonts w:ascii="宋体" w:cs="宋体" w:hint="eastAsia"/>
                <w:kern w:val="0"/>
                <w:sz w:val="20"/>
                <w:szCs w:val="20"/>
              </w:rPr>
              <w:t>C</w:t>
            </w:r>
            <w:r>
              <w:rPr>
                <w:rFonts w:ascii="宋体" w:cs="宋体" w:hint="eastAsia"/>
                <w:kern w:val="0"/>
                <w:sz w:val="20"/>
                <w:szCs w:val="20"/>
              </w:rPr>
              <w:t>(</w:t>
            </w:r>
            <w:del w:id="3777" w:author="wincol" w:date="2016-06-12T18:55:00Z">
              <w:r w:rsidRPr="00DB4CFA" w:rsidDel="00412BCC">
                <w:rPr>
                  <w:rFonts w:ascii="宋体" w:cs="宋体" w:hint="eastAsia"/>
                  <w:kern w:val="0"/>
                  <w:sz w:val="20"/>
                  <w:szCs w:val="20"/>
                </w:rPr>
                <w:delText>32</w:delText>
              </w:r>
            </w:del>
            <w:ins w:id="3778" w:author="wincol" w:date="2016-06-12T18:55:00Z">
              <w:r w:rsidR="00412BCC">
                <w:rPr>
                  <w:rFonts w:ascii="宋体" w:cs="宋体" w:hint="eastAsia"/>
                  <w:kern w:val="0"/>
                  <w:sz w:val="20"/>
                  <w:szCs w:val="20"/>
                </w:rPr>
                <w:t>28</w:t>
              </w:r>
            </w:ins>
            <w:r w:rsidRPr="00DB4CFA">
              <w:rPr>
                <w:rFonts w:ascii="宋体" w:cs="宋体" w:hint="eastAsia"/>
                <w:kern w:val="0"/>
                <w:sz w:val="20"/>
                <w:szCs w:val="20"/>
              </w:rPr>
              <w:t>）</w:t>
            </w:r>
          </w:p>
        </w:tc>
        <w:tc>
          <w:tcPr>
            <w:tcW w:w="708" w:type="dxa"/>
          </w:tcPr>
          <w:p w14:paraId="7390874A" w14:textId="77777777" w:rsidR="00724F06" w:rsidRPr="00DB4CFA" w:rsidRDefault="00724F06" w:rsidP="00E81D47">
            <w:pPr>
              <w:rPr>
                <w:rFonts w:ascii="宋体" w:cs="宋体"/>
                <w:kern w:val="0"/>
                <w:sz w:val="20"/>
                <w:szCs w:val="20"/>
              </w:rPr>
            </w:pPr>
            <w:r w:rsidRPr="00DB4CFA">
              <w:rPr>
                <w:rFonts w:ascii="宋体" w:cs="宋体" w:hint="eastAsia"/>
                <w:kern w:val="0"/>
                <w:sz w:val="20"/>
                <w:szCs w:val="20"/>
              </w:rPr>
              <w:t>否</w:t>
            </w:r>
          </w:p>
        </w:tc>
        <w:tc>
          <w:tcPr>
            <w:tcW w:w="2635" w:type="dxa"/>
          </w:tcPr>
          <w:p w14:paraId="0AA3290F" w14:textId="77777777" w:rsidR="00724F06" w:rsidRPr="00DB4CFA" w:rsidRDefault="00724F06" w:rsidP="00E81D47">
            <w:pPr>
              <w:rPr>
                <w:rFonts w:ascii="宋体" w:cs="宋体"/>
                <w:kern w:val="0"/>
                <w:sz w:val="20"/>
                <w:szCs w:val="20"/>
              </w:rPr>
            </w:pPr>
          </w:p>
        </w:tc>
      </w:tr>
      <w:tr w:rsidR="00724F06" w14:paraId="20CB3F76" w14:textId="77777777" w:rsidTr="00E81D47">
        <w:trPr>
          <w:cantSplit/>
          <w:trHeight w:val="145"/>
        </w:trPr>
        <w:tc>
          <w:tcPr>
            <w:tcW w:w="983" w:type="dxa"/>
            <w:vMerge/>
          </w:tcPr>
          <w:p w14:paraId="0C1305FC" w14:textId="77777777" w:rsidR="00724F06" w:rsidRDefault="00724F06" w:rsidP="00E81D47">
            <w:pPr>
              <w:rPr>
                <w:rFonts w:ascii="宋体" w:hAnsi="宋体"/>
              </w:rPr>
            </w:pPr>
          </w:p>
        </w:tc>
        <w:tc>
          <w:tcPr>
            <w:tcW w:w="2094" w:type="dxa"/>
          </w:tcPr>
          <w:p w14:paraId="50D938E3" w14:textId="77777777" w:rsidR="00724F06" w:rsidRPr="00DB4CFA" w:rsidRDefault="00724F06" w:rsidP="00E81D47">
            <w:pPr>
              <w:rPr>
                <w:rFonts w:ascii="宋体" w:cs="宋体"/>
                <w:kern w:val="0"/>
                <w:sz w:val="20"/>
                <w:szCs w:val="20"/>
              </w:rPr>
            </w:pPr>
            <w:r w:rsidRPr="00DB4CFA">
              <w:rPr>
                <w:rFonts w:ascii="宋体" w:cs="宋体" w:hint="eastAsia"/>
                <w:kern w:val="0"/>
                <w:sz w:val="20"/>
                <w:szCs w:val="20"/>
              </w:rPr>
              <w:t>ACNO</w:t>
            </w:r>
          </w:p>
        </w:tc>
        <w:tc>
          <w:tcPr>
            <w:tcW w:w="1709" w:type="dxa"/>
          </w:tcPr>
          <w:p w14:paraId="386839FA" w14:textId="77777777" w:rsidR="00724F06" w:rsidRPr="00DB4CFA" w:rsidRDefault="00724F06" w:rsidP="00E81D47">
            <w:pPr>
              <w:rPr>
                <w:rFonts w:ascii="宋体" w:cs="宋体"/>
                <w:kern w:val="0"/>
                <w:sz w:val="20"/>
                <w:szCs w:val="20"/>
              </w:rPr>
            </w:pPr>
            <w:r w:rsidRPr="00DB4CFA">
              <w:rPr>
                <w:rFonts w:ascii="宋体" w:cs="宋体" w:hint="eastAsia"/>
                <w:kern w:val="0"/>
                <w:sz w:val="20"/>
                <w:szCs w:val="20"/>
              </w:rPr>
              <w:t>投资人账号</w:t>
            </w:r>
          </w:p>
        </w:tc>
        <w:tc>
          <w:tcPr>
            <w:tcW w:w="851" w:type="dxa"/>
          </w:tcPr>
          <w:p w14:paraId="1184F9AD" w14:textId="77777777" w:rsidR="00724F06" w:rsidRPr="00DB4CFA" w:rsidRDefault="00724F06" w:rsidP="00E81D47">
            <w:pPr>
              <w:rPr>
                <w:rFonts w:ascii="宋体" w:cs="宋体"/>
                <w:kern w:val="0"/>
                <w:sz w:val="20"/>
                <w:szCs w:val="20"/>
              </w:rPr>
            </w:pPr>
            <w:r w:rsidRPr="00DB4CFA">
              <w:rPr>
                <w:rFonts w:ascii="宋体" w:cs="宋体" w:hint="eastAsia"/>
                <w:kern w:val="0"/>
                <w:sz w:val="20"/>
                <w:szCs w:val="20"/>
              </w:rPr>
              <w:t>C(32)</w:t>
            </w:r>
          </w:p>
        </w:tc>
        <w:tc>
          <w:tcPr>
            <w:tcW w:w="708" w:type="dxa"/>
          </w:tcPr>
          <w:p w14:paraId="356B0AC2" w14:textId="77777777" w:rsidR="00724F06" w:rsidRPr="00DB4CFA" w:rsidRDefault="00724F06" w:rsidP="00E81D47">
            <w:pPr>
              <w:rPr>
                <w:rFonts w:ascii="宋体" w:cs="宋体"/>
                <w:kern w:val="0"/>
                <w:sz w:val="20"/>
                <w:szCs w:val="20"/>
              </w:rPr>
            </w:pPr>
            <w:r w:rsidRPr="00DB4CFA">
              <w:rPr>
                <w:rFonts w:ascii="宋体" w:cs="宋体" w:hint="eastAsia"/>
                <w:kern w:val="0"/>
                <w:sz w:val="20"/>
                <w:szCs w:val="20"/>
              </w:rPr>
              <w:t>否</w:t>
            </w:r>
          </w:p>
        </w:tc>
        <w:tc>
          <w:tcPr>
            <w:tcW w:w="2635" w:type="dxa"/>
          </w:tcPr>
          <w:p w14:paraId="6688950F" w14:textId="77777777" w:rsidR="00724F06" w:rsidRPr="00DB4CFA" w:rsidRDefault="00724F06" w:rsidP="00E81D47">
            <w:pPr>
              <w:rPr>
                <w:rFonts w:ascii="宋体" w:cs="宋体"/>
                <w:kern w:val="0"/>
                <w:sz w:val="20"/>
                <w:szCs w:val="20"/>
              </w:rPr>
            </w:pPr>
          </w:p>
        </w:tc>
      </w:tr>
      <w:tr w:rsidR="00724F06" w14:paraId="7BD2672B" w14:textId="77777777" w:rsidTr="00E81D47">
        <w:trPr>
          <w:cantSplit/>
          <w:trHeight w:val="145"/>
        </w:trPr>
        <w:tc>
          <w:tcPr>
            <w:tcW w:w="983" w:type="dxa"/>
            <w:vMerge/>
          </w:tcPr>
          <w:p w14:paraId="304E51A2" w14:textId="77777777" w:rsidR="00724F06" w:rsidRDefault="00724F06" w:rsidP="00E81D47">
            <w:pPr>
              <w:rPr>
                <w:rFonts w:ascii="宋体" w:hAnsi="宋体"/>
              </w:rPr>
            </w:pPr>
          </w:p>
        </w:tc>
        <w:tc>
          <w:tcPr>
            <w:tcW w:w="2094" w:type="dxa"/>
          </w:tcPr>
          <w:p w14:paraId="479E7D6E" w14:textId="77777777" w:rsidR="00724F06" w:rsidRPr="00DB4CFA" w:rsidRDefault="00724F06" w:rsidP="00E81D47">
            <w:pPr>
              <w:rPr>
                <w:rFonts w:ascii="宋体" w:cs="宋体"/>
                <w:kern w:val="0"/>
                <w:sz w:val="20"/>
                <w:szCs w:val="20"/>
              </w:rPr>
            </w:pPr>
            <w:r w:rsidRPr="00DB4CFA">
              <w:rPr>
                <w:rFonts w:ascii="宋体" w:cs="宋体" w:hint="eastAsia"/>
                <w:kern w:val="0"/>
                <w:sz w:val="20"/>
                <w:szCs w:val="20"/>
              </w:rPr>
              <w:t>ACNAME</w:t>
            </w:r>
          </w:p>
        </w:tc>
        <w:tc>
          <w:tcPr>
            <w:tcW w:w="1709" w:type="dxa"/>
          </w:tcPr>
          <w:p w14:paraId="263ECD0A" w14:textId="77777777" w:rsidR="00724F06" w:rsidRPr="00DB4CFA" w:rsidRDefault="00724F06" w:rsidP="00E81D47">
            <w:pPr>
              <w:rPr>
                <w:rFonts w:ascii="宋体" w:cs="宋体"/>
                <w:kern w:val="0"/>
                <w:sz w:val="20"/>
                <w:szCs w:val="20"/>
              </w:rPr>
            </w:pPr>
            <w:r w:rsidRPr="00DB4CFA">
              <w:rPr>
                <w:rFonts w:ascii="宋体" w:cs="宋体" w:hint="eastAsia"/>
                <w:kern w:val="0"/>
                <w:sz w:val="20"/>
                <w:szCs w:val="20"/>
              </w:rPr>
              <w:t>投资人账号户名</w:t>
            </w:r>
          </w:p>
        </w:tc>
        <w:tc>
          <w:tcPr>
            <w:tcW w:w="851" w:type="dxa"/>
          </w:tcPr>
          <w:p w14:paraId="524CB792" w14:textId="77777777" w:rsidR="00724F06" w:rsidRPr="00DB4CFA" w:rsidRDefault="00724F06" w:rsidP="00E81D47">
            <w:pPr>
              <w:rPr>
                <w:rFonts w:ascii="宋体" w:cs="宋体"/>
                <w:kern w:val="0"/>
                <w:sz w:val="20"/>
                <w:szCs w:val="20"/>
              </w:rPr>
            </w:pPr>
            <w:r w:rsidRPr="00DB4CFA">
              <w:rPr>
                <w:rFonts w:ascii="宋体" w:cs="宋体" w:hint="eastAsia"/>
                <w:kern w:val="0"/>
                <w:sz w:val="20"/>
                <w:szCs w:val="20"/>
              </w:rPr>
              <w:t>C(128)</w:t>
            </w:r>
          </w:p>
        </w:tc>
        <w:tc>
          <w:tcPr>
            <w:tcW w:w="708" w:type="dxa"/>
          </w:tcPr>
          <w:p w14:paraId="642B4C0E" w14:textId="77777777" w:rsidR="00724F06" w:rsidRPr="00DB4CFA" w:rsidRDefault="00724F06" w:rsidP="00E81D47">
            <w:pPr>
              <w:rPr>
                <w:rFonts w:ascii="宋体" w:cs="宋体"/>
                <w:kern w:val="0"/>
                <w:sz w:val="20"/>
                <w:szCs w:val="20"/>
              </w:rPr>
            </w:pPr>
            <w:r w:rsidRPr="00DB4CFA">
              <w:rPr>
                <w:rFonts w:ascii="宋体" w:cs="宋体" w:hint="eastAsia"/>
                <w:kern w:val="0"/>
                <w:sz w:val="20"/>
                <w:szCs w:val="20"/>
              </w:rPr>
              <w:t>否</w:t>
            </w:r>
          </w:p>
        </w:tc>
        <w:tc>
          <w:tcPr>
            <w:tcW w:w="2635" w:type="dxa"/>
          </w:tcPr>
          <w:p w14:paraId="6C11A421" w14:textId="77777777" w:rsidR="00724F06" w:rsidRPr="00DB4CFA" w:rsidRDefault="00724F06" w:rsidP="00E81D47">
            <w:pPr>
              <w:rPr>
                <w:rFonts w:ascii="宋体" w:cs="宋体"/>
                <w:kern w:val="0"/>
                <w:sz w:val="20"/>
                <w:szCs w:val="20"/>
              </w:rPr>
            </w:pPr>
          </w:p>
        </w:tc>
      </w:tr>
      <w:tr w:rsidR="00724F06" w14:paraId="4B3FAB52" w14:textId="77777777" w:rsidTr="00E81D47">
        <w:trPr>
          <w:cantSplit/>
          <w:trHeight w:val="145"/>
        </w:trPr>
        <w:tc>
          <w:tcPr>
            <w:tcW w:w="983" w:type="dxa"/>
            <w:vMerge/>
          </w:tcPr>
          <w:p w14:paraId="51CCCD16" w14:textId="77777777" w:rsidR="00724F06" w:rsidRDefault="00724F06" w:rsidP="00E81D47">
            <w:pPr>
              <w:rPr>
                <w:rFonts w:ascii="宋体" w:hAnsi="宋体"/>
              </w:rPr>
            </w:pPr>
          </w:p>
        </w:tc>
        <w:tc>
          <w:tcPr>
            <w:tcW w:w="2094" w:type="dxa"/>
          </w:tcPr>
          <w:p w14:paraId="38E4B78F" w14:textId="77777777" w:rsidR="00724F06" w:rsidRPr="00DB4CFA" w:rsidRDefault="00724F06" w:rsidP="00E81D47">
            <w:pPr>
              <w:rPr>
                <w:rFonts w:ascii="宋体" w:cs="宋体"/>
                <w:kern w:val="0"/>
                <w:sz w:val="20"/>
                <w:szCs w:val="20"/>
              </w:rPr>
            </w:pPr>
            <w:r w:rsidRPr="00DB4CFA">
              <w:rPr>
                <w:rFonts w:ascii="宋体" w:cs="宋体" w:hint="eastAsia"/>
                <w:kern w:val="0"/>
                <w:sz w:val="20"/>
                <w:szCs w:val="20"/>
              </w:rPr>
              <w:t>CANCELREASON</w:t>
            </w:r>
          </w:p>
        </w:tc>
        <w:tc>
          <w:tcPr>
            <w:tcW w:w="1709" w:type="dxa"/>
          </w:tcPr>
          <w:p w14:paraId="3962B860" w14:textId="77777777" w:rsidR="00724F06" w:rsidRPr="00DB4CFA" w:rsidRDefault="00724F06" w:rsidP="00E81D47">
            <w:pPr>
              <w:rPr>
                <w:rFonts w:ascii="宋体" w:cs="宋体"/>
                <w:kern w:val="0"/>
                <w:sz w:val="20"/>
                <w:szCs w:val="20"/>
              </w:rPr>
            </w:pPr>
            <w:r w:rsidRPr="00DB4CFA">
              <w:rPr>
                <w:rFonts w:ascii="宋体" w:cs="宋体" w:hint="eastAsia"/>
                <w:kern w:val="0"/>
                <w:sz w:val="20"/>
                <w:szCs w:val="20"/>
              </w:rPr>
              <w:t>撤标原因</w:t>
            </w:r>
          </w:p>
        </w:tc>
        <w:tc>
          <w:tcPr>
            <w:tcW w:w="851" w:type="dxa"/>
          </w:tcPr>
          <w:p w14:paraId="1B480309" w14:textId="77777777" w:rsidR="00724F06" w:rsidRPr="00DB4CFA" w:rsidRDefault="00724F06" w:rsidP="00E81D47">
            <w:pPr>
              <w:rPr>
                <w:rFonts w:ascii="宋体" w:cs="宋体"/>
                <w:kern w:val="0"/>
                <w:sz w:val="20"/>
                <w:szCs w:val="20"/>
              </w:rPr>
            </w:pPr>
            <w:r w:rsidRPr="00DB4CFA">
              <w:rPr>
                <w:rFonts w:ascii="宋体" w:cs="宋体" w:hint="eastAsia"/>
                <w:kern w:val="0"/>
                <w:sz w:val="20"/>
                <w:szCs w:val="20"/>
              </w:rPr>
              <w:t>C(128)</w:t>
            </w:r>
          </w:p>
        </w:tc>
        <w:tc>
          <w:tcPr>
            <w:tcW w:w="708" w:type="dxa"/>
          </w:tcPr>
          <w:p w14:paraId="34A920AD" w14:textId="77777777" w:rsidR="00724F06" w:rsidRPr="00DB4CFA" w:rsidRDefault="00724F06" w:rsidP="00E81D47">
            <w:pPr>
              <w:rPr>
                <w:rFonts w:ascii="宋体" w:cs="宋体"/>
                <w:kern w:val="0"/>
                <w:sz w:val="20"/>
                <w:szCs w:val="20"/>
              </w:rPr>
            </w:pPr>
            <w:r w:rsidRPr="00DB4CFA">
              <w:rPr>
                <w:rFonts w:ascii="宋体" w:cs="宋体" w:hint="eastAsia"/>
                <w:kern w:val="0"/>
                <w:sz w:val="20"/>
                <w:szCs w:val="20"/>
              </w:rPr>
              <w:t>是</w:t>
            </w:r>
          </w:p>
        </w:tc>
        <w:tc>
          <w:tcPr>
            <w:tcW w:w="2635" w:type="dxa"/>
          </w:tcPr>
          <w:p w14:paraId="57574D5C" w14:textId="77777777" w:rsidR="00724F06" w:rsidRPr="00DB4CFA" w:rsidRDefault="00724F06" w:rsidP="00E81D47">
            <w:pPr>
              <w:rPr>
                <w:rFonts w:ascii="宋体" w:cs="宋体"/>
                <w:kern w:val="0"/>
                <w:sz w:val="20"/>
                <w:szCs w:val="20"/>
              </w:rPr>
            </w:pPr>
          </w:p>
        </w:tc>
      </w:tr>
      <w:tr w:rsidR="00851BD1" w14:paraId="732F7171" w14:textId="77777777" w:rsidTr="00E81D47">
        <w:trPr>
          <w:cantSplit/>
          <w:trHeight w:val="145"/>
        </w:trPr>
        <w:tc>
          <w:tcPr>
            <w:tcW w:w="983" w:type="dxa"/>
            <w:vMerge/>
          </w:tcPr>
          <w:p w14:paraId="649C4E04" w14:textId="77777777" w:rsidR="00851BD1" w:rsidRDefault="00851BD1" w:rsidP="00E81D47">
            <w:pPr>
              <w:rPr>
                <w:rFonts w:ascii="宋体" w:hAnsi="宋体"/>
              </w:rPr>
            </w:pPr>
          </w:p>
        </w:tc>
        <w:tc>
          <w:tcPr>
            <w:tcW w:w="2094" w:type="dxa"/>
          </w:tcPr>
          <w:p w14:paraId="5B69D880" w14:textId="77777777" w:rsidR="00851BD1" w:rsidRPr="00DB4CFA" w:rsidRDefault="00851BD1" w:rsidP="00E81D47">
            <w:pPr>
              <w:rPr>
                <w:rFonts w:ascii="宋体" w:cs="宋体"/>
                <w:kern w:val="0"/>
                <w:sz w:val="20"/>
                <w:szCs w:val="20"/>
              </w:rPr>
            </w:pPr>
            <w:r w:rsidRPr="00DB4CFA">
              <w:rPr>
                <w:rFonts w:ascii="宋体" w:cs="宋体" w:hint="eastAsia"/>
                <w:kern w:val="0"/>
                <w:sz w:val="20"/>
                <w:szCs w:val="20"/>
              </w:rPr>
              <w:t>HOSTDT</w:t>
            </w:r>
          </w:p>
        </w:tc>
        <w:tc>
          <w:tcPr>
            <w:tcW w:w="1709" w:type="dxa"/>
          </w:tcPr>
          <w:p w14:paraId="06A399AB" w14:textId="77777777" w:rsidR="00851BD1" w:rsidRPr="00DB4CFA" w:rsidRDefault="00851BD1" w:rsidP="00E81D47">
            <w:pPr>
              <w:rPr>
                <w:rFonts w:ascii="宋体" w:cs="宋体"/>
                <w:kern w:val="0"/>
                <w:sz w:val="20"/>
                <w:szCs w:val="20"/>
              </w:rPr>
            </w:pPr>
            <w:r w:rsidRPr="00DB4CFA">
              <w:rPr>
                <w:rFonts w:ascii="宋体" w:cs="宋体" w:hint="eastAsia"/>
                <w:kern w:val="0"/>
                <w:sz w:val="20"/>
                <w:szCs w:val="20"/>
              </w:rPr>
              <w:t>银行止付日期</w:t>
            </w:r>
          </w:p>
        </w:tc>
        <w:tc>
          <w:tcPr>
            <w:tcW w:w="851" w:type="dxa"/>
          </w:tcPr>
          <w:p w14:paraId="4D4AEF91" w14:textId="77777777" w:rsidR="00851BD1" w:rsidRPr="00DB4CFA" w:rsidRDefault="00851BD1" w:rsidP="00E81D47">
            <w:pPr>
              <w:rPr>
                <w:rFonts w:ascii="宋体" w:cs="宋体"/>
                <w:kern w:val="0"/>
                <w:sz w:val="20"/>
                <w:szCs w:val="20"/>
              </w:rPr>
            </w:pPr>
            <w:r w:rsidRPr="00DB4CFA">
              <w:rPr>
                <w:rFonts w:ascii="宋体" w:cs="宋体" w:hint="eastAsia"/>
                <w:kern w:val="0"/>
                <w:sz w:val="20"/>
                <w:szCs w:val="20"/>
              </w:rPr>
              <w:t>C(8)</w:t>
            </w:r>
          </w:p>
        </w:tc>
        <w:tc>
          <w:tcPr>
            <w:tcW w:w="708" w:type="dxa"/>
          </w:tcPr>
          <w:p w14:paraId="4ED55B3A" w14:textId="77777777" w:rsidR="00851BD1" w:rsidRPr="00DB4CFA" w:rsidRDefault="00851BD1" w:rsidP="00E81D47">
            <w:pPr>
              <w:rPr>
                <w:rFonts w:ascii="宋体" w:cs="宋体"/>
                <w:kern w:val="0"/>
                <w:sz w:val="20"/>
                <w:szCs w:val="20"/>
              </w:rPr>
            </w:pPr>
            <w:r w:rsidRPr="00DB4CFA">
              <w:rPr>
                <w:rFonts w:ascii="宋体" w:cs="宋体" w:hint="eastAsia"/>
                <w:kern w:val="0"/>
                <w:sz w:val="20"/>
                <w:szCs w:val="20"/>
              </w:rPr>
              <w:t>是</w:t>
            </w:r>
          </w:p>
        </w:tc>
        <w:tc>
          <w:tcPr>
            <w:tcW w:w="2635" w:type="dxa"/>
            <w:vMerge w:val="restart"/>
          </w:tcPr>
          <w:p w14:paraId="6A1999D5" w14:textId="77777777" w:rsidR="00851BD1" w:rsidRPr="00DB4CFA" w:rsidRDefault="00851BD1" w:rsidP="00E81D47">
            <w:pPr>
              <w:rPr>
                <w:rFonts w:ascii="宋体" w:cs="宋体"/>
                <w:kern w:val="0"/>
                <w:sz w:val="20"/>
                <w:szCs w:val="20"/>
              </w:rPr>
            </w:pPr>
            <w:ins w:id="3779" w:author="wincol" w:date="2016-04-28T11:22:00Z">
              <w:r>
                <w:rPr>
                  <w:rFonts w:ascii="宋体" w:cs="宋体" w:hint="eastAsia"/>
                  <w:kern w:val="0"/>
                  <w:sz w:val="20"/>
                  <w:szCs w:val="20"/>
                </w:rPr>
                <w:t>不再传此两值，但标签会保留</w:t>
              </w:r>
            </w:ins>
          </w:p>
        </w:tc>
      </w:tr>
      <w:tr w:rsidR="00851BD1" w14:paraId="69461987" w14:textId="77777777" w:rsidTr="00E81D47">
        <w:trPr>
          <w:cantSplit/>
          <w:trHeight w:val="145"/>
        </w:trPr>
        <w:tc>
          <w:tcPr>
            <w:tcW w:w="983" w:type="dxa"/>
            <w:vMerge/>
          </w:tcPr>
          <w:p w14:paraId="7E1FFFEC" w14:textId="77777777" w:rsidR="00851BD1" w:rsidRDefault="00851BD1" w:rsidP="00E81D47">
            <w:pPr>
              <w:rPr>
                <w:rFonts w:ascii="宋体" w:hAnsi="宋体"/>
              </w:rPr>
            </w:pPr>
          </w:p>
        </w:tc>
        <w:tc>
          <w:tcPr>
            <w:tcW w:w="2094" w:type="dxa"/>
          </w:tcPr>
          <w:p w14:paraId="2CA9F4F3" w14:textId="77777777" w:rsidR="00851BD1" w:rsidRPr="00DB4CFA" w:rsidRDefault="00851BD1" w:rsidP="00E81D47">
            <w:pPr>
              <w:rPr>
                <w:rFonts w:ascii="宋体" w:cs="宋体"/>
                <w:kern w:val="0"/>
                <w:sz w:val="20"/>
                <w:szCs w:val="20"/>
              </w:rPr>
            </w:pPr>
            <w:r w:rsidRPr="00DB4CFA">
              <w:rPr>
                <w:rFonts w:ascii="宋体" w:cs="宋体" w:hint="eastAsia"/>
                <w:kern w:val="0"/>
                <w:sz w:val="20"/>
                <w:szCs w:val="20"/>
              </w:rPr>
              <w:t>HOSTJNLNO</w:t>
            </w:r>
          </w:p>
        </w:tc>
        <w:tc>
          <w:tcPr>
            <w:tcW w:w="1709" w:type="dxa"/>
          </w:tcPr>
          <w:p w14:paraId="0F26DDA1" w14:textId="77777777" w:rsidR="00851BD1" w:rsidRPr="00DB4CFA" w:rsidRDefault="00851BD1" w:rsidP="00E81D47">
            <w:pPr>
              <w:rPr>
                <w:rFonts w:ascii="宋体" w:cs="宋体"/>
                <w:kern w:val="0"/>
                <w:sz w:val="20"/>
                <w:szCs w:val="20"/>
              </w:rPr>
            </w:pPr>
            <w:r w:rsidRPr="00DB4CFA">
              <w:rPr>
                <w:rFonts w:ascii="宋体" w:cs="宋体" w:hint="eastAsia"/>
                <w:kern w:val="0"/>
                <w:sz w:val="20"/>
                <w:szCs w:val="20"/>
              </w:rPr>
              <w:t>银行止付流水号</w:t>
            </w:r>
          </w:p>
        </w:tc>
        <w:tc>
          <w:tcPr>
            <w:tcW w:w="851" w:type="dxa"/>
          </w:tcPr>
          <w:p w14:paraId="61112AAD" w14:textId="77777777" w:rsidR="00851BD1" w:rsidRPr="00DB4CFA" w:rsidRDefault="00851BD1" w:rsidP="00E81D47">
            <w:pPr>
              <w:rPr>
                <w:rFonts w:ascii="宋体" w:cs="宋体"/>
                <w:kern w:val="0"/>
                <w:sz w:val="20"/>
                <w:szCs w:val="20"/>
              </w:rPr>
            </w:pPr>
            <w:r w:rsidRPr="00DB4CFA">
              <w:rPr>
                <w:rFonts w:ascii="宋体" w:cs="宋体" w:hint="eastAsia"/>
                <w:kern w:val="0"/>
                <w:sz w:val="20"/>
                <w:szCs w:val="20"/>
              </w:rPr>
              <w:t>C(32)</w:t>
            </w:r>
          </w:p>
        </w:tc>
        <w:tc>
          <w:tcPr>
            <w:tcW w:w="708" w:type="dxa"/>
          </w:tcPr>
          <w:p w14:paraId="6A9F09BC" w14:textId="77777777" w:rsidR="00851BD1" w:rsidRPr="00DB4CFA" w:rsidRDefault="00851BD1" w:rsidP="00E81D47">
            <w:pPr>
              <w:rPr>
                <w:rFonts w:ascii="宋体" w:cs="宋体"/>
                <w:kern w:val="0"/>
                <w:sz w:val="20"/>
                <w:szCs w:val="20"/>
              </w:rPr>
            </w:pPr>
            <w:ins w:id="3780" w:author="wincol" w:date="2016-04-11T18:53:00Z">
              <w:r w:rsidRPr="00DB4CFA">
                <w:rPr>
                  <w:rFonts w:ascii="宋体" w:cs="宋体" w:hint="eastAsia"/>
                  <w:kern w:val="0"/>
                  <w:sz w:val="20"/>
                  <w:szCs w:val="20"/>
                </w:rPr>
                <w:t>是</w:t>
              </w:r>
            </w:ins>
          </w:p>
        </w:tc>
        <w:tc>
          <w:tcPr>
            <w:tcW w:w="2635" w:type="dxa"/>
            <w:vMerge/>
          </w:tcPr>
          <w:p w14:paraId="724557CC" w14:textId="77777777" w:rsidR="00851BD1" w:rsidRPr="00DB4CFA" w:rsidRDefault="00851BD1" w:rsidP="00E81D47">
            <w:pPr>
              <w:rPr>
                <w:rFonts w:ascii="宋体" w:cs="宋体"/>
                <w:kern w:val="0"/>
                <w:sz w:val="20"/>
                <w:szCs w:val="20"/>
              </w:rPr>
            </w:pPr>
          </w:p>
        </w:tc>
      </w:tr>
      <w:tr w:rsidR="00724F06" w14:paraId="32E451A1" w14:textId="77777777" w:rsidTr="00E81D47">
        <w:trPr>
          <w:cantSplit/>
          <w:trHeight w:val="145"/>
          <w:ins w:id="3781" w:author="Windows 用户" w:date="2016-03-28T18:03:00Z"/>
        </w:trPr>
        <w:tc>
          <w:tcPr>
            <w:tcW w:w="983" w:type="dxa"/>
            <w:vMerge/>
          </w:tcPr>
          <w:p w14:paraId="414E49F4" w14:textId="77777777" w:rsidR="00724F06" w:rsidRDefault="00724F06" w:rsidP="00E81D47">
            <w:pPr>
              <w:rPr>
                <w:ins w:id="3782" w:author="Windows 用户" w:date="2016-03-28T18:03:00Z"/>
                <w:rFonts w:ascii="宋体" w:hAnsi="宋体"/>
              </w:rPr>
            </w:pPr>
          </w:p>
        </w:tc>
        <w:tc>
          <w:tcPr>
            <w:tcW w:w="2094" w:type="dxa"/>
          </w:tcPr>
          <w:p w14:paraId="7377DD6B" w14:textId="77777777" w:rsidR="00724F06" w:rsidRPr="00DB4CFA" w:rsidRDefault="00724F06" w:rsidP="00E81D47">
            <w:pPr>
              <w:rPr>
                <w:ins w:id="3783" w:author="Windows 用户" w:date="2016-03-28T18:03:00Z"/>
                <w:rFonts w:ascii="宋体" w:cs="宋体"/>
                <w:kern w:val="0"/>
                <w:sz w:val="20"/>
                <w:szCs w:val="20"/>
              </w:rPr>
            </w:pPr>
            <w:ins w:id="3784" w:author="Windows 用户" w:date="2016-03-28T18:03:00Z">
              <w:r>
                <w:rPr>
                  <w:rFonts w:ascii="宋体" w:cs="宋体" w:hint="eastAsia"/>
                  <w:kern w:val="0"/>
                  <w:sz w:val="20"/>
                  <w:szCs w:val="20"/>
                </w:rPr>
                <w:t>EXT_FILED1</w:t>
              </w:r>
            </w:ins>
          </w:p>
        </w:tc>
        <w:tc>
          <w:tcPr>
            <w:tcW w:w="1709" w:type="dxa"/>
          </w:tcPr>
          <w:p w14:paraId="58765286" w14:textId="77777777" w:rsidR="00724F06" w:rsidRPr="00DB4CFA" w:rsidRDefault="00724F06" w:rsidP="00E81D47">
            <w:pPr>
              <w:rPr>
                <w:ins w:id="3785" w:author="Windows 用户" w:date="2016-03-28T18:03:00Z"/>
                <w:rFonts w:ascii="宋体" w:cs="宋体"/>
                <w:kern w:val="0"/>
                <w:sz w:val="20"/>
                <w:szCs w:val="20"/>
              </w:rPr>
            </w:pPr>
            <w:ins w:id="3786" w:author="Windows 用户" w:date="2016-03-28T18:03:00Z">
              <w:r>
                <w:rPr>
                  <w:rFonts w:ascii="宋体" w:cs="宋体" w:hint="eastAsia"/>
                  <w:kern w:val="0"/>
                  <w:sz w:val="20"/>
                  <w:szCs w:val="20"/>
                </w:rPr>
                <w:t>备用字段1</w:t>
              </w:r>
            </w:ins>
          </w:p>
        </w:tc>
        <w:tc>
          <w:tcPr>
            <w:tcW w:w="851" w:type="dxa"/>
          </w:tcPr>
          <w:p w14:paraId="4E48B3DF" w14:textId="77777777" w:rsidR="00724F06" w:rsidRPr="00DB4CFA" w:rsidRDefault="00724F06" w:rsidP="00E81D47">
            <w:pPr>
              <w:rPr>
                <w:ins w:id="3787" w:author="Windows 用户" w:date="2016-03-28T18:03:00Z"/>
                <w:rFonts w:ascii="宋体" w:cs="宋体"/>
                <w:kern w:val="0"/>
                <w:sz w:val="20"/>
                <w:szCs w:val="20"/>
              </w:rPr>
            </w:pPr>
            <w:ins w:id="3788" w:author="Windows 用户" w:date="2016-03-28T18:03: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56296001" w14:textId="77777777" w:rsidR="00724F06" w:rsidRPr="00DB4CFA" w:rsidRDefault="00724F06" w:rsidP="00E81D47">
            <w:pPr>
              <w:rPr>
                <w:ins w:id="3789" w:author="Windows 用户" w:date="2016-03-28T18:03:00Z"/>
                <w:rFonts w:ascii="宋体" w:cs="宋体"/>
                <w:kern w:val="0"/>
                <w:sz w:val="20"/>
                <w:szCs w:val="20"/>
              </w:rPr>
            </w:pPr>
            <w:ins w:id="3790" w:author="Windows 用户" w:date="2016-03-28T18:03:00Z">
              <w:r>
                <w:rPr>
                  <w:rFonts w:ascii="宋体" w:hAnsi="宋体" w:hint="eastAsia"/>
                </w:rPr>
                <w:t>是</w:t>
              </w:r>
            </w:ins>
          </w:p>
        </w:tc>
        <w:tc>
          <w:tcPr>
            <w:tcW w:w="2635" w:type="dxa"/>
          </w:tcPr>
          <w:p w14:paraId="0C54F915" w14:textId="77777777" w:rsidR="00724F06" w:rsidRPr="00DB4CFA" w:rsidRDefault="00724F06" w:rsidP="00E81D47">
            <w:pPr>
              <w:rPr>
                <w:ins w:id="3791" w:author="Windows 用户" w:date="2016-03-28T18:03:00Z"/>
                <w:rFonts w:ascii="宋体" w:cs="宋体"/>
                <w:kern w:val="0"/>
                <w:sz w:val="20"/>
                <w:szCs w:val="20"/>
              </w:rPr>
            </w:pPr>
            <w:ins w:id="3792" w:author="Windows 用户" w:date="2016-03-28T18:03:00Z">
              <w:r>
                <w:rPr>
                  <w:rFonts w:ascii="宋体" w:cs="宋体" w:hint="eastAsia"/>
                  <w:kern w:val="0"/>
                  <w:sz w:val="20"/>
                  <w:szCs w:val="20"/>
                </w:rPr>
                <w:t>备用字段1</w:t>
              </w:r>
            </w:ins>
          </w:p>
        </w:tc>
      </w:tr>
      <w:tr w:rsidR="00724F06" w14:paraId="7FB27DC9" w14:textId="77777777" w:rsidTr="00E81D47">
        <w:trPr>
          <w:cantSplit/>
          <w:trHeight w:val="145"/>
          <w:ins w:id="3793" w:author="Windows 用户" w:date="2016-03-28T18:03:00Z"/>
        </w:trPr>
        <w:tc>
          <w:tcPr>
            <w:tcW w:w="983" w:type="dxa"/>
            <w:vMerge/>
          </w:tcPr>
          <w:p w14:paraId="7C1C4D66" w14:textId="77777777" w:rsidR="00724F06" w:rsidRDefault="00724F06" w:rsidP="00E81D47">
            <w:pPr>
              <w:rPr>
                <w:ins w:id="3794" w:author="Windows 用户" w:date="2016-03-28T18:03:00Z"/>
                <w:rFonts w:ascii="宋体" w:hAnsi="宋体"/>
              </w:rPr>
            </w:pPr>
          </w:p>
        </w:tc>
        <w:tc>
          <w:tcPr>
            <w:tcW w:w="2094" w:type="dxa"/>
          </w:tcPr>
          <w:p w14:paraId="64D23FEF" w14:textId="77777777" w:rsidR="00724F06" w:rsidRPr="00DB4CFA" w:rsidRDefault="00724F06" w:rsidP="00E81D47">
            <w:pPr>
              <w:rPr>
                <w:ins w:id="3795" w:author="Windows 用户" w:date="2016-03-28T18:03:00Z"/>
                <w:rFonts w:ascii="宋体" w:cs="宋体"/>
                <w:kern w:val="0"/>
                <w:sz w:val="20"/>
                <w:szCs w:val="20"/>
              </w:rPr>
            </w:pPr>
            <w:ins w:id="3796" w:author="Windows 用户" w:date="2016-03-28T18:03:00Z">
              <w:r>
                <w:rPr>
                  <w:rFonts w:ascii="宋体" w:cs="宋体" w:hint="eastAsia"/>
                  <w:kern w:val="0"/>
                  <w:sz w:val="20"/>
                  <w:szCs w:val="20"/>
                </w:rPr>
                <w:t>EXT_FILED2</w:t>
              </w:r>
            </w:ins>
          </w:p>
        </w:tc>
        <w:tc>
          <w:tcPr>
            <w:tcW w:w="1709" w:type="dxa"/>
          </w:tcPr>
          <w:p w14:paraId="70EB93A8" w14:textId="77777777" w:rsidR="00724F06" w:rsidRPr="00DB4CFA" w:rsidRDefault="00724F06" w:rsidP="00E81D47">
            <w:pPr>
              <w:rPr>
                <w:ins w:id="3797" w:author="Windows 用户" w:date="2016-03-28T18:03:00Z"/>
                <w:rFonts w:ascii="宋体" w:cs="宋体"/>
                <w:kern w:val="0"/>
                <w:sz w:val="20"/>
                <w:szCs w:val="20"/>
              </w:rPr>
            </w:pPr>
            <w:ins w:id="3798" w:author="Windows 用户" w:date="2016-03-28T18:03:00Z">
              <w:r>
                <w:rPr>
                  <w:rFonts w:ascii="宋体" w:cs="宋体" w:hint="eastAsia"/>
                  <w:kern w:val="0"/>
                  <w:sz w:val="20"/>
                  <w:szCs w:val="20"/>
                </w:rPr>
                <w:t>备用字段2</w:t>
              </w:r>
            </w:ins>
          </w:p>
        </w:tc>
        <w:tc>
          <w:tcPr>
            <w:tcW w:w="851" w:type="dxa"/>
          </w:tcPr>
          <w:p w14:paraId="188C7A16" w14:textId="77777777" w:rsidR="00724F06" w:rsidRPr="00DB4CFA" w:rsidRDefault="00724F06" w:rsidP="00E81D47">
            <w:pPr>
              <w:rPr>
                <w:ins w:id="3799" w:author="Windows 用户" w:date="2016-03-28T18:03:00Z"/>
                <w:rFonts w:ascii="宋体" w:cs="宋体"/>
                <w:kern w:val="0"/>
                <w:sz w:val="20"/>
                <w:szCs w:val="20"/>
              </w:rPr>
            </w:pPr>
            <w:ins w:id="3800" w:author="Windows 用户" w:date="2016-03-28T18:03: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603460C0" w14:textId="77777777" w:rsidR="00724F06" w:rsidRPr="00DB4CFA" w:rsidRDefault="00724F06" w:rsidP="00E81D47">
            <w:pPr>
              <w:rPr>
                <w:ins w:id="3801" w:author="Windows 用户" w:date="2016-03-28T18:03:00Z"/>
                <w:rFonts w:ascii="宋体" w:cs="宋体"/>
                <w:kern w:val="0"/>
                <w:sz w:val="20"/>
                <w:szCs w:val="20"/>
              </w:rPr>
            </w:pPr>
            <w:ins w:id="3802" w:author="Windows 用户" w:date="2016-03-28T18:03:00Z">
              <w:r>
                <w:rPr>
                  <w:rFonts w:ascii="宋体" w:hAnsi="宋体" w:hint="eastAsia"/>
                </w:rPr>
                <w:t>是</w:t>
              </w:r>
            </w:ins>
          </w:p>
        </w:tc>
        <w:tc>
          <w:tcPr>
            <w:tcW w:w="2635" w:type="dxa"/>
          </w:tcPr>
          <w:p w14:paraId="54709FE2" w14:textId="77777777" w:rsidR="00724F06" w:rsidRPr="00DB4CFA" w:rsidRDefault="00724F06" w:rsidP="00E81D47">
            <w:pPr>
              <w:rPr>
                <w:ins w:id="3803" w:author="Windows 用户" w:date="2016-03-28T18:03:00Z"/>
                <w:rFonts w:ascii="宋体" w:cs="宋体"/>
                <w:kern w:val="0"/>
                <w:sz w:val="20"/>
                <w:szCs w:val="20"/>
              </w:rPr>
            </w:pPr>
            <w:ins w:id="3804" w:author="Windows 用户" w:date="2016-03-28T18:03:00Z">
              <w:r>
                <w:rPr>
                  <w:rFonts w:ascii="宋体" w:cs="宋体" w:hint="eastAsia"/>
                  <w:kern w:val="0"/>
                  <w:sz w:val="20"/>
                  <w:szCs w:val="20"/>
                </w:rPr>
                <w:t>备用字段2</w:t>
              </w:r>
            </w:ins>
          </w:p>
        </w:tc>
      </w:tr>
      <w:tr w:rsidR="00724F06" w14:paraId="23F924A0" w14:textId="77777777" w:rsidTr="00E81D47">
        <w:trPr>
          <w:cantSplit/>
          <w:trHeight w:val="145"/>
          <w:ins w:id="3805" w:author="Windows 用户" w:date="2016-03-28T18:03:00Z"/>
        </w:trPr>
        <w:tc>
          <w:tcPr>
            <w:tcW w:w="983" w:type="dxa"/>
            <w:vMerge/>
          </w:tcPr>
          <w:p w14:paraId="7D907C4E" w14:textId="77777777" w:rsidR="00724F06" w:rsidRDefault="00724F06" w:rsidP="00E81D47">
            <w:pPr>
              <w:rPr>
                <w:ins w:id="3806" w:author="Windows 用户" w:date="2016-03-28T18:03:00Z"/>
                <w:rFonts w:ascii="宋体" w:hAnsi="宋体"/>
              </w:rPr>
            </w:pPr>
          </w:p>
        </w:tc>
        <w:tc>
          <w:tcPr>
            <w:tcW w:w="2094" w:type="dxa"/>
          </w:tcPr>
          <w:p w14:paraId="2AFDB8F1" w14:textId="77777777" w:rsidR="00724F06" w:rsidRPr="00DB4CFA" w:rsidRDefault="00724F06" w:rsidP="00E81D47">
            <w:pPr>
              <w:rPr>
                <w:ins w:id="3807" w:author="Windows 用户" w:date="2016-03-28T18:03:00Z"/>
                <w:rFonts w:ascii="宋体" w:cs="宋体"/>
                <w:kern w:val="0"/>
                <w:sz w:val="20"/>
                <w:szCs w:val="20"/>
              </w:rPr>
            </w:pPr>
            <w:ins w:id="3808" w:author="Windows 用户" w:date="2016-03-28T18:03:00Z">
              <w:r>
                <w:rPr>
                  <w:rFonts w:ascii="宋体" w:cs="宋体" w:hint="eastAsia"/>
                  <w:kern w:val="0"/>
                  <w:sz w:val="20"/>
                  <w:szCs w:val="20"/>
                </w:rPr>
                <w:t>EXT_FILED3</w:t>
              </w:r>
            </w:ins>
          </w:p>
        </w:tc>
        <w:tc>
          <w:tcPr>
            <w:tcW w:w="1709" w:type="dxa"/>
          </w:tcPr>
          <w:p w14:paraId="62ACD216" w14:textId="77777777" w:rsidR="00724F06" w:rsidRPr="00DB4CFA" w:rsidRDefault="00724F06" w:rsidP="00E81D47">
            <w:pPr>
              <w:rPr>
                <w:ins w:id="3809" w:author="Windows 用户" w:date="2016-03-28T18:03:00Z"/>
                <w:rFonts w:ascii="宋体" w:cs="宋体"/>
                <w:kern w:val="0"/>
                <w:sz w:val="20"/>
                <w:szCs w:val="20"/>
              </w:rPr>
            </w:pPr>
            <w:ins w:id="3810" w:author="Windows 用户" w:date="2016-03-28T18:03:00Z">
              <w:r>
                <w:rPr>
                  <w:rFonts w:ascii="宋体" w:cs="宋体" w:hint="eastAsia"/>
                  <w:kern w:val="0"/>
                  <w:sz w:val="20"/>
                  <w:szCs w:val="20"/>
                </w:rPr>
                <w:t>备用字段3</w:t>
              </w:r>
            </w:ins>
          </w:p>
        </w:tc>
        <w:tc>
          <w:tcPr>
            <w:tcW w:w="851" w:type="dxa"/>
          </w:tcPr>
          <w:p w14:paraId="1B047C59" w14:textId="77777777" w:rsidR="00724F06" w:rsidRPr="00DB4CFA" w:rsidRDefault="00724F06" w:rsidP="00E81D47">
            <w:pPr>
              <w:rPr>
                <w:ins w:id="3811" w:author="Windows 用户" w:date="2016-03-28T18:03:00Z"/>
                <w:rFonts w:ascii="宋体" w:cs="宋体"/>
                <w:kern w:val="0"/>
                <w:sz w:val="20"/>
                <w:szCs w:val="20"/>
              </w:rPr>
            </w:pPr>
            <w:ins w:id="3812" w:author="Windows 用户" w:date="2016-03-28T18:03: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300</w:t>
              </w:r>
              <w:r w:rsidRPr="00A560D3">
                <w:rPr>
                  <w:rFonts w:ascii="宋体" w:cs="宋体"/>
                  <w:kern w:val="0"/>
                  <w:sz w:val="20"/>
                  <w:szCs w:val="20"/>
                </w:rPr>
                <w:t>)</w:t>
              </w:r>
            </w:ins>
          </w:p>
        </w:tc>
        <w:tc>
          <w:tcPr>
            <w:tcW w:w="708" w:type="dxa"/>
          </w:tcPr>
          <w:p w14:paraId="16231A75" w14:textId="77777777" w:rsidR="00724F06" w:rsidRPr="00DB4CFA" w:rsidRDefault="00724F06" w:rsidP="00E81D47">
            <w:pPr>
              <w:rPr>
                <w:ins w:id="3813" w:author="Windows 用户" w:date="2016-03-28T18:03:00Z"/>
                <w:rFonts w:ascii="宋体" w:cs="宋体"/>
                <w:kern w:val="0"/>
                <w:sz w:val="20"/>
                <w:szCs w:val="20"/>
              </w:rPr>
            </w:pPr>
            <w:ins w:id="3814" w:author="Windows 用户" w:date="2016-03-28T18:03:00Z">
              <w:r>
                <w:rPr>
                  <w:rFonts w:ascii="宋体" w:hAnsi="宋体" w:hint="eastAsia"/>
                </w:rPr>
                <w:t>是</w:t>
              </w:r>
            </w:ins>
          </w:p>
        </w:tc>
        <w:tc>
          <w:tcPr>
            <w:tcW w:w="2635" w:type="dxa"/>
          </w:tcPr>
          <w:p w14:paraId="5BBAAFDA" w14:textId="77777777" w:rsidR="00724F06" w:rsidRPr="00DB4CFA" w:rsidRDefault="00724F06" w:rsidP="00E81D47">
            <w:pPr>
              <w:rPr>
                <w:ins w:id="3815" w:author="Windows 用户" w:date="2016-03-28T18:03:00Z"/>
                <w:rFonts w:ascii="宋体" w:cs="宋体"/>
                <w:kern w:val="0"/>
                <w:sz w:val="20"/>
                <w:szCs w:val="20"/>
              </w:rPr>
            </w:pPr>
            <w:ins w:id="3816" w:author="Windows 用户" w:date="2016-03-28T18:03:00Z">
              <w:r>
                <w:rPr>
                  <w:rFonts w:ascii="宋体" w:cs="宋体" w:hint="eastAsia"/>
                  <w:kern w:val="0"/>
                  <w:sz w:val="20"/>
                  <w:szCs w:val="20"/>
                </w:rPr>
                <w:t>备用字段3</w:t>
              </w:r>
            </w:ins>
          </w:p>
        </w:tc>
      </w:tr>
    </w:tbl>
    <w:p w14:paraId="27FECD37" w14:textId="77777777" w:rsidR="00631E90" w:rsidRPr="004E6C5A" w:rsidRDefault="00631E90" w:rsidP="00631E90">
      <w:pPr>
        <w:rPr>
          <w:rFonts w:ascii="微软雅黑" w:eastAsia="微软雅黑" w:hAnsi="微软雅黑"/>
        </w:rPr>
      </w:pPr>
    </w:p>
    <w:p w14:paraId="75138E92" w14:textId="77777777" w:rsidR="00631E90" w:rsidRDefault="00631E90" w:rsidP="0042024B">
      <w:pPr>
        <w:pStyle w:val="3"/>
      </w:pPr>
      <w:bookmarkStart w:id="3817" w:name="_Toc448761025"/>
      <w:r w:rsidRPr="004E6C5A">
        <w:rPr>
          <w:rFonts w:hint="eastAsia"/>
        </w:rPr>
        <w:t>响应报文说明</w:t>
      </w:r>
      <w:bookmarkEnd w:id="3817"/>
    </w:p>
    <w:p w14:paraId="0A515DD8" w14:textId="77777777" w:rsidR="00631E90" w:rsidRPr="00773EC0" w:rsidRDefault="00631E90" w:rsidP="00631E90">
      <w:r w:rsidRPr="00773EC0">
        <w:rPr>
          <w:rFonts w:hint="eastAsia"/>
        </w:rPr>
        <w:t>第三方响应：</w:t>
      </w:r>
    </w:p>
    <w:p w14:paraId="6E89E309" w14:textId="77777777" w:rsidR="00631E90" w:rsidRDefault="00631E90" w:rsidP="00631E90">
      <w:pPr>
        <w:rPr>
          <w:ins w:id="3818" w:author="wincol" w:date="2016-05-12T15:11:00Z"/>
        </w:rPr>
      </w:pPr>
    </w:p>
    <w:p w14:paraId="3AD7B99F" w14:textId="77777777" w:rsidR="006A094C" w:rsidRDefault="006A094C" w:rsidP="00631E90">
      <w:pPr>
        <w:rPr>
          <w:ins w:id="3819" w:author="wincol" w:date="2016-05-12T15:11:00Z"/>
        </w:rPr>
      </w:pPr>
    </w:p>
    <w:tbl>
      <w:tblPr>
        <w:tblW w:w="7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1"/>
        <w:gridCol w:w="1899"/>
        <w:gridCol w:w="1701"/>
        <w:gridCol w:w="850"/>
        <w:gridCol w:w="709"/>
        <w:gridCol w:w="1861"/>
      </w:tblGrid>
      <w:tr w:rsidR="006A094C" w14:paraId="6592081E" w14:textId="77777777" w:rsidTr="00A517BF">
        <w:trPr>
          <w:trHeight w:val="290"/>
          <w:ins w:id="3820" w:author="wincol" w:date="2016-05-12T15:11:00Z"/>
        </w:trPr>
        <w:tc>
          <w:tcPr>
            <w:tcW w:w="761" w:type="dxa"/>
            <w:tcBorders>
              <w:bottom w:val="single" w:sz="4" w:space="0" w:color="auto"/>
            </w:tcBorders>
            <w:shd w:val="clear" w:color="auto" w:fill="C0C0C0"/>
          </w:tcPr>
          <w:p w14:paraId="00F8CB3A" w14:textId="77777777" w:rsidR="006A094C" w:rsidRDefault="006A094C" w:rsidP="00A517BF">
            <w:pPr>
              <w:rPr>
                <w:ins w:id="3821" w:author="wincol" w:date="2016-05-12T15:11:00Z"/>
                <w:rFonts w:ascii="宋体" w:hAnsi="宋体"/>
                <w:b/>
                <w:szCs w:val="21"/>
              </w:rPr>
            </w:pPr>
            <w:ins w:id="3822" w:author="wincol" w:date="2016-05-12T15:11:00Z">
              <w:r>
                <w:rPr>
                  <w:rFonts w:ascii="宋体" w:hAnsi="宋体"/>
                  <w:b/>
                  <w:szCs w:val="21"/>
                </w:rPr>
                <w:t>模块</w:t>
              </w:r>
            </w:ins>
          </w:p>
        </w:tc>
        <w:tc>
          <w:tcPr>
            <w:tcW w:w="1899" w:type="dxa"/>
            <w:tcBorders>
              <w:bottom w:val="single" w:sz="4" w:space="0" w:color="auto"/>
            </w:tcBorders>
            <w:shd w:val="clear" w:color="auto" w:fill="C0C0C0"/>
          </w:tcPr>
          <w:p w14:paraId="639927F7" w14:textId="77777777" w:rsidR="006A094C" w:rsidRDefault="006A094C" w:rsidP="00A517BF">
            <w:pPr>
              <w:rPr>
                <w:ins w:id="3823" w:author="wincol" w:date="2016-05-12T15:11:00Z"/>
                <w:rFonts w:ascii="宋体" w:hAnsi="宋体"/>
                <w:b/>
              </w:rPr>
            </w:pPr>
            <w:ins w:id="3824" w:author="wincol" w:date="2016-05-12T15:11:00Z">
              <w:r>
                <w:rPr>
                  <w:rFonts w:ascii="宋体" w:hAnsi="宋体"/>
                  <w:b/>
                  <w:szCs w:val="21"/>
                </w:rPr>
                <w:t>字段ID</w:t>
              </w:r>
            </w:ins>
          </w:p>
        </w:tc>
        <w:tc>
          <w:tcPr>
            <w:tcW w:w="1701" w:type="dxa"/>
            <w:tcBorders>
              <w:bottom w:val="single" w:sz="4" w:space="0" w:color="auto"/>
            </w:tcBorders>
            <w:shd w:val="clear" w:color="auto" w:fill="C0C0C0"/>
          </w:tcPr>
          <w:p w14:paraId="059F1BE8" w14:textId="77777777" w:rsidR="006A094C" w:rsidRDefault="006A094C" w:rsidP="00A517BF">
            <w:pPr>
              <w:rPr>
                <w:ins w:id="3825" w:author="wincol" w:date="2016-05-12T15:11:00Z"/>
                <w:rFonts w:ascii="宋体" w:hAnsi="宋体"/>
                <w:b/>
              </w:rPr>
            </w:pPr>
            <w:ins w:id="3826" w:author="wincol" w:date="2016-05-12T15:11:00Z">
              <w:r>
                <w:rPr>
                  <w:rFonts w:ascii="宋体" w:hAnsi="宋体"/>
                  <w:b/>
                  <w:szCs w:val="21"/>
                </w:rPr>
                <w:t>字段名称</w:t>
              </w:r>
            </w:ins>
          </w:p>
        </w:tc>
        <w:tc>
          <w:tcPr>
            <w:tcW w:w="850" w:type="dxa"/>
            <w:tcBorders>
              <w:bottom w:val="single" w:sz="4" w:space="0" w:color="auto"/>
            </w:tcBorders>
            <w:shd w:val="clear" w:color="auto" w:fill="C0C0C0"/>
          </w:tcPr>
          <w:p w14:paraId="43FE44CF" w14:textId="77777777" w:rsidR="006A094C" w:rsidRDefault="006A094C" w:rsidP="00A517BF">
            <w:pPr>
              <w:rPr>
                <w:ins w:id="3827" w:author="wincol" w:date="2016-05-12T15:11:00Z"/>
                <w:rFonts w:ascii="宋体" w:hAnsi="宋体"/>
                <w:b/>
              </w:rPr>
            </w:pPr>
            <w:ins w:id="3828" w:author="wincol" w:date="2016-05-12T15:11:00Z">
              <w:r>
                <w:rPr>
                  <w:rFonts w:ascii="宋体" w:hAnsi="宋体"/>
                  <w:b/>
                  <w:szCs w:val="21"/>
                </w:rPr>
                <w:t>类型</w:t>
              </w:r>
            </w:ins>
          </w:p>
        </w:tc>
        <w:tc>
          <w:tcPr>
            <w:tcW w:w="709" w:type="dxa"/>
            <w:tcBorders>
              <w:bottom w:val="single" w:sz="4" w:space="0" w:color="auto"/>
            </w:tcBorders>
            <w:shd w:val="clear" w:color="auto" w:fill="C0C0C0"/>
          </w:tcPr>
          <w:p w14:paraId="0CA29584" w14:textId="77777777" w:rsidR="006A094C" w:rsidRDefault="006A094C" w:rsidP="00A517BF">
            <w:pPr>
              <w:rPr>
                <w:ins w:id="3829" w:author="wincol" w:date="2016-05-12T15:11:00Z"/>
                <w:rFonts w:ascii="宋体" w:hAnsi="宋体"/>
                <w:b/>
              </w:rPr>
            </w:pPr>
            <w:ins w:id="3830" w:author="wincol" w:date="2016-05-12T15:11:00Z">
              <w:r>
                <w:rPr>
                  <w:rFonts w:ascii="宋体" w:hAnsi="宋体" w:hint="eastAsia"/>
                  <w:b/>
                </w:rPr>
                <w:t>可空</w:t>
              </w:r>
            </w:ins>
          </w:p>
        </w:tc>
        <w:tc>
          <w:tcPr>
            <w:tcW w:w="1861" w:type="dxa"/>
            <w:tcBorders>
              <w:bottom w:val="single" w:sz="4" w:space="0" w:color="auto"/>
            </w:tcBorders>
            <w:shd w:val="clear" w:color="auto" w:fill="C0C0C0"/>
          </w:tcPr>
          <w:p w14:paraId="544E9409" w14:textId="77777777" w:rsidR="006A094C" w:rsidRDefault="006A094C" w:rsidP="00A517BF">
            <w:pPr>
              <w:rPr>
                <w:ins w:id="3831" w:author="wincol" w:date="2016-05-12T15:11:00Z"/>
                <w:rFonts w:ascii="宋体" w:hAnsi="宋体"/>
                <w:b/>
              </w:rPr>
            </w:pPr>
            <w:ins w:id="3832" w:author="wincol" w:date="2016-05-12T15:11:00Z">
              <w:r>
                <w:rPr>
                  <w:rFonts w:ascii="宋体" w:hAnsi="宋体"/>
                  <w:b/>
                </w:rPr>
                <w:t>备注</w:t>
              </w:r>
            </w:ins>
          </w:p>
        </w:tc>
      </w:tr>
      <w:tr w:rsidR="006A094C" w14:paraId="43D40D2D" w14:textId="77777777" w:rsidTr="00A517BF">
        <w:trPr>
          <w:cantSplit/>
          <w:trHeight w:val="290"/>
          <w:ins w:id="3833" w:author="wincol" w:date="2016-05-12T15:11:00Z"/>
        </w:trPr>
        <w:tc>
          <w:tcPr>
            <w:tcW w:w="761" w:type="dxa"/>
            <w:vMerge w:val="restart"/>
          </w:tcPr>
          <w:p w14:paraId="2E4E417D" w14:textId="77777777" w:rsidR="006A094C" w:rsidRDefault="006A094C" w:rsidP="00A517BF">
            <w:pPr>
              <w:jc w:val="center"/>
              <w:rPr>
                <w:ins w:id="3834" w:author="wincol" w:date="2016-05-12T15:11:00Z"/>
                <w:rFonts w:ascii="宋体" w:hAnsi="宋体"/>
              </w:rPr>
            </w:pPr>
            <w:ins w:id="3835" w:author="wincol" w:date="2016-05-12T15:11:00Z">
              <w:r>
                <w:rPr>
                  <w:rFonts w:ascii="宋体" w:hAnsi="宋体" w:hint="eastAsia"/>
                </w:rPr>
                <w:t>BODY</w:t>
              </w:r>
            </w:ins>
          </w:p>
        </w:tc>
        <w:tc>
          <w:tcPr>
            <w:tcW w:w="7020" w:type="dxa"/>
            <w:gridSpan w:val="5"/>
          </w:tcPr>
          <w:p w14:paraId="0B33230B" w14:textId="77777777" w:rsidR="006A094C" w:rsidRDefault="006A094C" w:rsidP="00A517BF">
            <w:pPr>
              <w:rPr>
                <w:ins w:id="3836" w:author="wincol" w:date="2016-05-12T15:11:00Z"/>
                <w:rFonts w:ascii="宋体" w:hAnsi="宋体"/>
              </w:rPr>
            </w:pPr>
          </w:p>
        </w:tc>
      </w:tr>
      <w:tr w:rsidR="006A094C" w14:paraId="123925B8" w14:textId="77777777" w:rsidTr="00A517BF">
        <w:trPr>
          <w:cantSplit/>
          <w:trHeight w:val="290"/>
          <w:ins w:id="3837" w:author="wincol" w:date="2016-05-12T15:11:00Z"/>
        </w:trPr>
        <w:tc>
          <w:tcPr>
            <w:tcW w:w="761" w:type="dxa"/>
            <w:vMerge/>
          </w:tcPr>
          <w:p w14:paraId="390A4952" w14:textId="77777777" w:rsidR="006A094C" w:rsidRDefault="006A094C" w:rsidP="00A517BF">
            <w:pPr>
              <w:jc w:val="center"/>
              <w:rPr>
                <w:ins w:id="3838" w:author="wincol" w:date="2016-05-12T15:11:00Z"/>
                <w:rFonts w:ascii="宋体" w:hAnsi="宋体"/>
              </w:rPr>
            </w:pPr>
          </w:p>
        </w:tc>
        <w:tc>
          <w:tcPr>
            <w:tcW w:w="1899" w:type="dxa"/>
          </w:tcPr>
          <w:p w14:paraId="5AAB9DB0" w14:textId="77777777" w:rsidR="006A094C" w:rsidRPr="00BA665E" w:rsidRDefault="006A094C" w:rsidP="00A517BF">
            <w:pPr>
              <w:autoSpaceDE w:val="0"/>
              <w:autoSpaceDN w:val="0"/>
              <w:adjustRightInd w:val="0"/>
              <w:spacing w:line="267" w:lineRule="exact"/>
              <w:jc w:val="left"/>
              <w:rPr>
                <w:ins w:id="3839" w:author="wincol" w:date="2016-05-12T15:11:00Z"/>
                <w:rFonts w:ascii="宋体" w:hAnsi="宋体"/>
              </w:rPr>
            </w:pPr>
            <w:ins w:id="3840" w:author="wincol" w:date="2016-05-12T15:11:00Z">
              <w:r>
                <w:rPr>
                  <w:rFonts w:ascii="宋体" w:cs="宋体" w:hint="eastAsia"/>
                  <w:kern w:val="0"/>
                  <w:sz w:val="20"/>
                  <w:szCs w:val="20"/>
                </w:rPr>
                <w:t>TRANSCODE</w:t>
              </w:r>
            </w:ins>
          </w:p>
        </w:tc>
        <w:tc>
          <w:tcPr>
            <w:tcW w:w="1701" w:type="dxa"/>
          </w:tcPr>
          <w:p w14:paraId="04CD4D0C" w14:textId="77777777" w:rsidR="006A094C" w:rsidRDefault="006A094C" w:rsidP="00A517BF">
            <w:pPr>
              <w:rPr>
                <w:ins w:id="3841" w:author="wincol" w:date="2016-05-12T15:11:00Z"/>
                <w:rFonts w:ascii="宋体" w:hAnsi="宋体"/>
              </w:rPr>
            </w:pPr>
            <w:ins w:id="3842" w:author="wincol" w:date="2016-05-12T15:11:00Z">
              <w:r w:rsidRPr="00A560D3">
                <w:rPr>
                  <w:rFonts w:ascii="宋体" w:cs="宋体" w:hint="eastAsia"/>
                  <w:kern w:val="0"/>
                  <w:sz w:val="20"/>
                  <w:szCs w:val="20"/>
                </w:rPr>
                <w:t>交易码</w:t>
              </w:r>
            </w:ins>
          </w:p>
        </w:tc>
        <w:tc>
          <w:tcPr>
            <w:tcW w:w="850" w:type="dxa"/>
          </w:tcPr>
          <w:p w14:paraId="53116C3F" w14:textId="77777777" w:rsidR="006A094C" w:rsidRDefault="006A094C" w:rsidP="00A517BF">
            <w:pPr>
              <w:rPr>
                <w:ins w:id="3843" w:author="wincol" w:date="2016-05-12T15:11:00Z"/>
                <w:rFonts w:ascii="宋体" w:hAnsi="宋体"/>
              </w:rPr>
            </w:pPr>
            <w:ins w:id="3844" w:author="wincol" w:date="2016-05-12T15:11: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8</w:t>
              </w:r>
              <w:r w:rsidRPr="00A560D3">
                <w:rPr>
                  <w:rFonts w:ascii="宋体" w:cs="宋体"/>
                  <w:kern w:val="0"/>
                  <w:sz w:val="20"/>
                  <w:szCs w:val="20"/>
                </w:rPr>
                <w:t>)</w:t>
              </w:r>
            </w:ins>
          </w:p>
        </w:tc>
        <w:tc>
          <w:tcPr>
            <w:tcW w:w="709" w:type="dxa"/>
          </w:tcPr>
          <w:p w14:paraId="5E729124" w14:textId="77777777" w:rsidR="006A094C" w:rsidRPr="00EA7B55" w:rsidRDefault="006A094C" w:rsidP="00A517BF">
            <w:pPr>
              <w:autoSpaceDE w:val="0"/>
              <w:autoSpaceDN w:val="0"/>
              <w:adjustRightInd w:val="0"/>
              <w:spacing w:line="267" w:lineRule="exact"/>
              <w:jc w:val="left"/>
              <w:rPr>
                <w:ins w:id="3845" w:author="wincol" w:date="2016-05-12T15:11:00Z"/>
                <w:rFonts w:ascii="宋体" w:cs="宋体"/>
                <w:kern w:val="0"/>
                <w:sz w:val="20"/>
                <w:szCs w:val="20"/>
              </w:rPr>
            </w:pPr>
            <w:ins w:id="3846" w:author="wincol" w:date="2016-05-12T15:11:00Z">
              <w:r>
                <w:rPr>
                  <w:rFonts w:ascii="宋体" w:cs="宋体" w:hint="eastAsia"/>
                  <w:kern w:val="0"/>
                  <w:sz w:val="20"/>
                  <w:szCs w:val="20"/>
                </w:rPr>
                <w:t>否</w:t>
              </w:r>
            </w:ins>
          </w:p>
        </w:tc>
        <w:tc>
          <w:tcPr>
            <w:tcW w:w="1861" w:type="dxa"/>
          </w:tcPr>
          <w:p w14:paraId="6C36ED43" w14:textId="77777777" w:rsidR="006A094C" w:rsidRPr="00EA7B55" w:rsidRDefault="006A094C" w:rsidP="00A517BF">
            <w:pPr>
              <w:autoSpaceDE w:val="0"/>
              <w:autoSpaceDN w:val="0"/>
              <w:adjustRightInd w:val="0"/>
              <w:spacing w:line="267" w:lineRule="exact"/>
              <w:jc w:val="left"/>
              <w:rPr>
                <w:ins w:id="3847" w:author="wincol" w:date="2016-05-12T15:11:00Z"/>
                <w:rFonts w:ascii="宋体" w:cs="宋体"/>
                <w:kern w:val="0"/>
                <w:sz w:val="20"/>
                <w:szCs w:val="20"/>
              </w:rPr>
            </w:pPr>
            <w:ins w:id="3848" w:author="wincol" w:date="2016-05-12T15:12:00Z">
              <w:r w:rsidRPr="00216672">
                <w:rPr>
                  <w:rFonts w:ascii="宋体" w:cs="宋体"/>
                  <w:kern w:val="0"/>
                  <w:sz w:val="20"/>
                  <w:szCs w:val="20"/>
                </w:rPr>
                <w:t>OGW0014T</w:t>
              </w:r>
            </w:ins>
          </w:p>
        </w:tc>
      </w:tr>
      <w:tr w:rsidR="006A094C" w14:paraId="04459B33" w14:textId="77777777" w:rsidTr="00A517BF">
        <w:trPr>
          <w:cantSplit/>
          <w:trHeight w:val="290"/>
          <w:ins w:id="3849" w:author="wincol" w:date="2016-05-12T15:11:00Z"/>
        </w:trPr>
        <w:tc>
          <w:tcPr>
            <w:tcW w:w="761" w:type="dxa"/>
            <w:vMerge/>
          </w:tcPr>
          <w:p w14:paraId="3568B96B" w14:textId="77777777" w:rsidR="006A094C" w:rsidRDefault="006A094C" w:rsidP="00A517BF">
            <w:pPr>
              <w:jc w:val="center"/>
              <w:rPr>
                <w:ins w:id="3850" w:author="wincol" w:date="2016-05-12T15:11:00Z"/>
                <w:rFonts w:ascii="宋体" w:hAnsi="宋体"/>
              </w:rPr>
            </w:pPr>
          </w:p>
        </w:tc>
        <w:tc>
          <w:tcPr>
            <w:tcW w:w="7020" w:type="dxa"/>
            <w:gridSpan w:val="5"/>
          </w:tcPr>
          <w:p w14:paraId="0D9E12D8" w14:textId="77777777" w:rsidR="006A094C" w:rsidRPr="00EA7B55" w:rsidRDefault="006A094C" w:rsidP="00A517BF">
            <w:pPr>
              <w:autoSpaceDE w:val="0"/>
              <w:autoSpaceDN w:val="0"/>
              <w:adjustRightInd w:val="0"/>
              <w:spacing w:line="267" w:lineRule="exact"/>
              <w:jc w:val="left"/>
              <w:rPr>
                <w:ins w:id="3851" w:author="wincol" w:date="2016-05-12T15:11:00Z"/>
                <w:rFonts w:ascii="宋体" w:cs="宋体"/>
                <w:kern w:val="0"/>
                <w:sz w:val="20"/>
                <w:szCs w:val="20"/>
              </w:rPr>
            </w:pPr>
            <w:ins w:id="3852" w:author="wincol" w:date="2016-05-12T15:11:00Z">
              <w:r w:rsidRPr="00A710BB">
                <w:rPr>
                  <w:rFonts w:ascii="宋体" w:cs="宋体" w:hint="eastAsia"/>
                  <w:kern w:val="0"/>
                  <w:sz w:val="20"/>
                  <w:szCs w:val="20"/>
                </w:rPr>
                <w:t>数据</w:t>
              </w:r>
              <w:r>
                <w:rPr>
                  <w:rFonts w:ascii="宋体" w:cs="宋体" w:hint="eastAsia"/>
                  <w:kern w:val="0"/>
                  <w:sz w:val="20"/>
                  <w:szCs w:val="20"/>
                </w:rPr>
                <w:t>加密</w:t>
              </w:r>
              <w:r w:rsidRPr="00A710BB">
                <w:rPr>
                  <w:rFonts w:ascii="宋体" w:cs="宋体" w:hint="eastAsia"/>
                  <w:kern w:val="0"/>
                  <w:sz w:val="20"/>
                  <w:szCs w:val="20"/>
                </w:rPr>
                <w:t>域</w:t>
              </w:r>
              <w:r>
                <w:rPr>
                  <w:rFonts w:ascii="宋体" w:cs="宋体" w:hint="eastAsia"/>
                  <w:kern w:val="0"/>
                  <w:sz w:val="20"/>
                  <w:szCs w:val="20"/>
                </w:rPr>
                <w:t>都放到</w:t>
              </w:r>
              <w:r w:rsidRPr="00FC1B2B">
                <w:rPr>
                  <w:rFonts w:ascii="宋体" w:cs="宋体"/>
                  <w:kern w:val="0"/>
                  <w:sz w:val="20"/>
                  <w:szCs w:val="20"/>
                </w:rPr>
                <w:t>XMLPARA</w:t>
              </w:r>
              <w:r w:rsidRPr="00FC1B2B">
                <w:rPr>
                  <w:rFonts w:ascii="宋体" w:cs="宋体" w:hint="eastAsia"/>
                  <w:kern w:val="0"/>
                  <w:sz w:val="20"/>
                  <w:szCs w:val="20"/>
                </w:rPr>
                <w:t>里面</w:t>
              </w:r>
            </w:ins>
          </w:p>
        </w:tc>
      </w:tr>
      <w:tr w:rsidR="006A094C" w14:paraId="01C9BC66" w14:textId="77777777" w:rsidTr="00A517BF">
        <w:trPr>
          <w:cantSplit/>
          <w:trHeight w:val="139"/>
          <w:ins w:id="3853" w:author="wincol" w:date="2016-05-12T15:11:00Z"/>
        </w:trPr>
        <w:tc>
          <w:tcPr>
            <w:tcW w:w="761" w:type="dxa"/>
            <w:vMerge/>
          </w:tcPr>
          <w:p w14:paraId="7D5FA5E0" w14:textId="77777777" w:rsidR="006A094C" w:rsidRDefault="006A094C" w:rsidP="00A517BF">
            <w:pPr>
              <w:rPr>
                <w:ins w:id="3854" w:author="wincol" w:date="2016-05-12T15:11:00Z"/>
                <w:rFonts w:ascii="宋体" w:hAnsi="宋体"/>
              </w:rPr>
            </w:pPr>
          </w:p>
        </w:tc>
        <w:tc>
          <w:tcPr>
            <w:tcW w:w="1899" w:type="dxa"/>
          </w:tcPr>
          <w:p w14:paraId="596B84F9" w14:textId="77777777" w:rsidR="006A094C" w:rsidRPr="00A560D3" w:rsidRDefault="006A094C" w:rsidP="00A517BF">
            <w:pPr>
              <w:autoSpaceDE w:val="0"/>
              <w:autoSpaceDN w:val="0"/>
              <w:adjustRightInd w:val="0"/>
              <w:spacing w:line="267" w:lineRule="exact"/>
              <w:jc w:val="left"/>
              <w:rPr>
                <w:ins w:id="3855" w:author="wincol" w:date="2016-05-12T15:11:00Z"/>
                <w:rFonts w:ascii="宋体" w:cs="宋体"/>
                <w:kern w:val="0"/>
                <w:sz w:val="20"/>
                <w:szCs w:val="20"/>
              </w:rPr>
            </w:pPr>
            <w:ins w:id="3856" w:author="wincol" w:date="2016-05-12T15:11:00Z">
              <w:r w:rsidRPr="00A560D3">
                <w:rPr>
                  <w:rFonts w:ascii="宋体" w:cs="宋体"/>
                  <w:kern w:val="0"/>
                  <w:sz w:val="20"/>
                  <w:szCs w:val="20"/>
                </w:rPr>
                <w:t>RETURNCODE</w:t>
              </w:r>
            </w:ins>
          </w:p>
        </w:tc>
        <w:tc>
          <w:tcPr>
            <w:tcW w:w="1701" w:type="dxa"/>
          </w:tcPr>
          <w:p w14:paraId="0CD93561" w14:textId="77777777" w:rsidR="006A094C" w:rsidRPr="00A560D3" w:rsidRDefault="006A094C" w:rsidP="00A517BF">
            <w:pPr>
              <w:autoSpaceDE w:val="0"/>
              <w:autoSpaceDN w:val="0"/>
              <w:adjustRightInd w:val="0"/>
              <w:spacing w:line="281" w:lineRule="exact"/>
              <w:ind w:left="108"/>
              <w:jc w:val="left"/>
              <w:rPr>
                <w:ins w:id="3857" w:author="wincol" w:date="2016-05-12T15:11:00Z"/>
                <w:rFonts w:ascii="宋体" w:cs="宋体"/>
                <w:kern w:val="0"/>
                <w:sz w:val="20"/>
                <w:szCs w:val="20"/>
              </w:rPr>
            </w:pPr>
            <w:ins w:id="3858" w:author="wincol" w:date="2016-05-12T15:11:00Z">
              <w:r w:rsidRPr="00A560D3">
                <w:rPr>
                  <w:rFonts w:ascii="宋体" w:cs="宋体" w:hint="eastAsia"/>
                  <w:kern w:val="0"/>
                  <w:sz w:val="20"/>
                  <w:szCs w:val="20"/>
                </w:rPr>
                <w:t>响应码</w:t>
              </w:r>
            </w:ins>
          </w:p>
        </w:tc>
        <w:tc>
          <w:tcPr>
            <w:tcW w:w="850" w:type="dxa"/>
          </w:tcPr>
          <w:p w14:paraId="03E17374" w14:textId="77777777" w:rsidR="006A094C" w:rsidRPr="00A560D3" w:rsidRDefault="006A094C" w:rsidP="00A517BF">
            <w:pPr>
              <w:autoSpaceDE w:val="0"/>
              <w:autoSpaceDN w:val="0"/>
              <w:adjustRightInd w:val="0"/>
              <w:spacing w:line="281" w:lineRule="exact"/>
              <w:jc w:val="left"/>
              <w:rPr>
                <w:ins w:id="3859" w:author="wincol" w:date="2016-05-12T15:11:00Z"/>
                <w:rFonts w:ascii="宋体" w:cs="宋体"/>
                <w:kern w:val="0"/>
                <w:sz w:val="20"/>
                <w:szCs w:val="20"/>
              </w:rPr>
            </w:pPr>
            <w:ins w:id="3860" w:author="wincol" w:date="2016-05-12T15:11:00Z">
              <w:r>
                <w:rPr>
                  <w:rFonts w:ascii="宋体" w:cs="宋体" w:hint="eastAsia"/>
                  <w:kern w:val="0"/>
                  <w:sz w:val="20"/>
                  <w:szCs w:val="20"/>
                </w:rPr>
                <w:t>C</w:t>
              </w:r>
              <w:r w:rsidRPr="00A560D3">
                <w:rPr>
                  <w:rFonts w:ascii="宋体" w:cs="宋体"/>
                  <w:kern w:val="0"/>
                  <w:sz w:val="20"/>
                  <w:szCs w:val="20"/>
                </w:rPr>
                <w:t>(64)</w:t>
              </w:r>
            </w:ins>
          </w:p>
        </w:tc>
        <w:tc>
          <w:tcPr>
            <w:tcW w:w="709" w:type="dxa"/>
          </w:tcPr>
          <w:p w14:paraId="7B16D8DE" w14:textId="77777777" w:rsidR="006A094C" w:rsidRPr="00A560D3" w:rsidRDefault="006A094C" w:rsidP="00A517BF">
            <w:pPr>
              <w:autoSpaceDE w:val="0"/>
              <w:autoSpaceDN w:val="0"/>
              <w:adjustRightInd w:val="0"/>
              <w:spacing w:line="281" w:lineRule="exact"/>
              <w:ind w:left="108"/>
              <w:jc w:val="left"/>
              <w:rPr>
                <w:ins w:id="3861" w:author="wincol" w:date="2016-05-12T15:11:00Z"/>
                <w:rFonts w:ascii="宋体" w:cs="宋体"/>
                <w:kern w:val="0"/>
                <w:sz w:val="20"/>
                <w:szCs w:val="20"/>
              </w:rPr>
            </w:pPr>
            <w:ins w:id="3862" w:author="wincol" w:date="2016-05-12T15:11:00Z">
              <w:r>
                <w:rPr>
                  <w:rFonts w:ascii="宋体" w:cs="宋体" w:hint="eastAsia"/>
                  <w:kern w:val="0"/>
                  <w:sz w:val="20"/>
                  <w:szCs w:val="20"/>
                </w:rPr>
                <w:t>否</w:t>
              </w:r>
            </w:ins>
          </w:p>
        </w:tc>
        <w:tc>
          <w:tcPr>
            <w:tcW w:w="1861" w:type="dxa"/>
          </w:tcPr>
          <w:p w14:paraId="368AB18A" w14:textId="77777777" w:rsidR="006A094C" w:rsidRPr="00A560D3" w:rsidRDefault="006A094C" w:rsidP="00A517BF">
            <w:pPr>
              <w:autoSpaceDE w:val="0"/>
              <w:autoSpaceDN w:val="0"/>
              <w:adjustRightInd w:val="0"/>
              <w:spacing w:line="283" w:lineRule="exact"/>
              <w:ind w:left="108"/>
              <w:jc w:val="left"/>
              <w:rPr>
                <w:ins w:id="3863" w:author="wincol" w:date="2016-05-12T15:11:00Z"/>
                <w:rFonts w:ascii="宋体" w:cs="宋体"/>
                <w:kern w:val="0"/>
                <w:sz w:val="20"/>
                <w:szCs w:val="20"/>
              </w:rPr>
            </w:pPr>
            <w:ins w:id="3864" w:author="wincol" w:date="2016-05-12T15:11:00Z">
              <w:r w:rsidRPr="00A560D3">
                <w:rPr>
                  <w:rFonts w:ascii="宋体" w:cs="宋体"/>
                  <w:kern w:val="0"/>
                  <w:sz w:val="20"/>
                  <w:szCs w:val="20"/>
                </w:rPr>
                <w:t>000000</w:t>
              </w:r>
              <w:r w:rsidRPr="00A560D3">
                <w:rPr>
                  <w:rFonts w:ascii="宋体" w:cs="宋体" w:hint="eastAsia"/>
                  <w:kern w:val="0"/>
                  <w:sz w:val="20"/>
                  <w:szCs w:val="20"/>
                </w:rPr>
                <w:t>标识成功</w:t>
              </w:r>
            </w:ins>
          </w:p>
        </w:tc>
      </w:tr>
      <w:tr w:rsidR="006A094C" w14:paraId="6C843455" w14:textId="77777777" w:rsidTr="00A517BF">
        <w:trPr>
          <w:cantSplit/>
          <w:trHeight w:val="139"/>
          <w:ins w:id="3865" w:author="wincol" w:date="2016-05-12T15:11:00Z"/>
        </w:trPr>
        <w:tc>
          <w:tcPr>
            <w:tcW w:w="761" w:type="dxa"/>
            <w:vMerge/>
          </w:tcPr>
          <w:p w14:paraId="334D508D" w14:textId="77777777" w:rsidR="006A094C" w:rsidRDefault="006A094C" w:rsidP="00A517BF">
            <w:pPr>
              <w:rPr>
                <w:ins w:id="3866" w:author="wincol" w:date="2016-05-12T15:11:00Z"/>
                <w:rFonts w:ascii="宋体" w:hAnsi="宋体"/>
              </w:rPr>
            </w:pPr>
          </w:p>
        </w:tc>
        <w:tc>
          <w:tcPr>
            <w:tcW w:w="1899" w:type="dxa"/>
          </w:tcPr>
          <w:p w14:paraId="3817ED3E" w14:textId="77777777" w:rsidR="006A094C" w:rsidRPr="00A560D3" w:rsidRDefault="006A094C" w:rsidP="00A517BF">
            <w:pPr>
              <w:autoSpaceDE w:val="0"/>
              <w:autoSpaceDN w:val="0"/>
              <w:adjustRightInd w:val="0"/>
              <w:spacing w:line="267" w:lineRule="exact"/>
              <w:jc w:val="left"/>
              <w:rPr>
                <w:ins w:id="3867" w:author="wincol" w:date="2016-05-12T15:11:00Z"/>
                <w:rFonts w:ascii="宋体" w:cs="宋体"/>
                <w:kern w:val="0"/>
                <w:sz w:val="20"/>
                <w:szCs w:val="20"/>
              </w:rPr>
            </w:pPr>
            <w:ins w:id="3868" w:author="wincol" w:date="2016-05-12T15:11:00Z">
              <w:r w:rsidRPr="00A560D3">
                <w:rPr>
                  <w:rFonts w:ascii="宋体" w:cs="宋体"/>
                  <w:kern w:val="0"/>
                  <w:sz w:val="20"/>
                  <w:szCs w:val="20"/>
                </w:rPr>
                <w:t>RETURNMSG</w:t>
              </w:r>
            </w:ins>
          </w:p>
        </w:tc>
        <w:tc>
          <w:tcPr>
            <w:tcW w:w="1701" w:type="dxa"/>
          </w:tcPr>
          <w:p w14:paraId="08F540F6" w14:textId="77777777" w:rsidR="006A094C" w:rsidRPr="00A560D3" w:rsidRDefault="006A094C" w:rsidP="00A517BF">
            <w:pPr>
              <w:autoSpaceDE w:val="0"/>
              <w:autoSpaceDN w:val="0"/>
              <w:adjustRightInd w:val="0"/>
              <w:spacing w:line="281" w:lineRule="exact"/>
              <w:ind w:left="108"/>
              <w:jc w:val="left"/>
              <w:rPr>
                <w:ins w:id="3869" w:author="wincol" w:date="2016-05-12T15:11:00Z"/>
                <w:rFonts w:ascii="宋体" w:cs="宋体"/>
                <w:kern w:val="0"/>
                <w:sz w:val="20"/>
                <w:szCs w:val="20"/>
              </w:rPr>
            </w:pPr>
            <w:ins w:id="3870" w:author="wincol" w:date="2016-05-12T15:11:00Z">
              <w:r w:rsidRPr="00A560D3">
                <w:rPr>
                  <w:rFonts w:ascii="宋体" w:cs="宋体" w:hint="eastAsia"/>
                  <w:kern w:val="0"/>
                  <w:sz w:val="20"/>
                  <w:szCs w:val="20"/>
                </w:rPr>
                <w:t>响应信息</w:t>
              </w:r>
            </w:ins>
          </w:p>
        </w:tc>
        <w:tc>
          <w:tcPr>
            <w:tcW w:w="850" w:type="dxa"/>
          </w:tcPr>
          <w:p w14:paraId="43C9E440" w14:textId="77777777" w:rsidR="006A094C" w:rsidRPr="00A560D3" w:rsidRDefault="006A094C" w:rsidP="00A517BF">
            <w:pPr>
              <w:autoSpaceDE w:val="0"/>
              <w:autoSpaceDN w:val="0"/>
              <w:adjustRightInd w:val="0"/>
              <w:spacing w:line="267" w:lineRule="exact"/>
              <w:jc w:val="left"/>
              <w:rPr>
                <w:ins w:id="3871" w:author="wincol" w:date="2016-05-12T15:11:00Z"/>
                <w:rFonts w:ascii="宋体" w:cs="宋体"/>
                <w:kern w:val="0"/>
                <w:sz w:val="20"/>
                <w:szCs w:val="20"/>
              </w:rPr>
            </w:pPr>
            <w:ins w:id="3872" w:author="wincol" w:date="2016-05-12T15:11:00Z">
              <w:r>
                <w:rPr>
                  <w:rFonts w:ascii="宋体" w:cs="宋体" w:hint="eastAsia"/>
                  <w:kern w:val="0"/>
                  <w:sz w:val="20"/>
                  <w:szCs w:val="20"/>
                </w:rPr>
                <w:t>C</w:t>
              </w:r>
              <w:r w:rsidRPr="00A560D3">
                <w:rPr>
                  <w:rFonts w:ascii="宋体" w:cs="宋体"/>
                  <w:kern w:val="0"/>
                  <w:sz w:val="20"/>
                  <w:szCs w:val="20"/>
                </w:rPr>
                <w:t>(128)</w:t>
              </w:r>
            </w:ins>
          </w:p>
        </w:tc>
        <w:tc>
          <w:tcPr>
            <w:tcW w:w="709" w:type="dxa"/>
          </w:tcPr>
          <w:p w14:paraId="33463EA5" w14:textId="77777777" w:rsidR="006A094C" w:rsidRPr="00A560D3" w:rsidRDefault="006A094C" w:rsidP="00A517BF">
            <w:pPr>
              <w:autoSpaceDE w:val="0"/>
              <w:autoSpaceDN w:val="0"/>
              <w:adjustRightInd w:val="0"/>
              <w:spacing w:line="281" w:lineRule="exact"/>
              <w:ind w:left="108"/>
              <w:jc w:val="left"/>
              <w:rPr>
                <w:ins w:id="3873" w:author="wincol" w:date="2016-05-12T15:11:00Z"/>
                <w:rFonts w:ascii="宋体" w:cs="宋体"/>
                <w:kern w:val="0"/>
                <w:sz w:val="20"/>
                <w:szCs w:val="20"/>
              </w:rPr>
            </w:pPr>
            <w:ins w:id="3874" w:author="wincol" w:date="2016-05-12T15:11:00Z">
              <w:r>
                <w:rPr>
                  <w:rFonts w:ascii="宋体" w:cs="宋体" w:hint="eastAsia"/>
                  <w:kern w:val="0"/>
                  <w:sz w:val="20"/>
                  <w:szCs w:val="20"/>
                </w:rPr>
                <w:t>否</w:t>
              </w:r>
            </w:ins>
          </w:p>
        </w:tc>
        <w:tc>
          <w:tcPr>
            <w:tcW w:w="1861" w:type="dxa"/>
          </w:tcPr>
          <w:p w14:paraId="28DE2027" w14:textId="77777777" w:rsidR="006A094C" w:rsidRPr="00A560D3" w:rsidRDefault="006A094C" w:rsidP="00A517BF">
            <w:pPr>
              <w:autoSpaceDE w:val="0"/>
              <w:autoSpaceDN w:val="0"/>
              <w:adjustRightInd w:val="0"/>
              <w:spacing w:line="283" w:lineRule="exact"/>
              <w:ind w:left="108"/>
              <w:jc w:val="left"/>
              <w:rPr>
                <w:ins w:id="3875" w:author="wincol" w:date="2016-05-12T15:11:00Z"/>
                <w:rFonts w:ascii="宋体" w:cs="宋体"/>
                <w:kern w:val="0"/>
                <w:sz w:val="20"/>
                <w:szCs w:val="20"/>
              </w:rPr>
            </w:pPr>
            <w:ins w:id="3876" w:author="wincol" w:date="2016-05-12T15:11:00Z">
              <w:r w:rsidRPr="00A560D3">
                <w:rPr>
                  <w:rFonts w:ascii="宋体" w:cs="宋体" w:hint="eastAsia"/>
                  <w:kern w:val="0"/>
                  <w:sz w:val="20"/>
                  <w:szCs w:val="20"/>
                </w:rPr>
                <w:t>交易成功</w:t>
              </w:r>
            </w:ins>
          </w:p>
        </w:tc>
      </w:tr>
      <w:tr w:rsidR="006A094C" w14:paraId="5DA6A4D6" w14:textId="77777777" w:rsidTr="00A517BF">
        <w:trPr>
          <w:cantSplit/>
          <w:trHeight w:val="139"/>
          <w:ins w:id="3877" w:author="wincol" w:date="2016-05-12T15:11:00Z"/>
        </w:trPr>
        <w:tc>
          <w:tcPr>
            <w:tcW w:w="761" w:type="dxa"/>
            <w:vMerge/>
          </w:tcPr>
          <w:p w14:paraId="26D89B9D" w14:textId="77777777" w:rsidR="006A094C" w:rsidRDefault="006A094C" w:rsidP="00A517BF">
            <w:pPr>
              <w:rPr>
                <w:ins w:id="3878" w:author="wincol" w:date="2016-05-12T15:11:00Z"/>
                <w:rFonts w:ascii="宋体" w:hAnsi="宋体"/>
              </w:rPr>
            </w:pPr>
          </w:p>
        </w:tc>
        <w:tc>
          <w:tcPr>
            <w:tcW w:w="1899" w:type="dxa"/>
          </w:tcPr>
          <w:p w14:paraId="5ED69DE4" w14:textId="77777777" w:rsidR="006A094C" w:rsidRPr="00A560D3" w:rsidRDefault="006A094C" w:rsidP="00A517BF">
            <w:pPr>
              <w:autoSpaceDE w:val="0"/>
              <w:autoSpaceDN w:val="0"/>
              <w:adjustRightInd w:val="0"/>
              <w:spacing w:line="281" w:lineRule="exact"/>
              <w:jc w:val="left"/>
              <w:rPr>
                <w:ins w:id="3879" w:author="wincol" w:date="2016-05-12T15:11:00Z"/>
                <w:rFonts w:ascii="宋体" w:cs="宋体"/>
                <w:kern w:val="0"/>
                <w:sz w:val="20"/>
                <w:szCs w:val="20"/>
              </w:rPr>
            </w:pPr>
            <w:ins w:id="3880" w:author="wincol" w:date="2016-05-12T15:12:00Z">
              <w:r w:rsidRPr="00DB4CFA">
                <w:rPr>
                  <w:rFonts w:ascii="宋体" w:cs="宋体" w:hint="eastAsia"/>
                  <w:kern w:val="0"/>
                  <w:sz w:val="20"/>
                  <w:szCs w:val="20"/>
                </w:rPr>
                <w:t>OLDREQSEQNO</w:t>
              </w:r>
            </w:ins>
          </w:p>
        </w:tc>
        <w:tc>
          <w:tcPr>
            <w:tcW w:w="1701" w:type="dxa"/>
          </w:tcPr>
          <w:p w14:paraId="6A741515" w14:textId="77777777" w:rsidR="006A094C" w:rsidRPr="00A560D3" w:rsidRDefault="006A094C" w:rsidP="00A517BF">
            <w:pPr>
              <w:autoSpaceDE w:val="0"/>
              <w:autoSpaceDN w:val="0"/>
              <w:adjustRightInd w:val="0"/>
              <w:spacing w:line="267" w:lineRule="exact"/>
              <w:jc w:val="left"/>
              <w:rPr>
                <w:ins w:id="3881" w:author="wincol" w:date="2016-05-12T15:11:00Z"/>
                <w:rFonts w:ascii="宋体" w:cs="宋体"/>
                <w:kern w:val="0"/>
                <w:sz w:val="20"/>
                <w:szCs w:val="20"/>
              </w:rPr>
            </w:pPr>
            <w:ins w:id="3882" w:author="wincol" w:date="2016-05-12T15:12:00Z">
              <w:r w:rsidRPr="00DB4CFA">
                <w:rPr>
                  <w:rFonts w:ascii="宋体" w:cs="宋体" w:hint="eastAsia"/>
                  <w:kern w:val="0"/>
                  <w:sz w:val="20"/>
                  <w:szCs w:val="20"/>
                </w:rPr>
                <w:t>原投标流水号</w:t>
              </w:r>
            </w:ins>
          </w:p>
        </w:tc>
        <w:tc>
          <w:tcPr>
            <w:tcW w:w="850" w:type="dxa"/>
          </w:tcPr>
          <w:p w14:paraId="0259BDFE" w14:textId="77777777" w:rsidR="006A094C" w:rsidRPr="00A560D3" w:rsidRDefault="006A094C" w:rsidP="00412BCC">
            <w:pPr>
              <w:autoSpaceDE w:val="0"/>
              <w:autoSpaceDN w:val="0"/>
              <w:adjustRightInd w:val="0"/>
              <w:spacing w:line="281" w:lineRule="exact"/>
              <w:jc w:val="left"/>
              <w:rPr>
                <w:ins w:id="3883" w:author="wincol" w:date="2016-05-12T15:11:00Z"/>
                <w:rFonts w:ascii="宋体" w:cs="宋体"/>
                <w:kern w:val="0"/>
                <w:sz w:val="20"/>
                <w:szCs w:val="20"/>
              </w:rPr>
            </w:pPr>
            <w:ins w:id="3884" w:author="wincol" w:date="2016-05-12T15:12:00Z">
              <w:r w:rsidRPr="00DB4CFA">
                <w:rPr>
                  <w:rFonts w:ascii="宋体" w:cs="宋体" w:hint="eastAsia"/>
                  <w:kern w:val="0"/>
                  <w:sz w:val="20"/>
                  <w:szCs w:val="20"/>
                </w:rPr>
                <w:t>C</w:t>
              </w:r>
              <w:r>
                <w:rPr>
                  <w:rFonts w:ascii="宋体" w:cs="宋体" w:hint="eastAsia"/>
                  <w:kern w:val="0"/>
                  <w:sz w:val="20"/>
                  <w:szCs w:val="20"/>
                </w:rPr>
                <w:t>(</w:t>
              </w:r>
            </w:ins>
            <w:ins w:id="3885" w:author="wincol" w:date="2016-06-12T18:56:00Z">
              <w:r w:rsidR="00412BCC">
                <w:rPr>
                  <w:rFonts w:ascii="宋体" w:cs="宋体" w:hint="eastAsia"/>
                  <w:kern w:val="0"/>
                  <w:sz w:val="20"/>
                  <w:szCs w:val="20"/>
                </w:rPr>
                <w:t>28</w:t>
              </w:r>
            </w:ins>
            <w:ins w:id="3886" w:author="wincol" w:date="2016-05-12T15:12:00Z">
              <w:r w:rsidRPr="00DB4CFA">
                <w:rPr>
                  <w:rFonts w:ascii="宋体" w:cs="宋体" w:hint="eastAsia"/>
                  <w:kern w:val="0"/>
                  <w:sz w:val="20"/>
                  <w:szCs w:val="20"/>
                </w:rPr>
                <w:t>）</w:t>
              </w:r>
            </w:ins>
          </w:p>
        </w:tc>
        <w:tc>
          <w:tcPr>
            <w:tcW w:w="709" w:type="dxa"/>
          </w:tcPr>
          <w:p w14:paraId="47DA7A50" w14:textId="77777777" w:rsidR="006A094C" w:rsidRDefault="006A094C" w:rsidP="00A517BF">
            <w:pPr>
              <w:rPr>
                <w:ins w:id="3887" w:author="wincol" w:date="2016-05-12T15:11:00Z"/>
                <w:rFonts w:ascii="宋体" w:hAnsi="宋体"/>
              </w:rPr>
            </w:pPr>
            <w:ins w:id="3888" w:author="wincol" w:date="2016-05-12T15:12:00Z">
              <w:r w:rsidRPr="00DB4CFA">
                <w:rPr>
                  <w:rFonts w:ascii="宋体" w:cs="宋体" w:hint="eastAsia"/>
                  <w:kern w:val="0"/>
                  <w:sz w:val="20"/>
                  <w:szCs w:val="20"/>
                </w:rPr>
                <w:t>否</w:t>
              </w:r>
            </w:ins>
          </w:p>
        </w:tc>
        <w:tc>
          <w:tcPr>
            <w:tcW w:w="1861" w:type="dxa"/>
          </w:tcPr>
          <w:p w14:paraId="23931C05" w14:textId="77777777" w:rsidR="006A094C" w:rsidRDefault="006A094C" w:rsidP="00A517BF">
            <w:pPr>
              <w:rPr>
                <w:ins w:id="3889" w:author="wincol" w:date="2016-05-12T15:11:00Z"/>
                <w:rFonts w:ascii="宋体" w:hAnsi="宋体"/>
              </w:rPr>
            </w:pPr>
          </w:p>
        </w:tc>
      </w:tr>
    </w:tbl>
    <w:p w14:paraId="5D0E8859" w14:textId="77777777" w:rsidR="006A094C" w:rsidRDefault="006A094C" w:rsidP="00631E90">
      <w:pPr>
        <w:rPr>
          <w:ins w:id="3890" w:author="wincol" w:date="2016-06-12T19:59:00Z"/>
        </w:rPr>
      </w:pPr>
    </w:p>
    <w:p w14:paraId="119199AC" w14:textId="77777777" w:rsidR="00A03133" w:rsidRPr="00E12057" w:rsidRDefault="00A03133" w:rsidP="0042024B">
      <w:pPr>
        <w:pStyle w:val="3"/>
        <w:rPr>
          <w:ins w:id="3891" w:author="wincol" w:date="2016-06-12T19:59:00Z"/>
        </w:rPr>
      </w:pPr>
      <w:ins w:id="3892" w:author="wincol" w:date="2016-06-12T19:59:00Z">
        <w:r>
          <w:rPr>
            <w:rFonts w:hint="eastAsia"/>
          </w:rPr>
          <w:t>示例报文</w:t>
        </w:r>
      </w:ins>
    </w:p>
    <w:p w14:paraId="19C11F13" w14:textId="77777777" w:rsidR="00A03133" w:rsidRDefault="007D06ED" w:rsidP="00631E90">
      <w:pPr>
        <w:rPr>
          <w:ins w:id="3893" w:author="wincol" w:date="2016-06-12T20:00:00Z"/>
        </w:rPr>
      </w:pPr>
      <w:ins w:id="3894" w:author="wincol" w:date="2016-06-12T19:59:00Z">
        <w:r>
          <w:rPr>
            <w:rFonts w:hint="eastAsia"/>
          </w:rPr>
          <w:t>我行发送的</w:t>
        </w:r>
      </w:ins>
      <w:ins w:id="3895" w:author="wincol" w:date="2016-06-12T20:00:00Z">
        <w:r>
          <w:rPr>
            <w:rFonts w:hint="eastAsia"/>
          </w:rPr>
          <w:t>已解密和解编码后的</w:t>
        </w:r>
      </w:ins>
      <w:ins w:id="3896" w:author="wincol" w:date="2016-06-12T20:20:00Z">
        <w:r w:rsidR="00645ED4">
          <w:rPr>
            <w:rFonts w:hint="eastAsia"/>
          </w:rPr>
          <w:t>XML</w:t>
        </w:r>
      </w:ins>
      <w:ins w:id="3897" w:author="wincol" w:date="2016-06-12T19:59:00Z">
        <w:r>
          <w:rPr>
            <w:rFonts w:hint="eastAsia"/>
          </w:rPr>
          <w:t>报文：</w:t>
        </w:r>
      </w:ins>
    </w:p>
    <w:p w14:paraId="20D1C93C" w14:textId="77777777" w:rsidR="00461CB6" w:rsidRDefault="00461CB6" w:rsidP="00631E90">
      <w:pPr>
        <w:rPr>
          <w:ins w:id="3898" w:author="wincol" w:date="2016-06-12T20:03:00Z"/>
        </w:rPr>
      </w:pPr>
    </w:p>
    <w:p w14:paraId="2B21D884" w14:textId="77777777" w:rsidR="00461CB6" w:rsidRDefault="00461CB6" w:rsidP="00631E90">
      <w:pPr>
        <w:rPr>
          <w:ins w:id="3899" w:author="wincol" w:date="2016-06-12T20:15:00Z"/>
        </w:rPr>
      </w:pPr>
      <w:ins w:id="3900" w:author="wincol" w:date="2016-06-12T20:05:00Z">
        <w:r w:rsidRPr="00461CB6">
          <w:t>&lt;?xml version="1.0" encoding="UTF-8"?&gt;&lt;Document&gt;&lt;header&gt;&lt;channelCode&gt;GHB&lt;/channelCode&gt;&lt;channelFlow&gt;OGW01201606121001011955&lt;/channelFlow&gt;&lt;channelDate&gt;20160612&lt;/channelDate&gt;&lt;channelTime&gt;193050&lt;/channelTime&gt;&lt;encryptData&gt;&lt;/encryptData&gt;&lt;/header&gt;&lt;body&gt;&lt;TRANSCODE</w:t>
        </w:r>
        <w:r w:rsidRPr="00461CB6">
          <w:rPr>
            <w:rFonts w:hint="eastAsia"/>
          </w:rPr>
          <w:t>&gt;OGW0014T&lt;/TRANSCODE&gt;&lt;BANKID&gt;GHB&lt;/BANKID&gt;&lt;MERCHANTID&gt;</w:t>
        </w:r>
      </w:ins>
      <w:ins w:id="3901" w:author="wincol" w:date="2016-06-12T20:06:00Z">
        <w:r>
          <w:rPr>
            <w:rFonts w:hint="eastAsia"/>
          </w:rPr>
          <w:t>JPG</w:t>
        </w:r>
      </w:ins>
      <w:ins w:id="3902" w:author="wincol" w:date="2016-06-12T20:05:00Z">
        <w:r w:rsidRPr="00461CB6">
          <w:rPr>
            <w:rFonts w:hint="eastAsia"/>
          </w:rPr>
          <w:t>&lt;/MERCHANTID&gt;&lt;XMLPARA&gt;&lt;LOANNO&gt;a3271ec2e64ea828b6d902503232fa2a&lt;/LOANNO&gt;&lt;OLDREQSEQNO&gt;</w:t>
        </w:r>
      </w:ins>
      <w:ins w:id="3903" w:author="wincol" w:date="2016-06-12T20:16:00Z">
        <w:r w:rsidR="00214AC3">
          <w:rPr>
            <w:rFonts w:hint="eastAsia"/>
          </w:rPr>
          <w:t>P2P001201606230</w:t>
        </w:r>
      </w:ins>
      <w:ins w:id="3904" w:author="wincol" w:date="2016-06-12T20:17:00Z">
        <w:r w:rsidR="004C113B">
          <w:rPr>
            <w:rFonts w:hint="eastAsia"/>
          </w:rPr>
          <w:t>59</w:t>
        </w:r>
      </w:ins>
      <w:ins w:id="3905" w:author="wincol" w:date="2016-06-12T20:16:00Z">
        <w:r w:rsidR="00214AC3">
          <w:rPr>
            <w:rFonts w:hint="eastAsia"/>
          </w:rPr>
          <w:t>02HyMS9O</w:t>
        </w:r>
      </w:ins>
      <w:ins w:id="3906" w:author="wincol" w:date="2016-06-12T20:05:00Z">
        <w:r w:rsidRPr="00461CB6">
          <w:rPr>
            <w:rFonts w:hint="eastAsia"/>
          </w:rPr>
          <w:t>&lt;/OLDREQSEQNO&gt;&lt;ACNO&gt;6236882280000176698&lt;/ACNO&gt;&lt;ACNAME&gt;</w:t>
        </w:r>
        <w:r w:rsidRPr="00461CB6">
          <w:rPr>
            <w:rFonts w:hint="eastAsia"/>
          </w:rPr>
          <w:t>陈问筠</w:t>
        </w:r>
        <w:r w:rsidRPr="00461CB6">
          <w:rPr>
            <w:rFonts w:hint="eastAsia"/>
          </w:rPr>
          <w:t>&lt;/ACNAME&gt;&lt;CANCELREASON&gt;</w:t>
        </w:r>
        <w:r w:rsidRPr="00461CB6">
          <w:rPr>
            <w:rFonts w:hint="eastAsia"/>
          </w:rPr>
          <w:t>测试撤标</w:t>
        </w:r>
        <w:r w:rsidRPr="00461CB6">
          <w:rPr>
            <w:rFonts w:hint="eastAsia"/>
          </w:rPr>
          <w:t>&lt;/CANC</w:t>
        </w:r>
        <w:r w:rsidRPr="00461CB6">
          <w:t>ELREASON&gt;&lt;HOSTDT&gt;20180729&lt;/HOSTDT&gt;&lt;HOSTJNLNO&gt;EAS01201606121002110152EAS240524&lt;/HOSTJNLNO&gt;&lt;/XMLPARA&gt;&lt;/body&gt;&lt;/Document&gt;</w:t>
        </w:r>
      </w:ins>
    </w:p>
    <w:p w14:paraId="4C7C1200" w14:textId="77777777" w:rsidR="00214AC3" w:rsidRDefault="00214AC3" w:rsidP="00631E90">
      <w:pPr>
        <w:rPr>
          <w:ins w:id="3907" w:author="wincol" w:date="2016-06-12T20:00:00Z"/>
        </w:rPr>
      </w:pPr>
    </w:p>
    <w:p w14:paraId="4ECB5FDE" w14:textId="77777777" w:rsidR="007D06ED" w:rsidRDefault="007D06ED" w:rsidP="00631E90">
      <w:pPr>
        <w:rPr>
          <w:ins w:id="3908" w:author="wincol" w:date="2016-06-12T20:01:00Z"/>
        </w:rPr>
      </w:pPr>
      <w:ins w:id="3909" w:author="wincol" w:date="2016-06-12T20:00:00Z">
        <w:r>
          <w:rPr>
            <w:rFonts w:hint="eastAsia"/>
          </w:rPr>
          <w:t>商户回复已成功收到的</w:t>
        </w:r>
      </w:ins>
      <w:ins w:id="3910" w:author="wincol" w:date="2016-06-12T20:01:00Z">
        <w:r>
          <w:rPr>
            <w:rFonts w:hint="eastAsia"/>
          </w:rPr>
          <w:t>XML</w:t>
        </w:r>
        <w:r>
          <w:rPr>
            <w:rFonts w:hint="eastAsia"/>
          </w:rPr>
          <w:t>报文是：</w:t>
        </w:r>
      </w:ins>
    </w:p>
    <w:p w14:paraId="6B29A7A1" w14:textId="77777777" w:rsidR="00D15C25" w:rsidRDefault="00D15C25" w:rsidP="00D15C25">
      <w:pPr>
        <w:rPr>
          <w:ins w:id="3911" w:author="wincol" w:date="2016-06-12T20:15:00Z"/>
        </w:rPr>
      </w:pPr>
      <w:ins w:id="3912" w:author="wincol" w:date="2016-06-12T20:15:00Z">
        <w:r>
          <w:t>&lt;?xml version="1.0" encoding="UTF-8" ?&gt;</w:t>
        </w:r>
      </w:ins>
    </w:p>
    <w:p w14:paraId="3810BF7A" w14:textId="77777777" w:rsidR="00D15C25" w:rsidRDefault="00D15C25" w:rsidP="00D15C25">
      <w:pPr>
        <w:rPr>
          <w:ins w:id="3913" w:author="wincol" w:date="2016-06-12T20:15:00Z"/>
        </w:rPr>
      </w:pPr>
      <w:ins w:id="3914" w:author="wincol" w:date="2016-06-12T20:15:00Z">
        <w:r>
          <w:t>&lt;Document&gt;</w:t>
        </w:r>
      </w:ins>
    </w:p>
    <w:p w14:paraId="758E8C0D" w14:textId="77777777" w:rsidR="00D15C25" w:rsidRDefault="00D15C25" w:rsidP="00D15C25">
      <w:pPr>
        <w:rPr>
          <w:ins w:id="3915" w:author="wincol" w:date="2016-06-12T20:15:00Z"/>
        </w:rPr>
      </w:pPr>
      <w:ins w:id="3916" w:author="wincol" w:date="2016-06-12T20:15:00Z">
        <w:r>
          <w:t>&lt;header&gt;&lt;encryptData&gt;&lt;/encryptData&gt;</w:t>
        </w:r>
      </w:ins>
    </w:p>
    <w:p w14:paraId="789FBBAA" w14:textId="77777777" w:rsidR="00D15C25" w:rsidRDefault="00D15C25" w:rsidP="00D15C25">
      <w:pPr>
        <w:rPr>
          <w:ins w:id="3917" w:author="wincol" w:date="2016-06-12T20:15:00Z"/>
        </w:rPr>
      </w:pPr>
      <w:ins w:id="3918" w:author="wincol" w:date="2016-06-12T20:15:00Z">
        <w:r>
          <w:t>&lt;serverFlow&gt;OGW01201605111000200799&lt;/serverFlow&gt;</w:t>
        </w:r>
      </w:ins>
    </w:p>
    <w:p w14:paraId="22EF6D29" w14:textId="77777777" w:rsidR="00D15C25" w:rsidRDefault="00D15C25" w:rsidP="00D15C25">
      <w:pPr>
        <w:rPr>
          <w:ins w:id="3919" w:author="wincol" w:date="2016-06-12T20:15:00Z"/>
        </w:rPr>
      </w:pPr>
      <w:ins w:id="3920" w:author="wincol" w:date="2016-06-12T20:15:00Z">
        <w:r>
          <w:lastRenderedPageBreak/>
          <w:t>&lt;channelCode&gt;P2P001&lt;/channelCode&gt;</w:t>
        </w:r>
      </w:ins>
    </w:p>
    <w:p w14:paraId="563B6FDF" w14:textId="77777777" w:rsidR="00230878" w:rsidRDefault="00D15C25" w:rsidP="00D15C25">
      <w:pPr>
        <w:rPr>
          <w:ins w:id="3921" w:author="wincol" w:date="2016-06-12T20:16:00Z"/>
        </w:rPr>
      </w:pPr>
      <w:ins w:id="3922" w:author="wincol" w:date="2016-06-12T20:15:00Z">
        <w:r>
          <w:t>&lt;status&gt;0&lt;/status&gt;</w:t>
        </w:r>
      </w:ins>
    </w:p>
    <w:p w14:paraId="413F9DC5" w14:textId="77777777" w:rsidR="00D15C25" w:rsidRDefault="00D15C25" w:rsidP="00D15C25">
      <w:pPr>
        <w:rPr>
          <w:ins w:id="3923" w:author="wincol" w:date="2016-06-12T20:15:00Z"/>
        </w:rPr>
      </w:pPr>
      <w:ins w:id="3924" w:author="wincol" w:date="2016-06-12T20:15:00Z">
        <w:r>
          <w:t>&lt;serverTime&gt;150853&lt;/serverTime&gt;</w:t>
        </w:r>
      </w:ins>
    </w:p>
    <w:p w14:paraId="40946DA7" w14:textId="77777777" w:rsidR="00D15C25" w:rsidRDefault="00D15C25" w:rsidP="00D15C25">
      <w:pPr>
        <w:rPr>
          <w:ins w:id="3925" w:author="wincol" w:date="2016-06-12T20:15:00Z"/>
        </w:rPr>
      </w:pPr>
      <w:ins w:id="3926" w:author="wincol" w:date="2016-06-12T20:15:00Z">
        <w:r>
          <w:t>&lt;errorCode&gt;0&lt;/errorCode&gt;</w:t>
        </w:r>
      </w:ins>
    </w:p>
    <w:p w14:paraId="193F6667" w14:textId="77777777" w:rsidR="00D15C25" w:rsidRDefault="00D15C25" w:rsidP="00D15C25">
      <w:pPr>
        <w:rPr>
          <w:ins w:id="3927" w:author="wincol" w:date="2016-06-12T20:15:00Z"/>
        </w:rPr>
      </w:pPr>
      <w:ins w:id="3928" w:author="wincol" w:date="2016-06-12T20:15:00Z">
        <w:r>
          <w:t>&lt;errorMsg&gt;success&lt;/errorMsg&gt;</w:t>
        </w:r>
      </w:ins>
    </w:p>
    <w:p w14:paraId="304842E1" w14:textId="77777777" w:rsidR="00D15C25" w:rsidRDefault="00D15C25" w:rsidP="00D15C25">
      <w:pPr>
        <w:rPr>
          <w:ins w:id="3929" w:author="wincol" w:date="2016-06-12T20:15:00Z"/>
        </w:rPr>
      </w:pPr>
      <w:ins w:id="3930" w:author="wincol" w:date="2016-06-12T20:15:00Z">
        <w:r>
          <w:t>&lt;channelFlow&gt;OGW01201606121001011955&lt;/channelFlow&gt;</w:t>
        </w:r>
      </w:ins>
    </w:p>
    <w:p w14:paraId="5F3A73D3" w14:textId="77777777" w:rsidR="00D15C25" w:rsidRDefault="00D15C25" w:rsidP="00D15C25">
      <w:pPr>
        <w:rPr>
          <w:ins w:id="3931" w:author="wincol" w:date="2016-06-12T20:15:00Z"/>
        </w:rPr>
      </w:pPr>
      <w:ins w:id="3932" w:author="wincol" w:date="2016-06-12T20:15:00Z">
        <w:r>
          <w:t>&lt;serverDate&gt;20160511&lt;/serverDate&gt;</w:t>
        </w:r>
      </w:ins>
    </w:p>
    <w:p w14:paraId="607A476F" w14:textId="77777777" w:rsidR="00D15C25" w:rsidRDefault="00D15C25" w:rsidP="00D15C25">
      <w:pPr>
        <w:rPr>
          <w:ins w:id="3933" w:author="wincol" w:date="2016-06-12T20:15:00Z"/>
        </w:rPr>
      </w:pPr>
      <w:ins w:id="3934" w:author="wincol" w:date="2016-06-12T20:15:00Z">
        <w:r>
          <w:t>&lt;transCode&gt;OGW0014T&lt;/transCode&gt;</w:t>
        </w:r>
      </w:ins>
    </w:p>
    <w:p w14:paraId="4E1348BC" w14:textId="77777777" w:rsidR="00D15C25" w:rsidRDefault="00D15C25" w:rsidP="00D15C25">
      <w:pPr>
        <w:rPr>
          <w:ins w:id="3935" w:author="wincol" w:date="2016-06-12T20:15:00Z"/>
        </w:rPr>
      </w:pPr>
      <w:ins w:id="3936" w:author="wincol" w:date="2016-06-12T20:15:00Z">
        <w:r>
          <w:t>&lt;/header&gt;</w:t>
        </w:r>
      </w:ins>
    </w:p>
    <w:p w14:paraId="54DA4536" w14:textId="77777777" w:rsidR="00D15C25" w:rsidRDefault="00D15C25" w:rsidP="00D15C25">
      <w:pPr>
        <w:rPr>
          <w:ins w:id="3937" w:author="wincol" w:date="2016-06-12T20:15:00Z"/>
        </w:rPr>
      </w:pPr>
      <w:ins w:id="3938" w:author="wincol" w:date="2016-06-12T20:15:00Z">
        <w:r>
          <w:t>&lt;body&gt;</w:t>
        </w:r>
      </w:ins>
    </w:p>
    <w:p w14:paraId="549E1E8E" w14:textId="77777777" w:rsidR="00D15C25" w:rsidRDefault="00D15C25" w:rsidP="00D15C25">
      <w:pPr>
        <w:rPr>
          <w:ins w:id="3939" w:author="wincol" w:date="2016-06-12T20:15:00Z"/>
        </w:rPr>
      </w:pPr>
      <w:ins w:id="3940" w:author="wincol" w:date="2016-06-12T20:15:00Z">
        <w:r>
          <w:t>&lt;RETURNCODE&gt;000000&lt;/RETURNCODE&gt;</w:t>
        </w:r>
      </w:ins>
    </w:p>
    <w:p w14:paraId="510703AE" w14:textId="77777777" w:rsidR="00D15C25" w:rsidRDefault="00D15C25" w:rsidP="00D15C25">
      <w:pPr>
        <w:rPr>
          <w:ins w:id="3941" w:author="wincol" w:date="2016-06-12T20:15:00Z"/>
        </w:rPr>
      </w:pPr>
      <w:ins w:id="3942" w:author="wincol" w:date="2016-06-12T20:15:00Z">
        <w:r>
          <w:rPr>
            <w:rFonts w:hint="eastAsia"/>
          </w:rPr>
          <w:t>&lt;RETURNMSG&gt;</w:t>
        </w:r>
        <w:r>
          <w:rPr>
            <w:rFonts w:hint="eastAsia"/>
          </w:rPr>
          <w:t>交易成功</w:t>
        </w:r>
        <w:r>
          <w:rPr>
            <w:rFonts w:hint="eastAsia"/>
          </w:rPr>
          <w:t>&lt;/RETURNMSG&gt;</w:t>
        </w:r>
      </w:ins>
    </w:p>
    <w:p w14:paraId="1524F8BD" w14:textId="77777777" w:rsidR="00D15C25" w:rsidRDefault="00D15C25" w:rsidP="00D15C25">
      <w:pPr>
        <w:rPr>
          <w:ins w:id="3943" w:author="wincol" w:date="2016-06-12T20:15:00Z"/>
        </w:rPr>
      </w:pPr>
      <w:ins w:id="3944" w:author="wincol" w:date="2016-06-12T20:15:00Z">
        <w:r>
          <w:rPr>
            <w:rFonts w:hint="eastAsia"/>
          </w:rPr>
          <w:t>&lt;OLDREQSEQNO&gt;</w:t>
        </w:r>
      </w:ins>
      <w:ins w:id="3945" w:author="wincol" w:date="2016-06-12T20:17:00Z">
        <w:r w:rsidR="004C113B">
          <w:rPr>
            <w:rFonts w:hint="eastAsia"/>
          </w:rPr>
          <w:t>P2P0012016062305902HyMS9O</w:t>
        </w:r>
      </w:ins>
      <w:ins w:id="3946" w:author="wincol" w:date="2016-06-12T20:15:00Z">
        <w:r>
          <w:rPr>
            <w:rFonts w:hint="eastAsia"/>
          </w:rPr>
          <w:t xml:space="preserve">&lt;/OLDREQSEQNO&gt;&lt;!-- </w:t>
        </w:r>
        <w:r>
          <w:rPr>
            <w:rFonts w:hint="eastAsia"/>
          </w:rPr>
          <w:t>原投标流水号</w:t>
        </w:r>
        <w:r>
          <w:rPr>
            <w:rFonts w:hint="eastAsia"/>
          </w:rPr>
          <w:t>--&gt;</w:t>
        </w:r>
      </w:ins>
    </w:p>
    <w:p w14:paraId="46672BEC" w14:textId="77777777" w:rsidR="007D06ED" w:rsidDel="002D3C36" w:rsidRDefault="00D15C25" w:rsidP="00D15C25">
      <w:pPr>
        <w:rPr>
          <w:del w:id="3947" w:author="wincol" w:date="2016-06-12T20:15:00Z"/>
        </w:rPr>
      </w:pPr>
      <w:ins w:id="3948" w:author="wincol" w:date="2016-06-12T20:15:00Z">
        <w:r>
          <w:t>&lt;/body&gt;&lt;/Document&gt;</w:t>
        </w:r>
      </w:ins>
    </w:p>
    <w:p w14:paraId="7F0CDE96" w14:textId="77777777" w:rsidR="002D3C36" w:rsidRPr="007D06ED" w:rsidRDefault="002D3C36" w:rsidP="00D15C25">
      <w:pPr>
        <w:rPr>
          <w:ins w:id="3949" w:author="wincol" w:date="2016-06-12T20:22:00Z"/>
        </w:rPr>
      </w:pPr>
    </w:p>
    <w:p w14:paraId="2BC4293D" w14:textId="77777777" w:rsidR="00631E90" w:rsidRDefault="00E81D47" w:rsidP="0042024B">
      <w:pPr>
        <w:pStyle w:val="2"/>
      </w:pPr>
      <w:bookmarkStart w:id="3950" w:name="_Toc448761026"/>
      <w:r w:rsidRPr="00415F6E">
        <w:rPr>
          <w:rFonts w:hint="eastAsia"/>
        </w:rPr>
        <w:t>债券转让申请</w:t>
      </w:r>
      <w:r w:rsidR="00631E90" w:rsidRPr="00415F6E">
        <w:rPr>
          <w:rFonts w:hint="eastAsia"/>
        </w:rPr>
        <w:t>(</w:t>
      </w:r>
      <w:r w:rsidR="00631E90" w:rsidRPr="00415F6E">
        <w:t>OGW000</w:t>
      </w:r>
      <w:r w:rsidR="00A230E0" w:rsidRPr="00415F6E">
        <w:rPr>
          <w:rFonts w:hint="eastAsia"/>
        </w:rPr>
        <w:t>6</w:t>
      </w:r>
      <w:r w:rsidR="00727E1F">
        <w:rPr>
          <w:rFonts w:hint="eastAsia"/>
        </w:rPr>
        <w:t>1</w:t>
      </w:r>
      <w:r w:rsidR="00631E90" w:rsidRPr="00415F6E">
        <w:rPr>
          <w:rFonts w:hint="eastAsia"/>
        </w:rPr>
        <w:t>)</w:t>
      </w:r>
      <w:r w:rsidR="00605A1A" w:rsidRPr="00605A1A">
        <w:rPr>
          <w:rFonts w:hint="eastAsia"/>
        </w:rPr>
        <w:t xml:space="preserve"> </w:t>
      </w:r>
      <w:r w:rsidR="00605A1A">
        <w:rPr>
          <w:rFonts w:hint="eastAsia"/>
        </w:rPr>
        <w:t>（可选</w:t>
      </w:r>
      <w:ins w:id="3951" w:author="wincol" w:date="2016-04-13T11:05:00Z">
        <w:r w:rsidR="003350F3">
          <w:rPr>
            <w:rFonts w:hint="eastAsia"/>
          </w:rPr>
          <w:t>，跳转我行页面处理</w:t>
        </w:r>
      </w:ins>
      <w:r w:rsidR="00605A1A">
        <w:rPr>
          <w:rFonts w:hint="eastAsia"/>
        </w:rPr>
        <w:t>）</w:t>
      </w:r>
      <w:bookmarkEnd w:id="3950"/>
    </w:p>
    <w:p w14:paraId="1F6ECFAC" w14:textId="77777777" w:rsidR="00DC0119" w:rsidRDefault="00DC0119" w:rsidP="00DC0119">
      <w:r>
        <w:rPr>
          <w:rFonts w:hint="eastAsia"/>
        </w:rPr>
        <w:t>由第三方公司发起。</w:t>
      </w:r>
      <w:ins w:id="3952" w:author="wincol" w:date="2016-05-26T15:06:00Z">
        <w:r w:rsidR="004E0EF9">
          <w:rPr>
            <w:rFonts w:hint="eastAsia"/>
          </w:rPr>
          <w:t>此接口</w:t>
        </w:r>
      </w:ins>
      <w:ins w:id="3953" w:author="wincol" w:date="2016-05-26T15:05:00Z">
        <w:r w:rsidR="004E0EF9">
          <w:rPr>
            <w:rFonts w:hint="eastAsia"/>
          </w:rPr>
          <w:t>只能在标的放款后发起</w:t>
        </w:r>
      </w:ins>
      <w:ins w:id="3954" w:author="wincol" w:date="2016-05-26T15:06:00Z">
        <w:r w:rsidR="004E0EF9">
          <w:rPr>
            <w:rFonts w:hint="eastAsia"/>
          </w:rPr>
          <w:t>。</w:t>
        </w:r>
      </w:ins>
    </w:p>
    <w:p w14:paraId="7921AA09" w14:textId="77777777" w:rsidR="00DC0119" w:rsidRDefault="00DC0119" w:rsidP="00DC0119">
      <w:r>
        <w:rPr>
          <w:rFonts w:hint="eastAsia"/>
        </w:rPr>
        <w:t>投资人在原投资的标的放款后把原投资项目剩余的金额全额转让，可通过此接口向我行发起申请，客户在跳转到我行系统进行授权，我行登记此申请记录，返回结果到第三方公司。</w:t>
      </w:r>
    </w:p>
    <w:p w14:paraId="1B851016" w14:textId="77777777" w:rsidR="00DC0119" w:rsidRDefault="00DC0119" w:rsidP="00DC0119">
      <w:r>
        <w:rPr>
          <w:rFonts w:hint="eastAsia"/>
        </w:rPr>
        <w:t>对于债券转让的后续流程：</w:t>
      </w:r>
    </w:p>
    <w:p w14:paraId="5AC6D65C" w14:textId="77777777" w:rsidR="00DC0119" w:rsidRDefault="00DC0119" w:rsidP="00DC0119">
      <w:r>
        <w:rPr>
          <w:rFonts w:hint="eastAsia"/>
        </w:rPr>
        <w:t>1)</w:t>
      </w:r>
      <w:r>
        <w:rPr>
          <w:rFonts w:hint="eastAsia"/>
        </w:rPr>
        <w:tab/>
      </w:r>
      <w:r>
        <w:rPr>
          <w:rFonts w:hint="eastAsia"/>
        </w:rPr>
        <w:t>第三方公司审核通过后向我行发起转让标申请（发标），我行检查已有授权后，则接收此转让标申请，返回商户结果。</w:t>
      </w:r>
    </w:p>
    <w:p w14:paraId="191A745F" w14:textId="77777777" w:rsidR="00DC0119" w:rsidRDefault="00DC0119" w:rsidP="00DC0119">
      <w:r>
        <w:rPr>
          <w:rFonts w:hint="eastAsia"/>
        </w:rPr>
        <w:t>2)</w:t>
      </w:r>
      <w:r>
        <w:rPr>
          <w:rFonts w:hint="eastAsia"/>
        </w:rPr>
        <w:tab/>
      </w:r>
      <w:r>
        <w:rPr>
          <w:rFonts w:hint="eastAsia"/>
        </w:rPr>
        <w:t>商户收到成功结果后把此标的公开，其他用户可对此转让标进行投标。</w:t>
      </w:r>
    </w:p>
    <w:p w14:paraId="26EF1809" w14:textId="77777777" w:rsidR="00DC0119" w:rsidRDefault="00DC0119" w:rsidP="00DC0119">
      <w:pPr>
        <w:rPr>
          <w:ins w:id="3955" w:author="wincol" w:date="2016-06-02T11:38:00Z"/>
        </w:rPr>
      </w:pPr>
      <w:r>
        <w:rPr>
          <w:rFonts w:hint="eastAsia"/>
        </w:rPr>
        <w:t>3)</w:t>
      </w:r>
      <w:r>
        <w:rPr>
          <w:rFonts w:hint="eastAsia"/>
        </w:rPr>
        <w:tab/>
      </w:r>
      <w:r>
        <w:rPr>
          <w:rFonts w:hint="eastAsia"/>
        </w:rPr>
        <w:t>投标结束后，商户向我行发起此转让标的放款指令，后此债券转让完成，原标的借款人还款的本金和收益由发给转让人替换成发放给转让标的投标人。</w:t>
      </w:r>
      <w:r>
        <w:rPr>
          <w:rFonts w:hint="eastAsia"/>
        </w:rPr>
        <w:t>(</w:t>
      </w:r>
      <w:r>
        <w:rPr>
          <w:rFonts w:hint="eastAsia"/>
        </w:rPr>
        <w:t>目前暂只支持全额一次转让，接收人也只能是一个人</w:t>
      </w:r>
      <w:r>
        <w:rPr>
          <w:rFonts w:hint="eastAsia"/>
        </w:rPr>
        <w:t>)</w:t>
      </w:r>
      <w:r>
        <w:rPr>
          <w:rFonts w:hint="eastAsia"/>
        </w:rPr>
        <w:t>。</w:t>
      </w:r>
    </w:p>
    <w:p w14:paraId="3D79DB99" w14:textId="77777777" w:rsidR="008B713B" w:rsidRDefault="008B713B" w:rsidP="00DC0119">
      <w:pPr>
        <w:rPr>
          <w:ins w:id="3956" w:author="wincol" w:date="2016-07-15T18:21:00Z"/>
        </w:rPr>
      </w:pPr>
      <w:ins w:id="3957" w:author="wincol" w:date="2016-06-02T11:38:00Z">
        <w:r>
          <w:rPr>
            <w:rFonts w:hint="eastAsia"/>
          </w:rPr>
          <w:t>债券转让的放款</w:t>
        </w:r>
      </w:ins>
      <w:ins w:id="3958" w:author="wincol" w:date="2016-06-02T11:39:00Z">
        <w:r>
          <w:rPr>
            <w:rFonts w:hint="eastAsia"/>
          </w:rPr>
          <w:t>不支持扣取账号管理费和保证金。</w:t>
        </w:r>
      </w:ins>
    </w:p>
    <w:p w14:paraId="06EA5D9E" w14:textId="77777777" w:rsidR="00534F64" w:rsidRPr="00DC0119" w:rsidRDefault="00534F64" w:rsidP="00DC0119">
      <w:ins w:id="3959" w:author="wincol" w:date="2016-07-15T18:21:00Z">
        <w:r>
          <w:rPr>
            <w:rFonts w:hint="eastAsia"/>
          </w:rPr>
          <w:t>对于已成功完成债券转让标放款的，</w:t>
        </w:r>
      </w:ins>
      <w:ins w:id="3960" w:author="wincol" w:date="2016-07-15T18:22:00Z">
        <w:r>
          <w:rPr>
            <w:rFonts w:hint="eastAsia"/>
          </w:rPr>
          <w:t>接收这转让标的用户</w:t>
        </w:r>
      </w:ins>
      <w:ins w:id="3961" w:author="wincol" w:date="2016-07-15T18:24:00Z">
        <w:r w:rsidR="0016436D">
          <w:rPr>
            <w:rFonts w:hint="eastAsia"/>
          </w:rPr>
          <w:t>可再次进行</w:t>
        </w:r>
      </w:ins>
      <w:ins w:id="3962" w:author="wincol" w:date="2016-07-15T18:22:00Z">
        <w:r>
          <w:rPr>
            <w:rFonts w:hint="eastAsia"/>
          </w:rPr>
          <w:t>债券</w:t>
        </w:r>
      </w:ins>
      <w:ins w:id="3963" w:author="wincol" w:date="2016-07-15T18:23:00Z">
        <w:r>
          <w:rPr>
            <w:rFonts w:hint="eastAsia"/>
          </w:rPr>
          <w:t>转让，</w:t>
        </w:r>
      </w:ins>
      <w:ins w:id="3964" w:author="wincol" w:date="2016-07-15T18:24:00Z">
        <w:r w:rsidR="00907347">
          <w:rPr>
            <w:rFonts w:hint="eastAsia"/>
          </w:rPr>
          <w:t>发起</w:t>
        </w:r>
      </w:ins>
      <w:ins w:id="3965" w:author="wincol" w:date="2016-07-15T18:23:00Z">
        <w:r>
          <w:rPr>
            <w:rFonts w:hint="eastAsia"/>
          </w:rPr>
          <w:t>转让申请上送的投标流水为此用户投的转让标的放款流水。</w:t>
        </w:r>
      </w:ins>
    </w:p>
    <w:p w14:paraId="6816327D" w14:textId="77777777" w:rsidR="00631E90" w:rsidRDefault="00631E90" w:rsidP="0042024B">
      <w:pPr>
        <w:pStyle w:val="3"/>
      </w:pPr>
      <w:bookmarkStart w:id="3966" w:name="_Toc448761027"/>
      <w:r w:rsidRPr="004E6C5A">
        <w:rPr>
          <w:rFonts w:hint="eastAsia"/>
        </w:rPr>
        <w:t>请求报文说明</w:t>
      </w:r>
      <w:bookmarkEnd w:id="3966"/>
    </w:p>
    <w:tbl>
      <w:tblPr>
        <w:tblW w:w="8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3"/>
        <w:gridCol w:w="2094"/>
        <w:gridCol w:w="1709"/>
        <w:gridCol w:w="851"/>
        <w:gridCol w:w="708"/>
        <w:gridCol w:w="2635"/>
      </w:tblGrid>
      <w:tr w:rsidR="00631E90" w14:paraId="42B86AF0" w14:textId="77777777" w:rsidTr="00E81D47">
        <w:trPr>
          <w:trHeight w:val="302"/>
        </w:trPr>
        <w:tc>
          <w:tcPr>
            <w:tcW w:w="983" w:type="dxa"/>
            <w:tcBorders>
              <w:bottom w:val="single" w:sz="4" w:space="0" w:color="auto"/>
            </w:tcBorders>
            <w:shd w:val="clear" w:color="auto" w:fill="C0C0C0"/>
          </w:tcPr>
          <w:p w14:paraId="369BD92D" w14:textId="77777777" w:rsidR="00631E90" w:rsidRDefault="00631E90" w:rsidP="00E81D47">
            <w:pPr>
              <w:rPr>
                <w:rFonts w:ascii="宋体" w:hAnsi="宋体"/>
                <w:b/>
                <w:szCs w:val="21"/>
              </w:rPr>
            </w:pPr>
            <w:r>
              <w:rPr>
                <w:rFonts w:ascii="宋体" w:hAnsi="宋体"/>
                <w:b/>
                <w:szCs w:val="21"/>
              </w:rPr>
              <w:t>模块</w:t>
            </w:r>
          </w:p>
        </w:tc>
        <w:tc>
          <w:tcPr>
            <w:tcW w:w="2094" w:type="dxa"/>
            <w:tcBorders>
              <w:bottom w:val="single" w:sz="4" w:space="0" w:color="auto"/>
            </w:tcBorders>
            <w:shd w:val="clear" w:color="auto" w:fill="C0C0C0"/>
          </w:tcPr>
          <w:p w14:paraId="13E75F2E" w14:textId="77777777" w:rsidR="00631E90" w:rsidRDefault="00631E90" w:rsidP="00E81D47">
            <w:pPr>
              <w:rPr>
                <w:rFonts w:ascii="宋体" w:hAnsi="宋体"/>
                <w:b/>
              </w:rPr>
            </w:pPr>
            <w:r>
              <w:rPr>
                <w:rFonts w:ascii="宋体" w:hAnsi="宋体"/>
                <w:b/>
                <w:szCs w:val="21"/>
              </w:rPr>
              <w:t>字段ID</w:t>
            </w:r>
          </w:p>
        </w:tc>
        <w:tc>
          <w:tcPr>
            <w:tcW w:w="1709" w:type="dxa"/>
            <w:tcBorders>
              <w:bottom w:val="single" w:sz="4" w:space="0" w:color="auto"/>
            </w:tcBorders>
            <w:shd w:val="clear" w:color="auto" w:fill="C0C0C0"/>
          </w:tcPr>
          <w:p w14:paraId="2E3B144B" w14:textId="77777777" w:rsidR="00631E90" w:rsidRDefault="00631E90" w:rsidP="00E81D47">
            <w:pPr>
              <w:rPr>
                <w:rFonts w:ascii="宋体" w:hAnsi="宋体"/>
                <w:b/>
              </w:rPr>
            </w:pPr>
            <w:r>
              <w:rPr>
                <w:rFonts w:ascii="宋体" w:hAnsi="宋体"/>
                <w:b/>
                <w:szCs w:val="21"/>
              </w:rPr>
              <w:t>字段名称</w:t>
            </w:r>
          </w:p>
        </w:tc>
        <w:tc>
          <w:tcPr>
            <w:tcW w:w="851" w:type="dxa"/>
            <w:tcBorders>
              <w:bottom w:val="single" w:sz="4" w:space="0" w:color="auto"/>
            </w:tcBorders>
            <w:shd w:val="clear" w:color="auto" w:fill="C0C0C0"/>
          </w:tcPr>
          <w:p w14:paraId="2B865E02" w14:textId="77777777" w:rsidR="00631E90" w:rsidRDefault="00631E90" w:rsidP="00E81D47">
            <w:pPr>
              <w:rPr>
                <w:rFonts w:ascii="宋体" w:hAnsi="宋体"/>
                <w:b/>
              </w:rPr>
            </w:pPr>
            <w:r>
              <w:rPr>
                <w:rFonts w:ascii="宋体" w:hAnsi="宋体"/>
                <w:b/>
                <w:szCs w:val="21"/>
              </w:rPr>
              <w:t>类型</w:t>
            </w:r>
          </w:p>
        </w:tc>
        <w:tc>
          <w:tcPr>
            <w:tcW w:w="708" w:type="dxa"/>
            <w:tcBorders>
              <w:bottom w:val="single" w:sz="4" w:space="0" w:color="auto"/>
            </w:tcBorders>
            <w:shd w:val="clear" w:color="auto" w:fill="C0C0C0"/>
          </w:tcPr>
          <w:p w14:paraId="5CD1479E" w14:textId="77777777" w:rsidR="00631E90" w:rsidRDefault="00631E90" w:rsidP="00E81D47">
            <w:pPr>
              <w:rPr>
                <w:rFonts w:ascii="宋体" w:hAnsi="宋体"/>
                <w:b/>
              </w:rPr>
            </w:pPr>
            <w:r>
              <w:rPr>
                <w:rFonts w:ascii="宋体" w:hAnsi="宋体" w:hint="eastAsia"/>
                <w:b/>
              </w:rPr>
              <w:t>可空</w:t>
            </w:r>
          </w:p>
        </w:tc>
        <w:tc>
          <w:tcPr>
            <w:tcW w:w="2635" w:type="dxa"/>
            <w:tcBorders>
              <w:bottom w:val="single" w:sz="4" w:space="0" w:color="auto"/>
            </w:tcBorders>
            <w:shd w:val="clear" w:color="auto" w:fill="C0C0C0"/>
          </w:tcPr>
          <w:p w14:paraId="63B570E2" w14:textId="77777777" w:rsidR="00631E90" w:rsidRDefault="00631E90" w:rsidP="00E81D47">
            <w:pPr>
              <w:rPr>
                <w:rFonts w:ascii="宋体" w:hAnsi="宋体"/>
                <w:b/>
              </w:rPr>
            </w:pPr>
            <w:r>
              <w:rPr>
                <w:rFonts w:ascii="宋体" w:hAnsi="宋体" w:hint="eastAsia"/>
                <w:b/>
              </w:rPr>
              <w:t>备注</w:t>
            </w:r>
          </w:p>
        </w:tc>
      </w:tr>
      <w:tr w:rsidR="00724F06" w14:paraId="308B136B" w14:textId="77777777" w:rsidTr="00E81D47">
        <w:trPr>
          <w:cantSplit/>
          <w:trHeight w:val="317"/>
        </w:trPr>
        <w:tc>
          <w:tcPr>
            <w:tcW w:w="983" w:type="dxa"/>
            <w:vMerge w:val="restart"/>
          </w:tcPr>
          <w:p w14:paraId="37EB550D" w14:textId="77777777" w:rsidR="00724F06" w:rsidRPr="00C15726" w:rsidRDefault="00724F06" w:rsidP="00E81D47">
            <w:pPr>
              <w:rPr>
                <w:rFonts w:ascii="宋体" w:hAnsi="宋体"/>
              </w:rPr>
            </w:pPr>
            <w:r>
              <w:rPr>
                <w:rFonts w:ascii="宋体" w:hAnsi="宋体" w:hint="eastAsia"/>
              </w:rPr>
              <w:t>BODY</w:t>
            </w:r>
          </w:p>
        </w:tc>
        <w:tc>
          <w:tcPr>
            <w:tcW w:w="7997" w:type="dxa"/>
            <w:gridSpan w:val="5"/>
          </w:tcPr>
          <w:p w14:paraId="5A2AA1B9" w14:textId="77777777" w:rsidR="00724F06" w:rsidRPr="00920369" w:rsidRDefault="00724F06" w:rsidP="00E81D47">
            <w:pPr>
              <w:rPr>
                <w:rFonts w:ascii="宋体" w:cs="宋体"/>
                <w:kern w:val="0"/>
                <w:sz w:val="20"/>
                <w:szCs w:val="20"/>
              </w:rPr>
            </w:pPr>
          </w:p>
        </w:tc>
      </w:tr>
      <w:tr w:rsidR="00724F06" w14:paraId="630D97EE" w14:textId="77777777" w:rsidTr="00E81D47">
        <w:trPr>
          <w:cantSplit/>
          <w:trHeight w:val="145"/>
        </w:trPr>
        <w:tc>
          <w:tcPr>
            <w:tcW w:w="983" w:type="dxa"/>
            <w:vMerge/>
          </w:tcPr>
          <w:p w14:paraId="6274C836" w14:textId="77777777" w:rsidR="00724F06" w:rsidRDefault="00724F06" w:rsidP="00E81D47">
            <w:pPr>
              <w:rPr>
                <w:rFonts w:ascii="宋体" w:hAnsi="宋体"/>
              </w:rPr>
            </w:pPr>
          </w:p>
        </w:tc>
        <w:tc>
          <w:tcPr>
            <w:tcW w:w="2094" w:type="dxa"/>
          </w:tcPr>
          <w:p w14:paraId="35319F60" w14:textId="77777777" w:rsidR="00724F06" w:rsidRPr="00A560D3" w:rsidRDefault="00724F06" w:rsidP="00E81D47">
            <w:pPr>
              <w:autoSpaceDE w:val="0"/>
              <w:autoSpaceDN w:val="0"/>
              <w:adjustRightInd w:val="0"/>
              <w:spacing w:line="267" w:lineRule="exact"/>
              <w:jc w:val="left"/>
              <w:rPr>
                <w:rFonts w:ascii="宋体" w:cs="宋体"/>
                <w:kern w:val="0"/>
                <w:sz w:val="20"/>
                <w:szCs w:val="20"/>
              </w:rPr>
            </w:pPr>
          </w:p>
        </w:tc>
        <w:tc>
          <w:tcPr>
            <w:tcW w:w="1709" w:type="dxa"/>
          </w:tcPr>
          <w:p w14:paraId="4BBC04F5" w14:textId="77777777" w:rsidR="00724F06" w:rsidRPr="00A560D3" w:rsidRDefault="00724F06" w:rsidP="00E81D47">
            <w:pPr>
              <w:autoSpaceDE w:val="0"/>
              <w:autoSpaceDN w:val="0"/>
              <w:adjustRightInd w:val="0"/>
              <w:spacing w:line="267" w:lineRule="exact"/>
              <w:jc w:val="left"/>
              <w:rPr>
                <w:rFonts w:ascii="宋体" w:cs="宋体"/>
                <w:kern w:val="0"/>
                <w:sz w:val="20"/>
                <w:szCs w:val="20"/>
              </w:rPr>
            </w:pPr>
          </w:p>
        </w:tc>
        <w:tc>
          <w:tcPr>
            <w:tcW w:w="851" w:type="dxa"/>
          </w:tcPr>
          <w:p w14:paraId="0717181A" w14:textId="77777777" w:rsidR="00724F06" w:rsidRPr="00A560D3" w:rsidRDefault="00724F06" w:rsidP="00E81D47">
            <w:pPr>
              <w:autoSpaceDE w:val="0"/>
              <w:autoSpaceDN w:val="0"/>
              <w:adjustRightInd w:val="0"/>
              <w:spacing w:line="267" w:lineRule="exact"/>
              <w:jc w:val="left"/>
              <w:rPr>
                <w:rFonts w:ascii="宋体" w:cs="宋体"/>
                <w:kern w:val="0"/>
                <w:sz w:val="20"/>
                <w:szCs w:val="20"/>
              </w:rPr>
            </w:pPr>
          </w:p>
        </w:tc>
        <w:tc>
          <w:tcPr>
            <w:tcW w:w="708" w:type="dxa"/>
          </w:tcPr>
          <w:p w14:paraId="1C0462E8" w14:textId="77777777" w:rsidR="00724F06" w:rsidRPr="00A560D3" w:rsidRDefault="00724F06" w:rsidP="00E81D47">
            <w:pPr>
              <w:autoSpaceDE w:val="0"/>
              <w:autoSpaceDN w:val="0"/>
              <w:adjustRightInd w:val="0"/>
              <w:spacing w:line="267" w:lineRule="exact"/>
              <w:ind w:firstLineChars="50" w:firstLine="100"/>
              <w:jc w:val="left"/>
              <w:rPr>
                <w:rFonts w:ascii="宋体" w:cs="宋体"/>
                <w:kern w:val="0"/>
                <w:sz w:val="20"/>
                <w:szCs w:val="20"/>
              </w:rPr>
            </w:pPr>
          </w:p>
        </w:tc>
        <w:tc>
          <w:tcPr>
            <w:tcW w:w="2635" w:type="dxa"/>
          </w:tcPr>
          <w:p w14:paraId="6F53205E" w14:textId="77777777" w:rsidR="00724F06" w:rsidRPr="00920369" w:rsidRDefault="00724F06" w:rsidP="00E81D47">
            <w:pPr>
              <w:rPr>
                <w:rFonts w:ascii="宋体" w:cs="宋体"/>
                <w:kern w:val="0"/>
                <w:sz w:val="20"/>
                <w:szCs w:val="20"/>
              </w:rPr>
            </w:pPr>
          </w:p>
        </w:tc>
      </w:tr>
      <w:tr w:rsidR="00724F06" w14:paraId="2CD207EC" w14:textId="77777777" w:rsidTr="00E81D47">
        <w:trPr>
          <w:cantSplit/>
          <w:trHeight w:val="145"/>
        </w:trPr>
        <w:tc>
          <w:tcPr>
            <w:tcW w:w="983" w:type="dxa"/>
            <w:vMerge/>
          </w:tcPr>
          <w:p w14:paraId="1B8A60F3" w14:textId="77777777" w:rsidR="00724F06" w:rsidRDefault="00724F06" w:rsidP="00E81D47">
            <w:pPr>
              <w:rPr>
                <w:rFonts w:ascii="宋体" w:hAnsi="宋体"/>
              </w:rPr>
            </w:pPr>
          </w:p>
        </w:tc>
        <w:tc>
          <w:tcPr>
            <w:tcW w:w="2094" w:type="dxa"/>
          </w:tcPr>
          <w:p w14:paraId="26B61BCD" w14:textId="77777777" w:rsidR="00724F06" w:rsidRPr="00920369" w:rsidRDefault="00724F06" w:rsidP="00E81D47">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TRANSCODE</w:t>
            </w:r>
          </w:p>
        </w:tc>
        <w:tc>
          <w:tcPr>
            <w:tcW w:w="1709" w:type="dxa"/>
          </w:tcPr>
          <w:p w14:paraId="335552ED" w14:textId="77777777" w:rsidR="00724F06" w:rsidRPr="00920369" w:rsidRDefault="00724F06" w:rsidP="00E81D47">
            <w:pPr>
              <w:rPr>
                <w:rFonts w:ascii="宋体" w:cs="宋体"/>
                <w:kern w:val="0"/>
                <w:sz w:val="20"/>
                <w:szCs w:val="20"/>
              </w:rPr>
            </w:pPr>
            <w:r w:rsidRPr="00A560D3">
              <w:rPr>
                <w:rFonts w:ascii="宋体" w:cs="宋体" w:hint="eastAsia"/>
                <w:kern w:val="0"/>
                <w:sz w:val="20"/>
                <w:szCs w:val="20"/>
              </w:rPr>
              <w:t>交易码</w:t>
            </w:r>
          </w:p>
        </w:tc>
        <w:tc>
          <w:tcPr>
            <w:tcW w:w="851" w:type="dxa"/>
          </w:tcPr>
          <w:p w14:paraId="6B5B2490" w14:textId="77777777" w:rsidR="00724F06" w:rsidRPr="00920369" w:rsidRDefault="00724F06" w:rsidP="00E81D47">
            <w:pPr>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8</w:t>
            </w:r>
            <w:r w:rsidRPr="00A560D3">
              <w:rPr>
                <w:rFonts w:ascii="宋体" w:cs="宋体"/>
                <w:kern w:val="0"/>
                <w:sz w:val="20"/>
                <w:szCs w:val="20"/>
              </w:rPr>
              <w:t>)</w:t>
            </w:r>
          </w:p>
        </w:tc>
        <w:tc>
          <w:tcPr>
            <w:tcW w:w="708" w:type="dxa"/>
          </w:tcPr>
          <w:p w14:paraId="229699AE" w14:textId="77777777" w:rsidR="00724F06" w:rsidRPr="00EA7B55" w:rsidRDefault="00724F06" w:rsidP="00E81D47">
            <w:pPr>
              <w:autoSpaceDE w:val="0"/>
              <w:autoSpaceDN w:val="0"/>
              <w:adjustRightInd w:val="0"/>
              <w:spacing w:line="267" w:lineRule="exact"/>
              <w:ind w:left="107"/>
              <w:jc w:val="left"/>
              <w:rPr>
                <w:rFonts w:ascii="宋体" w:cs="宋体"/>
                <w:kern w:val="0"/>
                <w:sz w:val="20"/>
                <w:szCs w:val="20"/>
              </w:rPr>
            </w:pPr>
            <w:r w:rsidRPr="00EA7B55">
              <w:rPr>
                <w:rFonts w:ascii="宋体" w:cs="宋体" w:hint="eastAsia"/>
                <w:kern w:val="0"/>
                <w:sz w:val="20"/>
                <w:szCs w:val="20"/>
              </w:rPr>
              <w:t>否</w:t>
            </w:r>
          </w:p>
        </w:tc>
        <w:tc>
          <w:tcPr>
            <w:tcW w:w="2635" w:type="dxa"/>
          </w:tcPr>
          <w:p w14:paraId="06927B4F" w14:textId="77777777" w:rsidR="00724F06" w:rsidRDefault="00CC1464" w:rsidP="00727E1F">
            <w:pPr>
              <w:autoSpaceDE w:val="0"/>
              <w:autoSpaceDN w:val="0"/>
              <w:adjustRightInd w:val="0"/>
              <w:spacing w:line="267" w:lineRule="exact"/>
              <w:jc w:val="left"/>
              <w:rPr>
                <w:ins w:id="3967" w:author="wincol" w:date="2016-04-05T11:11:00Z"/>
                <w:rFonts w:ascii="宋体" w:cs="宋体"/>
                <w:kern w:val="0"/>
                <w:sz w:val="20"/>
                <w:szCs w:val="20"/>
              </w:rPr>
            </w:pPr>
            <w:ins w:id="3968" w:author="wincol" w:date="2016-04-05T11:12:00Z">
              <w:r>
                <w:rPr>
                  <w:rFonts w:ascii="宋体" w:cs="宋体" w:hint="eastAsia"/>
                  <w:kern w:val="0"/>
                  <w:sz w:val="20"/>
                  <w:szCs w:val="20"/>
                </w:rPr>
                <w:t>PC端：</w:t>
              </w:r>
            </w:ins>
            <w:r w:rsidR="00724F06" w:rsidRPr="00920369">
              <w:rPr>
                <w:rFonts w:ascii="宋体" w:cs="宋体" w:hint="eastAsia"/>
                <w:kern w:val="0"/>
                <w:sz w:val="20"/>
                <w:szCs w:val="20"/>
              </w:rPr>
              <w:t>OGW000</w:t>
            </w:r>
            <w:r w:rsidR="00724F06">
              <w:rPr>
                <w:rFonts w:ascii="宋体" w:cs="宋体" w:hint="eastAsia"/>
                <w:kern w:val="0"/>
                <w:sz w:val="20"/>
                <w:szCs w:val="20"/>
              </w:rPr>
              <w:t>61</w:t>
            </w:r>
          </w:p>
          <w:p w14:paraId="3C914A09" w14:textId="77777777" w:rsidR="00CC1464" w:rsidRPr="00920369" w:rsidRDefault="00CC1464" w:rsidP="0077060F">
            <w:pPr>
              <w:autoSpaceDE w:val="0"/>
              <w:autoSpaceDN w:val="0"/>
              <w:adjustRightInd w:val="0"/>
              <w:spacing w:line="267" w:lineRule="exact"/>
              <w:jc w:val="left"/>
              <w:rPr>
                <w:rFonts w:ascii="宋体" w:cs="宋体"/>
                <w:kern w:val="0"/>
                <w:sz w:val="20"/>
                <w:szCs w:val="20"/>
              </w:rPr>
            </w:pPr>
            <w:ins w:id="3969" w:author="wincol" w:date="2016-04-05T11:11:00Z">
              <w:r>
                <w:rPr>
                  <w:rFonts w:ascii="宋体" w:cs="宋体" w:hint="eastAsia"/>
                  <w:kern w:val="0"/>
                  <w:sz w:val="20"/>
                  <w:szCs w:val="20"/>
                </w:rPr>
                <w:t>移动端：</w:t>
              </w:r>
              <w:r w:rsidRPr="00723257">
                <w:rPr>
                  <w:rFonts w:ascii="宋体" w:cs="宋体"/>
                  <w:kern w:val="0"/>
                  <w:sz w:val="20"/>
                  <w:szCs w:val="20"/>
                </w:rPr>
                <w:t>OGW0009</w:t>
              </w:r>
            </w:ins>
            <w:ins w:id="3970" w:author="wincol" w:date="2016-04-05T11:12:00Z">
              <w:r w:rsidR="0077060F">
                <w:rPr>
                  <w:rFonts w:ascii="宋体" w:cs="宋体" w:hint="eastAsia"/>
                  <w:kern w:val="0"/>
                  <w:sz w:val="20"/>
                  <w:szCs w:val="20"/>
                </w:rPr>
                <w:t>6</w:t>
              </w:r>
            </w:ins>
          </w:p>
        </w:tc>
      </w:tr>
      <w:tr w:rsidR="00724F06" w14:paraId="48626176" w14:textId="77777777" w:rsidTr="00E81D47">
        <w:trPr>
          <w:cantSplit/>
          <w:trHeight w:val="145"/>
        </w:trPr>
        <w:tc>
          <w:tcPr>
            <w:tcW w:w="983" w:type="dxa"/>
            <w:vMerge/>
          </w:tcPr>
          <w:p w14:paraId="1086BB9C" w14:textId="77777777" w:rsidR="00724F06" w:rsidRDefault="00724F06" w:rsidP="00E81D47">
            <w:pPr>
              <w:rPr>
                <w:rFonts w:ascii="宋体" w:hAnsi="宋体"/>
              </w:rPr>
            </w:pPr>
          </w:p>
        </w:tc>
        <w:tc>
          <w:tcPr>
            <w:tcW w:w="7997" w:type="dxa"/>
            <w:gridSpan w:val="5"/>
          </w:tcPr>
          <w:p w14:paraId="1BD7FF1B" w14:textId="77777777" w:rsidR="00724F06" w:rsidRPr="00920369" w:rsidRDefault="00724F06" w:rsidP="00E81D47">
            <w:pPr>
              <w:rPr>
                <w:rFonts w:ascii="宋体" w:cs="宋体"/>
                <w:kern w:val="0"/>
                <w:sz w:val="20"/>
                <w:szCs w:val="20"/>
              </w:rPr>
            </w:pPr>
            <w:r>
              <w:rPr>
                <w:rFonts w:ascii="宋体" w:cs="宋体" w:hint="eastAsia"/>
                <w:kern w:val="0"/>
                <w:sz w:val="20"/>
                <w:szCs w:val="20"/>
              </w:rPr>
              <w:t>数据加密域都放到XMLPARA里面</w:t>
            </w:r>
          </w:p>
        </w:tc>
      </w:tr>
      <w:tr w:rsidR="00724F06" w14:paraId="3AC64544" w14:textId="77777777" w:rsidTr="00E81D47">
        <w:trPr>
          <w:cantSplit/>
          <w:trHeight w:val="145"/>
        </w:trPr>
        <w:tc>
          <w:tcPr>
            <w:tcW w:w="983" w:type="dxa"/>
            <w:vMerge/>
          </w:tcPr>
          <w:p w14:paraId="0141BD9E" w14:textId="77777777" w:rsidR="00724F06" w:rsidRDefault="00724F06" w:rsidP="00E81D47">
            <w:pPr>
              <w:rPr>
                <w:rFonts w:ascii="宋体" w:hAnsi="宋体"/>
              </w:rPr>
            </w:pPr>
          </w:p>
        </w:tc>
        <w:tc>
          <w:tcPr>
            <w:tcW w:w="2094" w:type="dxa"/>
          </w:tcPr>
          <w:p w14:paraId="52141064" w14:textId="77777777" w:rsidR="00724F06" w:rsidRPr="00DB4CFA" w:rsidRDefault="00724F06" w:rsidP="00E81D47">
            <w:pPr>
              <w:rPr>
                <w:rFonts w:ascii="宋体" w:cs="宋体"/>
                <w:kern w:val="0"/>
                <w:sz w:val="20"/>
                <w:szCs w:val="20"/>
              </w:rPr>
            </w:pPr>
            <w:r w:rsidRPr="00DB4CFA">
              <w:rPr>
                <w:rFonts w:ascii="宋体" w:cs="宋体" w:hint="eastAsia"/>
                <w:kern w:val="0"/>
                <w:sz w:val="20"/>
                <w:szCs w:val="20"/>
              </w:rPr>
              <w:t>MERCHANTID</w:t>
            </w:r>
          </w:p>
        </w:tc>
        <w:tc>
          <w:tcPr>
            <w:tcW w:w="1709" w:type="dxa"/>
          </w:tcPr>
          <w:p w14:paraId="66C5BCCB" w14:textId="77777777" w:rsidR="00724F06" w:rsidRPr="00DB4CFA" w:rsidRDefault="00724F06" w:rsidP="00E81D47">
            <w:pPr>
              <w:rPr>
                <w:rFonts w:ascii="宋体" w:cs="宋体"/>
                <w:kern w:val="0"/>
                <w:sz w:val="20"/>
                <w:szCs w:val="20"/>
              </w:rPr>
            </w:pPr>
            <w:r w:rsidRPr="00DB4CFA">
              <w:rPr>
                <w:rFonts w:ascii="宋体" w:cs="宋体" w:hint="eastAsia"/>
                <w:kern w:val="0"/>
                <w:sz w:val="20"/>
                <w:szCs w:val="20"/>
              </w:rPr>
              <w:t>商户唯一编号</w:t>
            </w:r>
          </w:p>
        </w:tc>
        <w:tc>
          <w:tcPr>
            <w:tcW w:w="851" w:type="dxa"/>
          </w:tcPr>
          <w:p w14:paraId="4AE8B5B3" w14:textId="77777777" w:rsidR="00724F06" w:rsidRPr="00DB4CFA" w:rsidRDefault="00724F06" w:rsidP="00E81D47">
            <w:pPr>
              <w:rPr>
                <w:rFonts w:ascii="宋体" w:cs="宋体"/>
                <w:kern w:val="0"/>
                <w:sz w:val="20"/>
                <w:szCs w:val="20"/>
              </w:rPr>
            </w:pPr>
            <w:r>
              <w:rPr>
                <w:rFonts w:ascii="宋体" w:cs="宋体" w:hint="eastAsia"/>
                <w:kern w:val="0"/>
                <w:sz w:val="20"/>
                <w:szCs w:val="20"/>
              </w:rPr>
              <w:t>C</w:t>
            </w:r>
            <w:r w:rsidRPr="00DB4CFA">
              <w:rPr>
                <w:rFonts w:ascii="宋体" w:cs="宋体" w:hint="eastAsia"/>
                <w:kern w:val="0"/>
                <w:sz w:val="20"/>
                <w:szCs w:val="20"/>
              </w:rPr>
              <w:t>(20)</w:t>
            </w:r>
          </w:p>
        </w:tc>
        <w:tc>
          <w:tcPr>
            <w:tcW w:w="708" w:type="dxa"/>
          </w:tcPr>
          <w:p w14:paraId="5C8F7AD4" w14:textId="77777777" w:rsidR="00724F06" w:rsidRPr="00DB4CFA" w:rsidRDefault="00724F06" w:rsidP="00E81D47">
            <w:pPr>
              <w:rPr>
                <w:rFonts w:ascii="宋体" w:cs="宋体"/>
                <w:kern w:val="0"/>
                <w:sz w:val="20"/>
                <w:szCs w:val="20"/>
              </w:rPr>
            </w:pPr>
            <w:r w:rsidRPr="00DB4CFA">
              <w:rPr>
                <w:rFonts w:ascii="宋体" w:cs="宋体" w:hint="eastAsia"/>
                <w:kern w:val="0"/>
                <w:sz w:val="20"/>
                <w:szCs w:val="20"/>
              </w:rPr>
              <w:t>否</w:t>
            </w:r>
          </w:p>
        </w:tc>
        <w:tc>
          <w:tcPr>
            <w:tcW w:w="2635" w:type="dxa"/>
          </w:tcPr>
          <w:p w14:paraId="0767F8F3" w14:textId="77777777" w:rsidR="00724F06" w:rsidRPr="00DB4CFA" w:rsidRDefault="00724F06" w:rsidP="00E81D47">
            <w:pPr>
              <w:rPr>
                <w:rFonts w:ascii="宋体" w:cs="宋体"/>
                <w:kern w:val="0"/>
                <w:sz w:val="20"/>
                <w:szCs w:val="20"/>
              </w:rPr>
            </w:pPr>
            <w:r w:rsidRPr="00DB4CFA">
              <w:rPr>
                <w:rFonts w:ascii="宋体" w:cs="宋体" w:hint="eastAsia"/>
                <w:kern w:val="0"/>
                <w:sz w:val="20"/>
                <w:szCs w:val="20"/>
              </w:rPr>
              <w:t>由华兴银行统一分配</w:t>
            </w:r>
          </w:p>
        </w:tc>
      </w:tr>
      <w:tr w:rsidR="00724F06" w14:paraId="28968253" w14:textId="77777777" w:rsidTr="00E81D47">
        <w:trPr>
          <w:cantSplit/>
          <w:trHeight w:val="145"/>
        </w:trPr>
        <w:tc>
          <w:tcPr>
            <w:tcW w:w="983" w:type="dxa"/>
            <w:vMerge/>
          </w:tcPr>
          <w:p w14:paraId="635C0403" w14:textId="77777777" w:rsidR="00724F06" w:rsidRDefault="00724F06" w:rsidP="00E81D47">
            <w:pPr>
              <w:rPr>
                <w:rFonts w:ascii="宋体" w:hAnsi="宋体"/>
              </w:rPr>
            </w:pPr>
          </w:p>
        </w:tc>
        <w:tc>
          <w:tcPr>
            <w:tcW w:w="2094" w:type="dxa"/>
          </w:tcPr>
          <w:p w14:paraId="5C12DDC6" w14:textId="77777777" w:rsidR="00724F06" w:rsidRPr="00DB4CFA" w:rsidRDefault="00724F06" w:rsidP="00E81D47">
            <w:pPr>
              <w:rPr>
                <w:rFonts w:ascii="宋体" w:cs="宋体"/>
                <w:kern w:val="0"/>
                <w:sz w:val="20"/>
                <w:szCs w:val="20"/>
              </w:rPr>
            </w:pPr>
            <w:r w:rsidRPr="00DB4CFA">
              <w:rPr>
                <w:rFonts w:ascii="宋体" w:cs="宋体" w:hint="eastAsia"/>
                <w:kern w:val="0"/>
                <w:sz w:val="20"/>
                <w:szCs w:val="20"/>
              </w:rPr>
              <w:t>APPID</w:t>
            </w:r>
          </w:p>
        </w:tc>
        <w:tc>
          <w:tcPr>
            <w:tcW w:w="1709" w:type="dxa"/>
          </w:tcPr>
          <w:p w14:paraId="5AD2EA57" w14:textId="77777777" w:rsidR="00724F06" w:rsidRPr="00DB4CFA" w:rsidRDefault="00724F06" w:rsidP="00E81D47">
            <w:pPr>
              <w:rPr>
                <w:rFonts w:ascii="宋体" w:cs="宋体"/>
                <w:kern w:val="0"/>
                <w:sz w:val="20"/>
                <w:szCs w:val="20"/>
              </w:rPr>
            </w:pPr>
            <w:r w:rsidRPr="00DB4CFA">
              <w:rPr>
                <w:rFonts w:ascii="宋体" w:cs="宋体" w:hint="eastAsia"/>
                <w:kern w:val="0"/>
                <w:sz w:val="20"/>
                <w:szCs w:val="20"/>
              </w:rPr>
              <w:t>应用标识</w:t>
            </w:r>
          </w:p>
        </w:tc>
        <w:tc>
          <w:tcPr>
            <w:tcW w:w="851" w:type="dxa"/>
          </w:tcPr>
          <w:p w14:paraId="6874FDA5" w14:textId="77777777" w:rsidR="00724F06" w:rsidRPr="00DB4CFA" w:rsidRDefault="00724F06" w:rsidP="00E81D47">
            <w:pPr>
              <w:rPr>
                <w:rFonts w:ascii="宋体" w:cs="宋体"/>
                <w:kern w:val="0"/>
                <w:sz w:val="20"/>
                <w:szCs w:val="20"/>
              </w:rPr>
            </w:pPr>
            <w:r w:rsidRPr="00DB4CFA">
              <w:rPr>
                <w:rFonts w:ascii="宋体" w:cs="宋体" w:hint="eastAsia"/>
                <w:kern w:val="0"/>
                <w:sz w:val="20"/>
                <w:szCs w:val="20"/>
              </w:rPr>
              <w:t>C(3)</w:t>
            </w:r>
          </w:p>
        </w:tc>
        <w:tc>
          <w:tcPr>
            <w:tcW w:w="708" w:type="dxa"/>
          </w:tcPr>
          <w:p w14:paraId="6B338E50" w14:textId="77777777" w:rsidR="00724F06" w:rsidRPr="00DB4CFA" w:rsidRDefault="00724F06" w:rsidP="00E81D47">
            <w:pPr>
              <w:rPr>
                <w:rFonts w:ascii="宋体" w:cs="宋体"/>
                <w:kern w:val="0"/>
                <w:sz w:val="20"/>
                <w:szCs w:val="20"/>
              </w:rPr>
            </w:pPr>
            <w:r w:rsidRPr="00DB4CFA">
              <w:rPr>
                <w:rFonts w:ascii="宋体" w:cs="宋体" w:hint="eastAsia"/>
                <w:kern w:val="0"/>
                <w:sz w:val="20"/>
                <w:szCs w:val="20"/>
              </w:rPr>
              <w:t>否</w:t>
            </w:r>
          </w:p>
        </w:tc>
        <w:tc>
          <w:tcPr>
            <w:tcW w:w="2635" w:type="dxa"/>
          </w:tcPr>
          <w:p w14:paraId="33E77811" w14:textId="77777777" w:rsidR="00724F06" w:rsidRPr="00DB4CFA" w:rsidRDefault="00724F06" w:rsidP="00E81D47">
            <w:pPr>
              <w:rPr>
                <w:rFonts w:ascii="宋体" w:cs="宋体"/>
                <w:kern w:val="0"/>
                <w:sz w:val="20"/>
                <w:szCs w:val="20"/>
              </w:rPr>
            </w:pPr>
            <w:r w:rsidRPr="00DB4CFA">
              <w:rPr>
                <w:rFonts w:ascii="宋体" w:cs="宋体" w:hint="eastAsia"/>
                <w:kern w:val="0"/>
                <w:sz w:val="20"/>
                <w:szCs w:val="20"/>
              </w:rPr>
              <w:t>个人电脑:PC（不送则默认PC）</w:t>
            </w:r>
          </w:p>
          <w:p w14:paraId="51F5F852" w14:textId="77777777" w:rsidR="00724F06" w:rsidRDefault="00724F06" w:rsidP="00E81D47">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手机：APP</w:t>
            </w:r>
          </w:p>
          <w:p w14:paraId="64443AF4" w14:textId="77777777" w:rsidR="00724F06" w:rsidRPr="00DB4CFA" w:rsidRDefault="00724F06" w:rsidP="00E81D47">
            <w:pPr>
              <w:rPr>
                <w:rFonts w:ascii="宋体" w:cs="宋体"/>
                <w:kern w:val="0"/>
                <w:sz w:val="20"/>
                <w:szCs w:val="20"/>
              </w:rPr>
            </w:pPr>
            <w:r>
              <w:rPr>
                <w:rFonts w:ascii="宋体" w:cs="宋体" w:hint="eastAsia"/>
                <w:kern w:val="0"/>
                <w:sz w:val="20"/>
                <w:szCs w:val="20"/>
              </w:rPr>
              <w:t>微信：WX</w:t>
            </w:r>
          </w:p>
        </w:tc>
      </w:tr>
      <w:tr w:rsidR="00EA0446" w14:paraId="3BDA127C" w14:textId="77777777" w:rsidTr="00E81D47">
        <w:trPr>
          <w:cantSplit/>
          <w:trHeight w:val="145"/>
          <w:ins w:id="3971" w:author="wincol" w:date="2016-03-31T18:42:00Z"/>
        </w:trPr>
        <w:tc>
          <w:tcPr>
            <w:tcW w:w="983" w:type="dxa"/>
            <w:vMerge/>
          </w:tcPr>
          <w:p w14:paraId="31128245" w14:textId="77777777" w:rsidR="00EA0446" w:rsidRDefault="00EA0446" w:rsidP="00E81D47">
            <w:pPr>
              <w:rPr>
                <w:ins w:id="3972" w:author="wincol" w:date="2016-03-31T18:42:00Z"/>
                <w:rFonts w:ascii="宋体" w:hAnsi="宋体"/>
              </w:rPr>
            </w:pPr>
          </w:p>
        </w:tc>
        <w:tc>
          <w:tcPr>
            <w:tcW w:w="2094" w:type="dxa"/>
          </w:tcPr>
          <w:p w14:paraId="2E1C5BEC" w14:textId="77777777" w:rsidR="00EA0446" w:rsidRPr="00DB4CFA" w:rsidRDefault="00EA0446" w:rsidP="00E81D47">
            <w:pPr>
              <w:rPr>
                <w:ins w:id="3973" w:author="wincol" w:date="2016-03-31T18:42:00Z"/>
                <w:rFonts w:ascii="宋体" w:cs="宋体"/>
                <w:kern w:val="0"/>
                <w:sz w:val="20"/>
                <w:szCs w:val="20"/>
              </w:rPr>
            </w:pPr>
            <w:ins w:id="3974" w:author="wincol" w:date="2016-03-31T18:42:00Z">
              <w:r w:rsidRPr="00620232">
                <w:rPr>
                  <w:rFonts w:ascii="宋体" w:cs="宋体"/>
                  <w:kern w:val="0"/>
                  <w:sz w:val="20"/>
                  <w:szCs w:val="20"/>
                </w:rPr>
                <w:t>TTRANS</w:t>
              </w:r>
            </w:ins>
          </w:p>
        </w:tc>
        <w:tc>
          <w:tcPr>
            <w:tcW w:w="1709" w:type="dxa"/>
          </w:tcPr>
          <w:p w14:paraId="10FF31D2" w14:textId="77777777" w:rsidR="00EA0446" w:rsidRPr="00DB4CFA" w:rsidRDefault="00EA0446" w:rsidP="00E81D47">
            <w:pPr>
              <w:rPr>
                <w:ins w:id="3975" w:author="wincol" w:date="2016-03-31T18:42:00Z"/>
                <w:rFonts w:ascii="宋体" w:cs="宋体"/>
                <w:kern w:val="0"/>
                <w:sz w:val="20"/>
                <w:szCs w:val="20"/>
              </w:rPr>
            </w:pPr>
            <w:ins w:id="3976" w:author="wincol" w:date="2016-03-31T18:42:00Z">
              <w:r w:rsidRPr="00A560D3">
                <w:rPr>
                  <w:rFonts w:ascii="宋体" w:cs="宋体" w:hint="eastAsia"/>
                  <w:kern w:val="0"/>
                  <w:sz w:val="20"/>
                  <w:szCs w:val="20"/>
                </w:rPr>
                <w:t>交易类型</w:t>
              </w:r>
            </w:ins>
          </w:p>
        </w:tc>
        <w:tc>
          <w:tcPr>
            <w:tcW w:w="851" w:type="dxa"/>
          </w:tcPr>
          <w:p w14:paraId="29270AE6" w14:textId="77777777" w:rsidR="00EA0446" w:rsidRPr="00DB4CFA" w:rsidRDefault="00EA0446" w:rsidP="00E81D47">
            <w:pPr>
              <w:rPr>
                <w:ins w:id="3977" w:author="wincol" w:date="2016-03-31T18:42:00Z"/>
                <w:rFonts w:ascii="宋体" w:cs="宋体"/>
                <w:kern w:val="0"/>
                <w:sz w:val="20"/>
                <w:szCs w:val="20"/>
              </w:rPr>
            </w:pPr>
            <w:ins w:id="3978" w:author="wincol" w:date="2016-03-31T18:42:00Z">
              <w:r>
                <w:rPr>
                  <w:rFonts w:ascii="宋体" w:cs="宋体" w:hint="eastAsia"/>
                  <w:kern w:val="0"/>
                  <w:sz w:val="20"/>
                  <w:szCs w:val="20"/>
                </w:rPr>
                <w:t>C</w:t>
              </w:r>
              <w:r w:rsidRPr="00620232">
                <w:rPr>
                  <w:rFonts w:ascii="宋体" w:cs="宋体" w:hint="eastAsia"/>
                  <w:kern w:val="0"/>
                  <w:sz w:val="20"/>
                  <w:szCs w:val="20"/>
                </w:rPr>
                <w:t>(2)</w:t>
              </w:r>
            </w:ins>
          </w:p>
        </w:tc>
        <w:tc>
          <w:tcPr>
            <w:tcW w:w="708" w:type="dxa"/>
          </w:tcPr>
          <w:p w14:paraId="59D9E994" w14:textId="77777777" w:rsidR="00EA0446" w:rsidRPr="00DB4CFA" w:rsidRDefault="00EA0446" w:rsidP="00E81D47">
            <w:pPr>
              <w:rPr>
                <w:ins w:id="3979" w:author="wincol" w:date="2016-03-31T18:42:00Z"/>
                <w:rFonts w:ascii="宋体" w:cs="宋体"/>
                <w:kern w:val="0"/>
                <w:sz w:val="20"/>
                <w:szCs w:val="20"/>
              </w:rPr>
            </w:pPr>
            <w:ins w:id="3980" w:author="wincol" w:date="2016-03-31T18:42:00Z">
              <w:r w:rsidRPr="00ED6156">
                <w:rPr>
                  <w:rFonts w:ascii="宋体" w:cs="宋体" w:hint="eastAsia"/>
                  <w:kern w:val="0"/>
                  <w:sz w:val="20"/>
                  <w:szCs w:val="20"/>
                </w:rPr>
                <w:t>否</w:t>
              </w:r>
            </w:ins>
          </w:p>
        </w:tc>
        <w:tc>
          <w:tcPr>
            <w:tcW w:w="2635" w:type="dxa"/>
          </w:tcPr>
          <w:p w14:paraId="17E2AC4F" w14:textId="77777777" w:rsidR="00EA0446" w:rsidRPr="00620232" w:rsidRDefault="00EA0446" w:rsidP="00865247">
            <w:pPr>
              <w:rPr>
                <w:ins w:id="3981" w:author="wincol" w:date="2016-03-31T18:42:00Z"/>
                <w:rFonts w:ascii="宋体" w:cs="宋体"/>
                <w:kern w:val="0"/>
                <w:sz w:val="20"/>
                <w:szCs w:val="20"/>
              </w:rPr>
            </w:pPr>
            <w:ins w:id="3982" w:author="wincol" w:date="2016-03-31T18:42:00Z">
              <w:r w:rsidRPr="00620232">
                <w:rPr>
                  <w:rFonts w:ascii="宋体" w:cs="宋体" w:hint="eastAsia"/>
                  <w:kern w:val="0"/>
                  <w:sz w:val="20"/>
                  <w:szCs w:val="20"/>
                </w:rPr>
                <w:t>TransType.4=互联网借贷投标</w:t>
              </w:r>
            </w:ins>
          </w:p>
          <w:p w14:paraId="6DF9087F" w14:textId="77777777" w:rsidR="00EA0446" w:rsidRPr="00A560D3" w:rsidRDefault="00EA0446" w:rsidP="00865247">
            <w:pPr>
              <w:autoSpaceDE w:val="0"/>
              <w:autoSpaceDN w:val="0"/>
              <w:adjustRightInd w:val="0"/>
              <w:spacing w:line="267" w:lineRule="exact"/>
              <w:ind w:left="107"/>
              <w:jc w:val="left"/>
              <w:rPr>
                <w:ins w:id="3983" w:author="wincol" w:date="2016-03-31T18:42:00Z"/>
                <w:rFonts w:ascii="宋体" w:cs="宋体"/>
                <w:kern w:val="0"/>
                <w:sz w:val="20"/>
                <w:szCs w:val="20"/>
              </w:rPr>
            </w:pPr>
            <w:ins w:id="3984" w:author="wincol" w:date="2016-03-31T18:42:00Z">
              <w:r w:rsidRPr="00A560D3">
                <w:rPr>
                  <w:rFonts w:ascii="宋体" w:cs="宋体" w:hint="eastAsia"/>
                  <w:kern w:val="0"/>
                  <w:sz w:val="20"/>
                  <w:szCs w:val="20"/>
                </w:rPr>
                <w:t>TransType.5=互联网借贷还款</w:t>
              </w:r>
            </w:ins>
          </w:p>
          <w:p w14:paraId="05C7DA04" w14:textId="77777777" w:rsidR="00EA0446" w:rsidRPr="00A560D3" w:rsidRDefault="00EA0446" w:rsidP="00865247">
            <w:pPr>
              <w:autoSpaceDE w:val="0"/>
              <w:autoSpaceDN w:val="0"/>
              <w:adjustRightInd w:val="0"/>
              <w:spacing w:line="267" w:lineRule="exact"/>
              <w:ind w:left="107"/>
              <w:jc w:val="left"/>
              <w:rPr>
                <w:ins w:id="3985" w:author="wincol" w:date="2016-03-31T18:42:00Z"/>
                <w:rFonts w:ascii="宋体" w:cs="宋体"/>
                <w:kern w:val="0"/>
                <w:sz w:val="20"/>
                <w:szCs w:val="20"/>
              </w:rPr>
            </w:pPr>
            <w:ins w:id="3986" w:author="wincol" w:date="2016-03-31T18:42:00Z">
              <w:r w:rsidRPr="00A560D3">
                <w:rPr>
                  <w:rFonts w:ascii="宋体" w:cs="宋体" w:hint="eastAsia"/>
                  <w:kern w:val="0"/>
                  <w:sz w:val="20"/>
                  <w:szCs w:val="20"/>
                </w:rPr>
                <w:t>TransType.6=账户开立</w:t>
              </w:r>
            </w:ins>
          </w:p>
          <w:p w14:paraId="5F0371E4" w14:textId="77777777" w:rsidR="00EA0446" w:rsidRPr="00A560D3" w:rsidRDefault="00EA0446" w:rsidP="00865247">
            <w:pPr>
              <w:autoSpaceDE w:val="0"/>
              <w:autoSpaceDN w:val="0"/>
              <w:adjustRightInd w:val="0"/>
              <w:spacing w:line="267" w:lineRule="exact"/>
              <w:ind w:left="107"/>
              <w:jc w:val="left"/>
              <w:rPr>
                <w:ins w:id="3987" w:author="wincol" w:date="2016-03-31T18:42:00Z"/>
                <w:rFonts w:ascii="宋体" w:cs="宋体"/>
                <w:kern w:val="0"/>
                <w:sz w:val="20"/>
                <w:szCs w:val="20"/>
              </w:rPr>
            </w:pPr>
            <w:ins w:id="3988" w:author="wincol" w:date="2016-03-31T18:42:00Z">
              <w:r w:rsidRPr="00A560D3">
                <w:rPr>
                  <w:rFonts w:ascii="宋体" w:cs="宋体" w:hint="eastAsia"/>
                  <w:kern w:val="0"/>
                  <w:sz w:val="20"/>
                  <w:szCs w:val="20"/>
                </w:rPr>
                <w:t>TransType.7=充值</w:t>
              </w:r>
            </w:ins>
          </w:p>
          <w:p w14:paraId="223518A3" w14:textId="77777777" w:rsidR="00EA0446" w:rsidRPr="00A560D3" w:rsidRDefault="00EA0446" w:rsidP="00865247">
            <w:pPr>
              <w:autoSpaceDE w:val="0"/>
              <w:autoSpaceDN w:val="0"/>
              <w:adjustRightInd w:val="0"/>
              <w:spacing w:line="267" w:lineRule="exact"/>
              <w:ind w:left="107"/>
              <w:jc w:val="left"/>
              <w:rPr>
                <w:ins w:id="3989" w:author="wincol" w:date="2016-03-31T18:42:00Z"/>
                <w:rFonts w:ascii="宋体" w:cs="宋体"/>
                <w:kern w:val="0"/>
                <w:sz w:val="20"/>
                <w:szCs w:val="20"/>
              </w:rPr>
            </w:pPr>
            <w:ins w:id="3990" w:author="wincol" w:date="2016-03-31T18:42:00Z">
              <w:r w:rsidRPr="00A560D3">
                <w:rPr>
                  <w:rFonts w:ascii="宋体" w:cs="宋体" w:hint="eastAsia"/>
                  <w:kern w:val="0"/>
                  <w:sz w:val="20"/>
                  <w:szCs w:val="20"/>
                </w:rPr>
                <w:t>TransType.8=提现</w:t>
              </w:r>
            </w:ins>
          </w:p>
          <w:p w14:paraId="69FEF2C3" w14:textId="77777777" w:rsidR="00EA0446" w:rsidRPr="00A560D3" w:rsidRDefault="00EA0446" w:rsidP="00865247">
            <w:pPr>
              <w:autoSpaceDE w:val="0"/>
              <w:autoSpaceDN w:val="0"/>
              <w:adjustRightInd w:val="0"/>
              <w:spacing w:line="267" w:lineRule="exact"/>
              <w:ind w:left="107"/>
              <w:jc w:val="left"/>
              <w:rPr>
                <w:ins w:id="3991" w:author="wincol" w:date="2016-03-31T18:42:00Z"/>
                <w:rFonts w:ascii="宋体" w:cs="宋体"/>
                <w:kern w:val="0"/>
                <w:sz w:val="20"/>
                <w:szCs w:val="20"/>
              </w:rPr>
            </w:pPr>
            <w:ins w:id="3992" w:author="wincol" w:date="2016-03-31T18:42:00Z">
              <w:r w:rsidRPr="00A560D3">
                <w:rPr>
                  <w:rFonts w:ascii="宋体" w:cs="宋体" w:hint="eastAsia"/>
                  <w:kern w:val="0"/>
                  <w:sz w:val="20"/>
                  <w:szCs w:val="20"/>
                </w:rPr>
                <w:t>TransType.9=自动投标授权</w:t>
              </w:r>
            </w:ins>
          </w:p>
          <w:p w14:paraId="74B422F7" w14:textId="77777777" w:rsidR="00EA0446" w:rsidRDefault="00EA0446" w:rsidP="00865247">
            <w:pPr>
              <w:rPr>
                <w:ins w:id="3993" w:author="wincol" w:date="2016-03-31T18:42:00Z"/>
                <w:rFonts w:ascii="宋体" w:cs="宋体"/>
                <w:kern w:val="0"/>
                <w:sz w:val="20"/>
                <w:szCs w:val="20"/>
              </w:rPr>
            </w:pPr>
            <w:ins w:id="3994" w:author="wincol" w:date="2016-03-31T18:42:00Z">
              <w:r w:rsidRPr="00A560D3">
                <w:rPr>
                  <w:rFonts w:ascii="宋体" w:cs="宋体" w:hint="eastAsia"/>
                  <w:kern w:val="0"/>
                  <w:sz w:val="20"/>
                  <w:szCs w:val="20"/>
                </w:rPr>
                <w:t>TransType.10=自动还款授权</w:t>
              </w:r>
            </w:ins>
          </w:p>
          <w:p w14:paraId="3DAE4ECC" w14:textId="77777777" w:rsidR="00EA0446" w:rsidRDefault="00EA0446" w:rsidP="00865247">
            <w:pPr>
              <w:rPr>
                <w:ins w:id="3995" w:author="wincol" w:date="2016-03-31T18:42:00Z"/>
                <w:rFonts w:ascii="宋体" w:cs="宋体"/>
                <w:kern w:val="0"/>
                <w:sz w:val="20"/>
                <w:szCs w:val="20"/>
              </w:rPr>
            </w:pPr>
            <w:ins w:id="3996" w:author="wincol" w:date="2016-03-31T18:42:00Z">
              <w:r w:rsidRPr="00A560D3">
                <w:rPr>
                  <w:rFonts w:ascii="宋体" w:cs="宋体" w:hint="eastAsia"/>
                  <w:kern w:val="0"/>
                  <w:sz w:val="20"/>
                  <w:szCs w:val="20"/>
                </w:rPr>
                <w:t>TransType.1=</w:t>
              </w:r>
              <w:r>
                <w:rPr>
                  <w:rFonts w:ascii="宋体" w:cs="宋体" w:hint="eastAsia"/>
                  <w:kern w:val="0"/>
                  <w:sz w:val="20"/>
                  <w:szCs w:val="20"/>
                </w:rPr>
                <w:t>绑卡</w:t>
              </w:r>
            </w:ins>
          </w:p>
          <w:p w14:paraId="6311C5B1" w14:textId="77777777" w:rsidR="00EA0446" w:rsidRPr="00DB4CFA" w:rsidRDefault="00EA0446" w:rsidP="00E81D47">
            <w:pPr>
              <w:rPr>
                <w:ins w:id="3997" w:author="wincol" w:date="2016-03-31T18:42:00Z"/>
                <w:rFonts w:ascii="宋体" w:cs="宋体"/>
                <w:kern w:val="0"/>
                <w:sz w:val="20"/>
                <w:szCs w:val="20"/>
              </w:rPr>
            </w:pPr>
            <w:ins w:id="3998" w:author="wincol" w:date="2016-03-31T18:42:00Z">
              <w:r w:rsidRPr="00A560D3">
                <w:rPr>
                  <w:rFonts w:ascii="宋体" w:cs="宋体" w:hint="eastAsia"/>
                  <w:kern w:val="0"/>
                  <w:sz w:val="20"/>
                  <w:szCs w:val="20"/>
                </w:rPr>
                <w:t>TransType.</w:t>
              </w:r>
              <w:r>
                <w:rPr>
                  <w:rFonts w:ascii="宋体" w:cs="宋体" w:hint="eastAsia"/>
                  <w:kern w:val="0"/>
                  <w:sz w:val="20"/>
                  <w:szCs w:val="20"/>
                </w:rPr>
                <w:t>2</w:t>
              </w:r>
              <w:r w:rsidRPr="00A560D3">
                <w:rPr>
                  <w:rFonts w:ascii="宋体" w:cs="宋体" w:hint="eastAsia"/>
                  <w:kern w:val="0"/>
                  <w:sz w:val="20"/>
                  <w:szCs w:val="20"/>
                </w:rPr>
                <w:t>=</w:t>
              </w:r>
            </w:ins>
            <w:ins w:id="3999" w:author="wincol" w:date="2016-05-12T15:56:00Z">
              <w:r w:rsidR="00C272C2">
                <w:rPr>
                  <w:rFonts w:ascii="宋体" w:cs="宋体" w:hint="eastAsia"/>
                  <w:kern w:val="0"/>
                  <w:sz w:val="20"/>
                  <w:szCs w:val="20"/>
                </w:rPr>
                <w:t>债券</w:t>
              </w:r>
            </w:ins>
            <w:ins w:id="4000" w:author="wincol" w:date="2016-03-31T18:42:00Z">
              <w:r>
                <w:rPr>
                  <w:rFonts w:ascii="宋体" w:cs="宋体" w:hint="eastAsia"/>
                  <w:kern w:val="0"/>
                  <w:sz w:val="20"/>
                  <w:szCs w:val="20"/>
                </w:rPr>
                <w:t>转让</w:t>
              </w:r>
            </w:ins>
          </w:p>
        </w:tc>
      </w:tr>
      <w:tr w:rsidR="00724F06" w14:paraId="547AA824" w14:textId="77777777" w:rsidTr="00E81D47">
        <w:trPr>
          <w:cantSplit/>
          <w:trHeight w:val="145"/>
        </w:trPr>
        <w:tc>
          <w:tcPr>
            <w:tcW w:w="983" w:type="dxa"/>
            <w:vMerge/>
          </w:tcPr>
          <w:p w14:paraId="3803EA33" w14:textId="77777777" w:rsidR="00724F06" w:rsidRDefault="00724F06" w:rsidP="00E81D47">
            <w:pPr>
              <w:rPr>
                <w:rFonts w:ascii="宋体" w:hAnsi="宋体"/>
              </w:rPr>
            </w:pPr>
          </w:p>
        </w:tc>
        <w:tc>
          <w:tcPr>
            <w:tcW w:w="2094" w:type="dxa"/>
          </w:tcPr>
          <w:p w14:paraId="093C877D" w14:textId="77777777" w:rsidR="00724F06" w:rsidRPr="00DB4CFA" w:rsidRDefault="00724F06" w:rsidP="00E81D47">
            <w:pPr>
              <w:rPr>
                <w:rFonts w:ascii="宋体" w:cs="宋体"/>
                <w:kern w:val="0"/>
                <w:sz w:val="20"/>
                <w:szCs w:val="20"/>
              </w:rPr>
            </w:pPr>
            <w:r w:rsidRPr="00EE1B0D">
              <w:rPr>
                <w:rFonts w:ascii="宋体" w:cs="宋体"/>
                <w:kern w:val="0"/>
                <w:sz w:val="20"/>
                <w:szCs w:val="20"/>
              </w:rPr>
              <w:t>OLDREQSEQNO</w:t>
            </w:r>
          </w:p>
        </w:tc>
        <w:tc>
          <w:tcPr>
            <w:tcW w:w="1709" w:type="dxa"/>
          </w:tcPr>
          <w:p w14:paraId="72267B88" w14:textId="77777777" w:rsidR="00724F06" w:rsidRPr="00EE1B0D" w:rsidRDefault="00724F06" w:rsidP="00EE1B0D">
            <w:pPr>
              <w:autoSpaceDE w:val="0"/>
              <w:autoSpaceDN w:val="0"/>
              <w:adjustRightInd w:val="0"/>
              <w:spacing w:line="267" w:lineRule="exact"/>
              <w:jc w:val="left"/>
              <w:rPr>
                <w:rFonts w:ascii="宋体" w:cs="宋体"/>
                <w:kern w:val="0"/>
                <w:sz w:val="20"/>
                <w:szCs w:val="20"/>
              </w:rPr>
            </w:pPr>
            <w:r w:rsidRPr="00EE1B0D">
              <w:rPr>
                <w:rFonts w:ascii="宋体" w:cs="宋体" w:hint="eastAsia"/>
                <w:kern w:val="0"/>
                <w:sz w:val="20"/>
                <w:szCs w:val="20"/>
              </w:rPr>
              <w:t>原投标流水</w:t>
            </w:r>
          </w:p>
        </w:tc>
        <w:tc>
          <w:tcPr>
            <w:tcW w:w="851" w:type="dxa"/>
          </w:tcPr>
          <w:p w14:paraId="495E084B" w14:textId="77777777" w:rsidR="00724F06" w:rsidRPr="00DB4CFA" w:rsidRDefault="00724F06" w:rsidP="00412BCC">
            <w:pPr>
              <w:rPr>
                <w:rFonts w:ascii="宋体" w:cs="宋体"/>
                <w:kern w:val="0"/>
                <w:sz w:val="20"/>
                <w:szCs w:val="20"/>
              </w:rPr>
            </w:pPr>
            <w:r w:rsidRPr="00DB4CFA">
              <w:rPr>
                <w:rFonts w:ascii="宋体" w:cs="宋体" w:hint="eastAsia"/>
                <w:kern w:val="0"/>
                <w:sz w:val="20"/>
                <w:szCs w:val="20"/>
              </w:rPr>
              <w:t>C(</w:t>
            </w:r>
            <w:del w:id="4001" w:author="wincol" w:date="2016-06-12T18:56:00Z">
              <w:r w:rsidDel="00412BCC">
                <w:rPr>
                  <w:rFonts w:ascii="宋体" w:cs="宋体" w:hint="eastAsia"/>
                  <w:kern w:val="0"/>
                  <w:sz w:val="20"/>
                  <w:szCs w:val="20"/>
                </w:rPr>
                <w:delText>32</w:delText>
              </w:r>
            </w:del>
            <w:ins w:id="4002" w:author="wincol" w:date="2016-06-12T18:56:00Z">
              <w:r w:rsidR="00412BCC">
                <w:rPr>
                  <w:rFonts w:ascii="宋体" w:cs="宋体" w:hint="eastAsia"/>
                  <w:kern w:val="0"/>
                  <w:sz w:val="20"/>
                  <w:szCs w:val="20"/>
                </w:rPr>
                <w:t>28</w:t>
              </w:r>
            </w:ins>
            <w:r w:rsidRPr="00DB4CFA">
              <w:rPr>
                <w:rFonts w:ascii="宋体" w:cs="宋体" w:hint="eastAsia"/>
                <w:kern w:val="0"/>
                <w:sz w:val="20"/>
                <w:szCs w:val="20"/>
              </w:rPr>
              <w:t>)</w:t>
            </w:r>
          </w:p>
        </w:tc>
        <w:tc>
          <w:tcPr>
            <w:tcW w:w="708" w:type="dxa"/>
          </w:tcPr>
          <w:p w14:paraId="3770F0B3" w14:textId="77777777" w:rsidR="00724F06" w:rsidRPr="00DB4CFA" w:rsidRDefault="00724F06" w:rsidP="00E81D47">
            <w:pPr>
              <w:rPr>
                <w:rFonts w:ascii="宋体" w:cs="宋体"/>
                <w:kern w:val="0"/>
                <w:sz w:val="20"/>
                <w:szCs w:val="20"/>
              </w:rPr>
            </w:pPr>
            <w:r w:rsidRPr="00DB4CFA">
              <w:rPr>
                <w:rFonts w:ascii="宋体" w:cs="宋体" w:hint="eastAsia"/>
                <w:kern w:val="0"/>
                <w:sz w:val="20"/>
                <w:szCs w:val="20"/>
              </w:rPr>
              <w:t>否</w:t>
            </w:r>
          </w:p>
        </w:tc>
        <w:tc>
          <w:tcPr>
            <w:tcW w:w="2635" w:type="dxa"/>
          </w:tcPr>
          <w:p w14:paraId="02CED980" w14:textId="77777777" w:rsidR="00724F06" w:rsidRPr="00DB4CFA" w:rsidRDefault="00724F06" w:rsidP="00E81D47">
            <w:pPr>
              <w:rPr>
                <w:rFonts w:ascii="宋体" w:cs="宋体"/>
                <w:kern w:val="0"/>
                <w:sz w:val="20"/>
                <w:szCs w:val="20"/>
              </w:rPr>
            </w:pPr>
          </w:p>
        </w:tc>
      </w:tr>
      <w:tr w:rsidR="00724F06" w14:paraId="6A96C270" w14:textId="77777777" w:rsidTr="00E81D47">
        <w:trPr>
          <w:cantSplit/>
          <w:trHeight w:val="145"/>
        </w:trPr>
        <w:tc>
          <w:tcPr>
            <w:tcW w:w="983" w:type="dxa"/>
            <w:vMerge/>
          </w:tcPr>
          <w:p w14:paraId="0091401B" w14:textId="77777777" w:rsidR="00724F06" w:rsidRDefault="00724F06" w:rsidP="00E81D47">
            <w:pPr>
              <w:rPr>
                <w:rFonts w:ascii="宋体" w:hAnsi="宋体"/>
              </w:rPr>
            </w:pPr>
          </w:p>
        </w:tc>
        <w:tc>
          <w:tcPr>
            <w:tcW w:w="2094" w:type="dxa"/>
          </w:tcPr>
          <w:p w14:paraId="5F54F9D0" w14:textId="77777777" w:rsidR="00724F06" w:rsidRPr="00DB4CFA" w:rsidRDefault="00724F06" w:rsidP="00E81D47">
            <w:pPr>
              <w:rPr>
                <w:rFonts w:ascii="宋体" w:cs="宋体"/>
                <w:kern w:val="0"/>
                <w:sz w:val="20"/>
                <w:szCs w:val="20"/>
              </w:rPr>
            </w:pPr>
            <w:r w:rsidRPr="00EE1B0D">
              <w:rPr>
                <w:rFonts w:ascii="宋体" w:cs="宋体"/>
                <w:kern w:val="0"/>
                <w:sz w:val="20"/>
                <w:szCs w:val="20"/>
              </w:rPr>
              <w:t>OLDREQ</w:t>
            </w:r>
            <w:r>
              <w:rPr>
                <w:rFonts w:ascii="宋体" w:cs="宋体" w:hint="eastAsia"/>
                <w:kern w:val="0"/>
                <w:sz w:val="20"/>
                <w:szCs w:val="20"/>
              </w:rPr>
              <w:t>NUMBER</w:t>
            </w:r>
          </w:p>
        </w:tc>
        <w:tc>
          <w:tcPr>
            <w:tcW w:w="1709" w:type="dxa"/>
          </w:tcPr>
          <w:p w14:paraId="5A008EA2" w14:textId="77777777" w:rsidR="00724F06" w:rsidRPr="00EE1B0D" w:rsidRDefault="00724F06" w:rsidP="00EE1B0D">
            <w:pPr>
              <w:autoSpaceDE w:val="0"/>
              <w:autoSpaceDN w:val="0"/>
              <w:adjustRightInd w:val="0"/>
              <w:spacing w:line="267" w:lineRule="exact"/>
              <w:jc w:val="left"/>
              <w:rPr>
                <w:rFonts w:ascii="宋体" w:cs="宋体"/>
                <w:kern w:val="0"/>
                <w:sz w:val="20"/>
                <w:szCs w:val="20"/>
              </w:rPr>
            </w:pPr>
            <w:r w:rsidRPr="00EE1B0D">
              <w:rPr>
                <w:rFonts w:ascii="宋体" w:cs="宋体" w:hint="eastAsia"/>
                <w:kern w:val="0"/>
                <w:sz w:val="20"/>
                <w:szCs w:val="20"/>
              </w:rPr>
              <w:t>原标的编号</w:t>
            </w:r>
          </w:p>
        </w:tc>
        <w:tc>
          <w:tcPr>
            <w:tcW w:w="851" w:type="dxa"/>
          </w:tcPr>
          <w:p w14:paraId="626CBBA2" w14:textId="77777777" w:rsidR="00724F06" w:rsidRPr="00DB4CFA" w:rsidRDefault="00724F06" w:rsidP="00063C18">
            <w:pPr>
              <w:rPr>
                <w:rFonts w:ascii="宋体" w:cs="宋体"/>
                <w:kern w:val="0"/>
                <w:sz w:val="20"/>
                <w:szCs w:val="20"/>
              </w:rPr>
            </w:pPr>
            <w:r>
              <w:rPr>
                <w:rFonts w:ascii="宋体" w:cs="宋体" w:hint="eastAsia"/>
                <w:kern w:val="0"/>
                <w:sz w:val="20"/>
                <w:szCs w:val="20"/>
              </w:rPr>
              <w:t>C</w:t>
            </w:r>
            <w:r w:rsidRPr="00DB4CFA">
              <w:rPr>
                <w:rFonts w:ascii="宋体" w:cs="宋体" w:hint="eastAsia"/>
                <w:kern w:val="0"/>
                <w:sz w:val="20"/>
                <w:szCs w:val="20"/>
              </w:rPr>
              <w:t>(</w:t>
            </w:r>
            <w:r>
              <w:rPr>
                <w:rFonts w:ascii="宋体" w:cs="宋体" w:hint="eastAsia"/>
                <w:kern w:val="0"/>
                <w:sz w:val="20"/>
                <w:szCs w:val="20"/>
              </w:rPr>
              <w:t>128</w:t>
            </w:r>
            <w:r w:rsidRPr="00DB4CFA">
              <w:rPr>
                <w:rFonts w:ascii="宋体" w:cs="宋体" w:hint="eastAsia"/>
                <w:kern w:val="0"/>
                <w:sz w:val="20"/>
                <w:szCs w:val="20"/>
              </w:rPr>
              <w:t>)</w:t>
            </w:r>
          </w:p>
        </w:tc>
        <w:tc>
          <w:tcPr>
            <w:tcW w:w="708" w:type="dxa"/>
          </w:tcPr>
          <w:p w14:paraId="00672D71" w14:textId="77777777" w:rsidR="00724F06" w:rsidRPr="00DB4CFA" w:rsidRDefault="00724F06" w:rsidP="00E81D47">
            <w:pPr>
              <w:rPr>
                <w:rFonts w:ascii="宋体" w:cs="宋体"/>
                <w:kern w:val="0"/>
                <w:sz w:val="20"/>
                <w:szCs w:val="20"/>
              </w:rPr>
            </w:pPr>
            <w:r w:rsidRPr="00DB4CFA">
              <w:rPr>
                <w:rFonts w:ascii="宋体" w:cs="宋体" w:hint="eastAsia"/>
                <w:kern w:val="0"/>
                <w:sz w:val="20"/>
                <w:szCs w:val="20"/>
              </w:rPr>
              <w:t>否</w:t>
            </w:r>
          </w:p>
        </w:tc>
        <w:tc>
          <w:tcPr>
            <w:tcW w:w="2635" w:type="dxa"/>
          </w:tcPr>
          <w:p w14:paraId="1146F7A2" w14:textId="77777777" w:rsidR="00724F06" w:rsidRPr="00DB4CFA" w:rsidRDefault="00724F06" w:rsidP="00E81D47">
            <w:pPr>
              <w:rPr>
                <w:rFonts w:ascii="宋体" w:cs="宋体"/>
                <w:kern w:val="0"/>
                <w:sz w:val="20"/>
                <w:szCs w:val="20"/>
              </w:rPr>
            </w:pPr>
          </w:p>
        </w:tc>
      </w:tr>
      <w:tr w:rsidR="00724F06" w14:paraId="0AE36CEE" w14:textId="77777777" w:rsidTr="00E81D47">
        <w:trPr>
          <w:cantSplit/>
          <w:trHeight w:val="145"/>
        </w:trPr>
        <w:tc>
          <w:tcPr>
            <w:tcW w:w="983" w:type="dxa"/>
            <w:vMerge/>
          </w:tcPr>
          <w:p w14:paraId="34AE40ED" w14:textId="77777777" w:rsidR="00724F06" w:rsidRDefault="00724F06" w:rsidP="00E81D47">
            <w:pPr>
              <w:rPr>
                <w:rFonts w:ascii="宋体" w:hAnsi="宋体"/>
              </w:rPr>
            </w:pPr>
          </w:p>
        </w:tc>
        <w:tc>
          <w:tcPr>
            <w:tcW w:w="2094" w:type="dxa"/>
          </w:tcPr>
          <w:p w14:paraId="1BFD81EB" w14:textId="77777777" w:rsidR="00724F06" w:rsidRPr="00DB4CFA" w:rsidRDefault="00724F06" w:rsidP="00E81D47">
            <w:pPr>
              <w:rPr>
                <w:rFonts w:ascii="宋体" w:cs="宋体"/>
                <w:kern w:val="0"/>
                <w:sz w:val="20"/>
                <w:szCs w:val="20"/>
              </w:rPr>
            </w:pPr>
            <w:r w:rsidRPr="00EE1B0D">
              <w:rPr>
                <w:rFonts w:ascii="宋体" w:cs="宋体"/>
                <w:kern w:val="0"/>
                <w:sz w:val="20"/>
                <w:szCs w:val="20"/>
              </w:rPr>
              <w:t>OLDREQ</w:t>
            </w:r>
            <w:r>
              <w:rPr>
                <w:rFonts w:ascii="宋体" w:cs="宋体" w:hint="eastAsia"/>
                <w:kern w:val="0"/>
                <w:sz w:val="20"/>
                <w:szCs w:val="20"/>
              </w:rPr>
              <w:t>NAME</w:t>
            </w:r>
          </w:p>
        </w:tc>
        <w:tc>
          <w:tcPr>
            <w:tcW w:w="1709" w:type="dxa"/>
          </w:tcPr>
          <w:p w14:paraId="676DC23A" w14:textId="77777777" w:rsidR="00724F06" w:rsidRPr="00EE1B0D" w:rsidRDefault="00724F06" w:rsidP="00EE1B0D">
            <w:pPr>
              <w:autoSpaceDE w:val="0"/>
              <w:autoSpaceDN w:val="0"/>
              <w:adjustRightInd w:val="0"/>
              <w:spacing w:line="267" w:lineRule="exact"/>
              <w:jc w:val="left"/>
              <w:rPr>
                <w:rFonts w:ascii="宋体" w:cs="宋体"/>
                <w:kern w:val="0"/>
                <w:sz w:val="20"/>
                <w:szCs w:val="20"/>
              </w:rPr>
            </w:pPr>
            <w:r w:rsidRPr="00EE1B0D">
              <w:rPr>
                <w:rFonts w:ascii="宋体" w:cs="宋体" w:hint="eastAsia"/>
                <w:kern w:val="0"/>
                <w:sz w:val="20"/>
                <w:szCs w:val="20"/>
              </w:rPr>
              <w:t>原标的名称</w:t>
            </w:r>
          </w:p>
        </w:tc>
        <w:tc>
          <w:tcPr>
            <w:tcW w:w="851" w:type="dxa"/>
          </w:tcPr>
          <w:p w14:paraId="78C10B33" w14:textId="77777777" w:rsidR="00724F06" w:rsidRPr="00DB4CFA" w:rsidRDefault="00724F06" w:rsidP="00063C18">
            <w:pPr>
              <w:rPr>
                <w:rFonts w:ascii="宋体" w:cs="宋体"/>
                <w:kern w:val="0"/>
                <w:sz w:val="20"/>
                <w:szCs w:val="20"/>
              </w:rPr>
            </w:pPr>
            <w:r w:rsidRPr="00DB4CFA">
              <w:rPr>
                <w:rFonts w:ascii="宋体" w:cs="宋体" w:hint="eastAsia"/>
                <w:kern w:val="0"/>
                <w:sz w:val="20"/>
                <w:szCs w:val="20"/>
              </w:rPr>
              <w:t>C</w:t>
            </w:r>
            <w:r>
              <w:rPr>
                <w:rFonts w:ascii="宋体" w:cs="宋体" w:hint="eastAsia"/>
                <w:kern w:val="0"/>
                <w:sz w:val="20"/>
                <w:szCs w:val="20"/>
              </w:rPr>
              <w:t>(512</w:t>
            </w:r>
            <w:r w:rsidRPr="00DB4CFA">
              <w:rPr>
                <w:rFonts w:ascii="宋体" w:cs="宋体" w:hint="eastAsia"/>
                <w:kern w:val="0"/>
                <w:sz w:val="20"/>
                <w:szCs w:val="20"/>
              </w:rPr>
              <w:t>）</w:t>
            </w:r>
          </w:p>
        </w:tc>
        <w:tc>
          <w:tcPr>
            <w:tcW w:w="708" w:type="dxa"/>
          </w:tcPr>
          <w:p w14:paraId="20D7A575" w14:textId="77777777" w:rsidR="00724F06" w:rsidRPr="00DB4CFA" w:rsidRDefault="00724F06" w:rsidP="00E81D47">
            <w:pPr>
              <w:rPr>
                <w:rFonts w:ascii="宋体" w:cs="宋体"/>
                <w:kern w:val="0"/>
                <w:sz w:val="20"/>
                <w:szCs w:val="20"/>
              </w:rPr>
            </w:pPr>
            <w:r w:rsidRPr="00DB4CFA">
              <w:rPr>
                <w:rFonts w:ascii="宋体" w:cs="宋体" w:hint="eastAsia"/>
                <w:kern w:val="0"/>
                <w:sz w:val="20"/>
                <w:szCs w:val="20"/>
              </w:rPr>
              <w:t>否</w:t>
            </w:r>
          </w:p>
        </w:tc>
        <w:tc>
          <w:tcPr>
            <w:tcW w:w="2635" w:type="dxa"/>
          </w:tcPr>
          <w:p w14:paraId="0BF32BC9" w14:textId="77777777" w:rsidR="00724F06" w:rsidRPr="00DB4CFA" w:rsidRDefault="00724F06" w:rsidP="00E81D47">
            <w:pPr>
              <w:rPr>
                <w:rFonts w:ascii="宋体" w:cs="宋体"/>
                <w:kern w:val="0"/>
                <w:sz w:val="20"/>
                <w:szCs w:val="20"/>
              </w:rPr>
            </w:pPr>
          </w:p>
        </w:tc>
      </w:tr>
      <w:tr w:rsidR="00724F06" w14:paraId="7EEF4D4B" w14:textId="77777777" w:rsidTr="00E81D47">
        <w:trPr>
          <w:cantSplit/>
          <w:trHeight w:val="145"/>
        </w:trPr>
        <w:tc>
          <w:tcPr>
            <w:tcW w:w="983" w:type="dxa"/>
            <w:vMerge/>
          </w:tcPr>
          <w:p w14:paraId="51D68EB2" w14:textId="77777777" w:rsidR="00724F06" w:rsidRDefault="00724F06" w:rsidP="00E81D47">
            <w:pPr>
              <w:rPr>
                <w:rFonts w:ascii="宋体" w:hAnsi="宋体"/>
              </w:rPr>
            </w:pPr>
          </w:p>
        </w:tc>
        <w:tc>
          <w:tcPr>
            <w:tcW w:w="2094" w:type="dxa"/>
          </w:tcPr>
          <w:p w14:paraId="2F2D3142" w14:textId="77777777" w:rsidR="00724F06" w:rsidRPr="00DB4CFA" w:rsidRDefault="00724F06" w:rsidP="00E81D47">
            <w:pPr>
              <w:rPr>
                <w:rFonts w:ascii="宋体" w:cs="宋体"/>
                <w:kern w:val="0"/>
                <w:sz w:val="20"/>
                <w:szCs w:val="20"/>
              </w:rPr>
            </w:pPr>
            <w:r>
              <w:rPr>
                <w:rFonts w:ascii="宋体" w:cs="宋体" w:hint="eastAsia"/>
                <w:kern w:val="0"/>
                <w:sz w:val="20"/>
                <w:szCs w:val="20"/>
              </w:rPr>
              <w:t>ACCNO</w:t>
            </w:r>
          </w:p>
        </w:tc>
        <w:tc>
          <w:tcPr>
            <w:tcW w:w="1709" w:type="dxa"/>
          </w:tcPr>
          <w:p w14:paraId="73C78EB6" w14:textId="77777777" w:rsidR="00724F06" w:rsidRPr="00EE1B0D" w:rsidRDefault="00724F06" w:rsidP="00EE1B0D">
            <w:pPr>
              <w:autoSpaceDE w:val="0"/>
              <w:autoSpaceDN w:val="0"/>
              <w:adjustRightInd w:val="0"/>
              <w:spacing w:line="267" w:lineRule="exact"/>
              <w:jc w:val="left"/>
              <w:rPr>
                <w:rFonts w:ascii="宋体" w:cs="宋体"/>
                <w:kern w:val="0"/>
                <w:sz w:val="20"/>
                <w:szCs w:val="20"/>
              </w:rPr>
            </w:pPr>
            <w:r w:rsidRPr="00EE1B0D">
              <w:rPr>
                <w:rFonts w:ascii="宋体" w:cs="宋体" w:hint="eastAsia"/>
                <w:kern w:val="0"/>
                <w:sz w:val="20"/>
                <w:szCs w:val="20"/>
              </w:rPr>
              <w:t>转让人银行账号</w:t>
            </w:r>
          </w:p>
        </w:tc>
        <w:tc>
          <w:tcPr>
            <w:tcW w:w="851" w:type="dxa"/>
          </w:tcPr>
          <w:p w14:paraId="49BABEDF" w14:textId="77777777" w:rsidR="00724F06" w:rsidRPr="00DB4CFA" w:rsidRDefault="00F97513" w:rsidP="00E81D47">
            <w:pPr>
              <w:rPr>
                <w:rFonts w:ascii="宋体" w:cs="宋体"/>
                <w:kern w:val="0"/>
                <w:sz w:val="20"/>
                <w:szCs w:val="20"/>
              </w:rPr>
            </w:pPr>
            <w:ins w:id="4003" w:author="wincol" w:date="2016-04-28T12:31:00Z">
              <w:r>
                <w:rPr>
                  <w:rFonts w:ascii="宋体" w:cs="宋体" w:hint="eastAsia"/>
                  <w:kern w:val="0"/>
                  <w:sz w:val="20"/>
                  <w:szCs w:val="20"/>
                </w:rPr>
                <w:t>N</w:t>
              </w:r>
            </w:ins>
            <w:r w:rsidR="00724F06" w:rsidRPr="00DB4CFA">
              <w:rPr>
                <w:rFonts w:ascii="宋体" w:cs="宋体" w:hint="eastAsia"/>
                <w:kern w:val="0"/>
                <w:sz w:val="20"/>
                <w:szCs w:val="20"/>
              </w:rPr>
              <w:t>(32)</w:t>
            </w:r>
          </w:p>
        </w:tc>
        <w:tc>
          <w:tcPr>
            <w:tcW w:w="708" w:type="dxa"/>
          </w:tcPr>
          <w:p w14:paraId="1C395A70" w14:textId="77777777" w:rsidR="00724F06" w:rsidRPr="00DB4CFA" w:rsidRDefault="00724F06" w:rsidP="00E81D47">
            <w:pPr>
              <w:rPr>
                <w:rFonts w:ascii="宋体" w:cs="宋体"/>
                <w:kern w:val="0"/>
                <w:sz w:val="20"/>
                <w:szCs w:val="20"/>
              </w:rPr>
            </w:pPr>
            <w:r w:rsidRPr="00DB4CFA">
              <w:rPr>
                <w:rFonts w:ascii="宋体" w:cs="宋体" w:hint="eastAsia"/>
                <w:kern w:val="0"/>
                <w:sz w:val="20"/>
                <w:szCs w:val="20"/>
              </w:rPr>
              <w:t>否</w:t>
            </w:r>
          </w:p>
        </w:tc>
        <w:tc>
          <w:tcPr>
            <w:tcW w:w="2635" w:type="dxa"/>
          </w:tcPr>
          <w:p w14:paraId="5F4F43F7" w14:textId="77777777" w:rsidR="00724F06" w:rsidRPr="00DB4CFA" w:rsidRDefault="00724F06" w:rsidP="00E81D47">
            <w:pPr>
              <w:rPr>
                <w:rFonts w:ascii="宋体" w:cs="宋体"/>
                <w:kern w:val="0"/>
                <w:sz w:val="20"/>
                <w:szCs w:val="20"/>
              </w:rPr>
            </w:pPr>
            <w:r w:rsidRPr="00C14DFA">
              <w:rPr>
                <w:rFonts w:ascii="宋体" w:cs="宋体" w:hint="eastAsia"/>
                <w:kern w:val="0"/>
                <w:sz w:val="20"/>
                <w:szCs w:val="20"/>
              </w:rPr>
              <w:t>E账户</w:t>
            </w:r>
            <w:r>
              <w:rPr>
                <w:rFonts w:ascii="宋体" w:cs="宋体" w:hint="eastAsia"/>
                <w:kern w:val="0"/>
                <w:sz w:val="20"/>
                <w:szCs w:val="20"/>
              </w:rPr>
              <w:t>（关联账号）</w:t>
            </w:r>
          </w:p>
        </w:tc>
      </w:tr>
      <w:tr w:rsidR="00724F06" w14:paraId="01FD7403" w14:textId="77777777" w:rsidTr="00E81D47">
        <w:trPr>
          <w:cantSplit/>
          <w:trHeight w:val="145"/>
        </w:trPr>
        <w:tc>
          <w:tcPr>
            <w:tcW w:w="983" w:type="dxa"/>
            <w:vMerge/>
          </w:tcPr>
          <w:p w14:paraId="3D752C09" w14:textId="77777777" w:rsidR="00724F06" w:rsidRDefault="00724F06" w:rsidP="00E81D47">
            <w:pPr>
              <w:rPr>
                <w:rFonts w:ascii="宋体" w:hAnsi="宋体"/>
              </w:rPr>
            </w:pPr>
          </w:p>
        </w:tc>
        <w:tc>
          <w:tcPr>
            <w:tcW w:w="2094" w:type="dxa"/>
          </w:tcPr>
          <w:p w14:paraId="53271D6D" w14:textId="77777777" w:rsidR="00724F06" w:rsidRPr="00DB4CFA" w:rsidRDefault="00724F06" w:rsidP="00E81D47">
            <w:pPr>
              <w:rPr>
                <w:rFonts w:ascii="宋体" w:cs="宋体"/>
                <w:kern w:val="0"/>
                <w:sz w:val="20"/>
                <w:szCs w:val="20"/>
              </w:rPr>
            </w:pPr>
            <w:r>
              <w:rPr>
                <w:rFonts w:ascii="宋体" w:cs="宋体" w:hint="eastAsia"/>
                <w:kern w:val="0"/>
                <w:sz w:val="20"/>
                <w:szCs w:val="20"/>
              </w:rPr>
              <w:t>CUSTNAME</w:t>
            </w:r>
          </w:p>
        </w:tc>
        <w:tc>
          <w:tcPr>
            <w:tcW w:w="1709" w:type="dxa"/>
          </w:tcPr>
          <w:p w14:paraId="1EA0B55E" w14:textId="77777777" w:rsidR="00724F06" w:rsidRPr="00EE1B0D" w:rsidRDefault="00724F06" w:rsidP="00EE1B0D">
            <w:pPr>
              <w:autoSpaceDE w:val="0"/>
              <w:autoSpaceDN w:val="0"/>
              <w:adjustRightInd w:val="0"/>
              <w:spacing w:line="267" w:lineRule="exact"/>
              <w:jc w:val="left"/>
              <w:rPr>
                <w:rFonts w:ascii="宋体" w:cs="宋体"/>
                <w:kern w:val="0"/>
                <w:sz w:val="20"/>
                <w:szCs w:val="20"/>
              </w:rPr>
            </w:pPr>
            <w:r w:rsidRPr="00EE1B0D">
              <w:rPr>
                <w:rFonts w:ascii="宋体" w:cs="宋体" w:hint="eastAsia"/>
                <w:kern w:val="0"/>
                <w:sz w:val="20"/>
                <w:szCs w:val="20"/>
              </w:rPr>
              <w:t>转让人名称</w:t>
            </w:r>
          </w:p>
        </w:tc>
        <w:tc>
          <w:tcPr>
            <w:tcW w:w="851" w:type="dxa"/>
          </w:tcPr>
          <w:p w14:paraId="165A97AA" w14:textId="77777777" w:rsidR="00724F06" w:rsidRPr="00DB4CFA" w:rsidRDefault="00724F06" w:rsidP="00E81D47">
            <w:pPr>
              <w:rPr>
                <w:rFonts w:ascii="宋体" w:cs="宋体"/>
                <w:kern w:val="0"/>
                <w:sz w:val="20"/>
                <w:szCs w:val="20"/>
              </w:rPr>
            </w:pPr>
            <w:r>
              <w:rPr>
                <w:rFonts w:ascii="宋体" w:cs="宋体" w:hint="eastAsia"/>
                <w:kern w:val="0"/>
                <w:sz w:val="20"/>
                <w:szCs w:val="20"/>
              </w:rPr>
              <w:t>C(64</w:t>
            </w:r>
            <w:r w:rsidRPr="00DB4CFA">
              <w:rPr>
                <w:rFonts w:ascii="宋体" w:cs="宋体" w:hint="eastAsia"/>
                <w:kern w:val="0"/>
                <w:sz w:val="20"/>
                <w:szCs w:val="20"/>
              </w:rPr>
              <w:t>)</w:t>
            </w:r>
          </w:p>
        </w:tc>
        <w:tc>
          <w:tcPr>
            <w:tcW w:w="708" w:type="dxa"/>
          </w:tcPr>
          <w:p w14:paraId="2C79174C" w14:textId="77777777" w:rsidR="00724F06" w:rsidRPr="00DB4CFA" w:rsidRDefault="00724F06" w:rsidP="00E81D47">
            <w:pPr>
              <w:rPr>
                <w:rFonts w:ascii="宋体" w:cs="宋体"/>
                <w:kern w:val="0"/>
                <w:sz w:val="20"/>
                <w:szCs w:val="20"/>
              </w:rPr>
            </w:pPr>
            <w:r w:rsidRPr="00DB4CFA">
              <w:rPr>
                <w:rFonts w:ascii="宋体" w:cs="宋体" w:hint="eastAsia"/>
                <w:kern w:val="0"/>
                <w:sz w:val="20"/>
                <w:szCs w:val="20"/>
              </w:rPr>
              <w:t>否</w:t>
            </w:r>
          </w:p>
        </w:tc>
        <w:tc>
          <w:tcPr>
            <w:tcW w:w="2635" w:type="dxa"/>
          </w:tcPr>
          <w:p w14:paraId="3C7F7D7A" w14:textId="77777777" w:rsidR="00724F06" w:rsidRPr="00DB4CFA" w:rsidRDefault="00724F06" w:rsidP="00E81D47">
            <w:pPr>
              <w:rPr>
                <w:rFonts w:ascii="宋体" w:cs="宋体"/>
                <w:kern w:val="0"/>
                <w:sz w:val="20"/>
                <w:szCs w:val="20"/>
              </w:rPr>
            </w:pPr>
          </w:p>
        </w:tc>
      </w:tr>
      <w:tr w:rsidR="00724F06" w14:paraId="46C5A32E" w14:textId="77777777" w:rsidTr="00E81D47">
        <w:trPr>
          <w:cantSplit/>
          <w:trHeight w:val="145"/>
        </w:trPr>
        <w:tc>
          <w:tcPr>
            <w:tcW w:w="983" w:type="dxa"/>
            <w:vMerge/>
          </w:tcPr>
          <w:p w14:paraId="73583D86" w14:textId="77777777" w:rsidR="00724F06" w:rsidRDefault="00724F06" w:rsidP="00E81D47">
            <w:pPr>
              <w:rPr>
                <w:rFonts w:ascii="宋体" w:hAnsi="宋体"/>
              </w:rPr>
            </w:pPr>
          </w:p>
        </w:tc>
        <w:tc>
          <w:tcPr>
            <w:tcW w:w="2094" w:type="dxa"/>
          </w:tcPr>
          <w:p w14:paraId="1B3D44DB" w14:textId="77777777" w:rsidR="00724F06" w:rsidRPr="00DB4CFA" w:rsidRDefault="00724F06" w:rsidP="00E81D47">
            <w:pPr>
              <w:rPr>
                <w:rFonts w:ascii="宋体" w:cs="宋体"/>
                <w:kern w:val="0"/>
                <w:sz w:val="20"/>
                <w:szCs w:val="20"/>
              </w:rPr>
            </w:pPr>
            <w:r>
              <w:rPr>
                <w:rFonts w:ascii="宋体" w:cs="宋体" w:hint="eastAsia"/>
                <w:kern w:val="0"/>
                <w:sz w:val="20"/>
                <w:szCs w:val="20"/>
              </w:rPr>
              <w:t>AMOUNT</w:t>
            </w:r>
          </w:p>
        </w:tc>
        <w:tc>
          <w:tcPr>
            <w:tcW w:w="1709" w:type="dxa"/>
          </w:tcPr>
          <w:p w14:paraId="188743D4" w14:textId="77777777" w:rsidR="00724F06" w:rsidRPr="00EE1B0D" w:rsidRDefault="00724F06" w:rsidP="00EE1B0D">
            <w:pPr>
              <w:autoSpaceDE w:val="0"/>
              <w:autoSpaceDN w:val="0"/>
              <w:adjustRightInd w:val="0"/>
              <w:spacing w:line="267" w:lineRule="exact"/>
              <w:jc w:val="left"/>
              <w:rPr>
                <w:rFonts w:ascii="宋体" w:cs="宋体"/>
                <w:kern w:val="0"/>
                <w:sz w:val="20"/>
                <w:szCs w:val="20"/>
              </w:rPr>
            </w:pPr>
            <w:r w:rsidRPr="00EE1B0D">
              <w:rPr>
                <w:rFonts w:ascii="宋体" w:cs="宋体" w:hint="eastAsia"/>
                <w:kern w:val="0"/>
                <w:sz w:val="20"/>
                <w:szCs w:val="20"/>
              </w:rPr>
              <w:t>剩余金额</w:t>
            </w:r>
          </w:p>
        </w:tc>
        <w:tc>
          <w:tcPr>
            <w:tcW w:w="851" w:type="dxa"/>
          </w:tcPr>
          <w:p w14:paraId="1841CD52" w14:textId="77777777" w:rsidR="00724F06" w:rsidRPr="00DB4CFA" w:rsidRDefault="00724F06" w:rsidP="00E81D47">
            <w:pPr>
              <w:rPr>
                <w:rFonts w:ascii="宋体" w:cs="宋体"/>
                <w:kern w:val="0"/>
                <w:sz w:val="20"/>
                <w:szCs w:val="20"/>
              </w:rPr>
            </w:pPr>
            <w:r>
              <w:rPr>
                <w:rFonts w:ascii="宋体" w:cs="宋体" w:hint="eastAsia"/>
                <w:kern w:val="0"/>
                <w:sz w:val="20"/>
                <w:szCs w:val="20"/>
              </w:rPr>
              <w:t>M</w:t>
            </w:r>
          </w:p>
        </w:tc>
        <w:tc>
          <w:tcPr>
            <w:tcW w:w="708" w:type="dxa"/>
          </w:tcPr>
          <w:p w14:paraId="2F6E8A32" w14:textId="77777777" w:rsidR="00724F06" w:rsidRPr="00DB4CFA" w:rsidRDefault="00724F06" w:rsidP="00E81D47">
            <w:pPr>
              <w:rPr>
                <w:rFonts w:ascii="宋体" w:cs="宋体"/>
                <w:kern w:val="0"/>
                <w:sz w:val="20"/>
                <w:szCs w:val="20"/>
              </w:rPr>
            </w:pPr>
            <w:r w:rsidRPr="00DB4CFA">
              <w:rPr>
                <w:rFonts w:ascii="宋体" w:cs="宋体" w:hint="eastAsia"/>
                <w:kern w:val="0"/>
                <w:sz w:val="20"/>
                <w:szCs w:val="20"/>
              </w:rPr>
              <w:t>否</w:t>
            </w:r>
          </w:p>
        </w:tc>
        <w:tc>
          <w:tcPr>
            <w:tcW w:w="2635" w:type="dxa"/>
          </w:tcPr>
          <w:p w14:paraId="3EB87DFA" w14:textId="77777777" w:rsidR="00724F06" w:rsidRPr="00DB4CFA" w:rsidRDefault="00D11923" w:rsidP="00E81D47">
            <w:pPr>
              <w:rPr>
                <w:rFonts w:ascii="宋体" w:cs="宋体"/>
                <w:kern w:val="0"/>
                <w:sz w:val="20"/>
                <w:szCs w:val="20"/>
              </w:rPr>
            </w:pPr>
            <w:ins w:id="4004" w:author="wincol" w:date="2016-04-28T09:14:00Z">
              <w:r>
                <w:rPr>
                  <w:rFonts w:ascii="宋体" w:cs="宋体" w:hint="eastAsia"/>
                  <w:kern w:val="0"/>
                  <w:sz w:val="20"/>
                  <w:szCs w:val="20"/>
                </w:rPr>
                <w:t>数值类型（15，2），整数15位，小数点后2位。例：3.00</w:t>
              </w:r>
            </w:ins>
          </w:p>
        </w:tc>
      </w:tr>
      <w:tr w:rsidR="00724F06" w14:paraId="1B94EA57" w14:textId="77777777" w:rsidTr="00E81D47">
        <w:trPr>
          <w:cantSplit/>
          <w:trHeight w:val="145"/>
        </w:trPr>
        <w:tc>
          <w:tcPr>
            <w:tcW w:w="983" w:type="dxa"/>
            <w:vMerge/>
          </w:tcPr>
          <w:p w14:paraId="271200DE" w14:textId="77777777" w:rsidR="00724F06" w:rsidRDefault="00724F06" w:rsidP="00E81D47">
            <w:pPr>
              <w:rPr>
                <w:rFonts w:ascii="宋体" w:hAnsi="宋体"/>
              </w:rPr>
            </w:pPr>
          </w:p>
        </w:tc>
        <w:tc>
          <w:tcPr>
            <w:tcW w:w="2094" w:type="dxa"/>
          </w:tcPr>
          <w:p w14:paraId="78B8005D" w14:textId="77777777" w:rsidR="00724F06" w:rsidRPr="00DB4CFA" w:rsidRDefault="00724F06" w:rsidP="00E81D47">
            <w:pPr>
              <w:rPr>
                <w:rFonts w:ascii="宋体" w:cs="宋体"/>
                <w:kern w:val="0"/>
                <w:sz w:val="20"/>
                <w:szCs w:val="20"/>
              </w:rPr>
            </w:pPr>
            <w:r>
              <w:rPr>
                <w:rFonts w:ascii="宋体" w:cs="宋体" w:hint="eastAsia"/>
                <w:kern w:val="0"/>
                <w:sz w:val="20"/>
                <w:szCs w:val="20"/>
              </w:rPr>
              <w:t>PREINCOME</w:t>
            </w:r>
          </w:p>
        </w:tc>
        <w:tc>
          <w:tcPr>
            <w:tcW w:w="1709" w:type="dxa"/>
          </w:tcPr>
          <w:p w14:paraId="45F2E712" w14:textId="77777777" w:rsidR="00724F06" w:rsidRPr="00EE1B0D" w:rsidRDefault="00724F06" w:rsidP="00EE1B0D">
            <w:pPr>
              <w:autoSpaceDE w:val="0"/>
              <w:autoSpaceDN w:val="0"/>
              <w:adjustRightInd w:val="0"/>
              <w:spacing w:line="267" w:lineRule="exact"/>
              <w:jc w:val="left"/>
              <w:rPr>
                <w:rFonts w:ascii="宋体" w:cs="宋体"/>
                <w:kern w:val="0"/>
                <w:sz w:val="20"/>
                <w:szCs w:val="20"/>
              </w:rPr>
            </w:pPr>
            <w:r w:rsidRPr="00EE1B0D">
              <w:rPr>
                <w:rFonts w:ascii="宋体" w:cs="宋体" w:hint="eastAsia"/>
                <w:kern w:val="0"/>
                <w:sz w:val="20"/>
                <w:szCs w:val="20"/>
              </w:rPr>
              <w:t>预计剩余收益</w:t>
            </w:r>
          </w:p>
        </w:tc>
        <w:tc>
          <w:tcPr>
            <w:tcW w:w="851" w:type="dxa"/>
          </w:tcPr>
          <w:p w14:paraId="12977DFA" w14:textId="77777777" w:rsidR="00724F06" w:rsidRPr="00DB4CFA" w:rsidRDefault="00724F06" w:rsidP="00063C18">
            <w:pPr>
              <w:rPr>
                <w:rFonts w:ascii="宋体" w:cs="宋体"/>
                <w:kern w:val="0"/>
                <w:sz w:val="20"/>
                <w:szCs w:val="20"/>
              </w:rPr>
            </w:pPr>
            <w:r>
              <w:rPr>
                <w:rFonts w:ascii="宋体" w:cs="宋体" w:hint="eastAsia"/>
                <w:kern w:val="0"/>
                <w:sz w:val="20"/>
                <w:szCs w:val="20"/>
              </w:rPr>
              <w:t>M</w:t>
            </w:r>
          </w:p>
        </w:tc>
        <w:tc>
          <w:tcPr>
            <w:tcW w:w="708" w:type="dxa"/>
          </w:tcPr>
          <w:p w14:paraId="58C88A87" w14:textId="77777777" w:rsidR="00724F06" w:rsidRPr="00DB4CFA" w:rsidRDefault="00724F06" w:rsidP="00E81D47">
            <w:pPr>
              <w:rPr>
                <w:rFonts w:ascii="宋体" w:cs="宋体"/>
                <w:kern w:val="0"/>
                <w:sz w:val="20"/>
                <w:szCs w:val="20"/>
              </w:rPr>
            </w:pPr>
            <w:r w:rsidRPr="00DB4CFA">
              <w:rPr>
                <w:rFonts w:ascii="宋体" w:cs="宋体" w:hint="eastAsia"/>
                <w:kern w:val="0"/>
                <w:sz w:val="20"/>
                <w:szCs w:val="20"/>
              </w:rPr>
              <w:t>否</w:t>
            </w:r>
          </w:p>
        </w:tc>
        <w:tc>
          <w:tcPr>
            <w:tcW w:w="2635" w:type="dxa"/>
          </w:tcPr>
          <w:p w14:paraId="20774B6A" w14:textId="77777777" w:rsidR="00724F06" w:rsidRPr="00DB4CFA" w:rsidRDefault="00D11923" w:rsidP="00E81D47">
            <w:pPr>
              <w:rPr>
                <w:rFonts w:ascii="宋体" w:cs="宋体"/>
                <w:kern w:val="0"/>
                <w:sz w:val="20"/>
                <w:szCs w:val="20"/>
              </w:rPr>
            </w:pPr>
            <w:ins w:id="4005" w:author="wincol" w:date="2016-04-28T09:14:00Z">
              <w:r>
                <w:rPr>
                  <w:rFonts w:ascii="宋体" w:cs="宋体" w:hint="eastAsia"/>
                  <w:kern w:val="0"/>
                  <w:sz w:val="20"/>
                  <w:szCs w:val="20"/>
                </w:rPr>
                <w:t>数值类型（15，2），整数15位，小数点后2位。例：3.00</w:t>
              </w:r>
            </w:ins>
          </w:p>
        </w:tc>
      </w:tr>
      <w:tr w:rsidR="007711CD" w14:paraId="789F3D5D" w14:textId="77777777" w:rsidTr="00E81D47">
        <w:trPr>
          <w:cantSplit/>
          <w:trHeight w:val="145"/>
          <w:ins w:id="4006" w:author="wincol" w:date="2016-04-13T21:30:00Z"/>
        </w:trPr>
        <w:tc>
          <w:tcPr>
            <w:tcW w:w="983" w:type="dxa"/>
            <w:vMerge/>
          </w:tcPr>
          <w:p w14:paraId="3AEED45D" w14:textId="77777777" w:rsidR="007711CD" w:rsidRDefault="007711CD" w:rsidP="00E81D47">
            <w:pPr>
              <w:rPr>
                <w:ins w:id="4007" w:author="wincol" w:date="2016-04-13T21:30:00Z"/>
                <w:rFonts w:ascii="宋体" w:hAnsi="宋体"/>
              </w:rPr>
            </w:pPr>
          </w:p>
        </w:tc>
        <w:tc>
          <w:tcPr>
            <w:tcW w:w="2094" w:type="dxa"/>
          </w:tcPr>
          <w:p w14:paraId="7755B592" w14:textId="77777777" w:rsidR="007711CD" w:rsidRDefault="007711CD" w:rsidP="00E81D47">
            <w:pPr>
              <w:rPr>
                <w:ins w:id="4008" w:author="wincol" w:date="2016-04-13T21:30:00Z"/>
                <w:rFonts w:ascii="宋体" w:cs="宋体"/>
                <w:kern w:val="0"/>
                <w:sz w:val="20"/>
                <w:szCs w:val="20"/>
              </w:rPr>
            </w:pPr>
            <w:ins w:id="4009" w:author="wincol" w:date="2016-04-13T21:31:00Z">
              <w:r w:rsidRPr="00620232">
                <w:rPr>
                  <w:rFonts w:ascii="宋体" w:cs="宋体"/>
                  <w:kern w:val="0"/>
                  <w:sz w:val="20"/>
                  <w:szCs w:val="20"/>
                </w:rPr>
                <w:t>REMARK</w:t>
              </w:r>
            </w:ins>
          </w:p>
        </w:tc>
        <w:tc>
          <w:tcPr>
            <w:tcW w:w="1709" w:type="dxa"/>
          </w:tcPr>
          <w:p w14:paraId="2E238E50" w14:textId="77777777" w:rsidR="007711CD" w:rsidRPr="00EE1B0D" w:rsidRDefault="007711CD" w:rsidP="00EE1B0D">
            <w:pPr>
              <w:autoSpaceDE w:val="0"/>
              <w:autoSpaceDN w:val="0"/>
              <w:adjustRightInd w:val="0"/>
              <w:spacing w:line="267" w:lineRule="exact"/>
              <w:jc w:val="left"/>
              <w:rPr>
                <w:ins w:id="4010" w:author="wincol" w:date="2016-04-13T21:30:00Z"/>
                <w:rFonts w:ascii="宋体" w:cs="宋体"/>
                <w:kern w:val="0"/>
                <w:sz w:val="20"/>
                <w:szCs w:val="20"/>
              </w:rPr>
            </w:pPr>
            <w:ins w:id="4011" w:author="wincol" w:date="2016-04-13T21:31:00Z">
              <w:r w:rsidRPr="00A560D3">
                <w:rPr>
                  <w:rFonts w:ascii="宋体" w:cs="宋体" w:hint="eastAsia"/>
                  <w:kern w:val="0"/>
                  <w:sz w:val="20"/>
                  <w:szCs w:val="20"/>
                </w:rPr>
                <w:t>备注</w:t>
              </w:r>
            </w:ins>
          </w:p>
        </w:tc>
        <w:tc>
          <w:tcPr>
            <w:tcW w:w="851" w:type="dxa"/>
          </w:tcPr>
          <w:p w14:paraId="251758AC" w14:textId="77777777" w:rsidR="007711CD" w:rsidRDefault="007711CD" w:rsidP="00063C18">
            <w:pPr>
              <w:rPr>
                <w:ins w:id="4012" w:author="wincol" w:date="2016-04-13T21:30:00Z"/>
                <w:rFonts w:ascii="宋体" w:cs="宋体"/>
                <w:kern w:val="0"/>
                <w:sz w:val="20"/>
                <w:szCs w:val="20"/>
              </w:rPr>
            </w:pPr>
            <w:ins w:id="4013" w:author="wincol" w:date="2016-04-13T21:31:00Z">
              <w:r>
                <w:rPr>
                  <w:rFonts w:ascii="宋体" w:cs="宋体"/>
                  <w:kern w:val="0"/>
                  <w:sz w:val="20"/>
                  <w:szCs w:val="20"/>
                </w:rPr>
                <w:t>C</w:t>
              </w:r>
              <w:r w:rsidRPr="00620232">
                <w:rPr>
                  <w:rFonts w:ascii="宋体" w:cs="宋体"/>
                  <w:kern w:val="0"/>
                  <w:sz w:val="20"/>
                  <w:szCs w:val="20"/>
                </w:rPr>
                <w:t>(60)</w:t>
              </w:r>
            </w:ins>
          </w:p>
        </w:tc>
        <w:tc>
          <w:tcPr>
            <w:tcW w:w="708" w:type="dxa"/>
          </w:tcPr>
          <w:p w14:paraId="0BB18E83" w14:textId="77777777" w:rsidR="007711CD" w:rsidRPr="00DB4CFA" w:rsidRDefault="007711CD" w:rsidP="00E81D47">
            <w:pPr>
              <w:rPr>
                <w:ins w:id="4014" w:author="wincol" w:date="2016-04-13T21:30:00Z"/>
                <w:rFonts w:ascii="宋体" w:cs="宋体"/>
                <w:kern w:val="0"/>
                <w:sz w:val="20"/>
                <w:szCs w:val="20"/>
              </w:rPr>
            </w:pPr>
            <w:ins w:id="4015" w:author="wincol" w:date="2016-04-13T21:31:00Z">
              <w:r>
                <w:rPr>
                  <w:rFonts w:ascii="宋体" w:cs="宋体" w:hint="eastAsia"/>
                  <w:kern w:val="0"/>
                  <w:sz w:val="20"/>
                  <w:szCs w:val="20"/>
                </w:rPr>
                <w:t>是</w:t>
              </w:r>
            </w:ins>
          </w:p>
        </w:tc>
        <w:tc>
          <w:tcPr>
            <w:tcW w:w="2635" w:type="dxa"/>
          </w:tcPr>
          <w:p w14:paraId="35B4EAC4" w14:textId="77777777" w:rsidR="007711CD" w:rsidRPr="00DB4CFA" w:rsidRDefault="007711CD" w:rsidP="00E81D47">
            <w:pPr>
              <w:rPr>
                <w:ins w:id="4016" w:author="wincol" w:date="2016-04-13T21:30:00Z"/>
                <w:rFonts w:ascii="宋体" w:cs="宋体"/>
                <w:kern w:val="0"/>
                <w:sz w:val="20"/>
                <w:szCs w:val="20"/>
              </w:rPr>
            </w:pPr>
          </w:p>
        </w:tc>
      </w:tr>
      <w:tr w:rsidR="007711CD" w14:paraId="0A049DD6" w14:textId="77777777" w:rsidTr="00E81D47">
        <w:trPr>
          <w:cantSplit/>
          <w:trHeight w:val="145"/>
          <w:ins w:id="4017" w:author="wincol" w:date="2016-04-13T21:30:00Z"/>
        </w:trPr>
        <w:tc>
          <w:tcPr>
            <w:tcW w:w="983" w:type="dxa"/>
            <w:vMerge/>
          </w:tcPr>
          <w:p w14:paraId="100202A9" w14:textId="77777777" w:rsidR="007711CD" w:rsidRDefault="007711CD" w:rsidP="00E81D47">
            <w:pPr>
              <w:rPr>
                <w:ins w:id="4018" w:author="wincol" w:date="2016-04-13T21:30:00Z"/>
                <w:rFonts w:ascii="宋体" w:hAnsi="宋体"/>
              </w:rPr>
            </w:pPr>
          </w:p>
        </w:tc>
        <w:tc>
          <w:tcPr>
            <w:tcW w:w="2094" w:type="dxa"/>
          </w:tcPr>
          <w:p w14:paraId="382CDA32" w14:textId="77777777" w:rsidR="007711CD" w:rsidRDefault="007711CD" w:rsidP="00E81D47">
            <w:pPr>
              <w:rPr>
                <w:ins w:id="4019" w:author="wincol" w:date="2016-04-13T21:30:00Z"/>
                <w:rFonts w:ascii="宋体" w:cs="宋体"/>
                <w:kern w:val="0"/>
                <w:sz w:val="20"/>
                <w:szCs w:val="20"/>
              </w:rPr>
            </w:pPr>
            <w:ins w:id="4020" w:author="wincol" w:date="2016-04-13T21:31:00Z">
              <w:r w:rsidRPr="00620232">
                <w:rPr>
                  <w:rFonts w:ascii="宋体" w:cs="宋体"/>
                  <w:kern w:val="0"/>
                  <w:sz w:val="20"/>
                  <w:szCs w:val="20"/>
                </w:rPr>
                <w:t>RETURNURL</w:t>
              </w:r>
            </w:ins>
          </w:p>
        </w:tc>
        <w:tc>
          <w:tcPr>
            <w:tcW w:w="1709" w:type="dxa"/>
          </w:tcPr>
          <w:p w14:paraId="2BBB90F9" w14:textId="77777777" w:rsidR="007711CD" w:rsidRPr="00EE1B0D" w:rsidRDefault="007711CD" w:rsidP="00EE1B0D">
            <w:pPr>
              <w:autoSpaceDE w:val="0"/>
              <w:autoSpaceDN w:val="0"/>
              <w:adjustRightInd w:val="0"/>
              <w:spacing w:line="267" w:lineRule="exact"/>
              <w:jc w:val="left"/>
              <w:rPr>
                <w:ins w:id="4021" w:author="wincol" w:date="2016-04-13T21:30:00Z"/>
                <w:rFonts w:ascii="宋体" w:cs="宋体"/>
                <w:kern w:val="0"/>
                <w:sz w:val="20"/>
                <w:szCs w:val="20"/>
              </w:rPr>
            </w:pPr>
            <w:ins w:id="4022" w:author="wincol" w:date="2016-04-13T21:31:00Z">
              <w:r w:rsidRPr="00A560D3">
                <w:rPr>
                  <w:rFonts w:ascii="宋体" w:cs="宋体" w:hint="eastAsia"/>
                  <w:kern w:val="0"/>
                  <w:sz w:val="20"/>
                  <w:szCs w:val="20"/>
                </w:rPr>
                <w:t>返回商户</w:t>
              </w:r>
              <w:r w:rsidRPr="00A560D3">
                <w:rPr>
                  <w:rFonts w:ascii="宋体" w:cs="宋体"/>
                  <w:kern w:val="0"/>
                  <w:sz w:val="20"/>
                  <w:szCs w:val="20"/>
                </w:rPr>
                <w:t>URL</w:t>
              </w:r>
            </w:ins>
          </w:p>
        </w:tc>
        <w:tc>
          <w:tcPr>
            <w:tcW w:w="851" w:type="dxa"/>
          </w:tcPr>
          <w:p w14:paraId="55B56E02" w14:textId="77777777" w:rsidR="007711CD" w:rsidRDefault="007711CD" w:rsidP="00063C18">
            <w:pPr>
              <w:rPr>
                <w:ins w:id="4023" w:author="wincol" w:date="2016-04-13T21:30:00Z"/>
                <w:rFonts w:ascii="宋体" w:cs="宋体"/>
                <w:kern w:val="0"/>
                <w:sz w:val="20"/>
                <w:szCs w:val="20"/>
              </w:rPr>
            </w:pPr>
            <w:ins w:id="4024" w:author="wincol" w:date="2016-04-13T21:31:00Z">
              <w:r>
                <w:rPr>
                  <w:rFonts w:ascii="宋体" w:cs="宋体" w:hint="eastAsia"/>
                  <w:kern w:val="0"/>
                  <w:sz w:val="20"/>
                  <w:szCs w:val="20"/>
                </w:rPr>
                <w:t>C</w:t>
              </w:r>
              <w:r w:rsidRPr="00620232">
                <w:rPr>
                  <w:rFonts w:ascii="宋体" w:cs="宋体" w:hint="eastAsia"/>
                  <w:kern w:val="0"/>
                  <w:sz w:val="20"/>
                  <w:szCs w:val="20"/>
                </w:rPr>
                <w:t>（128）</w:t>
              </w:r>
            </w:ins>
          </w:p>
        </w:tc>
        <w:tc>
          <w:tcPr>
            <w:tcW w:w="708" w:type="dxa"/>
          </w:tcPr>
          <w:p w14:paraId="2C4A1C7E" w14:textId="77777777" w:rsidR="007711CD" w:rsidRPr="00DB4CFA" w:rsidRDefault="007711CD" w:rsidP="00E81D47">
            <w:pPr>
              <w:rPr>
                <w:ins w:id="4025" w:author="wincol" w:date="2016-04-13T21:30:00Z"/>
                <w:rFonts w:ascii="宋体" w:cs="宋体"/>
                <w:kern w:val="0"/>
                <w:sz w:val="20"/>
                <w:szCs w:val="20"/>
              </w:rPr>
            </w:pPr>
            <w:ins w:id="4026" w:author="wincol" w:date="2016-04-13T21:31:00Z">
              <w:r>
                <w:rPr>
                  <w:rFonts w:ascii="宋体" w:cs="宋体" w:hint="eastAsia"/>
                  <w:kern w:val="0"/>
                  <w:sz w:val="20"/>
                  <w:szCs w:val="20"/>
                </w:rPr>
                <w:t>是</w:t>
              </w:r>
            </w:ins>
          </w:p>
        </w:tc>
        <w:tc>
          <w:tcPr>
            <w:tcW w:w="2635" w:type="dxa"/>
          </w:tcPr>
          <w:p w14:paraId="3233D87A" w14:textId="77777777" w:rsidR="007711CD" w:rsidRPr="00DB4CFA" w:rsidRDefault="007711CD" w:rsidP="00E81D47">
            <w:pPr>
              <w:rPr>
                <w:ins w:id="4027" w:author="wincol" w:date="2016-04-13T21:30:00Z"/>
                <w:rFonts w:ascii="宋体" w:cs="宋体"/>
                <w:kern w:val="0"/>
                <w:sz w:val="20"/>
                <w:szCs w:val="20"/>
              </w:rPr>
            </w:pPr>
            <w:ins w:id="4028" w:author="wincol" w:date="2016-04-13T21:31:00Z">
              <w:r>
                <w:rPr>
                  <w:rFonts w:ascii="宋体" w:hAnsi="宋体" w:hint="eastAsia"/>
                </w:rPr>
                <w:t>不提供此地址，则客户在我行页面处理完后无法跳转到商户指定页面。</w:t>
              </w:r>
            </w:ins>
          </w:p>
        </w:tc>
      </w:tr>
      <w:tr w:rsidR="00E5054F" w14:paraId="28A541BE" w14:textId="77777777" w:rsidTr="00E81D47">
        <w:trPr>
          <w:cantSplit/>
          <w:trHeight w:val="145"/>
        </w:trPr>
        <w:tc>
          <w:tcPr>
            <w:tcW w:w="983" w:type="dxa"/>
            <w:vMerge/>
          </w:tcPr>
          <w:p w14:paraId="6E27C23A" w14:textId="77777777" w:rsidR="00E5054F" w:rsidRDefault="00E5054F" w:rsidP="00E81D47">
            <w:pPr>
              <w:rPr>
                <w:rFonts w:ascii="宋体" w:hAnsi="宋体"/>
              </w:rPr>
            </w:pPr>
          </w:p>
        </w:tc>
        <w:tc>
          <w:tcPr>
            <w:tcW w:w="2094" w:type="dxa"/>
          </w:tcPr>
          <w:p w14:paraId="065320B6" w14:textId="77777777" w:rsidR="00E5054F" w:rsidRPr="00DB4CFA" w:rsidRDefault="00E5054F" w:rsidP="00E81D47">
            <w:pPr>
              <w:rPr>
                <w:rFonts w:ascii="宋体" w:cs="宋体"/>
                <w:kern w:val="0"/>
                <w:sz w:val="20"/>
                <w:szCs w:val="20"/>
              </w:rPr>
            </w:pPr>
            <w:ins w:id="4029" w:author="Windows 用户" w:date="2016-03-28T18:03:00Z">
              <w:r>
                <w:rPr>
                  <w:rFonts w:ascii="宋体" w:cs="宋体" w:hint="eastAsia"/>
                  <w:kern w:val="0"/>
                  <w:sz w:val="20"/>
                  <w:szCs w:val="20"/>
                </w:rPr>
                <w:t>EXT_FILED1</w:t>
              </w:r>
            </w:ins>
          </w:p>
        </w:tc>
        <w:tc>
          <w:tcPr>
            <w:tcW w:w="1709" w:type="dxa"/>
          </w:tcPr>
          <w:p w14:paraId="3E1AA07D" w14:textId="77777777" w:rsidR="00E5054F" w:rsidRPr="00DB4CFA" w:rsidRDefault="00E5054F" w:rsidP="00E81D47">
            <w:pPr>
              <w:rPr>
                <w:rFonts w:ascii="宋体" w:cs="宋体"/>
                <w:kern w:val="0"/>
                <w:sz w:val="20"/>
                <w:szCs w:val="20"/>
              </w:rPr>
            </w:pPr>
            <w:ins w:id="4030" w:author="wincol" w:date="2016-06-12T16:26:00Z">
              <w:r>
                <w:rPr>
                  <w:rFonts w:ascii="宋体" w:cs="宋体" w:hint="eastAsia"/>
                  <w:kern w:val="0"/>
                  <w:sz w:val="20"/>
                  <w:szCs w:val="20"/>
                </w:rPr>
                <w:t>备用字段1</w:t>
              </w:r>
            </w:ins>
          </w:p>
        </w:tc>
        <w:tc>
          <w:tcPr>
            <w:tcW w:w="851" w:type="dxa"/>
          </w:tcPr>
          <w:p w14:paraId="1E8BA1FF" w14:textId="77777777" w:rsidR="00E5054F" w:rsidRPr="00DB4CFA" w:rsidRDefault="00E5054F" w:rsidP="00E81D47">
            <w:pPr>
              <w:rPr>
                <w:rFonts w:ascii="宋体" w:cs="宋体"/>
                <w:kern w:val="0"/>
                <w:sz w:val="20"/>
                <w:szCs w:val="20"/>
              </w:rPr>
            </w:pPr>
            <w:ins w:id="4031" w:author="wincol" w:date="2016-06-12T16:26: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6DD26B28" w14:textId="77777777" w:rsidR="00E5054F" w:rsidRPr="00DB4CFA" w:rsidRDefault="00E5054F" w:rsidP="00E81D47">
            <w:pPr>
              <w:rPr>
                <w:rFonts w:ascii="宋体" w:cs="宋体"/>
                <w:kern w:val="0"/>
                <w:sz w:val="20"/>
                <w:szCs w:val="20"/>
              </w:rPr>
            </w:pPr>
            <w:ins w:id="4032" w:author="wincol" w:date="2016-06-12T16:26:00Z">
              <w:r>
                <w:rPr>
                  <w:rFonts w:ascii="宋体" w:hAnsi="宋体" w:hint="eastAsia"/>
                </w:rPr>
                <w:t>是</w:t>
              </w:r>
            </w:ins>
            <w:ins w:id="4033" w:author="Windows 用户" w:date="2016-03-28T18:03:00Z">
              <w:del w:id="4034" w:author="wincol" w:date="2016-06-12T09:36:00Z">
                <w:r w:rsidDel="005F2F7E">
                  <w:rPr>
                    <w:rFonts w:ascii="宋体" w:hAnsi="宋体" w:hint="eastAsia"/>
                  </w:rPr>
                  <w:delText>是</w:delText>
                </w:r>
              </w:del>
            </w:ins>
          </w:p>
        </w:tc>
        <w:tc>
          <w:tcPr>
            <w:tcW w:w="2635" w:type="dxa"/>
          </w:tcPr>
          <w:p w14:paraId="3C65CE39" w14:textId="77777777" w:rsidR="00E5054F" w:rsidRPr="00DB4CFA" w:rsidRDefault="00E5054F" w:rsidP="00E81D47">
            <w:pPr>
              <w:rPr>
                <w:rFonts w:ascii="宋体" w:cs="宋体"/>
                <w:kern w:val="0"/>
                <w:sz w:val="20"/>
                <w:szCs w:val="20"/>
              </w:rPr>
            </w:pPr>
            <w:ins w:id="4035" w:author="wincol" w:date="2016-06-12T16:26:00Z">
              <w:r>
                <w:rPr>
                  <w:rFonts w:ascii="宋体" w:cs="宋体" w:hint="eastAsia"/>
                  <w:kern w:val="0"/>
                  <w:sz w:val="20"/>
                  <w:szCs w:val="20"/>
                </w:rPr>
                <w:t>备用字段1</w:t>
              </w:r>
            </w:ins>
          </w:p>
        </w:tc>
      </w:tr>
      <w:tr w:rsidR="00724F06" w14:paraId="6C8830A6" w14:textId="77777777" w:rsidTr="00E81D47">
        <w:trPr>
          <w:cantSplit/>
          <w:trHeight w:val="145"/>
        </w:trPr>
        <w:tc>
          <w:tcPr>
            <w:tcW w:w="983" w:type="dxa"/>
            <w:vMerge/>
          </w:tcPr>
          <w:p w14:paraId="66D7D21D" w14:textId="77777777" w:rsidR="00724F06" w:rsidRDefault="00724F06" w:rsidP="00E81D47">
            <w:pPr>
              <w:rPr>
                <w:rFonts w:ascii="宋体" w:hAnsi="宋体"/>
              </w:rPr>
            </w:pPr>
          </w:p>
        </w:tc>
        <w:tc>
          <w:tcPr>
            <w:tcW w:w="2094" w:type="dxa"/>
          </w:tcPr>
          <w:p w14:paraId="00A4964E" w14:textId="77777777" w:rsidR="00724F06" w:rsidRPr="00DB4CFA" w:rsidRDefault="00724F06" w:rsidP="00E81D47">
            <w:pPr>
              <w:rPr>
                <w:rFonts w:ascii="宋体" w:cs="宋体"/>
                <w:kern w:val="0"/>
                <w:sz w:val="20"/>
                <w:szCs w:val="20"/>
              </w:rPr>
            </w:pPr>
            <w:ins w:id="4036" w:author="Windows 用户" w:date="2016-03-28T18:03:00Z">
              <w:r>
                <w:rPr>
                  <w:rFonts w:ascii="宋体" w:cs="宋体" w:hint="eastAsia"/>
                  <w:kern w:val="0"/>
                  <w:sz w:val="20"/>
                  <w:szCs w:val="20"/>
                </w:rPr>
                <w:t>EXT_FILED2</w:t>
              </w:r>
            </w:ins>
          </w:p>
        </w:tc>
        <w:tc>
          <w:tcPr>
            <w:tcW w:w="1709" w:type="dxa"/>
          </w:tcPr>
          <w:p w14:paraId="4526D3CD" w14:textId="77777777" w:rsidR="00724F06" w:rsidRPr="00DB4CFA" w:rsidRDefault="00724F06" w:rsidP="00E81D47">
            <w:pPr>
              <w:rPr>
                <w:rFonts w:ascii="宋体" w:cs="宋体"/>
                <w:kern w:val="0"/>
                <w:sz w:val="20"/>
                <w:szCs w:val="20"/>
              </w:rPr>
            </w:pPr>
            <w:ins w:id="4037" w:author="Windows 用户" w:date="2016-03-28T18:03:00Z">
              <w:r>
                <w:rPr>
                  <w:rFonts w:ascii="宋体" w:cs="宋体" w:hint="eastAsia"/>
                  <w:kern w:val="0"/>
                  <w:sz w:val="20"/>
                  <w:szCs w:val="20"/>
                </w:rPr>
                <w:t>备用字段2</w:t>
              </w:r>
            </w:ins>
          </w:p>
        </w:tc>
        <w:tc>
          <w:tcPr>
            <w:tcW w:w="851" w:type="dxa"/>
          </w:tcPr>
          <w:p w14:paraId="7D98326A" w14:textId="77777777" w:rsidR="00724F06" w:rsidRPr="00DB4CFA" w:rsidRDefault="00724F06" w:rsidP="00E81D47">
            <w:pPr>
              <w:rPr>
                <w:rFonts w:ascii="宋体" w:cs="宋体"/>
                <w:kern w:val="0"/>
                <w:sz w:val="20"/>
                <w:szCs w:val="20"/>
              </w:rPr>
            </w:pPr>
            <w:ins w:id="4038" w:author="Windows 用户" w:date="2016-03-28T18:03: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52D31B18" w14:textId="77777777" w:rsidR="00724F06" w:rsidRPr="00DB4CFA" w:rsidRDefault="00724F06" w:rsidP="00E81D47">
            <w:pPr>
              <w:rPr>
                <w:rFonts w:ascii="宋体" w:cs="宋体"/>
                <w:kern w:val="0"/>
                <w:sz w:val="20"/>
                <w:szCs w:val="20"/>
              </w:rPr>
            </w:pPr>
            <w:ins w:id="4039" w:author="Windows 用户" w:date="2016-03-28T18:03:00Z">
              <w:r>
                <w:rPr>
                  <w:rFonts w:ascii="宋体" w:hAnsi="宋体" w:hint="eastAsia"/>
                </w:rPr>
                <w:t>是</w:t>
              </w:r>
            </w:ins>
          </w:p>
        </w:tc>
        <w:tc>
          <w:tcPr>
            <w:tcW w:w="2635" w:type="dxa"/>
          </w:tcPr>
          <w:p w14:paraId="07C35B0A" w14:textId="77777777" w:rsidR="00724F06" w:rsidRPr="00DB4CFA" w:rsidRDefault="00724F06" w:rsidP="00E81D47">
            <w:pPr>
              <w:rPr>
                <w:rFonts w:ascii="宋体" w:cs="宋体"/>
                <w:kern w:val="0"/>
                <w:sz w:val="20"/>
                <w:szCs w:val="20"/>
              </w:rPr>
            </w:pPr>
            <w:ins w:id="4040" w:author="Windows 用户" w:date="2016-03-28T18:03:00Z">
              <w:r>
                <w:rPr>
                  <w:rFonts w:ascii="宋体" w:cs="宋体" w:hint="eastAsia"/>
                  <w:kern w:val="0"/>
                  <w:sz w:val="20"/>
                  <w:szCs w:val="20"/>
                </w:rPr>
                <w:t>备用字段2</w:t>
              </w:r>
            </w:ins>
          </w:p>
        </w:tc>
      </w:tr>
      <w:tr w:rsidR="00724F06" w14:paraId="4EA61D87" w14:textId="77777777" w:rsidTr="00E81D47">
        <w:trPr>
          <w:cantSplit/>
          <w:trHeight w:val="145"/>
          <w:ins w:id="4041" w:author="Windows 用户" w:date="2016-03-28T18:03:00Z"/>
        </w:trPr>
        <w:tc>
          <w:tcPr>
            <w:tcW w:w="983" w:type="dxa"/>
            <w:vMerge/>
          </w:tcPr>
          <w:p w14:paraId="3FBF3BFA" w14:textId="77777777" w:rsidR="00724F06" w:rsidRDefault="00724F06" w:rsidP="00E81D47">
            <w:pPr>
              <w:rPr>
                <w:ins w:id="4042" w:author="Windows 用户" w:date="2016-03-28T18:03:00Z"/>
                <w:rFonts w:ascii="宋体" w:hAnsi="宋体"/>
              </w:rPr>
            </w:pPr>
          </w:p>
        </w:tc>
        <w:tc>
          <w:tcPr>
            <w:tcW w:w="2094" w:type="dxa"/>
          </w:tcPr>
          <w:p w14:paraId="266CC069" w14:textId="77777777" w:rsidR="00724F06" w:rsidRPr="00DB4CFA" w:rsidRDefault="00724F06" w:rsidP="00E81D47">
            <w:pPr>
              <w:rPr>
                <w:ins w:id="4043" w:author="Windows 用户" w:date="2016-03-28T18:03:00Z"/>
                <w:rFonts w:ascii="宋体" w:cs="宋体"/>
                <w:kern w:val="0"/>
                <w:sz w:val="20"/>
                <w:szCs w:val="20"/>
              </w:rPr>
            </w:pPr>
            <w:ins w:id="4044" w:author="Windows 用户" w:date="2016-03-28T18:03:00Z">
              <w:r>
                <w:rPr>
                  <w:rFonts w:ascii="宋体" w:cs="宋体" w:hint="eastAsia"/>
                  <w:kern w:val="0"/>
                  <w:sz w:val="20"/>
                  <w:szCs w:val="20"/>
                </w:rPr>
                <w:t>EXT_FILED3</w:t>
              </w:r>
            </w:ins>
          </w:p>
        </w:tc>
        <w:tc>
          <w:tcPr>
            <w:tcW w:w="1709" w:type="dxa"/>
          </w:tcPr>
          <w:p w14:paraId="351E46C6" w14:textId="77777777" w:rsidR="00724F06" w:rsidRPr="00DB4CFA" w:rsidRDefault="00724F06" w:rsidP="00E81D47">
            <w:pPr>
              <w:rPr>
                <w:ins w:id="4045" w:author="Windows 用户" w:date="2016-03-28T18:03:00Z"/>
                <w:rFonts w:ascii="宋体" w:cs="宋体"/>
                <w:kern w:val="0"/>
                <w:sz w:val="20"/>
                <w:szCs w:val="20"/>
              </w:rPr>
            </w:pPr>
            <w:ins w:id="4046" w:author="Windows 用户" w:date="2016-03-28T18:03:00Z">
              <w:r>
                <w:rPr>
                  <w:rFonts w:ascii="宋体" w:cs="宋体" w:hint="eastAsia"/>
                  <w:kern w:val="0"/>
                  <w:sz w:val="20"/>
                  <w:szCs w:val="20"/>
                </w:rPr>
                <w:t>备用字段3</w:t>
              </w:r>
            </w:ins>
          </w:p>
        </w:tc>
        <w:tc>
          <w:tcPr>
            <w:tcW w:w="851" w:type="dxa"/>
          </w:tcPr>
          <w:p w14:paraId="658DF078" w14:textId="77777777" w:rsidR="00724F06" w:rsidRPr="00DB4CFA" w:rsidRDefault="00724F06" w:rsidP="00E81D47">
            <w:pPr>
              <w:rPr>
                <w:ins w:id="4047" w:author="Windows 用户" w:date="2016-03-28T18:03:00Z"/>
                <w:rFonts w:ascii="宋体" w:cs="宋体"/>
                <w:kern w:val="0"/>
                <w:sz w:val="20"/>
                <w:szCs w:val="20"/>
              </w:rPr>
            </w:pPr>
            <w:ins w:id="4048" w:author="Windows 用户" w:date="2016-03-28T18:03: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300</w:t>
              </w:r>
              <w:r w:rsidRPr="00A560D3">
                <w:rPr>
                  <w:rFonts w:ascii="宋体" w:cs="宋体"/>
                  <w:kern w:val="0"/>
                  <w:sz w:val="20"/>
                  <w:szCs w:val="20"/>
                </w:rPr>
                <w:t>)</w:t>
              </w:r>
            </w:ins>
          </w:p>
        </w:tc>
        <w:tc>
          <w:tcPr>
            <w:tcW w:w="708" w:type="dxa"/>
          </w:tcPr>
          <w:p w14:paraId="114F23EF" w14:textId="77777777" w:rsidR="00724F06" w:rsidRPr="00DB4CFA" w:rsidRDefault="00724F06" w:rsidP="00E81D47">
            <w:pPr>
              <w:rPr>
                <w:ins w:id="4049" w:author="Windows 用户" w:date="2016-03-28T18:03:00Z"/>
                <w:rFonts w:ascii="宋体" w:cs="宋体"/>
                <w:kern w:val="0"/>
                <w:sz w:val="20"/>
                <w:szCs w:val="20"/>
              </w:rPr>
            </w:pPr>
            <w:ins w:id="4050" w:author="Windows 用户" w:date="2016-03-28T18:03:00Z">
              <w:r>
                <w:rPr>
                  <w:rFonts w:ascii="宋体" w:hAnsi="宋体" w:hint="eastAsia"/>
                </w:rPr>
                <w:t>是</w:t>
              </w:r>
            </w:ins>
          </w:p>
        </w:tc>
        <w:tc>
          <w:tcPr>
            <w:tcW w:w="2635" w:type="dxa"/>
          </w:tcPr>
          <w:p w14:paraId="2422305D" w14:textId="77777777" w:rsidR="00724F06" w:rsidRPr="00DB4CFA" w:rsidRDefault="00724F06" w:rsidP="00E81D47">
            <w:pPr>
              <w:rPr>
                <w:ins w:id="4051" w:author="Windows 用户" w:date="2016-03-28T18:03:00Z"/>
                <w:rFonts w:ascii="宋体" w:cs="宋体"/>
                <w:kern w:val="0"/>
                <w:sz w:val="20"/>
                <w:szCs w:val="20"/>
              </w:rPr>
            </w:pPr>
            <w:ins w:id="4052" w:author="Windows 用户" w:date="2016-03-28T18:03:00Z">
              <w:r>
                <w:rPr>
                  <w:rFonts w:ascii="宋体" w:cs="宋体" w:hint="eastAsia"/>
                  <w:kern w:val="0"/>
                  <w:sz w:val="20"/>
                  <w:szCs w:val="20"/>
                </w:rPr>
                <w:t>备用字段3</w:t>
              </w:r>
            </w:ins>
          </w:p>
        </w:tc>
      </w:tr>
    </w:tbl>
    <w:p w14:paraId="55C7914B" w14:textId="77777777" w:rsidR="00631E90" w:rsidRPr="004E6C5A" w:rsidRDefault="00631E90" w:rsidP="00631E90">
      <w:pPr>
        <w:rPr>
          <w:rFonts w:ascii="微软雅黑" w:eastAsia="微软雅黑" w:hAnsi="微软雅黑"/>
        </w:rPr>
      </w:pPr>
    </w:p>
    <w:p w14:paraId="641DCE80" w14:textId="77777777" w:rsidR="00BB4562" w:rsidRPr="00AF4400" w:rsidDel="005E357D" w:rsidRDefault="00BB4562" w:rsidP="00DC34A2">
      <w:pPr>
        <w:rPr>
          <w:del w:id="4053" w:author="wincol" w:date="2016-05-12T15:03:00Z"/>
        </w:rPr>
      </w:pPr>
    </w:p>
    <w:p w14:paraId="6687DFB0" w14:textId="77777777" w:rsidR="005E357D" w:rsidRPr="00E12057" w:rsidRDefault="005E357D" w:rsidP="0042024B">
      <w:pPr>
        <w:pStyle w:val="3"/>
        <w:rPr>
          <w:ins w:id="4054" w:author="wincol" w:date="2016-05-12T15:03:00Z"/>
        </w:rPr>
      </w:pPr>
      <w:ins w:id="4055" w:author="wincol" w:date="2016-05-12T15:03:00Z">
        <w:r w:rsidRPr="00E12057">
          <w:rPr>
            <w:rFonts w:hint="eastAsia"/>
          </w:rPr>
          <w:t>异步应答</w:t>
        </w:r>
      </w:ins>
    </w:p>
    <w:p w14:paraId="059D3EF4" w14:textId="77777777" w:rsidR="005E357D" w:rsidRPr="00E12057" w:rsidRDefault="005E357D" w:rsidP="005E357D">
      <w:pPr>
        <w:rPr>
          <w:ins w:id="4056" w:author="wincol" w:date="2016-05-12T15:03:00Z"/>
        </w:rPr>
      </w:pPr>
      <w:ins w:id="4057" w:author="wincol" w:date="2016-05-12T15:03:00Z">
        <w:r>
          <w:rPr>
            <w:rFonts w:hint="eastAsia"/>
          </w:rPr>
          <w:t>银行发起，只有当成功时候才有返回。</w:t>
        </w:r>
      </w:ins>
    </w:p>
    <w:tbl>
      <w:tblPr>
        <w:tblW w:w="7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1"/>
        <w:gridCol w:w="1899"/>
        <w:gridCol w:w="1701"/>
        <w:gridCol w:w="850"/>
        <w:gridCol w:w="709"/>
        <w:gridCol w:w="1861"/>
      </w:tblGrid>
      <w:tr w:rsidR="005E357D" w14:paraId="261FD83D" w14:textId="77777777" w:rsidTr="00A517BF">
        <w:trPr>
          <w:trHeight w:val="290"/>
          <w:ins w:id="4058" w:author="wincol" w:date="2016-05-12T15:03:00Z"/>
        </w:trPr>
        <w:tc>
          <w:tcPr>
            <w:tcW w:w="761" w:type="dxa"/>
            <w:tcBorders>
              <w:bottom w:val="single" w:sz="4" w:space="0" w:color="auto"/>
            </w:tcBorders>
            <w:shd w:val="clear" w:color="auto" w:fill="C0C0C0"/>
          </w:tcPr>
          <w:p w14:paraId="7C84CC36" w14:textId="77777777" w:rsidR="005E357D" w:rsidRDefault="005E357D" w:rsidP="00A517BF">
            <w:pPr>
              <w:rPr>
                <w:ins w:id="4059" w:author="wincol" w:date="2016-05-12T15:03:00Z"/>
                <w:rFonts w:ascii="宋体" w:hAnsi="宋体"/>
                <w:b/>
                <w:szCs w:val="21"/>
              </w:rPr>
            </w:pPr>
            <w:ins w:id="4060" w:author="wincol" w:date="2016-05-12T15:03:00Z">
              <w:r>
                <w:rPr>
                  <w:rFonts w:ascii="宋体" w:hAnsi="宋体"/>
                  <w:b/>
                  <w:szCs w:val="21"/>
                </w:rPr>
                <w:t>模块</w:t>
              </w:r>
            </w:ins>
          </w:p>
        </w:tc>
        <w:tc>
          <w:tcPr>
            <w:tcW w:w="1899" w:type="dxa"/>
            <w:tcBorders>
              <w:bottom w:val="single" w:sz="4" w:space="0" w:color="auto"/>
            </w:tcBorders>
            <w:shd w:val="clear" w:color="auto" w:fill="C0C0C0"/>
          </w:tcPr>
          <w:p w14:paraId="0D9B2EF4" w14:textId="77777777" w:rsidR="005E357D" w:rsidRDefault="005E357D" w:rsidP="00A517BF">
            <w:pPr>
              <w:rPr>
                <w:ins w:id="4061" w:author="wincol" w:date="2016-05-12T15:03:00Z"/>
                <w:rFonts w:ascii="宋体" w:hAnsi="宋体"/>
                <w:b/>
              </w:rPr>
            </w:pPr>
            <w:ins w:id="4062" w:author="wincol" w:date="2016-05-12T15:03:00Z">
              <w:r>
                <w:rPr>
                  <w:rFonts w:ascii="宋体" w:hAnsi="宋体"/>
                  <w:b/>
                  <w:szCs w:val="21"/>
                </w:rPr>
                <w:t>字段ID</w:t>
              </w:r>
            </w:ins>
          </w:p>
        </w:tc>
        <w:tc>
          <w:tcPr>
            <w:tcW w:w="1701" w:type="dxa"/>
            <w:tcBorders>
              <w:bottom w:val="single" w:sz="4" w:space="0" w:color="auto"/>
            </w:tcBorders>
            <w:shd w:val="clear" w:color="auto" w:fill="C0C0C0"/>
          </w:tcPr>
          <w:p w14:paraId="1564F985" w14:textId="77777777" w:rsidR="005E357D" w:rsidRDefault="005E357D" w:rsidP="00A517BF">
            <w:pPr>
              <w:rPr>
                <w:ins w:id="4063" w:author="wincol" w:date="2016-05-12T15:03:00Z"/>
                <w:rFonts w:ascii="宋体" w:hAnsi="宋体"/>
                <w:b/>
              </w:rPr>
            </w:pPr>
            <w:ins w:id="4064" w:author="wincol" w:date="2016-05-12T15:03:00Z">
              <w:r>
                <w:rPr>
                  <w:rFonts w:ascii="宋体" w:hAnsi="宋体"/>
                  <w:b/>
                  <w:szCs w:val="21"/>
                </w:rPr>
                <w:t>字段名称</w:t>
              </w:r>
            </w:ins>
          </w:p>
        </w:tc>
        <w:tc>
          <w:tcPr>
            <w:tcW w:w="850" w:type="dxa"/>
            <w:tcBorders>
              <w:bottom w:val="single" w:sz="4" w:space="0" w:color="auto"/>
            </w:tcBorders>
            <w:shd w:val="clear" w:color="auto" w:fill="C0C0C0"/>
          </w:tcPr>
          <w:p w14:paraId="5DC5239A" w14:textId="77777777" w:rsidR="005E357D" w:rsidRDefault="005E357D" w:rsidP="00A517BF">
            <w:pPr>
              <w:rPr>
                <w:ins w:id="4065" w:author="wincol" w:date="2016-05-12T15:03:00Z"/>
                <w:rFonts w:ascii="宋体" w:hAnsi="宋体"/>
                <w:b/>
              </w:rPr>
            </w:pPr>
            <w:ins w:id="4066" w:author="wincol" w:date="2016-05-12T15:03:00Z">
              <w:r>
                <w:rPr>
                  <w:rFonts w:ascii="宋体" w:hAnsi="宋体"/>
                  <w:b/>
                  <w:szCs w:val="21"/>
                </w:rPr>
                <w:t>类型</w:t>
              </w:r>
            </w:ins>
          </w:p>
        </w:tc>
        <w:tc>
          <w:tcPr>
            <w:tcW w:w="709" w:type="dxa"/>
            <w:tcBorders>
              <w:bottom w:val="single" w:sz="4" w:space="0" w:color="auto"/>
            </w:tcBorders>
            <w:shd w:val="clear" w:color="auto" w:fill="C0C0C0"/>
          </w:tcPr>
          <w:p w14:paraId="6EF3C54D" w14:textId="77777777" w:rsidR="005E357D" w:rsidRDefault="005E357D" w:rsidP="00A517BF">
            <w:pPr>
              <w:rPr>
                <w:ins w:id="4067" w:author="wincol" w:date="2016-05-12T15:03:00Z"/>
                <w:rFonts w:ascii="宋体" w:hAnsi="宋体"/>
                <w:b/>
              </w:rPr>
            </w:pPr>
            <w:ins w:id="4068" w:author="wincol" w:date="2016-05-12T15:03:00Z">
              <w:r>
                <w:rPr>
                  <w:rFonts w:ascii="宋体" w:hAnsi="宋体" w:hint="eastAsia"/>
                  <w:b/>
                </w:rPr>
                <w:t>可空</w:t>
              </w:r>
            </w:ins>
          </w:p>
        </w:tc>
        <w:tc>
          <w:tcPr>
            <w:tcW w:w="1861" w:type="dxa"/>
            <w:tcBorders>
              <w:bottom w:val="single" w:sz="4" w:space="0" w:color="auto"/>
            </w:tcBorders>
            <w:shd w:val="clear" w:color="auto" w:fill="C0C0C0"/>
          </w:tcPr>
          <w:p w14:paraId="18E50C91" w14:textId="77777777" w:rsidR="005E357D" w:rsidRDefault="005E357D" w:rsidP="00A517BF">
            <w:pPr>
              <w:rPr>
                <w:ins w:id="4069" w:author="wincol" w:date="2016-05-12T15:03:00Z"/>
                <w:rFonts w:ascii="宋体" w:hAnsi="宋体"/>
                <w:b/>
              </w:rPr>
            </w:pPr>
            <w:ins w:id="4070" w:author="wincol" w:date="2016-05-12T15:03:00Z">
              <w:r>
                <w:rPr>
                  <w:rFonts w:ascii="宋体" w:hAnsi="宋体"/>
                  <w:b/>
                </w:rPr>
                <w:t>备注</w:t>
              </w:r>
            </w:ins>
          </w:p>
        </w:tc>
      </w:tr>
      <w:tr w:rsidR="005E357D" w14:paraId="48EA8C7B" w14:textId="77777777" w:rsidTr="00A517BF">
        <w:trPr>
          <w:cantSplit/>
          <w:trHeight w:val="290"/>
          <w:ins w:id="4071" w:author="wincol" w:date="2016-05-12T15:03:00Z"/>
        </w:trPr>
        <w:tc>
          <w:tcPr>
            <w:tcW w:w="761" w:type="dxa"/>
            <w:vMerge w:val="restart"/>
          </w:tcPr>
          <w:p w14:paraId="2EB77387" w14:textId="77777777" w:rsidR="005E357D" w:rsidRDefault="005E357D" w:rsidP="00A517BF">
            <w:pPr>
              <w:jc w:val="center"/>
              <w:rPr>
                <w:ins w:id="4072" w:author="wincol" w:date="2016-05-12T15:03:00Z"/>
                <w:rFonts w:ascii="宋体" w:hAnsi="宋体"/>
              </w:rPr>
            </w:pPr>
            <w:ins w:id="4073" w:author="wincol" w:date="2016-05-12T15:03:00Z">
              <w:r>
                <w:rPr>
                  <w:rFonts w:ascii="宋体" w:hAnsi="宋体" w:hint="eastAsia"/>
                </w:rPr>
                <w:t>BODY</w:t>
              </w:r>
            </w:ins>
          </w:p>
        </w:tc>
        <w:tc>
          <w:tcPr>
            <w:tcW w:w="7020" w:type="dxa"/>
            <w:gridSpan w:val="5"/>
          </w:tcPr>
          <w:p w14:paraId="4ED7D3F0" w14:textId="77777777" w:rsidR="005E357D" w:rsidRDefault="005E357D" w:rsidP="00A517BF">
            <w:pPr>
              <w:rPr>
                <w:ins w:id="4074" w:author="wincol" w:date="2016-05-12T15:03:00Z"/>
                <w:rFonts w:ascii="宋体" w:hAnsi="宋体"/>
              </w:rPr>
            </w:pPr>
          </w:p>
        </w:tc>
      </w:tr>
      <w:tr w:rsidR="005E357D" w14:paraId="61B9E730" w14:textId="77777777" w:rsidTr="00A517BF">
        <w:trPr>
          <w:cantSplit/>
          <w:trHeight w:val="290"/>
          <w:ins w:id="4075" w:author="wincol" w:date="2016-05-12T15:03:00Z"/>
        </w:trPr>
        <w:tc>
          <w:tcPr>
            <w:tcW w:w="761" w:type="dxa"/>
            <w:vMerge/>
          </w:tcPr>
          <w:p w14:paraId="691C32E8" w14:textId="77777777" w:rsidR="005E357D" w:rsidRDefault="005E357D" w:rsidP="00A517BF">
            <w:pPr>
              <w:jc w:val="center"/>
              <w:rPr>
                <w:ins w:id="4076" w:author="wincol" w:date="2016-05-12T15:03:00Z"/>
                <w:rFonts w:ascii="宋体" w:hAnsi="宋体"/>
              </w:rPr>
            </w:pPr>
          </w:p>
        </w:tc>
        <w:tc>
          <w:tcPr>
            <w:tcW w:w="1899" w:type="dxa"/>
          </w:tcPr>
          <w:p w14:paraId="79D9E185" w14:textId="77777777" w:rsidR="005E357D" w:rsidRPr="00A560D3" w:rsidRDefault="005E357D" w:rsidP="00A517BF">
            <w:pPr>
              <w:autoSpaceDE w:val="0"/>
              <w:autoSpaceDN w:val="0"/>
              <w:adjustRightInd w:val="0"/>
              <w:spacing w:line="267" w:lineRule="exact"/>
              <w:jc w:val="left"/>
              <w:rPr>
                <w:ins w:id="4077" w:author="wincol" w:date="2016-05-12T15:03:00Z"/>
                <w:rFonts w:ascii="宋体" w:cs="宋体"/>
                <w:kern w:val="0"/>
                <w:sz w:val="20"/>
                <w:szCs w:val="20"/>
              </w:rPr>
            </w:pPr>
            <w:ins w:id="4078" w:author="wincol" w:date="2016-05-12T15:03:00Z">
              <w:r w:rsidRPr="00A560D3">
                <w:rPr>
                  <w:rFonts w:ascii="宋体" w:cs="宋体"/>
                  <w:kern w:val="0"/>
                  <w:sz w:val="20"/>
                  <w:szCs w:val="20"/>
                </w:rPr>
                <w:t>MERCHANTID</w:t>
              </w:r>
            </w:ins>
          </w:p>
        </w:tc>
        <w:tc>
          <w:tcPr>
            <w:tcW w:w="1701" w:type="dxa"/>
          </w:tcPr>
          <w:p w14:paraId="36AD9318" w14:textId="77777777" w:rsidR="005E357D" w:rsidRPr="00A560D3" w:rsidRDefault="005E357D" w:rsidP="00A517BF">
            <w:pPr>
              <w:autoSpaceDE w:val="0"/>
              <w:autoSpaceDN w:val="0"/>
              <w:adjustRightInd w:val="0"/>
              <w:spacing w:line="267" w:lineRule="exact"/>
              <w:jc w:val="left"/>
              <w:rPr>
                <w:ins w:id="4079" w:author="wincol" w:date="2016-05-12T15:03:00Z"/>
                <w:rFonts w:ascii="宋体" w:cs="宋体"/>
                <w:kern w:val="0"/>
                <w:sz w:val="20"/>
                <w:szCs w:val="20"/>
              </w:rPr>
            </w:pPr>
            <w:ins w:id="4080" w:author="wincol" w:date="2016-05-12T15:03:00Z">
              <w:r w:rsidRPr="00A560D3">
                <w:rPr>
                  <w:rFonts w:ascii="宋体" w:cs="宋体" w:hint="eastAsia"/>
                  <w:kern w:val="0"/>
                  <w:sz w:val="20"/>
                  <w:szCs w:val="20"/>
                </w:rPr>
                <w:t>商户唯一标识</w:t>
              </w:r>
            </w:ins>
          </w:p>
        </w:tc>
        <w:tc>
          <w:tcPr>
            <w:tcW w:w="850" w:type="dxa"/>
          </w:tcPr>
          <w:p w14:paraId="3BF0C939" w14:textId="77777777" w:rsidR="005E357D" w:rsidRPr="00A560D3" w:rsidRDefault="005E357D" w:rsidP="00A517BF">
            <w:pPr>
              <w:autoSpaceDE w:val="0"/>
              <w:autoSpaceDN w:val="0"/>
              <w:adjustRightInd w:val="0"/>
              <w:spacing w:line="267" w:lineRule="exact"/>
              <w:jc w:val="left"/>
              <w:rPr>
                <w:ins w:id="4081" w:author="wincol" w:date="2016-05-12T15:03:00Z"/>
                <w:rFonts w:ascii="宋体" w:cs="宋体"/>
                <w:kern w:val="0"/>
                <w:sz w:val="20"/>
                <w:szCs w:val="20"/>
              </w:rPr>
            </w:pPr>
            <w:ins w:id="4082" w:author="wincol" w:date="2016-05-12T15:03:00Z">
              <w:r>
                <w:rPr>
                  <w:rFonts w:ascii="宋体" w:cs="宋体" w:hint="eastAsia"/>
                  <w:kern w:val="0"/>
                  <w:sz w:val="20"/>
                  <w:szCs w:val="20"/>
                </w:rPr>
                <w:t>C</w:t>
              </w:r>
              <w:r w:rsidRPr="00A560D3">
                <w:rPr>
                  <w:rFonts w:ascii="宋体" w:cs="宋体"/>
                  <w:kern w:val="0"/>
                  <w:sz w:val="20"/>
                  <w:szCs w:val="20"/>
                </w:rPr>
                <w:t>(32)</w:t>
              </w:r>
            </w:ins>
          </w:p>
        </w:tc>
        <w:tc>
          <w:tcPr>
            <w:tcW w:w="709" w:type="dxa"/>
          </w:tcPr>
          <w:p w14:paraId="1F6470D1" w14:textId="77777777" w:rsidR="005E357D" w:rsidRPr="00A560D3" w:rsidRDefault="005E357D" w:rsidP="00A517BF">
            <w:pPr>
              <w:autoSpaceDE w:val="0"/>
              <w:autoSpaceDN w:val="0"/>
              <w:adjustRightInd w:val="0"/>
              <w:spacing w:line="267" w:lineRule="exact"/>
              <w:jc w:val="left"/>
              <w:rPr>
                <w:ins w:id="4083" w:author="wincol" w:date="2016-05-12T15:03:00Z"/>
                <w:rFonts w:ascii="宋体" w:cs="宋体"/>
                <w:kern w:val="0"/>
                <w:sz w:val="20"/>
                <w:szCs w:val="20"/>
              </w:rPr>
            </w:pPr>
            <w:ins w:id="4084" w:author="wincol" w:date="2016-05-12T15:03:00Z">
              <w:r>
                <w:rPr>
                  <w:rFonts w:ascii="宋体" w:cs="宋体" w:hint="eastAsia"/>
                  <w:kern w:val="0"/>
                  <w:sz w:val="20"/>
                  <w:szCs w:val="20"/>
                </w:rPr>
                <w:t>否</w:t>
              </w:r>
            </w:ins>
          </w:p>
        </w:tc>
        <w:tc>
          <w:tcPr>
            <w:tcW w:w="1861" w:type="dxa"/>
          </w:tcPr>
          <w:p w14:paraId="6B48C4FC" w14:textId="77777777" w:rsidR="005E357D" w:rsidRPr="00A560D3" w:rsidRDefault="005E357D" w:rsidP="00A517BF">
            <w:pPr>
              <w:autoSpaceDE w:val="0"/>
              <w:autoSpaceDN w:val="0"/>
              <w:adjustRightInd w:val="0"/>
              <w:spacing w:line="267" w:lineRule="exact"/>
              <w:jc w:val="left"/>
              <w:rPr>
                <w:ins w:id="4085" w:author="wincol" w:date="2016-05-12T15:03:00Z"/>
                <w:rFonts w:ascii="宋体" w:cs="宋体"/>
                <w:kern w:val="0"/>
                <w:sz w:val="20"/>
                <w:szCs w:val="20"/>
              </w:rPr>
            </w:pPr>
            <w:ins w:id="4086" w:author="wincol" w:date="2016-05-12T15:03:00Z">
              <w:r w:rsidRPr="00A560D3">
                <w:rPr>
                  <w:rFonts w:ascii="宋体" w:cs="宋体" w:hint="eastAsia"/>
                  <w:kern w:val="0"/>
                  <w:sz w:val="20"/>
                  <w:szCs w:val="20"/>
                </w:rPr>
                <w:t>银行统一提供</w:t>
              </w:r>
            </w:ins>
          </w:p>
        </w:tc>
      </w:tr>
      <w:tr w:rsidR="005E357D" w14:paraId="0B46F876" w14:textId="77777777" w:rsidTr="00A517BF">
        <w:trPr>
          <w:cantSplit/>
          <w:trHeight w:val="290"/>
          <w:ins w:id="4087" w:author="wincol" w:date="2016-05-12T15:03:00Z"/>
        </w:trPr>
        <w:tc>
          <w:tcPr>
            <w:tcW w:w="761" w:type="dxa"/>
            <w:vMerge/>
          </w:tcPr>
          <w:p w14:paraId="33E70F27" w14:textId="77777777" w:rsidR="005E357D" w:rsidRDefault="005E357D" w:rsidP="00A517BF">
            <w:pPr>
              <w:jc w:val="center"/>
              <w:rPr>
                <w:ins w:id="4088" w:author="wincol" w:date="2016-05-12T15:03:00Z"/>
                <w:rFonts w:ascii="宋体" w:hAnsi="宋体"/>
              </w:rPr>
            </w:pPr>
          </w:p>
        </w:tc>
        <w:tc>
          <w:tcPr>
            <w:tcW w:w="1899" w:type="dxa"/>
          </w:tcPr>
          <w:p w14:paraId="423D2887" w14:textId="77777777" w:rsidR="005E357D" w:rsidRPr="00A560D3" w:rsidRDefault="005E357D" w:rsidP="00A517BF">
            <w:pPr>
              <w:autoSpaceDE w:val="0"/>
              <w:autoSpaceDN w:val="0"/>
              <w:adjustRightInd w:val="0"/>
              <w:spacing w:line="267" w:lineRule="exact"/>
              <w:jc w:val="left"/>
              <w:rPr>
                <w:ins w:id="4089" w:author="wincol" w:date="2016-05-12T15:03:00Z"/>
                <w:rFonts w:ascii="宋体" w:cs="宋体"/>
                <w:kern w:val="0"/>
                <w:sz w:val="20"/>
                <w:szCs w:val="20"/>
              </w:rPr>
            </w:pPr>
            <w:ins w:id="4090" w:author="wincol" w:date="2016-05-12T15:03:00Z">
              <w:r w:rsidRPr="00A560D3">
                <w:rPr>
                  <w:rFonts w:ascii="宋体" w:cs="宋体"/>
                  <w:kern w:val="0"/>
                  <w:sz w:val="20"/>
                  <w:szCs w:val="20"/>
                </w:rPr>
                <w:t>BANKID</w:t>
              </w:r>
            </w:ins>
          </w:p>
        </w:tc>
        <w:tc>
          <w:tcPr>
            <w:tcW w:w="1701" w:type="dxa"/>
          </w:tcPr>
          <w:p w14:paraId="3F48A952" w14:textId="77777777" w:rsidR="005E357D" w:rsidRPr="00A560D3" w:rsidRDefault="005E357D" w:rsidP="00A517BF">
            <w:pPr>
              <w:autoSpaceDE w:val="0"/>
              <w:autoSpaceDN w:val="0"/>
              <w:adjustRightInd w:val="0"/>
              <w:spacing w:line="267" w:lineRule="exact"/>
              <w:jc w:val="left"/>
              <w:rPr>
                <w:ins w:id="4091" w:author="wincol" w:date="2016-05-12T15:03:00Z"/>
                <w:rFonts w:ascii="宋体" w:cs="宋体"/>
                <w:kern w:val="0"/>
                <w:sz w:val="20"/>
                <w:szCs w:val="20"/>
              </w:rPr>
            </w:pPr>
            <w:ins w:id="4092" w:author="wincol" w:date="2016-05-12T15:03:00Z">
              <w:r>
                <w:rPr>
                  <w:rFonts w:ascii="宋体" w:cs="宋体" w:hint="eastAsia"/>
                  <w:kern w:val="0"/>
                  <w:sz w:val="20"/>
                  <w:szCs w:val="20"/>
                </w:rPr>
                <w:t>银行标识</w:t>
              </w:r>
            </w:ins>
          </w:p>
        </w:tc>
        <w:tc>
          <w:tcPr>
            <w:tcW w:w="850" w:type="dxa"/>
          </w:tcPr>
          <w:p w14:paraId="6194864E" w14:textId="77777777" w:rsidR="005E357D" w:rsidRPr="00A560D3" w:rsidRDefault="005E357D" w:rsidP="00A517BF">
            <w:pPr>
              <w:autoSpaceDE w:val="0"/>
              <w:autoSpaceDN w:val="0"/>
              <w:adjustRightInd w:val="0"/>
              <w:spacing w:line="267" w:lineRule="exact"/>
              <w:jc w:val="left"/>
              <w:rPr>
                <w:ins w:id="4093" w:author="wincol" w:date="2016-05-12T15:03:00Z"/>
                <w:rFonts w:ascii="宋体" w:cs="宋体"/>
                <w:kern w:val="0"/>
                <w:sz w:val="20"/>
                <w:szCs w:val="20"/>
              </w:rPr>
            </w:pPr>
            <w:ins w:id="4094" w:author="wincol" w:date="2016-05-12T15:03: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6</w:t>
              </w:r>
              <w:r w:rsidRPr="00A560D3">
                <w:rPr>
                  <w:rFonts w:ascii="宋体" w:cs="宋体"/>
                  <w:kern w:val="0"/>
                  <w:sz w:val="20"/>
                  <w:szCs w:val="20"/>
                </w:rPr>
                <w:t>)</w:t>
              </w:r>
            </w:ins>
          </w:p>
        </w:tc>
        <w:tc>
          <w:tcPr>
            <w:tcW w:w="709" w:type="dxa"/>
          </w:tcPr>
          <w:p w14:paraId="19F13E2C" w14:textId="77777777" w:rsidR="005E357D" w:rsidRPr="00A560D3" w:rsidRDefault="005E357D" w:rsidP="00A517BF">
            <w:pPr>
              <w:autoSpaceDE w:val="0"/>
              <w:autoSpaceDN w:val="0"/>
              <w:adjustRightInd w:val="0"/>
              <w:spacing w:line="267" w:lineRule="exact"/>
              <w:jc w:val="left"/>
              <w:rPr>
                <w:ins w:id="4095" w:author="wincol" w:date="2016-05-12T15:03:00Z"/>
                <w:rFonts w:ascii="宋体" w:cs="宋体"/>
                <w:kern w:val="0"/>
                <w:sz w:val="20"/>
                <w:szCs w:val="20"/>
              </w:rPr>
            </w:pPr>
            <w:ins w:id="4096" w:author="wincol" w:date="2016-05-12T15:03:00Z">
              <w:r>
                <w:rPr>
                  <w:rFonts w:ascii="宋体" w:cs="宋体" w:hint="eastAsia"/>
                  <w:kern w:val="0"/>
                  <w:sz w:val="20"/>
                  <w:szCs w:val="20"/>
                </w:rPr>
                <w:t>否</w:t>
              </w:r>
            </w:ins>
          </w:p>
        </w:tc>
        <w:tc>
          <w:tcPr>
            <w:tcW w:w="1861" w:type="dxa"/>
          </w:tcPr>
          <w:p w14:paraId="56EADDAC" w14:textId="77777777" w:rsidR="005E357D" w:rsidRPr="00A560D3" w:rsidRDefault="005E357D" w:rsidP="00A517BF">
            <w:pPr>
              <w:autoSpaceDE w:val="0"/>
              <w:autoSpaceDN w:val="0"/>
              <w:adjustRightInd w:val="0"/>
              <w:spacing w:line="267" w:lineRule="exact"/>
              <w:jc w:val="left"/>
              <w:rPr>
                <w:ins w:id="4097" w:author="wincol" w:date="2016-05-12T15:03:00Z"/>
                <w:rFonts w:ascii="宋体" w:cs="宋体"/>
                <w:kern w:val="0"/>
                <w:sz w:val="20"/>
                <w:szCs w:val="20"/>
              </w:rPr>
            </w:pPr>
            <w:ins w:id="4098" w:author="wincol" w:date="2016-05-12T15:03:00Z">
              <w:r w:rsidRPr="00A560D3">
                <w:rPr>
                  <w:rFonts w:ascii="宋体" w:cs="宋体" w:hint="eastAsia"/>
                  <w:kern w:val="0"/>
                  <w:sz w:val="20"/>
                  <w:szCs w:val="20"/>
                </w:rPr>
                <w:t>固定值：</w:t>
              </w:r>
              <w:r w:rsidRPr="00A560D3">
                <w:rPr>
                  <w:rFonts w:ascii="宋体" w:cs="宋体"/>
                  <w:kern w:val="0"/>
                  <w:sz w:val="20"/>
                  <w:szCs w:val="20"/>
                </w:rPr>
                <w:t>GHB</w:t>
              </w:r>
            </w:ins>
          </w:p>
        </w:tc>
      </w:tr>
      <w:tr w:rsidR="005E357D" w14:paraId="57A060AE" w14:textId="77777777" w:rsidTr="00A517BF">
        <w:trPr>
          <w:cantSplit/>
          <w:trHeight w:val="290"/>
          <w:ins w:id="4099" w:author="wincol" w:date="2016-05-12T15:03:00Z"/>
        </w:trPr>
        <w:tc>
          <w:tcPr>
            <w:tcW w:w="761" w:type="dxa"/>
            <w:vMerge/>
          </w:tcPr>
          <w:p w14:paraId="3CB68CB3" w14:textId="77777777" w:rsidR="005E357D" w:rsidRDefault="005E357D" w:rsidP="00A517BF">
            <w:pPr>
              <w:jc w:val="center"/>
              <w:rPr>
                <w:ins w:id="4100" w:author="wincol" w:date="2016-05-12T15:03:00Z"/>
                <w:rFonts w:ascii="宋体" w:hAnsi="宋体"/>
              </w:rPr>
            </w:pPr>
          </w:p>
        </w:tc>
        <w:tc>
          <w:tcPr>
            <w:tcW w:w="1899" w:type="dxa"/>
          </w:tcPr>
          <w:p w14:paraId="424093F5" w14:textId="77777777" w:rsidR="005E357D" w:rsidRPr="00A560D3" w:rsidRDefault="005E357D" w:rsidP="00A517BF">
            <w:pPr>
              <w:autoSpaceDE w:val="0"/>
              <w:autoSpaceDN w:val="0"/>
              <w:adjustRightInd w:val="0"/>
              <w:spacing w:line="267" w:lineRule="exact"/>
              <w:jc w:val="left"/>
              <w:rPr>
                <w:ins w:id="4101" w:author="wincol" w:date="2016-05-12T15:03:00Z"/>
                <w:rFonts w:ascii="宋体" w:cs="宋体"/>
                <w:kern w:val="0"/>
                <w:sz w:val="20"/>
                <w:szCs w:val="20"/>
              </w:rPr>
            </w:pPr>
            <w:ins w:id="4102" w:author="wincol" w:date="2016-05-12T15:03:00Z">
              <w:r w:rsidRPr="00A560D3">
                <w:rPr>
                  <w:rFonts w:ascii="宋体" w:cs="宋体"/>
                  <w:kern w:val="0"/>
                  <w:sz w:val="20"/>
                  <w:szCs w:val="20"/>
                </w:rPr>
                <w:t>TRANSCODE</w:t>
              </w:r>
            </w:ins>
          </w:p>
        </w:tc>
        <w:tc>
          <w:tcPr>
            <w:tcW w:w="1701" w:type="dxa"/>
          </w:tcPr>
          <w:p w14:paraId="4278EB2E" w14:textId="77777777" w:rsidR="005E357D" w:rsidRDefault="005E357D" w:rsidP="00A517BF">
            <w:pPr>
              <w:autoSpaceDE w:val="0"/>
              <w:autoSpaceDN w:val="0"/>
              <w:adjustRightInd w:val="0"/>
              <w:spacing w:line="267" w:lineRule="exact"/>
              <w:jc w:val="left"/>
              <w:rPr>
                <w:ins w:id="4103" w:author="wincol" w:date="2016-05-12T15:03:00Z"/>
                <w:rFonts w:ascii="宋体" w:cs="宋体"/>
                <w:kern w:val="0"/>
                <w:sz w:val="20"/>
                <w:szCs w:val="20"/>
              </w:rPr>
            </w:pPr>
            <w:ins w:id="4104" w:author="wincol" w:date="2016-05-12T15:03:00Z">
              <w:r w:rsidRPr="00A560D3">
                <w:rPr>
                  <w:rFonts w:ascii="宋体" w:cs="宋体" w:hint="eastAsia"/>
                  <w:kern w:val="0"/>
                  <w:sz w:val="20"/>
                  <w:szCs w:val="20"/>
                </w:rPr>
                <w:t>交易码</w:t>
              </w:r>
            </w:ins>
          </w:p>
        </w:tc>
        <w:tc>
          <w:tcPr>
            <w:tcW w:w="850" w:type="dxa"/>
          </w:tcPr>
          <w:p w14:paraId="33E320FF" w14:textId="77777777" w:rsidR="005E357D" w:rsidRDefault="005E357D" w:rsidP="00A517BF">
            <w:pPr>
              <w:autoSpaceDE w:val="0"/>
              <w:autoSpaceDN w:val="0"/>
              <w:adjustRightInd w:val="0"/>
              <w:spacing w:line="267" w:lineRule="exact"/>
              <w:jc w:val="left"/>
              <w:rPr>
                <w:ins w:id="4105" w:author="wincol" w:date="2016-05-12T15:03:00Z"/>
                <w:rFonts w:ascii="宋体" w:cs="宋体"/>
                <w:kern w:val="0"/>
                <w:sz w:val="20"/>
                <w:szCs w:val="20"/>
              </w:rPr>
            </w:pPr>
            <w:ins w:id="4106" w:author="wincol" w:date="2016-05-12T15:03: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60</w:t>
              </w:r>
              <w:r w:rsidRPr="00A560D3">
                <w:rPr>
                  <w:rFonts w:ascii="宋体" w:cs="宋体"/>
                  <w:kern w:val="0"/>
                  <w:sz w:val="20"/>
                  <w:szCs w:val="20"/>
                </w:rPr>
                <w:t>)</w:t>
              </w:r>
            </w:ins>
          </w:p>
        </w:tc>
        <w:tc>
          <w:tcPr>
            <w:tcW w:w="709" w:type="dxa"/>
          </w:tcPr>
          <w:p w14:paraId="2B75B5F2" w14:textId="77777777" w:rsidR="005E357D" w:rsidRDefault="005E357D" w:rsidP="00A517BF">
            <w:pPr>
              <w:autoSpaceDE w:val="0"/>
              <w:autoSpaceDN w:val="0"/>
              <w:adjustRightInd w:val="0"/>
              <w:spacing w:line="267" w:lineRule="exact"/>
              <w:jc w:val="left"/>
              <w:rPr>
                <w:ins w:id="4107" w:author="wincol" w:date="2016-05-12T15:03:00Z"/>
                <w:rFonts w:ascii="宋体" w:cs="宋体"/>
                <w:kern w:val="0"/>
                <w:sz w:val="20"/>
                <w:szCs w:val="20"/>
              </w:rPr>
            </w:pPr>
            <w:ins w:id="4108" w:author="wincol" w:date="2016-05-12T15:03:00Z">
              <w:r w:rsidRPr="000F2CC0">
                <w:rPr>
                  <w:rFonts w:ascii="宋体" w:cs="宋体" w:hint="eastAsia"/>
                  <w:kern w:val="0"/>
                  <w:sz w:val="20"/>
                  <w:szCs w:val="20"/>
                </w:rPr>
                <w:t>否</w:t>
              </w:r>
            </w:ins>
          </w:p>
        </w:tc>
        <w:tc>
          <w:tcPr>
            <w:tcW w:w="1861" w:type="dxa"/>
          </w:tcPr>
          <w:p w14:paraId="5DD1E08D" w14:textId="77777777" w:rsidR="005E357D" w:rsidRPr="00A560D3" w:rsidRDefault="005E357D" w:rsidP="00A517BF">
            <w:pPr>
              <w:autoSpaceDE w:val="0"/>
              <w:autoSpaceDN w:val="0"/>
              <w:adjustRightInd w:val="0"/>
              <w:spacing w:line="267" w:lineRule="exact"/>
              <w:jc w:val="left"/>
              <w:rPr>
                <w:ins w:id="4109" w:author="wincol" w:date="2016-05-12T15:03:00Z"/>
                <w:rFonts w:ascii="宋体" w:cs="宋体"/>
                <w:kern w:val="0"/>
                <w:sz w:val="20"/>
                <w:szCs w:val="20"/>
              </w:rPr>
            </w:pPr>
            <w:ins w:id="4110" w:author="wincol" w:date="2016-05-12T15:03:00Z">
              <w:r>
                <w:rPr>
                  <w:rFonts w:ascii="宋体" w:cs="宋体" w:hint="eastAsia"/>
                  <w:kern w:val="0"/>
                  <w:sz w:val="20"/>
                  <w:szCs w:val="20"/>
                </w:rPr>
                <w:t>OGWR0007</w:t>
              </w:r>
            </w:ins>
          </w:p>
        </w:tc>
      </w:tr>
      <w:tr w:rsidR="005E357D" w14:paraId="18FF021F" w14:textId="77777777" w:rsidTr="00A517BF">
        <w:trPr>
          <w:cantSplit/>
          <w:trHeight w:val="290"/>
          <w:ins w:id="4111" w:author="wincol" w:date="2016-05-12T15:03:00Z"/>
        </w:trPr>
        <w:tc>
          <w:tcPr>
            <w:tcW w:w="761" w:type="dxa"/>
            <w:vMerge/>
          </w:tcPr>
          <w:p w14:paraId="3EA9DCC9" w14:textId="77777777" w:rsidR="005E357D" w:rsidRDefault="005E357D" w:rsidP="00A517BF">
            <w:pPr>
              <w:jc w:val="center"/>
              <w:rPr>
                <w:ins w:id="4112" w:author="wincol" w:date="2016-05-12T15:03:00Z"/>
                <w:rFonts w:ascii="宋体" w:hAnsi="宋体"/>
              </w:rPr>
            </w:pPr>
          </w:p>
        </w:tc>
        <w:tc>
          <w:tcPr>
            <w:tcW w:w="7020" w:type="dxa"/>
            <w:gridSpan w:val="5"/>
          </w:tcPr>
          <w:p w14:paraId="1587E23D" w14:textId="77777777" w:rsidR="005E357D" w:rsidRPr="00EA7B55" w:rsidRDefault="005E357D" w:rsidP="00A517BF">
            <w:pPr>
              <w:autoSpaceDE w:val="0"/>
              <w:autoSpaceDN w:val="0"/>
              <w:adjustRightInd w:val="0"/>
              <w:spacing w:line="267" w:lineRule="exact"/>
              <w:jc w:val="left"/>
              <w:rPr>
                <w:ins w:id="4113" w:author="wincol" w:date="2016-05-12T15:03:00Z"/>
                <w:rFonts w:ascii="宋体" w:cs="宋体"/>
                <w:kern w:val="0"/>
                <w:sz w:val="20"/>
                <w:szCs w:val="20"/>
              </w:rPr>
            </w:pPr>
            <w:ins w:id="4114" w:author="wincol" w:date="2016-05-12T15:03:00Z">
              <w:r w:rsidRPr="00A710BB">
                <w:rPr>
                  <w:rFonts w:ascii="宋体" w:cs="宋体" w:hint="eastAsia"/>
                  <w:kern w:val="0"/>
                  <w:sz w:val="20"/>
                  <w:szCs w:val="20"/>
                </w:rPr>
                <w:t>数据</w:t>
              </w:r>
              <w:r>
                <w:rPr>
                  <w:rFonts w:ascii="宋体" w:cs="宋体" w:hint="eastAsia"/>
                  <w:kern w:val="0"/>
                  <w:sz w:val="20"/>
                  <w:szCs w:val="20"/>
                </w:rPr>
                <w:t>加密</w:t>
              </w:r>
              <w:r w:rsidRPr="00A710BB">
                <w:rPr>
                  <w:rFonts w:ascii="宋体" w:cs="宋体" w:hint="eastAsia"/>
                  <w:kern w:val="0"/>
                  <w:sz w:val="20"/>
                  <w:szCs w:val="20"/>
                </w:rPr>
                <w:t>域</w:t>
              </w:r>
              <w:r>
                <w:rPr>
                  <w:rFonts w:ascii="宋体" w:cs="宋体" w:hint="eastAsia"/>
                  <w:kern w:val="0"/>
                  <w:sz w:val="20"/>
                  <w:szCs w:val="20"/>
                </w:rPr>
                <w:t>都放到</w:t>
              </w:r>
              <w:r w:rsidRPr="00FC1B2B">
                <w:rPr>
                  <w:rFonts w:ascii="宋体" w:cs="宋体"/>
                  <w:kern w:val="0"/>
                  <w:sz w:val="20"/>
                  <w:szCs w:val="20"/>
                </w:rPr>
                <w:t>XMLPARA</w:t>
              </w:r>
              <w:r w:rsidRPr="00FC1B2B">
                <w:rPr>
                  <w:rFonts w:ascii="宋体" w:cs="宋体" w:hint="eastAsia"/>
                  <w:kern w:val="0"/>
                  <w:sz w:val="20"/>
                  <w:szCs w:val="20"/>
                </w:rPr>
                <w:t>里面</w:t>
              </w:r>
            </w:ins>
          </w:p>
        </w:tc>
      </w:tr>
      <w:tr w:rsidR="005E357D" w14:paraId="0163E7DD" w14:textId="77777777" w:rsidTr="00A517BF">
        <w:trPr>
          <w:cantSplit/>
          <w:trHeight w:val="139"/>
          <w:ins w:id="4115" w:author="wincol" w:date="2016-05-12T15:03:00Z"/>
        </w:trPr>
        <w:tc>
          <w:tcPr>
            <w:tcW w:w="761" w:type="dxa"/>
            <w:vMerge/>
          </w:tcPr>
          <w:p w14:paraId="0A012F70" w14:textId="77777777" w:rsidR="005E357D" w:rsidRDefault="005E357D" w:rsidP="00A517BF">
            <w:pPr>
              <w:rPr>
                <w:ins w:id="4116" w:author="wincol" w:date="2016-05-12T15:03:00Z"/>
                <w:rFonts w:ascii="宋体" w:hAnsi="宋体"/>
              </w:rPr>
            </w:pPr>
          </w:p>
        </w:tc>
        <w:tc>
          <w:tcPr>
            <w:tcW w:w="1899" w:type="dxa"/>
          </w:tcPr>
          <w:p w14:paraId="6A859CCC" w14:textId="77777777" w:rsidR="005E357D" w:rsidRPr="00A560D3" w:rsidRDefault="005E357D" w:rsidP="00A517BF">
            <w:pPr>
              <w:autoSpaceDE w:val="0"/>
              <w:autoSpaceDN w:val="0"/>
              <w:adjustRightInd w:val="0"/>
              <w:spacing w:line="267" w:lineRule="exact"/>
              <w:jc w:val="left"/>
              <w:rPr>
                <w:ins w:id="4117" w:author="wincol" w:date="2016-05-12T15:03:00Z"/>
                <w:rFonts w:ascii="宋体" w:cs="宋体"/>
                <w:kern w:val="0"/>
                <w:sz w:val="20"/>
                <w:szCs w:val="20"/>
              </w:rPr>
            </w:pPr>
            <w:ins w:id="4118" w:author="wincol" w:date="2016-05-12T15:03:00Z">
              <w:r w:rsidRPr="00A560D3">
                <w:rPr>
                  <w:rFonts w:ascii="宋体" w:cs="宋体"/>
                  <w:kern w:val="0"/>
                  <w:sz w:val="20"/>
                  <w:szCs w:val="20"/>
                </w:rPr>
                <w:t>OLDREQSEQNO</w:t>
              </w:r>
            </w:ins>
          </w:p>
        </w:tc>
        <w:tc>
          <w:tcPr>
            <w:tcW w:w="1701" w:type="dxa"/>
          </w:tcPr>
          <w:p w14:paraId="22DD3865" w14:textId="77777777" w:rsidR="005E357D" w:rsidRPr="00A560D3" w:rsidRDefault="005E357D" w:rsidP="00A517BF">
            <w:pPr>
              <w:autoSpaceDE w:val="0"/>
              <w:autoSpaceDN w:val="0"/>
              <w:adjustRightInd w:val="0"/>
              <w:spacing w:line="281" w:lineRule="exact"/>
              <w:ind w:left="108"/>
              <w:jc w:val="left"/>
              <w:rPr>
                <w:ins w:id="4119" w:author="wincol" w:date="2016-05-12T15:03:00Z"/>
                <w:rFonts w:ascii="宋体" w:cs="宋体"/>
                <w:kern w:val="0"/>
                <w:sz w:val="20"/>
                <w:szCs w:val="20"/>
              </w:rPr>
            </w:pPr>
            <w:ins w:id="4120" w:author="wincol" w:date="2016-05-12T15:03:00Z">
              <w:r w:rsidRPr="00A560D3">
                <w:rPr>
                  <w:rFonts w:ascii="宋体" w:cs="宋体" w:hint="eastAsia"/>
                  <w:kern w:val="0"/>
                  <w:sz w:val="20"/>
                  <w:szCs w:val="20"/>
                </w:rPr>
                <w:t>原交易流水号</w:t>
              </w:r>
            </w:ins>
          </w:p>
        </w:tc>
        <w:tc>
          <w:tcPr>
            <w:tcW w:w="850" w:type="dxa"/>
          </w:tcPr>
          <w:p w14:paraId="1BC93EF4" w14:textId="77777777" w:rsidR="005E357D" w:rsidRDefault="005E357D" w:rsidP="00412BCC">
            <w:pPr>
              <w:autoSpaceDE w:val="0"/>
              <w:autoSpaceDN w:val="0"/>
              <w:adjustRightInd w:val="0"/>
              <w:spacing w:line="281" w:lineRule="exact"/>
              <w:jc w:val="left"/>
              <w:rPr>
                <w:ins w:id="4121" w:author="wincol" w:date="2016-05-12T15:03:00Z"/>
                <w:rFonts w:ascii="宋体" w:cs="宋体"/>
                <w:kern w:val="0"/>
                <w:sz w:val="20"/>
                <w:szCs w:val="20"/>
              </w:rPr>
            </w:pPr>
            <w:ins w:id="4122" w:author="wincol" w:date="2016-05-12T15:03:00Z">
              <w:r>
                <w:rPr>
                  <w:rFonts w:ascii="宋体" w:cs="宋体" w:hint="eastAsia"/>
                  <w:kern w:val="0"/>
                  <w:sz w:val="20"/>
                  <w:szCs w:val="20"/>
                </w:rPr>
                <w:t>C</w:t>
              </w:r>
              <w:r w:rsidRPr="00A560D3">
                <w:rPr>
                  <w:rFonts w:ascii="宋体" w:cs="宋体"/>
                  <w:kern w:val="0"/>
                  <w:sz w:val="20"/>
                  <w:szCs w:val="20"/>
                </w:rPr>
                <w:t>(</w:t>
              </w:r>
            </w:ins>
            <w:ins w:id="4123" w:author="wincol" w:date="2016-06-12T18:58:00Z">
              <w:r w:rsidR="00412BCC">
                <w:rPr>
                  <w:rFonts w:ascii="宋体" w:cs="宋体" w:hint="eastAsia"/>
                  <w:kern w:val="0"/>
                  <w:sz w:val="20"/>
                  <w:szCs w:val="20"/>
                </w:rPr>
                <w:t>28</w:t>
              </w:r>
            </w:ins>
            <w:ins w:id="4124" w:author="wincol" w:date="2016-05-12T15:03:00Z">
              <w:r w:rsidRPr="00A560D3">
                <w:rPr>
                  <w:rFonts w:ascii="宋体" w:cs="宋体"/>
                  <w:kern w:val="0"/>
                  <w:sz w:val="20"/>
                  <w:szCs w:val="20"/>
                </w:rPr>
                <w:t>)</w:t>
              </w:r>
            </w:ins>
          </w:p>
        </w:tc>
        <w:tc>
          <w:tcPr>
            <w:tcW w:w="709" w:type="dxa"/>
          </w:tcPr>
          <w:p w14:paraId="1280DC54" w14:textId="77777777" w:rsidR="005E357D" w:rsidRDefault="005E357D" w:rsidP="00A517BF">
            <w:pPr>
              <w:rPr>
                <w:ins w:id="4125" w:author="wincol" w:date="2016-05-12T15:03:00Z"/>
              </w:rPr>
            </w:pPr>
            <w:ins w:id="4126" w:author="wincol" w:date="2016-05-12T15:03:00Z">
              <w:r w:rsidRPr="000F2CC0">
                <w:rPr>
                  <w:rFonts w:ascii="宋体" w:cs="宋体" w:hint="eastAsia"/>
                  <w:kern w:val="0"/>
                  <w:sz w:val="20"/>
                  <w:szCs w:val="20"/>
                </w:rPr>
                <w:t>否</w:t>
              </w:r>
            </w:ins>
          </w:p>
        </w:tc>
        <w:tc>
          <w:tcPr>
            <w:tcW w:w="1861" w:type="dxa"/>
          </w:tcPr>
          <w:p w14:paraId="74913324" w14:textId="77777777" w:rsidR="005E357D" w:rsidRPr="00A560D3" w:rsidRDefault="005E357D" w:rsidP="00A517BF">
            <w:pPr>
              <w:autoSpaceDE w:val="0"/>
              <w:autoSpaceDN w:val="0"/>
              <w:adjustRightInd w:val="0"/>
              <w:spacing w:line="267" w:lineRule="exact"/>
              <w:ind w:left="107"/>
              <w:jc w:val="left"/>
              <w:rPr>
                <w:ins w:id="4127" w:author="wincol" w:date="2016-05-12T15:03:00Z"/>
                <w:rFonts w:ascii="宋体" w:cs="宋体"/>
                <w:kern w:val="0"/>
                <w:sz w:val="20"/>
                <w:szCs w:val="20"/>
              </w:rPr>
            </w:pPr>
          </w:p>
        </w:tc>
      </w:tr>
      <w:tr w:rsidR="005E357D" w14:paraId="2C7DCBE1" w14:textId="77777777" w:rsidTr="00A517BF">
        <w:trPr>
          <w:cantSplit/>
          <w:trHeight w:val="139"/>
          <w:ins w:id="4128" w:author="wincol" w:date="2016-05-12T15:03:00Z"/>
        </w:trPr>
        <w:tc>
          <w:tcPr>
            <w:tcW w:w="761" w:type="dxa"/>
            <w:vMerge/>
          </w:tcPr>
          <w:p w14:paraId="70C2BF75" w14:textId="77777777" w:rsidR="005E357D" w:rsidRDefault="005E357D" w:rsidP="00A517BF">
            <w:pPr>
              <w:rPr>
                <w:ins w:id="4129" w:author="wincol" w:date="2016-05-12T15:03:00Z"/>
                <w:rFonts w:ascii="宋体" w:hAnsi="宋体"/>
              </w:rPr>
            </w:pPr>
          </w:p>
        </w:tc>
        <w:tc>
          <w:tcPr>
            <w:tcW w:w="1899" w:type="dxa"/>
          </w:tcPr>
          <w:p w14:paraId="7A37D1DB" w14:textId="77777777" w:rsidR="005E357D" w:rsidRPr="00092A78" w:rsidDel="00091048" w:rsidRDefault="005E357D" w:rsidP="00A517BF">
            <w:pPr>
              <w:autoSpaceDE w:val="0"/>
              <w:autoSpaceDN w:val="0"/>
              <w:adjustRightInd w:val="0"/>
              <w:spacing w:line="267" w:lineRule="exact"/>
              <w:jc w:val="left"/>
              <w:rPr>
                <w:ins w:id="4130" w:author="wincol" w:date="2016-05-12T15:03:00Z"/>
                <w:rFonts w:ascii="宋体" w:cs="宋体"/>
                <w:kern w:val="0"/>
                <w:sz w:val="20"/>
                <w:szCs w:val="20"/>
              </w:rPr>
            </w:pPr>
            <w:ins w:id="4131" w:author="wincol" w:date="2016-05-12T15:03:00Z">
              <w:r>
                <w:rPr>
                  <w:rFonts w:ascii="宋体" w:cs="宋体" w:hint="eastAsia"/>
                  <w:kern w:val="0"/>
                  <w:sz w:val="20"/>
                  <w:szCs w:val="20"/>
                </w:rPr>
                <w:t>EXT_FILED1</w:t>
              </w:r>
            </w:ins>
          </w:p>
        </w:tc>
        <w:tc>
          <w:tcPr>
            <w:tcW w:w="1701" w:type="dxa"/>
          </w:tcPr>
          <w:p w14:paraId="4A7AA895" w14:textId="77777777" w:rsidR="005E357D" w:rsidRPr="00AC03B1" w:rsidDel="00091048" w:rsidRDefault="005E357D" w:rsidP="00A517BF">
            <w:pPr>
              <w:rPr>
                <w:ins w:id="4132" w:author="wincol" w:date="2016-05-12T15:03:00Z"/>
              </w:rPr>
            </w:pPr>
            <w:ins w:id="4133" w:author="wincol" w:date="2016-05-12T15:03:00Z">
              <w:r>
                <w:rPr>
                  <w:rFonts w:ascii="宋体" w:cs="宋体" w:hint="eastAsia"/>
                  <w:kern w:val="0"/>
                  <w:sz w:val="20"/>
                  <w:szCs w:val="20"/>
                </w:rPr>
                <w:t>备用字段1</w:t>
              </w:r>
            </w:ins>
          </w:p>
        </w:tc>
        <w:tc>
          <w:tcPr>
            <w:tcW w:w="850" w:type="dxa"/>
          </w:tcPr>
          <w:p w14:paraId="5EA236DE" w14:textId="77777777" w:rsidR="005E357D" w:rsidRPr="00DE25D2" w:rsidDel="00091048" w:rsidRDefault="005E357D" w:rsidP="00A517BF">
            <w:pPr>
              <w:rPr>
                <w:ins w:id="4134" w:author="wincol" w:date="2016-05-12T15:03:00Z"/>
                <w:rFonts w:ascii="宋体" w:cs="宋体"/>
                <w:kern w:val="0"/>
                <w:sz w:val="20"/>
                <w:szCs w:val="20"/>
              </w:rPr>
            </w:pPr>
            <w:ins w:id="4135" w:author="wincol" w:date="2016-05-12T15:03: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9" w:type="dxa"/>
          </w:tcPr>
          <w:p w14:paraId="101FBB38" w14:textId="77777777" w:rsidR="005E357D" w:rsidDel="00091048" w:rsidRDefault="005E357D" w:rsidP="00A517BF">
            <w:pPr>
              <w:rPr>
                <w:ins w:id="4136" w:author="wincol" w:date="2016-05-12T15:03:00Z"/>
              </w:rPr>
            </w:pPr>
            <w:ins w:id="4137" w:author="wincol" w:date="2016-05-12T15:03:00Z">
              <w:r>
                <w:rPr>
                  <w:rFonts w:ascii="宋体" w:hAnsi="宋体" w:hint="eastAsia"/>
                </w:rPr>
                <w:t>是</w:t>
              </w:r>
            </w:ins>
          </w:p>
        </w:tc>
        <w:tc>
          <w:tcPr>
            <w:tcW w:w="1861" w:type="dxa"/>
          </w:tcPr>
          <w:p w14:paraId="2C5DFB48" w14:textId="77777777" w:rsidR="005E357D" w:rsidRPr="00AC03B1" w:rsidDel="00091048" w:rsidRDefault="005E357D" w:rsidP="00A517BF">
            <w:pPr>
              <w:rPr>
                <w:ins w:id="4138" w:author="wincol" w:date="2016-05-12T15:03:00Z"/>
              </w:rPr>
            </w:pPr>
            <w:ins w:id="4139" w:author="wincol" w:date="2016-05-12T15:03:00Z">
              <w:r>
                <w:rPr>
                  <w:rFonts w:ascii="宋体" w:cs="宋体" w:hint="eastAsia"/>
                  <w:kern w:val="0"/>
                  <w:sz w:val="20"/>
                  <w:szCs w:val="20"/>
                </w:rPr>
                <w:t>备用字段1</w:t>
              </w:r>
            </w:ins>
          </w:p>
        </w:tc>
      </w:tr>
      <w:tr w:rsidR="005E357D" w14:paraId="5D4FB05E" w14:textId="77777777" w:rsidTr="00A517BF">
        <w:trPr>
          <w:cantSplit/>
          <w:trHeight w:val="139"/>
          <w:ins w:id="4140" w:author="wincol" w:date="2016-05-12T15:03:00Z"/>
        </w:trPr>
        <w:tc>
          <w:tcPr>
            <w:tcW w:w="761" w:type="dxa"/>
            <w:vMerge/>
          </w:tcPr>
          <w:p w14:paraId="71033E98" w14:textId="77777777" w:rsidR="005E357D" w:rsidRDefault="005E357D" w:rsidP="00A517BF">
            <w:pPr>
              <w:rPr>
                <w:ins w:id="4141" w:author="wincol" w:date="2016-05-12T15:03:00Z"/>
                <w:rFonts w:ascii="宋体" w:hAnsi="宋体"/>
              </w:rPr>
            </w:pPr>
          </w:p>
        </w:tc>
        <w:tc>
          <w:tcPr>
            <w:tcW w:w="1899" w:type="dxa"/>
          </w:tcPr>
          <w:p w14:paraId="24852E7A" w14:textId="77777777" w:rsidR="005E357D" w:rsidRPr="00092A78" w:rsidDel="00091048" w:rsidRDefault="005E357D" w:rsidP="00A517BF">
            <w:pPr>
              <w:autoSpaceDE w:val="0"/>
              <w:autoSpaceDN w:val="0"/>
              <w:adjustRightInd w:val="0"/>
              <w:spacing w:line="267" w:lineRule="exact"/>
              <w:jc w:val="left"/>
              <w:rPr>
                <w:ins w:id="4142" w:author="wincol" w:date="2016-05-12T15:03:00Z"/>
                <w:rFonts w:ascii="宋体" w:cs="宋体"/>
                <w:kern w:val="0"/>
                <w:sz w:val="20"/>
                <w:szCs w:val="20"/>
              </w:rPr>
            </w:pPr>
            <w:ins w:id="4143" w:author="wincol" w:date="2016-05-12T15:03:00Z">
              <w:r>
                <w:rPr>
                  <w:rFonts w:ascii="宋体" w:cs="宋体" w:hint="eastAsia"/>
                  <w:kern w:val="0"/>
                  <w:sz w:val="20"/>
                  <w:szCs w:val="20"/>
                </w:rPr>
                <w:t>EXT_FILED2</w:t>
              </w:r>
            </w:ins>
          </w:p>
        </w:tc>
        <w:tc>
          <w:tcPr>
            <w:tcW w:w="1701" w:type="dxa"/>
          </w:tcPr>
          <w:p w14:paraId="2454CF78" w14:textId="77777777" w:rsidR="005E357D" w:rsidRPr="00AC03B1" w:rsidDel="00091048" w:rsidRDefault="005E357D" w:rsidP="00A517BF">
            <w:pPr>
              <w:rPr>
                <w:ins w:id="4144" w:author="wincol" w:date="2016-05-12T15:03:00Z"/>
              </w:rPr>
            </w:pPr>
            <w:ins w:id="4145" w:author="wincol" w:date="2016-05-12T15:03:00Z">
              <w:r>
                <w:rPr>
                  <w:rFonts w:ascii="宋体" w:cs="宋体" w:hint="eastAsia"/>
                  <w:kern w:val="0"/>
                  <w:sz w:val="20"/>
                  <w:szCs w:val="20"/>
                </w:rPr>
                <w:t>备用字段2</w:t>
              </w:r>
            </w:ins>
          </w:p>
        </w:tc>
        <w:tc>
          <w:tcPr>
            <w:tcW w:w="850" w:type="dxa"/>
          </w:tcPr>
          <w:p w14:paraId="64A7FD91" w14:textId="77777777" w:rsidR="005E357D" w:rsidRPr="00DE25D2" w:rsidDel="00091048" w:rsidRDefault="005E357D" w:rsidP="00A517BF">
            <w:pPr>
              <w:rPr>
                <w:ins w:id="4146" w:author="wincol" w:date="2016-05-12T15:03:00Z"/>
                <w:rFonts w:ascii="宋体" w:cs="宋体"/>
                <w:kern w:val="0"/>
                <w:sz w:val="20"/>
                <w:szCs w:val="20"/>
              </w:rPr>
            </w:pPr>
            <w:ins w:id="4147" w:author="wincol" w:date="2016-05-12T15:03: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9" w:type="dxa"/>
          </w:tcPr>
          <w:p w14:paraId="1BB78EC0" w14:textId="77777777" w:rsidR="005E357D" w:rsidDel="00091048" w:rsidRDefault="005E357D" w:rsidP="00A517BF">
            <w:pPr>
              <w:rPr>
                <w:ins w:id="4148" w:author="wincol" w:date="2016-05-12T15:03:00Z"/>
              </w:rPr>
            </w:pPr>
            <w:ins w:id="4149" w:author="wincol" w:date="2016-05-12T15:03:00Z">
              <w:r>
                <w:rPr>
                  <w:rFonts w:ascii="宋体" w:hAnsi="宋体" w:hint="eastAsia"/>
                </w:rPr>
                <w:t>是</w:t>
              </w:r>
            </w:ins>
          </w:p>
        </w:tc>
        <w:tc>
          <w:tcPr>
            <w:tcW w:w="1861" w:type="dxa"/>
          </w:tcPr>
          <w:p w14:paraId="6BEC24E1" w14:textId="77777777" w:rsidR="005E357D" w:rsidRPr="00AC03B1" w:rsidDel="00091048" w:rsidRDefault="005E357D" w:rsidP="00A517BF">
            <w:pPr>
              <w:rPr>
                <w:ins w:id="4150" w:author="wincol" w:date="2016-05-12T15:03:00Z"/>
              </w:rPr>
            </w:pPr>
            <w:ins w:id="4151" w:author="wincol" w:date="2016-05-12T15:03:00Z">
              <w:r>
                <w:rPr>
                  <w:rFonts w:ascii="宋体" w:cs="宋体" w:hint="eastAsia"/>
                  <w:kern w:val="0"/>
                  <w:sz w:val="20"/>
                  <w:szCs w:val="20"/>
                </w:rPr>
                <w:t>备用字段2</w:t>
              </w:r>
            </w:ins>
          </w:p>
        </w:tc>
      </w:tr>
      <w:tr w:rsidR="005E357D" w14:paraId="477A5380" w14:textId="77777777" w:rsidTr="00A517BF">
        <w:trPr>
          <w:cantSplit/>
          <w:trHeight w:val="139"/>
          <w:ins w:id="4152" w:author="wincol" w:date="2016-05-12T15:03:00Z"/>
        </w:trPr>
        <w:tc>
          <w:tcPr>
            <w:tcW w:w="761" w:type="dxa"/>
            <w:vMerge/>
          </w:tcPr>
          <w:p w14:paraId="552DDDE3" w14:textId="77777777" w:rsidR="005E357D" w:rsidRDefault="005E357D" w:rsidP="00A517BF">
            <w:pPr>
              <w:rPr>
                <w:ins w:id="4153" w:author="wincol" w:date="2016-05-12T15:03:00Z"/>
                <w:rFonts w:ascii="宋体" w:hAnsi="宋体"/>
              </w:rPr>
            </w:pPr>
          </w:p>
        </w:tc>
        <w:tc>
          <w:tcPr>
            <w:tcW w:w="1899" w:type="dxa"/>
          </w:tcPr>
          <w:p w14:paraId="5BA64234" w14:textId="77777777" w:rsidR="005E357D" w:rsidRPr="00092A78" w:rsidDel="00091048" w:rsidRDefault="005E357D" w:rsidP="00A517BF">
            <w:pPr>
              <w:autoSpaceDE w:val="0"/>
              <w:autoSpaceDN w:val="0"/>
              <w:adjustRightInd w:val="0"/>
              <w:spacing w:line="267" w:lineRule="exact"/>
              <w:jc w:val="left"/>
              <w:rPr>
                <w:ins w:id="4154" w:author="wincol" w:date="2016-05-12T15:03:00Z"/>
                <w:rFonts w:ascii="宋体" w:cs="宋体"/>
                <w:kern w:val="0"/>
                <w:sz w:val="20"/>
                <w:szCs w:val="20"/>
              </w:rPr>
            </w:pPr>
            <w:ins w:id="4155" w:author="wincol" w:date="2016-05-12T15:03:00Z">
              <w:r>
                <w:rPr>
                  <w:rFonts w:ascii="宋体" w:cs="宋体" w:hint="eastAsia"/>
                  <w:kern w:val="0"/>
                  <w:sz w:val="20"/>
                  <w:szCs w:val="20"/>
                </w:rPr>
                <w:t>EXT_FILED3</w:t>
              </w:r>
            </w:ins>
          </w:p>
        </w:tc>
        <w:tc>
          <w:tcPr>
            <w:tcW w:w="1701" w:type="dxa"/>
          </w:tcPr>
          <w:p w14:paraId="14469E95" w14:textId="77777777" w:rsidR="005E357D" w:rsidRPr="00AC03B1" w:rsidDel="00091048" w:rsidRDefault="005E357D" w:rsidP="00A517BF">
            <w:pPr>
              <w:rPr>
                <w:ins w:id="4156" w:author="wincol" w:date="2016-05-12T15:03:00Z"/>
              </w:rPr>
            </w:pPr>
            <w:ins w:id="4157" w:author="wincol" w:date="2016-05-12T15:03:00Z">
              <w:r>
                <w:rPr>
                  <w:rFonts w:ascii="宋体" w:cs="宋体" w:hint="eastAsia"/>
                  <w:kern w:val="0"/>
                  <w:sz w:val="20"/>
                  <w:szCs w:val="20"/>
                </w:rPr>
                <w:t>备用字段3</w:t>
              </w:r>
            </w:ins>
          </w:p>
        </w:tc>
        <w:tc>
          <w:tcPr>
            <w:tcW w:w="850" w:type="dxa"/>
          </w:tcPr>
          <w:p w14:paraId="743E7DDC" w14:textId="77777777" w:rsidR="005E357D" w:rsidRPr="00DE25D2" w:rsidDel="00091048" w:rsidRDefault="005E357D" w:rsidP="00A517BF">
            <w:pPr>
              <w:rPr>
                <w:ins w:id="4158" w:author="wincol" w:date="2016-05-12T15:03:00Z"/>
                <w:rFonts w:ascii="宋体" w:cs="宋体"/>
                <w:kern w:val="0"/>
                <w:sz w:val="20"/>
                <w:szCs w:val="20"/>
              </w:rPr>
            </w:pPr>
            <w:ins w:id="4159" w:author="wincol" w:date="2016-05-12T15:03: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300</w:t>
              </w:r>
              <w:r w:rsidRPr="00A560D3">
                <w:rPr>
                  <w:rFonts w:ascii="宋体" w:cs="宋体"/>
                  <w:kern w:val="0"/>
                  <w:sz w:val="20"/>
                  <w:szCs w:val="20"/>
                </w:rPr>
                <w:t>)</w:t>
              </w:r>
            </w:ins>
          </w:p>
        </w:tc>
        <w:tc>
          <w:tcPr>
            <w:tcW w:w="709" w:type="dxa"/>
          </w:tcPr>
          <w:p w14:paraId="1C6F68EB" w14:textId="77777777" w:rsidR="005E357D" w:rsidDel="00091048" w:rsidRDefault="005E357D" w:rsidP="00A517BF">
            <w:pPr>
              <w:rPr>
                <w:ins w:id="4160" w:author="wincol" w:date="2016-05-12T15:03:00Z"/>
              </w:rPr>
            </w:pPr>
            <w:ins w:id="4161" w:author="wincol" w:date="2016-05-12T15:03:00Z">
              <w:r>
                <w:rPr>
                  <w:rFonts w:ascii="宋体" w:hAnsi="宋体" w:hint="eastAsia"/>
                </w:rPr>
                <w:t>是</w:t>
              </w:r>
            </w:ins>
          </w:p>
        </w:tc>
        <w:tc>
          <w:tcPr>
            <w:tcW w:w="1861" w:type="dxa"/>
          </w:tcPr>
          <w:p w14:paraId="7918CCEB" w14:textId="77777777" w:rsidR="005E357D" w:rsidRPr="00AC03B1" w:rsidDel="00091048" w:rsidRDefault="005E357D" w:rsidP="00A517BF">
            <w:pPr>
              <w:rPr>
                <w:ins w:id="4162" w:author="wincol" w:date="2016-05-12T15:03:00Z"/>
              </w:rPr>
            </w:pPr>
            <w:ins w:id="4163" w:author="wincol" w:date="2016-05-12T15:03:00Z">
              <w:r>
                <w:rPr>
                  <w:rFonts w:ascii="宋体" w:cs="宋体" w:hint="eastAsia"/>
                  <w:kern w:val="0"/>
                  <w:sz w:val="20"/>
                  <w:szCs w:val="20"/>
                </w:rPr>
                <w:t>备用字段3</w:t>
              </w:r>
            </w:ins>
          </w:p>
        </w:tc>
      </w:tr>
    </w:tbl>
    <w:p w14:paraId="3AE2205B" w14:textId="77777777" w:rsidR="005E357D" w:rsidRDefault="005E357D" w:rsidP="005E357D">
      <w:pPr>
        <w:rPr>
          <w:ins w:id="4164" w:author="wincol" w:date="2016-05-12T15:03:00Z"/>
          <w:rFonts w:eastAsiaTheme="minorEastAsia"/>
          <w:szCs w:val="21"/>
        </w:rPr>
      </w:pPr>
    </w:p>
    <w:p w14:paraId="10000825" w14:textId="77777777" w:rsidR="005E357D" w:rsidRPr="004E6C5A" w:rsidRDefault="005E357D" w:rsidP="005E357D">
      <w:pPr>
        <w:rPr>
          <w:ins w:id="4165" w:author="wincol" w:date="2016-05-12T15:03:00Z"/>
          <w:rFonts w:ascii="微软雅黑" w:eastAsia="微软雅黑" w:hAnsi="微软雅黑"/>
        </w:rPr>
      </w:pPr>
      <w:ins w:id="4166" w:author="wincol" w:date="2016-05-12T15:03:00Z">
        <w:r w:rsidRPr="00A560D3">
          <w:rPr>
            <w:rFonts w:eastAsiaTheme="minorEastAsia" w:hint="eastAsia"/>
            <w:szCs w:val="21"/>
          </w:rPr>
          <w:t>第三方公司应返回</w:t>
        </w:r>
        <w:r>
          <w:rPr>
            <w:rFonts w:eastAsiaTheme="minorEastAsia" w:hint="eastAsia"/>
            <w:szCs w:val="21"/>
          </w:rPr>
          <w:t>（报文头内容按</w:t>
        </w:r>
        <w:r>
          <w:rPr>
            <w:rFonts w:eastAsiaTheme="minorEastAsia" w:hint="eastAsia"/>
            <w:szCs w:val="21"/>
          </w:rPr>
          <w:t>3.8</w:t>
        </w:r>
        <w:r>
          <w:rPr>
            <w:rFonts w:eastAsiaTheme="minorEastAsia" w:hint="eastAsia"/>
            <w:szCs w:val="21"/>
          </w:rPr>
          <w:t>报文头里的应答报文的报文头定义）</w:t>
        </w:r>
        <w:r w:rsidRPr="00A560D3">
          <w:rPr>
            <w:rFonts w:eastAsiaTheme="minorEastAsia" w:hint="eastAsia"/>
            <w:szCs w:val="21"/>
          </w:rPr>
          <w:t>：</w:t>
        </w:r>
      </w:ins>
    </w:p>
    <w:tbl>
      <w:tblPr>
        <w:tblW w:w="7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1"/>
        <w:gridCol w:w="1899"/>
        <w:gridCol w:w="1701"/>
        <w:gridCol w:w="850"/>
        <w:gridCol w:w="709"/>
        <w:gridCol w:w="1861"/>
      </w:tblGrid>
      <w:tr w:rsidR="005E357D" w14:paraId="43E76A93" w14:textId="77777777" w:rsidTr="00A517BF">
        <w:trPr>
          <w:trHeight w:val="290"/>
          <w:ins w:id="4167" w:author="wincol" w:date="2016-05-12T15:03:00Z"/>
        </w:trPr>
        <w:tc>
          <w:tcPr>
            <w:tcW w:w="761" w:type="dxa"/>
            <w:tcBorders>
              <w:bottom w:val="single" w:sz="4" w:space="0" w:color="auto"/>
            </w:tcBorders>
            <w:shd w:val="clear" w:color="auto" w:fill="C0C0C0"/>
          </w:tcPr>
          <w:p w14:paraId="6C45390C" w14:textId="77777777" w:rsidR="005E357D" w:rsidRDefault="005E357D" w:rsidP="00A517BF">
            <w:pPr>
              <w:rPr>
                <w:ins w:id="4168" w:author="wincol" w:date="2016-05-12T15:03:00Z"/>
                <w:rFonts w:ascii="宋体" w:hAnsi="宋体"/>
                <w:b/>
                <w:szCs w:val="21"/>
              </w:rPr>
            </w:pPr>
            <w:ins w:id="4169" w:author="wincol" w:date="2016-05-12T15:03:00Z">
              <w:r>
                <w:rPr>
                  <w:rFonts w:ascii="宋体" w:hAnsi="宋体"/>
                  <w:b/>
                  <w:szCs w:val="21"/>
                </w:rPr>
                <w:t>模块</w:t>
              </w:r>
            </w:ins>
          </w:p>
        </w:tc>
        <w:tc>
          <w:tcPr>
            <w:tcW w:w="1899" w:type="dxa"/>
            <w:tcBorders>
              <w:bottom w:val="single" w:sz="4" w:space="0" w:color="auto"/>
            </w:tcBorders>
            <w:shd w:val="clear" w:color="auto" w:fill="C0C0C0"/>
          </w:tcPr>
          <w:p w14:paraId="36AA77BF" w14:textId="77777777" w:rsidR="005E357D" w:rsidRDefault="005E357D" w:rsidP="00A517BF">
            <w:pPr>
              <w:rPr>
                <w:ins w:id="4170" w:author="wincol" w:date="2016-05-12T15:03:00Z"/>
                <w:rFonts w:ascii="宋体" w:hAnsi="宋体"/>
                <w:b/>
              </w:rPr>
            </w:pPr>
            <w:ins w:id="4171" w:author="wincol" w:date="2016-05-12T15:03:00Z">
              <w:r>
                <w:rPr>
                  <w:rFonts w:ascii="宋体" w:hAnsi="宋体"/>
                  <w:b/>
                  <w:szCs w:val="21"/>
                </w:rPr>
                <w:t>字段ID</w:t>
              </w:r>
            </w:ins>
          </w:p>
        </w:tc>
        <w:tc>
          <w:tcPr>
            <w:tcW w:w="1701" w:type="dxa"/>
            <w:tcBorders>
              <w:bottom w:val="single" w:sz="4" w:space="0" w:color="auto"/>
            </w:tcBorders>
            <w:shd w:val="clear" w:color="auto" w:fill="C0C0C0"/>
          </w:tcPr>
          <w:p w14:paraId="44C0B3ED" w14:textId="77777777" w:rsidR="005E357D" w:rsidRDefault="005E357D" w:rsidP="00A517BF">
            <w:pPr>
              <w:rPr>
                <w:ins w:id="4172" w:author="wincol" w:date="2016-05-12T15:03:00Z"/>
                <w:rFonts w:ascii="宋体" w:hAnsi="宋体"/>
                <w:b/>
              </w:rPr>
            </w:pPr>
            <w:ins w:id="4173" w:author="wincol" w:date="2016-05-12T15:03:00Z">
              <w:r>
                <w:rPr>
                  <w:rFonts w:ascii="宋体" w:hAnsi="宋体"/>
                  <w:b/>
                  <w:szCs w:val="21"/>
                </w:rPr>
                <w:t>字段名称</w:t>
              </w:r>
            </w:ins>
          </w:p>
        </w:tc>
        <w:tc>
          <w:tcPr>
            <w:tcW w:w="850" w:type="dxa"/>
            <w:tcBorders>
              <w:bottom w:val="single" w:sz="4" w:space="0" w:color="auto"/>
            </w:tcBorders>
            <w:shd w:val="clear" w:color="auto" w:fill="C0C0C0"/>
          </w:tcPr>
          <w:p w14:paraId="2FC36743" w14:textId="77777777" w:rsidR="005E357D" w:rsidRDefault="005E357D" w:rsidP="00A517BF">
            <w:pPr>
              <w:rPr>
                <w:ins w:id="4174" w:author="wincol" w:date="2016-05-12T15:03:00Z"/>
                <w:rFonts w:ascii="宋体" w:hAnsi="宋体"/>
                <w:b/>
              </w:rPr>
            </w:pPr>
            <w:ins w:id="4175" w:author="wincol" w:date="2016-05-12T15:03:00Z">
              <w:r>
                <w:rPr>
                  <w:rFonts w:ascii="宋体" w:hAnsi="宋体"/>
                  <w:b/>
                  <w:szCs w:val="21"/>
                </w:rPr>
                <w:t>类型</w:t>
              </w:r>
            </w:ins>
          </w:p>
        </w:tc>
        <w:tc>
          <w:tcPr>
            <w:tcW w:w="709" w:type="dxa"/>
            <w:tcBorders>
              <w:bottom w:val="single" w:sz="4" w:space="0" w:color="auto"/>
            </w:tcBorders>
            <w:shd w:val="clear" w:color="auto" w:fill="C0C0C0"/>
          </w:tcPr>
          <w:p w14:paraId="765D38D9" w14:textId="77777777" w:rsidR="005E357D" w:rsidRDefault="005E357D" w:rsidP="00A517BF">
            <w:pPr>
              <w:rPr>
                <w:ins w:id="4176" w:author="wincol" w:date="2016-05-12T15:03:00Z"/>
                <w:rFonts w:ascii="宋体" w:hAnsi="宋体"/>
                <w:b/>
              </w:rPr>
            </w:pPr>
            <w:ins w:id="4177" w:author="wincol" w:date="2016-05-12T15:03:00Z">
              <w:r>
                <w:rPr>
                  <w:rFonts w:ascii="宋体" w:hAnsi="宋体" w:hint="eastAsia"/>
                  <w:b/>
                </w:rPr>
                <w:t>可空</w:t>
              </w:r>
            </w:ins>
          </w:p>
        </w:tc>
        <w:tc>
          <w:tcPr>
            <w:tcW w:w="1861" w:type="dxa"/>
            <w:tcBorders>
              <w:bottom w:val="single" w:sz="4" w:space="0" w:color="auto"/>
            </w:tcBorders>
            <w:shd w:val="clear" w:color="auto" w:fill="C0C0C0"/>
          </w:tcPr>
          <w:p w14:paraId="715ACFEB" w14:textId="77777777" w:rsidR="005E357D" w:rsidRDefault="005E357D" w:rsidP="00A517BF">
            <w:pPr>
              <w:rPr>
                <w:ins w:id="4178" w:author="wincol" w:date="2016-05-12T15:03:00Z"/>
                <w:rFonts w:ascii="宋体" w:hAnsi="宋体"/>
                <w:b/>
              </w:rPr>
            </w:pPr>
            <w:ins w:id="4179" w:author="wincol" w:date="2016-05-12T15:03:00Z">
              <w:r>
                <w:rPr>
                  <w:rFonts w:ascii="宋体" w:hAnsi="宋体"/>
                  <w:b/>
                </w:rPr>
                <w:t>备注</w:t>
              </w:r>
            </w:ins>
          </w:p>
        </w:tc>
      </w:tr>
      <w:tr w:rsidR="005E357D" w14:paraId="1E64925D" w14:textId="77777777" w:rsidTr="00A517BF">
        <w:trPr>
          <w:cantSplit/>
          <w:trHeight w:val="290"/>
          <w:ins w:id="4180" w:author="wincol" w:date="2016-05-12T15:03:00Z"/>
        </w:trPr>
        <w:tc>
          <w:tcPr>
            <w:tcW w:w="761" w:type="dxa"/>
            <w:vMerge w:val="restart"/>
          </w:tcPr>
          <w:p w14:paraId="1FF05B27" w14:textId="77777777" w:rsidR="005E357D" w:rsidRDefault="005E357D" w:rsidP="00A517BF">
            <w:pPr>
              <w:jc w:val="center"/>
              <w:rPr>
                <w:ins w:id="4181" w:author="wincol" w:date="2016-05-12T15:03:00Z"/>
                <w:rFonts w:ascii="宋体" w:hAnsi="宋体"/>
              </w:rPr>
            </w:pPr>
            <w:ins w:id="4182" w:author="wincol" w:date="2016-05-12T15:03:00Z">
              <w:r>
                <w:rPr>
                  <w:rFonts w:ascii="宋体" w:hAnsi="宋体" w:hint="eastAsia"/>
                </w:rPr>
                <w:t>BODY</w:t>
              </w:r>
            </w:ins>
          </w:p>
        </w:tc>
        <w:tc>
          <w:tcPr>
            <w:tcW w:w="7020" w:type="dxa"/>
            <w:gridSpan w:val="5"/>
          </w:tcPr>
          <w:p w14:paraId="62E5A129" w14:textId="77777777" w:rsidR="005E357D" w:rsidRDefault="005E357D" w:rsidP="00A517BF">
            <w:pPr>
              <w:rPr>
                <w:ins w:id="4183" w:author="wincol" w:date="2016-05-12T15:03:00Z"/>
                <w:rFonts w:ascii="宋体" w:hAnsi="宋体"/>
              </w:rPr>
            </w:pPr>
          </w:p>
        </w:tc>
      </w:tr>
      <w:tr w:rsidR="005E357D" w14:paraId="6773F702" w14:textId="77777777" w:rsidTr="00A517BF">
        <w:trPr>
          <w:cantSplit/>
          <w:trHeight w:val="290"/>
          <w:ins w:id="4184" w:author="wincol" w:date="2016-05-12T15:03:00Z"/>
        </w:trPr>
        <w:tc>
          <w:tcPr>
            <w:tcW w:w="761" w:type="dxa"/>
            <w:vMerge/>
          </w:tcPr>
          <w:p w14:paraId="134FC5EA" w14:textId="77777777" w:rsidR="005E357D" w:rsidRDefault="005E357D" w:rsidP="00A517BF">
            <w:pPr>
              <w:jc w:val="center"/>
              <w:rPr>
                <w:ins w:id="4185" w:author="wincol" w:date="2016-05-12T15:03:00Z"/>
                <w:rFonts w:ascii="宋体" w:hAnsi="宋体"/>
              </w:rPr>
            </w:pPr>
          </w:p>
        </w:tc>
        <w:tc>
          <w:tcPr>
            <w:tcW w:w="1899" w:type="dxa"/>
          </w:tcPr>
          <w:p w14:paraId="76686A76" w14:textId="77777777" w:rsidR="005E357D" w:rsidRPr="00BA665E" w:rsidRDefault="005E357D" w:rsidP="00A517BF">
            <w:pPr>
              <w:autoSpaceDE w:val="0"/>
              <w:autoSpaceDN w:val="0"/>
              <w:adjustRightInd w:val="0"/>
              <w:spacing w:line="267" w:lineRule="exact"/>
              <w:jc w:val="left"/>
              <w:rPr>
                <w:ins w:id="4186" w:author="wincol" w:date="2016-05-12T15:03:00Z"/>
                <w:rFonts w:ascii="宋体" w:hAnsi="宋体"/>
              </w:rPr>
            </w:pPr>
            <w:ins w:id="4187" w:author="wincol" w:date="2016-05-12T15:03:00Z">
              <w:r>
                <w:rPr>
                  <w:rFonts w:ascii="宋体" w:cs="宋体" w:hint="eastAsia"/>
                  <w:kern w:val="0"/>
                  <w:sz w:val="20"/>
                  <w:szCs w:val="20"/>
                </w:rPr>
                <w:t>TRANSCODE</w:t>
              </w:r>
            </w:ins>
          </w:p>
        </w:tc>
        <w:tc>
          <w:tcPr>
            <w:tcW w:w="1701" w:type="dxa"/>
          </w:tcPr>
          <w:p w14:paraId="1EC92383" w14:textId="77777777" w:rsidR="005E357D" w:rsidRDefault="005E357D" w:rsidP="00A517BF">
            <w:pPr>
              <w:rPr>
                <w:ins w:id="4188" w:author="wincol" w:date="2016-05-12T15:03:00Z"/>
                <w:rFonts w:ascii="宋体" w:hAnsi="宋体"/>
              </w:rPr>
            </w:pPr>
            <w:ins w:id="4189" w:author="wincol" w:date="2016-05-12T15:03:00Z">
              <w:r w:rsidRPr="00A560D3">
                <w:rPr>
                  <w:rFonts w:ascii="宋体" w:cs="宋体" w:hint="eastAsia"/>
                  <w:kern w:val="0"/>
                  <w:sz w:val="20"/>
                  <w:szCs w:val="20"/>
                </w:rPr>
                <w:t>交易码</w:t>
              </w:r>
            </w:ins>
          </w:p>
        </w:tc>
        <w:tc>
          <w:tcPr>
            <w:tcW w:w="850" w:type="dxa"/>
          </w:tcPr>
          <w:p w14:paraId="256408C5" w14:textId="77777777" w:rsidR="005E357D" w:rsidRDefault="005E357D" w:rsidP="00A517BF">
            <w:pPr>
              <w:rPr>
                <w:ins w:id="4190" w:author="wincol" w:date="2016-05-12T15:03:00Z"/>
                <w:rFonts w:ascii="宋体" w:hAnsi="宋体"/>
              </w:rPr>
            </w:pPr>
            <w:ins w:id="4191" w:author="wincol" w:date="2016-05-12T15:03: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8</w:t>
              </w:r>
              <w:r w:rsidRPr="00A560D3">
                <w:rPr>
                  <w:rFonts w:ascii="宋体" w:cs="宋体"/>
                  <w:kern w:val="0"/>
                  <w:sz w:val="20"/>
                  <w:szCs w:val="20"/>
                </w:rPr>
                <w:t>)</w:t>
              </w:r>
            </w:ins>
          </w:p>
        </w:tc>
        <w:tc>
          <w:tcPr>
            <w:tcW w:w="709" w:type="dxa"/>
          </w:tcPr>
          <w:p w14:paraId="09B13F8B" w14:textId="77777777" w:rsidR="005E357D" w:rsidRPr="00EA7B55" w:rsidRDefault="005E357D" w:rsidP="00A517BF">
            <w:pPr>
              <w:autoSpaceDE w:val="0"/>
              <w:autoSpaceDN w:val="0"/>
              <w:adjustRightInd w:val="0"/>
              <w:spacing w:line="267" w:lineRule="exact"/>
              <w:jc w:val="left"/>
              <w:rPr>
                <w:ins w:id="4192" w:author="wincol" w:date="2016-05-12T15:03:00Z"/>
                <w:rFonts w:ascii="宋体" w:cs="宋体"/>
                <w:kern w:val="0"/>
                <w:sz w:val="20"/>
                <w:szCs w:val="20"/>
              </w:rPr>
            </w:pPr>
            <w:ins w:id="4193" w:author="wincol" w:date="2016-05-12T15:03:00Z">
              <w:r>
                <w:rPr>
                  <w:rFonts w:ascii="宋体" w:cs="宋体" w:hint="eastAsia"/>
                  <w:kern w:val="0"/>
                  <w:sz w:val="20"/>
                  <w:szCs w:val="20"/>
                </w:rPr>
                <w:t>否</w:t>
              </w:r>
            </w:ins>
          </w:p>
        </w:tc>
        <w:tc>
          <w:tcPr>
            <w:tcW w:w="1861" w:type="dxa"/>
          </w:tcPr>
          <w:p w14:paraId="6FDF6008" w14:textId="77777777" w:rsidR="005E357D" w:rsidRPr="00EA7B55" w:rsidRDefault="005E357D" w:rsidP="00A517BF">
            <w:pPr>
              <w:autoSpaceDE w:val="0"/>
              <w:autoSpaceDN w:val="0"/>
              <w:adjustRightInd w:val="0"/>
              <w:spacing w:line="267" w:lineRule="exact"/>
              <w:jc w:val="left"/>
              <w:rPr>
                <w:ins w:id="4194" w:author="wincol" w:date="2016-05-12T15:03:00Z"/>
                <w:rFonts w:ascii="宋体" w:cs="宋体"/>
                <w:kern w:val="0"/>
                <w:sz w:val="20"/>
                <w:szCs w:val="20"/>
              </w:rPr>
            </w:pPr>
            <w:ins w:id="4195" w:author="wincol" w:date="2016-05-12T15:03:00Z">
              <w:r>
                <w:rPr>
                  <w:rFonts w:ascii="宋体" w:cs="宋体" w:hint="eastAsia"/>
                  <w:kern w:val="0"/>
                  <w:sz w:val="20"/>
                  <w:szCs w:val="20"/>
                </w:rPr>
                <w:t>OGWR0007</w:t>
              </w:r>
            </w:ins>
          </w:p>
        </w:tc>
      </w:tr>
      <w:tr w:rsidR="005E357D" w14:paraId="45A9FF1C" w14:textId="77777777" w:rsidTr="00A517BF">
        <w:trPr>
          <w:cantSplit/>
          <w:trHeight w:val="290"/>
          <w:ins w:id="4196" w:author="wincol" w:date="2016-05-12T15:03:00Z"/>
        </w:trPr>
        <w:tc>
          <w:tcPr>
            <w:tcW w:w="761" w:type="dxa"/>
            <w:vMerge/>
          </w:tcPr>
          <w:p w14:paraId="66D7FB57" w14:textId="77777777" w:rsidR="005E357D" w:rsidRDefault="005E357D" w:rsidP="00A517BF">
            <w:pPr>
              <w:jc w:val="center"/>
              <w:rPr>
                <w:ins w:id="4197" w:author="wincol" w:date="2016-05-12T15:03:00Z"/>
                <w:rFonts w:ascii="宋体" w:hAnsi="宋体"/>
              </w:rPr>
            </w:pPr>
          </w:p>
        </w:tc>
        <w:tc>
          <w:tcPr>
            <w:tcW w:w="7020" w:type="dxa"/>
            <w:gridSpan w:val="5"/>
          </w:tcPr>
          <w:p w14:paraId="06D21CDD" w14:textId="77777777" w:rsidR="005E357D" w:rsidRPr="00EA7B55" w:rsidRDefault="005E357D" w:rsidP="00A517BF">
            <w:pPr>
              <w:autoSpaceDE w:val="0"/>
              <w:autoSpaceDN w:val="0"/>
              <w:adjustRightInd w:val="0"/>
              <w:spacing w:line="267" w:lineRule="exact"/>
              <w:jc w:val="left"/>
              <w:rPr>
                <w:ins w:id="4198" w:author="wincol" w:date="2016-05-12T15:03:00Z"/>
                <w:rFonts w:ascii="宋体" w:cs="宋体"/>
                <w:kern w:val="0"/>
                <w:sz w:val="20"/>
                <w:szCs w:val="20"/>
              </w:rPr>
            </w:pPr>
            <w:ins w:id="4199" w:author="wincol" w:date="2016-05-12T15:03:00Z">
              <w:r w:rsidRPr="00A710BB">
                <w:rPr>
                  <w:rFonts w:ascii="宋体" w:cs="宋体" w:hint="eastAsia"/>
                  <w:kern w:val="0"/>
                  <w:sz w:val="20"/>
                  <w:szCs w:val="20"/>
                </w:rPr>
                <w:t>数据</w:t>
              </w:r>
              <w:r>
                <w:rPr>
                  <w:rFonts w:ascii="宋体" w:cs="宋体" w:hint="eastAsia"/>
                  <w:kern w:val="0"/>
                  <w:sz w:val="20"/>
                  <w:szCs w:val="20"/>
                </w:rPr>
                <w:t>加密</w:t>
              </w:r>
              <w:r w:rsidRPr="00A710BB">
                <w:rPr>
                  <w:rFonts w:ascii="宋体" w:cs="宋体" w:hint="eastAsia"/>
                  <w:kern w:val="0"/>
                  <w:sz w:val="20"/>
                  <w:szCs w:val="20"/>
                </w:rPr>
                <w:t>域</w:t>
              </w:r>
              <w:r>
                <w:rPr>
                  <w:rFonts w:ascii="宋体" w:cs="宋体" w:hint="eastAsia"/>
                  <w:kern w:val="0"/>
                  <w:sz w:val="20"/>
                  <w:szCs w:val="20"/>
                </w:rPr>
                <w:t>都放到</w:t>
              </w:r>
              <w:r w:rsidRPr="00FC1B2B">
                <w:rPr>
                  <w:rFonts w:ascii="宋体" w:cs="宋体"/>
                  <w:kern w:val="0"/>
                  <w:sz w:val="20"/>
                  <w:szCs w:val="20"/>
                </w:rPr>
                <w:t>XMLPARA</w:t>
              </w:r>
              <w:r w:rsidRPr="00FC1B2B">
                <w:rPr>
                  <w:rFonts w:ascii="宋体" w:cs="宋体" w:hint="eastAsia"/>
                  <w:kern w:val="0"/>
                  <w:sz w:val="20"/>
                  <w:szCs w:val="20"/>
                </w:rPr>
                <w:t>里面</w:t>
              </w:r>
            </w:ins>
          </w:p>
        </w:tc>
      </w:tr>
      <w:tr w:rsidR="005E357D" w14:paraId="7063F46C" w14:textId="77777777" w:rsidTr="00A517BF">
        <w:trPr>
          <w:cantSplit/>
          <w:trHeight w:val="139"/>
          <w:ins w:id="4200" w:author="wincol" w:date="2016-05-12T15:03:00Z"/>
        </w:trPr>
        <w:tc>
          <w:tcPr>
            <w:tcW w:w="761" w:type="dxa"/>
            <w:vMerge/>
          </w:tcPr>
          <w:p w14:paraId="25ACB130" w14:textId="77777777" w:rsidR="005E357D" w:rsidRDefault="005E357D" w:rsidP="00A517BF">
            <w:pPr>
              <w:rPr>
                <w:ins w:id="4201" w:author="wincol" w:date="2016-05-12T15:03:00Z"/>
                <w:rFonts w:ascii="宋体" w:hAnsi="宋体"/>
              </w:rPr>
            </w:pPr>
          </w:p>
        </w:tc>
        <w:tc>
          <w:tcPr>
            <w:tcW w:w="1899" w:type="dxa"/>
          </w:tcPr>
          <w:p w14:paraId="6D163402" w14:textId="77777777" w:rsidR="005E357D" w:rsidRPr="00A560D3" w:rsidRDefault="005E357D" w:rsidP="00A517BF">
            <w:pPr>
              <w:autoSpaceDE w:val="0"/>
              <w:autoSpaceDN w:val="0"/>
              <w:adjustRightInd w:val="0"/>
              <w:spacing w:line="267" w:lineRule="exact"/>
              <w:jc w:val="left"/>
              <w:rPr>
                <w:ins w:id="4202" w:author="wincol" w:date="2016-05-12T15:03:00Z"/>
                <w:rFonts w:ascii="宋体" w:cs="宋体"/>
                <w:kern w:val="0"/>
                <w:sz w:val="20"/>
                <w:szCs w:val="20"/>
              </w:rPr>
            </w:pPr>
            <w:ins w:id="4203" w:author="wincol" w:date="2016-05-12T15:03:00Z">
              <w:r w:rsidRPr="00A560D3">
                <w:rPr>
                  <w:rFonts w:ascii="宋体" w:cs="宋体"/>
                  <w:kern w:val="0"/>
                  <w:sz w:val="20"/>
                  <w:szCs w:val="20"/>
                </w:rPr>
                <w:t>RETURNCODE</w:t>
              </w:r>
            </w:ins>
          </w:p>
        </w:tc>
        <w:tc>
          <w:tcPr>
            <w:tcW w:w="1701" w:type="dxa"/>
          </w:tcPr>
          <w:p w14:paraId="07D62C10" w14:textId="77777777" w:rsidR="005E357D" w:rsidRPr="00A560D3" w:rsidRDefault="005E357D" w:rsidP="00A517BF">
            <w:pPr>
              <w:autoSpaceDE w:val="0"/>
              <w:autoSpaceDN w:val="0"/>
              <w:adjustRightInd w:val="0"/>
              <w:spacing w:line="281" w:lineRule="exact"/>
              <w:ind w:left="108"/>
              <w:jc w:val="left"/>
              <w:rPr>
                <w:ins w:id="4204" w:author="wincol" w:date="2016-05-12T15:03:00Z"/>
                <w:rFonts w:ascii="宋体" w:cs="宋体"/>
                <w:kern w:val="0"/>
                <w:sz w:val="20"/>
                <w:szCs w:val="20"/>
              </w:rPr>
            </w:pPr>
            <w:ins w:id="4205" w:author="wincol" w:date="2016-05-12T15:03:00Z">
              <w:r w:rsidRPr="00A560D3">
                <w:rPr>
                  <w:rFonts w:ascii="宋体" w:cs="宋体" w:hint="eastAsia"/>
                  <w:kern w:val="0"/>
                  <w:sz w:val="20"/>
                  <w:szCs w:val="20"/>
                </w:rPr>
                <w:t>响应码</w:t>
              </w:r>
            </w:ins>
          </w:p>
        </w:tc>
        <w:tc>
          <w:tcPr>
            <w:tcW w:w="850" w:type="dxa"/>
          </w:tcPr>
          <w:p w14:paraId="3E6514B0" w14:textId="77777777" w:rsidR="005E357D" w:rsidRPr="00A560D3" w:rsidRDefault="005E357D" w:rsidP="00A517BF">
            <w:pPr>
              <w:autoSpaceDE w:val="0"/>
              <w:autoSpaceDN w:val="0"/>
              <w:adjustRightInd w:val="0"/>
              <w:spacing w:line="281" w:lineRule="exact"/>
              <w:jc w:val="left"/>
              <w:rPr>
                <w:ins w:id="4206" w:author="wincol" w:date="2016-05-12T15:03:00Z"/>
                <w:rFonts w:ascii="宋体" w:cs="宋体"/>
                <w:kern w:val="0"/>
                <w:sz w:val="20"/>
                <w:szCs w:val="20"/>
              </w:rPr>
            </w:pPr>
            <w:ins w:id="4207" w:author="wincol" w:date="2016-05-12T15:03:00Z">
              <w:r>
                <w:rPr>
                  <w:rFonts w:ascii="宋体" w:cs="宋体" w:hint="eastAsia"/>
                  <w:kern w:val="0"/>
                  <w:sz w:val="20"/>
                  <w:szCs w:val="20"/>
                </w:rPr>
                <w:t>C</w:t>
              </w:r>
              <w:r w:rsidRPr="00A560D3">
                <w:rPr>
                  <w:rFonts w:ascii="宋体" w:cs="宋体"/>
                  <w:kern w:val="0"/>
                  <w:sz w:val="20"/>
                  <w:szCs w:val="20"/>
                </w:rPr>
                <w:t>(64)</w:t>
              </w:r>
            </w:ins>
          </w:p>
        </w:tc>
        <w:tc>
          <w:tcPr>
            <w:tcW w:w="709" w:type="dxa"/>
          </w:tcPr>
          <w:p w14:paraId="46D78A97" w14:textId="77777777" w:rsidR="005E357D" w:rsidRPr="00A560D3" w:rsidRDefault="005E357D" w:rsidP="00A517BF">
            <w:pPr>
              <w:autoSpaceDE w:val="0"/>
              <w:autoSpaceDN w:val="0"/>
              <w:adjustRightInd w:val="0"/>
              <w:spacing w:line="281" w:lineRule="exact"/>
              <w:ind w:left="108"/>
              <w:jc w:val="left"/>
              <w:rPr>
                <w:ins w:id="4208" w:author="wincol" w:date="2016-05-12T15:03:00Z"/>
                <w:rFonts w:ascii="宋体" w:cs="宋体"/>
                <w:kern w:val="0"/>
                <w:sz w:val="20"/>
                <w:szCs w:val="20"/>
              </w:rPr>
            </w:pPr>
            <w:ins w:id="4209" w:author="wincol" w:date="2016-05-12T15:03:00Z">
              <w:r>
                <w:rPr>
                  <w:rFonts w:ascii="宋体" w:cs="宋体" w:hint="eastAsia"/>
                  <w:kern w:val="0"/>
                  <w:sz w:val="20"/>
                  <w:szCs w:val="20"/>
                </w:rPr>
                <w:t>否</w:t>
              </w:r>
            </w:ins>
          </w:p>
        </w:tc>
        <w:tc>
          <w:tcPr>
            <w:tcW w:w="1861" w:type="dxa"/>
          </w:tcPr>
          <w:p w14:paraId="55EC96D9" w14:textId="77777777" w:rsidR="005E357D" w:rsidRPr="00A560D3" w:rsidRDefault="005E357D" w:rsidP="00A517BF">
            <w:pPr>
              <w:autoSpaceDE w:val="0"/>
              <w:autoSpaceDN w:val="0"/>
              <w:adjustRightInd w:val="0"/>
              <w:spacing w:line="283" w:lineRule="exact"/>
              <w:ind w:left="108"/>
              <w:jc w:val="left"/>
              <w:rPr>
                <w:ins w:id="4210" w:author="wincol" w:date="2016-05-12T15:03:00Z"/>
                <w:rFonts w:ascii="宋体" w:cs="宋体"/>
                <w:kern w:val="0"/>
                <w:sz w:val="20"/>
                <w:szCs w:val="20"/>
              </w:rPr>
            </w:pPr>
            <w:ins w:id="4211" w:author="wincol" w:date="2016-05-12T15:03:00Z">
              <w:r w:rsidRPr="00A560D3">
                <w:rPr>
                  <w:rFonts w:ascii="宋体" w:cs="宋体"/>
                  <w:kern w:val="0"/>
                  <w:sz w:val="20"/>
                  <w:szCs w:val="20"/>
                </w:rPr>
                <w:t>000000</w:t>
              </w:r>
              <w:r w:rsidRPr="00A560D3">
                <w:rPr>
                  <w:rFonts w:ascii="宋体" w:cs="宋体" w:hint="eastAsia"/>
                  <w:kern w:val="0"/>
                  <w:sz w:val="20"/>
                  <w:szCs w:val="20"/>
                </w:rPr>
                <w:t>标识成功</w:t>
              </w:r>
            </w:ins>
          </w:p>
        </w:tc>
      </w:tr>
      <w:tr w:rsidR="005E357D" w14:paraId="0009BF0D" w14:textId="77777777" w:rsidTr="00A517BF">
        <w:trPr>
          <w:cantSplit/>
          <w:trHeight w:val="139"/>
          <w:ins w:id="4212" w:author="wincol" w:date="2016-05-12T15:03:00Z"/>
        </w:trPr>
        <w:tc>
          <w:tcPr>
            <w:tcW w:w="761" w:type="dxa"/>
            <w:vMerge/>
          </w:tcPr>
          <w:p w14:paraId="45A4BB29" w14:textId="77777777" w:rsidR="005E357D" w:rsidRDefault="005E357D" w:rsidP="00A517BF">
            <w:pPr>
              <w:rPr>
                <w:ins w:id="4213" w:author="wincol" w:date="2016-05-12T15:03:00Z"/>
                <w:rFonts w:ascii="宋体" w:hAnsi="宋体"/>
              </w:rPr>
            </w:pPr>
          </w:p>
        </w:tc>
        <w:tc>
          <w:tcPr>
            <w:tcW w:w="1899" w:type="dxa"/>
          </w:tcPr>
          <w:p w14:paraId="5BACEB56" w14:textId="77777777" w:rsidR="005E357D" w:rsidRPr="00A560D3" w:rsidRDefault="005E357D" w:rsidP="00A517BF">
            <w:pPr>
              <w:autoSpaceDE w:val="0"/>
              <w:autoSpaceDN w:val="0"/>
              <w:adjustRightInd w:val="0"/>
              <w:spacing w:line="267" w:lineRule="exact"/>
              <w:jc w:val="left"/>
              <w:rPr>
                <w:ins w:id="4214" w:author="wincol" w:date="2016-05-12T15:03:00Z"/>
                <w:rFonts w:ascii="宋体" w:cs="宋体"/>
                <w:kern w:val="0"/>
                <w:sz w:val="20"/>
                <w:szCs w:val="20"/>
              </w:rPr>
            </w:pPr>
            <w:ins w:id="4215" w:author="wincol" w:date="2016-05-12T15:03:00Z">
              <w:r w:rsidRPr="00A560D3">
                <w:rPr>
                  <w:rFonts w:ascii="宋体" w:cs="宋体"/>
                  <w:kern w:val="0"/>
                  <w:sz w:val="20"/>
                  <w:szCs w:val="20"/>
                </w:rPr>
                <w:t>RETURNMSG</w:t>
              </w:r>
            </w:ins>
          </w:p>
        </w:tc>
        <w:tc>
          <w:tcPr>
            <w:tcW w:w="1701" w:type="dxa"/>
          </w:tcPr>
          <w:p w14:paraId="13CD1B1C" w14:textId="77777777" w:rsidR="005E357D" w:rsidRPr="00A560D3" w:rsidRDefault="005E357D" w:rsidP="00A517BF">
            <w:pPr>
              <w:autoSpaceDE w:val="0"/>
              <w:autoSpaceDN w:val="0"/>
              <w:adjustRightInd w:val="0"/>
              <w:spacing w:line="281" w:lineRule="exact"/>
              <w:ind w:left="108"/>
              <w:jc w:val="left"/>
              <w:rPr>
                <w:ins w:id="4216" w:author="wincol" w:date="2016-05-12T15:03:00Z"/>
                <w:rFonts w:ascii="宋体" w:cs="宋体"/>
                <w:kern w:val="0"/>
                <w:sz w:val="20"/>
                <w:szCs w:val="20"/>
              </w:rPr>
            </w:pPr>
            <w:ins w:id="4217" w:author="wincol" w:date="2016-05-12T15:03:00Z">
              <w:r w:rsidRPr="00A560D3">
                <w:rPr>
                  <w:rFonts w:ascii="宋体" w:cs="宋体" w:hint="eastAsia"/>
                  <w:kern w:val="0"/>
                  <w:sz w:val="20"/>
                  <w:szCs w:val="20"/>
                </w:rPr>
                <w:t>响应信息</w:t>
              </w:r>
            </w:ins>
          </w:p>
        </w:tc>
        <w:tc>
          <w:tcPr>
            <w:tcW w:w="850" w:type="dxa"/>
          </w:tcPr>
          <w:p w14:paraId="3E95C4FB" w14:textId="77777777" w:rsidR="005E357D" w:rsidRPr="00A560D3" w:rsidRDefault="005E357D" w:rsidP="00A517BF">
            <w:pPr>
              <w:autoSpaceDE w:val="0"/>
              <w:autoSpaceDN w:val="0"/>
              <w:adjustRightInd w:val="0"/>
              <w:spacing w:line="267" w:lineRule="exact"/>
              <w:jc w:val="left"/>
              <w:rPr>
                <w:ins w:id="4218" w:author="wincol" w:date="2016-05-12T15:03:00Z"/>
                <w:rFonts w:ascii="宋体" w:cs="宋体"/>
                <w:kern w:val="0"/>
                <w:sz w:val="20"/>
                <w:szCs w:val="20"/>
              </w:rPr>
            </w:pPr>
            <w:ins w:id="4219" w:author="wincol" w:date="2016-05-12T15:03:00Z">
              <w:r>
                <w:rPr>
                  <w:rFonts w:ascii="宋体" w:cs="宋体" w:hint="eastAsia"/>
                  <w:kern w:val="0"/>
                  <w:sz w:val="20"/>
                  <w:szCs w:val="20"/>
                </w:rPr>
                <w:t>C</w:t>
              </w:r>
              <w:r w:rsidRPr="00A560D3">
                <w:rPr>
                  <w:rFonts w:ascii="宋体" w:cs="宋体"/>
                  <w:kern w:val="0"/>
                  <w:sz w:val="20"/>
                  <w:szCs w:val="20"/>
                </w:rPr>
                <w:t>(128)</w:t>
              </w:r>
            </w:ins>
          </w:p>
        </w:tc>
        <w:tc>
          <w:tcPr>
            <w:tcW w:w="709" w:type="dxa"/>
          </w:tcPr>
          <w:p w14:paraId="12B2B9C9" w14:textId="77777777" w:rsidR="005E357D" w:rsidRPr="00A560D3" w:rsidRDefault="005E357D" w:rsidP="00A517BF">
            <w:pPr>
              <w:autoSpaceDE w:val="0"/>
              <w:autoSpaceDN w:val="0"/>
              <w:adjustRightInd w:val="0"/>
              <w:spacing w:line="281" w:lineRule="exact"/>
              <w:ind w:left="108"/>
              <w:jc w:val="left"/>
              <w:rPr>
                <w:ins w:id="4220" w:author="wincol" w:date="2016-05-12T15:03:00Z"/>
                <w:rFonts w:ascii="宋体" w:cs="宋体"/>
                <w:kern w:val="0"/>
                <w:sz w:val="20"/>
                <w:szCs w:val="20"/>
              </w:rPr>
            </w:pPr>
            <w:ins w:id="4221" w:author="wincol" w:date="2016-05-12T15:03:00Z">
              <w:r>
                <w:rPr>
                  <w:rFonts w:ascii="宋体" w:cs="宋体" w:hint="eastAsia"/>
                  <w:kern w:val="0"/>
                  <w:sz w:val="20"/>
                  <w:szCs w:val="20"/>
                </w:rPr>
                <w:t>否</w:t>
              </w:r>
            </w:ins>
          </w:p>
        </w:tc>
        <w:tc>
          <w:tcPr>
            <w:tcW w:w="1861" w:type="dxa"/>
          </w:tcPr>
          <w:p w14:paraId="6D8E1D5F" w14:textId="77777777" w:rsidR="005E357D" w:rsidRPr="00A560D3" w:rsidRDefault="005E357D" w:rsidP="00A517BF">
            <w:pPr>
              <w:autoSpaceDE w:val="0"/>
              <w:autoSpaceDN w:val="0"/>
              <w:adjustRightInd w:val="0"/>
              <w:spacing w:line="283" w:lineRule="exact"/>
              <w:ind w:left="108"/>
              <w:jc w:val="left"/>
              <w:rPr>
                <w:ins w:id="4222" w:author="wincol" w:date="2016-05-12T15:03:00Z"/>
                <w:rFonts w:ascii="宋体" w:cs="宋体"/>
                <w:kern w:val="0"/>
                <w:sz w:val="20"/>
                <w:szCs w:val="20"/>
              </w:rPr>
            </w:pPr>
            <w:ins w:id="4223" w:author="wincol" w:date="2016-05-12T15:03:00Z">
              <w:r w:rsidRPr="00A560D3">
                <w:rPr>
                  <w:rFonts w:ascii="宋体" w:cs="宋体" w:hint="eastAsia"/>
                  <w:kern w:val="0"/>
                  <w:sz w:val="20"/>
                  <w:szCs w:val="20"/>
                </w:rPr>
                <w:t>交易成功</w:t>
              </w:r>
            </w:ins>
          </w:p>
        </w:tc>
      </w:tr>
      <w:tr w:rsidR="005E357D" w14:paraId="3E257F85" w14:textId="77777777" w:rsidTr="00A517BF">
        <w:trPr>
          <w:cantSplit/>
          <w:trHeight w:val="139"/>
          <w:ins w:id="4224" w:author="wincol" w:date="2016-05-12T15:03:00Z"/>
        </w:trPr>
        <w:tc>
          <w:tcPr>
            <w:tcW w:w="761" w:type="dxa"/>
            <w:vMerge/>
          </w:tcPr>
          <w:p w14:paraId="10F2FAD1" w14:textId="77777777" w:rsidR="005E357D" w:rsidRDefault="005E357D" w:rsidP="00A517BF">
            <w:pPr>
              <w:rPr>
                <w:ins w:id="4225" w:author="wincol" w:date="2016-05-12T15:03:00Z"/>
                <w:rFonts w:ascii="宋体" w:hAnsi="宋体"/>
              </w:rPr>
            </w:pPr>
          </w:p>
        </w:tc>
        <w:tc>
          <w:tcPr>
            <w:tcW w:w="1899" w:type="dxa"/>
          </w:tcPr>
          <w:p w14:paraId="548CD408" w14:textId="77777777" w:rsidR="005E357D" w:rsidRPr="00A560D3" w:rsidRDefault="005E357D" w:rsidP="00A517BF">
            <w:pPr>
              <w:autoSpaceDE w:val="0"/>
              <w:autoSpaceDN w:val="0"/>
              <w:adjustRightInd w:val="0"/>
              <w:spacing w:line="281" w:lineRule="exact"/>
              <w:jc w:val="left"/>
              <w:rPr>
                <w:ins w:id="4226" w:author="wincol" w:date="2016-05-12T15:03:00Z"/>
                <w:rFonts w:ascii="宋体" w:cs="宋体"/>
                <w:kern w:val="0"/>
                <w:sz w:val="20"/>
                <w:szCs w:val="20"/>
              </w:rPr>
            </w:pPr>
            <w:ins w:id="4227" w:author="wincol" w:date="2016-05-12T15:03:00Z">
              <w:r w:rsidRPr="00A560D3">
                <w:rPr>
                  <w:rFonts w:ascii="宋体" w:cs="宋体"/>
                  <w:kern w:val="0"/>
                  <w:sz w:val="20"/>
                  <w:szCs w:val="20"/>
                </w:rPr>
                <w:t>OLDREQSEQNO</w:t>
              </w:r>
            </w:ins>
          </w:p>
        </w:tc>
        <w:tc>
          <w:tcPr>
            <w:tcW w:w="1701" w:type="dxa"/>
          </w:tcPr>
          <w:p w14:paraId="39AF0F91" w14:textId="77777777" w:rsidR="005E357D" w:rsidRPr="00A560D3" w:rsidRDefault="005E357D" w:rsidP="00A517BF">
            <w:pPr>
              <w:autoSpaceDE w:val="0"/>
              <w:autoSpaceDN w:val="0"/>
              <w:adjustRightInd w:val="0"/>
              <w:spacing w:line="267" w:lineRule="exact"/>
              <w:jc w:val="left"/>
              <w:rPr>
                <w:ins w:id="4228" w:author="wincol" w:date="2016-05-12T15:03:00Z"/>
                <w:rFonts w:ascii="宋体" w:cs="宋体"/>
                <w:kern w:val="0"/>
                <w:sz w:val="20"/>
                <w:szCs w:val="20"/>
              </w:rPr>
            </w:pPr>
            <w:ins w:id="4229" w:author="wincol" w:date="2016-05-12T15:03:00Z">
              <w:r w:rsidRPr="00A560D3">
                <w:rPr>
                  <w:rFonts w:ascii="宋体" w:cs="宋体" w:hint="eastAsia"/>
                  <w:kern w:val="0"/>
                  <w:sz w:val="20"/>
                  <w:szCs w:val="20"/>
                </w:rPr>
                <w:t>原交易流水号</w:t>
              </w:r>
            </w:ins>
          </w:p>
        </w:tc>
        <w:tc>
          <w:tcPr>
            <w:tcW w:w="850" w:type="dxa"/>
          </w:tcPr>
          <w:p w14:paraId="0BF4FB15" w14:textId="77777777" w:rsidR="005E357D" w:rsidRPr="00A560D3" w:rsidRDefault="005E357D" w:rsidP="00412BCC">
            <w:pPr>
              <w:autoSpaceDE w:val="0"/>
              <w:autoSpaceDN w:val="0"/>
              <w:adjustRightInd w:val="0"/>
              <w:spacing w:line="281" w:lineRule="exact"/>
              <w:jc w:val="left"/>
              <w:rPr>
                <w:ins w:id="4230" w:author="wincol" w:date="2016-05-12T15:03:00Z"/>
                <w:rFonts w:ascii="宋体" w:cs="宋体"/>
                <w:kern w:val="0"/>
                <w:sz w:val="20"/>
                <w:szCs w:val="20"/>
              </w:rPr>
            </w:pPr>
            <w:ins w:id="4231" w:author="wincol" w:date="2016-05-12T15:03:00Z">
              <w:r>
                <w:rPr>
                  <w:rFonts w:ascii="宋体" w:cs="宋体" w:hint="eastAsia"/>
                  <w:kern w:val="0"/>
                  <w:sz w:val="20"/>
                  <w:szCs w:val="20"/>
                </w:rPr>
                <w:t>C</w:t>
              </w:r>
              <w:r w:rsidRPr="00A560D3">
                <w:rPr>
                  <w:rFonts w:ascii="宋体" w:cs="宋体"/>
                  <w:kern w:val="0"/>
                  <w:sz w:val="20"/>
                  <w:szCs w:val="20"/>
                </w:rPr>
                <w:t>(</w:t>
              </w:r>
            </w:ins>
            <w:ins w:id="4232" w:author="wincol" w:date="2016-06-12T18:58:00Z">
              <w:r w:rsidR="00412BCC">
                <w:rPr>
                  <w:rFonts w:ascii="宋体" w:cs="宋体" w:hint="eastAsia"/>
                  <w:kern w:val="0"/>
                  <w:sz w:val="20"/>
                  <w:szCs w:val="20"/>
                </w:rPr>
                <w:t>28</w:t>
              </w:r>
            </w:ins>
            <w:ins w:id="4233" w:author="wincol" w:date="2016-05-12T15:03:00Z">
              <w:r w:rsidRPr="00A560D3">
                <w:rPr>
                  <w:rFonts w:ascii="宋体" w:cs="宋体"/>
                  <w:kern w:val="0"/>
                  <w:sz w:val="20"/>
                  <w:szCs w:val="20"/>
                </w:rPr>
                <w:t>)</w:t>
              </w:r>
            </w:ins>
          </w:p>
        </w:tc>
        <w:tc>
          <w:tcPr>
            <w:tcW w:w="709" w:type="dxa"/>
          </w:tcPr>
          <w:p w14:paraId="5050FA18" w14:textId="77777777" w:rsidR="005E357D" w:rsidRDefault="005E357D" w:rsidP="00A517BF">
            <w:pPr>
              <w:rPr>
                <w:ins w:id="4234" w:author="wincol" w:date="2016-05-12T15:03:00Z"/>
                <w:rFonts w:ascii="宋体" w:hAnsi="宋体"/>
              </w:rPr>
            </w:pPr>
            <w:ins w:id="4235" w:author="wincol" w:date="2016-05-12T15:03:00Z">
              <w:r>
                <w:rPr>
                  <w:rFonts w:hint="eastAsia"/>
                </w:rPr>
                <w:t>否</w:t>
              </w:r>
            </w:ins>
          </w:p>
        </w:tc>
        <w:tc>
          <w:tcPr>
            <w:tcW w:w="1861" w:type="dxa"/>
          </w:tcPr>
          <w:p w14:paraId="4D973DAA" w14:textId="77777777" w:rsidR="005E357D" w:rsidRDefault="005E357D" w:rsidP="00A517BF">
            <w:pPr>
              <w:rPr>
                <w:ins w:id="4236" w:author="wincol" w:date="2016-05-12T15:03:00Z"/>
                <w:rFonts w:ascii="宋体" w:hAnsi="宋体"/>
              </w:rPr>
            </w:pPr>
          </w:p>
        </w:tc>
      </w:tr>
    </w:tbl>
    <w:p w14:paraId="3F99E636" w14:textId="77777777" w:rsidR="005E357D" w:rsidRPr="008D419F" w:rsidRDefault="005E357D" w:rsidP="00631E90"/>
    <w:p w14:paraId="0E2177BE" w14:textId="77777777" w:rsidR="00631E90" w:rsidRPr="004E6C5A" w:rsidRDefault="0071245A" w:rsidP="0042024B">
      <w:pPr>
        <w:pStyle w:val="2"/>
      </w:pPr>
      <w:bookmarkStart w:id="4237" w:name="_Toc448761029"/>
      <w:r>
        <w:rPr>
          <w:rFonts w:hint="eastAsia"/>
        </w:rPr>
        <w:t>债券转让</w:t>
      </w:r>
      <w:r w:rsidR="009330EC">
        <w:rPr>
          <w:rFonts w:hint="eastAsia"/>
        </w:rPr>
        <w:t>结果</w:t>
      </w:r>
      <w:r w:rsidR="001B429D">
        <w:rPr>
          <w:rFonts w:hint="eastAsia"/>
        </w:rPr>
        <w:t>查询</w:t>
      </w:r>
      <w:r w:rsidR="00631E90">
        <w:rPr>
          <w:rFonts w:hint="eastAsia"/>
        </w:rPr>
        <w:t>(</w:t>
      </w:r>
      <w:r w:rsidR="00631E90" w:rsidRPr="00B860D9">
        <w:t>OGW000</w:t>
      </w:r>
      <w:r w:rsidR="00A230E0">
        <w:rPr>
          <w:rFonts w:hint="eastAsia"/>
        </w:rPr>
        <w:t>6</w:t>
      </w:r>
      <w:r w:rsidR="00727E1F">
        <w:rPr>
          <w:rFonts w:hint="eastAsia"/>
        </w:rPr>
        <w:t>2</w:t>
      </w:r>
      <w:r w:rsidR="00631E90">
        <w:rPr>
          <w:rFonts w:hint="eastAsia"/>
        </w:rPr>
        <w:t>)</w:t>
      </w:r>
      <w:bookmarkEnd w:id="4237"/>
    </w:p>
    <w:p w14:paraId="34FB6A7F" w14:textId="77777777" w:rsidR="007933C2" w:rsidRDefault="007933C2" w:rsidP="008A2021">
      <w:pPr>
        <w:pStyle w:val="aff1"/>
        <w:ind w:left="425" w:firstLineChars="0" w:firstLine="0"/>
      </w:pPr>
      <w:r>
        <w:rPr>
          <w:rFonts w:hint="eastAsia"/>
        </w:rPr>
        <w:t>由第三方公司发起。</w:t>
      </w:r>
      <w:ins w:id="4238" w:author="wincol" w:date="2016-05-26T15:04:00Z">
        <w:r w:rsidR="00F33B79">
          <w:rPr>
            <w:rFonts w:hint="eastAsia"/>
          </w:rPr>
          <w:t>交易提交我行</w:t>
        </w:r>
        <w:r w:rsidR="00F33B79">
          <w:rPr>
            <w:rFonts w:hint="eastAsia"/>
          </w:rPr>
          <w:t>5</w:t>
        </w:r>
        <w:r w:rsidR="00F33B79" w:rsidRPr="00A560D3">
          <w:rPr>
            <w:rFonts w:hint="eastAsia"/>
          </w:rPr>
          <w:t>分钟后，可通过该接口查询银行处理结果。</w:t>
        </w:r>
        <w:r w:rsidR="00F33B79">
          <w:rPr>
            <w:rFonts w:hint="eastAsia"/>
          </w:rPr>
          <w:t>客户在页面流程操作共不可超过</w:t>
        </w:r>
        <w:r w:rsidR="00F33B79">
          <w:rPr>
            <w:rFonts w:hint="eastAsia"/>
          </w:rPr>
          <w:t>20</w:t>
        </w:r>
        <w:r w:rsidR="00F33B79">
          <w:rPr>
            <w:rFonts w:hint="eastAsia"/>
          </w:rPr>
          <w:t>分钟，否则请求超时。</w:t>
        </w:r>
      </w:ins>
    </w:p>
    <w:p w14:paraId="2C316600" w14:textId="77777777" w:rsidR="00631E90" w:rsidRDefault="00631E90" w:rsidP="0042024B">
      <w:pPr>
        <w:pStyle w:val="3"/>
      </w:pPr>
      <w:bookmarkStart w:id="4239" w:name="_Toc448761030"/>
      <w:r w:rsidRPr="004E6C5A">
        <w:rPr>
          <w:rFonts w:hint="eastAsia"/>
        </w:rPr>
        <w:t>请求报文说明</w:t>
      </w:r>
      <w:bookmarkEnd w:id="4239"/>
    </w:p>
    <w:tbl>
      <w:tblPr>
        <w:tblW w:w="8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3"/>
        <w:gridCol w:w="2094"/>
        <w:gridCol w:w="1709"/>
        <w:gridCol w:w="851"/>
        <w:gridCol w:w="708"/>
        <w:gridCol w:w="2635"/>
      </w:tblGrid>
      <w:tr w:rsidR="00631E90" w14:paraId="297EC3D7" w14:textId="77777777" w:rsidTr="00E81D47">
        <w:trPr>
          <w:trHeight w:val="302"/>
        </w:trPr>
        <w:tc>
          <w:tcPr>
            <w:tcW w:w="983" w:type="dxa"/>
            <w:tcBorders>
              <w:bottom w:val="single" w:sz="4" w:space="0" w:color="auto"/>
            </w:tcBorders>
            <w:shd w:val="clear" w:color="auto" w:fill="C0C0C0"/>
          </w:tcPr>
          <w:p w14:paraId="7E22DBFF" w14:textId="77777777" w:rsidR="00631E90" w:rsidRDefault="00631E90" w:rsidP="00E81D47">
            <w:pPr>
              <w:rPr>
                <w:rFonts w:ascii="宋体" w:hAnsi="宋体"/>
                <w:b/>
                <w:szCs w:val="21"/>
              </w:rPr>
            </w:pPr>
            <w:r>
              <w:rPr>
                <w:rFonts w:ascii="宋体" w:hAnsi="宋体"/>
                <w:b/>
                <w:szCs w:val="21"/>
              </w:rPr>
              <w:t>模块</w:t>
            </w:r>
          </w:p>
        </w:tc>
        <w:tc>
          <w:tcPr>
            <w:tcW w:w="2094" w:type="dxa"/>
            <w:tcBorders>
              <w:bottom w:val="single" w:sz="4" w:space="0" w:color="auto"/>
            </w:tcBorders>
            <w:shd w:val="clear" w:color="auto" w:fill="C0C0C0"/>
          </w:tcPr>
          <w:p w14:paraId="1A5EC937" w14:textId="77777777" w:rsidR="00631E90" w:rsidRDefault="00631E90" w:rsidP="00E81D47">
            <w:pPr>
              <w:rPr>
                <w:rFonts w:ascii="宋体" w:hAnsi="宋体"/>
                <w:b/>
              </w:rPr>
            </w:pPr>
            <w:r>
              <w:rPr>
                <w:rFonts w:ascii="宋体" w:hAnsi="宋体"/>
                <w:b/>
                <w:szCs w:val="21"/>
              </w:rPr>
              <w:t>字段ID</w:t>
            </w:r>
          </w:p>
        </w:tc>
        <w:tc>
          <w:tcPr>
            <w:tcW w:w="1709" w:type="dxa"/>
            <w:tcBorders>
              <w:bottom w:val="single" w:sz="4" w:space="0" w:color="auto"/>
            </w:tcBorders>
            <w:shd w:val="clear" w:color="auto" w:fill="C0C0C0"/>
          </w:tcPr>
          <w:p w14:paraId="4159F4F5" w14:textId="77777777" w:rsidR="00631E90" w:rsidRDefault="00631E90" w:rsidP="00E81D47">
            <w:pPr>
              <w:rPr>
                <w:rFonts w:ascii="宋体" w:hAnsi="宋体"/>
                <w:b/>
              </w:rPr>
            </w:pPr>
            <w:r>
              <w:rPr>
                <w:rFonts w:ascii="宋体" w:hAnsi="宋体"/>
                <w:b/>
                <w:szCs w:val="21"/>
              </w:rPr>
              <w:t>字段名称</w:t>
            </w:r>
          </w:p>
        </w:tc>
        <w:tc>
          <w:tcPr>
            <w:tcW w:w="851" w:type="dxa"/>
            <w:tcBorders>
              <w:bottom w:val="single" w:sz="4" w:space="0" w:color="auto"/>
            </w:tcBorders>
            <w:shd w:val="clear" w:color="auto" w:fill="C0C0C0"/>
          </w:tcPr>
          <w:p w14:paraId="33173AC3" w14:textId="77777777" w:rsidR="00631E90" w:rsidRDefault="00631E90" w:rsidP="00E81D47">
            <w:pPr>
              <w:rPr>
                <w:rFonts w:ascii="宋体" w:hAnsi="宋体"/>
                <w:b/>
              </w:rPr>
            </w:pPr>
            <w:r>
              <w:rPr>
                <w:rFonts w:ascii="宋体" w:hAnsi="宋体"/>
                <w:b/>
                <w:szCs w:val="21"/>
              </w:rPr>
              <w:t>类型</w:t>
            </w:r>
          </w:p>
        </w:tc>
        <w:tc>
          <w:tcPr>
            <w:tcW w:w="708" w:type="dxa"/>
            <w:tcBorders>
              <w:bottom w:val="single" w:sz="4" w:space="0" w:color="auto"/>
            </w:tcBorders>
            <w:shd w:val="clear" w:color="auto" w:fill="C0C0C0"/>
          </w:tcPr>
          <w:p w14:paraId="1D3629ED" w14:textId="77777777" w:rsidR="00631E90" w:rsidRDefault="00631E90" w:rsidP="00E81D47">
            <w:pPr>
              <w:rPr>
                <w:rFonts w:ascii="宋体" w:hAnsi="宋体"/>
                <w:b/>
              </w:rPr>
            </w:pPr>
            <w:r>
              <w:rPr>
                <w:rFonts w:ascii="宋体" w:hAnsi="宋体" w:hint="eastAsia"/>
                <w:b/>
              </w:rPr>
              <w:t>可空</w:t>
            </w:r>
          </w:p>
        </w:tc>
        <w:tc>
          <w:tcPr>
            <w:tcW w:w="2635" w:type="dxa"/>
            <w:tcBorders>
              <w:bottom w:val="single" w:sz="4" w:space="0" w:color="auto"/>
            </w:tcBorders>
            <w:shd w:val="clear" w:color="auto" w:fill="C0C0C0"/>
          </w:tcPr>
          <w:p w14:paraId="41F32FD5" w14:textId="77777777" w:rsidR="00631E90" w:rsidRDefault="00631E90" w:rsidP="00E81D47">
            <w:pPr>
              <w:rPr>
                <w:rFonts w:ascii="宋体" w:hAnsi="宋体"/>
                <w:b/>
              </w:rPr>
            </w:pPr>
            <w:r>
              <w:rPr>
                <w:rFonts w:ascii="宋体" w:hAnsi="宋体" w:hint="eastAsia"/>
                <w:b/>
              </w:rPr>
              <w:t>备注</w:t>
            </w:r>
          </w:p>
        </w:tc>
      </w:tr>
      <w:tr w:rsidR="00724F06" w14:paraId="13A5FD9F" w14:textId="77777777" w:rsidTr="00E81D47">
        <w:trPr>
          <w:cantSplit/>
          <w:trHeight w:val="317"/>
        </w:trPr>
        <w:tc>
          <w:tcPr>
            <w:tcW w:w="983" w:type="dxa"/>
            <w:vMerge w:val="restart"/>
          </w:tcPr>
          <w:p w14:paraId="7F2BD130" w14:textId="77777777" w:rsidR="00724F06" w:rsidRPr="00C15726" w:rsidRDefault="00724F06" w:rsidP="00E81D47">
            <w:pPr>
              <w:rPr>
                <w:rFonts w:ascii="宋体" w:hAnsi="宋体"/>
              </w:rPr>
            </w:pPr>
            <w:r>
              <w:rPr>
                <w:rFonts w:ascii="宋体" w:hAnsi="宋体" w:hint="eastAsia"/>
              </w:rPr>
              <w:t>BODY</w:t>
            </w:r>
          </w:p>
        </w:tc>
        <w:tc>
          <w:tcPr>
            <w:tcW w:w="7997" w:type="dxa"/>
            <w:gridSpan w:val="5"/>
          </w:tcPr>
          <w:p w14:paraId="4F052695" w14:textId="77777777" w:rsidR="00724F06" w:rsidRPr="00920369" w:rsidRDefault="00724F06" w:rsidP="00E81D47">
            <w:pPr>
              <w:rPr>
                <w:rFonts w:ascii="宋体" w:cs="宋体"/>
                <w:kern w:val="0"/>
                <w:sz w:val="20"/>
                <w:szCs w:val="20"/>
              </w:rPr>
            </w:pPr>
          </w:p>
        </w:tc>
      </w:tr>
      <w:tr w:rsidR="00724F06" w14:paraId="44EEA6F3" w14:textId="77777777" w:rsidTr="00E81D47">
        <w:trPr>
          <w:cantSplit/>
          <w:trHeight w:val="145"/>
        </w:trPr>
        <w:tc>
          <w:tcPr>
            <w:tcW w:w="983" w:type="dxa"/>
            <w:vMerge/>
          </w:tcPr>
          <w:p w14:paraId="61FF67EB" w14:textId="77777777" w:rsidR="00724F06" w:rsidRDefault="00724F06" w:rsidP="00E81D47">
            <w:pPr>
              <w:rPr>
                <w:rFonts w:ascii="宋体" w:hAnsi="宋体"/>
              </w:rPr>
            </w:pPr>
          </w:p>
        </w:tc>
        <w:tc>
          <w:tcPr>
            <w:tcW w:w="2094" w:type="dxa"/>
          </w:tcPr>
          <w:p w14:paraId="1E429431" w14:textId="77777777" w:rsidR="00724F06" w:rsidRPr="00A560D3" w:rsidRDefault="00724F06" w:rsidP="00E81D47">
            <w:pPr>
              <w:autoSpaceDE w:val="0"/>
              <w:autoSpaceDN w:val="0"/>
              <w:adjustRightInd w:val="0"/>
              <w:spacing w:line="267" w:lineRule="exact"/>
              <w:jc w:val="left"/>
              <w:rPr>
                <w:rFonts w:ascii="宋体" w:cs="宋体"/>
                <w:kern w:val="0"/>
                <w:sz w:val="20"/>
                <w:szCs w:val="20"/>
              </w:rPr>
            </w:pPr>
          </w:p>
        </w:tc>
        <w:tc>
          <w:tcPr>
            <w:tcW w:w="1709" w:type="dxa"/>
          </w:tcPr>
          <w:p w14:paraId="7B3BCBE7" w14:textId="77777777" w:rsidR="00724F06" w:rsidRPr="00A560D3" w:rsidRDefault="00724F06" w:rsidP="00E81D47">
            <w:pPr>
              <w:autoSpaceDE w:val="0"/>
              <w:autoSpaceDN w:val="0"/>
              <w:adjustRightInd w:val="0"/>
              <w:spacing w:line="267" w:lineRule="exact"/>
              <w:jc w:val="left"/>
              <w:rPr>
                <w:rFonts w:ascii="宋体" w:cs="宋体"/>
                <w:kern w:val="0"/>
                <w:sz w:val="20"/>
                <w:szCs w:val="20"/>
              </w:rPr>
            </w:pPr>
          </w:p>
        </w:tc>
        <w:tc>
          <w:tcPr>
            <w:tcW w:w="851" w:type="dxa"/>
          </w:tcPr>
          <w:p w14:paraId="400A4E49" w14:textId="77777777" w:rsidR="00724F06" w:rsidRPr="00A560D3" w:rsidRDefault="00724F06" w:rsidP="00E81D47">
            <w:pPr>
              <w:autoSpaceDE w:val="0"/>
              <w:autoSpaceDN w:val="0"/>
              <w:adjustRightInd w:val="0"/>
              <w:spacing w:line="267" w:lineRule="exact"/>
              <w:jc w:val="left"/>
              <w:rPr>
                <w:rFonts w:ascii="宋体" w:cs="宋体"/>
                <w:kern w:val="0"/>
                <w:sz w:val="20"/>
                <w:szCs w:val="20"/>
              </w:rPr>
            </w:pPr>
          </w:p>
        </w:tc>
        <w:tc>
          <w:tcPr>
            <w:tcW w:w="708" w:type="dxa"/>
          </w:tcPr>
          <w:p w14:paraId="666A199D" w14:textId="77777777" w:rsidR="00724F06" w:rsidRPr="00A560D3" w:rsidRDefault="00724F06" w:rsidP="00E81D47">
            <w:pPr>
              <w:autoSpaceDE w:val="0"/>
              <w:autoSpaceDN w:val="0"/>
              <w:adjustRightInd w:val="0"/>
              <w:spacing w:line="267" w:lineRule="exact"/>
              <w:ind w:firstLineChars="50" w:firstLine="100"/>
              <w:jc w:val="left"/>
              <w:rPr>
                <w:rFonts w:ascii="宋体" w:cs="宋体"/>
                <w:kern w:val="0"/>
                <w:sz w:val="20"/>
                <w:szCs w:val="20"/>
              </w:rPr>
            </w:pPr>
          </w:p>
        </w:tc>
        <w:tc>
          <w:tcPr>
            <w:tcW w:w="2635" w:type="dxa"/>
          </w:tcPr>
          <w:p w14:paraId="0F6586BD" w14:textId="77777777" w:rsidR="00724F06" w:rsidRPr="00920369" w:rsidRDefault="00724F06" w:rsidP="00E81D47">
            <w:pPr>
              <w:rPr>
                <w:rFonts w:ascii="宋体" w:cs="宋体"/>
                <w:kern w:val="0"/>
                <w:sz w:val="20"/>
                <w:szCs w:val="20"/>
              </w:rPr>
            </w:pPr>
          </w:p>
        </w:tc>
      </w:tr>
      <w:tr w:rsidR="00724F06" w14:paraId="3CD4DED0" w14:textId="77777777" w:rsidTr="00E81D47">
        <w:trPr>
          <w:cantSplit/>
          <w:trHeight w:val="145"/>
        </w:trPr>
        <w:tc>
          <w:tcPr>
            <w:tcW w:w="983" w:type="dxa"/>
            <w:vMerge/>
          </w:tcPr>
          <w:p w14:paraId="12878B27" w14:textId="77777777" w:rsidR="00724F06" w:rsidRDefault="00724F06" w:rsidP="00E81D47">
            <w:pPr>
              <w:rPr>
                <w:rFonts w:ascii="宋体" w:hAnsi="宋体"/>
              </w:rPr>
            </w:pPr>
          </w:p>
        </w:tc>
        <w:tc>
          <w:tcPr>
            <w:tcW w:w="2094" w:type="dxa"/>
          </w:tcPr>
          <w:p w14:paraId="74F20698" w14:textId="77777777" w:rsidR="00724F06" w:rsidRPr="00920369" w:rsidRDefault="00724F06" w:rsidP="00E81D47">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TRANSCODE</w:t>
            </w:r>
          </w:p>
        </w:tc>
        <w:tc>
          <w:tcPr>
            <w:tcW w:w="1709" w:type="dxa"/>
          </w:tcPr>
          <w:p w14:paraId="03F3F49A" w14:textId="77777777" w:rsidR="00724F06" w:rsidRPr="00920369" w:rsidRDefault="00724F06" w:rsidP="00E81D47">
            <w:pPr>
              <w:rPr>
                <w:rFonts w:ascii="宋体" w:cs="宋体"/>
                <w:kern w:val="0"/>
                <w:sz w:val="20"/>
                <w:szCs w:val="20"/>
              </w:rPr>
            </w:pPr>
            <w:r w:rsidRPr="00A560D3">
              <w:rPr>
                <w:rFonts w:ascii="宋体" w:cs="宋体" w:hint="eastAsia"/>
                <w:kern w:val="0"/>
                <w:sz w:val="20"/>
                <w:szCs w:val="20"/>
              </w:rPr>
              <w:t>交易码</w:t>
            </w:r>
          </w:p>
        </w:tc>
        <w:tc>
          <w:tcPr>
            <w:tcW w:w="851" w:type="dxa"/>
          </w:tcPr>
          <w:p w14:paraId="40FB6354" w14:textId="77777777" w:rsidR="00724F06" w:rsidRPr="00920369" w:rsidRDefault="00724F06" w:rsidP="00E81D47">
            <w:pPr>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8</w:t>
            </w:r>
            <w:r w:rsidRPr="00A560D3">
              <w:rPr>
                <w:rFonts w:ascii="宋体" w:cs="宋体"/>
                <w:kern w:val="0"/>
                <w:sz w:val="20"/>
                <w:szCs w:val="20"/>
              </w:rPr>
              <w:t>)</w:t>
            </w:r>
          </w:p>
        </w:tc>
        <w:tc>
          <w:tcPr>
            <w:tcW w:w="708" w:type="dxa"/>
          </w:tcPr>
          <w:p w14:paraId="071E6DE1" w14:textId="77777777" w:rsidR="00724F06" w:rsidRPr="00EA7B55" w:rsidRDefault="00724F06" w:rsidP="00E81D47">
            <w:pPr>
              <w:autoSpaceDE w:val="0"/>
              <w:autoSpaceDN w:val="0"/>
              <w:adjustRightInd w:val="0"/>
              <w:spacing w:line="267" w:lineRule="exact"/>
              <w:ind w:left="107"/>
              <w:jc w:val="left"/>
              <w:rPr>
                <w:rFonts w:ascii="宋体" w:cs="宋体"/>
                <w:kern w:val="0"/>
                <w:sz w:val="20"/>
                <w:szCs w:val="20"/>
              </w:rPr>
            </w:pPr>
            <w:r w:rsidRPr="00EA7B55">
              <w:rPr>
                <w:rFonts w:ascii="宋体" w:cs="宋体" w:hint="eastAsia"/>
                <w:kern w:val="0"/>
                <w:sz w:val="20"/>
                <w:szCs w:val="20"/>
              </w:rPr>
              <w:t>否</w:t>
            </w:r>
          </w:p>
        </w:tc>
        <w:tc>
          <w:tcPr>
            <w:tcW w:w="2635" w:type="dxa"/>
          </w:tcPr>
          <w:p w14:paraId="3569F47B" w14:textId="77777777" w:rsidR="00724F06" w:rsidRPr="00920369" w:rsidRDefault="00724F06" w:rsidP="00727E1F">
            <w:pPr>
              <w:autoSpaceDE w:val="0"/>
              <w:autoSpaceDN w:val="0"/>
              <w:adjustRightInd w:val="0"/>
              <w:spacing w:line="267" w:lineRule="exact"/>
              <w:jc w:val="left"/>
              <w:rPr>
                <w:rFonts w:ascii="宋体" w:cs="宋体"/>
                <w:kern w:val="0"/>
                <w:sz w:val="20"/>
                <w:szCs w:val="20"/>
              </w:rPr>
            </w:pPr>
            <w:r w:rsidRPr="00920369">
              <w:rPr>
                <w:rFonts w:ascii="宋体" w:cs="宋体" w:hint="eastAsia"/>
                <w:kern w:val="0"/>
                <w:sz w:val="20"/>
                <w:szCs w:val="20"/>
              </w:rPr>
              <w:t>OGW000</w:t>
            </w:r>
            <w:r>
              <w:rPr>
                <w:rFonts w:ascii="宋体" w:cs="宋体" w:hint="eastAsia"/>
                <w:kern w:val="0"/>
                <w:sz w:val="20"/>
                <w:szCs w:val="20"/>
              </w:rPr>
              <w:t>62</w:t>
            </w:r>
          </w:p>
        </w:tc>
      </w:tr>
      <w:tr w:rsidR="00724F06" w14:paraId="3E03351D" w14:textId="77777777" w:rsidTr="00E81D47">
        <w:trPr>
          <w:cantSplit/>
          <w:trHeight w:val="145"/>
        </w:trPr>
        <w:tc>
          <w:tcPr>
            <w:tcW w:w="983" w:type="dxa"/>
            <w:vMerge/>
          </w:tcPr>
          <w:p w14:paraId="4D749A05" w14:textId="77777777" w:rsidR="00724F06" w:rsidRDefault="00724F06" w:rsidP="00E81D47">
            <w:pPr>
              <w:rPr>
                <w:rFonts w:ascii="宋体" w:hAnsi="宋体"/>
              </w:rPr>
            </w:pPr>
          </w:p>
        </w:tc>
        <w:tc>
          <w:tcPr>
            <w:tcW w:w="7997" w:type="dxa"/>
            <w:gridSpan w:val="5"/>
          </w:tcPr>
          <w:p w14:paraId="0D457E19" w14:textId="77777777" w:rsidR="00724F06" w:rsidRPr="00920369" w:rsidRDefault="00724F06" w:rsidP="00E81D47">
            <w:pPr>
              <w:rPr>
                <w:rFonts w:ascii="宋体" w:cs="宋体"/>
                <w:kern w:val="0"/>
                <w:sz w:val="20"/>
                <w:szCs w:val="20"/>
              </w:rPr>
            </w:pPr>
            <w:r>
              <w:rPr>
                <w:rFonts w:ascii="宋体" w:cs="宋体" w:hint="eastAsia"/>
                <w:kern w:val="0"/>
                <w:sz w:val="20"/>
                <w:szCs w:val="20"/>
              </w:rPr>
              <w:t>数据加密域都放到XMLPARA里面</w:t>
            </w:r>
          </w:p>
        </w:tc>
      </w:tr>
      <w:tr w:rsidR="00724F06" w14:paraId="2056DFAD" w14:textId="77777777" w:rsidTr="00E81D47">
        <w:trPr>
          <w:cantSplit/>
          <w:trHeight w:val="145"/>
        </w:trPr>
        <w:tc>
          <w:tcPr>
            <w:tcW w:w="983" w:type="dxa"/>
            <w:vMerge/>
          </w:tcPr>
          <w:p w14:paraId="1C195D93" w14:textId="77777777" w:rsidR="00724F06" w:rsidRDefault="00724F06" w:rsidP="00E81D47">
            <w:pPr>
              <w:rPr>
                <w:rFonts w:ascii="宋体" w:hAnsi="宋体"/>
              </w:rPr>
            </w:pPr>
          </w:p>
        </w:tc>
        <w:tc>
          <w:tcPr>
            <w:tcW w:w="2094" w:type="dxa"/>
          </w:tcPr>
          <w:p w14:paraId="1427812F" w14:textId="77777777" w:rsidR="00724F06" w:rsidRPr="00DB4CFA" w:rsidRDefault="00724F06" w:rsidP="00E81D47">
            <w:pPr>
              <w:rPr>
                <w:rFonts w:ascii="宋体" w:cs="宋体"/>
                <w:kern w:val="0"/>
                <w:sz w:val="20"/>
                <w:szCs w:val="20"/>
              </w:rPr>
            </w:pPr>
            <w:r w:rsidRPr="00DB4CFA">
              <w:rPr>
                <w:rFonts w:ascii="宋体" w:cs="宋体" w:hint="eastAsia"/>
                <w:kern w:val="0"/>
                <w:sz w:val="20"/>
                <w:szCs w:val="20"/>
              </w:rPr>
              <w:t>MERCHANTID</w:t>
            </w:r>
          </w:p>
        </w:tc>
        <w:tc>
          <w:tcPr>
            <w:tcW w:w="1709" w:type="dxa"/>
          </w:tcPr>
          <w:p w14:paraId="4A93A511" w14:textId="77777777" w:rsidR="00724F06" w:rsidRPr="00DB4CFA" w:rsidRDefault="00724F06" w:rsidP="00E81D47">
            <w:pPr>
              <w:rPr>
                <w:rFonts w:ascii="宋体" w:cs="宋体"/>
                <w:kern w:val="0"/>
                <w:sz w:val="20"/>
                <w:szCs w:val="20"/>
              </w:rPr>
            </w:pPr>
            <w:r w:rsidRPr="00DB4CFA">
              <w:rPr>
                <w:rFonts w:ascii="宋体" w:cs="宋体" w:hint="eastAsia"/>
                <w:kern w:val="0"/>
                <w:sz w:val="20"/>
                <w:szCs w:val="20"/>
              </w:rPr>
              <w:t>商户唯一编号</w:t>
            </w:r>
          </w:p>
        </w:tc>
        <w:tc>
          <w:tcPr>
            <w:tcW w:w="851" w:type="dxa"/>
          </w:tcPr>
          <w:p w14:paraId="1D305179" w14:textId="77777777" w:rsidR="00724F06" w:rsidRPr="00DB4CFA" w:rsidRDefault="00724F06" w:rsidP="00E81D47">
            <w:pPr>
              <w:rPr>
                <w:rFonts w:ascii="宋体" w:cs="宋体"/>
                <w:kern w:val="0"/>
                <w:sz w:val="20"/>
                <w:szCs w:val="20"/>
              </w:rPr>
            </w:pPr>
            <w:r>
              <w:rPr>
                <w:rFonts w:ascii="宋体" w:cs="宋体" w:hint="eastAsia"/>
                <w:kern w:val="0"/>
                <w:sz w:val="20"/>
                <w:szCs w:val="20"/>
              </w:rPr>
              <w:t>C</w:t>
            </w:r>
            <w:r w:rsidRPr="00DB4CFA">
              <w:rPr>
                <w:rFonts w:ascii="宋体" w:cs="宋体" w:hint="eastAsia"/>
                <w:kern w:val="0"/>
                <w:sz w:val="20"/>
                <w:szCs w:val="20"/>
              </w:rPr>
              <w:t>(20)</w:t>
            </w:r>
          </w:p>
        </w:tc>
        <w:tc>
          <w:tcPr>
            <w:tcW w:w="708" w:type="dxa"/>
          </w:tcPr>
          <w:p w14:paraId="61B24FB1" w14:textId="77777777" w:rsidR="00724F06" w:rsidRPr="00DB4CFA" w:rsidRDefault="00724F06" w:rsidP="00E81D47">
            <w:pPr>
              <w:rPr>
                <w:rFonts w:ascii="宋体" w:cs="宋体"/>
                <w:kern w:val="0"/>
                <w:sz w:val="20"/>
                <w:szCs w:val="20"/>
              </w:rPr>
            </w:pPr>
            <w:r w:rsidRPr="00DB4CFA">
              <w:rPr>
                <w:rFonts w:ascii="宋体" w:cs="宋体" w:hint="eastAsia"/>
                <w:kern w:val="0"/>
                <w:sz w:val="20"/>
                <w:szCs w:val="20"/>
              </w:rPr>
              <w:t>否</w:t>
            </w:r>
          </w:p>
        </w:tc>
        <w:tc>
          <w:tcPr>
            <w:tcW w:w="2635" w:type="dxa"/>
          </w:tcPr>
          <w:p w14:paraId="10A8371C" w14:textId="77777777" w:rsidR="00724F06" w:rsidRPr="00DB4CFA" w:rsidRDefault="00724F06" w:rsidP="00E81D47">
            <w:pPr>
              <w:rPr>
                <w:rFonts w:ascii="宋体" w:cs="宋体"/>
                <w:kern w:val="0"/>
                <w:sz w:val="20"/>
                <w:szCs w:val="20"/>
              </w:rPr>
            </w:pPr>
            <w:r w:rsidRPr="00DB4CFA">
              <w:rPr>
                <w:rFonts w:ascii="宋体" w:cs="宋体" w:hint="eastAsia"/>
                <w:kern w:val="0"/>
                <w:sz w:val="20"/>
                <w:szCs w:val="20"/>
              </w:rPr>
              <w:t>由华兴银行统一分配</w:t>
            </w:r>
          </w:p>
        </w:tc>
      </w:tr>
      <w:tr w:rsidR="00724F06" w14:paraId="5565338D" w14:textId="77777777" w:rsidTr="00E81D47">
        <w:trPr>
          <w:cantSplit/>
          <w:trHeight w:val="145"/>
        </w:trPr>
        <w:tc>
          <w:tcPr>
            <w:tcW w:w="983" w:type="dxa"/>
            <w:vMerge/>
          </w:tcPr>
          <w:p w14:paraId="3FCFB3A8" w14:textId="77777777" w:rsidR="00724F06" w:rsidRDefault="00724F06" w:rsidP="00E81D47">
            <w:pPr>
              <w:rPr>
                <w:rFonts w:ascii="宋体" w:hAnsi="宋体"/>
              </w:rPr>
            </w:pPr>
          </w:p>
        </w:tc>
        <w:tc>
          <w:tcPr>
            <w:tcW w:w="2094" w:type="dxa"/>
          </w:tcPr>
          <w:p w14:paraId="1E2C1CA2" w14:textId="77777777" w:rsidR="00724F06" w:rsidRPr="00DB4CFA" w:rsidRDefault="00724F06" w:rsidP="00E81D47">
            <w:pPr>
              <w:rPr>
                <w:rFonts w:ascii="宋体" w:cs="宋体"/>
                <w:kern w:val="0"/>
                <w:sz w:val="20"/>
                <w:szCs w:val="20"/>
              </w:rPr>
            </w:pPr>
            <w:r w:rsidRPr="00DB4CFA">
              <w:rPr>
                <w:rFonts w:ascii="宋体" w:cs="宋体" w:hint="eastAsia"/>
                <w:kern w:val="0"/>
                <w:sz w:val="20"/>
                <w:szCs w:val="20"/>
              </w:rPr>
              <w:t>APPID</w:t>
            </w:r>
          </w:p>
        </w:tc>
        <w:tc>
          <w:tcPr>
            <w:tcW w:w="1709" w:type="dxa"/>
          </w:tcPr>
          <w:p w14:paraId="1D533C35" w14:textId="77777777" w:rsidR="00724F06" w:rsidRPr="00DB4CFA" w:rsidRDefault="00724F06" w:rsidP="00E81D47">
            <w:pPr>
              <w:rPr>
                <w:rFonts w:ascii="宋体" w:cs="宋体"/>
                <w:kern w:val="0"/>
                <w:sz w:val="20"/>
                <w:szCs w:val="20"/>
              </w:rPr>
            </w:pPr>
            <w:r w:rsidRPr="00DB4CFA">
              <w:rPr>
                <w:rFonts w:ascii="宋体" w:cs="宋体" w:hint="eastAsia"/>
                <w:kern w:val="0"/>
                <w:sz w:val="20"/>
                <w:szCs w:val="20"/>
              </w:rPr>
              <w:t>应用标识</w:t>
            </w:r>
          </w:p>
        </w:tc>
        <w:tc>
          <w:tcPr>
            <w:tcW w:w="851" w:type="dxa"/>
          </w:tcPr>
          <w:p w14:paraId="1D39906D" w14:textId="77777777" w:rsidR="00724F06" w:rsidRPr="00DB4CFA" w:rsidRDefault="00724F06" w:rsidP="00E81D47">
            <w:pPr>
              <w:rPr>
                <w:rFonts w:ascii="宋体" w:cs="宋体"/>
                <w:kern w:val="0"/>
                <w:sz w:val="20"/>
                <w:szCs w:val="20"/>
              </w:rPr>
            </w:pPr>
            <w:r w:rsidRPr="00DB4CFA">
              <w:rPr>
                <w:rFonts w:ascii="宋体" w:cs="宋体" w:hint="eastAsia"/>
                <w:kern w:val="0"/>
                <w:sz w:val="20"/>
                <w:szCs w:val="20"/>
              </w:rPr>
              <w:t>C(3)</w:t>
            </w:r>
          </w:p>
        </w:tc>
        <w:tc>
          <w:tcPr>
            <w:tcW w:w="708" w:type="dxa"/>
          </w:tcPr>
          <w:p w14:paraId="446670E7" w14:textId="77777777" w:rsidR="00724F06" w:rsidRPr="00DB4CFA" w:rsidRDefault="00724F06" w:rsidP="00E81D47">
            <w:pPr>
              <w:rPr>
                <w:rFonts w:ascii="宋体" w:cs="宋体"/>
                <w:kern w:val="0"/>
                <w:sz w:val="20"/>
                <w:szCs w:val="20"/>
              </w:rPr>
            </w:pPr>
            <w:r w:rsidRPr="00DB4CFA">
              <w:rPr>
                <w:rFonts w:ascii="宋体" w:cs="宋体" w:hint="eastAsia"/>
                <w:kern w:val="0"/>
                <w:sz w:val="20"/>
                <w:szCs w:val="20"/>
              </w:rPr>
              <w:t>否</w:t>
            </w:r>
          </w:p>
        </w:tc>
        <w:tc>
          <w:tcPr>
            <w:tcW w:w="2635" w:type="dxa"/>
          </w:tcPr>
          <w:p w14:paraId="29061673" w14:textId="77777777" w:rsidR="00724F06" w:rsidRPr="00DB4CFA" w:rsidRDefault="00724F06" w:rsidP="00E81D47">
            <w:pPr>
              <w:rPr>
                <w:rFonts w:ascii="宋体" w:cs="宋体"/>
                <w:kern w:val="0"/>
                <w:sz w:val="20"/>
                <w:szCs w:val="20"/>
              </w:rPr>
            </w:pPr>
            <w:r w:rsidRPr="00DB4CFA">
              <w:rPr>
                <w:rFonts w:ascii="宋体" w:cs="宋体" w:hint="eastAsia"/>
                <w:kern w:val="0"/>
                <w:sz w:val="20"/>
                <w:szCs w:val="20"/>
              </w:rPr>
              <w:t>个人电脑:PC（不送则默认PC）</w:t>
            </w:r>
          </w:p>
          <w:p w14:paraId="69980D05" w14:textId="77777777" w:rsidR="00724F06" w:rsidRDefault="00724F06" w:rsidP="00E81D47">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手机：APP</w:t>
            </w:r>
          </w:p>
          <w:p w14:paraId="09387174" w14:textId="77777777" w:rsidR="00724F06" w:rsidRPr="00DB4CFA" w:rsidRDefault="00724F06" w:rsidP="00E81D47">
            <w:pPr>
              <w:rPr>
                <w:rFonts w:ascii="宋体" w:cs="宋体"/>
                <w:kern w:val="0"/>
                <w:sz w:val="20"/>
                <w:szCs w:val="20"/>
              </w:rPr>
            </w:pPr>
            <w:r>
              <w:rPr>
                <w:rFonts w:ascii="宋体" w:cs="宋体" w:hint="eastAsia"/>
                <w:kern w:val="0"/>
                <w:sz w:val="20"/>
                <w:szCs w:val="20"/>
              </w:rPr>
              <w:t>微信：WX</w:t>
            </w:r>
          </w:p>
        </w:tc>
      </w:tr>
      <w:tr w:rsidR="00724F06" w14:paraId="71C16EFC" w14:textId="77777777" w:rsidTr="00E81D47">
        <w:trPr>
          <w:cantSplit/>
          <w:trHeight w:val="145"/>
        </w:trPr>
        <w:tc>
          <w:tcPr>
            <w:tcW w:w="983" w:type="dxa"/>
            <w:vMerge/>
          </w:tcPr>
          <w:p w14:paraId="26777BD8" w14:textId="77777777" w:rsidR="00724F06" w:rsidRDefault="00724F06" w:rsidP="00E81D47">
            <w:pPr>
              <w:rPr>
                <w:rFonts w:ascii="宋体" w:hAnsi="宋体"/>
              </w:rPr>
            </w:pPr>
          </w:p>
        </w:tc>
        <w:tc>
          <w:tcPr>
            <w:tcW w:w="2094" w:type="dxa"/>
          </w:tcPr>
          <w:p w14:paraId="50D6DC38" w14:textId="77777777" w:rsidR="00724F06" w:rsidRPr="00DB4CFA" w:rsidRDefault="00906977" w:rsidP="00E81D47">
            <w:pPr>
              <w:rPr>
                <w:rFonts w:ascii="宋体" w:cs="宋体"/>
                <w:kern w:val="0"/>
                <w:sz w:val="20"/>
                <w:szCs w:val="20"/>
              </w:rPr>
            </w:pPr>
            <w:ins w:id="4240" w:author="wincol" w:date="2016-05-11T09:17:00Z">
              <w:r w:rsidRPr="00906977">
                <w:rPr>
                  <w:rFonts w:ascii="宋体" w:cs="宋体"/>
                  <w:kern w:val="0"/>
                  <w:sz w:val="20"/>
                  <w:szCs w:val="20"/>
                </w:rPr>
                <w:t>OLDREQSEQNO</w:t>
              </w:r>
            </w:ins>
          </w:p>
        </w:tc>
        <w:tc>
          <w:tcPr>
            <w:tcW w:w="1709" w:type="dxa"/>
          </w:tcPr>
          <w:p w14:paraId="5DCB2683" w14:textId="77777777" w:rsidR="00724F06" w:rsidRPr="00DB4CFA" w:rsidRDefault="00724F06" w:rsidP="00E81D47">
            <w:pPr>
              <w:rPr>
                <w:rFonts w:ascii="宋体" w:cs="宋体"/>
                <w:kern w:val="0"/>
                <w:sz w:val="20"/>
                <w:szCs w:val="20"/>
              </w:rPr>
            </w:pPr>
            <w:r w:rsidRPr="009330EC">
              <w:rPr>
                <w:rFonts w:ascii="宋体" w:cs="宋体" w:hint="eastAsia"/>
                <w:kern w:val="0"/>
                <w:sz w:val="20"/>
                <w:szCs w:val="20"/>
              </w:rPr>
              <w:t>原债券转让申请流水</w:t>
            </w:r>
          </w:p>
        </w:tc>
        <w:tc>
          <w:tcPr>
            <w:tcW w:w="851" w:type="dxa"/>
          </w:tcPr>
          <w:p w14:paraId="55914515" w14:textId="77777777" w:rsidR="00724F06" w:rsidRPr="00DB4CFA" w:rsidRDefault="00724F06" w:rsidP="00412BCC">
            <w:pPr>
              <w:rPr>
                <w:rFonts w:ascii="宋体" w:cs="宋体"/>
                <w:kern w:val="0"/>
                <w:sz w:val="20"/>
                <w:szCs w:val="20"/>
              </w:rPr>
            </w:pPr>
            <w:r w:rsidRPr="00DB4CFA">
              <w:rPr>
                <w:rFonts w:ascii="宋体" w:cs="宋体" w:hint="eastAsia"/>
                <w:kern w:val="0"/>
                <w:sz w:val="20"/>
                <w:szCs w:val="20"/>
              </w:rPr>
              <w:t>C(</w:t>
            </w:r>
            <w:del w:id="4241" w:author="wincol" w:date="2016-06-12T18:59:00Z">
              <w:r w:rsidRPr="00DB4CFA" w:rsidDel="00412BCC">
                <w:rPr>
                  <w:rFonts w:ascii="宋体" w:cs="宋体" w:hint="eastAsia"/>
                  <w:kern w:val="0"/>
                  <w:sz w:val="20"/>
                  <w:szCs w:val="20"/>
                </w:rPr>
                <w:delText>3</w:delText>
              </w:r>
              <w:r w:rsidDel="00412BCC">
                <w:rPr>
                  <w:rFonts w:ascii="宋体" w:cs="宋体" w:hint="eastAsia"/>
                  <w:kern w:val="0"/>
                  <w:sz w:val="20"/>
                  <w:szCs w:val="20"/>
                </w:rPr>
                <w:delText>2</w:delText>
              </w:r>
            </w:del>
            <w:ins w:id="4242" w:author="wincol" w:date="2016-06-12T18:59:00Z">
              <w:r w:rsidR="00412BCC">
                <w:rPr>
                  <w:rFonts w:ascii="宋体" w:cs="宋体" w:hint="eastAsia"/>
                  <w:kern w:val="0"/>
                  <w:sz w:val="20"/>
                  <w:szCs w:val="20"/>
                </w:rPr>
                <w:t>28</w:t>
              </w:r>
            </w:ins>
            <w:r w:rsidRPr="00DB4CFA">
              <w:rPr>
                <w:rFonts w:ascii="宋体" w:cs="宋体" w:hint="eastAsia"/>
                <w:kern w:val="0"/>
                <w:sz w:val="20"/>
                <w:szCs w:val="20"/>
              </w:rPr>
              <w:t>)</w:t>
            </w:r>
          </w:p>
        </w:tc>
        <w:tc>
          <w:tcPr>
            <w:tcW w:w="708" w:type="dxa"/>
          </w:tcPr>
          <w:p w14:paraId="41141A22" w14:textId="77777777" w:rsidR="00724F06" w:rsidRPr="00DB4CFA" w:rsidRDefault="00724F06" w:rsidP="00E81D47">
            <w:pPr>
              <w:rPr>
                <w:rFonts w:ascii="宋体" w:cs="宋体"/>
                <w:kern w:val="0"/>
                <w:sz w:val="20"/>
                <w:szCs w:val="20"/>
              </w:rPr>
            </w:pPr>
            <w:r w:rsidRPr="00DB4CFA">
              <w:rPr>
                <w:rFonts w:ascii="宋体" w:cs="宋体" w:hint="eastAsia"/>
                <w:kern w:val="0"/>
                <w:sz w:val="20"/>
                <w:szCs w:val="20"/>
              </w:rPr>
              <w:t>否</w:t>
            </w:r>
          </w:p>
        </w:tc>
        <w:tc>
          <w:tcPr>
            <w:tcW w:w="2635" w:type="dxa"/>
          </w:tcPr>
          <w:p w14:paraId="3B3B6C95" w14:textId="77777777" w:rsidR="00724F06" w:rsidRPr="00DB4CFA" w:rsidRDefault="00724F06" w:rsidP="00E81D47">
            <w:pPr>
              <w:rPr>
                <w:rFonts w:ascii="宋体" w:cs="宋体"/>
                <w:kern w:val="0"/>
                <w:sz w:val="20"/>
                <w:szCs w:val="20"/>
              </w:rPr>
            </w:pPr>
          </w:p>
        </w:tc>
      </w:tr>
      <w:tr w:rsidR="00E5054F" w14:paraId="6E4B3543" w14:textId="77777777" w:rsidTr="00E81D47">
        <w:trPr>
          <w:cantSplit/>
          <w:trHeight w:val="145"/>
          <w:ins w:id="4243" w:author="Windows 用户" w:date="2016-03-28T18:03:00Z"/>
        </w:trPr>
        <w:tc>
          <w:tcPr>
            <w:tcW w:w="983" w:type="dxa"/>
            <w:vMerge/>
          </w:tcPr>
          <w:p w14:paraId="24CBB81A" w14:textId="77777777" w:rsidR="00E5054F" w:rsidRDefault="00E5054F" w:rsidP="00E81D47">
            <w:pPr>
              <w:rPr>
                <w:ins w:id="4244" w:author="Windows 用户" w:date="2016-03-28T18:03:00Z"/>
                <w:rFonts w:ascii="宋体" w:hAnsi="宋体"/>
              </w:rPr>
            </w:pPr>
          </w:p>
        </w:tc>
        <w:tc>
          <w:tcPr>
            <w:tcW w:w="2094" w:type="dxa"/>
          </w:tcPr>
          <w:p w14:paraId="36628F58" w14:textId="77777777" w:rsidR="00E5054F" w:rsidRDefault="00E5054F" w:rsidP="00E81D47">
            <w:pPr>
              <w:rPr>
                <w:ins w:id="4245" w:author="Windows 用户" w:date="2016-03-28T18:03:00Z"/>
                <w:rFonts w:ascii="宋体" w:cs="宋体"/>
                <w:kern w:val="0"/>
                <w:sz w:val="20"/>
                <w:szCs w:val="20"/>
              </w:rPr>
            </w:pPr>
            <w:ins w:id="4246" w:author="Windows 用户" w:date="2016-03-28T18:03:00Z">
              <w:r>
                <w:rPr>
                  <w:rFonts w:ascii="宋体" w:cs="宋体" w:hint="eastAsia"/>
                  <w:kern w:val="0"/>
                  <w:sz w:val="20"/>
                  <w:szCs w:val="20"/>
                </w:rPr>
                <w:t>EXT_FILED1</w:t>
              </w:r>
            </w:ins>
          </w:p>
        </w:tc>
        <w:tc>
          <w:tcPr>
            <w:tcW w:w="1709" w:type="dxa"/>
          </w:tcPr>
          <w:p w14:paraId="7E21EAE5" w14:textId="77777777" w:rsidR="00E5054F" w:rsidRPr="009330EC" w:rsidRDefault="00E5054F" w:rsidP="00E81D47">
            <w:pPr>
              <w:rPr>
                <w:ins w:id="4247" w:author="Windows 用户" w:date="2016-03-28T18:03:00Z"/>
                <w:rFonts w:ascii="宋体" w:cs="宋体"/>
                <w:kern w:val="0"/>
                <w:sz w:val="20"/>
                <w:szCs w:val="20"/>
              </w:rPr>
            </w:pPr>
            <w:ins w:id="4248" w:author="wincol" w:date="2016-06-12T16:26:00Z">
              <w:r>
                <w:rPr>
                  <w:rFonts w:ascii="宋体" w:cs="宋体" w:hint="eastAsia"/>
                  <w:kern w:val="0"/>
                  <w:sz w:val="20"/>
                  <w:szCs w:val="20"/>
                </w:rPr>
                <w:t>备用字段1</w:t>
              </w:r>
            </w:ins>
          </w:p>
        </w:tc>
        <w:tc>
          <w:tcPr>
            <w:tcW w:w="851" w:type="dxa"/>
          </w:tcPr>
          <w:p w14:paraId="763D61C7" w14:textId="77777777" w:rsidR="00E5054F" w:rsidRPr="00DB4CFA" w:rsidRDefault="00E5054F" w:rsidP="00E81D47">
            <w:pPr>
              <w:rPr>
                <w:ins w:id="4249" w:author="Windows 用户" w:date="2016-03-28T18:03:00Z"/>
                <w:rFonts w:ascii="宋体" w:cs="宋体"/>
                <w:kern w:val="0"/>
                <w:sz w:val="20"/>
                <w:szCs w:val="20"/>
              </w:rPr>
            </w:pPr>
            <w:ins w:id="4250" w:author="wincol" w:date="2016-06-12T16:26: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2BDD029C" w14:textId="77777777" w:rsidR="00E5054F" w:rsidRPr="00DB4CFA" w:rsidRDefault="00E5054F" w:rsidP="00E81D47">
            <w:pPr>
              <w:rPr>
                <w:ins w:id="4251" w:author="Windows 用户" w:date="2016-03-28T18:03:00Z"/>
                <w:rFonts w:ascii="宋体" w:cs="宋体"/>
                <w:kern w:val="0"/>
                <w:sz w:val="20"/>
                <w:szCs w:val="20"/>
              </w:rPr>
            </w:pPr>
            <w:ins w:id="4252" w:author="wincol" w:date="2016-06-12T16:26:00Z">
              <w:r>
                <w:rPr>
                  <w:rFonts w:ascii="宋体" w:hAnsi="宋体" w:hint="eastAsia"/>
                </w:rPr>
                <w:t>是</w:t>
              </w:r>
            </w:ins>
            <w:ins w:id="4253" w:author="Windows 用户" w:date="2016-03-28T18:03:00Z">
              <w:del w:id="4254" w:author="wincol" w:date="2016-05-31T17:28:00Z">
                <w:r w:rsidDel="000249DD">
                  <w:rPr>
                    <w:rFonts w:ascii="宋体" w:hAnsi="宋体" w:hint="eastAsia"/>
                  </w:rPr>
                  <w:delText>是</w:delText>
                </w:r>
              </w:del>
            </w:ins>
          </w:p>
        </w:tc>
        <w:tc>
          <w:tcPr>
            <w:tcW w:w="2635" w:type="dxa"/>
          </w:tcPr>
          <w:p w14:paraId="58B9E320" w14:textId="77777777" w:rsidR="00E5054F" w:rsidRPr="00DB4CFA" w:rsidRDefault="00E5054F" w:rsidP="00E81D47">
            <w:pPr>
              <w:rPr>
                <w:ins w:id="4255" w:author="Windows 用户" w:date="2016-03-28T18:03:00Z"/>
                <w:rFonts w:ascii="宋体" w:cs="宋体"/>
                <w:kern w:val="0"/>
                <w:sz w:val="20"/>
                <w:szCs w:val="20"/>
              </w:rPr>
            </w:pPr>
            <w:ins w:id="4256" w:author="wincol" w:date="2016-06-12T16:26:00Z">
              <w:r>
                <w:rPr>
                  <w:rFonts w:ascii="宋体" w:cs="宋体" w:hint="eastAsia"/>
                  <w:kern w:val="0"/>
                  <w:sz w:val="20"/>
                  <w:szCs w:val="20"/>
                </w:rPr>
                <w:t>备用字段1</w:t>
              </w:r>
            </w:ins>
          </w:p>
        </w:tc>
      </w:tr>
      <w:tr w:rsidR="00724F06" w14:paraId="22537E84" w14:textId="77777777" w:rsidTr="00E81D47">
        <w:trPr>
          <w:cantSplit/>
          <w:trHeight w:val="145"/>
          <w:ins w:id="4257" w:author="Windows 用户" w:date="2016-03-28T18:03:00Z"/>
        </w:trPr>
        <w:tc>
          <w:tcPr>
            <w:tcW w:w="983" w:type="dxa"/>
            <w:vMerge/>
          </w:tcPr>
          <w:p w14:paraId="56474818" w14:textId="77777777" w:rsidR="00724F06" w:rsidRDefault="00724F06" w:rsidP="00E81D47">
            <w:pPr>
              <w:rPr>
                <w:ins w:id="4258" w:author="Windows 用户" w:date="2016-03-28T18:03:00Z"/>
                <w:rFonts w:ascii="宋体" w:hAnsi="宋体"/>
              </w:rPr>
            </w:pPr>
          </w:p>
        </w:tc>
        <w:tc>
          <w:tcPr>
            <w:tcW w:w="2094" w:type="dxa"/>
          </w:tcPr>
          <w:p w14:paraId="07A5AB32" w14:textId="77777777" w:rsidR="00724F06" w:rsidRDefault="00724F06" w:rsidP="00E81D47">
            <w:pPr>
              <w:rPr>
                <w:ins w:id="4259" w:author="Windows 用户" w:date="2016-03-28T18:03:00Z"/>
                <w:rFonts w:ascii="宋体" w:cs="宋体"/>
                <w:kern w:val="0"/>
                <w:sz w:val="20"/>
                <w:szCs w:val="20"/>
              </w:rPr>
            </w:pPr>
            <w:ins w:id="4260" w:author="Windows 用户" w:date="2016-03-28T18:03:00Z">
              <w:r>
                <w:rPr>
                  <w:rFonts w:ascii="宋体" w:cs="宋体" w:hint="eastAsia"/>
                  <w:kern w:val="0"/>
                  <w:sz w:val="20"/>
                  <w:szCs w:val="20"/>
                </w:rPr>
                <w:t>EXT_FILED2</w:t>
              </w:r>
            </w:ins>
          </w:p>
        </w:tc>
        <w:tc>
          <w:tcPr>
            <w:tcW w:w="1709" w:type="dxa"/>
          </w:tcPr>
          <w:p w14:paraId="79A554E8" w14:textId="77777777" w:rsidR="00724F06" w:rsidRPr="009330EC" w:rsidRDefault="00724F06" w:rsidP="00E81D47">
            <w:pPr>
              <w:rPr>
                <w:ins w:id="4261" w:author="Windows 用户" w:date="2016-03-28T18:03:00Z"/>
                <w:rFonts w:ascii="宋体" w:cs="宋体"/>
                <w:kern w:val="0"/>
                <w:sz w:val="20"/>
                <w:szCs w:val="20"/>
              </w:rPr>
            </w:pPr>
            <w:ins w:id="4262" w:author="Windows 用户" w:date="2016-03-28T18:03:00Z">
              <w:r>
                <w:rPr>
                  <w:rFonts w:ascii="宋体" w:cs="宋体" w:hint="eastAsia"/>
                  <w:kern w:val="0"/>
                  <w:sz w:val="20"/>
                  <w:szCs w:val="20"/>
                </w:rPr>
                <w:t>备用字段2</w:t>
              </w:r>
            </w:ins>
          </w:p>
        </w:tc>
        <w:tc>
          <w:tcPr>
            <w:tcW w:w="851" w:type="dxa"/>
          </w:tcPr>
          <w:p w14:paraId="56B74DE1" w14:textId="77777777" w:rsidR="00724F06" w:rsidRPr="00DB4CFA" w:rsidRDefault="00724F06" w:rsidP="00E81D47">
            <w:pPr>
              <w:rPr>
                <w:ins w:id="4263" w:author="Windows 用户" w:date="2016-03-28T18:03:00Z"/>
                <w:rFonts w:ascii="宋体" w:cs="宋体"/>
                <w:kern w:val="0"/>
                <w:sz w:val="20"/>
                <w:szCs w:val="20"/>
              </w:rPr>
            </w:pPr>
            <w:ins w:id="4264" w:author="Windows 用户" w:date="2016-03-28T18:03: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5133857B" w14:textId="77777777" w:rsidR="00724F06" w:rsidRPr="00DB4CFA" w:rsidRDefault="00724F06" w:rsidP="00E81D47">
            <w:pPr>
              <w:rPr>
                <w:ins w:id="4265" w:author="Windows 用户" w:date="2016-03-28T18:03:00Z"/>
                <w:rFonts w:ascii="宋体" w:cs="宋体"/>
                <w:kern w:val="0"/>
                <w:sz w:val="20"/>
                <w:szCs w:val="20"/>
              </w:rPr>
            </w:pPr>
            <w:ins w:id="4266" w:author="Windows 用户" w:date="2016-03-28T18:03:00Z">
              <w:r>
                <w:rPr>
                  <w:rFonts w:ascii="宋体" w:hAnsi="宋体" w:hint="eastAsia"/>
                </w:rPr>
                <w:t>是</w:t>
              </w:r>
            </w:ins>
          </w:p>
        </w:tc>
        <w:tc>
          <w:tcPr>
            <w:tcW w:w="2635" w:type="dxa"/>
          </w:tcPr>
          <w:p w14:paraId="4094AA3B" w14:textId="77777777" w:rsidR="00724F06" w:rsidRPr="00DB4CFA" w:rsidRDefault="00724F06" w:rsidP="00E81D47">
            <w:pPr>
              <w:rPr>
                <w:ins w:id="4267" w:author="Windows 用户" w:date="2016-03-28T18:03:00Z"/>
                <w:rFonts w:ascii="宋体" w:cs="宋体"/>
                <w:kern w:val="0"/>
                <w:sz w:val="20"/>
                <w:szCs w:val="20"/>
              </w:rPr>
            </w:pPr>
            <w:ins w:id="4268" w:author="Windows 用户" w:date="2016-03-28T18:03:00Z">
              <w:r>
                <w:rPr>
                  <w:rFonts w:ascii="宋体" w:cs="宋体" w:hint="eastAsia"/>
                  <w:kern w:val="0"/>
                  <w:sz w:val="20"/>
                  <w:szCs w:val="20"/>
                </w:rPr>
                <w:t>备用字段2</w:t>
              </w:r>
            </w:ins>
          </w:p>
        </w:tc>
      </w:tr>
      <w:tr w:rsidR="00724F06" w14:paraId="22B839C4" w14:textId="77777777" w:rsidTr="00E81D47">
        <w:trPr>
          <w:cantSplit/>
          <w:trHeight w:val="145"/>
          <w:ins w:id="4269" w:author="Windows 用户" w:date="2016-03-28T18:03:00Z"/>
        </w:trPr>
        <w:tc>
          <w:tcPr>
            <w:tcW w:w="983" w:type="dxa"/>
            <w:vMerge/>
          </w:tcPr>
          <w:p w14:paraId="782942B3" w14:textId="77777777" w:rsidR="00724F06" w:rsidRDefault="00724F06" w:rsidP="00E81D47">
            <w:pPr>
              <w:rPr>
                <w:ins w:id="4270" w:author="Windows 用户" w:date="2016-03-28T18:03:00Z"/>
                <w:rFonts w:ascii="宋体" w:hAnsi="宋体"/>
              </w:rPr>
            </w:pPr>
          </w:p>
        </w:tc>
        <w:tc>
          <w:tcPr>
            <w:tcW w:w="2094" w:type="dxa"/>
          </w:tcPr>
          <w:p w14:paraId="61F0C86F" w14:textId="77777777" w:rsidR="00724F06" w:rsidRDefault="00724F06" w:rsidP="00E81D47">
            <w:pPr>
              <w:rPr>
                <w:ins w:id="4271" w:author="Windows 用户" w:date="2016-03-28T18:03:00Z"/>
                <w:rFonts w:ascii="宋体" w:cs="宋体"/>
                <w:kern w:val="0"/>
                <w:sz w:val="20"/>
                <w:szCs w:val="20"/>
              </w:rPr>
            </w:pPr>
            <w:ins w:id="4272" w:author="Windows 用户" w:date="2016-03-28T18:03:00Z">
              <w:r>
                <w:rPr>
                  <w:rFonts w:ascii="宋体" w:cs="宋体" w:hint="eastAsia"/>
                  <w:kern w:val="0"/>
                  <w:sz w:val="20"/>
                  <w:szCs w:val="20"/>
                </w:rPr>
                <w:t>EXT_FILED3</w:t>
              </w:r>
            </w:ins>
          </w:p>
        </w:tc>
        <w:tc>
          <w:tcPr>
            <w:tcW w:w="1709" w:type="dxa"/>
          </w:tcPr>
          <w:p w14:paraId="6D462A74" w14:textId="77777777" w:rsidR="00724F06" w:rsidRPr="009330EC" w:rsidRDefault="00724F06" w:rsidP="00E81D47">
            <w:pPr>
              <w:rPr>
                <w:ins w:id="4273" w:author="Windows 用户" w:date="2016-03-28T18:03:00Z"/>
                <w:rFonts w:ascii="宋体" w:cs="宋体"/>
                <w:kern w:val="0"/>
                <w:sz w:val="20"/>
                <w:szCs w:val="20"/>
              </w:rPr>
            </w:pPr>
            <w:ins w:id="4274" w:author="Windows 用户" w:date="2016-03-28T18:03:00Z">
              <w:r>
                <w:rPr>
                  <w:rFonts w:ascii="宋体" w:cs="宋体" w:hint="eastAsia"/>
                  <w:kern w:val="0"/>
                  <w:sz w:val="20"/>
                  <w:szCs w:val="20"/>
                </w:rPr>
                <w:t>备用字段3</w:t>
              </w:r>
            </w:ins>
          </w:p>
        </w:tc>
        <w:tc>
          <w:tcPr>
            <w:tcW w:w="851" w:type="dxa"/>
          </w:tcPr>
          <w:p w14:paraId="37D7A611" w14:textId="77777777" w:rsidR="00724F06" w:rsidRPr="00DB4CFA" w:rsidRDefault="00724F06" w:rsidP="00E81D47">
            <w:pPr>
              <w:rPr>
                <w:ins w:id="4275" w:author="Windows 用户" w:date="2016-03-28T18:03:00Z"/>
                <w:rFonts w:ascii="宋体" w:cs="宋体"/>
                <w:kern w:val="0"/>
                <w:sz w:val="20"/>
                <w:szCs w:val="20"/>
              </w:rPr>
            </w:pPr>
            <w:ins w:id="4276" w:author="Windows 用户" w:date="2016-03-28T18:03: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300</w:t>
              </w:r>
              <w:r w:rsidRPr="00A560D3">
                <w:rPr>
                  <w:rFonts w:ascii="宋体" w:cs="宋体"/>
                  <w:kern w:val="0"/>
                  <w:sz w:val="20"/>
                  <w:szCs w:val="20"/>
                </w:rPr>
                <w:t>)</w:t>
              </w:r>
            </w:ins>
          </w:p>
        </w:tc>
        <w:tc>
          <w:tcPr>
            <w:tcW w:w="708" w:type="dxa"/>
          </w:tcPr>
          <w:p w14:paraId="670AB2D0" w14:textId="77777777" w:rsidR="00724F06" w:rsidRPr="00DB4CFA" w:rsidRDefault="00724F06" w:rsidP="00E81D47">
            <w:pPr>
              <w:rPr>
                <w:ins w:id="4277" w:author="Windows 用户" w:date="2016-03-28T18:03:00Z"/>
                <w:rFonts w:ascii="宋体" w:cs="宋体"/>
                <w:kern w:val="0"/>
                <w:sz w:val="20"/>
                <w:szCs w:val="20"/>
              </w:rPr>
            </w:pPr>
            <w:ins w:id="4278" w:author="Windows 用户" w:date="2016-03-28T18:03:00Z">
              <w:r>
                <w:rPr>
                  <w:rFonts w:ascii="宋体" w:hAnsi="宋体" w:hint="eastAsia"/>
                </w:rPr>
                <w:t>是</w:t>
              </w:r>
            </w:ins>
          </w:p>
        </w:tc>
        <w:tc>
          <w:tcPr>
            <w:tcW w:w="2635" w:type="dxa"/>
          </w:tcPr>
          <w:p w14:paraId="207AD132" w14:textId="77777777" w:rsidR="00724F06" w:rsidRPr="00DB4CFA" w:rsidRDefault="00724F06" w:rsidP="00E81D47">
            <w:pPr>
              <w:rPr>
                <w:ins w:id="4279" w:author="Windows 用户" w:date="2016-03-28T18:03:00Z"/>
                <w:rFonts w:ascii="宋体" w:cs="宋体"/>
                <w:kern w:val="0"/>
                <w:sz w:val="20"/>
                <w:szCs w:val="20"/>
              </w:rPr>
            </w:pPr>
            <w:ins w:id="4280" w:author="Windows 用户" w:date="2016-03-28T18:03:00Z">
              <w:r>
                <w:rPr>
                  <w:rFonts w:ascii="宋体" w:cs="宋体" w:hint="eastAsia"/>
                  <w:kern w:val="0"/>
                  <w:sz w:val="20"/>
                  <w:szCs w:val="20"/>
                </w:rPr>
                <w:t>备用字段3</w:t>
              </w:r>
            </w:ins>
          </w:p>
        </w:tc>
      </w:tr>
    </w:tbl>
    <w:p w14:paraId="108CDC70" w14:textId="77777777" w:rsidR="00631E90" w:rsidRPr="004E6C5A" w:rsidRDefault="00631E90" w:rsidP="00631E90">
      <w:pPr>
        <w:rPr>
          <w:rFonts w:ascii="微软雅黑" w:eastAsia="微软雅黑" w:hAnsi="微软雅黑"/>
        </w:rPr>
      </w:pPr>
    </w:p>
    <w:p w14:paraId="06F16C10" w14:textId="77777777" w:rsidR="00631E90" w:rsidRDefault="00631E90" w:rsidP="0042024B">
      <w:pPr>
        <w:pStyle w:val="3"/>
      </w:pPr>
      <w:bookmarkStart w:id="4281" w:name="_Toc448761031"/>
      <w:r w:rsidRPr="004E6C5A">
        <w:rPr>
          <w:rFonts w:hint="eastAsia"/>
        </w:rPr>
        <w:t>响应报文说明</w:t>
      </w:r>
      <w:bookmarkEnd w:id="4281"/>
    </w:p>
    <w:tbl>
      <w:tblPr>
        <w:tblW w:w="8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3"/>
        <w:gridCol w:w="2094"/>
        <w:gridCol w:w="1709"/>
        <w:gridCol w:w="851"/>
        <w:gridCol w:w="708"/>
        <w:gridCol w:w="2635"/>
      </w:tblGrid>
      <w:tr w:rsidR="00631E90" w14:paraId="02FEF66E" w14:textId="77777777" w:rsidTr="00E81D47">
        <w:trPr>
          <w:trHeight w:val="302"/>
        </w:trPr>
        <w:tc>
          <w:tcPr>
            <w:tcW w:w="983" w:type="dxa"/>
            <w:tcBorders>
              <w:bottom w:val="single" w:sz="4" w:space="0" w:color="auto"/>
            </w:tcBorders>
            <w:shd w:val="clear" w:color="auto" w:fill="C0C0C0"/>
          </w:tcPr>
          <w:p w14:paraId="76CB5E34" w14:textId="77777777" w:rsidR="00631E90" w:rsidRDefault="00631E90" w:rsidP="00E81D47">
            <w:pPr>
              <w:rPr>
                <w:rFonts w:ascii="宋体" w:hAnsi="宋体"/>
                <w:b/>
                <w:szCs w:val="21"/>
              </w:rPr>
            </w:pPr>
            <w:r>
              <w:rPr>
                <w:rFonts w:ascii="宋体" w:hAnsi="宋体"/>
                <w:b/>
                <w:szCs w:val="21"/>
              </w:rPr>
              <w:t>模块</w:t>
            </w:r>
          </w:p>
        </w:tc>
        <w:tc>
          <w:tcPr>
            <w:tcW w:w="2094" w:type="dxa"/>
            <w:tcBorders>
              <w:bottom w:val="single" w:sz="4" w:space="0" w:color="auto"/>
            </w:tcBorders>
            <w:shd w:val="clear" w:color="auto" w:fill="C0C0C0"/>
          </w:tcPr>
          <w:p w14:paraId="72E9DA29" w14:textId="77777777" w:rsidR="00631E90" w:rsidRDefault="00631E90" w:rsidP="00E81D47">
            <w:pPr>
              <w:rPr>
                <w:rFonts w:ascii="宋体" w:hAnsi="宋体"/>
                <w:b/>
              </w:rPr>
            </w:pPr>
            <w:r>
              <w:rPr>
                <w:rFonts w:ascii="宋体" w:hAnsi="宋体"/>
                <w:b/>
                <w:szCs w:val="21"/>
              </w:rPr>
              <w:t>字段ID</w:t>
            </w:r>
          </w:p>
        </w:tc>
        <w:tc>
          <w:tcPr>
            <w:tcW w:w="1709" w:type="dxa"/>
            <w:tcBorders>
              <w:bottom w:val="single" w:sz="4" w:space="0" w:color="auto"/>
            </w:tcBorders>
            <w:shd w:val="clear" w:color="auto" w:fill="C0C0C0"/>
          </w:tcPr>
          <w:p w14:paraId="10635F0B" w14:textId="77777777" w:rsidR="00631E90" w:rsidRDefault="00631E90" w:rsidP="00E81D47">
            <w:pPr>
              <w:rPr>
                <w:rFonts w:ascii="宋体" w:hAnsi="宋体"/>
                <w:b/>
              </w:rPr>
            </w:pPr>
            <w:r>
              <w:rPr>
                <w:rFonts w:ascii="宋体" w:hAnsi="宋体"/>
                <w:b/>
                <w:szCs w:val="21"/>
              </w:rPr>
              <w:t>字段名称</w:t>
            </w:r>
          </w:p>
        </w:tc>
        <w:tc>
          <w:tcPr>
            <w:tcW w:w="851" w:type="dxa"/>
            <w:tcBorders>
              <w:bottom w:val="single" w:sz="4" w:space="0" w:color="auto"/>
            </w:tcBorders>
            <w:shd w:val="clear" w:color="auto" w:fill="C0C0C0"/>
          </w:tcPr>
          <w:p w14:paraId="4F41DE1F" w14:textId="77777777" w:rsidR="00631E90" w:rsidRDefault="00631E90" w:rsidP="00E81D47">
            <w:pPr>
              <w:rPr>
                <w:rFonts w:ascii="宋体" w:hAnsi="宋体"/>
                <w:b/>
              </w:rPr>
            </w:pPr>
            <w:r>
              <w:rPr>
                <w:rFonts w:ascii="宋体" w:hAnsi="宋体"/>
                <w:b/>
                <w:szCs w:val="21"/>
              </w:rPr>
              <w:t>类型</w:t>
            </w:r>
          </w:p>
        </w:tc>
        <w:tc>
          <w:tcPr>
            <w:tcW w:w="708" w:type="dxa"/>
            <w:tcBorders>
              <w:bottom w:val="single" w:sz="4" w:space="0" w:color="auto"/>
            </w:tcBorders>
            <w:shd w:val="clear" w:color="auto" w:fill="C0C0C0"/>
          </w:tcPr>
          <w:p w14:paraId="2CF31CC9" w14:textId="77777777" w:rsidR="00631E90" w:rsidRDefault="00631E90" w:rsidP="00E81D47">
            <w:pPr>
              <w:rPr>
                <w:rFonts w:ascii="宋体" w:hAnsi="宋体"/>
                <w:b/>
              </w:rPr>
            </w:pPr>
            <w:r>
              <w:rPr>
                <w:rFonts w:ascii="宋体" w:hAnsi="宋体" w:hint="eastAsia"/>
                <w:b/>
              </w:rPr>
              <w:t>可空</w:t>
            </w:r>
          </w:p>
        </w:tc>
        <w:tc>
          <w:tcPr>
            <w:tcW w:w="2635" w:type="dxa"/>
            <w:tcBorders>
              <w:bottom w:val="single" w:sz="4" w:space="0" w:color="auto"/>
            </w:tcBorders>
            <w:shd w:val="clear" w:color="auto" w:fill="C0C0C0"/>
          </w:tcPr>
          <w:p w14:paraId="05A4167A" w14:textId="77777777" w:rsidR="00631E90" w:rsidRDefault="00631E90" w:rsidP="00E81D47">
            <w:pPr>
              <w:rPr>
                <w:rFonts w:ascii="宋体" w:hAnsi="宋体"/>
                <w:b/>
              </w:rPr>
            </w:pPr>
            <w:r>
              <w:rPr>
                <w:rFonts w:ascii="宋体" w:hAnsi="宋体" w:hint="eastAsia"/>
                <w:b/>
              </w:rPr>
              <w:t>备注</w:t>
            </w:r>
          </w:p>
        </w:tc>
      </w:tr>
      <w:tr w:rsidR="0011055E" w14:paraId="77097A73" w14:textId="77777777" w:rsidTr="00E81D47">
        <w:trPr>
          <w:cantSplit/>
          <w:trHeight w:val="317"/>
        </w:trPr>
        <w:tc>
          <w:tcPr>
            <w:tcW w:w="983" w:type="dxa"/>
            <w:vMerge w:val="restart"/>
          </w:tcPr>
          <w:p w14:paraId="0A407E9B" w14:textId="77777777" w:rsidR="0011055E" w:rsidRPr="00C15726" w:rsidRDefault="0011055E" w:rsidP="00E81D47">
            <w:pPr>
              <w:rPr>
                <w:rFonts w:ascii="宋体" w:hAnsi="宋体"/>
              </w:rPr>
            </w:pPr>
            <w:r>
              <w:rPr>
                <w:rFonts w:ascii="宋体" w:hAnsi="宋体" w:hint="eastAsia"/>
              </w:rPr>
              <w:lastRenderedPageBreak/>
              <w:t>BODY</w:t>
            </w:r>
          </w:p>
        </w:tc>
        <w:tc>
          <w:tcPr>
            <w:tcW w:w="7997" w:type="dxa"/>
            <w:gridSpan w:val="5"/>
          </w:tcPr>
          <w:p w14:paraId="6745ACF7" w14:textId="77777777" w:rsidR="0011055E" w:rsidRPr="00DA3013" w:rsidRDefault="0011055E" w:rsidP="00E81D47">
            <w:pPr>
              <w:rPr>
                <w:rFonts w:ascii="宋体" w:cs="宋体"/>
                <w:kern w:val="0"/>
                <w:sz w:val="20"/>
                <w:szCs w:val="20"/>
              </w:rPr>
            </w:pPr>
          </w:p>
        </w:tc>
      </w:tr>
      <w:tr w:rsidR="0011055E" w14:paraId="4416A2DC" w14:textId="77777777" w:rsidTr="00E81D47">
        <w:trPr>
          <w:cantSplit/>
          <w:trHeight w:val="145"/>
        </w:trPr>
        <w:tc>
          <w:tcPr>
            <w:tcW w:w="983" w:type="dxa"/>
            <w:vMerge/>
          </w:tcPr>
          <w:p w14:paraId="41AB92ED" w14:textId="77777777" w:rsidR="0011055E" w:rsidRDefault="0011055E" w:rsidP="00E81D47">
            <w:pPr>
              <w:rPr>
                <w:rFonts w:ascii="宋体" w:hAnsi="宋体"/>
              </w:rPr>
            </w:pPr>
          </w:p>
        </w:tc>
        <w:tc>
          <w:tcPr>
            <w:tcW w:w="2094" w:type="dxa"/>
          </w:tcPr>
          <w:p w14:paraId="6E305F64" w14:textId="77777777" w:rsidR="0011055E" w:rsidRPr="00A560D3" w:rsidRDefault="0011055E" w:rsidP="00E81D47">
            <w:pPr>
              <w:autoSpaceDE w:val="0"/>
              <w:autoSpaceDN w:val="0"/>
              <w:adjustRightInd w:val="0"/>
              <w:spacing w:line="267" w:lineRule="exact"/>
              <w:jc w:val="left"/>
              <w:rPr>
                <w:rFonts w:ascii="宋体" w:cs="宋体"/>
                <w:kern w:val="0"/>
                <w:sz w:val="20"/>
                <w:szCs w:val="20"/>
              </w:rPr>
            </w:pPr>
            <w:r w:rsidRPr="00A560D3">
              <w:rPr>
                <w:rFonts w:ascii="宋体" w:cs="宋体"/>
                <w:kern w:val="0"/>
                <w:sz w:val="20"/>
                <w:szCs w:val="20"/>
              </w:rPr>
              <w:t>MERCHANTID</w:t>
            </w:r>
          </w:p>
        </w:tc>
        <w:tc>
          <w:tcPr>
            <w:tcW w:w="1709" w:type="dxa"/>
          </w:tcPr>
          <w:p w14:paraId="50C8829A" w14:textId="77777777" w:rsidR="0011055E" w:rsidRPr="00A560D3" w:rsidRDefault="0011055E" w:rsidP="00E81D47">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商户唯一标识</w:t>
            </w:r>
          </w:p>
        </w:tc>
        <w:tc>
          <w:tcPr>
            <w:tcW w:w="851" w:type="dxa"/>
          </w:tcPr>
          <w:p w14:paraId="374730C7" w14:textId="77777777" w:rsidR="0011055E" w:rsidRPr="00A560D3" w:rsidRDefault="0011055E" w:rsidP="00E81D47">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(32)</w:t>
            </w:r>
          </w:p>
        </w:tc>
        <w:tc>
          <w:tcPr>
            <w:tcW w:w="708" w:type="dxa"/>
          </w:tcPr>
          <w:p w14:paraId="41270C2C" w14:textId="77777777" w:rsidR="0011055E" w:rsidRPr="00A560D3" w:rsidRDefault="0011055E" w:rsidP="00E81D47">
            <w:pPr>
              <w:autoSpaceDE w:val="0"/>
              <w:autoSpaceDN w:val="0"/>
              <w:adjustRightInd w:val="0"/>
              <w:spacing w:line="267" w:lineRule="exact"/>
              <w:ind w:left="107"/>
              <w:jc w:val="left"/>
              <w:rPr>
                <w:rFonts w:ascii="宋体" w:cs="宋体"/>
                <w:kern w:val="0"/>
                <w:sz w:val="20"/>
                <w:szCs w:val="20"/>
              </w:rPr>
            </w:pPr>
          </w:p>
        </w:tc>
        <w:tc>
          <w:tcPr>
            <w:tcW w:w="2635" w:type="dxa"/>
          </w:tcPr>
          <w:p w14:paraId="120AD193" w14:textId="77777777" w:rsidR="0011055E" w:rsidRPr="00A560D3" w:rsidRDefault="0011055E" w:rsidP="00E81D47">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银行统一提供</w:t>
            </w:r>
          </w:p>
        </w:tc>
      </w:tr>
      <w:tr w:rsidR="0011055E" w14:paraId="42002004" w14:textId="77777777" w:rsidTr="00E81D47">
        <w:trPr>
          <w:cantSplit/>
          <w:trHeight w:val="145"/>
        </w:trPr>
        <w:tc>
          <w:tcPr>
            <w:tcW w:w="983" w:type="dxa"/>
            <w:vMerge/>
          </w:tcPr>
          <w:p w14:paraId="33729D13" w14:textId="77777777" w:rsidR="0011055E" w:rsidRDefault="0011055E" w:rsidP="00E81D47">
            <w:pPr>
              <w:rPr>
                <w:rFonts w:ascii="宋体" w:hAnsi="宋体"/>
              </w:rPr>
            </w:pPr>
          </w:p>
        </w:tc>
        <w:tc>
          <w:tcPr>
            <w:tcW w:w="2094" w:type="dxa"/>
          </w:tcPr>
          <w:p w14:paraId="4F00C2DC" w14:textId="77777777" w:rsidR="0011055E" w:rsidRPr="00DA3013" w:rsidRDefault="0011055E" w:rsidP="00E81D47">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TRANSCODE</w:t>
            </w:r>
          </w:p>
        </w:tc>
        <w:tc>
          <w:tcPr>
            <w:tcW w:w="1709" w:type="dxa"/>
          </w:tcPr>
          <w:p w14:paraId="6B404D68" w14:textId="77777777" w:rsidR="0011055E" w:rsidRPr="00DA3013" w:rsidRDefault="0011055E" w:rsidP="00E81D47">
            <w:pPr>
              <w:rPr>
                <w:rFonts w:ascii="宋体" w:cs="宋体"/>
                <w:kern w:val="0"/>
                <w:sz w:val="20"/>
                <w:szCs w:val="20"/>
              </w:rPr>
            </w:pPr>
            <w:r w:rsidRPr="00A560D3">
              <w:rPr>
                <w:rFonts w:ascii="宋体" w:cs="宋体" w:hint="eastAsia"/>
                <w:kern w:val="0"/>
                <w:sz w:val="20"/>
                <w:szCs w:val="20"/>
              </w:rPr>
              <w:t>交易码</w:t>
            </w:r>
          </w:p>
        </w:tc>
        <w:tc>
          <w:tcPr>
            <w:tcW w:w="851" w:type="dxa"/>
          </w:tcPr>
          <w:p w14:paraId="1CE686AB" w14:textId="77777777" w:rsidR="0011055E" w:rsidRPr="00DA3013" w:rsidRDefault="0011055E" w:rsidP="00E81D47">
            <w:pPr>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8</w:t>
            </w:r>
            <w:r w:rsidRPr="00A560D3">
              <w:rPr>
                <w:rFonts w:ascii="宋体" w:cs="宋体"/>
                <w:kern w:val="0"/>
                <w:sz w:val="20"/>
                <w:szCs w:val="20"/>
              </w:rPr>
              <w:t>)</w:t>
            </w:r>
          </w:p>
        </w:tc>
        <w:tc>
          <w:tcPr>
            <w:tcW w:w="708" w:type="dxa"/>
          </w:tcPr>
          <w:p w14:paraId="52C91993" w14:textId="77777777" w:rsidR="0011055E" w:rsidRPr="00EA7B55" w:rsidRDefault="0011055E" w:rsidP="00E81D47">
            <w:pPr>
              <w:autoSpaceDE w:val="0"/>
              <w:autoSpaceDN w:val="0"/>
              <w:adjustRightInd w:val="0"/>
              <w:spacing w:line="267" w:lineRule="exact"/>
              <w:ind w:left="107"/>
              <w:jc w:val="left"/>
              <w:rPr>
                <w:rFonts w:ascii="宋体" w:cs="宋体"/>
                <w:kern w:val="0"/>
                <w:sz w:val="20"/>
                <w:szCs w:val="20"/>
              </w:rPr>
            </w:pPr>
          </w:p>
        </w:tc>
        <w:tc>
          <w:tcPr>
            <w:tcW w:w="2635" w:type="dxa"/>
          </w:tcPr>
          <w:p w14:paraId="07E6F2E0" w14:textId="77777777" w:rsidR="0011055E" w:rsidRPr="00EA7B55" w:rsidRDefault="0011055E" w:rsidP="00727E1F">
            <w:pPr>
              <w:autoSpaceDE w:val="0"/>
              <w:autoSpaceDN w:val="0"/>
              <w:adjustRightInd w:val="0"/>
              <w:spacing w:line="267" w:lineRule="exact"/>
              <w:jc w:val="left"/>
              <w:rPr>
                <w:rFonts w:ascii="宋体" w:cs="宋体"/>
                <w:kern w:val="0"/>
                <w:sz w:val="20"/>
                <w:szCs w:val="20"/>
              </w:rPr>
            </w:pPr>
            <w:r w:rsidRPr="00EA7B55">
              <w:rPr>
                <w:rFonts w:ascii="宋体" w:cs="宋体" w:hint="eastAsia"/>
                <w:kern w:val="0"/>
                <w:sz w:val="20"/>
                <w:szCs w:val="20"/>
              </w:rPr>
              <w:t>OGW000</w:t>
            </w:r>
            <w:r>
              <w:rPr>
                <w:rFonts w:ascii="宋体" w:cs="宋体" w:hint="eastAsia"/>
                <w:kern w:val="0"/>
                <w:sz w:val="20"/>
                <w:szCs w:val="20"/>
              </w:rPr>
              <w:t>62</w:t>
            </w:r>
          </w:p>
        </w:tc>
      </w:tr>
      <w:tr w:rsidR="0011055E" w14:paraId="1B498C84" w14:textId="77777777" w:rsidTr="00E81D47">
        <w:trPr>
          <w:cantSplit/>
          <w:trHeight w:val="145"/>
        </w:trPr>
        <w:tc>
          <w:tcPr>
            <w:tcW w:w="983" w:type="dxa"/>
            <w:vMerge/>
          </w:tcPr>
          <w:p w14:paraId="19D90C7A" w14:textId="77777777" w:rsidR="0011055E" w:rsidRDefault="0011055E" w:rsidP="00E81D47">
            <w:pPr>
              <w:rPr>
                <w:rFonts w:ascii="宋体" w:hAnsi="宋体"/>
              </w:rPr>
            </w:pPr>
          </w:p>
        </w:tc>
        <w:tc>
          <w:tcPr>
            <w:tcW w:w="2094" w:type="dxa"/>
          </w:tcPr>
          <w:p w14:paraId="36C061B0" w14:textId="77777777" w:rsidR="0011055E" w:rsidRPr="00A560D3" w:rsidRDefault="0011055E" w:rsidP="00E81D47">
            <w:pPr>
              <w:autoSpaceDE w:val="0"/>
              <w:autoSpaceDN w:val="0"/>
              <w:adjustRightInd w:val="0"/>
              <w:spacing w:line="267" w:lineRule="exact"/>
              <w:jc w:val="left"/>
              <w:rPr>
                <w:rFonts w:ascii="宋体" w:cs="宋体"/>
                <w:kern w:val="0"/>
                <w:sz w:val="20"/>
                <w:szCs w:val="20"/>
              </w:rPr>
            </w:pPr>
            <w:r w:rsidRPr="00A560D3">
              <w:rPr>
                <w:rFonts w:ascii="宋体" w:cs="宋体"/>
                <w:kern w:val="0"/>
                <w:sz w:val="20"/>
                <w:szCs w:val="20"/>
              </w:rPr>
              <w:t>BANKID</w:t>
            </w:r>
          </w:p>
        </w:tc>
        <w:tc>
          <w:tcPr>
            <w:tcW w:w="1709" w:type="dxa"/>
          </w:tcPr>
          <w:p w14:paraId="0D706DB7" w14:textId="77777777" w:rsidR="0011055E" w:rsidRPr="00A560D3" w:rsidRDefault="0011055E" w:rsidP="00E81D47">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银行标识</w:t>
            </w:r>
          </w:p>
        </w:tc>
        <w:tc>
          <w:tcPr>
            <w:tcW w:w="851" w:type="dxa"/>
          </w:tcPr>
          <w:p w14:paraId="2D2DB19D" w14:textId="77777777" w:rsidR="0011055E" w:rsidRPr="00A560D3" w:rsidRDefault="0011055E" w:rsidP="00E81D47">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6</w:t>
            </w:r>
            <w:r w:rsidRPr="00A560D3">
              <w:rPr>
                <w:rFonts w:ascii="宋体" w:cs="宋体"/>
                <w:kern w:val="0"/>
                <w:sz w:val="20"/>
                <w:szCs w:val="20"/>
              </w:rPr>
              <w:t>)</w:t>
            </w:r>
          </w:p>
        </w:tc>
        <w:tc>
          <w:tcPr>
            <w:tcW w:w="708" w:type="dxa"/>
          </w:tcPr>
          <w:p w14:paraId="4D03AD59" w14:textId="77777777" w:rsidR="0011055E" w:rsidRPr="00A560D3" w:rsidRDefault="0011055E" w:rsidP="00E81D47">
            <w:pPr>
              <w:autoSpaceDE w:val="0"/>
              <w:autoSpaceDN w:val="0"/>
              <w:adjustRightInd w:val="0"/>
              <w:spacing w:line="267" w:lineRule="exact"/>
              <w:ind w:left="107"/>
              <w:jc w:val="left"/>
              <w:rPr>
                <w:rFonts w:ascii="宋体" w:cs="宋体"/>
                <w:kern w:val="0"/>
                <w:sz w:val="20"/>
                <w:szCs w:val="20"/>
              </w:rPr>
            </w:pPr>
          </w:p>
        </w:tc>
        <w:tc>
          <w:tcPr>
            <w:tcW w:w="2635" w:type="dxa"/>
          </w:tcPr>
          <w:p w14:paraId="211E1CF4" w14:textId="77777777" w:rsidR="0011055E" w:rsidRPr="00A560D3" w:rsidRDefault="0011055E" w:rsidP="00E81D47">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固定值：</w:t>
            </w:r>
            <w:r w:rsidRPr="00A560D3">
              <w:rPr>
                <w:rFonts w:ascii="宋体" w:cs="宋体"/>
                <w:kern w:val="0"/>
                <w:sz w:val="20"/>
                <w:szCs w:val="20"/>
              </w:rPr>
              <w:t>GHB</w:t>
            </w:r>
          </w:p>
        </w:tc>
      </w:tr>
      <w:tr w:rsidR="0011055E" w14:paraId="70E89908" w14:textId="77777777" w:rsidTr="00E81D47">
        <w:trPr>
          <w:cantSplit/>
          <w:trHeight w:val="145"/>
        </w:trPr>
        <w:tc>
          <w:tcPr>
            <w:tcW w:w="983" w:type="dxa"/>
            <w:vMerge/>
          </w:tcPr>
          <w:p w14:paraId="6FA06F8E" w14:textId="77777777" w:rsidR="0011055E" w:rsidRDefault="0011055E" w:rsidP="00E81D47">
            <w:pPr>
              <w:rPr>
                <w:rFonts w:ascii="宋体" w:hAnsi="宋体"/>
              </w:rPr>
            </w:pPr>
          </w:p>
        </w:tc>
        <w:tc>
          <w:tcPr>
            <w:tcW w:w="7997" w:type="dxa"/>
            <w:gridSpan w:val="5"/>
          </w:tcPr>
          <w:p w14:paraId="78E47EFD" w14:textId="77777777" w:rsidR="0011055E" w:rsidRPr="00DA3013" w:rsidRDefault="0011055E" w:rsidP="00E81D47">
            <w:pPr>
              <w:rPr>
                <w:rFonts w:ascii="宋体" w:cs="宋体"/>
                <w:kern w:val="0"/>
                <w:sz w:val="20"/>
                <w:szCs w:val="20"/>
              </w:rPr>
            </w:pPr>
            <w:r>
              <w:rPr>
                <w:rFonts w:ascii="宋体" w:cs="宋体" w:hint="eastAsia"/>
                <w:kern w:val="0"/>
                <w:sz w:val="20"/>
                <w:szCs w:val="20"/>
              </w:rPr>
              <w:t>数据加密域都放到XMLPARA里面</w:t>
            </w:r>
          </w:p>
        </w:tc>
      </w:tr>
      <w:tr w:rsidR="0011055E" w14:paraId="137E8988" w14:textId="77777777" w:rsidTr="00E81D47">
        <w:trPr>
          <w:cantSplit/>
          <w:trHeight w:val="145"/>
        </w:trPr>
        <w:tc>
          <w:tcPr>
            <w:tcW w:w="983" w:type="dxa"/>
            <w:vMerge/>
          </w:tcPr>
          <w:p w14:paraId="2643C21E" w14:textId="77777777" w:rsidR="0011055E" w:rsidRDefault="0011055E" w:rsidP="00E81D47">
            <w:pPr>
              <w:rPr>
                <w:rFonts w:ascii="宋体" w:hAnsi="宋体"/>
              </w:rPr>
            </w:pPr>
          </w:p>
        </w:tc>
        <w:tc>
          <w:tcPr>
            <w:tcW w:w="2094" w:type="dxa"/>
          </w:tcPr>
          <w:p w14:paraId="107AB645" w14:textId="77777777" w:rsidR="0011055E" w:rsidRPr="00A560D3" w:rsidRDefault="0011055E" w:rsidP="00BF554A">
            <w:pPr>
              <w:autoSpaceDE w:val="0"/>
              <w:autoSpaceDN w:val="0"/>
              <w:adjustRightInd w:val="0"/>
              <w:spacing w:line="267" w:lineRule="exact"/>
              <w:jc w:val="left"/>
              <w:rPr>
                <w:rFonts w:ascii="宋体" w:cs="宋体"/>
                <w:kern w:val="0"/>
                <w:sz w:val="20"/>
                <w:szCs w:val="20"/>
              </w:rPr>
            </w:pPr>
            <w:r w:rsidRPr="00A560D3">
              <w:rPr>
                <w:rFonts w:ascii="宋体" w:cs="宋体"/>
                <w:kern w:val="0"/>
                <w:sz w:val="20"/>
                <w:szCs w:val="20"/>
              </w:rPr>
              <w:t>OLDREQSEQNO</w:t>
            </w:r>
          </w:p>
        </w:tc>
        <w:tc>
          <w:tcPr>
            <w:tcW w:w="1709" w:type="dxa"/>
          </w:tcPr>
          <w:p w14:paraId="4EAF1F7A" w14:textId="77777777" w:rsidR="0011055E" w:rsidRPr="00A560D3" w:rsidRDefault="0011055E" w:rsidP="00BF554A">
            <w:pPr>
              <w:autoSpaceDE w:val="0"/>
              <w:autoSpaceDN w:val="0"/>
              <w:adjustRightInd w:val="0"/>
              <w:spacing w:line="281" w:lineRule="exact"/>
              <w:ind w:left="108"/>
              <w:jc w:val="left"/>
              <w:rPr>
                <w:rFonts w:ascii="宋体" w:cs="宋体"/>
                <w:kern w:val="0"/>
                <w:sz w:val="20"/>
                <w:szCs w:val="20"/>
              </w:rPr>
            </w:pPr>
            <w:r w:rsidRPr="00A560D3">
              <w:rPr>
                <w:rFonts w:ascii="宋体" w:cs="宋体" w:hint="eastAsia"/>
                <w:kern w:val="0"/>
                <w:sz w:val="20"/>
                <w:szCs w:val="20"/>
              </w:rPr>
              <w:t>原交易流水号</w:t>
            </w:r>
          </w:p>
        </w:tc>
        <w:tc>
          <w:tcPr>
            <w:tcW w:w="851" w:type="dxa"/>
          </w:tcPr>
          <w:p w14:paraId="2F575DD1" w14:textId="77777777" w:rsidR="0011055E" w:rsidRDefault="0011055E" w:rsidP="0010473C">
            <w:pPr>
              <w:autoSpaceDE w:val="0"/>
              <w:autoSpaceDN w:val="0"/>
              <w:adjustRightInd w:val="0"/>
              <w:spacing w:line="281" w:lineRule="exact"/>
              <w:jc w:val="left"/>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w:t>
            </w:r>
            <w:del w:id="4282" w:author="wincol" w:date="2016-06-12T18:59:00Z">
              <w:r w:rsidRPr="00A560D3" w:rsidDel="0010473C">
                <w:rPr>
                  <w:rFonts w:ascii="宋体" w:cs="宋体"/>
                  <w:kern w:val="0"/>
                  <w:sz w:val="20"/>
                  <w:szCs w:val="20"/>
                </w:rPr>
                <w:delText>32</w:delText>
              </w:r>
            </w:del>
            <w:ins w:id="4283" w:author="wincol" w:date="2016-06-12T18:59:00Z">
              <w:r w:rsidR="0010473C">
                <w:rPr>
                  <w:rFonts w:ascii="宋体" w:cs="宋体" w:hint="eastAsia"/>
                  <w:kern w:val="0"/>
                  <w:sz w:val="20"/>
                  <w:szCs w:val="20"/>
                </w:rPr>
                <w:t>28</w:t>
              </w:r>
            </w:ins>
            <w:r w:rsidRPr="00A560D3">
              <w:rPr>
                <w:rFonts w:ascii="宋体" w:cs="宋体"/>
                <w:kern w:val="0"/>
                <w:sz w:val="20"/>
                <w:szCs w:val="20"/>
              </w:rPr>
              <w:t>)</w:t>
            </w:r>
          </w:p>
        </w:tc>
        <w:tc>
          <w:tcPr>
            <w:tcW w:w="708" w:type="dxa"/>
          </w:tcPr>
          <w:p w14:paraId="45B6F43E" w14:textId="77777777" w:rsidR="0011055E" w:rsidRPr="00A560D3" w:rsidRDefault="0011055E" w:rsidP="00BF554A">
            <w:pPr>
              <w:autoSpaceDE w:val="0"/>
              <w:autoSpaceDN w:val="0"/>
              <w:adjustRightInd w:val="0"/>
              <w:spacing w:line="281" w:lineRule="exact"/>
              <w:ind w:left="108"/>
              <w:jc w:val="left"/>
              <w:rPr>
                <w:rFonts w:ascii="宋体" w:cs="宋体"/>
                <w:kern w:val="0"/>
                <w:sz w:val="20"/>
                <w:szCs w:val="20"/>
              </w:rPr>
            </w:pPr>
            <w:r>
              <w:rPr>
                <w:rFonts w:hint="eastAsia"/>
              </w:rPr>
              <w:t>否</w:t>
            </w:r>
          </w:p>
        </w:tc>
        <w:tc>
          <w:tcPr>
            <w:tcW w:w="2635" w:type="dxa"/>
          </w:tcPr>
          <w:p w14:paraId="16C4B5C8" w14:textId="77777777" w:rsidR="0011055E" w:rsidRPr="00A560D3" w:rsidRDefault="0011055E" w:rsidP="00BF554A">
            <w:pPr>
              <w:autoSpaceDE w:val="0"/>
              <w:autoSpaceDN w:val="0"/>
              <w:adjustRightInd w:val="0"/>
              <w:spacing w:line="267" w:lineRule="exact"/>
              <w:ind w:left="107"/>
              <w:jc w:val="left"/>
              <w:rPr>
                <w:rFonts w:ascii="宋体" w:cs="宋体"/>
                <w:kern w:val="0"/>
                <w:sz w:val="20"/>
                <w:szCs w:val="20"/>
              </w:rPr>
            </w:pPr>
          </w:p>
        </w:tc>
      </w:tr>
      <w:tr w:rsidR="00DB3591" w14:paraId="1A31A10E" w14:textId="77777777" w:rsidTr="00E81D47">
        <w:trPr>
          <w:cantSplit/>
          <w:trHeight w:val="145"/>
        </w:trPr>
        <w:tc>
          <w:tcPr>
            <w:tcW w:w="983" w:type="dxa"/>
            <w:vMerge/>
          </w:tcPr>
          <w:p w14:paraId="786EF201" w14:textId="77777777" w:rsidR="00DB3591" w:rsidRDefault="00DB3591" w:rsidP="00E81D47">
            <w:pPr>
              <w:rPr>
                <w:rFonts w:ascii="宋体" w:hAnsi="宋体"/>
              </w:rPr>
            </w:pPr>
          </w:p>
        </w:tc>
        <w:tc>
          <w:tcPr>
            <w:tcW w:w="2094" w:type="dxa"/>
          </w:tcPr>
          <w:p w14:paraId="53471B21" w14:textId="77777777" w:rsidR="00DB3591" w:rsidRPr="00A560D3" w:rsidRDefault="00DB3591" w:rsidP="00BF554A">
            <w:pPr>
              <w:autoSpaceDE w:val="0"/>
              <w:autoSpaceDN w:val="0"/>
              <w:adjustRightInd w:val="0"/>
              <w:spacing w:line="267" w:lineRule="exact"/>
              <w:jc w:val="left"/>
              <w:rPr>
                <w:rFonts w:ascii="宋体" w:cs="宋体"/>
                <w:kern w:val="0"/>
                <w:sz w:val="20"/>
                <w:szCs w:val="20"/>
              </w:rPr>
            </w:pPr>
            <w:r w:rsidRPr="00A560D3">
              <w:rPr>
                <w:rFonts w:ascii="宋体" w:cs="宋体"/>
                <w:kern w:val="0"/>
                <w:sz w:val="20"/>
                <w:szCs w:val="20"/>
              </w:rPr>
              <w:t>RESJNLNO</w:t>
            </w:r>
          </w:p>
        </w:tc>
        <w:tc>
          <w:tcPr>
            <w:tcW w:w="1709" w:type="dxa"/>
          </w:tcPr>
          <w:p w14:paraId="69E8AA1C" w14:textId="77777777" w:rsidR="00DB3591" w:rsidRPr="00A560D3" w:rsidRDefault="00DB3591" w:rsidP="00BF554A">
            <w:pPr>
              <w:autoSpaceDE w:val="0"/>
              <w:autoSpaceDN w:val="0"/>
              <w:adjustRightInd w:val="0"/>
              <w:spacing w:line="281" w:lineRule="exact"/>
              <w:ind w:left="108"/>
              <w:jc w:val="left"/>
              <w:rPr>
                <w:rFonts w:ascii="宋体" w:cs="宋体"/>
                <w:kern w:val="0"/>
                <w:sz w:val="20"/>
                <w:szCs w:val="20"/>
              </w:rPr>
            </w:pPr>
            <w:r w:rsidRPr="00A560D3">
              <w:rPr>
                <w:rFonts w:ascii="宋体" w:cs="宋体" w:hint="eastAsia"/>
                <w:kern w:val="0"/>
                <w:sz w:val="20"/>
                <w:szCs w:val="20"/>
              </w:rPr>
              <w:t>银行交易流水号</w:t>
            </w:r>
          </w:p>
        </w:tc>
        <w:tc>
          <w:tcPr>
            <w:tcW w:w="851" w:type="dxa"/>
          </w:tcPr>
          <w:p w14:paraId="1DD2EE4F" w14:textId="77777777" w:rsidR="00DB3591" w:rsidRDefault="00DB3591" w:rsidP="00BF554A">
            <w:pPr>
              <w:autoSpaceDE w:val="0"/>
              <w:autoSpaceDN w:val="0"/>
              <w:adjustRightInd w:val="0"/>
              <w:spacing w:line="281" w:lineRule="exact"/>
              <w:jc w:val="left"/>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(32)</w:t>
            </w:r>
          </w:p>
        </w:tc>
        <w:tc>
          <w:tcPr>
            <w:tcW w:w="708" w:type="dxa"/>
          </w:tcPr>
          <w:p w14:paraId="400D0306" w14:textId="77777777" w:rsidR="00DB3591" w:rsidRDefault="00DB3591" w:rsidP="00BF554A">
            <w:pPr>
              <w:autoSpaceDE w:val="0"/>
              <w:autoSpaceDN w:val="0"/>
              <w:adjustRightInd w:val="0"/>
              <w:spacing w:line="281" w:lineRule="exact"/>
              <w:ind w:left="108"/>
              <w:jc w:val="left"/>
              <w:rPr>
                <w:rFonts w:ascii="宋体" w:cs="宋体"/>
                <w:kern w:val="0"/>
                <w:sz w:val="20"/>
                <w:szCs w:val="20"/>
              </w:rPr>
            </w:pPr>
            <w:ins w:id="4284" w:author="wincol" w:date="2016-05-03T16:46:00Z">
              <w:r w:rsidRPr="000F4443">
                <w:rPr>
                  <w:rFonts w:hint="eastAsia"/>
                </w:rPr>
                <w:t>是</w:t>
              </w:r>
            </w:ins>
          </w:p>
        </w:tc>
        <w:tc>
          <w:tcPr>
            <w:tcW w:w="2635" w:type="dxa"/>
          </w:tcPr>
          <w:p w14:paraId="4E39CB1B" w14:textId="77777777" w:rsidR="00DB3591" w:rsidRPr="00A560D3" w:rsidRDefault="00DB3591" w:rsidP="00BF554A">
            <w:pPr>
              <w:autoSpaceDE w:val="0"/>
              <w:autoSpaceDN w:val="0"/>
              <w:adjustRightInd w:val="0"/>
              <w:spacing w:line="267" w:lineRule="exact"/>
              <w:ind w:left="107"/>
              <w:jc w:val="left"/>
              <w:rPr>
                <w:rFonts w:ascii="宋体" w:cs="宋体"/>
                <w:kern w:val="0"/>
                <w:sz w:val="20"/>
                <w:szCs w:val="20"/>
              </w:rPr>
            </w:pPr>
            <w:ins w:id="4285" w:author="wincol" w:date="2016-05-03T16:47:00Z">
              <w:r>
                <w:rPr>
                  <w:rFonts w:ascii="宋体" w:cs="宋体" w:hint="eastAsia"/>
                  <w:kern w:val="0"/>
                  <w:sz w:val="20"/>
                  <w:szCs w:val="20"/>
                </w:rPr>
                <w:t>成功才返回</w:t>
              </w:r>
            </w:ins>
          </w:p>
        </w:tc>
      </w:tr>
      <w:tr w:rsidR="00DB3591" w14:paraId="33F68B88" w14:textId="77777777" w:rsidTr="00E81D47">
        <w:trPr>
          <w:cantSplit/>
          <w:trHeight w:val="145"/>
        </w:trPr>
        <w:tc>
          <w:tcPr>
            <w:tcW w:w="983" w:type="dxa"/>
            <w:vMerge/>
          </w:tcPr>
          <w:p w14:paraId="7CFC4C2E" w14:textId="77777777" w:rsidR="00DB3591" w:rsidRDefault="00DB3591" w:rsidP="00E81D47">
            <w:pPr>
              <w:rPr>
                <w:rFonts w:ascii="宋体" w:hAnsi="宋体"/>
              </w:rPr>
            </w:pPr>
          </w:p>
        </w:tc>
        <w:tc>
          <w:tcPr>
            <w:tcW w:w="2094" w:type="dxa"/>
          </w:tcPr>
          <w:p w14:paraId="76038674" w14:textId="77777777" w:rsidR="00DB3591" w:rsidRPr="00F0111A" w:rsidRDefault="00DB3591" w:rsidP="005E28A2">
            <w:pPr>
              <w:rPr>
                <w:rFonts w:ascii="宋体" w:cs="宋体"/>
                <w:kern w:val="0"/>
                <w:sz w:val="20"/>
                <w:szCs w:val="20"/>
              </w:rPr>
            </w:pPr>
            <w:r w:rsidRPr="00F0111A">
              <w:rPr>
                <w:rFonts w:ascii="宋体" w:cs="宋体" w:hint="eastAsia"/>
                <w:kern w:val="0"/>
                <w:sz w:val="20"/>
                <w:szCs w:val="20"/>
              </w:rPr>
              <w:t>TRANSDT</w:t>
            </w:r>
          </w:p>
        </w:tc>
        <w:tc>
          <w:tcPr>
            <w:tcW w:w="1709" w:type="dxa"/>
          </w:tcPr>
          <w:p w14:paraId="004A1930" w14:textId="77777777" w:rsidR="00DB3591" w:rsidRPr="00F0111A" w:rsidRDefault="00DB3591" w:rsidP="005E28A2">
            <w:pPr>
              <w:rPr>
                <w:rFonts w:ascii="宋体" w:cs="宋体"/>
                <w:kern w:val="0"/>
                <w:sz w:val="20"/>
                <w:szCs w:val="20"/>
              </w:rPr>
            </w:pPr>
            <w:r w:rsidRPr="00F0111A">
              <w:rPr>
                <w:rFonts w:ascii="宋体" w:cs="宋体" w:hint="eastAsia"/>
                <w:kern w:val="0"/>
                <w:sz w:val="20"/>
                <w:szCs w:val="20"/>
              </w:rPr>
              <w:t>交易日期</w:t>
            </w:r>
          </w:p>
        </w:tc>
        <w:tc>
          <w:tcPr>
            <w:tcW w:w="851" w:type="dxa"/>
          </w:tcPr>
          <w:p w14:paraId="35B50275" w14:textId="77777777" w:rsidR="00DB3591" w:rsidRPr="00F0111A" w:rsidRDefault="00DB3591" w:rsidP="005E28A2">
            <w:pPr>
              <w:rPr>
                <w:rFonts w:ascii="宋体" w:cs="宋体"/>
                <w:kern w:val="0"/>
                <w:sz w:val="20"/>
                <w:szCs w:val="20"/>
              </w:rPr>
            </w:pPr>
            <w:r w:rsidRPr="00F0111A">
              <w:rPr>
                <w:rFonts w:ascii="宋体" w:cs="宋体" w:hint="eastAsia"/>
                <w:kern w:val="0"/>
                <w:sz w:val="20"/>
                <w:szCs w:val="20"/>
              </w:rPr>
              <w:t>D</w:t>
            </w:r>
          </w:p>
        </w:tc>
        <w:tc>
          <w:tcPr>
            <w:tcW w:w="708" w:type="dxa"/>
          </w:tcPr>
          <w:p w14:paraId="7C2C08EF" w14:textId="77777777" w:rsidR="00DB3591" w:rsidRPr="00F0111A" w:rsidRDefault="00DB3591" w:rsidP="005E28A2">
            <w:pPr>
              <w:rPr>
                <w:rFonts w:ascii="宋体" w:cs="宋体"/>
                <w:kern w:val="0"/>
                <w:sz w:val="20"/>
                <w:szCs w:val="20"/>
              </w:rPr>
            </w:pPr>
            <w:ins w:id="4286" w:author="wincol" w:date="2016-05-03T16:46:00Z">
              <w:r w:rsidRPr="000F4443">
                <w:rPr>
                  <w:rFonts w:hint="eastAsia"/>
                </w:rPr>
                <w:t>是</w:t>
              </w:r>
            </w:ins>
          </w:p>
        </w:tc>
        <w:tc>
          <w:tcPr>
            <w:tcW w:w="2635" w:type="dxa"/>
          </w:tcPr>
          <w:p w14:paraId="405FBD86" w14:textId="77777777" w:rsidR="00DB3591" w:rsidRPr="00F0111A" w:rsidRDefault="00DB3591" w:rsidP="005E28A2">
            <w:pPr>
              <w:rPr>
                <w:rFonts w:ascii="宋体" w:cs="宋体"/>
                <w:kern w:val="0"/>
                <w:sz w:val="20"/>
                <w:szCs w:val="20"/>
              </w:rPr>
            </w:pPr>
            <w:r w:rsidRPr="00F0111A">
              <w:rPr>
                <w:rFonts w:ascii="宋体" w:cs="宋体" w:hint="eastAsia"/>
                <w:kern w:val="0"/>
                <w:sz w:val="20"/>
                <w:szCs w:val="20"/>
              </w:rPr>
              <w:t>YYYYMMDD</w:t>
            </w:r>
            <w:ins w:id="4287" w:author="wincol" w:date="2016-05-03T16:47:00Z">
              <w:r>
                <w:rPr>
                  <w:rFonts w:ascii="宋体" w:cs="宋体" w:hint="eastAsia"/>
                  <w:kern w:val="0"/>
                  <w:sz w:val="20"/>
                  <w:szCs w:val="20"/>
                </w:rPr>
                <w:t>成功才返回</w:t>
              </w:r>
            </w:ins>
          </w:p>
        </w:tc>
      </w:tr>
      <w:tr w:rsidR="00DB3591" w14:paraId="5BA0929E" w14:textId="77777777" w:rsidTr="00E81D47">
        <w:trPr>
          <w:cantSplit/>
          <w:trHeight w:val="145"/>
        </w:trPr>
        <w:tc>
          <w:tcPr>
            <w:tcW w:w="983" w:type="dxa"/>
            <w:vMerge/>
          </w:tcPr>
          <w:p w14:paraId="1453AFAF" w14:textId="77777777" w:rsidR="00DB3591" w:rsidRDefault="00DB3591" w:rsidP="00E81D47">
            <w:pPr>
              <w:rPr>
                <w:rFonts w:ascii="宋体" w:hAnsi="宋体"/>
              </w:rPr>
            </w:pPr>
          </w:p>
        </w:tc>
        <w:tc>
          <w:tcPr>
            <w:tcW w:w="2094" w:type="dxa"/>
          </w:tcPr>
          <w:p w14:paraId="698786CB" w14:textId="77777777" w:rsidR="00DB3591" w:rsidRPr="00F0111A" w:rsidRDefault="00DB3591" w:rsidP="005E28A2">
            <w:pPr>
              <w:rPr>
                <w:rFonts w:ascii="宋体" w:cs="宋体"/>
                <w:kern w:val="0"/>
                <w:sz w:val="20"/>
                <w:szCs w:val="20"/>
              </w:rPr>
            </w:pPr>
            <w:r w:rsidRPr="00F0111A">
              <w:rPr>
                <w:rFonts w:ascii="宋体" w:cs="宋体" w:hint="eastAsia"/>
                <w:kern w:val="0"/>
                <w:sz w:val="20"/>
                <w:szCs w:val="20"/>
              </w:rPr>
              <w:t>TRANSTM</w:t>
            </w:r>
          </w:p>
        </w:tc>
        <w:tc>
          <w:tcPr>
            <w:tcW w:w="1709" w:type="dxa"/>
          </w:tcPr>
          <w:p w14:paraId="0F4AF8C2" w14:textId="77777777" w:rsidR="00DB3591" w:rsidRPr="00F0111A" w:rsidRDefault="00DB3591" w:rsidP="005E28A2">
            <w:pPr>
              <w:rPr>
                <w:rFonts w:ascii="宋体" w:cs="宋体"/>
                <w:kern w:val="0"/>
                <w:sz w:val="20"/>
                <w:szCs w:val="20"/>
              </w:rPr>
            </w:pPr>
            <w:r w:rsidRPr="00F0111A">
              <w:rPr>
                <w:rFonts w:ascii="宋体" w:cs="宋体" w:hint="eastAsia"/>
                <w:kern w:val="0"/>
                <w:sz w:val="20"/>
                <w:szCs w:val="20"/>
              </w:rPr>
              <w:t>交易时间</w:t>
            </w:r>
          </w:p>
        </w:tc>
        <w:tc>
          <w:tcPr>
            <w:tcW w:w="851" w:type="dxa"/>
          </w:tcPr>
          <w:p w14:paraId="4A35EA3E" w14:textId="77777777" w:rsidR="00DB3591" w:rsidRPr="00F0111A" w:rsidRDefault="00DB3591" w:rsidP="005E28A2">
            <w:pPr>
              <w:rPr>
                <w:rFonts w:ascii="宋体" w:cs="宋体"/>
                <w:kern w:val="0"/>
                <w:sz w:val="20"/>
                <w:szCs w:val="20"/>
              </w:rPr>
            </w:pPr>
            <w:r w:rsidRPr="00F0111A">
              <w:rPr>
                <w:rFonts w:ascii="宋体" w:cs="宋体" w:hint="eastAsia"/>
                <w:kern w:val="0"/>
                <w:sz w:val="20"/>
                <w:szCs w:val="20"/>
              </w:rPr>
              <w:t>T</w:t>
            </w:r>
          </w:p>
        </w:tc>
        <w:tc>
          <w:tcPr>
            <w:tcW w:w="708" w:type="dxa"/>
          </w:tcPr>
          <w:p w14:paraId="1168161B" w14:textId="77777777" w:rsidR="00DB3591" w:rsidRPr="00F0111A" w:rsidRDefault="00DB3591" w:rsidP="005E28A2">
            <w:pPr>
              <w:rPr>
                <w:rFonts w:ascii="宋体" w:cs="宋体"/>
                <w:kern w:val="0"/>
                <w:sz w:val="20"/>
                <w:szCs w:val="20"/>
              </w:rPr>
            </w:pPr>
            <w:ins w:id="4288" w:author="wincol" w:date="2016-05-03T16:46:00Z">
              <w:r w:rsidRPr="000F4443">
                <w:rPr>
                  <w:rFonts w:hint="eastAsia"/>
                </w:rPr>
                <w:t>是</w:t>
              </w:r>
            </w:ins>
          </w:p>
        </w:tc>
        <w:tc>
          <w:tcPr>
            <w:tcW w:w="2635" w:type="dxa"/>
          </w:tcPr>
          <w:p w14:paraId="6124CB85" w14:textId="77777777" w:rsidR="00DB3591" w:rsidRPr="00F0111A" w:rsidRDefault="00DB3591" w:rsidP="005E28A2">
            <w:pPr>
              <w:rPr>
                <w:rFonts w:ascii="宋体" w:cs="宋体"/>
                <w:kern w:val="0"/>
                <w:sz w:val="20"/>
                <w:szCs w:val="20"/>
              </w:rPr>
            </w:pPr>
            <w:r w:rsidRPr="00F0111A">
              <w:rPr>
                <w:rFonts w:ascii="宋体" w:cs="宋体" w:hint="eastAsia"/>
                <w:kern w:val="0"/>
                <w:sz w:val="20"/>
                <w:szCs w:val="20"/>
              </w:rPr>
              <w:t>HHMMSS</w:t>
            </w:r>
            <w:ins w:id="4289" w:author="wincol" w:date="2016-05-03T16:47:00Z">
              <w:r>
                <w:rPr>
                  <w:rFonts w:ascii="宋体" w:cs="宋体" w:hint="eastAsia"/>
                  <w:kern w:val="0"/>
                  <w:sz w:val="20"/>
                  <w:szCs w:val="20"/>
                </w:rPr>
                <w:t>成功才返回</w:t>
              </w:r>
            </w:ins>
          </w:p>
        </w:tc>
      </w:tr>
      <w:tr w:rsidR="0011055E" w14:paraId="1735E42F" w14:textId="77777777" w:rsidTr="00E81D47">
        <w:trPr>
          <w:cantSplit/>
          <w:trHeight w:val="145"/>
        </w:trPr>
        <w:tc>
          <w:tcPr>
            <w:tcW w:w="983" w:type="dxa"/>
            <w:vMerge/>
          </w:tcPr>
          <w:p w14:paraId="3A25A76B" w14:textId="77777777" w:rsidR="0011055E" w:rsidRDefault="0011055E" w:rsidP="00E81D47">
            <w:pPr>
              <w:rPr>
                <w:rFonts w:ascii="宋体" w:hAnsi="宋体"/>
              </w:rPr>
            </w:pPr>
          </w:p>
        </w:tc>
        <w:tc>
          <w:tcPr>
            <w:tcW w:w="2094" w:type="dxa"/>
          </w:tcPr>
          <w:p w14:paraId="51947C8D" w14:textId="77777777" w:rsidR="0011055E" w:rsidRPr="000F575B" w:rsidRDefault="0011055E" w:rsidP="00BF554A">
            <w:pPr>
              <w:autoSpaceDE w:val="0"/>
              <w:autoSpaceDN w:val="0"/>
              <w:adjustRightInd w:val="0"/>
              <w:spacing w:line="281" w:lineRule="exact"/>
              <w:jc w:val="left"/>
              <w:rPr>
                <w:rFonts w:ascii="宋体" w:cs="宋体"/>
                <w:color w:val="FF0000"/>
                <w:kern w:val="0"/>
                <w:sz w:val="20"/>
                <w:szCs w:val="20"/>
              </w:rPr>
            </w:pPr>
            <w:r w:rsidRPr="000F575B">
              <w:rPr>
                <w:rFonts w:ascii="宋体" w:cs="宋体" w:hint="eastAsia"/>
                <w:color w:val="FF0000"/>
                <w:kern w:val="0"/>
                <w:sz w:val="20"/>
                <w:szCs w:val="20"/>
              </w:rPr>
              <w:t>RETURN_</w:t>
            </w:r>
            <w:r w:rsidRPr="000F575B">
              <w:rPr>
                <w:rFonts w:ascii="宋体" w:cs="宋体"/>
                <w:color w:val="FF0000"/>
                <w:kern w:val="0"/>
                <w:sz w:val="20"/>
                <w:szCs w:val="20"/>
              </w:rPr>
              <w:t>STATUS</w:t>
            </w:r>
          </w:p>
        </w:tc>
        <w:tc>
          <w:tcPr>
            <w:tcW w:w="1709" w:type="dxa"/>
          </w:tcPr>
          <w:p w14:paraId="487B0E68" w14:textId="77777777" w:rsidR="0011055E" w:rsidRPr="000F575B" w:rsidRDefault="0011055E" w:rsidP="00BF554A">
            <w:pPr>
              <w:autoSpaceDE w:val="0"/>
              <w:autoSpaceDN w:val="0"/>
              <w:adjustRightInd w:val="0"/>
              <w:spacing w:line="267" w:lineRule="exact"/>
              <w:ind w:left="107"/>
              <w:jc w:val="left"/>
              <w:rPr>
                <w:rFonts w:ascii="宋体" w:cs="宋体"/>
                <w:color w:val="FF0000"/>
                <w:kern w:val="0"/>
                <w:sz w:val="20"/>
                <w:szCs w:val="20"/>
              </w:rPr>
            </w:pPr>
            <w:r w:rsidRPr="000F575B">
              <w:rPr>
                <w:rFonts w:ascii="宋体" w:cs="宋体" w:hint="eastAsia"/>
                <w:color w:val="FF0000"/>
                <w:kern w:val="0"/>
                <w:sz w:val="20"/>
                <w:szCs w:val="20"/>
              </w:rPr>
              <w:t>交易状态</w:t>
            </w:r>
          </w:p>
        </w:tc>
        <w:tc>
          <w:tcPr>
            <w:tcW w:w="851" w:type="dxa"/>
          </w:tcPr>
          <w:p w14:paraId="33E475D0" w14:textId="77777777" w:rsidR="0011055E" w:rsidRPr="000F575B" w:rsidRDefault="0011055E" w:rsidP="00BF554A">
            <w:pPr>
              <w:rPr>
                <w:rFonts w:ascii="宋体" w:cs="宋体"/>
                <w:color w:val="FF0000"/>
                <w:kern w:val="0"/>
                <w:sz w:val="20"/>
                <w:szCs w:val="20"/>
              </w:rPr>
            </w:pPr>
            <w:r w:rsidRPr="000F575B">
              <w:rPr>
                <w:rFonts w:ascii="宋体" w:cs="宋体" w:hint="eastAsia"/>
                <w:color w:val="FF0000"/>
                <w:kern w:val="0"/>
                <w:sz w:val="20"/>
                <w:szCs w:val="20"/>
              </w:rPr>
              <w:t>C(1)</w:t>
            </w:r>
          </w:p>
        </w:tc>
        <w:tc>
          <w:tcPr>
            <w:tcW w:w="708" w:type="dxa"/>
          </w:tcPr>
          <w:p w14:paraId="5E8871B8" w14:textId="77777777" w:rsidR="0011055E" w:rsidRPr="000F575B" w:rsidRDefault="0011055E" w:rsidP="00BF554A">
            <w:pPr>
              <w:rPr>
                <w:color w:val="FF0000"/>
              </w:rPr>
            </w:pPr>
            <w:r w:rsidRPr="000F575B">
              <w:rPr>
                <w:rFonts w:hint="eastAsia"/>
                <w:color w:val="FF0000"/>
              </w:rPr>
              <w:t>否</w:t>
            </w:r>
          </w:p>
        </w:tc>
        <w:tc>
          <w:tcPr>
            <w:tcW w:w="2635" w:type="dxa"/>
          </w:tcPr>
          <w:p w14:paraId="337F92C9" w14:textId="77777777" w:rsidR="001A42CD" w:rsidRDefault="001A42CD" w:rsidP="001A42CD">
            <w:pPr>
              <w:autoSpaceDE w:val="0"/>
              <w:autoSpaceDN w:val="0"/>
              <w:adjustRightInd w:val="0"/>
              <w:spacing w:line="267" w:lineRule="exact"/>
              <w:jc w:val="left"/>
              <w:rPr>
                <w:ins w:id="4290" w:author="wincol" w:date="2016-04-13T15:06:00Z"/>
                <w:rFonts w:ascii="宋体" w:cs="宋体"/>
                <w:kern w:val="0"/>
                <w:sz w:val="20"/>
                <w:szCs w:val="20"/>
              </w:rPr>
            </w:pPr>
            <w:ins w:id="4291" w:author="wincol" w:date="2016-04-13T15:06:00Z">
              <w:r w:rsidRPr="00837E65">
                <w:rPr>
                  <w:rFonts w:ascii="宋体" w:cs="宋体" w:hint="eastAsia"/>
                  <w:kern w:val="0"/>
                  <w:sz w:val="20"/>
                  <w:szCs w:val="20"/>
                </w:rPr>
                <w:t xml:space="preserve">S 成功 </w:t>
              </w:r>
            </w:ins>
          </w:p>
          <w:p w14:paraId="402EF4EC" w14:textId="77777777" w:rsidR="001A42CD" w:rsidRDefault="001A42CD" w:rsidP="001A42CD">
            <w:pPr>
              <w:autoSpaceDE w:val="0"/>
              <w:autoSpaceDN w:val="0"/>
              <w:adjustRightInd w:val="0"/>
              <w:spacing w:line="267" w:lineRule="exact"/>
              <w:jc w:val="left"/>
              <w:rPr>
                <w:ins w:id="4292" w:author="wincol" w:date="2016-04-13T15:06:00Z"/>
                <w:rFonts w:ascii="宋体" w:cs="宋体"/>
                <w:kern w:val="0"/>
                <w:sz w:val="20"/>
                <w:szCs w:val="20"/>
              </w:rPr>
            </w:pPr>
            <w:ins w:id="4293" w:author="wincol" w:date="2016-04-13T15:06:00Z">
              <w:r w:rsidRPr="00837E65">
                <w:rPr>
                  <w:rFonts w:ascii="宋体" w:cs="宋体" w:hint="eastAsia"/>
                  <w:kern w:val="0"/>
                  <w:sz w:val="20"/>
                  <w:szCs w:val="20"/>
                </w:rPr>
                <w:t>F 失败</w:t>
              </w:r>
            </w:ins>
          </w:p>
          <w:p w14:paraId="6476DBA5" w14:textId="77777777" w:rsidR="001A42CD" w:rsidRDefault="00C64D3C" w:rsidP="001A42CD">
            <w:pPr>
              <w:autoSpaceDE w:val="0"/>
              <w:autoSpaceDN w:val="0"/>
              <w:adjustRightInd w:val="0"/>
              <w:spacing w:line="267" w:lineRule="exact"/>
              <w:jc w:val="left"/>
              <w:rPr>
                <w:ins w:id="4294" w:author="wincol" w:date="2016-04-13T15:06:00Z"/>
                <w:rFonts w:ascii="宋体" w:cs="宋体"/>
                <w:kern w:val="0"/>
                <w:sz w:val="20"/>
                <w:szCs w:val="20"/>
              </w:rPr>
            </w:pPr>
            <w:ins w:id="4295" w:author="wincol" w:date="2016-04-18T09:39:00Z">
              <w:r>
                <w:rPr>
                  <w:rFonts w:ascii="宋体" w:cs="宋体" w:hint="eastAsia"/>
                  <w:kern w:val="0"/>
                  <w:sz w:val="20"/>
                  <w:szCs w:val="20"/>
                </w:rPr>
                <w:t>R 处理中</w:t>
              </w:r>
            </w:ins>
            <w:ins w:id="4296" w:author="wincol" w:date="2016-04-13T15:06:00Z">
              <w:r w:rsidR="001A42CD">
                <w:rPr>
                  <w:rFonts w:ascii="宋体" w:cs="宋体" w:hint="eastAsia"/>
                  <w:kern w:val="0"/>
                  <w:sz w:val="20"/>
                  <w:szCs w:val="20"/>
                </w:rPr>
                <w:t>（客户仍停留在页面操作</w:t>
              </w:r>
            </w:ins>
            <w:ins w:id="4297" w:author="wincol" w:date="2016-05-26T14:58:00Z">
              <w:r w:rsidR="00B26B72">
                <w:rPr>
                  <w:rFonts w:ascii="宋体" w:cs="宋体" w:hint="eastAsia"/>
                  <w:kern w:val="0"/>
                  <w:sz w:val="20"/>
                  <w:szCs w:val="20"/>
                </w:rPr>
                <w:t>，</w:t>
              </w:r>
              <w:r w:rsidR="00B26B72">
                <w:rPr>
                  <w:rFonts w:hint="eastAsia"/>
                </w:rPr>
                <w:t>25</w:t>
              </w:r>
              <w:r w:rsidR="00B26B72">
                <w:rPr>
                  <w:rFonts w:hint="eastAsia"/>
                </w:rPr>
                <w:t>分钟仍</w:t>
              </w:r>
              <w:r w:rsidR="00B26B72">
                <w:rPr>
                  <w:rFonts w:hint="eastAsia"/>
                </w:rPr>
                <w:t>R</w:t>
              </w:r>
              <w:r w:rsidR="00B26B72">
                <w:rPr>
                  <w:rFonts w:hint="eastAsia"/>
                </w:rPr>
                <w:t>状态的可置为交易失败。）</w:t>
              </w:r>
            </w:ins>
          </w:p>
          <w:p w14:paraId="3ED547F2" w14:textId="77777777" w:rsidR="0011055E" w:rsidRPr="000F575B" w:rsidRDefault="001A42CD" w:rsidP="001A42CD">
            <w:pPr>
              <w:rPr>
                <w:color w:val="FF0000"/>
              </w:rPr>
            </w:pPr>
            <w:ins w:id="4298" w:author="wincol" w:date="2016-04-13T15:06:00Z">
              <w:r>
                <w:rPr>
                  <w:rFonts w:ascii="宋体" w:cs="宋体" w:hint="eastAsia"/>
                  <w:kern w:val="0"/>
                  <w:sz w:val="20"/>
                  <w:szCs w:val="20"/>
                </w:rPr>
                <w:t>N</w:t>
              </w:r>
              <w:r w:rsidRPr="00837E65">
                <w:rPr>
                  <w:rFonts w:ascii="宋体" w:cs="宋体" w:hint="eastAsia"/>
                  <w:kern w:val="0"/>
                  <w:sz w:val="20"/>
                  <w:szCs w:val="20"/>
                </w:rPr>
                <w:t xml:space="preserve"> 未知</w:t>
              </w:r>
              <w:r>
                <w:rPr>
                  <w:rFonts w:ascii="宋体" w:cs="宋体" w:hint="eastAsia"/>
                  <w:kern w:val="0"/>
                  <w:sz w:val="20"/>
                  <w:szCs w:val="20"/>
                </w:rPr>
                <w:t>（已提交后台，需再次发查询接口。）</w:t>
              </w:r>
            </w:ins>
          </w:p>
        </w:tc>
      </w:tr>
      <w:tr w:rsidR="0011055E" w14:paraId="027FABC6" w14:textId="77777777" w:rsidTr="00E81D47">
        <w:trPr>
          <w:cantSplit/>
          <w:trHeight w:val="145"/>
        </w:trPr>
        <w:tc>
          <w:tcPr>
            <w:tcW w:w="983" w:type="dxa"/>
            <w:vMerge/>
          </w:tcPr>
          <w:p w14:paraId="097FADAD" w14:textId="77777777" w:rsidR="0011055E" w:rsidRDefault="0011055E" w:rsidP="00E81D47">
            <w:pPr>
              <w:rPr>
                <w:rFonts w:ascii="宋体" w:hAnsi="宋体"/>
              </w:rPr>
            </w:pPr>
          </w:p>
        </w:tc>
        <w:tc>
          <w:tcPr>
            <w:tcW w:w="2094" w:type="dxa"/>
          </w:tcPr>
          <w:p w14:paraId="02368E15" w14:textId="77777777" w:rsidR="0011055E" w:rsidRPr="00A560D3" w:rsidRDefault="0011055E" w:rsidP="00BF554A">
            <w:pPr>
              <w:autoSpaceDE w:val="0"/>
              <w:autoSpaceDN w:val="0"/>
              <w:adjustRightInd w:val="0"/>
              <w:spacing w:line="281" w:lineRule="exact"/>
              <w:jc w:val="left"/>
              <w:rPr>
                <w:rFonts w:ascii="宋体" w:cs="宋体"/>
                <w:kern w:val="0"/>
                <w:sz w:val="20"/>
                <w:szCs w:val="20"/>
              </w:rPr>
            </w:pPr>
            <w:r w:rsidRPr="00A560D3">
              <w:rPr>
                <w:rFonts w:ascii="宋体" w:cs="宋体"/>
                <w:kern w:val="0"/>
                <w:sz w:val="20"/>
                <w:szCs w:val="20"/>
              </w:rPr>
              <w:t>ERRORMSG</w:t>
            </w:r>
          </w:p>
        </w:tc>
        <w:tc>
          <w:tcPr>
            <w:tcW w:w="1709" w:type="dxa"/>
          </w:tcPr>
          <w:p w14:paraId="01F57301" w14:textId="77777777" w:rsidR="0011055E" w:rsidRPr="00A560D3" w:rsidRDefault="0011055E" w:rsidP="00BF554A">
            <w:pPr>
              <w:autoSpaceDE w:val="0"/>
              <w:autoSpaceDN w:val="0"/>
              <w:adjustRightInd w:val="0"/>
              <w:spacing w:line="267" w:lineRule="exact"/>
              <w:ind w:left="107"/>
              <w:jc w:val="left"/>
              <w:rPr>
                <w:rFonts w:ascii="宋体" w:cs="宋体"/>
                <w:kern w:val="0"/>
                <w:sz w:val="20"/>
                <w:szCs w:val="20"/>
              </w:rPr>
            </w:pPr>
            <w:r w:rsidRPr="00A560D3">
              <w:rPr>
                <w:rFonts w:ascii="宋体" w:cs="宋体" w:hint="eastAsia"/>
                <w:kern w:val="0"/>
                <w:sz w:val="20"/>
                <w:szCs w:val="20"/>
              </w:rPr>
              <w:t>失败原因</w:t>
            </w:r>
          </w:p>
        </w:tc>
        <w:tc>
          <w:tcPr>
            <w:tcW w:w="851" w:type="dxa"/>
          </w:tcPr>
          <w:p w14:paraId="4049A9C2" w14:textId="77777777" w:rsidR="0011055E" w:rsidRPr="00DE25D2" w:rsidRDefault="0011055E" w:rsidP="00BF554A">
            <w:pPr>
              <w:rPr>
                <w:rFonts w:ascii="宋体" w:cs="宋体"/>
                <w:kern w:val="0"/>
                <w:sz w:val="20"/>
                <w:szCs w:val="20"/>
              </w:rPr>
            </w:pPr>
            <w:r w:rsidRPr="00DE25D2">
              <w:rPr>
                <w:rFonts w:ascii="宋体" w:cs="宋体" w:hint="eastAsia"/>
                <w:kern w:val="0"/>
                <w:sz w:val="20"/>
                <w:szCs w:val="20"/>
              </w:rPr>
              <w:t>C（128）</w:t>
            </w:r>
          </w:p>
        </w:tc>
        <w:tc>
          <w:tcPr>
            <w:tcW w:w="708" w:type="dxa"/>
          </w:tcPr>
          <w:p w14:paraId="65025162" w14:textId="77777777" w:rsidR="0011055E" w:rsidRPr="00AC03B1" w:rsidRDefault="0011055E" w:rsidP="00BF554A">
            <w:r>
              <w:rPr>
                <w:rFonts w:hint="eastAsia"/>
              </w:rPr>
              <w:t>是</w:t>
            </w:r>
          </w:p>
        </w:tc>
        <w:tc>
          <w:tcPr>
            <w:tcW w:w="2635" w:type="dxa"/>
          </w:tcPr>
          <w:p w14:paraId="24F913F7" w14:textId="77777777" w:rsidR="0011055E" w:rsidRDefault="0011055E" w:rsidP="00BF554A">
            <w:r w:rsidRPr="00AC03B1">
              <w:rPr>
                <w:rFonts w:hint="eastAsia"/>
              </w:rPr>
              <w:t>失败才返回</w:t>
            </w:r>
          </w:p>
        </w:tc>
      </w:tr>
      <w:tr w:rsidR="0011055E" w14:paraId="1352E37D" w14:textId="77777777" w:rsidTr="00E81D47">
        <w:trPr>
          <w:cantSplit/>
          <w:trHeight w:val="145"/>
        </w:trPr>
        <w:tc>
          <w:tcPr>
            <w:tcW w:w="983" w:type="dxa"/>
            <w:vMerge/>
          </w:tcPr>
          <w:p w14:paraId="76ED7184" w14:textId="77777777" w:rsidR="0011055E" w:rsidRDefault="0011055E" w:rsidP="00E81D47">
            <w:pPr>
              <w:rPr>
                <w:rFonts w:ascii="宋体" w:hAnsi="宋体"/>
              </w:rPr>
            </w:pPr>
          </w:p>
        </w:tc>
        <w:tc>
          <w:tcPr>
            <w:tcW w:w="2094" w:type="dxa"/>
          </w:tcPr>
          <w:p w14:paraId="0E28C3B4" w14:textId="77777777" w:rsidR="0011055E" w:rsidRPr="00A560D3" w:rsidRDefault="0011055E" w:rsidP="00BF554A">
            <w:pPr>
              <w:autoSpaceDE w:val="0"/>
              <w:autoSpaceDN w:val="0"/>
              <w:adjustRightInd w:val="0"/>
              <w:spacing w:line="267" w:lineRule="exact"/>
              <w:jc w:val="left"/>
              <w:rPr>
                <w:rFonts w:ascii="宋体" w:cs="宋体"/>
                <w:kern w:val="0"/>
                <w:sz w:val="20"/>
                <w:szCs w:val="20"/>
              </w:rPr>
            </w:pPr>
            <w:ins w:id="4299" w:author="wincol" w:date="2016-03-29T14:24:00Z">
              <w:r>
                <w:rPr>
                  <w:rFonts w:ascii="宋体" w:cs="宋体" w:hint="eastAsia"/>
                  <w:kern w:val="0"/>
                  <w:sz w:val="20"/>
                  <w:szCs w:val="20"/>
                </w:rPr>
                <w:t>EXT_FILED1</w:t>
              </w:r>
            </w:ins>
          </w:p>
        </w:tc>
        <w:tc>
          <w:tcPr>
            <w:tcW w:w="1709" w:type="dxa"/>
          </w:tcPr>
          <w:p w14:paraId="4CE8866A" w14:textId="77777777" w:rsidR="0011055E" w:rsidRPr="00A560D3" w:rsidRDefault="0011055E" w:rsidP="00BF554A">
            <w:pPr>
              <w:autoSpaceDE w:val="0"/>
              <w:autoSpaceDN w:val="0"/>
              <w:adjustRightInd w:val="0"/>
              <w:spacing w:line="281" w:lineRule="exact"/>
              <w:ind w:left="108"/>
              <w:jc w:val="left"/>
              <w:rPr>
                <w:rFonts w:ascii="宋体" w:cs="宋体"/>
                <w:kern w:val="0"/>
                <w:sz w:val="20"/>
                <w:szCs w:val="20"/>
              </w:rPr>
            </w:pPr>
            <w:ins w:id="4300" w:author="wincol" w:date="2016-03-29T14:24:00Z">
              <w:r>
                <w:rPr>
                  <w:rFonts w:ascii="宋体" w:cs="宋体" w:hint="eastAsia"/>
                  <w:kern w:val="0"/>
                  <w:sz w:val="20"/>
                  <w:szCs w:val="20"/>
                </w:rPr>
                <w:t>备用字段1</w:t>
              </w:r>
            </w:ins>
          </w:p>
        </w:tc>
        <w:tc>
          <w:tcPr>
            <w:tcW w:w="851" w:type="dxa"/>
          </w:tcPr>
          <w:p w14:paraId="0F7968ED" w14:textId="77777777" w:rsidR="0011055E" w:rsidRPr="00A560D3" w:rsidRDefault="0011055E" w:rsidP="00BF554A">
            <w:pPr>
              <w:autoSpaceDE w:val="0"/>
              <w:autoSpaceDN w:val="0"/>
              <w:adjustRightInd w:val="0"/>
              <w:spacing w:line="281" w:lineRule="exact"/>
              <w:jc w:val="left"/>
              <w:rPr>
                <w:rFonts w:ascii="宋体" w:cs="宋体"/>
                <w:kern w:val="0"/>
                <w:sz w:val="20"/>
                <w:szCs w:val="20"/>
              </w:rPr>
            </w:pPr>
            <w:ins w:id="4301" w:author="wincol" w:date="2016-03-29T14:24: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3FBB0C76" w14:textId="77777777" w:rsidR="0011055E" w:rsidRPr="00A560D3" w:rsidRDefault="0011055E" w:rsidP="00BF554A">
            <w:pPr>
              <w:autoSpaceDE w:val="0"/>
              <w:autoSpaceDN w:val="0"/>
              <w:adjustRightInd w:val="0"/>
              <w:spacing w:line="281" w:lineRule="exact"/>
              <w:ind w:left="108"/>
              <w:jc w:val="left"/>
              <w:rPr>
                <w:rFonts w:ascii="宋体" w:cs="宋体"/>
                <w:kern w:val="0"/>
                <w:sz w:val="20"/>
                <w:szCs w:val="20"/>
              </w:rPr>
            </w:pPr>
            <w:ins w:id="4302" w:author="wincol" w:date="2016-03-29T14:24:00Z">
              <w:r>
                <w:rPr>
                  <w:rFonts w:ascii="宋体" w:hAnsi="宋体" w:hint="eastAsia"/>
                </w:rPr>
                <w:t>是</w:t>
              </w:r>
            </w:ins>
          </w:p>
        </w:tc>
        <w:tc>
          <w:tcPr>
            <w:tcW w:w="2635" w:type="dxa"/>
          </w:tcPr>
          <w:p w14:paraId="05D9E5D6" w14:textId="77777777" w:rsidR="0011055E" w:rsidRPr="00A560D3" w:rsidRDefault="0011055E" w:rsidP="00BF554A">
            <w:pPr>
              <w:autoSpaceDE w:val="0"/>
              <w:autoSpaceDN w:val="0"/>
              <w:adjustRightInd w:val="0"/>
              <w:spacing w:line="267" w:lineRule="exact"/>
              <w:ind w:left="107"/>
              <w:jc w:val="left"/>
              <w:rPr>
                <w:rFonts w:ascii="宋体" w:cs="宋体"/>
                <w:kern w:val="0"/>
                <w:sz w:val="20"/>
                <w:szCs w:val="20"/>
              </w:rPr>
            </w:pPr>
            <w:ins w:id="4303" w:author="wincol" w:date="2016-03-29T14:24:00Z">
              <w:r>
                <w:rPr>
                  <w:rFonts w:ascii="宋体" w:cs="宋体" w:hint="eastAsia"/>
                  <w:kern w:val="0"/>
                  <w:sz w:val="20"/>
                  <w:szCs w:val="20"/>
                </w:rPr>
                <w:t>备用字段1</w:t>
              </w:r>
            </w:ins>
          </w:p>
        </w:tc>
      </w:tr>
      <w:tr w:rsidR="0011055E" w14:paraId="570E808A" w14:textId="77777777" w:rsidTr="00E81D47">
        <w:trPr>
          <w:cantSplit/>
          <w:trHeight w:val="145"/>
          <w:ins w:id="4304" w:author="wincol" w:date="2016-03-29T14:24:00Z"/>
        </w:trPr>
        <w:tc>
          <w:tcPr>
            <w:tcW w:w="983" w:type="dxa"/>
            <w:vMerge/>
          </w:tcPr>
          <w:p w14:paraId="6DEDF458" w14:textId="77777777" w:rsidR="0011055E" w:rsidRDefault="0011055E" w:rsidP="00E81D47">
            <w:pPr>
              <w:rPr>
                <w:ins w:id="4305" w:author="wincol" w:date="2016-03-29T14:24:00Z"/>
                <w:rFonts w:ascii="宋体" w:hAnsi="宋体"/>
              </w:rPr>
            </w:pPr>
          </w:p>
        </w:tc>
        <w:tc>
          <w:tcPr>
            <w:tcW w:w="2094" w:type="dxa"/>
          </w:tcPr>
          <w:p w14:paraId="5CC3CE2D" w14:textId="77777777" w:rsidR="0011055E" w:rsidRPr="00A560D3" w:rsidRDefault="0011055E" w:rsidP="00BF554A">
            <w:pPr>
              <w:autoSpaceDE w:val="0"/>
              <w:autoSpaceDN w:val="0"/>
              <w:adjustRightInd w:val="0"/>
              <w:spacing w:line="267" w:lineRule="exact"/>
              <w:jc w:val="left"/>
              <w:rPr>
                <w:ins w:id="4306" w:author="wincol" w:date="2016-03-29T14:24:00Z"/>
                <w:rFonts w:ascii="宋体" w:cs="宋体"/>
                <w:kern w:val="0"/>
                <w:sz w:val="20"/>
                <w:szCs w:val="20"/>
              </w:rPr>
            </w:pPr>
            <w:ins w:id="4307" w:author="wincol" w:date="2016-03-29T14:24:00Z">
              <w:r>
                <w:rPr>
                  <w:rFonts w:ascii="宋体" w:cs="宋体" w:hint="eastAsia"/>
                  <w:kern w:val="0"/>
                  <w:sz w:val="20"/>
                  <w:szCs w:val="20"/>
                </w:rPr>
                <w:t>EXT_FILED2</w:t>
              </w:r>
            </w:ins>
          </w:p>
        </w:tc>
        <w:tc>
          <w:tcPr>
            <w:tcW w:w="1709" w:type="dxa"/>
          </w:tcPr>
          <w:p w14:paraId="5EC97813" w14:textId="77777777" w:rsidR="0011055E" w:rsidRPr="00A560D3" w:rsidRDefault="0011055E" w:rsidP="00BF554A">
            <w:pPr>
              <w:autoSpaceDE w:val="0"/>
              <w:autoSpaceDN w:val="0"/>
              <w:adjustRightInd w:val="0"/>
              <w:spacing w:line="281" w:lineRule="exact"/>
              <w:ind w:left="108"/>
              <w:jc w:val="left"/>
              <w:rPr>
                <w:ins w:id="4308" w:author="wincol" w:date="2016-03-29T14:24:00Z"/>
                <w:rFonts w:ascii="宋体" w:cs="宋体"/>
                <w:kern w:val="0"/>
                <w:sz w:val="20"/>
                <w:szCs w:val="20"/>
              </w:rPr>
            </w:pPr>
            <w:ins w:id="4309" w:author="wincol" w:date="2016-03-29T14:24:00Z">
              <w:r>
                <w:rPr>
                  <w:rFonts w:ascii="宋体" w:cs="宋体" w:hint="eastAsia"/>
                  <w:kern w:val="0"/>
                  <w:sz w:val="20"/>
                  <w:szCs w:val="20"/>
                </w:rPr>
                <w:t>备用字段2</w:t>
              </w:r>
            </w:ins>
          </w:p>
        </w:tc>
        <w:tc>
          <w:tcPr>
            <w:tcW w:w="851" w:type="dxa"/>
          </w:tcPr>
          <w:p w14:paraId="72106809" w14:textId="77777777" w:rsidR="0011055E" w:rsidRPr="00A560D3" w:rsidRDefault="0011055E" w:rsidP="00BF554A">
            <w:pPr>
              <w:autoSpaceDE w:val="0"/>
              <w:autoSpaceDN w:val="0"/>
              <w:adjustRightInd w:val="0"/>
              <w:spacing w:line="281" w:lineRule="exact"/>
              <w:jc w:val="left"/>
              <w:rPr>
                <w:ins w:id="4310" w:author="wincol" w:date="2016-03-29T14:24:00Z"/>
                <w:rFonts w:ascii="宋体" w:cs="宋体"/>
                <w:kern w:val="0"/>
                <w:sz w:val="20"/>
                <w:szCs w:val="20"/>
              </w:rPr>
            </w:pPr>
            <w:ins w:id="4311" w:author="wincol" w:date="2016-03-29T14:24: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7A741A20" w14:textId="77777777" w:rsidR="0011055E" w:rsidRPr="00A560D3" w:rsidRDefault="0011055E" w:rsidP="00BF554A">
            <w:pPr>
              <w:autoSpaceDE w:val="0"/>
              <w:autoSpaceDN w:val="0"/>
              <w:adjustRightInd w:val="0"/>
              <w:spacing w:line="281" w:lineRule="exact"/>
              <w:ind w:left="108"/>
              <w:jc w:val="left"/>
              <w:rPr>
                <w:ins w:id="4312" w:author="wincol" w:date="2016-03-29T14:24:00Z"/>
                <w:rFonts w:ascii="宋体" w:cs="宋体"/>
                <w:kern w:val="0"/>
                <w:sz w:val="20"/>
                <w:szCs w:val="20"/>
              </w:rPr>
            </w:pPr>
            <w:ins w:id="4313" w:author="wincol" w:date="2016-03-29T14:24:00Z">
              <w:r>
                <w:rPr>
                  <w:rFonts w:ascii="宋体" w:hAnsi="宋体" w:hint="eastAsia"/>
                </w:rPr>
                <w:t>是</w:t>
              </w:r>
            </w:ins>
          </w:p>
        </w:tc>
        <w:tc>
          <w:tcPr>
            <w:tcW w:w="2635" w:type="dxa"/>
          </w:tcPr>
          <w:p w14:paraId="531B3D60" w14:textId="77777777" w:rsidR="0011055E" w:rsidRPr="00A560D3" w:rsidRDefault="0011055E" w:rsidP="00BF554A">
            <w:pPr>
              <w:autoSpaceDE w:val="0"/>
              <w:autoSpaceDN w:val="0"/>
              <w:adjustRightInd w:val="0"/>
              <w:spacing w:line="267" w:lineRule="exact"/>
              <w:ind w:left="107"/>
              <w:jc w:val="left"/>
              <w:rPr>
                <w:ins w:id="4314" w:author="wincol" w:date="2016-03-29T14:24:00Z"/>
                <w:rFonts w:ascii="宋体" w:cs="宋体"/>
                <w:kern w:val="0"/>
                <w:sz w:val="20"/>
                <w:szCs w:val="20"/>
              </w:rPr>
            </w:pPr>
            <w:ins w:id="4315" w:author="wincol" w:date="2016-03-29T14:24:00Z">
              <w:r>
                <w:rPr>
                  <w:rFonts w:ascii="宋体" w:cs="宋体" w:hint="eastAsia"/>
                  <w:kern w:val="0"/>
                  <w:sz w:val="20"/>
                  <w:szCs w:val="20"/>
                </w:rPr>
                <w:t>备用字段2</w:t>
              </w:r>
            </w:ins>
          </w:p>
        </w:tc>
      </w:tr>
      <w:tr w:rsidR="0011055E" w14:paraId="188C310A" w14:textId="77777777" w:rsidTr="00E81D47">
        <w:trPr>
          <w:cantSplit/>
          <w:trHeight w:val="145"/>
          <w:ins w:id="4316" w:author="wincol" w:date="2016-03-29T14:24:00Z"/>
        </w:trPr>
        <w:tc>
          <w:tcPr>
            <w:tcW w:w="983" w:type="dxa"/>
            <w:vMerge/>
          </w:tcPr>
          <w:p w14:paraId="626600DA" w14:textId="77777777" w:rsidR="0011055E" w:rsidRDefault="0011055E" w:rsidP="00E81D47">
            <w:pPr>
              <w:rPr>
                <w:ins w:id="4317" w:author="wincol" w:date="2016-03-29T14:24:00Z"/>
                <w:rFonts w:ascii="宋体" w:hAnsi="宋体"/>
              </w:rPr>
            </w:pPr>
          </w:p>
        </w:tc>
        <w:tc>
          <w:tcPr>
            <w:tcW w:w="2094" w:type="dxa"/>
          </w:tcPr>
          <w:p w14:paraId="7E3B9969" w14:textId="77777777" w:rsidR="0011055E" w:rsidRPr="00A560D3" w:rsidRDefault="0011055E" w:rsidP="00BF554A">
            <w:pPr>
              <w:autoSpaceDE w:val="0"/>
              <w:autoSpaceDN w:val="0"/>
              <w:adjustRightInd w:val="0"/>
              <w:spacing w:line="267" w:lineRule="exact"/>
              <w:jc w:val="left"/>
              <w:rPr>
                <w:ins w:id="4318" w:author="wincol" w:date="2016-03-29T14:24:00Z"/>
                <w:rFonts w:ascii="宋体" w:cs="宋体"/>
                <w:kern w:val="0"/>
                <w:sz w:val="20"/>
                <w:szCs w:val="20"/>
              </w:rPr>
            </w:pPr>
            <w:ins w:id="4319" w:author="wincol" w:date="2016-03-29T14:24:00Z">
              <w:r>
                <w:rPr>
                  <w:rFonts w:ascii="宋体" w:cs="宋体" w:hint="eastAsia"/>
                  <w:kern w:val="0"/>
                  <w:sz w:val="20"/>
                  <w:szCs w:val="20"/>
                </w:rPr>
                <w:t>EXT_FILED3</w:t>
              </w:r>
            </w:ins>
          </w:p>
        </w:tc>
        <w:tc>
          <w:tcPr>
            <w:tcW w:w="1709" w:type="dxa"/>
          </w:tcPr>
          <w:p w14:paraId="4F7958C4" w14:textId="77777777" w:rsidR="0011055E" w:rsidRPr="00A560D3" w:rsidRDefault="0011055E" w:rsidP="00BF554A">
            <w:pPr>
              <w:autoSpaceDE w:val="0"/>
              <w:autoSpaceDN w:val="0"/>
              <w:adjustRightInd w:val="0"/>
              <w:spacing w:line="281" w:lineRule="exact"/>
              <w:ind w:left="108"/>
              <w:jc w:val="left"/>
              <w:rPr>
                <w:ins w:id="4320" w:author="wincol" w:date="2016-03-29T14:24:00Z"/>
                <w:rFonts w:ascii="宋体" w:cs="宋体"/>
                <w:kern w:val="0"/>
                <w:sz w:val="20"/>
                <w:szCs w:val="20"/>
              </w:rPr>
            </w:pPr>
            <w:ins w:id="4321" w:author="wincol" w:date="2016-03-29T14:24:00Z">
              <w:r>
                <w:rPr>
                  <w:rFonts w:ascii="宋体" w:cs="宋体" w:hint="eastAsia"/>
                  <w:kern w:val="0"/>
                  <w:sz w:val="20"/>
                  <w:szCs w:val="20"/>
                </w:rPr>
                <w:t>备用字段3</w:t>
              </w:r>
            </w:ins>
          </w:p>
        </w:tc>
        <w:tc>
          <w:tcPr>
            <w:tcW w:w="851" w:type="dxa"/>
          </w:tcPr>
          <w:p w14:paraId="7D4F2859" w14:textId="77777777" w:rsidR="0011055E" w:rsidRPr="00A560D3" w:rsidRDefault="0011055E" w:rsidP="00BF554A">
            <w:pPr>
              <w:autoSpaceDE w:val="0"/>
              <w:autoSpaceDN w:val="0"/>
              <w:adjustRightInd w:val="0"/>
              <w:spacing w:line="281" w:lineRule="exact"/>
              <w:jc w:val="left"/>
              <w:rPr>
                <w:ins w:id="4322" w:author="wincol" w:date="2016-03-29T14:24:00Z"/>
                <w:rFonts w:ascii="宋体" w:cs="宋体"/>
                <w:kern w:val="0"/>
                <w:sz w:val="20"/>
                <w:szCs w:val="20"/>
              </w:rPr>
            </w:pPr>
            <w:ins w:id="4323" w:author="wincol" w:date="2016-03-29T14:24: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300</w:t>
              </w:r>
              <w:r w:rsidRPr="00A560D3">
                <w:rPr>
                  <w:rFonts w:ascii="宋体" w:cs="宋体"/>
                  <w:kern w:val="0"/>
                  <w:sz w:val="20"/>
                  <w:szCs w:val="20"/>
                </w:rPr>
                <w:t>)</w:t>
              </w:r>
            </w:ins>
          </w:p>
        </w:tc>
        <w:tc>
          <w:tcPr>
            <w:tcW w:w="708" w:type="dxa"/>
          </w:tcPr>
          <w:p w14:paraId="60CBD3AB" w14:textId="77777777" w:rsidR="0011055E" w:rsidRPr="00A560D3" w:rsidRDefault="0011055E" w:rsidP="00BF554A">
            <w:pPr>
              <w:autoSpaceDE w:val="0"/>
              <w:autoSpaceDN w:val="0"/>
              <w:adjustRightInd w:val="0"/>
              <w:spacing w:line="281" w:lineRule="exact"/>
              <w:ind w:left="108"/>
              <w:jc w:val="left"/>
              <w:rPr>
                <w:ins w:id="4324" w:author="wincol" w:date="2016-03-29T14:24:00Z"/>
                <w:rFonts w:ascii="宋体" w:cs="宋体"/>
                <w:kern w:val="0"/>
                <w:sz w:val="20"/>
                <w:szCs w:val="20"/>
              </w:rPr>
            </w:pPr>
            <w:ins w:id="4325" w:author="wincol" w:date="2016-03-29T14:24:00Z">
              <w:r>
                <w:rPr>
                  <w:rFonts w:ascii="宋体" w:hAnsi="宋体" w:hint="eastAsia"/>
                </w:rPr>
                <w:t>是</w:t>
              </w:r>
            </w:ins>
          </w:p>
        </w:tc>
        <w:tc>
          <w:tcPr>
            <w:tcW w:w="2635" w:type="dxa"/>
          </w:tcPr>
          <w:p w14:paraId="06843259" w14:textId="77777777" w:rsidR="0011055E" w:rsidRPr="00A560D3" w:rsidRDefault="0011055E" w:rsidP="00BF554A">
            <w:pPr>
              <w:autoSpaceDE w:val="0"/>
              <w:autoSpaceDN w:val="0"/>
              <w:adjustRightInd w:val="0"/>
              <w:spacing w:line="267" w:lineRule="exact"/>
              <w:ind w:left="107"/>
              <w:jc w:val="left"/>
              <w:rPr>
                <w:ins w:id="4326" w:author="wincol" w:date="2016-03-29T14:24:00Z"/>
                <w:rFonts w:ascii="宋体" w:cs="宋体"/>
                <w:kern w:val="0"/>
                <w:sz w:val="20"/>
                <w:szCs w:val="20"/>
              </w:rPr>
            </w:pPr>
            <w:ins w:id="4327" w:author="wincol" w:date="2016-03-29T14:24:00Z">
              <w:r>
                <w:rPr>
                  <w:rFonts w:ascii="宋体" w:cs="宋体" w:hint="eastAsia"/>
                  <w:kern w:val="0"/>
                  <w:sz w:val="20"/>
                  <w:szCs w:val="20"/>
                </w:rPr>
                <w:t>备用字段3</w:t>
              </w:r>
            </w:ins>
          </w:p>
        </w:tc>
      </w:tr>
    </w:tbl>
    <w:p w14:paraId="554202A8" w14:textId="77777777" w:rsidR="00631E90" w:rsidRPr="008D419F" w:rsidRDefault="00631E90" w:rsidP="00631E90"/>
    <w:p w14:paraId="606CBF72" w14:textId="77777777" w:rsidR="00631E90" w:rsidRPr="004E6C5A" w:rsidRDefault="00631E90" w:rsidP="0042024B">
      <w:pPr>
        <w:pStyle w:val="2"/>
      </w:pPr>
      <w:bookmarkStart w:id="4328" w:name="_Toc448761032"/>
      <w:r>
        <w:rPr>
          <w:rFonts w:hint="eastAsia"/>
        </w:rPr>
        <w:t>流标(</w:t>
      </w:r>
      <w:r w:rsidRPr="00B860D9">
        <w:t>OGW000</w:t>
      </w:r>
      <w:r w:rsidR="00A230E0">
        <w:rPr>
          <w:rFonts w:hint="eastAsia"/>
        </w:rPr>
        <w:t>6</w:t>
      </w:r>
      <w:r w:rsidR="00727E1F">
        <w:rPr>
          <w:rFonts w:hint="eastAsia"/>
        </w:rPr>
        <w:t>3</w:t>
      </w:r>
      <w:r>
        <w:rPr>
          <w:rFonts w:hint="eastAsia"/>
        </w:rPr>
        <w:t>)</w:t>
      </w:r>
      <w:bookmarkEnd w:id="4328"/>
    </w:p>
    <w:p w14:paraId="46F95F24" w14:textId="77777777" w:rsidR="00631E90" w:rsidRPr="008D419F" w:rsidRDefault="007C7B95" w:rsidP="00631E90">
      <w:pPr>
        <w:ind w:firstLine="420"/>
      </w:pPr>
      <w:ins w:id="4329" w:author="wincol" w:date="2016-05-25T10:14:00Z">
        <w:r>
          <w:rPr>
            <w:rFonts w:hint="eastAsia"/>
          </w:rPr>
          <w:t>标的放款前，</w:t>
        </w:r>
      </w:ins>
      <w:r w:rsidR="00631E90" w:rsidRPr="006A5507">
        <w:rPr>
          <w:rFonts w:hint="eastAsia"/>
        </w:rPr>
        <w:t>由第三方公司发起。</w:t>
      </w:r>
      <w:ins w:id="4330" w:author="wincol" w:date="2016-05-26T15:06:00Z">
        <w:r w:rsidR="006E4BE5">
          <w:rPr>
            <w:rFonts w:hint="eastAsia"/>
          </w:rPr>
          <w:t>流标完成后，不允许再次流标。</w:t>
        </w:r>
      </w:ins>
    </w:p>
    <w:p w14:paraId="67C3C30A" w14:textId="77777777" w:rsidR="00631E90" w:rsidRDefault="00631E90" w:rsidP="0042024B">
      <w:pPr>
        <w:pStyle w:val="3"/>
      </w:pPr>
      <w:bookmarkStart w:id="4331" w:name="_Toc448761033"/>
      <w:r w:rsidRPr="004E6C5A">
        <w:rPr>
          <w:rFonts w:hint="eastAsia"/>
        </w:rPr>
        <w:t>请求报文说明</w:t>
      </w:r>
      <w:bookmarkEnd w:id="4331"/>
    </w:p>
    <w:p w14:paraId="5C1E441A" w14:textId="77777777" w:rsidR="00631E90" w:rsidRPr="006A5507" w:rsidRDefault="00631E90" w:rsidP="00631E90">
      <w:r w:rsidRPr="006A5507">
        <w:rPr>
          <w:rFonts w:hint="eastAsia"/>
        </w:rPr>
        <w:t>第三方发起：</w:t>
      </w:r>
    </w:p>
    <w:tbl>
      <w:tblPr>
        <w:tblW w:w="8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3"/>
        <w:gridCol w:w="2094"/>
        <w:gridCol w:w="1709"/>
        <w:gridCol w:w="851"/>
        <w:gridCol w:w="708"/>
        <w:gridCol w:w="2635"/>
      </w:tblGrid>
      <w:tr w:rsidR="00631E90" w14:paraId="28EA7830" w14:textId="77777777" w:rsidTr="00E81D47">
        <w:trPr>
          <w:trHeight w:val="302"/>
        </w:trPr>
        <w:tc>
          <w:tcPr>
            <w:tcW w:w="983" w:type="dxa"/>
            <w:tcBorders>
              <w:bottom w:val="single" w:sz="4" w:space="0" w:color="auto"/>
            </w:tcBorders>
            <w:shd w:val="clear" w:color="auto" w:fill="C0C0C0"/>
          </w:tcPr>
          <w:p w14:paraId="102781C0" w14:textId="77777777" w:rsidR="00631E90" w:rsidRDefault="00631E90" w:rsidP="00E81D47">
            <w:pPr>
              <w:rPr>
                <w:rFonts w:ascii="宋体" w:hAnsi="宋体"/>
                <w:b/>
                <w:szCs w:val="21"/>
              </w:rPr>
            </w:pPr>
            <w:r>
              <w:rPr>
                <w:rFonts w:ascii="宋体" w:hAnsi="宋体"/>
                <w:b/>
                <w:szCs w:val="21"/>
              </w:rPr>
              <w:t>模块</w:t>
            </w:r>
          </w:p>
        </w:tc>
        <w:tc>
          <w:tcPr>
            <w:tcW w:w="2094" w:type="dxa"/>
            <w:tcBorders>
              <w:bottom w:val="single" w:sz="4" w:space="0" w:color="auto"/>
            </w:tcBorders>
            <w:shd w:val="clear" w:color="auto" w:fill="C0C0C0"/>
          </w:tcPr>
          <w:p w14:paraId="56A9503B" w14:textId="77777777" w:rsidR="00631E90" w:rsidRDefault="00631E90" w:rsidP="00E81D47">
            <w:pPr>
              <w:rPr>
                <w:rFonts w:ascii="宋体" w:hAnsi="宋体"/>
                <w:b/>
              </w:rPr>
            </w:pPr>
            <w:r>
              <w:rPr>
                <w:rFonts w:ascii="宋体" w:hAnsi="宋体"/>
                <w:b/>
                <w:szCs w:val="21"/>
              </w:rPr>
              <w:t>字段ID</w:t>
            </w:r>
          </w:p>
        </w:tc>
        <w:tc>
          <w:tcPr>
            <w:tcW w:w="1709" w:type="dxa"/>
            <w:tcBorders>
              <w:bottom w:val="single" w:sz="4" w:space="0" w:color="auto"/>
            </w:tcBorders>
            <w:shd w:val="clear" w:color="auto" w:fill="C0C0C0"/>
          </w:tcPr>
          <w:p w14:paraId="3877CB17" w14:textId="77777777" w:rsidR="00631E90" w:rsidRDefault="00631E90" w:rsidP="00E81D47">
            <w:pPr>
              <w:rPr>
                <w:rFonts w:ascii="宋体" w:hAnsi="宋体"/>
                <w:b/>
              </w:rPr>
            </w:pPr>
            <w:r>
              <w:rPr>
                <w:rFonts w:ascii="宋体" w:hAnsi="宋体"/>
                <w:b/>
                <w:szCs w:val="21"/>
              </w:rPr>
              <w:t>字段名称</w:t>
            </w:r>
          </w:p>
        </w:tc>
        <w:tc>
          <w:tcPr>
            <w:tcW w:w="851" w:type="dxa"/>
            <w:tcBorders>
              <w:bottom w:val="single" w:sz="4" w:space="0" w:color="auto"/>
            </w:tcBorders>
            <w:shd w:val="clear" w:color="auto" w:fill="C0C0C0"/>
          </w:tcPr>
          <w:p w14:paraId="66B6FB28" w14:textId="77777777" w:rsidR="00631E90" w:rsidRDefault="00631E90" w:rsidP="00E81D47">
            <w:pPr>
              <w:rPr>
                <w:rFonts w:ascii="宋体" w:hAnsi="宋体"/>
                <w:b/>
              </w:rPr>
            </w:pPr>
            <w:r>
              <w:rPr>
                <w:rFonts w:ascii="宋体" w:hAnsi="宋体"/>
                <w:b/>
                <w:szCs w:val="21"/>
              </w:rPr>
              <w:t>类型</w:t>
            </w:r>
          </w:p>
        </w:tc>
        <w:tc>
          <w:tcPr>
            <w:tcW w:w="708" w:type="dxa"/>
            <w:tcBorders>
              <w:bottom w:val="single" w:sz="4" w:space="0" w:color="auto"/>
            </w:tcBorders>
            <w:shd w:val="clear" w:color="auto" w:fill="C0C0C0"/>
          </w:tcPr>
          <w:p w14:paraId="14CE2A84" w14:textId="77777777" w:rsidR="00631E90" w:rsidRDefault="00631E90" w:rsidP="00E81D47">
            <w:pPr>
              <w:rPr>
                <w:rFonts w:ascii="宋体" w:hAnsi="宋体"/>
                <w:b/>
              </w:rPr>
            </w:pPr>
            <w:r>
              <w:rPr>
                <w:rFonts w:ascii="宋体" w:hAnsi="宋体" w:hint="eastAsia"/>
                <w:b/>
              </w:rPr>
              <w:t>可空</w:t>
            </w:r>
          </w:p>
        </w:tc>
        <w:tc>
          <w:tcPr>
            <w:tcW w:w="2635" w:type="dxa"/>
            <w:tcBorders>
              <w:bottom w:val="single" w:sz="4" w:space="0" w:color="auto"/>
            </w:tcBorders>
            <w:shd w:val="clear" w:color="auto" w:fill="C0C0C0"/>
          </w:tcPr>
          <w:p w14:paraId="4441BC88" w14:textId="77777777" w:rsidR="00631E90" w:rsidRDefault="00631E90" w:rsidP="00E81D47">
            <w:pPr>
              <w:rPr>
                <w:rFonts w:ascii="宋体" w:hAnsi="宋体"/>
                <w:b/>
              </w:rPr>
            </w:pPr>
            <w:r>
              <w:rPr>
                <w:rFonts w:ascii="宋体" w:hAnsi="宋体" w:hint="eastAsia"/>
                <w:b/>
              </w:rPr>
              <w:t>备注</w:t>
            </w:r>
          </w:p>
        </w:tc>
      </w:tr>
      <w:tr w:rsidR="00724F06" w14:paraId="326D1F13" w14:textId="77777777" w:rsidTr="00E81D47">
        <w:trPr>
          <w:cantSplit/>
          <w:trHeight w:val="317"/>
        </w:trPr>
        <w:tc>
          <w:tcPr>
            <w:tcW w:w="983" w:type="dxa"/>
            <w:vMerge w:val="restart"/>
          </w:tcPr>
          <w:p w14:paraId="4611878E" w14:textId="77777777" w:rsidR="00724F06" w:rsidRPr="00C15726" w:rsidRDefault="00724F06" w:rsidP="00E81D47">
            <w:pPr>
              <w:rPr>
                <w:rFonts w:ascii="宋体" w:hAnsi="宋体"/>
              </w:rPr>
            </w:pPr>
            <w:r>
              <w:rPr>
                <w:rFonts w:ascii="宋体" w:hAnsi="宋体" w:hint="eastAsia"/>
              </w:rPr>
              <w:t>BODY</w:t>
            </w:r>
          </w:p>
        </w:tc>
        <w:tc>
          <w:tcPr>
            <w:tcW w:w="7997" w:type="dxa"/>
            <w:gridSpan w:val="5"/>
          </w:tcPr>
          <w:p w14:paraId="298A1C51" w14:textId="77777777" w:rsidR="00724F06" w:rsidRPr="00DA3013" w:rsidRDefault="00724F06" w:rsidP="00E81D47">
            <w:pPr>
              <w:rPr>
                <w:rFonts w:ascii="宋体" w:cs="宋体"/>
                <w:kern w:val="0"/>
                <w:sz w:val="20"/>
                <w:szCs w:val="20"/>
              </w:rPr>
            </w:pPr>
          </w:p>
        </w:tc>
      </w:tr>
      <w:tr w:rsidR="00724F06" w14:paraId="524CAE71" w14:textId="77777777" w:rsidTr="00E81D47">
        <w:trPr>
          <w:cantSplit/>
          <w:trHeight w:val="145"/>
        </w:trPr>
        <w:tc>
          <w:tcPr>
            <w:tcW w:w="983" w:type="dxa"/>
            <w:vMerge/>
          </w:tcPr>
          <w:p w14:paraId="1F4DF8F7" w14:textId="77777777" w:rsidR="00724F06" w:rsidRDefault="00724F06" w:rsidP="00E81D47">
            <w:pPr>
              <w:rPr>
                <w:rFonts w:ascii="宋体" w:hAnsi="宋体"/>
              </w:rPr>
            </w:pPr>
          </w:p>
        </w:tc>
        <w:tc>
          <w:tcPr>
            <w:tcW w:w="2094" w:type="dxa"/>
          </w:tcPr>
          <w:p w14:paraId="0D54E623" w14:textId="77777777" w:rsidR="00724F06" w:rsidRPr="00A560D3" w:rsidRDefault="00724F06" w:rsidP="00E81D47">
            <w:pPr>
              <w:autoSpaceDE w:val="0"/>
              <w:autoSpaceDN w:val="0"/>
              <w:adjustRightInd w:val="0"/>
              <w:spacing w:line="267" w:lineRule="exact"/>
              <w:jc w:val="left"/>
              <w:rPr>
                <w:rFonts w:ascii="宋体" w:cs="宋体"/>
                <w:kern w:val="0"/>
                <w:sz w:val="20"/>
                <w:szCs w:val="20"/>
              </w:rPr>
            </w:pPr>
          </w:p>
        </w:tc>
        <w:tc>
          <w:tcPr>
            <w:tcW w:w="1709" w:type="dxa"/>
          </w:tcPr>
          <w:p w14:paraId="0D0D8E5B" w14:textId="77777777" w:rsidR="00724F06" w:rsidRPr="00A560D3" w:rsidRDefault="00724F06" w:rsidP="00E81D47">
            <w:pPr>
              <w:autoSpaceDE w:val="0"/>
              <w:autoSpaceDN w:val="0"/>
              <w:adjustRightInd w:val="0"/>
              <w:spacing w:line="267" w:lineRule="exact"/>
              <w:jc w:val="left"/>
              <w:rPr>
                <w:rFonts w:ascii="宋体" w:cs="宋体"/>
                <w:kern w:val="0"/>
                <w:sz w:val="20"/>
                <w:szCs w:val="20"/>
              </w:rPr>
            </w:pPr>
          </w:p>
        </w:tc>
        <w:tc>
          <w:tcPr>
            <w:tcW w:w="851" w:type="dxa"/>
          </w:tcPr>
          <w:p w14:paraId="5C1AF107" w14:textId="77777777" w:rsidR="00724F06" w:rsidRPr="00A560D3" w:rsidRDefault="00724F06" w:rsidP="00E81D47">
            <w:pPr>
              <w:autoSpaceDE w:val="0"/>
              <w:autoSpaceDN w:val="0"/>
              <w:adjustRightInd w:val="0"/>
              <w:spacing w:line="267" w:lineRule="exact"/>
              <w:jc w:val="left"/>
              <w:rPr>
                <w:rFonts w:ascii="宋体" w:cs="宋体"/>
                <w:kern w:val="0"/>
                <w:sz w:val="20"/>
                <w:szCs w:val="20"/>
              </w:rPr>
            </w:pPr>
          </w:p>
        </w:tc>
        <w:tc>
          <w:tcPr>
            <w:tcW w:w="708" w:type="dxa"/>
          </w:tcPr>
          <w:p w14:paraId="109D8DAF" w14:textId="77777777" w:rsidR="00724F06" w:rsidRPr="00A560D3" w:rsidRDefault="00724F06" w:rsidP="00E81D47">
            <w:pPr>
              <w:autoSpaceDE w:val="0"/>
              <w:autoSpaceDN w:val="0"/>
              <w:adjustRightInd w:val="0"/>
              <w:spacing w:line="267" w:lineRule="exact"/>
              <w:ind w:firstLineChars="50" w:firstLine="100"/>
              <w:jc w:val="left"/>
              <w:rPr>
                <w:rFonts w:ascii="宋体" w:cs="宋体"/>
                <w:kern w:val="0"/>
                <w:sz w:val="20"/>
                <w:szCs w:val="20"/>
              </w:rPr>
            </w:pPr>
          </w:p>
        </w:tc>
        <w:tc>
          <w:tcPr>
            <w:tcW w:w="2635" w:type="dxa"/>
          </w:tcPr>
          <w:p w14:paraId="07513AE2" w14:textId="77777777" w:rsidR="00724F06" w:rsidRPr="00DA3013" w:rsidRDefault="00724F06" w:rsidP="00E81D47">
            <w:pPr>
              <w:rPr>
                <w:rFonts w:ascii="宋体" w:cs="宋体"/>
                <w:kern w:val="0"/>
                <w:sz w:val="20"/>
                <w:szCs w:val="20"/>
              </w:rPr>
            </w:pPr>
          </w:p>
        </w:tc>
      </w:tr>
      <w:tr w:rsidR="00724F06" w14:paraId="3427F07E" w14:textId="77777777" w:rsidTr="00E81D47">
        <w:trPr>
          <w:cantSplit/>
          <w:trHeight w:val="145"/>
        </w:trPr>
        <w:tc>
          <w:tcPr>
            <w:tcW w:w="983" w:type="dxa"/>
            <w:vMerge/>
          </w:tcPr>
          <w:p w14:paraId="62CD03AF" w14:textId="77777777" w:rsidR="00724F06" w:rsidRDefault="00724F06" w:rsidP="00E81D47">
            <w:pPr>
              <w:rPr>
                <w:rFonts w:ascii="宋体" w:hAnsi="宋体"/>
              </w:rPr>
            </w:pPr>
          </w:p>
        </w:tc>
        <w:tc>
          <w:tcPr>
            <w:tcW w:w="2094" w:type="dxa"/>
          </w:tcPr>
          <w:p w14:paraId="6E133A38" w14:textId="77777777" w:rsidR="00724F06" w:rsidRPr="00DA3013" w:rsidRDefault="00724F06" w:rsidP="00E81D47">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TRANSCODE</w:t>
            </w:r>
          </w:p>
        </w:tc>
        <w:tc>
          <w:tcPr>
            <w:tcW w:w="1709" w:type="dxa"/>
          </w:tcPr>
          <w:p w14:paraId="72AD7AE4" w14:textId="77777777" w:rsidR="00724F06" w:rsidRPr="00DA3013" w:rsidRDefault="00724F06" w:rsidP="00E81D47">
            <w:pPr>
              <w:rPr>
                <w:rFonts w:ascii="宋体" w:cs="宋体"/>
                <w:kern w:val="0"/>
                <w:sz w:val="20"/>
                <w:szCs w:val="20"/>
              </w:rPr>
            </w:pPr>
            <w:r w:rsidRPr="00A560D3">
              <w:rPr>
                <w:rFonts w:ascii="宋体" w:cs="宋体" w:hint="eastAsia"/>
                <w:kern w:val="0"/>
                <w:sz w:val="20"/>
                <w:szCs w:val="20"/>
              </w:rPr>
              <w:t>交易码</w:t>
            </w:r>
          </w:p>
        </w:tc>
        <w:tc>
          <w:tcPr>
            <w:tcW w:w="851" w:type="dxa"/>
          </w:tcPr>
          <w:p w14:paraId="0450631C" w14:textId="77777777" w:rsidR="00724F06" w:rsidRPr="00DA3013" w:rsidRDefault="00724F06" w:rsidP="00E81D47">
            <w:pPr>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8</w:t>
            </w:r>
            <w:r w:rsidRPr="00A560D3">
              <w:rPr>
                <w:rFonts w:ascii="宋体" w:cs="宋体"/>
                <w:kern w:val="0"/>
                <w:sz w:val="20"/>
                <w:szCs w:val="20"/>
              </w:rPr>
              <w:t>)</w:t>
            </w:r>
          </w:p>
        </w:tc>
        <w:tc>
          <w:tcPr>
            <w:tcW w:w="708" w:type="dxa"/>
          </w:tcPr>
          <w:p w14:paraId="1AF6DA67" w14:textId="77777777" w:rsidR="00724F06" w:rsidRPr="00EA7B55" w:rsidRDefault="00724F06" w:rsidP="00E81D47">
            <w:pPr>
              <w:autoSpaceDE w:val="0"/>
              <w:autoSpaceDN w:val="0"/>
              <w:adjustRightInd w:val="0"/>
              <w:spacing w:line="267" w:lineRule="exact"/>
              <w:ind w:left="107"/>
              <w:jc w:val="left"/>
              <w:rPr>
                <w:rFonts w:ascii="宋体" w:cs="宋体"/>
                <w:kern w:val="0"/>
                <w:sz w:val="20"/>
                <w:szCs w:val="20"/>
              </w:rPr>
            </w:pPr>
            <w:r w:rsidRPr="00EA7B55">
              <w:rPr>
                <w:rFonts w:ascii="宋体" w:cs="宋体" w:hint="eastAsia"/>
                <w:kern w:val="0"/>
                <w:sz w:val="20"/>
                <w:szCs w:val="20"/>
              </w:rPr>
              <w:t>否</w:t>
            </w:r>
          </w:p>
        </w:tc>
        <w:tc>
          <w:tcPr>
            <w:tcW w:w="2635" w:type="dxa"/>
          </w:tcPr>
          <w:p w14:paraId="0B2561DC" w14:textId="77777777" w:rsidR="00724F06" w:rsidRPr="00DA3013" w:rsidRDefault="00724F06" w:rsidP="00727E1F">
            <w:pPr>
              <w:autoSpaceDE w:val="0"/>
              <w:autoSpaceDN w:val="0"/>
              <w:adjustRightInd w:val="0"/>
              <w:spacing w:line="267" w:lineRule="exact"/>
              <w:jc w:val="left"/>
              <w:rPr>
                <w:rFonts w:ascii="宋体" w:cs="宋体"/>
                <w:kern w:val="0"/>
                <w:sz w:val="20"/>
                <w:szCs w:val="20"/>
              </w:rPr>
            </w:pPr>
            <w:r w:rsidRPr="00DA3013">
              <w:rPr>
                <w:rFonts w:ascii="宋体" w:cs="宋体" w:hint="eastAsia"/>
                <w:kern w:val="0"/>
                <w:sz w:val="20"/>
                <w:szCs w:val="20"/>
              </w:rPr>
              <w:t>OGW000</w:t>
            </w:r>
            <w:r>
              <w:rPr>
                <w:rFonts w:ascii="宋体" w:cs="宋体" w:hint="eastAsia"/>
                <w:kern w:val="0"/>
                <w:sz w:val="20"/>
                <w:szCs w:val="20"/>
              </w:rPr>
              <w:t>63</w:t>
            </w:r>
          </w:p>
        </w:tc>
      </w:tr>
      <w:tr w:rsidR="00724F06" w14:paraId="40C84B91" w14:textId="77777777" w:rsidTr="00E81D47">
        <w:trPr>
          <w:cantSplit/>
          <w:trHeight w:val="145"/>
        </w:trPr>
        <w:tc>
          <w:tcPr>
            <w:tcW w:w="983" w:type="dxa"/>
            <w:vMerge/>
          </w:tcPr>
          <w:p w14:paraId="7B41D4C2" w14:textId="77777777" w:rsidR="00724F06" w:rsidRDefault="00724F06" w:rsidP="00E81D47">
            <w:pPr>
              <w:rPr>
                <w:rFonts w:ascii="宋体" w:hAnsi="宋体"/>
              </w:rPr>
            </w:pPr>
          </w:p>
        </w:tc>
        <w:tc>
          <w:tcPr>
            <w:tcW w:w="7997" w:type="dxa"/>
            <w:gridSpan w:val="5"/>
          </w:tcPr>
          <w:p w14:paraId="278BFF27" w14:textId="77777777" w:rsidR="00724F06" w:rsidRPr="00DA3013" w:rsidRDefault="00724F06" w:rsidP="00E81D47">
            <w:pPr>
              <w:rPr>
                <w:rFonts w:ascii="宋体" w:cs="宋体"/>
                <w:kern w:val="0"/>
                <w:sz w:val="20"/>
                <w:szCs w:val="20"/>
              </w:rPr>
            </w:pPr>
            <w:r>
              <w:rPr>
                <w:rFonts w:ascii="宋体" w:cs="宋体" w:hint="eastAsia"/>
                <w:kern w:val="0"/>
                <w:sz w:val="20"/>
                <w:szCs w:val="20"/>
              </w:rPr>
              <w:t>数据加密域都放到XMLPARA里面</w:t>
            </w:r>
          </w:p>
        </w:tc>
      </w:tr>
      <w:tr w:rsidR="00724F06" w14:paraId="5DE3A842" w14:textId="77777777" w:rsidTr="00E81D47">
        <w:trPr>
          <w:cantSplit/>
          <w:trHeight w:val="145"/>
        </w:trPr>
        <w:tc>
          <w:tcPr>
            <w:tcW w:w="983" w:type="dxa"/>
            <w:vMerge/>
          </w:tcPr>
          <w:p w14:paraId="5F07CFB1" w14:textId="77777777" w:rsidR="00724F06" w:rsidRDefault="00724F06" w:rsidP="00E81D47">
            <w:pPr>
              <w:rPr>
                <w:rFonts w:ascii="宋体" w:hAnsi="宋体"/>
              </w:rPr>
            </w:pPr>
          </w:p>
        </w:tc>
        <w:tc>
          <w:tcPr>
            <w:tcW w:w="2094" w:type="dxa"/>
          </w:tcPr>
          <w:p w14:paraId="49B7A738" w14:textId="77777777" w:rsidR="00724F06" w:rsidRPr="00DA3013" w:rsidRDefault="00724F06" w:rsidP="00E81D47">
            <w:pPr>
              <w:rPr>
                <w:rFonts w:ascii="宋体" w:cs="宋体"/>
                <w:kern w:val="0"/>
                <w:sz w:val="20"/>
                <w:szCs w:val="20"/>
              </w:rPr>
            </w:pPr>
            <w:r w:rsidRPr="00DA3013">
              <w:rPr>
                <w:rFonts w:ascii="宋体" w:cs="宋体"/>
                <w:kern w:val="0"/>
                <w:sz w:val="20"/>
                <w:szCs w:val="20"/>
              </w:rPr>
              <w:t>MERCHANTID</w:t>
            </w:r>
          </w:p>
        </w:tc>
        <w:tc>
          <w:tcPr>
            <w:tcW w:w="1709" w:type="dxa"/>
          </w:tcPr>
          <w:p w14:paraId="2596FB18" w14:textId="77777777" w:rsidR="00724F06" w:rsidRPr="00DA3013" w:rsidRDefault="00724F06" w:rsidP="00E81D47">
            <w:pPr>
              <w:rPr>
                <w:rFonts w:ascii="宋体" w:cs="宋体"/>
                <w:kern w:val="0"/>
                <w:sz w:val="20"/>
                <w:szCs w:val="20"/>
              </w:rPr>
            </w:pPr>
            <w:r w:rsidRPr="00DA3013">
              <w:rPr>
                <w:rFonts w:ascii="宋体" w:cs="宋体" w:hint="eastAsia"/>
                <w:kern w:val="0"/>
                <w:sz w:val="20"/>
                <w:szCs w:val="20"/>
              </w:rPr>
              <w:t>商户唯一编号</w:t>
            </w:r>
          </w:p>
        </w:tc>
        <w:tc>
          <w:tcPr>
            <w:tcW w:w="851" w:type="dxa"/>
          </w:tcPr>
          <w:p w14:paraId="2C2B82D7" w14:textId="77777777" w:rsidR="00724F06" w:rsidRPr="00DA3013" w:rsidRDefault="00724F06" w:rsidP="00E81D47">
            <w:pPr>
              <w:rPr>
                <w:rFonts w:ascii="宋体" w:cs="宋体"/>
                <w:kern w:val="0"/>
                <w:sz w:val="20"/>
                <w:szCs w:val="20"/>
              </w:rPr>
            </w:pPr>
            <w:r>
              <w:rPr>
                <w:rFonts w:ascii="宋体" w:cs="宋体" w:hint="eastAsia"/>
                <w:kern w:val="0"/>
                <w:sz w:val="20"/>
                <w:szCs w:val="20"/>
              </w:rPr>
              <w:t>C(</w:t>
            </w:r>
            <w:r w:rsidRPr="00DA3013">
              <w:rPr>
                <w:rFonts w:ascii="宋体" w:cs="宋体" w:hint="eastAsia"/>
                <w:kern w:val="0"/>
                <w:sz w:val="20"/>
                <w:szCs w:val="20"/>
              </w:rPr>
              <w:t>20)</w:t>
            </w:r>
          </w:p>
        </w:tc>
        <w:tc>
          <w:tcPr>
            <w:tcW w:w="708" w:type="dxa"/>
          </w:tcPr>
          <w:p w14:paraId="1C4731A6" w14:textId="77777777" w:rsidR="00724F06" w:rsidRPr="00DA3013" w:rsidRDefault="00724F06" w:rsidP="00E81D47">
            <w:pPr>
              <w:rPr>
                <w:rFonts w:ascii="宋体" w:cs="宋体"/>
                <w:kern w:val="0"/>
                <w:sz w:val="20"/>
                <w:szCs w:val="20"/>
              </w:rPr>
            </w:pPr>
            <w:r w:rsidRPr="00DA3013">
              <w:rPr>
                <w:rFonts w:ascii="宋体" w:cs="宋体" w:hint="eastAsia"/>
                <w:kern w:val="0"/>
                <w:sz w:val="20"/>
                <w:szCs w:val="20"/>
              </w:rPr>
              <w:t>否</w:t>
            </w:r>
          </w:p>
        </w:tc>
        <w:tc>
          <w:tcPr>
            <w:tcW w:w="2635" w:type="dxa"/>
          </w:tcPr>
          <w:p w14:paraId="724861FA" w14:textId="77777777" w:rsidR="00724F06" w:rsidRPr="00DA3013" w:rsidRDefault="00724F06" w:rsidP="00E81D47">
            <w:pPr>
              <w:rPr>
                <w:rFonts w:ascii="宋体" w:cs="宋体"/>
                <w:kern w:val="0"/>
                <w:sz w:val="20"/>
                <w:szCs w:val="20"/>
              </w:rPr>
            </w:pPr>
            <w:r w:rsidRPr="00DA3013">
              <w:rPr>
                <w:rFonts w:ascii="宋体" w:cs="宋体" w:hint="eastAsia"/>
                <w:kern w:val="0"/>
                <w:sz w:val="20"/>
                <w:szCs w:val="20"/>
              </w:rPr>
              <w:t>由华兴银行统一分配</w:t>
            </w:r>
          </w:p>
        </w:tc>
      </w:tr>
      <w:tr w:rsidR="00724F06" w14:paraId="5C20CCFC" w14:textId="77777777" w:rsidTr="00E81D47">
        <w:trPr>
          <w:cantSplit/>
          <w:trHeight w:val="145"/>
        </w:trPr>
        <w:tc>
          <w:tcPr>
            <w:tcW w:w="983" w:type="dxa"/>
            <w:vMerge/>
          </w:tcPr>
          <w:p w14:paraId="01BAD04F" w14:textId="77777777" w:rsidR="00724F06" w:rsidRDefault="00724F06" w:rsidP="00E81D47">
            <w:pPr>
              <w:rPr>
                <w:rFonts w:ascii="宋体" w:hAnsi="宋体"/>
              </w:rPr>
            </w:pPr>
          </w:p>
        </w:tc>
        <w:tc>
          <w:tcPr>
            <w:tcW w:w="2094" w:type="dxa"/>
          </w:tcPr>
          <w:p w14:paraId="76D6227D" w14:textId="77777777" w:rsidR="00724F06" w:rsidRPr="00DA3013" w:rsidRDefault="00724F06" w:rsidP="00E81D47">
            <w:pPr>
              <w:rPr>
                <w:rFonts w:ascii="宋体" w:cs="宋体"/>
                <w:kern w:val="0"/>
                <w:sz w:val="20"/>
                <w:szCs w:val="20"/>
              </w:rPr>
            </w:pPr>
            <w:r w:rsidRPr="00DA3013">
              <w:rPr>
                <w:rFonts w:ascii="宋体" w:cs="宋体"/>
                <w:kern w:val="0"/>
                <w:sz w:val="20"/>
                <w:szCs w:val="20"/>
              </w:rPr>
              <w:t>APPID</w:t>
            </w:r>
          </w:p>
        </w:tc>
        <w:tc>
          <w:tcPr>
            <w:tcW w:w="1709" w:type="dxa"/>
          </w:tcPr>
          <w:p w14:paraId="0FF613AC" w14:textId="77777777" w:rsidR="00724F06" w:rsidRPr="00DA3013" w:rsidRDefault="00724F06" w:rsidP="00E81D47">
            <w:pPr>
              <w:rPr>
                <w:rFonts w:ascii="宋体" w:cs="宋体"/>
                <w:kern w:val="0"/>
                <w:sz w:val="20"/>
                <w:szCs w:val="20"/>
              </w:rPr>
            </w:pPr>
            <w:r w:rsidRPr="00DA3013">
              <w:rPr>
                <w:rFonts w:ascii="宋体" w:cs="宋体" w:hint="eastAsia"/>
                <w:kern w:val="0"/>
                <w:sz w:val="20"/>
                <w:szCs w:val="20"/>
              </w:rPr>
              <w:t>应用标识</w:t>
            </w:r>
          </w:p>
        </w:tc>
        <w:tc>
          <w:tcPr>
            <w:tcW w:w="851" w:type="dxa"/>
          </w:tcPr>
          <w:p w14:paraId="6E5D5412" w14:textId="77777777" w:rsidR="00724F06" w:rsidRPr="00DA3013" w:rsidRDefault="00724F06" w:rsidP="00E81D47">
            <w:pPr>
              <w:rPr>
                <w:rFonts w:ascii="宋体" w:cs="宋体"/>
                <w:kern w:val="0"/>
                <w:sz w:val="20"/>
                <w:szCs w:val="20"/>
              </w:rPr>
            </w:pPr>
            <w:r w:rsidRPr="00DA3013">
              <w:rPr>
                <w:rFonts w:ascii="宋体" w:cs="宋体" w:hint="eastAsia"/>
                <w:kern w:val="0"/>
                <w:sz w:val="20"/>
                <w:szCs w:val="20"/>
              </w:rPr>
              <w:t>C(3)</w:t>
            </w:r>
          </w:p>
        </w:tc>
        <w:tc>
          <w:tcPr>
            <w:tcW w:w="708" w:type="dxa"/>
          </w:tcPr>
          <w:p w14:paraId="0D6F2549" w14:textId="77777777" w:rsidR="00724F06" w:rsidRPr="00DA3013" w:rsidRDefault="00724F06" w:rsidP="00E81D47">
            <w:pPr>
              <w:rPr>
                <w:rFonts w:ascii="宋体" w:cs="宋体"/>
                <w:kern w:val="0"/>
                <w:sz w:val="20"/>
                <w:szCs w:val="20"/>
              </w:rPr>
            </w:pPr>
            <w:r w:rsidRPr="00DA3013">
              <w:rPr>
                <w:rFonts w:ascii="宋体" w:cs="宋体" w:hint="eastAsia"/>
                <w:kern w:val="0"/>
                <w:sz w:val="20"/>
                <w:szCs w:val="20"/>
              </w:rPr>
              <w:t>否</w:t>
            </w:r>
          </w:p>
        </w:tc>
        <w:tc>
          <w:tcPr>
            <w:tcW w:w="2635" w:type="dxa"/>
          </w:tcPr>
          <w:p w14:paraId="7BF626FA" w14:textId="77777777" w:rsidR="00724F06" w:rsidRPr="00DA3013" w:rsidRDefault="00724F06" w:rsidP="00E81D47">
            <w:pPr>
              <w:rPr>
                <w:rFonts w:ascii="宋体" w:cs="宋体"/>
                <w:kern w:val="0"/>
                <w:sz w:val="20"/>
                <w:szCs w:val="20"/>
              </w:rPr>
            </w:pPr>
            <w:r w:rsidRPr="00DA3013">
              <w:rPr>
                <w:rFonts w:ascii="宋体" w:cs="宋体" w:hint="eastAsia"/>
                <w:kern w:val="0"/>
                <w:sz w:val="20"/>
                <w:szCs w:val="20"/>
              </w:rPr>
              <w:t>个人电脑:PC（不送则默认PC）</w:t>
            </w:r>
          </w:p>
          <w:p w14:paraId="2D422D46" w14:textId="77777777" w:rsidR="00724F06" w:rsidRPr="00DA3013" w:rsidRDefault="00724F06" w:rsidP="00E81D47">
            <w:pPr>
              <w:rPr>
                <w:rFonts w:ascii="宋体" w:cs="宋体"/>
                <w:kern w:val="0"/>
                <w:sz w:val="20"/>
                <w:szCs w:val="20"/>
              </w:rPr>
            </w:pPr>
            <w:r w:rsidRPr="00DA3013">
              <w:rPr>
                <w:rFonts w:ascii="宋体" w:cs="宋体" w:hint="eastAsia"/>
                <w:kern w:val="0"/>
                <w:sz w:val="20"/>
                <w:szCs w:val="20"/>
              </w:rPr>
              <w:t>手机：APP</w:t>
            </w:r>
          </w:p>
          <w:p w14:paraId="5ECF91FF" w14:textId="77777777" w:rsidR="00724F06" w:rsidRPr="00DA3013" w:rsidRDefault="00724F06" w:rsidP="00E81D47">
            <w:pPr>
              <w:rPr>
                <w:rFonts w:ascii="宋体" w:cs="宋体"/>
                <w:kern w:val="0"/>
                <w:sz w:val="20"/>
                <w:szCs w:val="20"/>
              </w:rPr>
            </w:pPr>
            <w:r w:rsidRPr="00DA3013">
              <w:rPr>
                <w:rFonts w:ascii="宋体" w:cs="宋体" w:hint="eastAsia"/>
                <w:kern w:val="0"/>
                <w:sz w:val="20"/>
                <w:szCs w:val="20"/>
              </w:rPr>
              <w:t>微信：WX</w:t>
            </w:r>
          </w:p>
        </w:tc>
      </w:tr>
      <w:tr w:rsidR="00724F06" w14:paraId="7BC5317E" w14:textId="77777777" w:rsidTr="00E81D47">
        <w:trPr>
          <w:cantSplit/>
          <w:trHeight w:val="145"/>
        </w:trPr>
        <w:tc>
          <w:tcPr>
            <w:tcW w:w="983" w:type="dxa"/>
            <w:vMerge/>
          </w:tcPr>
          <w:p w14:paraId="7164C838" w14:textId="77777777" w:rsidR="00724F06" w:rsidRDefault="00724F06" w:rsidP="00E81D47">
            <w:pPr>
              <w:rPr>
                <w:rFonts w:ascii="宋体" w:hAnsi="宋体"/>
              </w:rPr>
            </w:pPr>
          </w:p>
        </w:tc>
        <w:tc>
          <w:tcPr>
            <w:tcW w:w="2094" w:type="dxa"/>
          </w:tcPr>
          <w:p w14:paraId="42620308" w14:textId="77777777" w:rsidR="00724F06" w:rsidRPr="00DA3013" w:rsidRDefault="00724F06" w:rsidP="00E81D47">
            <w:pPr>
              <w:rPr>
                <w:rFonts w:ascii="宋体" w:cs="宋体"/>
                <w:kern w:val="0"/>
                <w:sz w:val="20"/>
                <w:szCs w:val="20"/>
              </w:rPr>
            </w:pPr>
            <w:r w:rsidRPr="00DA3013">
              <w:rPr>
                <w:rFonts w:ascii="宋体" w:cs="宋体"/>
                <w:kern w:val="0"/>
                <w:sz w:val="20"/>
                <w:szCs w:val="20"/>
              </w:rPr>
              <w:t>LOANNO</w:t>
            </w:r>
          </w:p>
        </w:tc>
        <w:tc>
          <w:tcPr>
            <w:tcW w:w="1709" w:type="dxa"/>
          </w:tcPr>
          <w:p w14:paraId="451B18F5" w14:textId="77777777" w:rsidR="00724F06" w:rsidRPr="00DA3013" w:rsidRDefault="00724F06" w:rsidP="00E81D47">
            <w:pPr>
              <w:rPr>
                <w:rFonts w:ascii="宋体" w:cs="宋体"/>
                <w:kern w:val="0"/>
                <w:sz w:val="20"/>
                <w:szCs w:val="20"/>
              </w:rPr>
            </w:pPr>
            <w:r w:rsidRPr="00DA3013">
              <w:rPr>
                <w:rFonts w:ascii="宋体" w:cs="宋体" w:hint="eastAsia"/>
                <w:kern w:val="0"/>
                <w:sz w:val="20"/>
                <w:szCs w:val="20"/>
              </w:rPr>
              <w:t>借款编号</w:t>
            </w:r>
          </w:p>
        </w:tc>
        <w:tc>
          <w:tcPr>
            <w:tcW w:w="851" w:type="dxa"/>
          </w:tcPr>
          <w:p w14:paraId="3B993AAF" w14:textId="77777777" w:rsidR="00724F06" w:rsidRPr="00DA3013" w:rsidRDefault="00724F06" w:rsidP="00E81D47">
            <w:pPr>
              <w:rPr>
                <w:rFonts w:ascii="宋体" w:cs="宋体"/>
                <w:kern w:val="0"/>
                <w:sz w:val="20"/>
                <w:szCs w:val="20"/>
              </w:rPr>
            </w:pPr>
            <w:r>
              <w:rPr>
                <w:rFonts w:ascii="宋体" w:cs="宋体" w:hint="eastAsia"/>
                <w:kern w:val="0"/>
                <w:sz w:val="20"/>
                <w:szCs w:val="20"/>
              </w:rPr>
              <w:t>C(</w:t>
            </w:r>
            <w:r w:rsidRPr="00DA3013">
              <w:rPr>
                <w:rFonts w:ascii="宋体" w:cs="宋体" w:hint="eastAsia"/>
                <w:kern w:val="0"/>
                <w:sz w:val="20"/>
                <w:szCs w:val="20"/>
              </w:rPr>
              <w:t>64)</w:t>
            </w:r>
          </w:p>
        </w:tc>
        <w:tc>
          <w:tcPr>
            <w:tcW w:w="708" w:type="dxa"/>
          </w:tcPr>
          <w:p w14:paraId="006D1096" w14:textId="77777777" w:rsidR="00724F06" w:rsidRPr="00DA3013" w:rsidRDefault="00724F06" w:rsidP="00E81D47">
            <w:pPr>
              <w:rPr>
                <w:rFonts w:ascii="宋体" w:cs="宋体"/>
                <w:kern w:val="0"/>
                <w:sz w:val="20"/>
                <w:szCs w:val="20"/>
              </w:rPr>
            </w:pPr>
            <w:r w:rsidRPr="00DA3013">
              <w:rPr>
                <w:rFonts w:ascii="宋体" w:cs="宋体" w:hint="eastAsia"/>
                <w:kern w:val="0"/>
                <w:sz w:val="20"/>
                <w:szCs w:val="20"/>
              </w:rPr>
              <w:t>否</w:t>
            </w:r>
          </w:p>
        </w:tc>
        <w:tc>
          <w:tcPr>
            <w:tcW w:w="2635" w:type="dxa"/>
          </w:tcPr>
          <w:p w14:paraId="73220921" w14:textId="77777777" w:rsidR="00724F06" w:rsidRPr="00DA3013" w:rsidRDefault="00724F06" w:rsidP="00E81D47">
            <w:pPr>
              <w:rPr>
                <w:rFonts w:ascii="宋体" w:cs="宋体"/>
                <w:kern w:val="0"/>
                <w:sz w:val="20"/>
                <w:szCs w:val="20"/>
              </w:rPr>
            </w:pPr>
            <w:r w:rsidRPr="00DA3013">
              <w:rPr>
                <w:rFonts w:ascii="宋体" w:cs="宋体" w:hint="eastAsia"/>
                <w:kern w:val="0"/>
                <w:sz w:val="20"/>
                <w:szCs w:val="20"/>
              </w:rPr>
              <w:t>与原投标时的借款编号一致。</w:t>
            </w:r>
          </w:p>
        </w:tc>
      </w:tr>
      <w:tr w:rsidR="00724F06" w14:paraId="53F5181E" w14:textId="77777777" w:rsidTr="00E81D47">
        <w:trPr>
          <w:cantSplit/>
          <w:trHeight w:val="145"/>
        </w:trPr>
        <w:tc>
          <w:tcPr>
            <w:tcW w:w="983" w:type="dxa"/>
            <w:vMerge/>
          </w:tcPr>
          <w:p w14:paraId="5708B9EA" w14:textId="77777777" w:rsidR="00724F06" w:rsidRDefault="00724F06" w:rsidP="00E81D47">
            <w:pPr>
              <w:rPr>
                <w:rFonts w:ascii="宋体" w:hAnsi="宋体"/>
              </w:rPr>
            </w:pPr>
          </w:p>
        </w:tc>
        <w:tc>
          <w:tcPr>
            <w:tcW w:w="2094" w:type="dxa"/>
          </w:tcPr>
          <w:p w14:paraId="04D12BB0" w14:textId="77777777" w:rsidR="00724F06" w:rsidRPr="00DA3013" w:rsidRDefault="00724F06" w:rsidP="00E81D47">
            <w:pPr>
              <w:rPr>
                <w:rFonts w:ascii="宋体" w:cs="宋体"/>
                <w:kern w:val="0"/>
                <w:sz w:val="20"/>
                <w:szCs w:val="20"/>
              </w:rPr>
            </w:pPr>
            <w:r w:rsidRPr="00DA3013">
              <w:rPr>
                <w:rFonts w:ascii="宋体" w:cs="宋体"/>
                <w:kern w:val="0"/>
                <w:sz w:val="20"/>
                <w:szCs w:val="20"/>
              </w:rPr>
              <w:t>CANCELREASON</w:t>
            </w:r>
          </w:p>
        </w:tc>
        <w:tc>
          <w:tcPr>
            <w:tcW w:w="1709" w:type="dxa"/>
          </w:tcPr>
          <w:p w14:paraId="6785C511" w14:textId="77777777" w:rsidR="00724F06" w:rsidRPr="00DA3013" w:rsidRDefault="00724F06" w:rsidP="00E81D47">
            <w:pPr>
              <w:rPr>
                <w:rFonts w:ascii="宋体" w:cs="宋体"/>
                <w:kern w:val="0"/>
                <w:sz w:val="20"/>
                <w:szCs w:val="20"/>
              </w:rPr>
            </w:pPr>
            <w:r w:rsidRPr="00DA3013">
              <w:rPr>
                <w:rFonts w:ascii="宋体" w:cs="宋体" w:hint="eastAsia"/>
                <w:kern w:val="0"/>
                <w:sz w:val="20"/>
                <w:szCs w:val="20"/>
              </w:rPr>
              <w:t>流标原因</w:t>
            </w:r>
          </w:p>
        </w:tc>
        <w:tc>
          <w:tcPr>
            <w:tcW w:w="851" w:type="dxa"/>
          </w:tcPr>
          <w:p w14:paraId="11E61DFB" w14:textId="77777777" w:rsidR="00724F06" w:rsidRPr="00DA3013" w:rsidRDefault="00724F06" w:rsidP="00E81D47">
            <w:pPr>
              <w:rPr>
                <w:rFonts w:ascii="宋体" w:cs="宋体"/>
                <w:kern w:val="0"/>
                <w:sz w:val="20"/>
                <w:szCs w:val="20"/>
              </w:rPr>
            </w:pPr>
            <w:r w:rsidRPr="00DA3013">
              <w:rPr>
                <w:rFonts w:ascii="宋体" w:cs="宋体" w:hint="eastAsia"/>
                <w:kern w:val="0"/>
                <w:sz w:val="20"/>
                <w:szCs w:val="20"/>
              </w:rPr>
              <w:t>C(128)</w:t>
            </w:r>
          </w:p>
        </w:tc>
        <w:tc>
          <w:tcPr>
            <w:tcW w:w="708" w:type="dxa"/>
          </w:tcPr>
          <w:p w14:paraId="4418E2E0" w14:textId="77777777" w:rsidR="00724F06" w:rsidRPr="00DA3013" w:rsidRDefault="00724F06" w:rsidP="00E81D47">
            <w:pPr>
              <w:rPr>
                <w:rFonts w:ascii="宋体" w:cs="宋体"/>
                <w:kern w:val="0"/>
                <w:sz w:val="20"/>
                <w:szCs w:val="20"/>
              </w:rPr>
            </w:pPr>
            <w:r w:rsidRPr="00DA3013">
              <w:rPr>
                <w:rFonts w:ascii="宋体" w:cs="宋体" w:hint="eastAsia"/>
                <w:kern w:val="0"/>
                <w:sz w:val="20"/>
                <w:szCs w:val="20"/>
              </w:rPr>
              <w:t>是</w:t>
            </w:r>
          </w:p>
        </w:tc>
        <w:tc>
          <w:tcPr>
            <w:tcW w:w="2635" w:type="dxa"/>
          </w:tcPr>
          <w:p w14:paraId="09C48A2A" w14:textId="77777777" w:rsidR="00724F06" w:rsidRPr="00DA3013" w:rsidRDefault="00724F06" w:rsidP="00E81D47">
            <w:pPr>
              <w:rPr>
                <w:rFonts w:ascii="宋体" w:cs="宋体"/>
                <w:kern w:val="0"/>
                <w:sz w:val="20"/>
                <w:szCs w:val="20"/>
              </w:rPr>
            </w:pPr>
          </w:p>
        </w:tc>
      </w:tr>
      <w:tr w:rsidR="00724F06" w14:paraId="315CE169" w14:textId="77777777" w:rsidTr="00E81D47">
        <w:trPr>
          <w:cantSplit/>
          <w:trHeight w:val="145"/>
          <w:ins w:id="4332" w:author="Windows 用户" w:date="2016-03-28T18:03:00Z"/>
        </w:trPr>
        <w:tc>
          <w:tcPr>
            <w:tcW w:w="983" w:type="dxa"/>
            <w:vMerge/>
          </w:tcPr>
          <w:p w14:paraId="7CAB0CD6" w14:textId="77777777" w:rsidR="00724F06" w:rsidRDefault="00724F06" w:rsidP="00E81D47">
            <w:pPr>
              <w:rPr>
                <w:ins w:id="4333" w:author="Windows 用户" w:date="2016-03-28T18:03:00Z"/>
                <w:rFonts w:ascii="宋体" w:hAnsi="宋体"/>
              </w:rPr>
            </w:pPr>
          </w:p>
        </w:tc>
        <w:tc>
          <w:tcPr>
            <w:tcW w:w="2094" w:type="dxa"/>
          </w:tcPr>
          <w:p w14:paraId="49187B0F" w14:textId="77777777" w:rsidR="00724F06" w:rsidRPr="00DA3013" w:rsidRDefault="00724F06" w:rsidP="00E81D47">
            <w:pPr>
              <w:rPr>
                <w:ins w:id="4334" w:author="Windows 用户" w:date="2016-03-28T18:03:00Z"/>
                <w:rFonts w:ascii="宋体" w:cs="宋体"/>
                <w:kern w:val="0"/>
                <w:sz w:val="20"/>
                <w:szCs w:val="20"/>
              </w:rPr>
            </w:pPr>
            <w:ins w:id="4335" w:author="Windows 用户" w:date="2016-03-28T18:03:00Z">
              <w:r>
                <w:rPr>
                  <w:rFonts w:ascii="宋体" w:cs="宋体" w:hint="eastAsia"/>
                  <w:kern w:val="0"/>
                  <w:sz w:val="20"/>
                  <w:szCs w:val="20"/>
                </w:rPr>
                <w:t>EXT_FILED1</w:t>
              </w:r>
            </w:ins>
          </w:p>
        </w:tc>
        <w:tc>
          <w:tcPr>
            <w:tcW w:w="1709" w:type="dxa"/>
          </w:tcPr>
          <w:p w14:paraId="4B35B81A" w14:textId="77777777" w:rsidR="00724F06" w:rsidRPr="00DA3013" w:rsidRDefault="00724F06" w:rsidP="00E81D47">
            <w:pPr>
              <w:rPr>
                <w:ins w:id="4336" w:author="Windows 用户" w:date="2016-03-28T18:03:00Z"/>
                <w:rFonts w:ascii="宋体" w:cs="宋体"/>
                <w:kern w:val="0"/>
                <w:sz w:val="20"/>
                <w:szCs w:val="20"/>
              </w:rPr>
            </w:pPr>
            <w:ins w:id="4337" w:author="Windows 用户" w:date="2016-03-28T18:03:00Z">
              <w:r>
                <w:rPr>
                  <w:rFonts w:ascii="宋体" w:cs="宋体" w:hint="eastAsia"/>
                  <w:kern w:val="0"/>
                  <w:sz w:val="20"/>
                  <w:szCs w:val="20"/>
                </w:rPr>
                <w:t>备用字段1</w:t>
              </w:r>
            </w:ins>
          </w:p>
        </w:tc>
        <w:tc>
          <w:tcPr>
            <w:tcW w:w="851" w:type="dxa"/>
          </w:tcPr>
          <w:p w14:paraId="66E4AC7D" w14:textId="77777777" w:rsidR="00724F06" w:rsidRPr="00DA3013" w:rsidRDefault="00724F06" w:rsidP="00E81D47">
            <w:pPr>
              <w:rPr>
                <w:ins w:id="4338" w:author="Windows 用户" w:date="2016-03-28T18:03:00Z"/>
                <w:rFonts w:ascii="宋体" w:cs="宋体"/>
                <w:kern w:val="0"/>
                <w:sz w:val="20"/>
                <w:szCs w:val="20"/>
              </w:rPr>
            </w:pPr>
            <w:ins w:id="4339" w:author="Windows 用户" w:date="2016-03-28T18:03: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6DBA1897" w14:textId="77777777" w:rsidR="00724F06" w:rsidRPr="00DA3013" w:rsidRDefault="00724F06" w:rsidP="00E81D47">
            <w:pPr>
              <w:rPr>
                <w:ins w:id="4340" w:author="Windows 用户" w:date="2016-03-28T18:03:00Z"/>
                <w:rFonts w:ascii="宋体" w:cs="宋体"/>
                <w:kern w:val="0"/>
                <w:sz w:val="20"/>
                <w:szCs w:val="20"/>
              </w:rPr>
            </w:pPr>
            <w:ins w:id="4341" w:author="Windows 用户" w:date="2016-03-28T18:03:00Z">
              <w:r>
                <w:rPr>
                  <w:rFonts w:ascii="宋体" w:hAnsi="宋体" w:hint="eastAsia"/>
                </w:rPr>
                <w:t>是</w:t>
              </w:r>
            </w:ins>
          </w:p>
        </w:tc>
        <w:tc>
          <w:tcPr>
            <w:tcW w:w="2635" w:type="dxa"/>
          </w:tcPr>
          <w:p w14:paraId="174E4940" w14:textId="77777777" w:rsidR="00724F06" w:rsidRPr="00DA3013" w:rsidRDefault="00724F06" w:rsidP="00E81D47">
            <w:pPr>
              <w:rPr>
                <w:ins w:id="4342" w:author="Windows 用户" w:date="2016-03-28T18:03:00Z"/>
                <w:rFonts w:ascii="宋体" w:cs="宋体"/>
                <w:kern w:val="0"/>
                <w:sz w:val="20"/>
                <w:szCs w:val="20"/>
              </w:rPr>
            </w:pPr>
            <w:ins w:id="4343" w:author="Windows 用户" w:date="2016-03-28T18:03:00Z">
              <w:r>
                <w:rPr>
                  <w:rFonts w:ascii="宋体" w:cs="宋体" w:hint="eastAsia"/>
                  <w:kern w:val="0"/>
                  <w:sz w:val="20"/>
                  <w:szCs w:val="20"/>
                </w:rPr>
                <w:t>备用字段1</w:t>
              </w:r>
            </w:ins>
          </w:p>
        </w:tc>
      </w:tr>
      <w:tr w:rsidR="00724F06" w14:paraId="641B0784" w14:textId="77777777" w:rsidTr="00E81D47">
        <w:trPr>
          <w:cantSplit/>
          <w:trHeight w:val="145"/>
          <w:ins w:id="4344" w:author="Windows 用户" w:date="2016-03-28T18:03:00Z"/>
        </w:trPr>
        <w:tc>
          <w:tcPr>
            <w:tcW w:w="983" w:type="dxa"/>
            <w:vMerge/>
          </w:tcPr>
          <w:p w14:paraId="534045B8" w14:textId="77777777" w:rsidR="00724F06" w:rsidRDefault="00724F06" w:rsidP="00E81D47">
            <w:pPr>
              <w:rPr>
                <w:ins w:id="4345" w:author="Windows 用户" w:date="2016-03-28T18:03:00Z"/>
                <w:rFonts w:ascii="宋体" w:hAnsi="宋体"/>
              </w:rPr>
            </w:pPr>
          </w:p>
        </w:tc>
        <w:tc>
          <w:tcPr>
            <w:tcW w:w="2094" w:type="dxa"/>
          </w:tcPr>
          <w:p w14:paraId="63BF961C" w14:textId="77777777" w:rsidR="00724F06" w:rsidRPr="00DA3013" w:rsidRDefault="00724F06" w:rsidP="00E81D47">
            <w:pPr>
              <w:rPr>
                <w:ins w:id="4346" w:author="Windows 用户" w:date="2016-03-28T18:03:00Z"/>
                <w:rFonts w:ascii="宋体" w:cs="宋体"/>
                <w:kern w:val="0"/>
                <w:sz w:val="20"/>
                <w:szCs w:val="20"/>
              </w:rPr>
            </w:pPr>
            <w:ins w:id="4347" w:author="Windows 用户" w:date="2016-03-28T18:03:00Z">
              <w:r>
                <w:rPr>
                  <w:rFonts w:ascii="宋体" w:cs="宋体" w:hint="eastAsia"/>
                  <w:kern w:val="0"/>
                  <w:sz w:val="20"/>
                  <w:szCs w:val="20"/>
                </w:rPr>
                <w:t>EXT_FILED2</w:t>
              </w:r>
            </w:ins>
          </w:p>
        </w:tc>
        <w:tc>
          <w:tcPr>
            <w:tcW w:w="1709" w:type="dxa"/>
          </w:tcPr>
          <w:p w14:paraId="47EE8A16" w14:textId="77777777" w:rsidR="00724F06" w:rsidRPr="00DA3013" w:rsidRDefault="00724F06" w:rsidP="00E81D47">
            <w:pPr>
              <w:rPr>
                <w:ins w:id="4348" w:author="Windows 用户" w:date="2016-03-28T18:03:00Z"/>
                <w:rFonts w:ascii="宋体" w:cs="宋体"/>
                <w:kern w:val="0"/>
                <w:sz w:val="20"/>
                <w:szCs w:val="20"/>
              </w:rPr>
            </w:pPr>
            <w:ins w:id="4349" w:author="Windows 用户" w:date="2016-03-28T18:03:00Z">
              <w:r>
                <w:rPr>
                  <w:rFonts w:ascii="宋体" w:cs="宋体" w:hint="eastAsia"/>
                  <w:kern w:val="0"/>
                  <w:sz w:val="20"/>
                  <w:szCs w:val="20"/>
                </w:rPr>
                <w:t>备用字段2</w:t>
              </w:r>
            </w:ins>
          </w:p>
        </w:tc>
        <w:tc>
          <w:tcPr>
            <w:tcW w:w="851" w:type="dxa"/>
          </w:tcPr>
          <w:p w14:paraId="253446A2" w14:textId="77777777" w:rsidR="00724F06" w:rsidRPr="00DA3013" w:rsidRDefault="00724F06" w:rsidP="00E81D47">
            <w:pPr>
              <w:rPr>
                <w:ins w:id="4350" w:author="Windows 用户" w:date="2016-03-28T18:03:00Z"/>
                <w:rFonts w:ascii="宋体" w:cs="宋体"/>
                <w:kern w:val="0"/>
                <w:sz w:val="20"/>
                <w:szCs w:val="20"/>
              </w:rPr>
            </w:pPr>
            <w:ins w:id="4351" w:author="Windows 用户" w:date="2016-03-28T18:03: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61868A1E" w14:textId="77777777" w:rsidR="00724F06" w:rsidRPr="00DA3013" w:rsidRDefault="00724F06" w:rsidP="00E81D47">
            <w:pPr>
              <w:rPr>
                <w:ins w:id="4352" w:author="Windows 用户" w:date="2016-03-28T18:03:00Z"/>
                <w:rFonts w:ascii="宋体" w:cs="宋体"/>
                <w:kern w:val="0"/>
                <w:sz w:val="20"/>
                <w:szCs w:val="20"/>
              </w:rPr>
            </w:pPr>
            <w:ins w:id="4353" w:author="Windows 用户" w:date="2016-03-28T18:03:00Z">
              <w:r>
                <w:rPr>
                  <w:rFonts w:ascii="宋体" w:hAnsi="宋体" w:hint="eastAsia"/>
                </w:rPr>
                <w:t>是</w:t>
              </w:r>
            </w:ins>
          </w:p>
        </w:tc>
        <w:tc>
          <w:tcPr>
            <w:tcW w:w="2635" w:type="dxa"/>
          </w:tcPr>
          <w:p w14:paraId="016D95DE" w14:textId="77777777" w:rsidR="00724F06" w:rsidRPr="00DA3013" w:rsidRDefault="00724F06" w:rsidP="00E81D47">
            <w:pPr>
              <w:rPr>
                <w:ins w:id="4354" w:author="Windows 用户" w:date="2016-03-28T18:03:00Z"/>
                <w:rFonts w:ascii="宋体" w:cs="宋体"/>
                <w:kern w:val="0"/>
                <w:sz w:val="20"/>
                <w:szCs w:val="20"/>
              </w:rPr>
            </w:pPr>
            <w:ins w:id="4355" w:author="Windows 用户" w:date="2016-03-28T18:03:00Z">
              <w:r>
                <w:rPr>
                  <w:rFonts w:ascii="宋体" w:cs="宋体" w:hint="eastAsia"/>
                  <w:kern w:val="0"/>
                  <w:sz w:val="20"/>
                  <w:szCs w:val="20"/>
                </w:rPr>
                <w:t>备用字段2</w:t>
              </w:r>
            </w:ins>
          </w:p>
        </w:tc>
      </w:tr>
      <w:tr w:rsidR="00724F06" w14:paraId="01453429" w14:textId="77777777" w:rsidTr="00E81D47">
        <w:trPr>
          <w:cantSplit/>
          <w:trHeight w:val="145"/>
          <w:ins w:id="4356" w:author="Windows 用户" w:date="2016-03-28T18:03:00Z"/>
        </w:trPr>
        <w:tc>
          <w:tcPr>
            <w:tcW w:w="983" w:type="dxa"/>
            <w:vMerge/>
          </w:tcPr>
          <w:p w14:paraId="7BFC30B0" w14:textId="77777777" w:rsidR="00724F06" w:rsidRDefault="00724F06" w:rsidP="00E81D47">
            <w:pPr>
              <w:rPr>
                <w:ins w:id="4357" w:author="Windows 用户" w:date="2016-03-28T18:03:00Z"/>
                <w:rFonts w:ascii="宋体" w:hAnsi="宋体"/>
              </w:rPr>
            </w:pPr>
          </w:p>
        </w:tc>
        <w:tc>
          <w:tcPr>
            <w:tcW w:w="2094" w:type="dxa"/>
          </w:tcPr>
          <w:p w14:paraId="14E4BE29" w14:textId="77777777" w:rsidR="00724F06" w:rsidRPr="00DA3013" w:rsidRDefault="00724F06" w:rsidP="00E81D47">
            <w:pPr>
              <w:rPr>
                <w:ins w:id="4358" w:author="Windows 用户" w:date="2016-03-28T18:03:00Z"/>
                <w:rFonts w:ascii="宋体" w:cs="宋体"/>
                <w:kern w:val="0"/>
                <w:sz w:val="20"/>
                <w:szCs w:val="20"/>
              </w:rPr>
            </w:pPr>
            <w:ins w:id="4359" w:author="Windows 用户" w:date="2016-03-28T18:03:00Z">
              <w:r>
                <w:rPr>
                  <w:rFonts w:ascii="宋体" w:cs="宋体" w:hint="eastAsia"/>
                  <w:kern w:val="0"/>
                  <w:sz w:val="20"/>
                  <w:szCs w:val="20"/>
                </w:rPr>
                <w:t>EXT_FILED3</w:t>
              </w:r>
            </w:ins>
          </w:p>
        </w:tc>
        <w:tc>
          <w:tcPr>
            <w:tcW w:w="1709" w:type="dxa"/>
          </w:tcPr>
          <w:p w14:paraId="265FE5DD" w14:textId="77777777" w:rsidR="00724F06" w:rsidRPr="00DA3013" w:rsidRDefault="00724F06" w:rsidP="00E81D47">
            <w:pPr>
              <w:rPr>
                <w:ins w:id="4360" w:author="Windows 用户" w:date="2016-03-28T18:03:00Z"/>
                <w:rFonts w:ascii="宋体" w:cs="宋体"/>
                <w:kern w:val="0"/>
                <w:sz w:val="20"/>
                <w:szCs w:val="20"/>
              </w:rPr>
            </w:pPr>
            <w:ins w:id="4361" w:author="Windows 用户" w:date="2016-03-28T18:03:00Z">
              <w:r>
                <w:rPr>
                  <w:rFonts w:ascii="宋体" w:cs="宋体" w:hint="eastAsia"/>
                  <w:kern w:val="0"/>
                  <w:sz w:val="20"/>
                  <w:szCs w:val="20"/>
                </w:rPr>
                <w:t>备用字段3</w:t>
              </w:r>
            </w:ins>
          </w:p>
        </w:tc>
        <w:tc>
          <w:tcPr>
            <w:tcW w:w="851" w:type="dxa"/>
          </w:tcPr>
          <w:p w14:paraId="48022740" w14:textId="77777777" w:rsidR="00724F06" w:rsidRPr="00DA3013" w:rsidRDefault="00724F06" w:rsidP="00E81D47">
            <w:pPr>
              <w:rPr>
                <w:ins w:id="4362" w:author="Windows 用户" w:date="2016-03-28T18:03:00Z"/>
                <w:rFonts w:ascii="宋体" w:cs="宋体"/>
                <w:kern w:val="0"/>
                <w:sz w:val="20"/>
                <w:szCs w:val="20"/>
              </w:rPr>
            </w:pPr>
            <w:ins w:id="4363" w:author="Windows 用户" w:date="2016-03-28T18:03: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300</w:t>
              </w:r>
              <w:r w:rsidRPr="00A560D3">
                <w:rPr>
                  <w:rFonts w:ascii="宋体" w:cs="宋体"/>
                  <w:kern w:val="0"/>
                  <w:sz w:val="20"/>
                  <w:szCs w:val="20"/>
                </w:rPr>
                <w:t>)</w:t>
              </w:r>
            </w:ins>
          </w:p>
        </w:tc>
        <w:tc>
          <w:tcPr>
            <w:tcW w:w="708" w:type="dxa"/>
          </w:tcPr>
          <w:p w14:paraId="15A8A588" w14:textId="77777777" w:rsidR="00724F06" w:rsidRPr="00DA3013" w:rsidRDefault="00724F06" w:rsidP="00E81D47">
            <w:pPr>
              <w:rPr>
                <w:ins w:id="4364" w:author="Windows 用户" w:date="2016-03-28T18:03:00Z"/>
                <w:rFonts w:ascii="宋体" w:cs="宋体"/>
                <w:kern w:val="0"/>
                <w:sz w:val="20"/>
                <w:szCs w:val="20"/>
              </w:rPr>
            </w:pPr>
            <w:ins w:id="4365" w:author="Windows 用户" w:date="2016-03-28T18:03:00Z">
              <w:r>
                <w:rPr>
                  <w:rFonts w:ascii="宋体" w:hAnsi="宋体" w:hint="eastAsia"/>
                </w:rPr>
                <w:t>是</w:t>
              </w:r>
            </w:ins>
          </w:p>
        </w:tc>
        <w:tc>
          <w:tcPr>
            <w:tcW w:w="2635" w:type="dxa"/>
          </w:tcPr>
          <w:p w14:paraId="01E31FBD" w14:textId="77777777" w:rsidR="00724F06" w:rsidRPr="00DA3013" w:rsidRDefault="00724F06" w:rsidP="00E81D47">
            <w:pPr>
              <w:rPr>
                <w:ins w:id="4366" w:author="Windows 用户" w:date="2016-03-28T18:03:00Z"/>
                <w:rFonts w:ascii="宋体" w:cs="宋体"/>
                <w:kern w:val="0"/>
                <w:sz w:val="20"/>
                <w:szCs w:val="20"/>
              </w:rPr>
            </w:pPr>
            <w:ins w:id="4367" w:author="Windows 用户" w:date="2016-03-28T18:03:00Z">
              <w:r>
                <w:rPr>
                  <w:rFonts w:ascii="宋体" w:cs="宋体" w:hint="eastAsia"/>
                  <w:kern w:val="0"/>
                  <w:sz w:val="20"/>
                  <w:szCs w:val="20"/>
                </w:rPr>
                <w:t>备用字段3</w:t>
              </w:r>
            </w:ins>
          </w:p>
        </w:tc>
      </w:tr>
    </w:tbl>
    <w:p w14:paraId="56EEB999" w14:textId="77777777" w:rsidR="00631E90" w:rsidRPr="004E6C5A" w:rsidRDefault="00631E90" w:rsidP="00631E90">
      <w:pPr>
        <w:rPr>
          <w:rFonts w:ascii="微软雅黑" w:eastAsia="微软雅黑" w:hAnsi="微软雅黑"/>
        </w:rPr>
      </w:pPr>
    </w:p>
    <w:p w14:paraId="1F5315F8" w14:textId="77777777" w:rsidR="00631E90" w:rsidRDefault="00631E90" w:rsidP="0042024B">
      <w:pPr>
        <w:pStyle w:val="3"/>
      </w:pPr>
      <w:bookmarkStart w:id="4368" w:name="_Toc448761034"/>
      <w:r w:rsidRPr="004E6C5A">
        <w:rPr>
          <w:rFonts w:hint="eastAsia"/>
        </w:rPr>
        <w:t>响应报文说明</w:t>
      </w:r>
      <w:bookmarkEnd w:id="4368"/>
    </w:p>
    <w:p w14:paraId="517E8756" w14:textId="77777777" w:rsidR="00631E90" w:rsidRDefault="00631E90" w:rsidP="00631E90">
      <w:pPr>
        <w:rPr>
          <w:ins w:id="4369" w:author="wincol" w:date="2016-05-25T10:40:00Z"/>
        </w:rPr>
      </w:pPr>
      <w:r w:rsidRPr="006A5507">
        <w:rPr>
          <w:rFonts w:hint="eastAsia"/>
        </w:rPr>
        <w:t>银行响应：</w:t>
      </w:r>
    </w:p>
    <w:p w14:paraId="7E1AC994" w14:textId="77777777" w:rsidR="00C0646B" w:rsidRPr="00A560D3" w:rsidRDefault="00C0646B" w:rsidP="00C0646B">
      <w:pPr>
        <w:rPr>
          <w:ins w:id="4370" w:author="wincol" w:date="2016-05-25T10:40:00Z"/>
          <w:rFonts w:eastAsiaTheme="minorEastAsia"/>
          <w:szCs w:val="21"/>
        </w:rPr>
      </w:pPr>
      <w:ins w:id="4371" w:author="wincol" w:date="2016-05-25T10:40:00Z">
        <w:r w:rsidRPr="00A560D3">
          <w:rPr>
            <w:rFonts w:eastAsiaTheme="minorEastAsia" w:hint="eastAsia"/>
            <w:szCs w:val="21"/>
          </w:rPr>
          <w:t>（</w:t>
        </w:r>
      </w:ins>
      <w:ins w:id="4372" w:author="wincol" w:date="2016-05-25T10:41:00Z">
        <w:r w:rsidR="00837C52">
          <w:rPr>
            <w:rFonts w:hint="eastAsia"/>
          </w:rPr>
          <w:t>此响应</w:t>
        </w:r>
      </w:ins>
      <w:ins w:id="4373" w:author="wincol" w:date="2016-05-25T10:40:00Z">
        <w:r>
          <w:rPr>
            <w:rFonts w:hint="eastAsia"/>
          </w:rPr>
          <w:t>仅代表受理成功，不代表明细成功，</w:t>
        </w:r>
        <w:r w:rsidRPr="00A560D3">
          <w:rPr>
            <w:rFonts w:eastAsiaTheme="minorEastAsia" w:hint="eastAsia"/>
            <w:szCs w:val="21"/>
          </w:rPr>
          <w:t>明细处理结果可通过对账或者流标结果查询获得）</w:t>
        </w:r>
      </w:ins>
    </w:p>
    <w:p w14:paraId="64B41CB6" w14:textId="77777777" w:rsidR="00C0646B" w:rsidRPr="00C0646B" w:rsidDel="00C0646B" w:rsidRDefault="00C0646B" w:rsidP="00631E90">
      <w:pPr>
        <w:rPr>
          <w:del w:id="4374" w:author="wincol" w:date="2016-05-25T10:40:00Z"/>
        </w:rPr>
      </w:pPr>
    </w:p>
    <w:p w14:paraId="6CBE6C53" w14:textId="77777777" w:rsidR="00631E90" w:rsidRDefault="00631E90" w:rsidP="00631E90"/>
    <w:tbl>
      <w:tblPr>
        <w:tblW w:w="8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3"/>
        <w:gridCol w:w="2094"/>
        <w:gridCol w:w="1709"/>
        <w:gridCol w:w="851"/>
        <w:gridCol w:w="708"/>
        <w:gridCol w:w="2635"/>
      </w:tblGrid>
      <w:tr w:rsidR="00402C47" w14:paraId="71BD5818" w14:textId="77777777" w:rsidTr="005E28A2">
        <w:trPr>
          <w:trHeight w:val="302"/>
        </w:trPr>
        <w:tc>
          <w:tcPr>
            <w:tcW w:w="983" w:type="dxa"/>
            <w:tcBorders>
              <w:bottom w:val="single" w:sz="4" w:space="0" w:color="auto"/>
            </w:tcBorders>
            <w:shd w:val="clear" w:color="auto" w:fill="C0C0C0"/>
          </w:tcPr>
          <w:p w14:paraId="604E8FCE" w14:textId="77777777" w:rsidR="00402C47" w:rsidRDefault="00402C47" w:rsidP="005E28A2">
            <w:pPr>
              <w:rPr>
                <w:rFonts w:ascii="宋体" w:hAnsi="宋体"/>
                <w:b/>
                <w:szCs w:val="21"/>
              </w:rPr>
            </w:pPr>
            <w:r>
              <w:rPr>
                <w:rFonts w:ascii="宋体" w:hAnsi="宋体"/>
                <w:b/>
                <w:szCs w:val="21"/>
              </w:rPr>
              <w:t>模块</w:t>
            </w:r>
          </w:p>
        </w:tc>
        <w:tc>
          <w:tcPr>
            <w:tcW w:w="2094" w:type="dxa"/>
            <w:tcBorders>
              <w:bottom w:val="single" w:sz="4" w:space="0" w:color="auto"/>
            </w:tcBorders>
            <w:shd w:val="clear" w:color="auto" w:fill="C0C0C0"/>
          </w:tcPr>
          <w:p w14:paraId="40EFC227" w14:textId="77777777" w:rsidR="00402C47" w:rsidRDefault="00402C47" w:rsidP="005E28A2">
            <w:pPr>
              <w:rPr>
                <w:rFonts w:ascii="宋体" w:hAnsi="宋体"/>
                <w:b/>
              </w:rPr>
            </w:pPr>
            <w:r>
              <w:rPr>
                <w:rFonts w:ascii="宋体" w:hAnsi="宋体"/>
                <w:b/>
                <w:szCs w:val="21"/>
              </w:rPr>
              <w:t>字段ID</w:t>
            </w:r>
          </w:p>
        </w:tc>
        <w:tc>
          <w:tcPr>
            <w:tcW w:w="1709" w:type="dxa"/>
            <w:tcBorders>
              <w:bottom w:val="single" w:sz="4" w:space="0" w:color="auto"/>
            </w:tcBorders>
            <w:shd w:val="clear" w:color="auto" w:fill="C0C0C0"/>
          </w:tcPr>
          <w:p w14:paraId="48F836B9" w14:textId="77777777" w:rsidR="00402C47" w:rsidRDefault="00402C47" w:rsidP="005E28A2">
            <w:pPr>
              <w:rPr>
                <w:rFonts w:ascii="宋体" w:hAnsi="宋体"/>
                <w:b/>
              </w:rPr>
            </w:pPr>
            <w:r>
              <w:rPr>
                <w:rFonts w:ascii="宋体" w:hAnsi="宋体"/>
                <w:b/>
                <w:szCs w:val="21"/>
              </w:rPr>
              <w:t>字段名称</w:t>
            </w:r>
          </w:p>
        </w:tc>
        <w:tc>
          <w:tcPr>
            <w:tcW w:w="851" w:type="dxa"/>
            <w:tcBorders>
              <w:bottom w:val="single" w:sz="4" w:space="0" w:color="auto"/>
            </w:tcBorders>
            <w:shd w:val="clear" w:color="auto" w:fill="C0C0C0"/>
          </w:tcPr>
          <w:p w14:paraId="755827E7" w14:textId="77777777" w:rsidR="00402C47" w:rsidRDefault="00402C47" w:rsidP="005E28A2">
            <w:pPr>
              <w:rPr>
                <w:rFonts w:ascii="宋体" w:hAnsi="宋体"/>
                <w:b/>
              </w:rPr>
            </w:pPr>
            <w:r>
              <w:rPr>
                <w:rFonts w:ascii="宋体" w:hAnsi="宋体"/>
                <w:b/>
                <w:szCs w:val="21"/>
              </w:rPr>
              <w:t>类型</w:t>
            </w:r>
          </w:p>
        </w:tc>
        <w:tc>
          <w:tcPr>
            <w:tcW w:w="708" w:type="dxa"/>
            <w:tcBorders>
              <w:bottom w:val="single" w:sz="4" w:space="0" w:color="auto"/>
            </w:tcBorders>
            <w:shd w:val="clear" w:color="auto" w:fill="C0C0C0"/>
          </w:tcPr>
          <w:p w14:paraId="51FFBACF" w14:textId="77777777" w:rsidR="00402C47" w:rsidRDefault="00402C47" w:rsidP="005E28A2">
            <w:pPr>
              <w:rPr>
                <w:rFonts w:ascii="宋体" w:hAnsi="宋体"/>
                <w:b/>
              </w:rPr>
            </w:pPr>
            <w:r>
              <w:rPr>
                <w:rFonts w:ascii="宋体" w:hAnsi="宋体" w:hint="eastAsia"/>
                <w:b/>
              </w:rPr>
              <w:t>可空</w:t>
            </w:r>
          </w:p>
        </w:tc>
        <w:tc>
          <w:tcPr>
            <w:tcW w:w="2635" w:type="dxa"/>
            <w:tcBorders>
              <w:bottom w:val="single" w:sz="4" w:space="0" w:color="auto"/>
            </w:tcBorders>
            <w:shd w:val="clear" w:color="auto" w:fill="C0C0C0"/>
          </w:tcPr>
          <w:p w14:paraId="5AAE74A2" w14:textId="77777777" w:rsidR="00402C47" w:rsidRDefault="00402C47" w:rsidP="005E28A2">
            <w:pPr>
              <w:rPr>
                <w:rFonts w:ascii="宋体" w:hAnsi="宋体"/>
                <w:b/>
              </w:rPr>
            </w:pPr>
            <w:r>
              <w:rPr>
                <w:rFonts w:ascii="宋体" w:hAnsi="宋体" w:hint="eastAsia"/>
                <w:b/>
              </w:rPr>
              <w:t>备注</w:t>
            </w:r>
          </w:p>
        </w:tc>
      </w:tr>
      <w:tr w:rsidR="0011055E" w:rsidRPr="00ED5E4E" w14:paraId="2CA4DF72" w14:textId="77777777" w:rsidTr="005E28A2">
        <w:trPr>
          <w:cantSplit/>
          <w:trHeight w:val="317"/>
        </w:trPr>
        <w:tc>
          <w:tcPr>
            <w:tcW w:w="983" w:type="dxa"/>
            <w:vMerge w:val="restart"/>
          </w:tcPr>
          <w:p w14:paraId="07E98A7B" w14:textId="77777777" w:rsidR="0011055E" w:rsidRPr="00ED5E4E" w:rsidRDefault="0011055E" w:rsidP="005E28A2">
            <w:pPr>
              <w:rPr>
                <w:rFonts w:ascii="宋体" w:cs="宋体"/>
                <w:kern w:val="0"/>
                <w:sz w:val="20"/>
                <w:szCs w:val="20"/>
              </w:rPr>
            </w:pPr>
            <w:r w:rsidRPr="00ED5E4E">
              <w:rPr>
                <w:rFonts w:ascii="宋体" w:cs="宋体" w:hint="eastAsia"/>
                <w:kern w:val="0"/>
                <w:sz w:val="20"/>
                <w:szCs w:val="20"/>
              </w:rPr>
              <w:t>BODY</w:t>
            </w:r>
          </w:p>
        </w:tc>
        <w:tc>
          <w:tcPr>
            <w:tcW w:w="7997" w:type="dxa"/>
            <w:gridSpan w:val="5"/>
          </w:tcPr>
          <w:p w14:paraId="25724A9B" w14:textId="77777777" w:rsidR="0011055E" w:rsidRPr="00ED5E4E" w:rsidRDefault="0011055E" w:rsidP="005E28A2">
            <w:pPr>
              <w:rPr>
                <w:rFonts w:ascii="宋体" w:cs="宋体"/>
                <w:kern w:val="0"/>
                <w:sz w:val="20"/>
                <w:szCs w:val="20"/>
              </w:rPr>
            </w:pPr>
          </w:p>
        </w:tc>
      </w:tr>
      <w:tr w:rsidR="0011055E" w:rsidRPr="00ED5E4E" w14:paraId="3CE07853" w14:textId="77777777" w:rsidTr="005E28A2">
        <w:trPr>
          <w:cantSplit/>
          <w:trHeight w:val="145"/>
        </w:trPr>
        <w:tc>
          <w:tcPr>
            <w:tcW w:w="983" w:type="dxa"/>
            <w:vMerge/>
          </w:tcPr>
          <w:p w14:paraId="4C1CE8A9" w14:textId="77777777" w:rsidR="0011055E" w:rsidRPr="00ED5E4E" w:rsidRDefault="0011055E" w:rsidP="005E28A2">
            <w:pPr>
              <w:rPr>
                <w:rFonts w:ascii="宋体" w:cs="宋体"/>
                <w:kern w:val="0"/>
                <w:sz w:val="20"/>
                <w:szCs w:val="20"/>
              </w:rPr>
            </w:pPr>
          </w:p>
        </w:tc>
        <w:tc>
          <w:tcPr>
            <w:tcW w:w="2094" w:type="dxa"/>
          </w:tcPr>
          <w:p w14:paraId="0C1689D8" w14:textId="77777777" w:rsidR="0011055E" w:rsidRPr="00A560D3" w:rsidRDefault="0011055E" w:rsidP="005E28A2">
            <w:pPr>
              <w:autoSpaceDE w:val="0"/>
              <w:autoSpaceDN w:val="0"/>
              <w:adjustRightInd w:val="0"/>
              <w:spacing w:line="267" w:lineRule="exact"/>
              <w:jc w:val="left"/>
              <w:rPr>
                <w:rFonts w:ascii="宋体" w:cs="宋体"/>
                <w:kern w:val="0"/>
                <w:sz w:val="20"/>
                <w:szCs w:val="20"/>
              </w:rPr>
            </w:pPr>
            <w:r w:rsidRPr="00A560D3">
              <w:rPr>
                <w:rFonts w:ascii="宋体" w:cs="宋体"/>
                <w:kern w:val="0"/>
                <w:sz w:val="20"/>
                <w:szCs w:val="20"/>
              </w:rPr>
              <w:t>MERCHANTID</w:t>
            </w:r>
          </w:p>
        </w:tc>
        <w:tc>
          <w:tcPr>
            <w:tcW w:w="1709" w:type="dxa"/>
          </w:tcPr>
          <w:p w14:paraId="57B2CCE7" w14:textId="77777777" w:rsidR="0011055E" w:rsidRPr="00A560D3" w:rsidRDefault="0011055E" w:rsidP="005E28A2">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商户唯一标识</w:t>
            </w:r>
          </w:p>
        </w:tc>
        <w:tc>
          <w:tcPr>
            <w:tcW w:w="851" w:type="dxa"/>
          </w:tcPr>
          <w:p w14:paraId="016BA4EB" w14:textId="77777777" w:rsidR="0011055E" w:rsidRPr="00A560D3" w:rsidRDefault="0011055E" w:rsidP="005E28A2">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(32)</w:t>
            </w:r>
          </w:p>
        </w:tc>
        <w:tc>
          <w:tcPr>
            <w:tcW w:w="708" w:type="dxa"/>
          </w:tcPr>
          <w:p w14:paraId="19A28D89" w14:textId="77777777" w:rsidR="0011055E" w:rsidRPr="00A560D3" w:rsidRDefault="0011055E" w:rsidP="005E28A2">
            <w:pPr>
              <w:autoSpaceDE w:val="0"/>
              <w:autoSpaceDN w:val="0"/>
              <w:adjustRightInd w:val="0"/>
              <w:spacing w:line="267" w:lineRule="exact"/>
              <w:ind w:left="107"/>
              <w:jc w:val="left"/>
              <w:rPr>
                <w:rFonts w:ascii="宋体" w:cs="宋体"/>
                <w:kern w:val="0"/>
                <w:sz w:val="20"/>
                <w:szCs w:val="20"/>
              </w:rPr>
            </w:pPr>
          </w:p>
        </w:tc>
        <w:tc>
          <w:tcPr>
            <w:tcW w:w="2635" w:type="dxa"/>
          </w:tcPr>
          <w:p w14:paraId="0C1C8329" w14:textId="77777777" w:rsidR="0011055E" w:rsidRPr="00A560D3" w:rsidRDefault="0011055E" w:rsidP="005E28A2">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银行统一提供</w:t>
            </w:r>
          </w:p>
        </w:tc>
      </w:tr>
      <w:tr w:rsidR="0011055E" w:rsidRPr="00ED5E4E" w14:paraId="26D5B80F" w14:textId="77777777" w:rsidTr="005E28A2">
        <w:trPr>
          <w:cantSplit/>
          <w:trHeight w:val="145"/>
        </w:trPr>
        <w:tc>
          <w:tcPr>
            <w:tcW w:w="983" w:type="dxa"/>
            <w:vMerge/>
          </w:tcPr>
          <w:p w14:paraId="0A74E1BC" w14:textId="77777777" w:rsidR="0011055E" w:rsidRPr="00ED5E4E" w:rsidRDefault="0011055E" w:rsidP="005E28A2">
            <w:pPr>
              <w:rPr>
                <w:rFonts w:ascii="宋体" w:cs="宋体"/>
                <w:kern w:val="0"/>
                <w:sz w:val="20"/>
                <w:szCs w:val="20"/>
              </w:rPr>
            </w:pPr>
          </w:p>
        </w:tc>
        <w:tc>
          <w:tcPr>
            <w:tcW w:w="2094" w:type="dxa"/>
          </w:tcPr>
          <w:p w14:paraId="41048F5C" w14:textId="77777777" w:rsidR="0011055E" w:rsidRPr="00ED5E4E" w:rsidRDefault="0011055E" w:rsidP="005E28A2">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TRANSCODE</w:t>
            </w:r>
          </w:p>
        </w:tc>
        <w:tc>
          <w:tcPr>
            <w:tcW w:w="1709" w:type="dxa"/>
          </w:tcPr>
          <w:p w14:paraId="66FCA0C0" w14:textId="77777777" w:rsidR="0011055E" w:rsidRPr="00ED5E4E" w:rsidRDefault="0011055E" w:rsidP="005E28A2">
            <w:pPr>
              <w:rPr>
                <w:rFonts w:ascii="宋体" w:cs="宋体"/>
                <w:kern w:val="0"/>
                <w:sz w:val="20"/>
                <w:szCs w:val="20"/>
              </w:rPr>
            </w:pPr>
            <w:r w:rsidRPr="00A560D3">
              <w:rPr>
                <w:rFonts w:ascii="宋体" w:cs="宋体" w:hint="eastAsia"/>
                <w:kern w:val="0"/>
                <w:sz w:val="20"/>
                <w:szCs w:val="20"/>
              </w:rPr>
              <w:t>交易码</w:t>
            </w:r>
          </w:p>
        </w:tc>
        <w:tc>
          <w:tcPr>
            <w:tcW w:w="851" w:type="dxa"/>
          </w:tcPr>
          <w:p w14:paraId="04AFC7E9" w14:textId="77777777" w:rsidR="0011055E" w:rsidRPr="00ED5E4E" w:rsidRDefault="0011055E" w:rsidP="005E28A2">
            <w:pPr>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8</w:t>
            </w:r>
            <w:r w:rsidRPr="00A560D3">
              <w:rPr>
                <w:rFonts w:ascii="宋体" w:cs="宋体"/>
                <w:kern w:val="0"/>
                <w:sz w:val="20"/>
                <w:szCs w:val="20"/>
              </w:rPr>
              <w:t>)</w:t>
            </w:r>
          </w:p>
        </w:tc>
        <w:tc>
          <w:tcPr>
            <w:tcW w:w="708" w:type="dxa"/>
          </w:tcPr>
          <w:p w14:paraId="6694E72C" w14:textId="77777777" w:rsidR="0011055E" w:rsidRPr="00EA7B55" w:rsidRDefault="0011055E" w:rsidP="005E28A2">
            <w:pPr>
              <w:autoSpaceDE w:val="0"/>
              <w:autoSpaceDN w:val="0"/>
              <w:adjustRightInd w:val="0"/>
              <w:spacing w:line="267" w:lineRule="exact"/>
              <w:ind w:left="107"/>
              <w:jc w:val="left"/>
              <w:rPr>
                <w:rFonts w:ascii="宋体" w:cs="宋体"/>
                <w:kern w:val="0"/>
                <w:sz w:val="20"/>
                <w:szCs w:val="20"/>
              </w:rPr>
            </w:pPr>
          </w:p>
        </w:tc>
        <w:tc>
          <w:tcPr>
            <w:tcW w:w="2635" w:type="dxa"/>
          </w:tcPr>
          <w:p w14:paraId="79755F4B" w14:textId="77777777" w:rsidR="0011055E" w:rsidRPr="00EA7B55" w:rsidRDefault="0011055E" w:rsidP="00727E1F">
            <w:pPr>
              <w:autoSpaceDE w:val="0"/>
              <w:autoSpaceDN w:val="0"/>
              <w:adjustRightInd w:val="0"/>
              <w:spacing w:line="267" w:lineRule="exact"/>
              <w:jc w:val="left"/>
              <w:rPr>
                <w:rFonts w:ascii="宋体" w:cs="宋体"/>
                <w:kern w:val="0"/>
                <w:sz w:val="20"/>
                <w:szCs w:val="20"/>
              </w:rPr>
            </w:pPr>
            <w:r w:rsidRPr="00EA7B55">
              <w:rPr>
                <w:rFonts w:ascii="宋体" w:cs="宋体" w:hint="eastAsia"/>
                <w:kern w:val="0"/>
                <w:sz w:val="20"/>
                <w:szCs w:val="20"/>
              </w:rPr>
              <w:t>OGW000</w:t>
            </w:r>
            <w:r>
              <w:rPr>
                <w:rFonts w:ascii="宋体" w:cs="宋体" w:hint="eastAsia"/>
                <w:kern w:val="0"/>
                <w:sz w:val="20"/>
                <w:szCs w:val="20"/>
              </w:rPr>
              <w:t>63</w:t>
            </w:r>
          </w:p>
        </w:tc>
      </w:tr>
      <w:tr w:rsidR="0011055E" w:rsidRPr="00ED5E4E" w14:paraId="55D75257" w14:textId="77777777" w:rsidTr="005E28A2">
        <w:trPr>
          <w:cantSplit/>
          <w:trHeight w:val="145"/>
        </w:trPr>
        <w:tc>
          <w:tcPr>
            <w:tcW w:w="983" w:type="dxa"/>
            <w:vMerge/>
          </w:tcPr>
          <w:p w14:paraId="7002DC02" w14:textId="77777777" w:rsidR="0011055E" w:rsidRPr="00ED5E4E" w:rsidRDefault="0011055E" w:rsidP="005E28A2">
            <w:pPr>
              <w:rPr>
                <w:rFonts w:ascii="宋体" w:cs="宋体"/>
                <w:kern w:val="0"/>
                <w:sz w:val="20"/>
                <w:szCs w:val="20"/>
              </w:rPr>
            </w:pPr>
          </w:p>
        </w:tc>
        <w:tc>
          <w:tcPr>
            <w:tcW w:w="2094" w:type="dxa"/>
          </w:tcPr>
          <w:p w14:paraId="38BF1A49" w14:textId="77777777" w:rsidR="0011055E" w:rsidRPr="00A560D3" w:rsidRDefault="0011055E" w:rsidP="005E28A2">
            <w:pPr>
              <w:autoSpaceDE w:val="0"/>
              <w:autoSpaceDN w:val="0"/>
              <w:adjustRightInd w:val="0"/>
              <w:spacing w:line="267" w:lineRule="exact"/>
              <w:jc w:val="left"/>
              <w:rPr>
                <w:rFonts w:ascii="宋体" w:cs="宋体"/>
                <w:kern w:val="0"/>
                <w:sz w:val="20"/>
                <w:szCs w:val="20"/>
              </w:rPr>
            </w:pPr>
            <w:r w:rsidRPr="00A560D3">
              <w:rPr>
                <w:rFonts w:ascii="宋体" w:cs="宋体"/>
                <w:kern w:val="0"/>
                <w:sz w:val="20"/>
                <w:szCs w:val="20"/>
              </w:rPr>
              <w:t>BANKID</w:t>
            </w:r>
          </w:p>
        </w:tc>
        <w:tc>
          <w:tcPr>
            <w:tcW w:w="1709" w:type="dxa"/>
          </w:tcPr>
          <w:p w14:paraId="1660292E" w14:textId="77777777" w:rsidR="0011055E" w:rsidRPr="00A560D3" w:rsidRDefault="0011055E" w:rsidP="005E28A2">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银行标识</w:t>
            </w:r>
          </w:p>
        </w:tc>
        <w:tc>
          <w:tcPr>
            <w:tcW w:w="851" w:type="dxa"/>
          </w:tcPr>
          <w:p w14:paraId="02188835" w14:textId="77777777" w:rsidR="0011055E" w:rsidRPr="00A560D3" w:rsidRDefault="0011055E" w:rsidP="005E28A2">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6</w:t>
            </w:r>
            <w:r w:rsidRPr="00A560D3">
              <w:rPr>
                <w:rFonts w:ascii="宋体" w:cs="宋体"/>
                <w:kern w:val="0"/>
                <w:sz w:val="20"/>
                <w:szCs w:val="20"/>
              </w:rPr>
              <w:t>)</w:t>
            </w:r>
          </w:p>
        </w:tc>
        <w:tc>
          <w:tcPr>
            <w:tcW w:w="708" w:type="dxa"/>
          </w:tcPr>
          <w:p w14:paraId="022DF91A" w14:textId="77777777" w:rsidR="0011055E" w:rsidRPr="00A560D3" w:rsidRDefault="0011055E" w:rsidP="005E28A2">
            <w:pPr>
              <w:autoSpaceDE w:val="0"/>
              <w:autoSpaceDN w:val="0"/>
              <w:adjustRightInd w:val="0"/>
              <w:spacing w:line="267" w:lineRule="exact"/>
              <w:ind w:left="107"/>
              <w:jc w:val="left"/>
              <w:rPr>
                <w:rFonts w:ascii="宋体" w:cs="宋体"/>
                <w:kern w:val="0"/>
                <w:sz w:val="20"/>
                <w:szCs w:val="20"/>
              </w:rPr>
            </w:pPr>
          </w:p>
        </w:tc>
        <w:tc>
          <w:tcPr>
            <w:tcW w:w="2635" w:type="dxa"/>
          </w:tcPr>
          <w:p w14:paraId="38BA157E" w14:textId="77777777" w:rsidR="0011055E" w:rsidRPr="00A560D3" w:rsidRDefault="0011055E" w:rsidP="005E28A2">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固定值：</w:t>
            </w:r>
            <w:r w:rsidRPr="00A560D3">
              <w:rPr>
                <w:rFonts w:ascii="宋体" w:cs="宋体"/>
                <w:kern w:val="0"/>
                <w:sz w:val="20"/>
                <w:szCs w:val="20"/>
              </w:rPr>
              <w:t>GHB</w:t>
            </w:r>
          </w:p>
        </w:tc>
      </w:tr>
      <w:tr w:rsidR="0011055E" w:rsidRPr="00ED5E4E" w14:paraId="346ACE05" w14:textId="77777777" w:rsidTr="005E28A2">
        <w:trPr>
          <w:cantSplit/>
          <w:trHeight w:val="145"/>
        </w:trPr>
        <w:tc>
          <w:tcPr>
            <w:tcW w:w="983" w:type="dxa"/>
            <w:vMerge/>
          </w:tcPr>
          <w:p w14:paraId="407EC86B" w14:textId="77777777" w:rsidR="0011055E" w:rsidRPr="00ED5E4E" w:rsidRDefault="0011055E" w:rsidP="005E28A2">
            <w:pPr>
              <w:rPr>
                <w:rFonts w:ascii="宋体" w:cs="宋体"/>
                <w:kern w:val="0"/>
                <w:sz w:val="20"/>
                <w:szCs w:val="20"/>
              </w:rPr>
            </w:pPr>
          </w:p>
        </w:tc>
        <w:tc>
          <w:tcPr>
            <w:tcW w:w="7997" w:type="dxa"/>
            <w:gridSpan w:val="5"/>
          </w:tcPr>
          <w:p w14:paraId="5ADB9187" w14:textId="77777777" w:rsidR="0011055E" w:rsidRPr="00ED5E4E" w:rsidRDefault="0011055E" w:rsidP="005E28A2">
            <w:pPr>
              <w:rPr>
                <w:rFonts w:ascii="宋体" w:cs="宋体"/>
                <w:kern w:val="0"/>
                <w:sz w:val="20"/>
                <w:szCs w:val="20"/>
              </w:rPr>
            </w:pPr>
            <w:r>
              <w:rPr>
                <w:rFonts w:ascii="宋体" w:cs="宋体" w:hint="eastAsia"/>
                <w:kern w:val="0"/>
                <w:sz w:val="20"/>
                <w:szCs w:val="20"/>
              </w:rPr>
              <w:t>数据加密域都放到XMLPARA里面</w:t>
            </w:r>
          </w:p>
        </w:tc>
      </w:tr>
      <w:tr w:rsidR="0011055E" w:rsidRPr="00ED5E4E" w14:paraId="3F4C55DD" w14:textId="77777777" w:rsidTr="005E28A2">
        <w:trPr>
          <w:cantSplit/>
          <w:trHeight w:val="145"/>
        </w:trPr>
        <w:tc>
          <w:tcPr>
            <w:tcW w:w="983" w:type="dxa"/>
            <w:vMerge/>
          </w:tcPr>
          <w:p w14:paraId="006E77D4" w14:textId="77777777" w:rsidR="0011055E" w:rsidRPr="00ED5E4E" w:rsidRDefault="0011055E" w:rsidP="005E28A2">
            <w:pPr>
              <w:rPr>
                <w:rFonts w:ascii="宋体" w:cs="宋体"/>
                <w:kern w:val="0"/>
                <w:sz w:val="20"/>
                <w:szCs w:val="20"/>
              </w:rPr>
            </w:pPr>
          </w:p>
        </w:tc>
        <w:tc>
          <w:tcPr>
            <w:tcW w:w="7997" w:type="dxa"/>
            <w:gridSpan w:val="5"/>
          </w:tcPr>
          <w:p w14:paraId="28F7A39C" w14:textId="77777777" w:rsidR="0011055E" w:rsidRPr="00A560D3" w:rsidRDefault="0011055E" w:rsidP="005E28A2">
            <w:pPr>
              <w:autoSpaceDE w:val="0"/>
              <w:autoSpaceDN w:val="0"/>
              <w:adjustRightInd w:val="0"/>
              <w:spacing w:line="283" w:lineRule="exact"/>
              <w:jc w:val="left"/>
              <w:rPr>
                <w:rFonts w:ascii="宋体" w:cs="宋体"/>
                <w:kern w:val="0"/>
                <w:sz w:val="20"/>
                <w:szCs w:val="20"/>
              </w:rPr>
            </w:pPr>
            <w:r w:rsidRPr="00A560D3">
              <w:rPr>
                <w:rFonts w:ascii="宋体" w:cs="宋体" w:hint="eastAsia"/>
                <w:kern w:val="0"/>
                <w:sz w:val="20"/>
                <w:szCs w:val="20"/>
              </w:rPr>
              <w:t>以下信息，只有</w:t>
            </w:r>
            <w:r w:rsidRPr="005D5C2A">
              <w:rPr>
                <w:rFonts w:ascii="宋体" w:cs="宋体"/>
                <w:kern w:val="0"/>
                <w:sz w:val="20"/>
                <w:szCs w:val="20"/>
              </w:rPr>
              <w:t>errorCode =0</w:t>
            </w:r>
            <w:r w:rsidRPr="00A560D3">
              <w:rPr>
                <w:rFonts w:ascii="宋体" w:cs="宋体" w:hint="eastAsia"/>
                <w:kern w:val="0"/>
                <w:sz w:val="20"/>
                <w:szCs w:val="20"/>
              </w:rPr>
              <w:t>时才返回，即正常响应时才返回</w:t>
            </w:r>
          </w:p>
        </w:tc>
      </w:tr>
      <w:tr w:rsidR="0011055E" w:rsidRPr="00ED5E4E" w14:paraId="1E4902B1" w14:textId="77777777" w:rsidTr="005E28A2">
        <w:trPr>
          <w:cantSplit/>
          <w:trHeight w:val="145"/>
        </w:trPr>
        <w:tc>
          <w:tcPr>
            <w:tcW w:w="983" w:type="dxa"/>
            <w:vMerge/>
          </w:tcPr>
          <w:p w14:paraId="6E86DB7B" w14:textId="77777777" w:rsidR="0011055E" w:rsidRPr="00ED5E4E" w:rsidRDefault="0011055E" w:rsidP="005E28A2">
            <w:pPr>
              <w:rPr>
                <w:rFonts w:ascii="宋体" w:cs="宋体"/>
                <w:kern w:val="0"/>
                <w:sz w:val="20"/>
                <w:szCs w:val="20"/>
              </w:rPr>
            </w:pPr>
          </w:p>
        </w:tc>
        <w:tc>
          <w:tcPr>
            <w:tcW w:w="2094" w:type="dxa"/>
          </w:tcPr>
          <w:p w14:paraId="469EFE43" w14:textId="77777777" w:rsidR="0011055E" w:rsidRPr="00ED5E4E" w:rsidRDefault="0011055E" w:rsidP="005E28A2">
            <w:pPr>
              <w:rPr>
                <w:rFonts w:ascii="宋体" w:cs="宋体"/>
                <w:kern w:val="0"/>
                <w:sz w:val="20"/>
                <w:szCs w:val="20"/>
              </w:rPr>
            </w:pPr>
            <w:r w:rsidRPr="00ED5E4E">
              <w:rPr>
                <w:rFonts w:ascii="宋体" w:cs="宋体" w:hint="eastAsia"/>
                <w:kern w:val="0"/>
                <w:sz w:val="20"/>
                <w:szCs w:val="20"/>
              </w:rPr>
              <w:t>RESJNLNO</w:t>
            </w:r>
          </w:p>
        </w:tc>
        <w:tc>
          <w:tcPr>
            <w:tcW w:w="1709" w:type="dxa"/>
          </w:tcPr>
          <w:p w14:paraId="5C8D1E7D" w14:textId="77777777" w:rsidR="0011055E" w:rsidRPr="00ED5E4E" w:rsidRDefault="0011055E" w:rsidP="005E28A2">
            <w:pPr>
              <w:rPr>
                <w:rFonts w:ascii="宋体" w:cs="宋体"/>
                <w:kern w:val="0"/>
                <w:sz w:val="20"/>
                <w:szCs w:val="20"/>
              </w:rPr>
            </w:pPr>
            <w:r w:rsidRPr="00ED5E4E">
              <w:rPr>
                <w:rFonts w:ascii="宋体" w:cs="宋体" w:hint="eastAsia"/>
                <w:kern w:val="0"/>
                <w:sz w:val="20"/>
                <w:szCs w:val="20"/>
              </w:rPr>
              <w:t>银行交易流水号</w:t>
            </w:r>
          </w:p>
        </w:tc>
        <w:tc>
          <w:tcPr>
            <w:tcW w:w="851" w:type="dxa"/>
          </w:tcPr>
          <w:p w14:paraId="2CD78C8F" w14:textId="77777777" w:rsidR="0011055E" w:rsidRPr="00ED5E4E" w:rsidRDefault="0011055E" w:rsidP="005E28A2">
            <w:pPr>
              <w:rPr>
                <w:rFonts w:ascii="宋体" w:cs="宋体"/>
                <w:kern w:val="0"/>
                <w:sz w:val="20"/>
                <w:szCs w:val="20"/>
              </w:rPr>
            </w:pPr>
            <w:r w:rsidRPr="00ED5E4E">
              <w:rPr>
                <w:rFonts w:ascii="宋体" w:cs="宋体" w:hint="eastAsia"/>
                <w:kern w:val="0"/>
                <w:sz w:val="20"/>
                <w:szCs w:val="20"/>
              </w:rPr>
              <w:t>C(32)</w:t>
            </w:r>
          </w:p>
        </w:tc>
        <w:tc>
          <w:tcPr>
            <w:tcW w:w="708" w:type="dxa"/>
          </w:tcPr>
          <w:p w14:paraId="64381A0C" w14:textId="77777777" w:rsidR="0011055E" w:rsidRPr="00ED5E4E" w:rsidRDefault="0011055E" w:rsidP="005E28A2">
            <w:pPr>
              <w:rPr>
                <w:rFonts w:ascii="宋体" w:cs="宋体"/>
                <w:kern w:val="0"/>
                <w:sz w:val="20"/>
                <w:szCs w:val="20"/>
              </w:rPr>
            </w:pPr>
            <w:r w:rsidRPr="00ED5E4E">
              <w:rPr>
                <w:rFonts w:ascii="宋体" w:cs="宋体" w:hint="eastAsia"/>
                <w:kern w:val="0"/>
                <w:sz w:val="20"/>
                <w:szCs w:val="20"/>
              </w:rPr>
              <w:t>否</w:t>
            </w:r>
          </w:p>
        </w:tc>
        <w:tc>
          <w:tcPr>
            <w:tcW w:w="2635" w:type="dxa"/>
          </w:tcPr>
          <w:p w14:paraId="574C1EDE" w14:textId="77777777" w:rsidR="0011055E" w:rsidRPr="00ED5E4E" w:rsidRDefault="0011055E" w:rsidP="005E28A2">
            <w:pPr>
              <w:rPr>
                <w:rFonts w:ascii="宋体" w:cs="宋体"/>
                <w:kern w:val="0"/>
                <w:sz w:val="20"/>
                <w:szCs w:val="20"/>
              </w:rPr>
            </w:pPr>
            <w:r w:rsidRPr="00ED5E4E">
              <w:rPr>
                <w:rFonts w:ascii="宋体" w:cs="宋体" w:hint="eastAsia"/>
                <w:kern w:val="0"/>
                <w:sz w:val="20"/>
                <w:szCs w:val="20"/>
              </w:rPr>
              <w:t>银行交易流水号</w:t>
            </w:r>
          </w:p>
        </w:tc>
      </w:tr>
      <w:tr w:rsidR="0011055E" w:rsidRPr="00ED5E4E" w14:paraId="22451027" w14:textId="77777777" w:rsidTr="005E28A2">
        <w:trPr>
          <w:cantSplit/>
          <w:trHeight w:val="145"/>
        </w:trPr>
        <w:tc>
          <w:tcPr>
            <w:tcW w:w="983" w:type="dxa"/>
            <w:vMerge/>
          </w:tcPr>
          <w:p w14:paraId="71F9042F" w14:textId="77777777" w:rsidR="0011055E" w:rsidRPr="00ED5E4E" w:rsidRDefault="0011055E" w:rsidP="005E28A2">
            <w:pPr>
              <w:rPr>
                <w:rFonts w:ascii="宋体" w:cs="宋体"/>
                <w:kern w:val="0"/>
                <w:sz w:val="20"/>
                <w:szCs w:val="20"/>
              </w:rPr>
            </w:pPr>
          </w:p>
        </w:tc>
        <w:tc>
          <w:tcPr>
            <w:tcW w:w="2094" w:type="dxa"/>
          </w:tcPr>
          <w:p w14:paraId="79226EA4" w14:textId="77777777" w:rsidR="0011055E" w:rsidRPr="00ED5E4E" w:rsidRDefault="0011055E" w:rsidP="005E28A2">
            <w:pPr>
              <w:rPr>
                <w:rFonts w:ascii="宋体" w:cs="宋体"/>
                <w:kern w:val="0"/>
                <w:sz w:val="20"/>
                <w:szCs w:val="20"/>
              </w:rPr>
            </w:pPr>
            <w:r w:rsidRPr="00ED5E4E">
              <w:rPr>
                <w:rFonts w:ascii="宋体" w:cs="宋体" w:hint="eastAsia"/>
                <w:kern w:val="0"/>
                <w:sz w:val="20"/>
                <w:szCs w:val="20"/>
              </w:rPr>
              <w:t>TRANSDT</w:t>
            </w:r>
          </w:p>
        </w:tc>
        <w:tc>
          <w:tcPr>
            <w:tcW w:w="1709" w:type="dxa"/>
          </w:tcPr>
          <w:p w14:paraId="38FB7540" w14:textId="77777777" w:rsidR="0011055E" w:rsidRPr="00ED5E4E" w:rsidRDefault="0011055E" w:rsidP="005E28A2">
            <w:pPr>
              <w:rPr>
                <w:rFonts w:ascii="宋体" w:cs="宋体"/>
                <w:kern w:val="0"/>
                <w:sz w:val="20"/>
                <w:szCs w:val="20"/>
              </w:rPr>
            </w:pPr>
            <w:r w:rsidRPr="00ED5E4E">
              <w:rPr>
                <w:rFonts w:ascii="宋体" w:cs="宋体" w:hint="eastAsia"/>
                <w:kern w:val="0"/>
                <w:sz w:val="20"/>
                <w:szCs w:val="20"/>
              </w:rPr>
              <w:t>交易日期</w:t>
            </w:r>
          </w:p>
        </w:tc>
        <w:tc>
          <w:tcPr>
            <w:tcW w:w="851" w:type="dxa"/>
          </w:tcPr>
          <w:p w14:paraId="21CDF2D7" w14:textId="77777777" w:rsidR="0011055E" w:rsidRPr="00ED5E4E" w:rsidRDefault="0011055E" w:rsidP="005E28A2">
            <w:pPr>
              <w:rPr>
                <w:rFonts w:ascii="宋体" w:cs="宋体"/>
                <w:kern w:val="0"/>
                <w:sz w:val="20"/>
                <w:szCs w:val="20"/>
              </w:rPr>
            </w:pPr>
            <w:r w:rsidRPr="00ED5E4E">
              <w:rPr>
                <w:rFonts w:ascii="宋体" w:cs="宋体" w:hint="eastAsia"/>
                <w:kern w:val="0"/>
                <w:sz w:val="20"/>
                <w:szCs w:val="20"/>
              </w:rPr>
              <w:t>D</w:t>
            </w:r>
          </w:p>
        </w:tc>
        <w:tc>
          <w:tcPr>
            <w:tcW w:w="708" w:type="dxa"/>
          </w:tcPr>
          <w:p w14:paraId="74E9ECBB" w14:textId="77777777" w:rsidR="0011055E" w:rsidRPr="00ED5E4E" w:rsidRDefault="0011055E" w:rsidP="005E28A2">
            <w:pPr>
              <w:rPr>
                <w:rFonts w:ascii="宋体" w:cs="宋体"/>
                <w:kern w:val="0"/>
                <w:sz w:val="20"/>
                <w:szCs w:val="20"/>
              </w:rPr>
            </w:pPr>
            <w:r w:rsidRPr="00ED5E4E">
              <w:rPr>
                <w:rFonts w:ascii="宋体" w:cs="宋体" w:hint="eastAsia"/>
                <w:kern w:val="0"/>
                <w:sz w:val="20"/>
                <w:szCs w:val="20"/>
              </w:rPr>
              <w:t>否</w:t>
            </w:r>
          </w:p>
        </w:tc>
        <w:tc>
          <w:tcPr>
            <w:tcW w:w="2635" w:type="dxa"/>
          </w:tcPr>
          <w:p w14:paraId="4D2BBED7" w14:textId="77777777" w:rsidR="0011055E" w:rsidRPr="00ED5E4E" w:rsidRDefault="0011055E" w:rsidP="005E28A2">
            <w:pPr>
              <w:rPr>
                <w:rFonts w:ascii="宋体" w:cs="宋体"/>
                <w:kern w:val="0"/>
                <w:sz w:val="20"/>
                <w:szCs w:val="20"/>
              </w:rPr>
            </w:pPr>
            <w:r w:rsidRPr="00ED5E4E">
              <w:rPr>
                <w:rFonts w:ascii="宋体" w:cs="宋体" w:hint="eastAsia"/>
                <w:kern w:val="0"/>
                <w:sz w:val="20"/>
                <w:szCs w:val="20"/>
              </w:rPr>
              <w:t>YYYYMMDD</w:t>
            </w:r>
          </w:p>
        </w:tc>
      </w:tr>
      <w:tr w:rsidR="0011055E" w:rsidRPr="00ED5E4E" w14:paraId="38A09241" w14:textId="77777777" w:rsidTr="005E28A2">
        <w:trPr>
          <w:cantSplit/>
          <w:trHeight w:val="145"/>
        </w:trPr>
        <w:tc>
          <w:tcPr>
            <w:tcW w:w="983" w:type="dxa"/>
            <w:vMerge/>
          </w:tcPr>
          <w:p w14:paraId="4E897E09" w14:textId="77777777" w:rsidR="0011055E" w:rsidRPr="00ED5E4E" w:rsidRDefault="0011055E" w:rsidP="005E28A2">
            <w:pPr>
              <w:rPr>
                <w:rFonts w:ascii="宋体" w:cs="宋体"/>
                <w:kern w:val="0"/>
                <w:sz w:val="20"/>
                <w:szCs w:val="20"/>
              </w:rPr>
            </w:pPr>
          </w:p>
        </w:tc>
        <w:tc>
          <w:tcPr>
            <w:tcW w:w="2094" w:type="dxa"/>
          </w:tcPr>
          <w:p w14:paraId="0BB4FF42" w14:textId="77777777" w:rsidR="0011055E" w:rsidRPr="00ED5E4E" w:rsidRDefault="0011055E" w:rsidP="005E28A2">
            <w:pPr>
              <w:rPr>
                <w:rFonts w:ascii="宋体" w:cs="宋体"/>
                <w:kern w:val="0"/>
                <w:sz w:val="20"/>
                <w:szCs w:val="20"/>
              </w:rPr>
            </w:pPr>
            <w:r w:rsidRPr="00ED5E4E">
              <w:rPr>
                <w:rFonts w:ascii="宋体" w:cs="宋体" w:hint="eastAsia"/>
                <w:kern w:val="0"/>
                <w:sz w:val="20"/>
                <w:szCs w:val="20"/>
              </w:rPr>
              <w:t>TRANSTM</w:t>
            </w:r>
          </w:p>
        </w:tc>
        <w:tc>
          <w:tcPr>
            <w:tcW w:w="1709" w:type="dxa"/>
          </w:tcPr>
          <w:p w14:paraId="39B12E3D" w14:textId="77777777" w:rsidR="0011055E" w:rsidRPr="00ED5E4E" w:rsidRDefault="0011055E" w:rsidP="005E28A2">
            <w:pPr>
              <w:rPr>
                <w:rFonts w:ascii="宋体" w:cs="宋体"/>
                <w:kern w:val="0"/>
                <w:sz w:val="20"/>
                <w:szCs w:val="20"/>
              </w:rPr>
            </w:pPr>
            <w:r w:rsidRPr="00ED5E4E">
              <w:rPr>
                <w:rFonts w:ascii="宋体" w:cs="宋体" w:hint="eastAsia"/>
                <w:kern w:val="0"/>
                <w:sz w:val="20"/>
                <w:szCs w:val="20"/>
              </w:rPr>
              <w:t>交易时间</w:t>
            </w:r>
          </w:p>
        </w:tc>
        <w:tc>
          <w:tcPr>
            <w:tcW w:w="851" w:type="dxa"/>
          </w:tcPr>
          <w:p w14:paraId="5D47BAE4" w14:textId="77777777" w:rsidR="0011055E" w:rsidRPr="00ED5E4E" w:rsidRDefault="0011055E" w:rsidP="005E28A2">
            <w:pPr>
              <w:rPr>
                <w:rFonts w:ascii="宋体" w:cs="宋体"/>
                <w:kern w:val="0"/>
                <w:sz w:val="20"/>
                <w:szCs w:val="20"/>
              </w:rPr>
            </w:pPr>
            <w:r w:rsidRPr="00ED5E4E">
              <w:rPr>
                <w:rFonts w:ascii="宋体" w:cs="宋体" w:hint="eastAsia"/>
                <w:kern w:val="0"/>
                <w:sz w:val="20"/>
                <w:szCs w:val="20"/>
              </w:rPr>
              <w:t>T</w:t>
            </w:r>
          </w:p>
        </w:tc>
        <w:tc>
          <w:tcPr>
            <w:tcW w:w="708" w:type="dxa"/>
          </w:tcPr>
          <w:p w14:paraId="23D9A9C7" w14:textId="77777777" w:rsidR="0011055E" w:rsidRPr="00ED5E4E" w:rsidRDefault="0011055E" w:rsidP="005E28A2">
            <w:pPr>
              <w:rPr>
                <w:rFonts w:ascii="宋体" w:cs="宋体"/>
                <w:kern w:val="0"/>
                <w:sz w:val="20"/>
                <w:szCs w:val="20"/>
              </w:rPr>
            </w:pPr>
            <w:r w:rsidRPr="00ED5E4E">
              <w:rPr>
                <w:rFonts w:ascii="宋体" w:cs="宋体" w:hint="eastAsia"/>
                <w:kern w:val="0"/>
                <w:sz w:val="20"/>
                <w:szCs w:val="20"/>
              </w:rPr>
              <w:t>否</w:t>
            </w:r>
          </w:p>
        </w:tc>
        <w:tc>
          <w:tcPr>
            <w:tcW w:w="2635" w:type="dxa"/>
          </w:tcPr>
          <w:p w14:paraId="7052EED0" w14:textId="77777777" w:rsidR="0011055E" w:rsidRPr="00ED5E4E" w:rsidRDefault="0011055E" w:rsidP="005E28A2">
            <w:pPr>
              <w:rPr>
                <w:rFonts w:ascii="宋体" w:cs="宋体"/>
                <w:kern w:val="0"/>
                <w:sz w:val="20"/>
                <w:szCs w:val="20"/>
              </w:rPr>
            </w:pPr>
            <w:r w:rsidRPr="00ED5E4E">
              <w:rPr>
                <w:rFonts w:ascii="宋体" w:cs="宋体" w:hint="eastAsia"/>
                <w:kern w:val="0"/>
                <w:sz w:val="20"/>
                <w:szCs w:val="20"/>
              </w:rPr>
              <w:t>HHMMSS</w:t>
            </w:r>
          </w:p>
        </w:tc>
      </w:tr>
      <w:tr w:rsidR="0011055E" w:rsidRPr="00ED5E4E" w14:paraId="19E049BA" w14:textId="77777777" w:rsidTr="005E28A2">
        <w:trPr>
          <w:cantSplit/>
          <w:trHeight w:val="145"/>
        </w:trPr>
        <w:tc>
          <w:tcPr>
            <w:tcW w:w="983" w:type="dxa"/>
            <w:vMerge/>
          </w:tcPr>
          <w:p w14:paraId="0317A8A6" w14:textId="77777777" w:rsidR="0011055E" w:rsidRPr="00ED5E4E" w:rsidRDefault="0011055E" w:rsidP="005E28A2">
            <w:pPr>
              <w:rPr>
                <w:rFonts w:ascii="宋体" w:cs="宋体"/>
                <w:kern w:val="0"/>
                <w:sz w:val="20"/>
                <w:szCs w:val="20"/>
              </w:rPr>
            </w:pPr>
          </w:p>
        </w:tc>
        <w:tc>
          <w:tcPr>
            <w:tcW w:w="2094" w:type="dxa"/>
          </w:tcPr>
          <w:p w14:paraId="3DADA466" w14:textId="77777777" w:rsidR="0011055E" w:rsidRPr="00ED5E4E" w:rsidRDefault="0011055E" w:rsidP="005E28A2">
            <w:pPr>
              <w:rPr>
                <w:rFonts w:ascii="宋体" w:cs="宋体"/>
                <w:kern w:val="0"/>
                <w:sz w:val="20"/>
                <w:szCs w:val="20"/>
              </w:rPr>
            </w:pPr>
            <w:ins w:id="4375" w:author="wincol" w:date="2016-03-29T14:24:00Z">
              <w:r>
                <w:rPr>
                  <w:rFonts w:ascii="宋体" w:cs="宋体" w:hint="eastAsia"/>
                  <w:kern w:val="0"/>
                  <w:sz w:val="20"/>
                  <w:szCs w:val="20"/>
                </w:rPr>
                <w:t>EXT_FILED1</w:t>
              </w:r>
            </w:ins>
          </w:p>
        </w:tc>
        <w:tc>
          <w:tcPr>
            <w:tcW w:w="1709" w:type="dxa"/>
          </w:tcPr>
          <w:p w14:paraId="4988AA75" w14:textId="77777777" w:rsidR="0011055E" w:rsidRPr="00ED5E4E" w:rsidRDefault="0011055E" w:rsidP="005E28A2">
            <w:pPr>
              <w:rPr>
                <w:rFonts w:ascii="宋体" w:cs="宋体"/>
                <w:kern w:val="0"/>
                <w:sz w:val="20"/>
                <w:szCs w:val="20"/>
              </w:rPr>
            </w:pPr>
            <w:ins w:id="4376" w:author="wincol" w:date="2016-03-29T14:24:00Z">
              <w:r>
                <w:rPr>
                  <w:rFonts w:ascii="宋体" w:cs="宋体" w:hint="eastAsia"/>
                  <w:kern w:val="0"/>
                  <w:sz w:val="20"/>
                  <w:szCs w:val="20"/>
                </w:rPr>
                <w:t>备用字段1</w:t>
              </w:r>
            </w:ins>
          </w:p>
        </w:tc>
        <w:tc>
          <w:tcPr>
            <w:tcW w:w="851" w:type="dxa"/>
          </w:tcPr>
          <w:p w14:paraId="1B002D56" w14:textId="77777777" w:rsidR="0011055E" w:rsidRPr="00ED5E4E" w:rsidRDefault="0011055E" w:rsidP="005E28A2">
            <w:pPr>
              <w:rPr>
                <w:rFonts w:ascii="宋体" w:cs="宋体"/>
                <w:kern w:val="0"/>
                <w:sz w:val="20"/>
                <w:szCs w:val="20"/>
              </w:rPr>
            </w:pPr>
            <w:ins w:id="4377" w:author="wincol" w:date="2016-03-29T14:24: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70D8061E" w14:textId="77777777" w:rsidR="0011055E" w:rsidRPr="00ED5E4E" w:rsidRDefault="0011055E" w:rsidP="005E28A2">
            <w:pPr>
              <w:rPr>
                <w:rFonts w:ascii="宋体" w:cs="宋体"/>
                <w:kern w:val="0"/>
                <w:sz w:val="20"/>
                <w:szCs w:val="20"/>
              </w:rPr>
            </w:pPr>
            <w:ins w:id="4378" w:author="wincol" w:date="2016-03-29T14:24:00Z">
              <w:r>
                <w:rPr>
                  <w:rFonts w:ascii="宋体" w:hAnsi="宋体" w:hint="eastAsia"/>
                </w:rPr>
                <w:t>是</w:t>
              </w:r>
            </w:ins>
          </w:p>
        </w:tc>
        <w:tc>
          <w:tcPr>
            <w:tcW w:w="2635" w:type="dxa"/>
          </w:tcPr>
          <w:p w14:paraId="2A6FB0D9" w14:textId="77777777" w:rsidR="0011055E" w:rsidRPr="00ED5E4E" w:rsidRDefault="0011055E" w:rsidP="005E28A2">
            <w:pPr>
              <w:rPr>
                <w:rFonts w:ascii="宋体" w:cs="宋体"/>
                <w:kern w:val="0"/>
                <w:sz w:val="20"/>
                <w:szCs w:val="20"/>
              </w:rPr>
            </w:pPr>
            <w:ins w:id="4379" w:author="wincol" w:date="2016-03-29T14:24:00Z">
              <w:r>
                <w:rPr>
                  <w:rFonts w:ascii="宋体" w:cs="宋体" w:hint="eastAsia"/>
                  <w:kern w:val="0"/>
                  <w:sz w:val="20"/>
                  <w:szCs w:val="20"/>
                </w:rPr>
                <w:t>备用字段1</w:t>
              </w:r>
            </w:ins>
          </w:p>
        </w:tc>
      </w:tr>
      <w:tr w:rsidR="0011055E" w:rsidRPr="00ED5E4E" w14:paraId="39932097" w14:textId="77777777" w:rsidTr="005E28A2">
        <w:trPr>
          <w:cantSplit/>
          <w:trHeight w:val="145"/>
        </w:trPr>
        <w:tc>
          <w:tcPr>
            <w:tcW w:w="983" w:type="dxa"/>
            <w:vMerge/>
          </w:tcPr>
          <w:p w14:paraId="4C7936B1" w14:textId="77777777" w:rsidR="0011055E" w:rsidRPr="00ED5E4E" w:rsidRDefault="0011055E" w:rsidP="005E28A2">
            <w:pPr>
              <w:rPr>
                <w:rFonts w:ascii="宋体" w:cs="宋体"/>
                <w:kern w:val="0"/>
                <w:sz w:val="20"/>
                <w:szCs w:val="20"/>
              </w:rPr>
            </w:pPr>
          </w:p>
        </w:tc>
        <w:tc>
          <w:tcPr>
            <w:tcW w:w="2094" w:type="dxa"/>
          </w:tcPr>
          <w:p w14:paraId="61340123" w14:textId="77777777" w:rsidR="0011055E" w:rsidRPr="00ED5E4E" w:rsidRDefault="0011055E" w:rsidP="005E28A2">
            <w:pPr>
              <w:rPr>
                <w:rFonts w:ascii="宋体" w:cs="宋体"/>
                <w:kern w:val="0"/>
                <w:sz w:val="20"/>
                <w:szCs w:val="20"/>
              </w:rPr>
            </w:pPr>
            <w:ins w:id="4380" w:author="wincol" w:date="2016-03-29T14:24:00Z">
              <w:r>
                <w:rPr>
                  <w:rFonts w:ascii="宋体" w:cs="宋体" w:hint="eastAsia"/>
                  <w:kern w:val="0"/>
                  <w:sz w:val="20"/>
                  <w:szCs w:val="20"/>
                </w:rPr>
                <w:t>EXT_FILED2</w:t>
              </w:r>
            </w:ins>
          </w:p>
        </w:tc>
        <w:tc>
          <w:tcPr>
            <w:tcW w:w="1709" w:type="dxa"/>
          </w:tcPr>
          <w:p w14:paraId="231C7794" w14:textId="77777777" w:rsidR="0011055E" w:rsidRPr="00ED5E4E" w:rsidRDefault="0011055E" w:rsidP="005E28A2">
            <w:pPr>
              <w:rPr>
                <w:rFonts w:ascii="宋体" w:cs="宋体"/>
                <w:kern w:val="0"/>
                <w:sz w:val="20"/>
                <w:szCs w:val="20"/>
              </w:rPr>
            </w:pPr>
            <w:ins w:id="4381" w:author="wincol" w:date="2016-03-29T14:24:00Z">
              <w:r>
                <w:rPr>
                  <w:rFonts w:ascii="宋体" w:cs="宋体" w:hint="eastAsia"/>
                  <w:kern w:val="0"/>
                  <w:sz w:val="20"/>
                  <w:szCs w:val="20"/>
                </w:rPr>
                <w:t>备用字段2</w:t>
              </w:r>
            </w:ins>
          </w:p>
        </w:tc>
        <w:tc>
          <w:tcPr>
            <w:tcW w:w="851" w:type="dxa"/>
          </w:tcPr>
          <w:p w14:paraId="162436C5" w14:textId="77777777" w:rsidR="0011055E" w:rsidRPr="00ED5E4E" w:rsidRDefault="0011055E" w:rsidP="005E28A2">
            <w:pPr>
              <w:rPr>
                <w:rFonts w:ascii="宋体" w:cs="宋体"/>
                <w:kern w:val="0"/>
                <w:sz w:val="20"/>
                <w:szCs w:val="20"/>
              </w:rPr>
            </w:pPr>
            <w:ins w:id="4382" w:author="wincol" w:date="2016-03-29T14:24: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0655DA6B" w14:textId="77777777" w:rsidR="0011055E" w:rsidRPr="00ED5E4E" w:rsidRDefault="0011055E" w:rsidP="005E28A2">
            <w:pPr>
              <w:rPr>
                <w:rFonts w:ascii="宋体" w:cs="宋体"/>
                <w:kern w:val="0"/>
                <w:sz w:val="20"/>
                <w:szCs w:val="20"/>
              </w:rPr>
            </w:pPr>
            <w:ins w:id="4383" w:author="wincol" w:date="2016-03-29T14:24:00Z">
              <w:r>
                <w:rPr>
                  <w:rFonts w:ascii="宋体" w:hAnsi="宋体" w:hint="eastAsia"/>
                </w:rPr>
                <w:t>是</w:t>
              </w:r>
            </w:ins>
          </w:p>
        </w:tc>
        <w:tc>
          <w:tcPr>
            <w:tcW w:w="2635" w:type="dxa"/>
          </w:tcPr>
          <w:p w14:paraId="26A8ECDA" w14:textId="77777777" w:rsidR="0011055E" w:rsidRPr="00ED5E4E" w:rsidRDefault="0011055E" w:rsidP="005E28A2">
            <w:pPr>
              <w:rPr>
                <w:rFonts w:ascii="宋体" w:cs="宋体"/>
                <w:kern w:val="0"/>
                <w:sz w:val="20"/>
                <w:szCs w:val="20"/>
              </w:rPr>
            </w:pPr>
            <w:ins w:id="4384" w:author="wincol" w:date="2016-03-29T14:24:00Z">
              <w:r>
                <w:rPr>
                  <w:rFonts w:ascii="宋体" w:cs="宋体" w:hint="eastAsia"/>
                  <w:kern w:val="0"/>
                  <w:sz w:val="20"/>
                  <w:szCs w:val="20"/>
                </w:rPr>
                <w:t>备用字段2</w:t>
              </w:r>
            </w:ins>
          </w:p>
        </w:tc>
      </w:tr>
      <w:tr w:rsidR="0011055E" w:rsidRPr="00ED5E4E" w14:paraId="75A58888" w14:textId="77777777" w:rsidTr="005E28A2">
        <w:trPr>
          <w:cantSplit/>
          <w:trHeight w:val="145"/>
          <w:ins w:id="4385" w:author="wincol" w:date="2016-03-29T14:24:00Z"/>
        </w:trPr>
        <w:tc>
          <w:tcPr>
            <w:tcW w:w="983" w:type="dxa"/>
            <w:vMerge/>
          </w:tcPr>
          <w:p w14:paraId="5C561FF0" w14:textId="77777777" w:rsidR="0011055E" w:rsidRPr="00ED5E4E" w:rsidRDefault="0011055E" w:rsidP="005E28A2">
            <w:pPr>
              <w:rPr>
                <w:ins w:id="4386" w:author="wincol" w:date="2016-03-29T14:24:00Z"/>
                <w:rFonts w:ascii="宋体" w:cs="宋体"/>
                <w:kern w:val="0"/>
                <w:sz w:val="20"/>
                <w:szCs w:val="20"/>
              </w:rPr>
            </w:pPr>
          </w:p>
        </w:tc>
        <w:tc>
          <w:tcPr>
            <w:tcW w:w="2094" w:type="dxa"/>
          </w:tcPr>
          <w:p w14:paraId="6F142748" w14:textId="77777777" w:rsidR="0011055E" w:rsidRPr="00ED5E4E" w:rsidRDefault="0011055E" w:rsidP="005E28A2">
            <w:pPr>
              <w:rPr>
                <w:ins w:id="4387" w:author="wincol" w:date="2016-03-29T14:24:00Z"/>
                <w:rFonts w:ascii="宋体" w:cs="宋体"/>
                <w:kern w:val="0"/>
                <w:sz w:val="20"/>
                <w:szCs w:val="20"/>
              </w:rPr>
            </w:pPr>
            <w:ins w:id="4388" w:author="wincol" w:date="2016-03-29T14:24:00Z">
              <w:r>
                <w:rPr>
                  <w:rFonts w:ascii="宋体" w:cs="宋体" w:hint="eastAsia"/>
                  <w:kern w:val="0"/>
                  <w:sz w:val="20"/>
                  <w:szCs w:val="20"/>
                </w:rPr>
                <w:t>EXT_FILED3</w:t>
              </w:r>
            </w:ins>
          </w:p>
        </w:tc>
        <w:tc>
          <w:tcPr>
            <w:tcW w:w="1709" w:type="dxa"/>
          </w:tcPr>
          <w:p w14:paraId="7333E0FA" w14:textId="77777777" w:rsidR="0011055E" w:rsidRPr="00ED5E4E" w:rsidRDefault="0011055E" w:rsidP="005E28A2">
            <w:pPr>
              <w:rPr>
                <w:ins w:id="4389" w:author="wincol" w:date="2016-03-29T14:24:00Z"/>
                <w:rFonts w:ascii="宋体" w:cs="宋体"/>
                <w:kern w:val="0"/>
                <w:sz w:val="20"/>
                <w:szCs w:val="20"/>
              </w:rPr>
            </w:pPr>
            <w:ins w:id="4390" w:author="wincol" w:date="2016-03-29T14:24:00Z">
              <w:r>
                <w:rPr>
                  <w:rFonts w:ascii="宋体" w:cs="宋体" w:hint="eastAsia"/>
                  <w:kern w:val="0"/>
                  <w:sz w:val="20"/>
                  <w:szCs w:val="20"/>
                </w:rPr>
                <w:t>备用字段3</w:t>
              </w:r>
            </w:ins>
          </w:p>
        </w:tc>
        <w:tc>
          <w:tcPr>
            <w:tcW w:w="851" w:type="dxa"/>
          </w:tcPr>
          <w:p w14:paraId="284ABF59" w14:textId="77777777" w:rsidR="0011055E" w:rsidRPr="00ED5E4E" w:rsidRDefault="0011055E" w:rsidP="005E28A2">
            <w:pPr>
              <w:rPr>
                <w:ins w:id="4391" w:author="wincol" w:date="2016-03-29T14:24:00Z"/>
                <w:rFonts w:ascii="宋体" w:cs="宋体"/>
                <w:kern w:val="0"/>
                <w:sz w:val="20"/>
                <w:szCs w:val="20"/>
              </w:rPr>
            </w:pPr>
            <w:ins w:id="4392" w:author="wincol" w:date="2016-03-29T14:24: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300</w:t>
              </w:r>
              <w:r w:rsidRPr="00A560D3">
                <w:rPr>
                  <w:rFonts w:ascii="宋体" w:cs="宋体"/>
                  <w:kern w:val="0"/>
                  <w:sz w:val="20"/>
                  <w:szCs w:val="20"/>
                </w:rPr>
                <w:t>)</w:t>
              </w:r>
            </w:ins>
          </w:p>
        </w:tc>
        <w:tc>
          <w:tcPr>
            <w:tcW w:w="708" w:type="dxa"/>
          </w:tcPr>
          <w:p w14:paraId="569B7BCB" w14:textId="77777777" w:rsidR="0011055E" w:rsidRPr="00ED5E4E" w:rsidRDefault="0011055E" w:rsidP="005E28A2">
            <w:pPr>
              <w:rPr>
                <w:ins w:id="4393" w:author="wincol" w:date="2016-03-29T14:24:00Z"/>
                <w:rFonts w:ascii="宋体" w:cs="宋体"/>
                <w:kern w:val="0"/>
                <w:sz w:val="20"/>
                <w:szCs w:val="20"/>
              </w:rPr>
            </w:pPr>
            <w:ins w:id="4394" w:author="wincol" w:date="2016-03-29T14:24:00Z">
              <w:r>
                <w:rPr>
                  <w:rFonts w:ascii="宋体" w:hAnsi="宋体" w:hint="eastAsia"/>
                </w:rPr>
                <w:t>是</w:t>
              </w:r>
            </w:ins>
          </w:p>
        </w:tc>
        <w:tc>
          <w:tcPr>
            <w:tcW w:w="2635" w:type="dxa"/>
          </w:tcPr>
          <w:p w14:paraId="25E8F902" w14:textId="77777777" w:rsidR="0011055E" w:rsidRPr="00ED5E4E" w:rsidRDefault="0011055E" w:rsidP="005E28A2">
            <w:pPr>
              <w:rPr>
                <w:ins w:id="4395" w:author="wincol" w:date="2016-03-29T14:24:00Z"/>
                <w:rFonts w:ascii="宋体" w:cs="宋体"/>
                <w:kern w:val="0"/>
                <w:sz w:val="20"/>
                <w:szCs w:val="20"/>
              </w:rPr>
            </w:pPr>
            <w:ins w:id="4396" w:author="wincol" w:date="2016-03-29T14:24:00Z">
              <w:r>
                <w:rPr>
                  <w:rFonts w:ascii="宋体" w:cs="宋体" w:hint="eastAsia"/>
                  <w:kern w:val="0"/>
                  <w:sz w:val="20"/>
                  <w:szCs w:val="20"/>
                </w:rPr>
                <w:t>备用字段3</w:t>
              </w:r>
            </w:ins>
          </w:p>
        </w:tc>
      </w:tr>
    </w:tbl>
    <w:p w14:paraId="6A73BC32" w14:textId="77777777" w:rsidR="00402C47" w:rsidRPr="00A560D3" w:rsidDel="00C0646B" w:rsidRDefault="00402C47" w:rsidP="00402C47">
      <w:pPr>
        <w:rPr>
          <w:del w:id="4397" w:author="wincol" w:date="2016-05-25T10:40:00Z"/>
          <w:rFonts w:eastAsiaTheme="minorEastAsia"/>
          <w:szCs w:val="21"/>
        </w:rPr>
      </w:pPr>
      <w:del w:id="4398" w:author="wincol" w:date="2016-05-25T10:40:00Z">
        <w:r w:rsidRPr="00A560D3" w:rsidDel="00C0646B">
          <w:rPr>
            <w:rFonts w:eastAsiaTheme="minorEastAsia" w:hint="eastAsia"/>
            <w:szCs w:val="21"/>
          </w:rPr>
          <w:delText>（明细处理结果可通过对账或者流标结果查询获得）</w:delText>
        </w:r>
      </w:del>
    </w:p>
    <w:p w14:paraId="7507AE7D" w14:textId="77777777" w:rsidR="00402C47" w:rsidRPr="00402C47" w:rsidRDefault="00402C47" w:rsidP="00631E90"/>
    <w:p w14:paraId="42BDF9EE" w14:textId="77777777" w:rsidR="00631E90" w:rsidRPr="004E6C5A" w:rsidRDefault="00631E90" w:rsidP="0042024B">
      <w:pPr>
        <w:pStyle w:val="2"/>
      </w:pPr>
      <w:bookmarkStart w:id="4399" w:name="_Toc448761035"/>
      <w:r>
        <w:rPr>
          <w:rFonts w:hint="eastAsia"/>
        </w:rPr>
        <w:t>银行主动流标（必须）(</w:t>
      </w:r>
      <w:ins w:id="4400" w:author="wincol" w:date="2016-05-11T18:14:00Z">
        <w:r w:rsidR="00962992" w:rsidRPr="00962992">
          <w:t>OGW0015T</w:t>
        </w:r>
      </w:ins>
      <w:del w:id="4401" w:author="wincol" w:date="2016-05-11T18:14:00Z">
        <w:r w:rsidR="00056127" w:rsidRPr="00056127" w:rsidDel="00962992">
          <w:delText>OGW</w:delText>
        </w:r>
      </w:del>
      <w:del w:id="4402" w:author="wincol" w:date="2016-05-11T18:01:00Z">
        <w:r w:rsidR="00056127" w:rsidRPr="00056127" w:rsidDel="00962992">
          <w:delText>R0010</w:delText>
        </w:r>
      </w:del>
      <w:r>
        <w:rPr>
          <w:rFonts w:hint="eastAsia"/>
        </w:rPr>
        <w:t>)</w:t>
      </w:r>
      <w:bookmarkEnd w:id="4399"/>
    </w:p>
    <w:p w14:paraId="0D29F781" w14:textId="77777777" w:rsidR="00F42371" w:rsidRPr="008A2021" w:rsidRDefault="002F09BB" w:rsidP="00F42371">
      <w:pPr>
        <w:pStyle w:val="aff1"/>
        <w:ind w:left="425" w:firstLineChars="0" w:firstLine="0"/>
      </w:pPr>
      <w:ins w:id="4403" w:author="wincol" w:date="2016-05-25T10:14:00Z">
        <w:r>
          <w:rPr>
            <w:rFonts w:hint="eastAsia"/>
          </w:rPr>
          <w:t>标的放款前，</w:t>
        </w:r>
      </w:ins>
      <w:r w:rsidR="00631E90">
        <w:rPr>
          <w:rFonts w:hint="eastAsia"/>
        </w:rPr>
        <w:t>由银行主动发起。</w:t>
      </w:r>
    </w:p>
    <w:p w14:paraId="1E08D3C0" w14:textId="77777777" w:rsidR="00631E90" w:rsidRPr="00F42371" w:rsidRDefault="00631E90" w:rsidP="00631E90">
      <w:pPr>
        <w:ind w:firstLine="420"/>
      </w:pPr>
    </w:p>
    <w:p w14:paraId="53B035F4" w14:textId="77777777" w:rsidR="00631E90" w:rsidRDefault="00631E90" w:rsidP="0042024B">
      <w:pPr>
        <w:pStyle w:val="3"/>
        <w:rPr>
          <w:rFonts w:ascii="宋体" w:hAnsi="宋体"/>
        </w:rPr>
      </w:pPr>
      <w:bookmarkStart w:id="4404" w:name="_Toc448761036"/>
      <w:r w:rsidRPr="004E6C5A">
        <w:rPr>
          <w:rFonts w:hint="eastAsia"/>
        </w:rPr>
        <w:t>请求报文说明</w:t>
      </w:r>
      <w:bookmarkEnd w:id="4404"/>
    </w:p>
    <w:tbl>
      <w:tblPr>
        <w:tblW w:w="8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3"/>
        <w:gridCol w:w="2094"/>
        <w:gridCol w:w="1709"/>
        <w:gridCol w:w="851"/>
        <w:gridCol w:w="708"/>
        <w:gridCol w:w="2635"/>
        <w:tblGridChange w:id="4405">
          <w:tblGrid>
            <w:gridCol w:w="983"/>
            <w:gridCol w:w="2094"/>
            <w:gridCol w:w="1709"/>
            <w:gridCol w:w="851"/>
            <w:gridCol w:w="708"/>
            <w:gridCol w:w="2635"/>
          </w:tblGrid>
        </w:tblGridChange>
      </w:tblGrid>
      <w:tr w:rsidR="00631E90" w14:paraId="00169BDE" w14:textId="77777777" w:rsidTr="00E81D47">
        <w:trPr>
          <w:trHeight w:val="302"/>
        </w:trPr>
        <w:tc>
          <w:tcPr>
            <w:tcW w:w="983" w:type="dxa"/>
            <w:tcBorders>
              <w:bottom w:val="single" w:sz="4" w:space="0" w:color="auto"/>
            </w:tcBorders>
            <w:shd w:val="clear" w:color="auto" w:fill="C0C0C0"/>
          </w:tcPr>
          <w:p w14:paraId="2A12BD3D" w14:textId="77777777" w:rsidR="00631E90" w:rsidRDefault="00631E90" w:rsidP="00E81D47">
            <w:pPr>
              <w:rPr>
                <w:rFonts w:ascii="宋体" w:hAnsi="宋体"/>
                <w:b/>
                <w:szCs w:val="21"/>
              </w:rPr>
            </w:pPr>
            <w:r>
              <w:rPr>
                <w:rFonts w:ascii="宋体" w:hAnsi="宋体"/>
                <w:b/>
                <w:szCs w:val="21"/>
              </w:rPr>
              <w:t>模块</w:t>
            </w:r>
          </w:p>
        </w:tc>
        <w:tc>
          <w:tcPr>
            <w:tcW w:w="2094" w:type="dxa"/>
            <w:tcBorders>
              <w:bottom w:val="single" w:sz="4" w:space="0" w:color="auto"/>
            </w:tcBorders>
            <w:shd w:val="clear" w:color="auto" w:fill="C0C0C0"/>
          </w:tcPr>
          <w:p w14:paraId="2BF2A0B5" w14:textId="77777777" w:rsidR="00631E90" w:rsidRDefault="00631E90" w:rsidP="00E81D47">
            <w:pPr>
              <w:rPr>
                <w:rFonts w:ascii="宋体" w:hAnsi="宋体"/>
                <w:b/>
              </w:rPr>
            </w:pPr>
            <w:r>
              <w:rPr>
                <w:rFonts w:ascii="宋体" w:hAnsi="宋体"/>
                <w:b/>
                <w:szCs w:val="21"/>
              </w:rPr>
              <w:t>字段ID</w:t>
            </w:r>
          </w:p>
        </w:tc>
        <w:tc>
          <w:tcPr>
            <w:tcW w:w="1709" w:type="dxa"/>
            <w:tcBorders>
              <w:bottom w:val="single" w:sz="4" w:space="0" w:color="auto"/>
            </w:tcBorders>
            <w:shd w:val="clear" w:color="auto" w:fill="C0C0C0"/>
          </w:tcPr>
          <w:p w14:paraId="160C078A" w14:textId="77777777" w:rsidR="00631E90" w:rsidRDefault="00631E90" w:rsidP="00E81D47">
            <w:pPr>
              <w:rPr>
                <w:rFonts w:ascii="宋体" w:hAnsi="宋体"/>
                <w:b/>
              </w:rPr>
            </w:pPr>
            <w:r>
              <w:rPr>
                <w:rFonts w:ascii="宋体" w:hAnsi="宋体"/>
                <w:b/>
                <w:szCs w:val="21"/>
              </w:rPr>
              <w:t>字段名称</w:t>
            </w:r>
          </w:p>
        </w:tc>
        <w:tc>
          <w:tcPr>
            <w:tcW w:w="851" w:type="dxa"/>
            <w:tcBorders>
              <w:bottom w:val="single" w:sz="4" w:space="0" w:color="auto"/>
            </w:tcBorders>
            <w:shd w:val="clear" w:color="auto" w:fill="C0C0C0"/>
          </w:tcPr>
          <w:p w14:paraId="6689ED0E" w14:textId="77777777" w:rsidR="00631E90" w:rsidRDefault="00631E90" w:rsidP="00E81D47">
            <w:pPr>
              <w:rPr>
                <w:rFonts w:ascii="宋体" w:hAnsi="宋体"/>
                <w:b/>
              </w:rPr>
            </w:pPr>
            <w:r>
              <w:rPr>
                <w:rFonts w:ascii="宋体" w:hAnsi="宋体"/>
                <w:b/>
                <w:szCs w:val="21"/>
              </w:rPr>
              <w:t>类型</w:t>
            </w:r>
          </w:p>
        </w:tc>
        <w:tc>
          <w:tcPr>
            <w:tcW w:w="708" w:type="dxa"/>
            <w:tcBorders>
              <w:bottom w:val="single" w:sz="4" w:space="0" w:color="auto"/>
            </w:tcBorders>
            <w:shd w:val="clear" w:color="auto" w:fill="C0C0C0"/>
          </w:tcPr>
          <w:p w14:paraId="54582D91" w14:textId="77777777" w:rsidR="00631E90" w:rsidRDefault="00631E90" w:rsidP="00E81D47">
            <w:pPr>
              <w:rPr>
                <w:rFonts w:ascii="宋体" w:hAnsi="宋体"/>
                <w:b/>
              </w:rPr>
            </w:pPr>
            <w:r>
              <w:rPr>
                <w:rFonts w:ascii="宋体" w:hAnsi="宋体" w:hint="eastAsia"/>
                <w:b/>
              </w:rPr>
              <w:t>可空</w:t>
            </w:r>
          </w:p>
        </w:tc>
        <w:tc>
          <w:tcPr>
            <w:tcW w:w="2635" w:type="dxa"/>
            <w:tcBorders>
              <w:bottom w:val="single" w:sz="4" w:space="0" w:color="auto"/>
            </w:tcBorders>
            <w:shd w:val="clear" w:color="auto" w:fill="C0C0C0"/>
          </w:tcPr>
          <w:p w14:paraId="55D8FAB4" w14:textId="77777777" w:rsidR="00631E90" w:rsidRDefault="00631E90" w:rsidP="00E81D47">
            <w:pPr>
              <w:rPr>
                <w:rFonts w:ascii="宋体" w:hAnsi="宋体"/>
                <w:b/>
              </w:rPr>
            </w:pPr>
            <w:r>
              <w:rPr>
                <w:rFonts w:ascii="宋体" w:hAnsi="宋体" w:hint="eastAsia"/>
                <w:b/>
              </w:rPr>
              <w:t>备注</w:t>
            </w:r>
          </w:p>
        </w:tc>
      </w:tr>
      <w:tr w:rsidR="00724F06" w14:paraId="5F127231" w14:textId="77777777" w:rsidTr="00E81D47">
        <w:trPr>
          <w:cantSplit/>
          <w:trHeight w:val="317"/>
        </w:trPr>
        <w:tc>
          <w:tcPr>
            <w:tcW w:w="983" w:type="dxa"/>
            <w:vMerge w:val="restart"/>
          </w:tcPr>
          <w:p w14:paraId="7E664A45" w14:textId="77777777" w:rsidR="00724F06" w:rsidRPr="00C15726" w:rsidRDefault="00724F06" w:rsidP="00E81D47">
            <w:pPr>
              <w:rPr>
                <w:rFonts w:ascii="宋体" w:hAnsi="宋体"/>
              </w:rPr>
            </w:pPr>
            <w:r>
              <w:rPr>
                <w:rFonts w:ascii="宋体" w:hAnsi="宋体" w:hint="eastAsia"/>
              </w:rPr>
              <w:t>BODY</w:t>
            </w:r>
          </w:p>
        </w:tc>
        <w:tc>
          <w:tcPr>
            <w:tcW w:w="7997" w:type="dxa"/>
            <w:gridSpan w:val="5"/>
          </w:tcPr>
          <w:p w14:paraId="353C22DE" w14:textId="77777777" w:rsidR="00724F06" w:rsidRPr="00DA3013" w:rsidRDefault="00724F06" w:rsidP="00E81D47">
            <w:pPr>
              <w:rPr>
                <w:rFonts w:ascii="宋体" w:cs="宋体"/>
                <w:kern w:val="0"/>
                <w:sz w:val="20"/>
                <w:szCs w:val="20"/>
              </w:rPr>
            </w:pPr>
          </w:p>
        </w:tc>
      </w:tr>
      <w:tr w:rsidR="00724F06" w14:paraId="7BFDE51E" w14:textId="77777777" w:rsidTr="00E81D47">
        <w:trPr>
          <w:cantSplit/>
          <w:trHeight w:val="145"/>
        </w:trPr>
        <w:tc>
          <w:tcPr>
            <w:tcW w:w="983" w:type="dxa"/>
            <w:vMerge/>
          </w:tcPr>
          <w:p w14:paraId="61B3AFF2" w14:textId="77777777" w:rsidR="00724F06" w:rsidRDefault="00724F06" w:rsidP="00E81D47">
            <w:pPr>
              <w:rPr>
                <w:rFonts w:ascii="宋体" w:hAnsi="宋体"/>
              </w:rPr>
            </w:pPr>
          </w:p>
        </w:tc>
        <w:tc>
          <w:tcPr>
            <w:tcW w:w="2094" w:type="dxa"/>
          </w:tcPr>
          <w:p w14:paraId="4571B134" w14:textId="77777777" w:rsidR="00724F06" w:rsidRPr="00A560D3" w:rsidRDefault="00724F06" w:rsidP="005E28A2">
            <w:pPr>
              <w:autoSpaceDE w:val="0"/>
              <w:autoSpaceDN w:val="0"/>
              <w:adjustRightInd w:val="0"/>
              <w:spacing w:line="267" w:lineRule="exact"/>
              <w:jc w:val="left"/>
              <w:rPr>
                <w:rFonts w:ascii="宋体" w:cs="宋体"/>
                <w:kern w:val="0"/>
                <w:sz w:val="20"/>
                <w:szCs w:val="20"/>
              </w:rPr>
            </w:pPr>
            <w:r w:rsidRPr="00A560D3">
              <w:rPr>
                <w:rFonts w:ascii="宋体" w:cs="宋体"/>
                <w:kern w:val="0"/>
                <w:sz w:val="20"/>
                <w:szCs w:val="20"/>
              </w:rPr>
              <w:t>MERCHANTID</w:t>
            </w:r>
          </w:p>
        </w:tc>
        <w:tc>
          <w:tcPr>
            <w:tcW w:w="1709" w:type="dxa"/>
          </w:tcPr>
          <w:p w14:paraId="35A7ED03" w14:textId="77777777" w:rsidR="00724F06" w:rsidRPr="00A560D3" w:rsidRDefault="00724F06" w:rsidP="005E28A2">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商户唯一标识</w:t>
            </w:r>
          </w:p>
        </w:tc>
        <w:tc>
          <w:tcPr>
            <w:tcW w:w="851" w:type="dxa"/>
          </w:tcPr>
          <w:p w14:paraId="063C4CC2" w14:textId="77777777" w:rsidR="00724F06" w:rsidRPr="00A560D3" w:rsidRDefault="00724F06" w:rsidP="005E28A2">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(32)</w:t>
            </w:r>
          </w:p>
        </w:tc>
        <w:tc>
          <w:tcPr>
            <w:tcW w:w="708" w:type="dxa"/>
          </w:tcPr>
          <w:p w14:paraId="52595896" w14:textId="77777777" w:rsidR="00724F06" w:rsidRPr="00A560D3" w:rsidRDefault="00724F06" w:rsidP="005E28A2">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否</w:t>
            </w:r>
          </w:p>
        </w:tc>
        <w:tc>
          <w:tcPr>
            <w:tcW w:w="2635" w:type="dxa"/>
          </w:tcPr>
          <w:p w14:paraId="48A84F7A" w14:textId="77777777" w:rsidR="00724F06" w:rsidRPr="00A560D3" w:rsidRDefault="00724F06" w:rsidP="005E28A2">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银行统一提供</w:t>
            </w:r>
          </w:p>
        </w:tc>
      </w:tr>
      <w:tr w:rsidR="00724F06" w14:paraId="2AC4BE0F" w14:textId="77777777" w:rsidTr="00066DB2">
        <w:tblPrEx>
          <w:tblW w:w="8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ExChange w:id="4406" w:author="wincol" w:date="2016-04-11T18:52:00Z">
            <w:tblPrEx>
              <w:tblW w:w="8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Ex>
          </w:tblPrExChange>
        </w:tblPrEx>
        <w:trPr>
          <w:cantSplit/>
          <w:trHeight w:val="491"/>
          <w:trPrChange w:id="4407" w:author="wincol" w:date="2016-04-11T18:52:00Z">
            <w:trPr>
              <w:cantSplit/>
              <w:trHeight w:val="145"/>
            </w:trPr>
          </w:trPrChange>
        </w:trPr>
        <w:tc>
          <w:tcPr>
            <w:tcW w:w="983" w:type="dxa"/>
            <w:vMerge/>
            <w:tcPrChange w:id="4408" w:author="wincol" w:date="2016-04-11T18:52:00Z">
              <w:tcPr>
                <w:tcW w:w="983" w:type="dxa"/>
                <w:vMerge/>
              </w:tcPr>
            </w:tcPrChange>
          </w:tcPr>
          <w:p w14:paraId="564B9C05" w14:textId="77777777" w:rsidR="00724F06" w:rsidRDefault="00724F06" w:rsidP="00E81D47">
            <w:pPr>
              <w:rPr>
                <w:rFonts w:ascii="宋体" w:hAnsi="宋体"/>
              </w:rPr>
            </w:pPr>
          </w:p>
        </w:tc>
        <w:tc>
          <w:tcPr>
            <w:tcW w:w="2094" w:type="dxa"/>
            <w:tcPrChange w:id="4409" w:author="wincol" w:date="2016-04-11T18:52:00Z">
              <w:tcPr>
                <w:tcW w:w="2094" w:type="dxa"/>
              </w:tcPr>
            </w:tcPrChange>
          </w:tcPr>
          <w:p w14:paraId="2DAD49DA" w14:textId="77777777" w:rsidR="00724F06" w:rsidRPr="00A560D3" w:rsidRDefault="00724F06" w:rsidP="005E28A2">
            <w:pPr>
              <w:autoSpaceDE w:val="0"/>
              <w:autoSpaceDN w:val="0"/>
              <w:adjustRightInd w:val="0"/>
              <w:spacing w:line="267" w:lineRule="exact"/>
              <w:jc w:val="left"/>
              <w:rPr>
                <w:rFonts w:ascii="宋体" w:cs="宋体"/>
                <w:kern w:val="0"/>
                <w:sz w:val="20"/>
                <w:szCs w:val="20"/>
              </w:rPr>
            </w:pPr>
            <w:r w:rsidRPr="00A560D3">
              <w:rPr>
                <w:rFonts w:ascii="宋体" w:cs="宋体"/>
                <w:kern w:val="0"/>
                <w:sz w:val="20"/>
                <w:szCs w:val="20"/>
              </w:rPr>
              <w:t>BANKID</w:t>
            </w:r>
          </w:p>
        </w:tc>
        <w:tc>
          <w:tcPr>
            <w:tcW w:w="1709" w:type="dxa"/>
            <w:tcPrChange w:id="4410" w:author="wincol" w:date="2016-04-11T18:52:00Z">
              <w:tcPr>
                <w:tcW w:w="1709" w:type="dxa"/>
              </w:tcPr>
            </w:tcPrChange>
          </w:tcPr>
          <w:p w14:paraId="6BF70875" w14:textId="77777777" w:rsidR="00724F06" w:rsidRPr="00A560D3" w:rsidRDefault="00724F06" w:rsidP="005E28A2">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银行标识</w:t>
            </w:r>
          </w:p>
        </w:tc>
        <w:tc>
          <w:tcPr>
            <w:tcW w:w="851" w:type="dxa"/>
            <w:tcPrChange w:id="4411" w:author="wincol" w:date="2016-04-11T18:52:00Z">
              <w:tcPr>
                <w:tcW w:w="851" w:type="dxa"/>
              </w:tcPr>
            </w:tcPrChange>
          </w:tcPr>
          <w:p w14:paraId="7F0C6FA7" w14:textId="77777777" w:rsidR="00724F06" w:rsidRPr="00A560D3" w:rsidRDefault="00724F06" w:rsidP="005E28A2">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6</w:t>
            </w:r>
            <w:r w:rsidRPr="00A560D3">
              <w:rPr>
                <w:rFonts w:ascii="宋体" w:cs="宋体"/>
                <w:kern w:val="0"/>
                <w:sz w:val="20"/>
                <w:szCs w:val="20"/>
              </w:rPr>
              <w:t>)</w:t>
            </w:r>
          </w:p>
        </w:tc>
        <w:tc>
          <w:tcPr>
            <w:tcW w:w="708" w:type="dxa"/>
            <w:tcPrChange w:id="4412" w:author="wincol" w:date="2016-04-11T18:52:00Z">
              <w:tcPr>
                <w:tcW w:w="708" w:type="dxa"/>
              </w:tcPr>
            </w:tcPrChange>
          </w:tcPr>
          <w:p w14:paraId="1B246350" w14:textId="77777777" w:rsidR="00724F06" w:rsidRPr="00A560D3" w:rsidRDefault="00724F06" w:rsidP="005E28A2">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否</w:t>
            </w:r>
          </w:p>
        </w:tc>
        <w:tc>
          <w:tcPr>
            <w:tcW w:w="2635" w:type="dxa"/>
            <w:tcPrChange w:id="4413" w:author="wincol" w:date="2016-04-11T18:52:00Z">
              <w:tcPr>
                <w:tcW w:w="2635" w:type="dxa"/>
              </w:tcPr>
            </w:tcPrChange>
          </w:tcPr>
          <w:p w14:paraId="5E02C176" w14:textId="77777777" w:rsidR="00724F06" w:rsidRPr="00A560D3" w:rsidRDefault="00724F06" w:rsidP="005E28A2">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固定值：</w:t>
            </w:r>
            <w:r w:rsidRPr="00A560D3">
              <w:rPr>
                <w:rFonts w:ascii="宋体" w:cs="宋体"/>
                <w:kern w:val="0"/>
                <w:sz w:val="20"/>
                <w:szCs w:val="20"/>
              </w:rPr>
              <w:t>GHB</w:t>
            </w:r>
          </w:p>
        </w:tc>
      </w:tr>
      <w:tr w:rsidR="00066DB2" w14:paraId="2D9B2843" w14:textId="77777777" w:rsidTr="00E81D47">
        <w:trPr>
          <w:cantSplit/>
          <w:trHeight w:val="145"/>
        </w:trPr>
        <w:tc>
          <w:tcPr>
            <w:tcW w:w="983" w:type="dxa"/>
            <w:vMerge/>
          </w:tcPr>
          <w:p w14:paraId="58BC1865" w14:textId="77777777" w:rsidR="00066DB2" w:rsidRDefault="00066DB2" w:rsidP="00E81D47">
            <w:pPr>
              <w:rPr>
                <w:rFonts w:ascii="宋体" w:hAnsi="宋体"/>
              </w:rPr>
            </w:pPr>
          </w:p>
        </w:tc>
        <w:tc>
          <w:tcPr>
            <w:tcW w:w="2094" w:type="dxa"/>
          </w:tcPr>
          <w:p w14:paraId="4300B774" w14:textId="77777777" w:rsidR="00066DB2" w:rsidRPr="00DA3013" w:rsidRDefault="00066DB2" w:rsidP="00E81D47">
            <w:pPr>
              <w:autoSpaceDE w:val="0"/>
              <w:autoSpaceDN w:val="0"/>
              <w:adjustRightInd w:val="0"/>
              <w:spacing w:line="267" w:lineRule="exact"/>
              <w:jc w:val="left"/>
              <w:rPr>
                <w:rFonts w:ascii="宋体" w:cs="宋体"/>
                <w:kern w:val="0"/>
                <w:sz w:val="20"/>
                <w:szCs w:val="20"/>
              </w:rPr>
            </w:pPr>
            <w:ins w:id="4414" w:author="wincol" w:date="2016-04-11T18:50:00Z">
              <w:r>
                <w:rPr>
                  <w:rFonts w:ascii="宋体" w:cs="宋体" w:hint="eastAsia"/>
                  <w:kern w:val="0"/>
                  <w:sz w:val="20"/>
                  <w:szCs w:val="20"/>
                </w:rPr>
                <w:t>TRANSCODE</w:t>
              </w:r>
            </w:ins>
          </w:p>
        </w:tc>
        <w:tc>
          <w:tcPr>
            <w:tcW w:w="1709" w:type="dxa"/>
          </w:tcPr>
          <w:p w14:paraId="0D8AB20A" w14:textId="77777777" w:rsidR="00066DB2" w:rsidRPr="00DA3013" w:rsidRDefault="00066DB2" w:rsidP="00E81D47">
            <w:pPr>
              <w:rPr>
                <w:rFonts w:ascii="宋体" w:cs="宋体"/>
                <w:kern w:val="0"/>
                <w:sz w:val="20"/>
                <w:szCs w:val="20"/>
              </w:rPr>
            </w:pPr>
            <w:ins w:id="4415" w:author="wincol" w:date="2016-04-11T18:50:00Z">
              <w:r w:rsidRPr="00A560D3">
                <w:rPr>
                  <w:rFonts w:ascii="宋体" w:cs="宋体" w:hint="eastAsia"/>
                  <w:kern w:val="0"/>
                  <w:sz w:val="20"/>
                  <w:szCs w:val="20"/>
                </w:rPr>
                <w:t>交易码</w:t>
              </w:r>
            </w:ins>
          </w:p>
        </w:tc>
        <w:tc>
          <w:tcPr>
            <w:tcW w:w="851" w:type="dxa"/>
          </w:tcPr>
          <w:p w14:paraId="1CDCD565" w14:textId="77777777" w:rsidR="00066DB2" w:rsidRPr="00DA3013" w:rsidRDefault="00066DB2" w:rsidP="00E81D47">
            <w:pPr>
              <w:rPr>
                <w:rFonts w:ascii="宋体" w:cs="宋体"/>
                <w:kern w:val="0"/>
                <w:sz w:val="20"/>
                <w:szCs w:val="20"/>
              </w:rPr>
            </w:pPr>
            <w:ins w:id="4416" w:author="wincol" w:date="2016-04-11T18:50: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8</w:t>
              </w:r>
              <w:r w:rsidRPr="00A560D3">
                <w:rPr>
                  <w:rFonts w:ascii="宋体" w:cs="宋体"/>
                  <w:kern w:val="0"/>
                  <w:sz w:val="20"/>
                  <w:szCs w:val="20"/>
                </w:rPr>
                <w:t>)</w:t>
              </w:r>
            </w:ins>
          </w:p>
        </w:tc>
        <w:tc>
          <w:tcPr>
            <w:tcW w:w="708" w:type="dxa"/>
          </w:tcPr>
          <w:p w14:paraId="5EF33A2A" w14:textId="77777777" w:rsidR="00066DB2" w:rsidRPr="00EA7B55" w:rsidRDefault="00066DB2" w:rsidP="00E81D47">
            <w:pPr>
              <w:autoSpaceDE w:val="0"/>
              <w:autoSpaceDN w:val="0"/>
              <w:adjustRightInd w:val="0"/>
              <w:spacing w:line="267" w:lineRule="exact"/>
              <w:ind w:left="107"/>
              <w:jc w:val="left"/>
              <w:rPr>
                <w:rFonts w:ascii="宋体" w:cs="宋体"/>
                <w:kern w:val="0"/>
                <w:sz w:val="20"/>
                <w:szCs w:val="20"/>
              </w:rPr>
            </w:pPr>
            <w:ins w:id="4417" w:author="wincol" w:date="2016-04-11T18:50:00Z">
              <w:r w:rsidRPr="00EA7B55">
                <w:rPr>
                  <w:rFonts w:ascii="宋体" w:cs="宋体" w:hint="eastAsia"/>
                  <w:kern w:val="0"/>
                  <w:sz w:val="20"/>
                  <w:szCs w:val="20"/>
                </w:rPr>
                <w:t>否</w:t>
              </w:r>
            </w:ins>
          </w:p>
        </w:tc>
        <w:tc>
          <w:tcPr>
            <w:tcW w:w="2635" w:type="dxa"/>
          </w:tcPr>
          <w:p w14:paraId="340B391F" w14:textId="77777777" w:rsidR="00066DB2" w:rsidRPr="00DA3013" w:rsidRDefault="00066DB2" w:rsidP="00066DB2">
            <w:pPr>
              <w:autoSpaceDE w:val="0"/>
              <w:autoSpaceDN w:val="0"/>
              <w:adjustRightInd w:val="0"/>
              <w:spacing w:line="267" w:lineRule="exact"/>
              <w:jc w:val="left"/>
              <w:rPr>
                <w:rFonts w:ascii="宋体" w:cs="宋体"/>
                <w:kern w:val="0"/>
                <w:sz w:val="20"/>
                <w:szCs w:val="20"/>
              </w:rPr>
            </w:pPr>
            <w:ins w:id="4418" w:author="wincol" w:date="2016-04-11T18:50:00Z">
              <w:r>
                <w:rPr>
                  <w:rFonts w:ascii="宋体" w:cs="宋体" w:hint="eastAsia"/>
                  <w:kern w:val="0"/>
                  <w:sz w:val="20"/>
                  <w:szCs w:val="20"/>
                </w:rPr>
                <w:t xml:space="preserve"> </w:t>
              </w:r>
            </w:ins>
            <w:ins w:id="4419" w:author="wincol" w:date="2016-05-11T18:15:00Z">
              <w:r w:rsidR="00555247" w:rsidRPr="00555247">
                <w:rPr>
                  <w:rFonts w:ascii="宋体" w:cs="宋体"/>
                  <w:kern w:val="0"/>
                  <w:sz w:val="20"/>
                  <w:szCs w:val="20"/>
                </w:rPr>
                <w:t>OGW0015T</w:t>
              </w:r>
            </w:ins>
          </w:p>
        </w:tc>
      </w:tr>
      <w:tr w:rsidR="00724F06" w14:paraId="1B3E1013" w14:textId="77777777" w:rsidTr="00E81D47">
        <w:trPr>
          <w:cantSplit/>
          <w:trHeight w:val="145"/>
        </w:trPr>
        <w:tc>
          <w:tcPr>
            <w:tcW w:w="983" w:type="dxa"/>
            <w:vMerge/>
          </w:tcPr>
          <w:p w14:paraId="34646F8D" w14:textId="77777777" w:rsidR="00724F06" w:rsidRDefault="00724F06" w:rsidP="00E81D47">
            <w:pPr>
              <w:rPr>
                <w:rFonts w:ascii="宋体" w:hAnsi="宋体"/>
              </w:rPr>
            </w:pPr>
          </w:p>
        </w:tc>
        <w:tc>
          <w:tcPr>
            <w:tcW w:w="7997" w:type="dxa"/>
            <w:gridSpan w:val="5"/>
          </w:tcPr>
          <w:p w14:paraId="0C184C91" w14:textId="77777777" w:rsidR="00724F06" w:rsidRPr="00DA3013" w:rsidRDefault="00724F06" w:rsidP="00E81D47">
            <w:pPr>
              <w:rPr>
                <w:rFonts w:ascii="宋体" w:cs="宋体"/>
                <w:kern w:val="0"/>
                <w:sz w:val="20"/>
                <w:szCs w:val="20"/>
              </w:rPr>
            </w:pPr>
            <w:r>
              <w:rPr>
                <w:rFonts w:ascii="宋体" w:cs="宋体" w:hint="eastAsia"/>
                <w:kern w:val="0"/>
                <w:sz w:val="20"/>
                <w:szCs w:val="20"/>
              </w:rPr>
              <w:t>数据加密域都放到XMLPARA里面</w:t>
            </w:r>
          </w:p>
        </w:tc>
      </w:tr>
      <w:tr w:rsidR="00724F06" w14:paraId="377F6888" w14:textId="77777777" w:rsidTr="00E81D47">
        <w:trPr>
          <w:cantSplit/>
          <w:trHeight w:val="145"/>
        </w:trPr>
        <w:tc>
          <w:tcPr>
            <w:tcW w:w="983" w:type="dxa"/>
            <w:vMerge/>
          </w:tcPr>
          <w:p w14:paraId="36FB61A0" w14:textId="77777777" w:rsidR="00724F06" w:rsidRDefault="00724F06" w:rsidP="00E81D47">
            <w:pPr>
              <w:rPr>
                <w:rFonts w:ascii="宋体" w:hAnsi="宋体"/>
              </w:rPr>
            </w:pPr>
          </w:p>
        </w:tc>
        <w:tc>
          <w:tcPr>
            <w:tcW w:w="2094" w:type="dxa"/>
          </w:tcPr>
          <w:p w14:paraId="64DCFDDB" w14:textId="77777777" w:rsidR="00724F06" w:rsidRPr="00DA3013" w:rsidRDefault="00724F06" w:rsidP="00E81D47">
            <w:pPr>
              <w:rPr>
                <w:rFonts w:ascii="宋体" w:cs="宋体"/>
                <w:kern w:val="0"/>
                <w:sz w:val="20"/>
                <w:szCs w:val="20"/>
              </w:rPr>
            </w:pPr>
            <w:r w:rsidRPr="00DA3013">
              <w:rPr>
                <w:rFonts w:ascii="宋体" w:cs="宋体" w:hint="eastAsia"/>
                <w:kern w:val="0"/>
                <w:sz w:val="20"/>
                <w:szCs w:val="20"/>
              </w:rPr>
              <w:t>LOANNO</w:t>
            </w:r>
          </w:p>
        </w:tc>
        <w:tc>
          <w:tcPr>
            <w:tcW w:w="1709" w:type="dxa"/>
          </w:tcPr>
          <w:p w14:paraId="0D03A662" w14:textId="77777777" w:rsidR="00724F06" w:rsidRPr="00DA3013" w:rsidRDefault="00724F06" w:rsidP="00E81D47">
            <w:pPr>
              <w:rPr>
                <w:rFonts w:ascii="宋体" w:cs="宋体"/>
                <w:kern w:val="0"/>
                <w:sz w:val="20"/>
                <w:szCs w:val="20"/>
              </w:rPr>
            </w:pPr>
            <w:r w:rsidRPr="00DA3013">
              <w:rPr>
                <w:rFonts w:ascii="宋体" w:cs="宋体" w:hint="eastAsia"/>
                <w:kern w:val="0"/>
                <w:sz w:val="20"/>
                <w:szCs w:val="20"/>
              </w:rPr>
              <w:t>借款编号</w:t>
            </w:r>
          </w:p>
        </w:tc>
        <w:tc>
          <w:tcPr>
            <w:tcW w:w="851" w:type="dxa"/>
          </w:tcPr>
          <w:p w14:paraId="6012BFB0" w14:textId="77777777" w:rsidR="00724F06" w:rsidRPr="00DA3013" w:rsidRDefault="00724F06" w:rsidP="00E81D47">
            <w:pPr>
              <w:rPr>
                <w:rFonts w:ascii="宋体" w:cs="宋体"/>
                <w:kern w:val="0"/>
                <w:sz w:val="20"/>
                <w:szCs w:val="20"/>
              </w:rPr>
            </w:pPr>
            <w:r>
              <w:rPr>
                <w:rFonts w:ascii="宋体" w:cs="宋体" w:hint="eastAsia"/>
                <w:kern w:val="0"/>
                <w:sz w:val="20"/>
                <w:szCs w:val="20"/>
              </w:rPr>
              <w:t>C</w:t>
            </w:r>
            <w:r w:rsidRPr="00DA3013">
              <w:rPr>
                <w:rFonts w:ascii="宋体" w:cs="宋体" w:hint="eastAsia"/>
                <w:kern w:val="0"/>
                <w:sz w:val="20"/>
                <w:szCs w:val="20"/>
              </w:rPr>
              <w:t>(64)</w:t>
            </w:r>
          </w:p>
        </w:tc>
        <w:tc>
          <w:tcPr>
            <w:tcW w:w="708" w:type="dxa"/>
          </w:tcPr>
          <w:p w14:paraId="4A50A4B8" w14:textId="77777777" w:rsidR="00724F06" w:rsidRPr="00DA3013" w:rsidRDefault="00724F06" w:rsidP="00E81D47">
            <w:pPr>
              <w:rPr>
                <w:rFonts w:ascii="宋体" w:cs="宋体"/>
                <w:kern w:val="0"/>
                <w:sz w:val="20"/>
                <w:szCs w:val="20"/>
              </w:rPr>
            </w:pPr>
            <w:r w:rsidRPr="00DA3013">
              <w:rPr>
                <w:rFonts w:ascii="宋体" w:cs="宋体" w:hint="eastAsia"/>
                <w:kern w:val="0"/>
                <w:sz w:val="20"/>
                <w:szCs w:val="20"/>
              </w:rPr>
              <w:t>否</w:t>
            </w:r>
          </w:p>
        </w:tc>
        <w:tc>
          <w:tcPr>
            <w:tcW w:w="2635" w:type="dxa"/>
          </w:tcPr>
          <w:p w14:paraId="12CC0242" w14:textId="77777777" w:rsidR="00724F06" w:rsidRPr="00DA3013" w:rsidRDefault="00724F06" w:rsidP="00E81D47">
            <w:pPr>
              <w:rPr>
                <w:rFonts w:ascii="宋体" w:cs="宋体"/>
                <w:kern w:val="0"/>
                <w:sz w:val="20"/>
                <w:szCs w:val="20"/>
              </w:rPr>
            </w:pPr>
          </w:p>
        </w:tc>
      </w:tr>
      <w:tr w:rsidR="00724F06" w14:paraId="3CA9FE00" w14:textId="77777777" w:rsidTr="00E81D47">
        <w:trPr>
          <w:cantSplit/>
          <w:trHeight w:val="145"/>
        </w:trPr>
        <w:tc>
          <w:tcPr>
            <w:tcW w:w="983" w:type="dxa"/>
            <w:vMerge/>
          </w:tcPr>
          <w:p w14:paraId="2DD9F8FB" w14:textId="77777777" w:rsidR="00724F06" w:rsidRDefault="00724F06" w:rsidP="00E81D47">
            <w:pPr>
              <w:rPr>
                <w:rFonts w:ascii="宋体" w:hAnsi="宋体"/>
              </w:rPr>
            </w:pPr>
          </w:p>
        </w:tc>
        <w:tc>
          <w:tcPr>
            <w:tcW w:w="2094" w:type="dxa"/>
          </w:tcPr>
          <w:p w14:paraId="1E318B47" w14:textId="77777777" w:rsidR="00724F06" w:rsidRPr="00DA3013" w:rsidRDefault="00724F06" w:rsidP="00E81D47">
            <w:pPr>
              <w:rPr>
                <w:rFonts w:ascii="宋体" w:cs="宋体"/>
                <w:kern w:val="0"/>
                <w:sz w:val="20"/>
                <w:szCs w:val="20"/>
              </w:rPr>
            </w:pPr>
            <w:r w:rsidRPr="00DA3013">
              <w:rPr>
                <w:rFonts w:ascii="宋体" w:cs="宋体" w:hint="eastAsia"/>
                <w:kern w:val="0"/>
                <w:sz w:val="20"/>
                <w:szCs w:val="20"/>
              </w:rPr>
              <w:t>CANCELREASON</w:t>
            </w:r>
          </w:p>
        </w:tc>
        <w:tc>
          <w:tcPr>
            <w:tcW w:w="1709" w:type="dxa"/>
          </w:tcPr>
          <w:p w14:paraId="6DB8F151" w14:textId="77777777" w:rsidR="00724F06" w:rsidRPr="00DA3013" w:rsidRDefault="00724F06" w:rsidP="00E81D47">
            <w:pPr>
              <w:rPr>
                <w:rFonts w:ascii="宋体" w:cs="宋体"/>
                <w:kern w:val="0"/>
                <w:sz w:val="20"/>
                <w:szCs w:val="20"/>
              </w:rPr>
            </w:pPr>
            <w:r w:rsidRPr="00DA3013">
              <w:rPr>
                <w:rFonts w:ascii="宋体" w:cs="宋体" w:hint="eastAsia"/>
                <w:kern w:val="0"/>
                <w:sz w:val="20"/>
                <w:szCs w:val="20"/>
              </w:rPr>
              <w:t>流标原因</w:t>
            </w:r>
          </w:p>
        </w:tc>
        <w:tc>
          <w:tcPr>
            <w:tcW w:w="851" w:type="dxa"/>
          </w:tcPr>
          <w:p w14:paraId="6B0E980D" w14:textId="77777777" w:rsidR="00724F06" w:rsidRPr="00DA3013" w:rsidRDefault="00724F06" w:rsidP="00E81D47">
            <w:pPr>
              <w:rPr>
                <w:rFonts w:ascii="宋体" w:cs="宋体"/>
                <w:kern w:val="0"/>
                <w:sz w:val="20"/>
                <w:szCs w:val="20"/>
              </w:rPr>
            </w:pPr>
            <w:r w:rsidRPr="00DA3013">
              <w:rPr>
                <w:rFonts w:ascii="宋体" w:cs="宋体" w:hint="eastAsia"/>
                <w:kern w:val="0"/>
                <w:sz w:val="20"/>
                <w:szCs w:val="20"/>
              </w:rPr>
              <w:t>C(128)</w:t>
            </w:r>
          </w:p>
        </w:tc>
        <w:tc>
          <w:tcPr>
            <w:tcW w:w="708" w:type="dxa"/>
          </w:tcPr>
          <w:p w14:paraId="29EC0CA8" w14:textId="77777777" w:rsidR="00724F06" w:rsidRPr="00DA3013" w:rsidRDefault="00724F06" w:rsidP="00E81D47">
            <w:pPr>
              <w:rPr>
                <w:rFonts w:ascii="宋体" w:cs="宋体"/>
                <w:kern w:val="0"/>
                <w:sz w:val="20"/>
                <w:szCs w:val="20"/>
              </w:rPr>
            </w:pPr>
            <w:r w:rsidRPr="00DA3013">
              <w:rPr>
                <w:rFonts w:ascii="宋体" w:cs="宋体" w:hint="eastAsia"/>
                <w:kern w:val="0"/>
                <w:sz w:val="20"/>
                <w:szCs w:val="20"/>
              </w:rPr>
              <w:t>是</w:t>
            </w:r>
          </w:p>
        </w:tc>
        <w:tc>
          <w:tcPr>
            <w:tcW w:w="2635" w:type="dxa"/>
          </w:tcPr>
          <w:p w14:paraId="5FAE4C17" w14:textId="77777777" w:rsidR="00724F06" w:rsidRPr="00DA3013" w:rsidRDefault="00724F06" w:rsidP="00E81D47">
            <w:pPr>
              <w:rPr>
                <w:rFonts w:ascii="宋体" w:cs="宋体"/>
                <w:kern w:val="0"/>
                <w:sz w:val="20"/>
                <w:szCs w:val="20"/>
              </w:rPr>
            </w:pPr>
          </w:p>
        </w:tc>
      </w:tr>
      <w:tr w:rsidR="00724F06" w14:paraId="33A58856" w14:textId="77777777" w:rsidTr="00E81D47">
        <w:trPr>
          <w:cantSplit/>
          <w:trHeight w:val="145"/>
          <w:ins w:id="4420" w:author="Windows 用户" w:date="2016-03-28T18:04:00Z"/>
        </w:trPr>
        <w:tc>
          <w:tcPr>
            <w:tcW w:w="983" w:type="dxa"/>
            <w:vMerge/>
          </w:tcPr>
          <w:p w14:paraId="60821233" w14:textId="77777777" w:rsidR="00724F06" w:rsidRDefault="00724F06" w:rsidP="00E81D47">
            <w:pPr>
              <w:rPr>
                <w:ins w:id="4421" w:author="Windows 用户" w:date="2016-03-28T18:04:00Z"/>
                <w:rFonts w:ascii="宋体" w:hAnsi="宋体"/>
              </w:rPr>
            </w:pPr>
          </w:p>
        </w:tc>
        <w:tc>
          <w:tcPr>
            <w:tcW w:w="2094" w:type="dxa"/>
          </w:tcPr>
          <w:p w14:paraId="79012450" w14:textId="77777777" w:rsidR="00724F06" w:rsidRPr="00DA3013" w:rsidRDefault="00724F06" w:rsidP="00E81D47">
            <w:pPr>
              <w:rPr>
                <w:ins w:id="4422" w:author="Windows 用户" w:date="2016-03-28T18:04:00Z"/>
                <w:rFonts w:ascii="宋体" w:cs="宋体"/>
                <w:kern w:val="0"/>
                <w:sz w:val="20"/>
                <w:szCs w:val="20"/>
              </w:rPr>
            </w:pPr>
            <w:ins w:id="4423" w:author="Windows 用户" w:date="2016-03-28T18:04:00Z">
              <w:r>
                <w:rPr>
                  <w:rFonts w:ascii="宋体" w:cs="宋体" w:hint="eastAsia"/>
                  <w:kern w:val="0"/>
                  <w:sz w:val="20"/>
                  <w:szCs w:val="20"/>
                </w:rPr>
                <w:t>EXT_FILED1</w:t>
              </w:r>
            </w:ins>
          </w:p>
        </w:tc>
        <w:tc>
          <w:tcPr>
            <w:tcW w:w="1709" w:type="dxa"/>
          </w:tcPr>
          <w:p w14:paraId="3BDAFF95" w14:textId="77777777" w:rsidR="00724F06" w:rsidRPr="00DA3013" w:rsidRDefault="00724F06" w:rsidP="00E81D47">
            <w:pPr>
              <w:rPr>
                <w:ins w:id="4424" w:author="Windows 用户" w:date="2016-03-28T18:04:00Z"/>
                <w:rFonts w:ascii="宋体" w:cs="宋体"/>
                <w:kern w:val="0"/>
                <w:sz w:val="20"/>
                <w:szCs w:val="20"/>
              </w:rPr>
            </w:pPr>
            <w:ins w:id="4425" w:author="Windows 用户" w:date="2016-03-28T18:04:00Z">
              <w:r>
                <w:rPr>
                  <w:rFonts w:ascii="宋体" w:cs="宋体" w:hint="eastAsia"/>
                  <w:kern w:val="0"/>
                  <w:sz w:val="20"/>
                  <w:szCs w:val="20"/>
                </w:rPr>
                <w:t>备用字段1</w:t>
              </w:r>
            </w:ins>
          </w:p>
        </w:tc>
        <w:tc>
          <w:tcPr>
            <w:tcW w:w="851" w:type="dxa"/>
          </w:tcPr>
          <w:p w14:paraId="5B8BCDF8" w14:textId="77777777" w:rsidR="00724F06" w:rsidRPr="00DA3013" w:rsidRDefault="00724F06" w:rsidP="00E81D47">
            <w:pPr>
              <w:rPr>
                <w:ins w:id="4426" w:author="Windows 用户" w:date="2016-03-28T18:04:00Z"/>
                <w:rFonts w:ascii="宋体" w:cs="宋体"/>
                <w:kern w:val="0"/>
                <w:sz w:val="20"/>
                <w:szCs w:val="20"/>
              </w:rPr>
            </w:pPr>
            <w:ins w:id="4427" w:author="Windows 用户" w:date="2016-03-28T18:04: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1D6990F1" w14:textId="77777777" w:rsidR="00724F06" w:rsidRPr="00DA3013" w:rsidRDefault="00724F06" w:rsidP="00E81D47">
            <w:pPr>
              <w:rPr>
                <w:ins w:id="4428" w:author="Windows 用户" w:date="2016-03-28T18:04:00Z"/>
                <w:rFonts w:ascii="宋体" w:cs="宋体"/>
                <w:kern w:val="0"/>
                <w:sz w:val="20"/>
                <w:szCs w:val="20"/>
              </w:rPr>
            </w:pPr>
            <w:ins w:id="4429" w:author="Windows 用户" w:date="2016-03-28T18:04:00Z">
              <w:r>
                <w:rPr>
                  <w:rFonts w:ascii="宋体" w:hAnsi="宋体" w:hint="eastAsia"/>
                </w:rPr>
                <w:t>是</w:t>
              </w:r>
            </w:ins>
          </w:p>
        </w:tc>
        <w:tc>
          <w:tcPr>
            <w:tcW w:w="2635" w:type="dxa"/>
          </w:tcPr>
          <w:p w14:paraId="75EA2BF7" w14:textId="77777777" w:rsidR="00724F06" w:rsidRPr="00DA3013" w:rsidRDefault="00724F06" w:rsidP="00E81D47">
            <w:pPr>
              <w:rPr>
                <w:ins w:id="4430" w:author="Windows 用户" w:date="2016-03-28T18:04:00Z"/>
                <w:rFonts w:ascii="宋体" w:cs="宋体"/>
                <w:kern w:val="0"/>
                <w:sz w:val="20"/>
                <w:szCs w:val="20"/>
              </w:rPr>
            </w:pPr>
            <w:ins w:id="4431" w:author="Windows 用户" w:date="2016-03-28T18:04:00Z">
              <w:r>
                <w:rPr>
                  <w:rFonts w:ascii="宋体" w:cs="宋体" w:hint="eastAsia"/>
                  <w:kern w:val="0"/>
                  <w:sz w:val="20"/>
                  <w:szCs w:val="20"/>
                </w:rPr>
                <w:t>备用字段1</w:t>
              </w:r>
            </w:ins>
          </w:p>
        </w:tc>
      </w:tr>
      <w:tr w:rsidR="00724F06" w14:paraId="6C253EFD" w14:textId="77777777" w:rsidTr="00E81D47">
        <w:trPr>
          <w:cantSplit/>
          <w:trHeight w:val="145"/>
          <w:ins w:id="4432" w:author="Windows 用户" w:date="2016-03-28T18:04:00Z"/>
        </w:trPr>
        <w:tc>
          <w:tcPr>
            <w:tcW w:w="983" w:type="dxa"/>
            <w:vMerge/>
          </w:tcPr>
          <w:p w14:paraId="706C0A67" w14:textId="77777777" w:rsidR="00724F06" w:rsidRDefault="00724F06" w:rsidP="00E81D47">
            <w:pPr>
              <w:rPr>
                <w:ins w:id="4433" w:author="Windows 用户" w:date="2016-03-28T18:04:00Z"/>
                <w:rFonts w:ascii="宋体" w:hAnsi="宋体"/>
              </w:rPr>
            </w:pPr>
          </w:p>
        </w:tc>
        <w:tc>
          <w:tcPr>
            <w:tcW w:w="2094" w:type="dxa"/>
          </w:tcPr>
          <w:p w14:paraId="7BD81656" w14:textId="77777777" w:rsidR="00724F06" w:rsidRPr="00DA3013" w:rsidRDefault="00724F06" w:rsidP="00E81D47">
            <w:pPr>
              <w:rPr>
                <w:ins w:id="4434" w:author="Windows 用户" w:date="2016-03-28T18:04:00Z"/>
                <w:rFonts w:ascii="宋体" w:cs="宋体"/>
                <w:kern w:val="0"/>
                <w:sz w:val="20"/>
                <w:szCs w:val="20"/>
              </w:rPr>
            </w:pPr>
            <w:ins w:id="4435" w:author="Windows 用户" w:date="2016-03-28T18:04:00Z">
              <w:r>
                <w:rPr>
                  <w:rFonts w:ascii="宋体" w:cs="宋体" w:hint="eastAsia"/>
                  <w:kern w:val="0"/>
                  <w:sz w:val="20"/>
                  <w:szCs w:val="20"/>
                </w:rPr>
                <w:t>EXT_FILED2</w:t>
              </w:r>
            </w:ins>
          </w:p>
        </w:tc>
        <w:tc>
          <w:tcPr>
            <w:tcW w:w="1709" w:type="dxa"/>
          </w:tcPr>
          <w:p w14:paraId="2BDDEA70" w14:textId="77777777" w:rsidR="00724F06" w:rsidRPr="00DA3013" w:rsidRDefault="00724F06" w:rsidP="00E81D47">
            <w:pPr>
              <w:rPr>
                <w:ins w:id="4436" w:author="Windows 用户" w:date="2016-03-28T18:04:00Z"/>
                <w:rFonts w:ascii="宋体" w:cs="宋体"/>
                <w:kern w:val="0"/>
                <w:sz w:val="20"/>
                <w:szCs w:val="20"/>
              </w:rPr>
            </w:pPr>
            <w:ins w:id="4437" w:author="Windows 用户" w:date="2016-03-28T18:04:00Z">
              <w:r>
                <w:rPr>
                  <w:rFonts w:ascii="宋体" w:cs="宋体" w:hint="eastAsia"/>
                  <w:kern w:val="0"/>
                  <w:sz w:val="20"/>
                  <w:szCs w:val="20"/>
                </w:rPr>
                <w:t>备用字段2</w:t>
              </w:r>
            </w:ins>
          </w:p>
        </w:tc>
        <w:tc>
          <w:tcPr>
            <w:tcW w:w="851" w:type="dxa"/>
          </w:tcPr>
          <w:p w14:paraId="7B7794A3" w14:textId="77777777" w:rsidR="00724F06" w:rsidRPr="00DA3013" w:rsidRDefault="00724F06" w:rsidP="00E81D47">
            <w:pPr>
              <w:rPr>
                <w:ins w:id="4438" w:author="Windows 用户" w:date="2016-03-28T18:04:00Z"/>
                <w:rFonts w:ascii="宋体" w:cs="宋体"/>
                <w:kern w:val="0"/>
                <w:sz w:val="20"/>
                <w:szCs w:val="20"/>
              </w:rPr>
            </w:pPr>
            <w:ins w:id="4439" w:author="Windows 用户" w:date="2016-03-28T18:04: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358E3C22" w14:textId="77777777" w:rsidR="00724F06" w:rsidRPr="00DA3013" w:rsidRDefault="00724F06" w:rsidP="00E81D47">
            <w:pPr>
              <w:rPr>
                <w:ins w:id="4440" w:author="Windows 用户" w:date="2016-03-28T18:04:00Z"/>
                <w:rFonts w:ascii="宋体" w:cs="宋体"/>
                <w:kern w:val="0"/>
                <w:sz w:val="20"/>
                <w:szCs w:val="20"/>
              </w:rPr>
            </w:pPr>
            <w:ins w:id="4441" w:author="Windows 用户" w:date="2016-03-28T18:04:00Z">
              <w:r>
                <w:rPr>
                  <w:rFonts w:ascii="宋体" w:hAnsi="宋体" w:hint="eastAsia"/>
                </w:rPr>
                <w:t>是</w:t>
              </w:r>
            </w:ins>
          </w:p>
        </w:tc>
        <w:tc>
          <w:tcPr>
            <w:tcW w:w="2635" w:type="dxa"/>
          </w:tcPr>
          <w:p w14:paraId="2CA5B533" w14:textId="77777777" w:rsidR="00724F06" w:rsidRPr="00DA3013" w:rsidRDefault="00724F06" w:rsidP="00E81D47">
            <w:pPr>
              <w:rPr>
                <w:ins w:id="4442" w:author="Windows 用户" w:date="2016-03-28T18:04:00Z"/>
                <w:rFonts w:ascii="宋体" w:cs="宋体"/>
                <w:kern w:val="0"/>
                <w:sz w:val="20"/>
                <w:szCs w:val="20"/>
              </w:rPr>
            </w:pPr>
            <w:ins w:id="4443" w:author="Windows 用户" w:date="2016-03-28T18:04:00Z">
              <w:r>
                <w:rPr>
                  <w:rFonts w:ascii="宋体" w:cs="宋体" w:hint="eastAsia"/>
                  <w:kern w:val="0"/>
                  <w:sz w:val="20"/>
                  <w:szCs w:val="20"/>
                </w:rPr>
                <w:t>备用字段2</w:t>
              </w:r>
            </w:ins>
          </w:p>
        </w:tc>
      </w:tr>
      <w:tr w:rsidR="00724F06" w14:paraId="4C451BC7" w14:textId="77777777" w:rsidTr="00E81D47">
        <w:trPr>
          <w:cantSplit/>
          <w:trHeight w:val="145"/>
          <w:ins w:id="4444" w:author="Windows 用户" w:date="2016-03-28T18:04:00Z"/>
        </w:trPr>
        <w:tc>
          <w:tcPr>
            <w:tcW w:w="983" w:type="dxa"/>
            <w:vMerge/>
          </w:tcPr>
          <w:p w14:paraId="6BEE6B77" w14:textId="77777777" w:rsidR="00724F06" w:rsidRDefault="00724F06" w:rsidP="00E81D47">
            <w:pPr>
              <w:rPr>
                <w:ins w:id="4445" w:author="Windows 用户" w:date="2016-03-28T18:04:00Z"/>
                <w:rFonts w:ascii="宋体" w:hAnsi="宋体"/>
              </w:rPr>
            </w:pPr>
          </w:p>
        </w:tc>
        <w:tc>
          <w:tcPr>
            <w:tcW w:w="2094" w:type="dxa"/>
          </w:tcPr>
          <w:p w14:paraId="349DA24D" w14:textId="77777777" w:rsidR="00724F06" w:rsidRPr="00DA3013" w:rsidRDefault="00724F06" w:rsidP="00E81D47">
            <w:pPr>
              <w:rPr>
                <w:ins w:id="4446" w:author="Windows 用户" w:date="2016-03-28T18:04:00Z"/>
                <w:rFonts w:ascii="宋体" w:cs="宋体"/>
                <w:kern w:val="0"/>
                <w:sz w:val="20"/>
                <w:szCs w:val="20"/>
              </w:rPr>
            </w:pPr>
            <w:ins w:id="4447" w:author="Windows 用户" w:date="2016-03-28T18:04:00Z">
              <w:r>
                <w:rPr>
                  <w:rFonts w:ascii="宋体" w:cs="宋体" w:hint="eastAsia"/>
                  <w:kern w:val="0"/>
                  <w:sz w:val="20"/>
                  <w:szCs w:val="20"/>
                </w:rPr>
                <w:t>EXT_FILED3</w:t>
              </w:r>
            </w:ins>
          </w:p>
        </w:tc>
        <w:tc>
          <w:tcPr>
            <w:tcW w:w="1709" w:type="dxa"/>
          </w:tcPr>
          <w:p w14:paraId="1E68375F" w14:textId="77777777" w:rsidR="00724F06" w:rsidRPr="00DA3013" w:rsidRDefault="00724F06" w:rsidP="00E81D47">
            <w:pPr>
              <w:rPr>
                <w:ins w:id="4448" w:author="Windows 用户" w:date="2016-03-28T18:04:00Z"/>
                <w:rFonts w:ascii="宋体" w:cs="宋体"/>
                <w:kern w:val="0"/>
                <w:sz w:val="20"/>
                <w:szCs w:val="20"/>
              </w:rPr>
            </w:pPr>
            <w:ins w:id="4449" w:author="Windows 用户" w:date="2016-03-28T18:04:00Z">
              <w:r>
                <w:rPr>
                  <w:rFonts w:ascii="宋体" w:cs="宋体" w:hint="eastAsia"/>
                  <w:kern w:val="0"/>
                  <w:sz w:val="20"/>
                  <w:szCs w:val="20"/>
                </w:rPr>
                <w:t>备用字段3</w:t>
              </w:r>
            </w:ins>
          </w:p>
        </w:tc>
        <w:tc>
          <w:tcPr>
            <w:tcW w:w="851" w:type="dxa"/>
          </w:tcPr>
          <w:p w14:paraId="1F20F15C" w14:textId="77777777" w:rsidR="00724F06" w:rsidRPr="00DA3013" w:rsidRDefault="00724F06" w:rsidP="00E81D47">
            <w:pPr>
              <w:rPr>
                <w:ins w:id="4450" w:author="Windows 用户" w:date="2016-03-28T18:04:00Z"/>
                <w:rFonts w:ascii="宋体" w:cs="宋体"/>
                <w:kern w:val="0"/>
                <w:sz w:val="20"/>
                <w:szCs w:val="20"/>
              </w:rPr>
            </w:pPr>
            <w:ins w:id="4451" w:author="Windows 用户" w:date="2016-03-28T18:04: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300</w:t>
              </w:r>
              <w:r w:rsidRPr="00A560D3">
                <w:rPr>
                  <w:rFonts w:ascii="宋体" w:cs="宋体"/>
                  <w:kern w:val="0"/>
                  <w:sz w:val="20"/>
                  <w:szCs w:val="20"/>
                </w:rPr>
                <w:t>)</w:t>
              </w:r>
            </w:ins>
          </w:p>
        </w:tc>
        <w:tc>
          <w:tcPr>
            <w:tcW w:w="708" w:type="dxa"/>
          </w:tcPr>
          <w:p w14:paraId="4DD81297" w14:textId="77777777" w:rsidR="00724F06" w:rsidRPr="00DA3013" w:rsidRDefault="00724F06" w:rsidP="00E81D47">
            <w:pPr>
              <w:rPr>
                <w:ins w:id="4452" w:author="Windows 用户" w:date="2016-03-28T18:04:00Z"/>
                <w:rFonts w:ascii="宋体" w:cs="宋体"/>
                <w:kern w:val="0"/>
                <w:sz w:val="20"/>
                <w:szCs w:val="20"/>
              </w:rPr>
            </w:pPr>
            <w:ins w:id="4453" w:author="Windows 用户" w:date="2016-03-28T18:04:00Z">
              <w:r>
                <w:rPr>
                  <w:rFonts w:ascii="宋体" w:hAnsi="宋体" w:hint="eastAsia"/>
                </w:rPr>
                <w:t>是</w:t>
              </w:r>
            </w:ins>
          </w:p>
        </w:tc>
        <w:tc>
          <w:tcPr>
            <w:tcW w:w="2635" w:type="dxa"/>
          </w:tcPr>
          <w:p w14:paraId="754DFF39" w14:textId="77777777" w:rsidR="00724F06" w:rsidRPr="00DA3013" w:rsidRDefault="00724F06" w:rsidP="00E81D47">
            <w:pPr>
              <w:rPr>
                <w:ins w:id="4454" w:author="Windows 用户" w:date="2016-03-28T18:04:00Z"/>
                <w:rFonts w:ascii="宋体" w:cs="宋体"/>
                <w:kern w:val="0"/>
                <w:sz w:val="20"/>
                <w:szCs w:val="20"/>
              </w:rPr>
            </w:pPr>
            <w:ins w:id="4455" w:author="Windows 用户" w:date="2016-03-28T18:04:00Z">
              <w:r>
                <w:rPr>
                  <w:rFonts w:ascii="宋体" w:cs="宋体" w:hint="eastAsia"/>
                  <w:kern w:val="0"/>
                  <w:sz w:val="20"/>
                  <w:szCs w:val="20"/>
                </w:rPr>
                <w:t>备用字段3</w:t>
              </w:r>
            </w:ins>
          </w:p>
        </w:tc>
      </w:tr>
    </w:tbl>
    <w:p w14:paraId="124774B1" w14:textId="77777777" w:rsidR="00631E90" w:rsidRPr="004E6C5A" w:rsidRDefault="00631E90" w:rsidP="00631E90">
      <w:pPr>
        <w:rPr>
          <w:rFonts w:ascii="微软雅黑" w:eastAsia="微软雅黑" w:hAnsi="微软雅黑"/>
        </w:rPr>
      </w:pPr>
    </w:p>
    <w:p w14:paraId="5A546425" w14:textId="77777777" w:rsidR="00631E90" w:rsidRDefault="00631E90" w:rsidP="0042024B">
      <w:pPr>
        <w:pStyle w:val="3"/>
      </w:pPr>
      <w:bookmarkStart w:id="4456" w:name="_Toc448761037"/>
      <w:r w:rsidRPr="004E6C5A">
        <w:rPr>
          <w:rFonts w:hint="eastAsia"/>
        </w:rPr>
        <w:t>响应报文说明</w:t>
      </w:r>
      <w:bookmarkEnd w:id="4456"/>
    </w:p>
    <w:p w14:paraId="7292C1F8" w14:textId="77777777" w:rsidR="00631E90" w:rsidRDefault="00631E90" w:rsidP="00631E90">
      <w:pPr>
        <w:rPr>
          <w:ins w:id="4457" w:author="wincol" w:date="2016-05-12T15:16:00Z"/>
        </w:rPr>
      </w:pPr>
    </w:p>
    <w:tbl>
      <w:tblPr>
        <w:tblW w:w="7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1"/>
        <w:gridCol w:w="1899"/>
        <w:gridCol w:w="1701"/>
        <w:gridCol w:w="850"/>
        <w:gridCol w:w="709"/>
        <w:gridCol w:w="1861"/>
      </w:tblGrid>
      <w:tr w:rsidR="006A094C" w14:paraId="3B91A774" w14:textId="77777777" w:rsidTr="00A517BF">
        <w:trPr>
          <w:trHeight w:val="290"/>
          <w:ins w:id="4458" w:author="wincol" w:date="2016-05-12T15:16:00Z"/>
        </w:trPr>
        <w:tc>
          <w:tcPr>
            <w:tcW w:w="761" w:type="dxa"/>
            <w:tcBorders>
              <w:bottom w:val="single" w:sz="4" w:space="0" w:color="auto"/>
            </w:tcBorders>
            <w:shd w:val="clear" w:color="auto" w:fill="C0C0C0"/>
          </w:tcPr>
          <w:p w14:paraId="032841D5" w14:textId="77777777" w:rsidR="006A094C" w:rsidRDefault="006A094C" w:rsidP="00A517BF">
            <w:pPr>
              <w:rPr>
                <w:ins w:id="4459" w:author="wincol" w:date="2016-05-12T15:16:00Z"/>
                <w:rFonts w:ascii="宋体" w:hAnsi="宋体"/>
                <w:b/>
                <w:szCs w:val="21"/>
              </w:rPr>
            </w:pPr>
            <w:ins w:id="4460" w:author="wincol" w:date="2016-05-12T15:16:00Z">
              <w:r>
                <w:rPr>
                  <w:rFonts w:ascii="宋体" w:hAnsi="宋体"/>
                  <w:b/>
                  <w:szCs w:val="21"/>
                </w:rPr>
                <w:t>模块</w:t>
              </w:r>
            </w:ins>
          </w:p>
        </w:tc>
        <w:tc>
          <w:tcPr>
            <w:tcW w:w="1899" w:type="dxa"/>
            <w:tcBorders>
              <w:bottom w:val="single" w:sz="4" w:space="0" w:color="auto"/>
            </w:tcBorders>
            <w:shd w:val="clear" w:color="auto" w:fill="C0C0C0"/>
          </w:tcPr>
          <w:p w14:paraId="3A7229DF" w14:textId="77777777" w:rsidR="006A094C" w:rsidRDefault="006A094C" w:rsidP="00A517BF">
            <w:pPr>
              <w:rPr>
                <w:ins w:id="4461" w:author="wincol" w:date="2016-05-12T15:16:00Z"/>
                <w:rFonts w:ascii="宋体" w:hAnsi="宋体"/>
                <w:b/>
              </w:rPr>
            </w:pPr>
            <w:ins w:id="4462" w:author="wincol" w:date="2016-05-12T15:16:00Z">
              <w:r>
                <w:rPr>
                  <w:rFonts w:ascii="宋体" w:hAnsi="宋体"/>
                  <w:b/>
                  <w:szCs w:val="21"/>
                </w:rPr>
                <w:t>字段ID</w:t>
              </w:r>
            </w:ins>
          </w:p>
        </w:tc>
        <w:tc>
          <w:tcPr>
            <w:tcW w:w="1701" w:type="dxa"/>
            <w:tcBorders>
              <w:bottom w:val="single" w:sz="4" w:space="0" w:color="auto"/>
            </w:tcBorders>
            <w:shd w:val="clear" w:color="auto" w:fill="C0C0C0"/>
          </w:tcPr>
          <w:p w14:paraId="48BD3145" w14:textId="77777777" w:rsidR="006A094C" w:rsidRDefault="006A094C" w:rsidP="00A517BF">
            <w:pPr>
              <w:rPr>
                <w:ins w:id="4463" w:author="wincol" w:date="2016-05-12T15:16:00Z"/>
                <w:rFonts w:ascii="宋体" w:hAnsi="宋体"/>
                <w:b/>
              </w:rPr>
            </w:pPr>
            <w:ins w:id="4464" w:author="wincol" w:date="2016-05-12T15:16:00Z">
              <w:r>
                <w:rPr>
                  <w:rFonts w:ascii="宋体" w:hAnsi="宋体"/>
                  <w:b/>
                  <w:szCs w:val="21"/>
                </w:rPr>
                <w:t>字段名称</w:t>
              </w:r>
            </w:ins>
          </w:p>
        </w:tc>
        <w:tc>
          <w:tcPr>
            <w:tcW w:w="850" w:type="dxa"/>
            <w:tcBorders>
              <w:bottom w:val="single" w:sz="4" w:space="0" w:color="auto"/>
            </w:tcBorders>
            <w:shd w:val="clear" w:color="auto" w:fill="C0C0C0"/>
          </w:tcPr>
          <w:p w14:paraId="1D180C12" w14:textId="77777777" w:rsidR="006A094C" w:rsidRDefault="006A094C" w:rsidP="00A517BF">
            <w:pPr>
              <w:rPr>
                <w:ins w:id="4465" w:author="wincol" w:date="2016-05-12T15:16:00Z"/>
                <w:rFonts w:ascii="宋体" w:hAnsi="宋体"/>
                <w:b/>
              </w:rPr>
            </w:pPr>
            <w:ins w:id="4466" w:author="wincol" w:date="2016-05-12T15:16:00Z">
              <w:r>
                <w:rPr>
                  <w:rFonts w:ascii="宋体" w:hAnsi="宋体"/>
                  <w:b/>
                  <w:szCs w:val="21"/>
                </w:rPr>
                <w:t>类型</w:t>
              </w:r>
            </w:ins>
          </w:p>
        </w:tc>
        <w:tc>
          <w:tcPr>
            <w:tcW w:w="709" w:type="dxa"/>
            <w:tcBorders>
              <w:bottom w:val="single" w:sz="4" w:space="0" w:color="auto"/>
            </w:tcBorders>
            <w:shd w:val="clear" w:color="auto" w:fill="C0C0C0"/>
          </w:tcPr>
          <w:p w14:paraId="3E93C683" w14:textId="77777777" w:rsidR="006A094C" w:rsidRDefault="006A094C" w:rsidP="00A517BF">
            <w:pPr>
              <w:rPr>
                <w:ins w:id="4467" w:author="wincol" w:date="2016-05-12T15:16:00Z"/>
                <w:rFonts w:ascii="宋体" w:hAnsi="宋体"/>
                <w:b/>
              </w:rPr>
            </w:pPr>
            <w:ins w:id="4468" w:author="wincol" w:date="2016-05-12T15:16:00Z">
              <w:r>
                <w:rPr>
                  <w:rFonts w:ascii="宋体" w:hAnsi="宋体" w:hint="eastAsia"/>
                  <w:b/>
                </w:rPr>
                <w:t>可空</w:t>
              </w:r>
            </w:ins>
          </w:p>
        </w:tc>
        <w:tc>
          <w:tcPr>
            <w:tcW w:w="1861" w:type="dxa"/>
            <w:tcBorders>
              <w:bottom w:val="single" w:sz="4" w:space="0" w:color="auto"/>
            </w:tcBorders>
            <w:shd w:val="clear" w:color="auto" w:fill="C0C0C0"/>
          </w:tcPr>
          <w:p w14:paraId="46335D5E" w14:textId="77777777" w:rsidR="006A094C" w:rsidRDefault="006A094C" w:rsidP="00A517BF">
            <w:pPr>
              <w:rPr>
                <w:ins w:id="4469" w:author="wincol" w:date="2016-05-12T15:16:00Z"/>
                <w:rFonts w:ascii="宋体" w:hAnsi="宋体"/>
                <w:b/>
              </w:rPr>
            </w:pPr>
            <w:ins w:id="4470" w:author="wincol" w:date="2016-05-12T15:16:00Z">
              <w:r>
                <w:rPr>
                  <w:rFonts w:ascii="宋体" w:hAnsi="宋体"/>
                  <w:b/>
                </w:rPr>
                <w:t>备注</w:t>
              </w:r>
            </w:ins>
          </w:p>
        </w:tc>
      </w:tr>
      <w:tr w:rsidR="006A094C" w14:paraId="29513119" w14:textId="77777777" w:rsidTr="00A517BF">
        <w:trPr>
          <w:cantSplit/>
          <w:trHeight w:val="290"/>
          <w:ins w:id="4471" w:author="wincol" w:date="2016-05-12T15:16:00Z"/>
        </w:trPr>
        <w:tc>
          <w:tcPr>
            <w:tcW w:w="761" w:type="dxa"/>
            <w:vMerge w:val="restart"/>
          </w:tcPr>
          <w:p w14:paraId="5DD1F1D8" w14:textId="77777777" w:rsidR="006A094C" w:rsidRDefault="006A094C" w:rsidP="00A517BF">
            <w:pPr>
              <w:jc w:val="center"/>
              <w:rPr>
                <w:ins w:id="4472" w:author="wincol" w:date="2016-05-12T15:16:00Z"/>
                <w:rFonts w:ascii="宋体" w:hAnsi="宋体"/>
              </w:rPr>
            </w:pPr>
            <w:ins w:id="4473" w:author="wincol" w:date="2016-05-12T15:16:00Z">
              <w:r>
                <w:rPr>
                  <w:rFonts w:ascii="宋体" w:hAnsi="宋体" w:hint="eastAsia"/>
                </w:rPr>
                <w:t>BODY</w:t>
              </w:r>
            </w:ins>
          </w:p>
        </w:tc>
        <w:tc>
          <w:tcPr>
            <w:tcW w:w="7020" w:type="dxa"/>
            <w:gridSpan w:val="5"/>
          </w:tcPr>
          <w:p w14:paraId="5A37CA1A" w14:textId="77777777" w:rsidR="006A094C" w:rsidRDefault="006A094C" w:rsidP="00A517BF">
            <w:pPr>
              <w:rPr>
                <w:ins w:id="4474" w:author="wincol" w:date="2016-05-12T15:16:00Z"/>
                <w:rFonts w:ascii="宋体" w:hAnsi="宋体"/>
              </w:rPr>
            </w:pPr>
          </w:p>
        </w:tc>
      </w:tr>
      <w:tr w:rsidR="006A094C" w14:paraId="7A48F62A" w14:textId="77777777" w:rsidTr="00A517BF">
        <w:trPr>
          <w:cantSplit/>
          <w:trHeight w:val="290"/>
          <w:ins w:id="4475" w:author="wincol" w:date="2016-05-12T15:16:00Z"/>
        </w:trPr>
        <w:tc>
          <w:tcPr>
            <w:tcW w:w="761" w:type="dxa"/>
            <w:vMerge/>
          </w:tcPr>
          <w:p w14:paraId="2AD543E8" w14:textId="77777777" w:rsidR="006A094C" w:rsidRDefault="006A094C" w:rsidP="00A517BF">
            <w:pPr>
              <w:jc w:val="center"/>
              <w:rPr>
                <w:ins w:id="4476" w:author="wincol" w:date="2016-05-12T15:16:00Z"/>
                <w:rFonts w:ascii="宋体" w:hAnsi="宋体"/>
              </w:rPr>
            </w:pPr>
          </w:p>
        </w:tc>
        <w:tc>
          <w:tcPr>
            <w:tcW w:w="1899" w:type="dxa"/>
          </w:tcPr>
          <w:p w14:paraId="529ADB1F" w14:textId="77777777" w:rsidR="006A094C" w:rsidRPr="00BA665E" w:rsidRDefault="006A094C" w:rsidP="00A517BF">
            <w:pPr>
              <w:autoSpaceDE w:val="0"/>
              <w:autoSpaceDN w:val="0"/>
              <w:adjustRightInd w:val="0"/>
              <w:spacing w:line="267" w:lineRule="exact"/>
              <w:jc w:val="left"/>
              <w:rPr>
                <w:ins w:id="4477" w:author="wincol" w:date="2016-05-12T15:16:00Z"/>
                <w:rFonts w:ascii="宋体" w:hAnsi="宋体"/>
              </w:rPr>
            </w:pPr>
            <w:ins w:id="4478" w:author="wincol" w:date="2016-05-12T15:16:00Z">
              <w:r>
                <w:rPr>
                  <w:rFonts w:ascii="宋体" w:cs="宋体" w:hint="eastAsia"/>
                  <w:kern w:val="0"/>
                  <w:sz w:val="20"/>
                  <w:szCs w:val="20"/>
                </w:rPr>
                <w:t>TRANSCODE</w:t>
              </w:r>
            </w:ins>
          </w:p>
        </w:tc>
        <w:tc>
          <w:tcPr>
            <w:tcW w:w="1701" w:type="dxa"/>
          </w:tcPr>
          <w:p w14:paraId="19D504D0" w14:textId="77777777" w:rsidR="006A094C" w:rsidRDefault="006A094C" w:rsidP="00A517BF">
            <w:pPr>
              <w:rPr>
                <w:ins w:id="4479" w:author="wincol" w:date="2016-05-12T15:16:00Z"/>
                <w:rFonts w:ascii="宋体" w:hAnsi="宋体"/>
              </w:rPr>
            </w:pPr>
            <w:ins w:id="4480" w:author="wincol" w:date="2016-05-12T15:16:00Z">
              <w:r w:rsidRPr="00A560D3">
                <w:rPr>
                  <w:rFonts w:ascii="宋体" w:cs="宋体" w:hint="eastAsia"/>
                  <w:kern w:val="0"/>
                  <w:sz w:val="20"/>
                  <w:szCs w:val="20"/>
                </w:rPr>
                <w:t>交易码</w:t>
              </w:r>
            </w:ins>
          </w:p>
        </w:tc>
        <w:tc>
          <w:tcPr>
            <w:tcW w:w="850" w:type="dxa"/>
          </w:tcPr>
          <w:p w14:paraId="1C265D28" w14:textId="77777777" w:rsidR="006A094C" w:rsidRDefault="006A094C" w:rsidP="00A517BF">
            <w:pPr>
              <w:rPr>
                <w:ins w:id="4481" w:author="wincol" w:date="2016-05-12T15:16:00Z"/>
                <w:rFonts w:ascii="宋体" w:hAnsi="宋体"/>
              </w:rPr>
            </w:pPr>
            <w:ins w:id="4482" w:author="wincol" w:date="2016-05-12T15:16: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8</w:t>
              </w:r>
              <w:r w:rsidRPr="00A560D3">
                <w:rPr>
                  <w:rFonts w:ascii="宋体" w:cs="宋体"/>
                  <w:kern w:val="0"/>
                  <w:sz w:val="20"/>
                  <w:szCs w:val="20"/>
                </w:rPr>
                <w:t>)</w:t>
              </w:r>
            </w:ins>
          </w:p>
        </w:tc>
        <w:tc>
          <w:tcPr>
            <w:tcW w:w="709" w:type="dxa"/>
          </w:tcPr>
          <w:p w14:paraId="06D086D9" w14:textId="77777777" w:rsidR="006A094C" w:rsidRPr="00EA7B55" w:rsidRDefault="006A094C" w:rsidP="00A517BF">
            <w:pPr>
              <w:autoSpaceDE w:val="0"/>
              <w:autoSpaceDN w:val="0"/>
              <w:adjustRightInd w:val="0"/>
              <w:spacing w:line="267" w:lineRule="exact"/>
              <w:jc w:val="left"/>
              <w:rPr>
                <w:ins w:id="4483" w:author="wincol" w:date="2016-05-12T15:16:00Z"/>
                <w:rFonts w:ascii="宋体" w:cs="宋体"/>
                <w:kern w:val="0"/>
                <w:sz w:val="20"/>
                <w:szCs w:val="20"/>
              </w:rPr>
            </w:pPr>
            <w:ins w:id="4484" w:author="wincol" w:date="2016-05-12T15:16:00Z">
              <w:r>
                <w:rPr>
                  <w:rFonts w:ascii="宋体" w:cs="宋体" w:hint="eastAsia"/>
                  <w:kern w:val="0"/>
                  <w:sz w:val="20"/>
                  <w:szCs w:val="20"/>
                </w:rPr>
                <w:t>否</w:t>
              </w:r>
            </w:ins>
          </w:p>
        </w:tc>
        <w:tc>
          <w:tcPr>
            <w:tcW w:w="1861" w:type="dxa"/>
          </w:tcPr>
          <w:p w14:paraId="08D1F8F8" w14:textId="77777777" w:rsidR="006A094C" w:rsidRPr="00EA7B55" w:rsidRDefault="006A094C" w:rsidP="00A517BF">
            <w:pPr>
              <w:autoSpaceDE w:val="0"/>
              <w:autoSpaceDN w:val="0"/>
              <w:adjustRightInd w:val="0"/>
              <w:spacing w:line="267" w:lineRule="exact"/>
              <w:jc w:val="left"/>
              <w:rPr>
                <w:ins w:id="4485" w:author="wincol" w:date="2016-05-12T15:16:00Z"/>
                <w:rFonts w:ascii="宋体" w:cs="宋体"/>
                <w:kern w:val="0"/>
                <w:sz w:val="20"/>
                <w:szCs w:val="20"/>
              </w:rPr>
            </w:pPr>
            <w:ins w:id="4486" w:author="wincol" w:date="2016-05-12T15:16:00Z">
              <w:r w:rsidRPr="006A094C">
                <w:rPr>
                  <w:rFonts w:ascii="宋体" w:cs="宋体"/>
                  <w:kern w:val="0"/>
                  <w:sz w:val="20"/>
                  <w:szCs w:val="20"/>
                </w:rPr>
                <w:t>OGW0015T</w:t>
              </w:r>
            </w:ins>
          </w:p>
        </w:tc>
      </w:tr>
      <w:tr w:rsidR="006A094C" w14:paraId="133258D1" w14:textId="77777777" w:rsidTr="00A517BF">
        <w:trPr>
          <w:cantSplit/>
          <w:trHeight w:val="290"/>
          <w:ins w:id="4487" w:author="wincol" w:date="2016-05-12T15:16:00Z"/>
        </w:trPr>
        <w:tc>
          <w:tcPr>
            <w:tcW w:w="761" w:type="dxa"/>
            <w:vMerge/>
          </w:tcPr>
          <w:p w14:paraId="5C18B2AD" w14:textId="77777777" w:rsidR="006A094C" w:rsidRDefault="006A094C" w:rsidP="00A517BF">
            <w:pPr>
              <w:jc w:val="center"/>
              <w:rPr>
                <w:ins w:id="4488" w:author="wincol" w:date="2016-05-12T15:16:00Z"/>
                <w:rFonts w:ascii="宋体" w:hAnsi="宋体"/>
              </w:rPr>
            </w:pPr>
          </w:p>
        </w:tc>
        <w:tc>
          <w:tcPr>
            <w:tcW w:w="7020" w:type="dxa"/>
            <w:gridSpan w:val="5"/>
          </w:tcPr>
          <w:p w14:paraId="3A8B75C8" w14:textId="77777777" w:rsidR="006A094C" w:rsidRPr="00EA7B55" w:rsidRDefault="006A094C" w:rsidP="00A517BF">
            <w:pPr>
              <w:autoSpaceDE w:val="0"/>
              <w:autoSpaceDN w:val="0"/>
              <w:adjustRightInd w:val="0"/>
              <w:spacing w:line="267" w:lineRule="exact"/>
              <w:jc w:val="left"/>
              <w:rPr>
                <w:ins w:id="4489" w:author="wincol" w:date="2016-05-12T15:16:00Z"/>
                <w:rFonts w:ascii="宋体" w:cs="宋体"/>
                <w:kern w:val="0"/>
                <w:sz w:val="20"/>
                <w:szCs w:val="20"/>
              </w:rPr>
            </w:pPr>
            <w:ins w:id="4490" w:author="wincol" w:date="2016-05-12T15:16:00Z">
              <w:r w:rsidRPr="00A710BB">
                <w:rPr>
                  <w:rFonts w:ascii="宋体" w:cs="宋体" w:hint="eastAsia"/>
                  <w:kern w:val="0"/>
                  <w:sz w:val="20"/>
                  <w:szCs w:val="20"/>
                </w:rPr>
                <w:t>数据</w:t>
              </w:r>
              <w:r>
                <w:rPr>
                  <w:rFonts w:ascii="宋体" w:cs="宋体" w:hint="eastAsia"/>
                  <w:kern w:val="0"/>
                  <w:sz w:val="20"/>
                  <w:szCs w:val="20"/>
                </w:rPr>
                <w:t>加密</w:t>
              </w:r>
              <w:r w:rsidRPr="00A710BB">
                <w:rPr>
                  <w:rFonts w:ascii="宋体" w:cs="宋体" w:hint="eastAsia"/>
                  <w:kern w:val="0"/>
                  <w:sz w:val="20"/>
                  <w:szCs w:val="20"/>
                </w:rPr>
                <w:t>域</w:t>
              </w:r>
              <w:r>
                <w:rPr>
                  <w:rFonts w:ascii="宋体" w:cs="宋体" w:hint="eastAsia"/>
                  <w:kern w:val="0"/>
                  <w:sz w:val="20"/>
                  <w:szCs w:val="20"/>
                </w:rPr>
                <w:t>都放到</w:t>
              </w:r>
              <w:r w:rsidRPr="00FC1B2B">
                <w:rPr>
                  <w:rFonts w:ascii="宋体" w:cs="宋体"/>
                  <w:kern w:val="0"/>
                  <w:sz w:val="20"/>
                  <w:szCs w:val="20"/>
                </w:rPr>
                <w:t>XMLPARA</w:t>
              </w:r>
              <w:r w:rsidRPr="00FC1B2B">
                <w:rPr>
                  <w:rFonts w:ascii="宋体" w:cs="宋体" w:hint="eastAsia"/>
                  <w:kern w:val="0"/>
                  <w:sz w:val="20"/>
                  <w:szCs w:val="20"/>
                </w:rPr>
                <w:t>里面</w:t>
              </w:r>
            </w:ins>
          </w:p>
        </w:tc>
      </w:tr>
      <w:tr w:rsidR="006A094C" w14:paraId="60003D4E" w14:textId="77777777" w:rsidTr="00A517BF">
        <w:trPr>
          <w:cantSplit/>
          <w:trHeight w:val="139"/>
          <w:ins w:id="4491" w:author="wincol" w:date="2016-05-12T15:16:00Z"/>
        </w:trPr>
        <w:tc>
          <w:tcPr>
            <w:tcW w:w="761" w:type="dxa"/>
            <w:vMerge/>
          </w:tcPr>
          <w:p w14:paraId="0D8617A1" w14:textId="77777777" w:rsidR="006A094C" w:rsidRDefault="006A094C" w:rsidP="00A517BF">
            <w:pPr>
              <w:rPr>
                <w:ins w:id="4492" w:author="wincol" w:date="2016-05-12T15:16:00Z"/>
                <w:rFonts w:ascii="宋体" w:hAnsi="宋体"/>
              </w:rPr>
            </w:pPr>
          </w:p>
        </w:tc>
        <w:tc>
          <w:tcPr>
            <w:tcW w:w="1899" w:type="dxa"/>
          </w:tcPr>
          <w:p w14:paraId="6C453CD3" w14:textId="77777777" w:rsidR="006A094C" w:rsidRPr="00A560D3" w:rsidRDefault="006A094C" w:rsidP="00A517BF">
            <w:pPr>
              <w:autoSpaceDE w:val="0"/>
              <w:autoSpaceDN w:val="0"/>
              <w:adjustRightInd w:val="0"/>
              <w:spacing w:line="267" w:lineRule="exact"/>
              <w:jc w:val="left"/>
              <w:rPr>
                <w:ins w:id="4493" w:author="wincol" w:date="2016-05-12T15:16:00Z"/>
                <w:rFonts w:ascii="宋体" w:cs="宋体"/>
                <w:kern w:val="0"/>
                <w:sz w:val="20"/>
                <w:szCs w:val="20"/>
              </w:rPr>
            </w:pPr>
            <w:ins w:id="4494" w:author="wincol" w:date="2016-05-12T15:16:00Z">
              <w:r w:rsidRPr="00A560D3">
                <w:rPr>
                  <w:rFonts w:ascii="宋体" w:cs="宋体"/>
                  <w:kern w:val="0"/>
                  <w:sz w:val="20"/>
                  <w:szCs w:val="20"/>
                </w:rPr>
                <w:t>RETURNCODE</w:t>
              </w:r>
            </w:ins>
          </w:p>
        </w:tc>
        <w:tc>
          <w:tcPr>
            <w:tcW w:w="1701" w:type="dxa"/>
          </w:tcPr>
          <w:p w14:paraId="373B537A" w14:textId="77777777" w:rsidR="006A094C" w:rsidRPr="00A560D3" w:rsidRDefault="006A094C" w:rsidP="00A517BF">
            <w:pPr>
              <w:autoSpaceDE w:val="0"/>
              <w:autoSpaceDN w:val="0"/>
              <w:adjustRightInd w:val="0"/>
              <w:spacing w:line="281" w:lineRule="exact"/>
              <w:ind w:left="108"/>
              <w:jc w:val="left"/>
              <w:rPr>
                <w:ins w:id="4495" w:author="wincol" w:date="2016-05-12T15:16:00Z"/>
                <w:rFonts w:ascii="宋体" w:cs="宋体"/>
                <w:kern w:val="0"/>
                <w:sz w:val="20"/>
                <w:szCs w:val="20"/>
              </w:rPr>
            </w:pPr>
            <w:ins w:id="4496" w:author="wincol" w:date="2016-05-12T15:16:00Z">
              <w:r w:rsidRPr="00A560D3">
                <w:rPr>
                  <w:rFonts w:ascii="宋体" w:cs="宋体" w:hint="eastAsia"/>
                  <w:kern w:val="0"/>
                  <w:sz w:val="20"/>
                  <w:szCs w:val="20"/>
                </w:rPr>
                <w:t>响应码</w:t>
              </w:r>
            </w:ins>
          </w:p>
        </w:tc>
        <w:tc>
          <w:tcPr>
            <w:tcW w:w="850" w:type="dxa"/>
          </w:tcPr>
          <w:p w14:paraId="79FE4DA7" w14:textId="77777777" w:rsidR="006A094C" w:rsidRPr="00A560D3" w:rsidRDefault="006A094C" w:rsidP="00A517BF">
            <w:pPr>
              <w:autoSpaceDE w:val="0"/>
              <w:autoSpaceDN w:val="0"/>
              <w:adjustRightInd w:val="0"/>
              <w:spacing w:line="281" w:lineRule="exact"/>
              <w:jc w:val="left"/>
              <w:rPr>
                <w:ins w:id="4497" w:author="wincol" w:date="2016-05-12T15:16:00Z"/>
                <w:rFonts w:ascii="宋体" w:cs="宋体"/>
                <w:kern w:val="0"/>
                <w:sz w:val="20"/>
                <w:szCs w:val="20"/>
              </w:rPr>
            </w:pPr>
            <w:ins w:id="4498" w:author="wincol" w:date="2016-05-12T15:16:00Z">
              <w:r>
                <w:rPr>
                  <w:rFonts w:ascii="宋体" w:cs="宋体" w:hint="eastAsia"/>
                  <w:kern w:val="0"/>
                  <w:sz w:val="20"/>
                  <w:szCs w:val="20"/>
                </w:rPr>
                <w:t>C</w:t>
              </w:r>
              <w:r w:rsidRPr="00A560D3">
                <w:rPr>
                  <w:rFonts w:ascii="宋体" w:cs="宋体"/>
                  <w:kern w:val="0"/>
                  <w:sz w:val="20"/>
                  <w:szCs w:val="20"/>
                </w:rPr>
                <w:t>(64)</w:t>
              </w:r>
            </w:ins>
          </w:p>
        </w:tc>
        <w:tc>
          <w:tcPr>
            <w:tcW w:w="709" w:type="dxa"/>
          </w:tcPr>
          <w:p w14:paraId="2BF5F3CF" w14:textId="77777777" w:rsidR="006A094C" w:rsidRPr="00A560D3" w:rsidRDefault="006A094C" w:rsidP="00A517BF">
            <w:pPr>
              <w:autoSpaceDE w:val="0"/>
              <w:autoSpaceDN w:val="0"/>
              <w:adjustRightInd w:val="0"/>
              <w:spacing w:line="281" w:lineRule="exact"/>
              <w:ind w:left="108"/>
              <w:jc w:val="left"/>
              <w:rPr>
                <w:ins w:id="4499" w:author="wincol" w:date="2016-05-12T15:16:00Z"/>
                <w:rFonts w:ascii="宋体" w:cs="宋体"/>
                <w:kern w:val="0"/>
                <w:sz w:val="20"/>
                <w:szCs w:val="20"/>
              </w:rPr>
            </w:pPr>
            <w:ins w:id="4500" w:author="wincol" w:date="2016-05-12T15:16:00Z">
              <w:r>
                <w:rPr>
                  <w:rFonts w:ascii="宋体" w:cs="宋体" w:hint="eastAsia"/>
                  <w:kern w:val="0"/>
                  <w:sz w:val="20"/>
                  <w:szCs w:val="20"/>
                </w:rPr>
                <w:t>否</w:t>
              </w:r>
            </w:ins>
          </w:p>
        </w:tc>
        <w:tc>
          <w:tcPr>
            <w:tcW w:w="1861" w:type="dxa"/>
          </w:tcPr>
          <w:p w14:paraId="159714A8" w14:textId="77777777" w:rsidR="006A094C" w:rsidRPr="00A560D3" w:rsidRDefault="006A094C" w:rsidP="00A517BF">
            <w:pPr>
              <w:autoSpaceDE w:val="0"/>
              <w:autoSpaceDN w:val="0"/>
              <w:adjustRightInd w:val="0"/>
              <w:spacing w:line="283" w:lineRule="exact"/>
              <w:ind w:left="108"/>
              <w:jc w:val="left"/>
              <w:rPr>
                <w:ins w:id="4501" w:author="wincol" w:date="2016-05-12T15:16:00Z"/>
                <w:rFonts w:ascii="宋体" w:cs="宋体"/>
                <w:kern w:val="0"/>
                <w:sz w:val="20"/>
                <w:szCs w:val="20"/>
              </w:rPr>
            </w:pPr>
            <w:ins w:id="4502" w:author="wincol" w:date="2016-05-12T15:16:00Z">
              <w:r w:rsidRPr="00A560D3">
                <w:rPr>
                  <w:rFonts w:ascii="宋体" w:cs="宋体"/>
                  <w:kern w:val="0"/>
                  <w:sz w:val="20"/>
                  <w:szCs w:val="20"/>
                </w:rPr>
                <w:t>000000</w:t>
              </w:r>
              <w:r w:rsidRPr="00A560D3">
                <w:rPr>
                  <w:rFonts w:ascii="宋体" w:cs="宋体" w:hint="eastAsia"/>
                  <w:kern w:val="0"/>
                  <w:sz w:val="20"/>
                  <w:szCs w:val="20"/>
                </w:rPr>
                <w:t>标识成功</w:t>
              </w:r>
            </w:ins>
          </w:p>
        </w:tc>
      </w:tr>
      <w:tr w:rsidR="006A094C" w14:paraId="657BDF9D" w14:textId="77777777" w:rsidTr="00A517BF">
        <w:trPr>
          <w:cantSplit/>
          <w:trHeight w:val="139"/>
          <w:ins w:id="4503" w:author="wincol" w:date="2016-05-12T15:16:00Z"/>
        </w:trPr>
        <w:tc>
          <w:tcPr>
            <w:tcW w:w="761" w:type="dxa"/>
            <w:vMerge/>
          </w:tcPr>
          <w:p w14:paraId="043CD618" w14:textId="77777777" w:rsidR="006A094C" w:rsidRDefault="006A094C" w:rsidP="00A517BF">
            <w:pPr>
              <w:rPr>
                <w:ins w:id="4504" w:author="wincol" w:date="2016-05-12T15:16:00Z"/>
                <w:rFonts w:ascii="宋体" w:hAnsi="宋体"/>
              </w:rPr>
            </w:pPr>
          </w:p>
        </w:tc>
        <w:tc>
          <w:tcPr>
            <w:tcW w:w="1899" w:type="dxa"/>
          </w:tcPr>
          <w:p w14:paraId="2CEE1AC1" w14:textId="77777777" w:rsidR="006A094C" w:rsidRPr="00A560D3" w:rsidRDefault="006A094C" w:rsidP="00A517BF">
            <w:pPr>
              <w:autoSpaceDE w:val="0"/>
              <w:autoSpaceDN w:val="0"/>
              <w:adjustRightInd w:val="0"/>
              <w:spacing w:line="267" w:lineRule="exact"/>
              <w:jc w:val="left"/>
              <w:rPr>
                <w:ins w:id="4505" w:author="wincol" w:date="2016-05-12T15:16:00Z"/>
                <w:rFonts w:ascii="宋体" w:cs="宋体"/>
                <w:kern w:val="0"/>
                <w:sz w:val="20"/>
                <w:szCs w:val="20"/>
              </w:rPr>
            </w:pPr>
            <w:ins w:id="4506" w:author="wincol" w:date="2016-05-12T15:16:00Z">
              <w:r w:rsidRPr="00A560D3">
                <w:rPr>
                  <w:rFonts w:ascii="宋体" w:cs="宋体"/>
                  <w:kern w:val="0"/>
                  <w:sz w:val="20"/>
                  <w:szCs w:val="20"/>
                </w:rPr>
                <w:t>RETURNMSG</w:t>
              </w:r>
            </w:ins>
          </w:p>
        </w:tc>
        <w:tc>
          <w:tcPr>
            <w:tcW w:w="1701" w:type="dxa"/>
          </w:tcPr>
          <w:p w14:paraId="45853541" w14:textId="77777777" w:rsidR="006A094C" w:rsidRPr="00A560D3" w:rsidRDefault="006A094C" w:rsidP="00A517BF">
            <w:pPr>
              <w:autoSpaceDE w:val="0"/>
              <w:autoSpaceDN w:val="0"/>
              <w:adjustRightInd w:val="0"/>
              <w:spacing w:line="281" w:lineRule="exact"/>
              <w:ind w:left="108"/>
              <w:jc w:val="left"/>
              <w:rPr>
                <w:ins w:id="4507" w:author="wincol" w:date="2016-05-12T15:16:00Z"/>
                <w:rFonts w:ascii="宋体" w:cs="宋体"/>
                <w:kern w:val="0"/>
                <w:sz w:val="20"/>
                <w:szCs w:val="20"/>
              </w:rPr>
            </w:pPr>
            <w:ins w:id="4508" w:author="wincol" w:date="2016-05-12T15:16:00Z">
              <w:r w:rsidRPr="00A560D3">
                <w:rPr>
                  <w:rFonts w:ascii="宋体" w:cs="宋体" w:hint="eastAsia"/>
                  <w:kern w:val="0"/>
                  <w:sz w:val="20"/>
                  <w:szCs w:val="20"/>
                </w:rPr>
                <w:t>响应信息</w:t>
              </w:r>
            </w:ins>
          </w:p>
        </w:tc>
        <w:tc>
          <w:tcPr>
            <w:tcW w:w="850" w:type="dxa"/>
          </w:tcPr>
          <w:p w14:paraId="2258E1F8" w14:textId="77777777" w:rsidR="006A094C" w:rsidRPr="00A560D3" w:rsidRDefault="006A094C" w:rsidP="00A517BF">
            <w:pPr>
              <w:autoSpaceDE w:val="0"/>
              <w:autoSpaceDN w:val="0"/>
              <w:adjustRightInd w:val="0"/>
              <w:spacing w:line="267" w:lineRule="exact"/>
              <w:jc w:val="left"/>
              <w:rPr>
                <w:ins w:id="4509" w:author="wincol" w:date="2016-05-12T15:16:00Z"/>
                <w:rFonts w:ascii="宋体" w:cs="宋体"/>
                <w:kern w:val="0"/>
                <w:sz w:val="20"/>
                <w:szCs w:val="20"/>
              </w:rPr>
            </w:pPr>
            <w:ins w:id="4510" w:author="wincol" w:date="2016-05-12T15:16:00Z">
              <w:r>
                <w:rPr>
                  <w:rFonts w:ascii="宋体" w:cs="宋体" w:hint="eastAsia"/>
                  <w:kern w:val="0"/>
                  <w:sz w:val="20"/>
                  <w:szCs w:val="20"/>
                </w:rPr>
                <w:t>C</w:t>
              </w:r>
              <w:r w:rsidRPr="00A560D3">
                <w:rPr>
                  <w:rFonts w:ascii="宋体" w:cs="宋体"/>
                  <w:kern w:val="0"/>
                  <w:sz w:val="20"/>
                  <w:szCs w:val="20"/>
                </w:rPr>
                <w:t>(128)</w:t>
              </w:r>
            </w:ins>
          </w:p>
        </w:tc>
        <w:tc>
          <w:tcPr>
            <w:tcW w:w="709" w:type="dxa"/>
          </w:tcPr>
          <w:p w14:paraId="46E1BB63" w14:textId="77777777" w:rsidR="006A094C" w:rsidRPr="00A560D3" w:rsidRDefault="006A094C" w:rsidP="00A517BF">
            <w:pPr>
              <w:autoSpaceDE w:val="0"/>
              <w:autoSpaceDN w:val="0"/>
              <w:adjustRightInd w:val="0"/>
              <w:spacing w:line="281" w:lineRule="exact"/>
              <w:ind w:left="108"/>
              <w:jc w:val="left"/>
              <w:rPr>
                <w:ins w:id="4511" w:author="wincol" w:date="2016-05-12T15:16:00Z"/>
                <w:rFonts w:ascii="宋体" w:cs="宋体"/>
                <w:kern w:val="0"/>
                <w:sz w:val="20"/>
                <w:szCs w:val="20"/>
              </w:rPr>
            </w:pPr>
            <w:ins w:id="4512" w:author="wincol" w:date="2016-05-12T15:16:00Z">
              <w:r>
                <w:rPr>
                  <w:rFonts w:ascii="宋体" w:cs="宋体" w:hint="eastAsia"/>
                  <w:kern w:val="0"/>
                  <w:sz w:val="20"/>
                  <w:szCs w:val="20"/>
                </w:rPr>
                <w:t>否</w:t>
              </w:r>
            </w:ins>
          </w:p>
        </w:tc>
        <w:tc>
          <w:tcPr>
            <w:tcW w:w="1861" w:type="dxa"/>
          </w:tcPr>
          <w:p w14:paraId="5CDEAC11" w14:textId="77777777" w:rsidR="006A094C" w:rsidRPr="00A560D3" w:rsidRDefault="006A094C" w:rsidP="00A517BF">
            <w:pPr>
              <w:autoSpaceDE w:val="0"/>
              <w:autoSpaceDN w:val="0"/>
              <w:adjustRightInd w:val="0"/>
              <w:spacing w:line="283" w:lineRule="exact"/>
              <w:ind w:left="108"/>
              <w:jc w:val="left"/>
              <w:rPr>
                <w:ins w:id="4513" w:author="wincol" w:date="2016-05-12T15:16:00Z"/>
                <w:rFonts w:ascii="宋体" w:cs="宋体"/>
                <w:kern w:val="0"/>
                <w:sz w:val="20"/>
                <w:szCs w:val="20"/>
              </w:rPr>
            </w:pPr>
            <w:ins w:id="4514" w:author="wincol" w:date="2016-05-12T15:16:00Z">
              <w:r w:rsidRPr="00A560D3">
                <w:rPr>
                  <w:rFonts w:ascii="宋体" w:cs="宋体" w:hint="eastAsia"/>
                  <w:kern w:val="0"/>
                  <w:sz w:val="20"/>
                  <w:szCs w:val="20"/>
                </w:rPr>
                <w:t>交易成功</w:t>
              </w:r>
            </w:ins>
          </w:p>
        </w:tc>
      </w:tr>
      <w:tr w:rsidR="006A094C" w14:paraId="2BE35632" w14:textId="77777777" w:rsidTr="00A517BF">
        <w:trPr>
          <w:cantSplit/>
          <w:trHeight w:val="139"/>
          <w:ins w:id="4515" w:author="wincol" w:date="2016-05-12T15:16:00Z"/>
        </w:trPr>
        <w:tc>
          <w:tcPr>
            <w:tcW w:w="761" w:type="dxa"/>
            <w:vMerge/>
          </w:tcPr>
          <w:p w14:paraId="5C3E8943" w14:textId="77777777" w:rsidR="006A094C" w:rsidRDefault="006A094C" w:rsidP="00A517BF">
            <w:pPr>
              <w:rPr>
                <w:ins w:id="4516" w:author="wincol" w:date="2016-05-12T15:16:00Z"/>
                <w:rFonts w:ascii="宋体" w:hAnsi="宋体"/>
              </w:rPr>
            </w:pPr>
          </w:p>
        </w:tc>
        <w:tc>
          <w:tcPr>
            <w:tcW w:w="1899" w:type="dxa"/>
          </w:tcPr>
          <w:p w14:paraId="6624B983" w14:textId="77777777" w:rsidR="006A094C" w:rsidRPr="00A560D3" w:rsidRDefault="006A094C" w:rsidP="00A517BF">
            <w:pPr>
              <w:autoSpaceDE w:val="0"/>
              <w:autoSpaceDN w:val="0"/>
              <w:adjustRightInd w:val="0"/>
              <w:spacing w:line="281" w:lineRule="exact"/>
              <w:jc w:val="left"/>
              <w:rPr>
                <w:ins w:id="4517" w:author="wincol" w:date="2016-05-12T15:16:00Z"/>
                <w:rFonts w:ascii="宋体" w:cs="宋体"/>
                <w:kern w:val="0"/>
                <w:sz w:val="20"/>
                <w:szCs w:val="20"/>
              </w:rPr>
            </w:pPr>
            <w:ins w:id="4518" w:author="wincol" w:date="2016-05-12T15:17:00Z">
              <w:r w:rsidRPr="00DA3013">
                <w:rPr>
                  <w:rFonts w:ascii="宋体" w:cs="宋体" w:hint="eastAsia"/>
                  <w:kern w:val="0"/>
                  <w:sz w:val="20"/>
                  <w:szCs w:val="20"/>
                </w:rPr>
                <w:t>LOANNO</w:t>
              </w:r>
            </w:ins>
          </w:p>
        </w:tc>
        <w:tc>
          <w:tcPr>
            <w:tcW w:w="1701" w:type="dxa"/>
          </w:tcPr>
          <w:p w14:paraId="29EDBF31" w14:textId="77777777" w:rsidR="006A094C" w:rsidRPr="00A560D3" w:rsidRDefault="006A094C" w:rsidP="00A517BF">
            <w:pPr>
              <w:autoSpaceDE w:val="0"/>
              <w:autoSpaceDN w:val="0"/>
              <w:adjustRightInd w:val="0"/>
              <w:spacing w:line="267" w:lineRule="exact"/>
              <w:jc w:val="left"/>
              <w:rPr>
                <w:ins w:id="4519" w:author="wincol" w:date="2016-05-12T15:16:00Z"/>
                <w:rFonts w:ascii="宋体" w:cs="宋体"/>
                <w:kern w:val="0"/>
                <w:sz w:val="20"/>
                <w:szCs w:val="20"/>
              </w:rPr>
            </w:pPr>
            <w:ins w:id="4520" w:author="wincol" w:date="2016-05-12T15:17:00Z">
              <w:r w:rsidRPr="00DA3013">
                <w:rPr>
                  <w:rFonts w:ascii="宋体" w:cs="宋体" w:hint="eastAsia"/>
                  <w:kern w:val="0"/>
                  <w:sz w:val="20"/>
                  <w:szCs w:val="20"/>
                </w:rPr>
                <w:t>借款编号</w:t>
              </w:r>
            </w:ins>
          </w:p>
        </w:tc>
        <w:tc>
          <w:tcPr>
            <w:tcW w:w="850" w:type="dxa"/>
          </w:tcPr>
          <w:p w14:paraId="20CC8428" w14:textId="77777777" w:rsidR="006A094C" w:rsidRPr="00A560D3" w:rsidRDefault="006A094C" w:rsidP="00A517BF">
            <w:pPr>
              <w:autoSpaceDE w:val="0"/>
              <w:autoSpaceDN w:val="0"/>
              <w:adjustRightInd w:val="0"/>
              <w:spacing w:line="281" w:lineRule="exact"/>
              <w:jc w:val="left"/>
              <w:rPr>
                <w:ins w:id="4521" w:author="wincol" w:date="2016-05-12T15:16:00Z"/>
                <w:rFonts w:ascii="宋体" w:cs="宋体"/>
                <w:kern w:val="0"/>
                <w:sz w:val="20"/>
                <w:szCs w:val="20"/>
              </w:rPr>
            </w:pPr>
            <w:ins w:id="4522" w:author="wincol" w:date="2016-05-12T15:17:00Z">
              <w:r>
                <w:rPr>
                  <w:rFonts w:ascii="宋体" w:cs="宋体" w:hint="eastAsia"/>
                  <w:kern w:val="0"/>
                  <w:sz w:val="20"/>
                  <w:szCs w:val="20"/>
                </w:rPr>
                <w:t>C</w:t>
              </w:r>
              <w:r w:rsidRPr="00DA3013">
                <w:rPr>
                  <w:rFonts w:ascii="宋体" w:cs="宋体" w:hint="eastAsia"/>
                  <w:kern w:val="0"/>
                  <w:sz w:val="20"/>
                  <w:szCs w:val="20"/>
                </w:rPr>
                <w:t>(64)</w:t>
              </w:r>
            </w:ins>
          </w:p>
        </w:tc>
        <w:tc>
          <w:tcPr>
            <w:tcW w:w="709" w:type="dxa"/>
          </w:tcPr>
          <w:p w14:paraId="60F6C5B3" w14:textId="77777777" w:rsidR="006A094C" w:rsidRDefault="006A094C" w:rsidP="00A517BF">
            <w:pPr>
              <w:rPr>
                <w:ins w:id="4523" w:author="wincol" w:date="2016-05-12T15:16:00Z"/>
                <w:rFonts w:ascii="宋体" w:hAnsi="宋体"/>
              </w:rPr>
            </w:pPr>
            <w:ins w:id="4524" w:author="wincol" w:date="2016-05-12T15:17:00Z">
              <w:r w:rsidRPr="00DA3013">
                <w:rPr>
                  <w:rFonts w:ascii="宋体" w:cs="宋体" w:hint="eastAsia"/>
                  <w:kern w:val="0"/>
                  <w:sz w:val="20"/>
                  <w:szCs w:val="20"/>
                </w:rPr>
                <w:t>否</w:t>
              </w:r>
            </w:ins>
          </w:p>
        </w:tc>
        <w:tc>
          <w:tcPr>
            <w:tcW w:w="1861" w:type="dxa"/>
          </w:tcPr>
          <w:p w14:paraId="760B55B1" w14:textId="77777777" w:rsidR="006A094C" w:rsidRDefault="006A094C" w:rsidP="00A517BF">
            <w:pPr>
              <w:rPr>
                <w:ins w:id="4525" w:author="wincol" w:date="2016-05-12T15:16:00Z"/>
                <w:rFonts w:ascii="宋体" w:hAnsi="宋体"/>
              </w:rPr>
            </w:pPr>
          </w:p>
        </w:tc>
      </w:tr>
    </w:tbl>
    <w:p w14:paraId="4B6E8F69" w14:textId="77777777" w:rsidR="006A094C" w:rsidRPr="00A560D3" w:rsidRDefault="006A094C" w:rsidP="006A094C">
      <w:pPr>
        <w:rPr>
          <w:ins w:id="4526" w:author="wincol" w:date="2016-05-12T15:16:00Z"/>
          <w:rFonts w:eastAsiaTheme="minorEastAsia"/>
          <w:szCs w:val="21"/>
        </w:rPr>
      </w:pPr>
      <w:ins w:id="4527" w:author="wincol" w:date="2016-05-12T15:16:00Z">
        <w:r w:rsidRPr="00A560D3">
          <w:rPr>
            <w:rFonts w:eastAsiaTheme="minorEastAsia" w:hint="eastAsia"/>
            <w:szCs w:val="21"/>
          </w:rPr>
          <w:t>（明细处理结果可通过对账</w:t>
        </w:r>
      </w:ins>
      <w:ins w:id="4528" w:author="wincol" w:date="2016-05-25T10:40:00Z">
        <w:r w:rsidR="000064A8">
          <w:rPr>
            <w:rFonts w:eastAsiaTheme="minorEastAsia" w:hint="eastAsia"/>
            <w:szCs w:val="21"/>
          </w:rPr>
          <w:t>文件下载核对</w:t>
        </w:r>
      </w:ins>
      <w:ins w:id="4529" w:author="wincol" w:date="2016-05-12T15:16:00Z">
        <w:r w:rsidRPr="00A560D3">
          <w:rPr>
            <w:rFonts w:eastAsiaTheme="minorEastAsia" w:hint="eastAsia"/>
            <w:szCs w:val="21"/>
          </w:rPr>
          <w:t>）</w:t>
        </w:r>
      </w:ins>
    </w:p>
    <w:p w14:paraId="6B80816A" w14:textId="77777777" w:rsidR="006A094C" w:rsidRPr="006A094C" w:rsidRDefault="006A094C" w:rsidP="00631E90"/>
    <w:p w14:paraId="3BF1AA48" w14:textId="77777777" w:rsidR="00631E90" w:rsidRPr="004E6C5A" w:rsidRDefault="00631E90" w:rsidP="0042024B">
      <w:pPr>
        <w:pStyle w:val="2"/>
      </w:pPr>
      <w:bookmarkStart w:id="4530" w:name="_Toc448761038"/>
      <w:r>
        <w:rPr>
          <w:rFonts w:hint="eastAsia"/>
        </w:rPr>
        <w:t>流标结果查询</w:t>
      </w:r>
      <w:ins w:id="4531" w:author="wincol" w:date="2016-04-14T19:08:00Z">
        <w:r w:rsidR="00FB54AE" w:rsidDel="00FB54AE">
          <w:rPr>
            <w:rFonts w:hint="eastAsia"/>
          </w:rPr>
          <w:t xml:space="preserve"> </w:t>
        </w:r>
      </w:ins>
      <w:r>
        <w:rPr>
          <w:rFonts w:hint="eastAsia"/>
        </w:rPr>
        <w:t>(</w:t>
      </w:r>
      <w:r w:rsidRPr="00B860D9">
        <w:t>OGW000</w:t>
      </w:r>
      <w:r>
        <w:rPr>
          <w:rFonts w:hint="eastAsia"/>
        </w:rPr>
        <w:t>6</w:t>
      </w:r>
      <w:r w:rsidR="002064CD">
        <w:rPr>
          <w:rFonts w:hint="eastAsia"/>
        </w:rPr>
        <w:t>4</w:t>
      </w:r>
      <w:r>
        <w:rPr>
          <w:rFonts w:hint="eastAsia"/>
        </w:rPr>
        <w:t>)</w:t>
      </w:r>
      <w:bookmarkEnd w:id="4530"/>
    </w:p>
    <w:p w14:paraId="411E5FDA" w14:textId="77777777" w:rsidR="00F42371" w:rsidRPr="008A2021" w:rsidRDefault="00631E90" w:rsidP="00F42371">
      <w:pPr>
        <w:pStyle w:val="aff1"/>
        <w:ind w:left="425" w:firstLineChars="0" w:firstLine="0"/>
      </w:pPr>
      <w:r>
        <w:rPr>
          <w:rFonts w:hint="eastAsia"/>
        </w:rPr>
        <w:t>第三方公司发起</w:t>
      </w:r>
      <w:r w:rsidR="00F42371">
        <w:rPr>
          <w:rFonts w:hint="eastAsia"/>
        </w:rPr>
        <w:t>。</w:t>
      </w:r>
      <w:r w:rsidR="00F42371" w:rsidRPr="00A560D3">
        <w:rPr>
          <w:rFonts w:hint="eastAsia"/>
        </w:rPr>
        <w:t>当收不到</w:t>
      </w:r>
      <w:r w:rsidR="00F42371">
        <w:rPr>
          <w:rFonts w:hint="eastAsia"/>
        </w:rPr>
        <w:t>返回</w:t>
      </w:r>
      <w:r w:rsidR="00F42371" w:rsidRPr="00A560D3">
        <w:rPr>
          <w:rFonts w:hint="eastAsia"/>
        </w:rPr>
        <w:t>时（</w:t>
      </w:r>
      <w:r w:rsidR="00F42371">
        <w:rPr>
          <w:rFonts w:hint="eastAsia"/>
        </w:rPr>
        <w:t>5~10</w:t>
      </w:r>
      <w:r w:rsidR="00F42371">
        <w:rPr>
          <w:rFonts w:hint="eastAsia"/>
        </w:rPr>
        <w:t>分钟后），可通过该接口查询银行处理结果</w:t>
      </w:r>
      <w:r w:rsidR="00F42371" w:rsidRPr="008A2021">
        <w:rPr>
          <w:rFonts w:hint="eastAsia"/>
        </w:rPr>
        <w:t>。</w:t>
      </w:r>
    </w:p>
    <w:p w14:paraId="455003EA" w14:textId="77777777" w:rsidR="00631E90" w:rsidRPr="00F42371" w:rsidRDefault="00631E90" w:rsidP="00631E90">
      <w:pPr>
        <w:ind w:firstLine="420"/>
      </w:pPr>
    </w:p>
    <w:p w14:paraId="29B2FA0E" w14:textId="77777777" w:rsidR="00631E90" w:rsidRDefault="00631E90" w:rsidP="0042024B">
      <w:pPr>
        <w:pStyle w:val="3"/>
        <w:rPr>
          <w:rFonts w:ascii="宋体" w:hAnsi="宋体"/>
        </w:rPr>
      </w:pPr>
      <w:bookmarkStart w:id="4532" w:name="_Toc448761039"/>
      <w:r w:rsidRPr="004E6C5A">
        <w:rPr>
          <w:rFonts w:hint="eastAsia"/>
        </w:rPr>
        <w:t>请求报文说明</w:t>
      </w:r>
      <w:bookmarkEnd w:id="4532"/>
    </w:p>
    <w:tbl>
      <w:tblPr>
        <w:tblW w:w="8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3"/>
        <w:gridCol w:w="2094"/>
        <w:gridCol w:w="1709"/>
        <w:gridCol w:w="851"/>
        <w:gridCol w:w="708"/>
        <w:gridCol w:w="2635"/>
      </w:tblGrid>
      <w:tr w:rsidR="00631E90" w14:paraId="3258CAF2" w14:textId="77777777" w:rsidTr="00E81D47">
        <w:trPr>
          <w:trHeight w:val="302"/>
        </w:trPr>
        <w:tc>
          <w:tcPr>
            <w:tcW w:w="983" w:type="dxa"/>
            <w:tcBorders>
              <w:bottom w:val="single" w:sz="4" w:space="0" w:color="auto"/>
            </w:tcBorders>
            <w:shd w:val="clear" w:color="auto" w:fill="C0C0C0"/>
          </w:tcPr>
          <w:p w14:paraId="522FC0F4" w14:textId="77777777" w:rsidR="00631E90" w:rsidRDefault="00631E90" w:rsidP="00E81D47">
            <w:pPr>
              <w:rPr>
                <w:rFonts w:ascii="宋体" w:hAnsi="宋体"/>
                <w:b/>
                <w:szCs w:val="21"/>
              </w:rPr>
            </w:pPr>
            <w:r>
              <w:rPr>
                <w:rFonts w:ascii="宋体" w:hAnsi="宋体"/>
                <w:b/>
                <w:szCs w:val="21"/>
              </w:rPr>
              <w:t>模块</w:t>
            </w:r>
          </w:p>
        </w:tc>
        <w:tc>
          <w:tcPr>
            <w:tcW w:w="2094" w:type="dxa"/>
            <w:tcBorders>
              <w:bottom w:val="single" w:sz="4" w:space="0" w:color="auto"/>
            </w:tcBorders>
            <w:shd w:val="clear" w:color="auto" w:fill="C0C0C0"/>
          </w:tcPr>
          <w:p w14:paraId="0D0A30A1" w14:textId="77777777" w:rsidR="00631E90" w:rsidRDefault="00631E90" w:rsidP="00E81D47">
            <w:pPr>
              <w:rPr>
                <w:rFonts w:ascii="宋体" w:hAnsi="宋体"/>
                <w:b/>
              </w:rPr>
            </w:pPr>
            <w:r>
              <w:rPr>
                <w:rFonts w:ascii="宋体" w:hAnsi="宋体"/>
                <w:b/>
                <w:szCs w:val="21"/>
              </w:rPr>
              <w:t>字段ID</w:t>
            </w:r>
          </w:p>
        </w:tc>
        <w:tc>
          <w:tcPr>
            <w:tcW w:w="1709" w:type="dxa"/>
            <w:tcBorders>
              <w:bottom w:val="single" w:sz="4" w:space="0" w:color="auto"/>
            </w:tcBorders>
            <w:shd w:val="clear" w:color="auto" w:fill="C0C0C0"/>
          </w:tcPr>
          <w:p w14:paraId="5AF837C0" w14:textId="77777777" w:rsidR="00631E90" w:rsidRDefault="00631E90" w:rsidP="00E81D47">
            <w:pPr>
              <w:rPr>
                <w:rFonts w:ascii="宋体" w:hAnsi="宋体"/>
                <w:b/>
              </w:rPr>
            </w:pPr>
            <w:r>
              <w:rPr>
                <w:rFonts w:ascii="宋体" w:hAnsi="宋体"/>
                <w:b/>
                <w:szCs w:val="21"/>
              </w:rPr>
              <w:t>字段名称</w:t>
            </w:r>
          </w:p>
        </w:tc>
        <w:tc>
          <w:tcPr>
            <w:tcW w:w="851" w:type="dxa"/>
            <w:tcBorders>
              <w:bottom w:val="single" w:sz="4" w:space="0" w:color="auto"/>
            </w:tcBorders>
            <w:shd w:val="clear" w:color="auto" w:fill="C0C0C0"/>
          </w:tcPr>
          <w:p w14:paraId="7F7FA17B" w14:textId="77777777" w:rsidR="00631E90" w:rsidRDefault="00631E90" w:rsidP="00E81D47">
            <w:pPr>
              <w:rPr>
                <w:rFonts w:ascii="宋体" w:hAnsi="宋体"/>
                <w:b/>
              </w:rPr>
            </w:pPr>
            <w:r>
              <w:rPr>
                <w:rFonts w:ascii="宋体" w:hAnsi="宋体"/>
                <w:b/>
                <w:szCs w:val="21"/>
              </w:rPr>
              <w:t>类型</w:t>
            </w:r>
          </w:p>
        </w:tc>
        <w:tc>
          <w:tcPr>
            <w:tcW w:w="708" w:type="dxa"/>
            <w:tcBorders>
              <w:bottom w:val="single" w:sz="4" w:space="0" w:color="auto"/>
            </w:tcBorders>
            <w:shd w:val="clear" w:color="auto" w:fill="C0C0C0"/>
          </w:tcPr>
          <w:p w14:paraId="5E62D8A1" w14:textId="77777777" w:rsidR="00631E90" w:rsidRDefault="00631E90" w:rsidP="00E81D47">
            <w:pPr>
              <w:rPr>
                <w:rFonts w:ascii="宋体" w:hAnsi="宋体"/>
                <w:b/>
              </w:rPr>
            </w:pPr>
            <w:r>
              <w:rPr>
                <w:rFonts w:ascii="宋体" w:hAnsi="宋体" w:hint="eastAsia"/>
                <w:b/>
              </w:rPr>
              <w:t>可空</w:t>
            </w:r>
          </w:p>
        </w:tc>
        <w:tc>
          <w:tcPr>
            <w:tcW w:w="2635" w:type="dxa"/>
            <w:tcBorders>
              <w:bottom w:val="single" w:sz="4" w:space="0" w:color="auto"/>
            </w:tcBorders>
            <w:shd w:val="clear" w:color="auto" w:fill="C0C0C0"/>
          </w:tcPr>
          <w:p w14:paraId="111D7687" w14:textId="77777777" w:rsidR="00631E90" w:rsidRDefault="00631E90" w:rsidP="00E81D47">
            <w:pPr>
              <w:rPr>
                <w:rFonts w:ascii="宋体" w:hAnsi="宋体"/>
                <w:b/>
              </w:rPr>
            </w:pPr>
            <w:r>
              <w:rPr>
                <w:rFonts w:ascii="宋体" w:hAnsi="宋体" w:hint="eastAsia"/>
                <w:b/>
              </w:rPr>
              <w:t>备注</w:t>
            </w:r>
          </w:p>
        </w:tc>
      </w:tr>
      <w:tr w:rsidR="00724F06" w14:paraId="3A0D8DF1" w14:textId="77777777" w:rsidTr="00E81D47">
        <w:trPr>
          <w:cantSplit/>
          <w:trHeight w:val="317"/>
        </w:trPr>
        <w:tc>
          <w:tcPr>
            <w:tcW w:w="983" w:type="dxa"/>
            <w:vMerge w:val="restart"/>
          </w:tcPr>
          <w:p w14:paraId="136E7EB5" w14:textId="77777777" w:rsidR="00724F06" w:rsidRPr="00C15726" w:rsidRDefault="00724F06" w:rsidP="00E81D47">
            <w:pPr>
              <w:rPr>
                <w:rFonts w:ascii="宋体" w:hAnsi="宋体"/>
              </w:rPr>
            </w:pPr>
            <w:r>
              <w:rPr>
                <w:rFonts w:ascii="宋体" w:hAnsi="宋体" w:hint="eastAsia"/>
              </w:rPr>
              <w:t>BODY</w:t>
            </w:r>
          </w:p>
        </w:tc>
        <w:tc>
          <w:tcPr>
            <w:tcW w:w="7997" w:type="dxa"/>
            <w:gridSpan w:val="5"/>
          </w:tcPr>
          <w:p w14:paraId="10FFA299" w14:textId="77777777" w:rsidR="00724F06" w:rsidRPr="00DA3013" w:rsidRDefault="00724F06" w:rsidP="00E81D47">
            <w:pPr>
              <w:rPr>
                <w:rFonts w:ascii="宋体" w:cs="宋体"/>
                <w:kern w:val="0"/>
                <w:sz w:val="20"/>
                <w:szCs w:val="20"/>
              </w:rPr>
            </w:pPr>
          </w:p>
        </w:tc>
      </w:tr>
      <w:tr w:rsidR="00724F06" w14:paraId="17F31F43" w14:textId="77777777" w:rsidTr="00E81D47">
        <w:trPr>
          <w:cantSplit/>
          <w:trHeight w:val="145"/>
        </w:trPr>
        <w:tc>
          <w:tcPr>
            <w:tcW w:w="983" w:type="dxa"/>
            <w:vMerge/>
          </w:tcPr>
          <w:p w14:paraId="350B1F88" w14:textId="77777777" w:rsidR="00724F06" w:rsidRDefault="00724F06" w:rsidP="00E81D47">
            <w:pPr>
              <w:rPr>
                <w:rFonts w:ascii="宋体" w:hAnsi="宋体"/>
              </w:rPr>
            </w:pPr>
          </w:p>
        </w:tc>
        <w:tc>
          <w:tcPr>
            <w:tcW w:w="2094" w:type="dxa"/>
          </w:tcPr>
          <w:p w14:paraId="06C57B1A" w14:textId="77777777" w:rsidR="00724F06" w:rsidRPr="00A560D3" w:rsidRDefault="00724F06" w:rsidP="00E81D47">
            <w:pPr>
              <w:autoSpaceDE w:val="0"/>
              <w:autoSpaceDN w:val="0"/>
              <w:adjustRightInd w:val="0"/>
              <w:spacing w:line="267" w:lineRule="exact"/>
              <w:jc w:val="left"/>
              <w:rPr>
                <w:rFonts w:ascii="宋体" w:cs="宋体"/>
                <w:kern w:val="0"/>
                <w:sz w:val="20"/>
                <w:szCs w:val="20"/>
              </w:rPr>
            </w:pPr>
          </w:p>
        </w:tc>
        <w:tc>
          <w:tcPr>
            <w:tcW w:w="1709" w:type="dxa"/>
          </w:tcPr>
          <w:p w14:paraId="61104DFD" w14:textId="77777777" w:rsidR="00724F06" w:rsidRPr="00A560D3" w:rsidRDefault="00724F06" w:rsidP="00E81D47">
            <w:pPr>
              <w:autoSpaceDE w:val="0"/>
              <w:autoSpaceDN w:val="0"/>
              <w:adjustRightInd w:val="0"/>
              <w:spacing w:line="267" w:lineRule="exact"/>
              <w:jc w:val="left"/>
              <w:rPr>
                <w:rFonts w:ascii="宋体" w:cs="宋体"/>
                <w:kern w:val="0"/>
                <w:sz w:val="20"/>
                <w:szCs w:val="20"/>
              </w:rPr>
            </w:pPr>
          </w:p>
        </w:tc>
        <w:tc>
          <w:tcPr>
            <w:tcW w:w="851" w:type="dxa"/>
          </w:tcPr>
          <w:p w14:paraId="498CCFEE" w14:textId="77777777" w:rsidR="00724F06" w:rsidRPr="00A560D3" w:rsidRDefault="00724F06" w:rsidP="00E81D47">
            <w:pPr>
              <w:autoSpaceDE w:val="0"/>
              <w:autoSpaceDN w:val="0"/>
              <w:adjustRightInd w:val="0"/>
              <w:spacing w:line="267" w:lineRule="exact"/>
              <w:jc w:val="left"/>
              <w:rPr>
                <w:rFonts w:ascii="宋体" w:cs="宋体"/>
                <w:kern w:val="0"/>
                <w:sz w:val="20"/>
                <w:szCs w:val="20"/>
              </w:rPr>
            </w:pPr>
          </w:p>
        </w:tc>
        <w:tc>
          <w:tcPr>
            <w:tcW w:w="708" w:type="dxa"/>
          </w:tcPr>
          <w:p w14:paraId="3A11C251" w14:textId="77777777" w:rsidR="00724F06" w:rsidRPr="00A560D3" w:rsidRDefault="00724F06" w:rsidP="00E81D47">
            <w:pPr>
              <w:autoSpaceDE w:val="0"/>
              <w:autoSpaceDN w:val="0"/>
              <w:adjustRightInd w:val="0"/>
              <w:spacing w:line="267" w:lineRule="exact"/>
              <w:ind w:firstLineChars="50" w:firstLine="100"/>
              <w:jc w:val="left"/>
              <w:rPr>
                <w:rFonts w:ascii="宋体" w:cs="宋体"/>
                <w:kern w:val="0"/>
                <w:sz w:val="20"/>
                <w:szCs w:val="20"/>
              </w:rPr>
            </w:pPr>
          </w:p>
        </w:tc>
        <w:tc>
          <w:tcPr>
            <w:tcW w:w="2635" w:type="dxa"/>
          </w:tcPr>
          <w:p w14:paraId="565863A2" w14:textId="77777777" w:rsidR="00724F06" w:rsidRPr="00DA3013" w:rsidRDefault="00724F06" w:rsidP="00E81D47">
            <w:pPr>
              <w:rPr>
                <w:rFonts w:ascii="宋体" w:cs="宋体"/>
                <w:kern w:val="0"/>
                <w:sz w:val="20"/>
                <w:szCs w:val="20"/>
              </w:rPr>
            </w:pPr>
          </w:p>
        </w:tc>
      </w:tr>
      <w:tr w:rsidR="00724F06" w14:paraId="23E0058C" w14:textId="77777777" w:rsidTr="00E81D47">
        <w:trPr>
          <w:cantSplit/>
          <w:trHeight w:val="145"/>
        </w:trPr>
        <w:tc>
          <w:tcPr>
            <w:tcW w:w="983" w:type="dxa"/>
            <w:vMerge/>
          </w:tcPr>
          <w:p w14:paraId="650305E9" w14:textId="77777777" w:rsidR="00724F06" w:rsidRDefault="00724F06" w:rsidP="00E81D47">
            <w:pPr>
              <w:rPr>
                <w:rFonts w:ascii="宋体" w:hAnsi="宋体"/>
              </w:rPr>
            </w:pPr>
          </w:p>
        </w:tc>
        <w:tc>
          <w:tcPr>
            <w:tcW w:w="2094" w:type="dxa"/>
          </w:tcPr>
          <w:p w14:paraId="40069ACE" w14:textId="77777777" w:rsidR="00724F06" w:rsidRPr="00DA3013" w:rsidRDefault="00724F06" w:rsidP="00E81D47">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TRANSCODE</w:t>
            </w:r>
          </w:p>
        </w:tc>
        <w:tc>
          <w:tcPr>
            <w:tcW w:w="1709" w:type="dxa"/>
          </w:tcPr>
          <w:p w14:paraId="586D9E89" w14:textId="77777777" w:rsidR="00724F06" w:rsidRPr="00DA3013" w:rsidRDefault="00724F06" w:rsidP="00E81D47">
            <w:pPr>
              <w:rPr>
                <w:rFonts w:ascii="宋体" w:cs="宋体"/>
                <w:kern w:val="0"/>
                <w:sz w:val="20"/>
                <w:szCs w:val="20"/>
              </w:rPr>
            </w:pPr>
            <w:r w:rsidRPr="00A560D3">
              <w:rPr>
                <w:rFonts w:ascii="宋体" w:cs="宋体" w:hint="eastAsia"/>
                <w:kern w:val="0"/>
                <w:sz w:val="20"/>
                <w:szCs w:val="20"/>
              </w:rPr>
              <w:t>交易码</w:t>
            </w:r>
          </w:p>
        </w:tc>
        <w:tc>
          <w:tcPr>
            <w:tcW w:w="851" w:type="dxa"/>
          </w:tcPr>
          <w:p w14:paraId="0067D579" w14:textId="77777777" w:rsidR="00724F06" w:rsidRPr="00DA3013" w:rsidRDefault="00724F06" w:rsidP="00E81D47">
            <w:pPr>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8</w:t>
            </w:r>
            <w:r w:rsidRPr="00A560D3">
              <w:rPr>
                <w:rFonts w:ascii="宋体" w:cs="宋体"/>
                <w:kern w:val="0"/>
                <w:sz w:val="20"/>
                <w:szCs w:val="20"/>
              </w:rPr>
              <w:t>)</w:t>
            </w:r>
          </w:p>
        </w:tc>
        <w:tc>
          <w:tcPr>
            <w:tcW w:w="708" w:type="dxa"/>
          </w:tcPr>
          <w:p w14:paraId="2A75456C" w14:textId="77777777" w:rsidR="00724F06" w:rsidRPr="00EA7B55" w:rsidRDefault="00724F06" w:rsidP="00E81D47">
            <w:pPr>
              <w:autoSpaceDE w:val="0"/>
              <w:autoSpaceDN w:val="0"/>
              <w:adjustRightInd w:val="0"/>
              <w:spacing w:line="267" w:lineRule="exact"/>
              <w:ind w:left="107"/>
              <w:jc w:val="left"/>
              <w:rPr>
                <w:rFonts w:ascii="宋体" w:cs="宋体"/>
                <w:kern w:val="0"/>
                <w:sz w:val="20"/>
                <w:szCs w:val="20"/>
              </w:rPr>
            </w:pPr>
            <w:r w:rsidRPr="00EA7B55">
              <w:rPr>
                <w:rFonts w:ascii="宋体" w:cs="宋体" w:hint="eastAsia"/>
                <w:kern w:val="0"/>
                <w:sz w:val="20"/>
                <w:szCs w:val="20"/>
              </w:rPr>
              <w:t>否</w:t>
            </w:r>
          </w:p>
        </w:tc>
        <w:tc>
          <w:tcPr>
            <w:tcW w:w="2635" w:type="dxa"/>
          </w:tcPr>
          <w:p w14:paraId="6FF4F821" w14:textId="77777777" w:rsidR="00724F06" w:rsidRPr="00DA3013" w:rsidRDefault="00724F06" w:rsidP="002064CD">
            <w:pPr>
              <w:autoSpaceDE w:val="0"/>
              <w:autoSpaceDN w:val="0"/>
              <w:adjustRightInd w:val="0"/>
              <w:spacing w:line="267" w:lineRule="exact"/>
              <w:jc w:val="left"/>
              <w:rPr>
                <w:rFonts w:ascii="宋体" w:cs="宋体"/>
                <w:kern w:val="0"/>
                <w:sz w:val="20"/>
                <w:szCs w:val="20"/>
              </w:rPr>
            </w:pPr>
            <w:r w:rsidRPr="00DA3013">
              <w:rPr>
                <w:rFonts w:ascii="宋体" w:cs="宋体" w:hint="eastAsia"/>
                <w:kern w:val="0"/>
                <w:sz w:val="20"/>
                <w:szCs w:val="20"/>
              </w:rPr>
              <w:t>OGW0006</w:t>
            </w:r>
            <w:r>
              <w:rPr>
                <w:rFonts w:ascii="宋体" w:cs="宋体" w:hint="eastAsia"/>
                <w:kern w:val="0"/>
                <w:sz w:val="20"/>
                <w:szCs w:val="20"/>
              </w:rPr>
              <w:t>4</w:t>
            </w:r>
          </w:p>
        </w:tc>
      </w:tr>
      <w:tr w:rsidR="00724F06" w14:paraId="65B1B3E0" w14:textId="77777777" w:rsidTr="00E81D47">
        <w:trPr>
          <w:cantSplit/>
          <w:trHeight w:val="145"/>
        </w:trPr>
        <w:tc>
          <w:tcPr>
            <w:tcW w:w="983" w:type="dxa"/>
            <w:vMerge/>
          </w:tcPr>
          <w:p w14:paraId="64419390" w14:textId="77777777" w:rsidR="00724F06" w:rsidRDefault="00724F06" w:rsidP="00E81D47">
            <w:pPr>
              <w:rPr>
                <w:rFonts w:ascii="宋体" w:hAnsi="宋体"/>
              </w:rPr>
            </w:pPr>
          </w:p>
        </w:tc>
        <w:tc>
          <w:tcPr>
            <w:tcW w:w="7997" w:type="dxa"/>
            <w:gridSpan w:val="5"/>
          </w:tcPr>
          <w:p w14:paraId="42C6F4FF" w14:textId="77777777" w:rsidR="00724F06" w:rsidRPr="00DA3013" w:rsidRDefault="00724F06" w:rsidP="00E81D47">
            <w:pPr>
              <w:rPr>
                <w:rFonts w:ascii="宋体" w:cs="宋体"/>
                <w:kern w:val="0"/>
                <w:sz w:val="20"/>
                <w:szCs w:val="20"/>
              </w:rPr>
            </w:pPr>
            <w:r>
              <w:rPr>
                <w:rFonts w:ascii="宋体" w:cs="宋体" w:hint="eastAsia"/>
                <w:kern w:val="0"/>
                <w:sz w:val="20"/>
                <w:szCs w:val="20"/>
              </w:rPr>
              <w:t>数据加密域都放到XMLPARA里面</w:t>
            </w:r>
          </w:p>
        </w:tc>
      </w:tr>
      <w:tr w:rsidR="00724F06" w14:paraId="00A5619B" w14:textId="77777777" w:rsidTr="00E81D47">
        <w:trPr>
          <w:cantSplit/>
          <w:trHeight w:val="145"/>
        </w:trPr>
        <w:tc>
          <w:tcPr>
            <w:tcW w:w="983" w:type="dxa"/>
            <w:vMerge/>
          </w:tcPr>
          <w:p w14:paraId="6D4E7F06" w14:textId="77777777" w:rsidR="00724F06" w:rsidRDefault="00724F06" w:rsidP="00E81D47">
            <w:pPr>
              <w:rPr>
                <w:rFonts w:ascii="宋体" w:hAnsi="宋体"/>
              </w:rPr>
            </w:pPr>
          </w:p>
        </w:tc>
        <w:tc>
          <w:tcPr>
            <w:tcW w:w="2094" w:type="dxa"/>
          </w:tcPr>
          <w:p w14:paraId="776C0389" w14:textId="77777777" w:rsidR="00724F06" w:rsidRPr="00DA3013" w:rsidRDefault="00724F06" w:rsidP="00E81D47">
            <w:pPr>
              <w:rPr>
                <w:rFonts w:ascii="宋体" w:cs="宋体"/>
                <w:kern w:val="0"/>
                <w:sz w:val="20"/>
                <w:szCs w:val="20"/>
              </w:rPr>
            </w:pPr>
            <w:r w:rsidRPr="00DA3013">
              <w:rPr>
                <w:rFonts w:ascii="宋体" w:cs="宋体" w:hint="eastAsia"/>
                <w:kern w:val="0"/>
                <w:sz w:val="20"/>
                <w:szCs w:val="20"/>
              </w:rPr>
              <w:t>MERCHANTID</w:t>
            </w:r>
          </w:p>
        </w:tc>
        <w:tc>
          <w:tcPr>
            <w:tcW w:w="1709" w:type="dxa"/>
          </w:tcPr>
          <w:p w14:paraId="05D09071" w14:textId="77777777" w:rsidR="00724F06" w:rsidRPr="00DA3013" w:rsidRDefault="00724F06" w:rsidP="00E81D47">
            <w:pPr>
              <w:rPr>
                <w:rFonts w:ascii="宋体" w:cs="宋体"/>
                <w:kern w:val="0"/>
                <w:sz w:val="20"/>
                <w:szCs w:val="20"/>
              </w:rPr>
            </w:pPr>
            <w:r w:rsidRPr="00DA3013">
              <w:rPr>
                <w:rFonts w:ascii="宋体" w:cs="宋体" w:hint="eastAsia"/>
                <w:kern w:val="0"/>
                <w:sz w:val="20"/>
                <w:szCs w:val="20"/>
              </w:rPr>
              <w:t>商户唯一编号</w:t>
            </w:r>
          </w:p>
        </w:tc>
        <w:tc>
          <w:tcPr>
            <w:tcW w:w="851" w:type="dxa"/>
          </w:tcPr>
          <w:p w14:paraId="2D41E14B" w14:textId="77777777" w:rsidR="00724F06" w:rsidRPr="00DA3013" w:rsidRDefault="00724F06" w:rsidP="00E81D47">
            <w:pPr>
              <w:rPr>
                <w:rFonts w:ascii="宋体" w:cs="宋体"/>
                <w:kern w:val="0"/>
                <w:sz w:val="20"/>
                <w:szCs w:val="20"/>
              </w:rPr>
            </w:pPr>
            <w:r>
              <w:rPr>
                <w:rFonts w:ascii="宋体" w:cs="宋体" w:hint="eastAsia"/>
                <w:kern w:val="0"/>
                <w:sz w:val="20"/>
                <w:szCs w:val="20"/>
              </w:rPr>
              <w:t>C</w:t>
            </w:r>
            <w:r w:rsidRPr="00DA3013">
              <w:rPr>
                <w:rFonts w:ascii="宋体" w:cs="宋体" w:hint="eastAsia"/>
                <w:kern w:val="0"/>
                <w:sz w:val="20"/>
                <w:szCs w:val="20"/>
              </w:rPr>
              <w:t>(20)</w:t>
            </w:r>
          </w:p>
        </w:tc>
        <w:tc>
          <w:tcPr>
            <w:tcW w:w="708" w:type="dxa"/>
          </w:tcPr>
          <w:p w14:paraId="536CD475" w14:textId="77777777" w:rsidR="00724F06" w:rsidRPr="00DA3013" w:rsidRDefault="00724F06" w:rsidP="00E81D47">
            <w:pPr>
              <w:rPr>
                <w:rFonts w:ascii="宋体" w:cs="宋体"/>
                <w:kern w:val="0"/>
                <w:sz w:val="20"/>
                <w:szCs w:val="20"/>
              </w:rPr>
            </w:pPr>
            <w:r w:rsidRPr="00DA3013">
              <w:rPr>
                <w:rFonts w:ascii="宋体" w:cs="宋体" w:hint="eastAsia"/>
                <w:kern w:val="0"/>
                <w:sz w:val="20"/>
                <w:szCs w:val="20"/>
              </w:rPr>
              <w:t>否</w:t>
            </w:r>
          </w:p>
        </w:tc>
        <w:tc>
          <w:tcPr>
            <w:tcW w:w="2635" w:type="dxa"/>
          </w:tcPr>
          <w:p w14:paraId="111F8105" w14:textId="77777777" w:rsidR="00724F06" w:rsidRPr="00DA3013" w:rsidRDefault="00724F06" w:rsidP="00E81D47">
            <w:pPr>
              <w:rPr>
                <w:rFonts w:ascii="宋体" w:cs="宋体"/>
                <w:kern w:val="0"/>
                <w:sz w:val="20"/>
                <w:szCs w:val="20"/>
              </w:rPr>
            </w:pPr>
            <w:r w:rsidRPr="00DA3013">
              <w:rPr>
                <w:rFonts w:ascii="宋体" w:cs="宋体" w:hint="eastAsia"/>
                <w:kern w:val="0"/>
                <w:sz w:val="20"/>
                <w:szCs w:val="20"/>
              </w:rPr>
              <w:t>由华兴银行统一分配</w:t>
            </w:r>
          </w:p>
        </w:tc>
      </w:tr>
      <w:tr w:rsidR="00724F06" w14:paraId="6FB86ABF" w14:textId="77777777" w:rsidTr="00E81D47">
        <w:trPr>
          <w:cantSplit/>
          <w:trHeight w:val="145"/>
        </w:trPr>
        <w:tc>
          <w:tcPr>
            <w:tcW w:w="983" w:type="dxa"/>
            <w:vMerge/>
          </w:tcPr>
          <w:p w14:paraId="639E210B" w14:textId="77777777" w:rsidR="00724F06" w:rsidRDefault="00724F06" w:rsidP="00E81D47">
            <w:pPr>
              <w:rPr>
                <w:rFonts w:ascii="宋体" w:hAnsi="宋体"/>
              </w:rPr>
            </w:pPr>
          </w:p>
        </w:tc>
        <w:tc>
          <w:tcPr>
            <w:tcW w:w="2094" w:type="dxa"/>
          </w:tcPr>
          <w:p w14:paraId="44668381" w14:textId="77777777" w:rsidR="00724F06" w:rsidRPr="00DA3013" w:rsidRDefault="00724F06" w:rsidP="00E81D47">
            <w:pPr>
              <w:rPr>
                <w:rFonts w:ascii="宋体" w:cs="宋体"/>
                <w:kern w:val="0"/>
                <w:sz w:val="20"/>
                <w:szCs w:val="20"/>
              </w:rPr>
            </w:pPr>
            <w:r w:rsidRPr="00DA3013">
              <w:rPr>
                <w:rFonts w:ascii="宋体" w:cs="宋体" w:hint="eastAsia"/>
                <w:kern w:val="0"/>
                <w:sz w:val="20"/>
                <w:szCs w:val="20"/>
              </w:rPr>
              <w:t>APPID</w:t>
            </w:r>
          </w:p>
        </w:tc>
        <w:tc>
          <w:tcPr>
            <w:tcW w:w="1709" w:type="dxa"/>
          </w:tcPr>
          <w:p w14:paraId="2BCFCF5F" w14:textId="77777777" w:rsidR="00724F06" w:rsidRPr="00DA3013" w:rsidRDefault="00724F06" w:rsidP="00E81D47">
            <w:pPr>
              <w:rPr>
                <w:rFonts w:ascii="宋体" w:cs="宋体"/>
                <w:kern w:val="0"/>
                <w:sz w:val="20"/>
                <w:szCs w:val="20"/>
              </w:rPr>
            </w:pPr>
            <w:r w:rsidRPr="00DA3013">
              <w:rPr>
                <w:rFonts w:ascii="宋体" w:cs="宋体" w:hint="eastAsia"/>
                <w:kern w:val="0"/>
                <w:sz w:val="20"/>
                <w:szCs w:val="20"/>
              </w:rPr>
              <w:t>应用标识</w:t>
            </w:r>
          </w:p>
        </w:tc>
        <w:tc>
          <w:tcPr>
            <w:tcW w:w="851" w:type="dxa"/>
          </w:tcPr>
          <w:p w14:paraId="5E532B61" w14:textId="77777777" w:rsidR="00724F06" w:rsidRPr="00DA3013" w:rsidRDefault="00724F06" w:rsidP="00E81D47">
            <w:pPr>
              <w:rPr>
                <w:rFonts w:ascii="宋体" w:cs="宋体"/>
                <w:kern w:val="0"/>
                <w:sz w:val="20"/>
                <w:szCs w:val="20"/>
              </w:rPr>
            </w:pPr>
            <w:r w:rsidRPr="00DA3013">
              <w:rPr>
                <w:rFonts w:ascii="宋体" w:cs="宋体" w:hint="eastAsia"/>
                <w:kern w:val="0"/>
                <w:sz w:val="20"/>
                <w:szCs w:val="20"/>
              </w:rPr>
              <w:t>C(3)</w:t>
            </w:r>
          </w:p>
        </w:tc>
        <w:tc>
          <w:tcPr>
            <w:tcW w:w="708" w:type="dxa"/>
          </w:tcPr>
          <w:p w14:paraId="37B40719" w14:textId="77777777" w:rsidR="00724F06" w:rsidRPr="00DA3013" w:rsidRDefault="00724F06" w:rsidP="00E81D47">
            <w:pPr>
              <w:rPr>
                <w:rFonts w:ascii="宋体" w:cs="宋体"/>
                <w:kern w:val="0"/>
                <w:sz w:val="20"/>
                <w:szCs w:val="20"/>
              </w:rPr>
            </w:pPr>
            <w:r w:rsidRPr="00DA3013">
              <w:rPr>
                <w:rFonts w:ascii="宋体" w:cs="宋体" w:hint="eastAsia"/>
                <w:kern w:val="0"/>
                <w:sz w:val="20"/>
                <w:szCs w:val="20"/>
              </w:rPr>
              <w:t>否</w:t>
            </w:r>
          </w:p>
        </w:tc>
        <w:tc>
          <w:tcPr>
            <w:tcW w:w="2635" w:type="dxa"/>
          </w:tcPr>
          <w:p w14:paraId="10812247" w14:textId="77777777" w:rsidR="00724F06" w:rsidRPr="00DA3013" w:rsidRDefault="00724F06" w:rsidP="00E81D47">
            <w:pPr>
              <w:rPr>
                <w:rFonts w:ascii="宋体" w:cs="宋体"/>
                <w:kern w:val="0"/>
                <w:sz w:val="20"/>
                <w:szCs w:val="20"/>
              </w:rPr>
            </w:pPr>
            <w:r w:rsidRPr="00DA3013">
              <w:rPr>
                <w:rFonts w:ascii="宋体" w:cs="宋体" w:hint="eastAsia"/>
                <w:kern w:val="0"/>
                <w:sz w:val="20"/>
                <w:szCs w:val="20"/>
              </w:rPr>
              <w:t>个人电脑:PC（不送则默认PC）</w:t>
            </w:r>
          </w:p>
          <w:p w14:paraId="450CA940" w14:textId="77777777" w:rsidR="00724F06" w:rsidRDefault="00724F06" w:rsidP="00E81D47">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手机：APP</w:t>
            </w:r>
          </w:p>
          <w:p w14:paraId="11C5E394" w14:textId="77777777" w:rsidR="00724F06" w:rsidRPr="00DA3013" w:rsidRDefault="00724F06" w:rsidP="00E81D47">
            <w:pPr>
              <w:rPr>
                <w:rFonts w:ascii="宋体" w:cs="宋体"/>
                <w:kern w:val="0"/>
                <w:sz w:val="20"/>
                <w:szCs w:val="20"/>
              </w:rPr>
            </w:pPr>
            <w:r>
              <w:rPr>
                <w:rFonts w:ascii="宋体" w:cs="宋体" w:hint="eastAsia"/>
                <w:kern w:val="0"/>
                <w:sz w:val="20"/>
                <w:szCs w:val="20"/>
              </w:rPr>
              <w:t>微信：WX</w:t>
            </w:r>
          </w:p>
        </w:tc>
      </w:tr>
      <w:tr w:rsidR="00724F06" w14:paraId="28D0A768" w14:textId="77777777" w:rsidTr="00E81D47">
        <w:trPr>
          <w:cantSplit/>
          <w:trHeight w:val="145"/>
        </w:trPr>
        <w:tc>
          <w:tcPr>
            <w:tcW w:w="983" w:type="dxa"/>
            <w:vMerge/>
          </w:tcPr>
          <w:p w14:paraId="10E41441" w14:textId="77777777" w:rsidR="00724F06" w:rsidRDefault="00724F06" w:rsidP="00E81D47">
            <w:pPr>
              <w:rPr>
                <w:rFonts w:ascii="宋体" w:hAnsi="宋体"/>
              </w:rPr>
            </w:pPr>
          </w:p>
        </w:tc>
        <w:tc>
          <w:tcPr>
            <w:tcW w:w="2094" w:type="dxa"/>
          </w:tcPr>
          <w:p w14:paraId="18E9C6A0" w14:textId="77777777" w:rsidR="00724F06" w:rsidRPr="00DA3013" w:rsidRDefault="00724F06" w:rsidP="00E81D47">
            <w:pPr>
              <w:rPr>
                <w:rFonts w:ascii="宋体" w:cs="宋体"/>
                <w:kern w:val="0"/>
                <w:sz w:val="20"/>
                <w:szCs w:val="20"/>
              </w:rPr>
            </w:pPr>
            <w:r w:rsidRPr="00DA3013">
              <w:rPr>
                <w:rFonts w:ascii="宋体" w:cs="宋体" w:hint="eastAsia"/>
                <w:kern w:val="0"/>
                <w:sz w:val="20"/>
                <w:szCs w:val="20"/>
              </w:rPr>
              <w:t>OLDREQSEQNO</w:t>
            </w:r>
          </w:p>
        </w:tc>
        <w:tc>
          <w:tcPr>
            <w:tcW w:w="1709" w:type="dxa"/>
          </w:tcPr>
          <w:p w14:paraId="5B75A6C4" w14:textId="77777777" w:rsidR="00724F06" w:rsidRPr="00DA3013" w:rsidRDefault="00724F06" w:rsidP="00E81D47">
            <w:pPr>
              <w:rPr>
                <w:rFonts w:ascii="宋体" w:cs="宋体"/>
                <w:kern w:val="0"/>
                <w:sz w:val="20"/>
                <w:szCs w:val="20"/>
              </w:rPr>
            </w:pPr>
            <w:r w:rsidRPr="00DA3013">
              <w:rPr>
                <w:rFonts w:ascii="宋体" w:cs="宋体" w:hint="eastAsia"/>
                <w:kern w:val="0"/>
                <w:sz w:val="20"/>
                <w:szCs w:val="20"/>
              </w:rPr>
              <w:t>原流标交易流水号</w:t>
            </w:r>
          </w:p>
        </w:tc>
        <w:tc>
          <w:tcPr>
            <w:tcW w:w="851" w:type="dxa"/>
          </w:tcPr>
          <w:p w14:paraId="4B8B8159" w14:textId="77777777" w:rsidR="00724F06" w:rsidRPr="00DA3013" w:rsidRDefault="00724F06" w:rsidP="0010473C">
            <w:pPr>
              <w:rPr>
                <w:rFonts w:ascii="宋体" w:cs="宋体"/>
                <w:kern w:val="0"/>
                <w:sz w:val="20"/>
                <w:szCs w:val="20"/>
              </w:rPr>
            </w:pPr>
            <w:r w:rsidRPr="00DA3013">
              <w:rPr>
                <w:rFonts w:ascii="宋体" w:cs="宋体" w:hint="eastAsia"/>
                <w:kern w:val="0"/>
                <w:sz w:val="20"/>
                <w:szCs w:val="20"/>
              </w:rPr>
              <w:t>C</w:t>
            </w:r>
            <w:r>
              <w:rPr>
                <w:rFonts w:ascii="宋体" w:cs="宋体" w:hint="eastAsia"/>
                <w:kern w:val="0"/>
                <w:sz w:val="20"/>
                <w:szCs w:val="20"/>
              </w:rPr>
              <w:t>(</w:t>
            </w:r>
            <w:del w:id="4533" w:author="wincol" w:date="2016-06-12T19:01:00Z">
              <w:r w:rsidRPr="00DA3013" w:rsidDel="0010473C">
                <w:rPr>
                  <w:rFonts w:ascii="宋体" w:cs="宋体" w:hint="eastAsia"/>
                  <w:kern w:val="0"/>
                  <w:sz w:val="20"/>
                  <w:szCs w:val="20"/>
                </w:rPr>
                <w:delText>32</w:delText>
              </w:r>
            </w:del>
            <w:ins w:id="4534" w:author="wincol" w:date="2016-06-12T19:01:00Z">
              <w:r w:rsidR="0010473C">
                <w:rPr>
                  <w:rFonts w:ascii="宋体" w:cs="宋体" w:hint="eastAsia"/>
                  <w:kern w:val="0"/>
                  <w:sz w:val="20"/>
                  <w:szCs w:val="20"/>
                </w:rPr>
                <w:t>28</w:t>
              </w:r>
            </w:ins>
            <w:r w:rsidRPr="00DA3013">
              <w:rPr>
                <w:rFonts w:ascii="宋体" w:cs="宋体" w:hint="eastAsia"/>
                <w:kern w:val="0"/>
                <w:sz w:val="20"/>
                <w:szCs w:val="20"/>
              </w:rPr>
              <w:t>）</w:t>
            </w:r>
          </w:p>
        </w:tc>
        <w:tc>
          <w:tcPr>
            <w:tcW w:w="708" w:type="dxa"/>
          </w:tcPr>
          <w:p w14:paraId="41EE0C7F" w14:textId="77777777" w:rsidR="00724F06" w:rsidRPr="00DA3013" w:rsidRDefault="00724F06" w:rsidP="00E81D47">
            <w:pPr>
              <w:rPr>
                <w:rFonts w:ascii="宋体" w:cs="宋体"/>
                <w:kern w:val="0"/>
                <w:sz w:val="20"/>
                <w:szCs w:val="20"/>
              </w:rPr>
            </w:pPr>
            <w:r w:rsidRPr="00DA3013">
              <w:rPr>
                <w:rFonts w:ascii="宋体" w:cs="宋体" w:hint="eastAsia"/>
                <w:kern w:val="0"/>
                <w:sz w:val="20"/>
                <w:szCs w:val="20"/>
              </w:rPr>
              <w:t>否</w:t>
            </w:r>
          </w:p>
        </w:tc>
        <w:tc>
          <w:tcPr>
            <w:tcW w:w="2635" w:type="dxa"/>
          </w:tcPr>
          <w:p w14:paraId="646243D1" w14:textId="77777777" w:rsidR="00724F06" w:rsidRPr="00DA3013" w:rsidRDefault="00724F06" w:rsidP="00E81D47">
            <w:pPr>
              <w:rPr>
                <w:rFonts w:ascii="宋体" w:cs="宋体"/>
                <w:kern w:val="0"/>
                <w:sz w:val="20"/>
                <w:szCs w:val="20"/>
              </w:rPr>
            </w:pPr>
          </w:p>
        </w:tc>
      </w:tr>
      <w:tr w:rsidR="00724F06" w14:paraId="3256B2E2" w14:textId="77777777" w:rsidTr="00E81D47">
        <w:trPr>
          <w:cantSplit/>
          <w:trHeight w:val="145"/>
        </w:trPr>
        <w:tc>
          <w:tcPr>
            <w:tcW w:w="983" w:type="dxa"/>
            <w:vMerge/>
          </w:tcPr>
          <w:p w14:paraId="67B30BA2" w14:textId="77777777" w:rsidR="00724F06" w:rsidRDefault="00724F06" w:rsidP="00E81D47">
            <w:pPr>
              <w:rPr>
                <w:rFonts w:ascii="宋体" w:hAnsi="宋体"/>
              </w:rPr>
            </w:pPr>
          </w:p>
        </w:tc>
        <w:tc>
          <w:tcPr>
            <w:tcW w:w="2094" w:type="dxa"/>
          </w:tcPr>
          <w:p w14:paraId="5AD2314C" w14:textId="77777777" w:rsidR="00724F06" w:rsidRPr="00DA3013" w:rsidRDefault="00724F06" w:rsidP="00E81D47">
            <w:pPr>
              <w:rPr>
                <w:rFonts w:ascii="宋体" w:cs="宋体"/>
                <w:kern w:val="0"/>
                <w:sz w:val="20"/>
                <w:szCs w:val="20"/>
              </w:rPr>
            </w:pPr>
            <w:r w:rsidRPr="00DA3013">
              <w:rPr>
                <w:rFonts w:ascii="宋体" w:cs="宋体" w:hint="eastAsia"/>
                <w:kern w:val="0"/>
                <w:sz w:val="20"/>
                <w:szCs w:val="20"/>
              </w:rPr>
              <w:t>OLDTTJNL</w:t>
            </w:r>
          </w:p>
        </w:tc>
        <w:tc>
          <w:tcPr>
            <w:tcW w:w="1709" w:type="dxa"/>
          </w:tcPr>
          <w:p w14:paraId="4CBA1C95" w14:textId="77777777" w:rsidR="00724F06" w:rsidRPr="00DA3013" w:rsidRDefault="00724F06" w:rsidP="00E81D47">
            <w:pPr>
              <w:rPr>
                <w:rFonts w:ascii="宋体" w:cs="宋体"/>
                <w:kern w:val="0"/>
                <w:sz w:val="20"/>
                <w:szCs w:val="20"/>
              </w:rPr>
            </w:pPr>
            <w:r w:rsidRPr="00DA3013">
              <w:rPr>
                <w:rFonts w:ascii="宋体" w:cs="宋体" w:hint="eastAsia"/>
                <w:kern w:val="0"/>
                <w:sz w:val="20"/>
                <w:szCs w:val="20"/>
              </w:rPr>
              <w:t>原投标流水号</w:t>
            </w:r>
          </w:p>
        </w:tc>
        <w:tc>
          <w:tcPr>
            <w:tcW w:w="851" w:type="dxa"/>
          </w:tcPr>
          <w:p w14:paraId="1AE75028" w14:textId="77777777" w:rsidR="00724F06" w:rsidRPr="00DA3013" w:rsidRDefault="00724F06" w:rsidP="0010473C">
            <w:pPr>
              <w:rPr>
                <w:rFonts w:ascii="宋体" w:cs="宋体"/>
                <w:kern w:val="0"/>
                <w:sz w:val="20"/>
                <w:szCs w:val="20"/>
              </w:rPr>
            </w:pPr>
            <w:r w:rsidRPr="00DA3013">
              <w:rPr>
                <w:rFonts w:ascii="宋体" w:cs="宋体" w:hint="eastAsia"/>
                <w:kern w:val="0"/>
                <w:sz w:val="20"/>
                <w:szCs w:val="20"/>
              </w:rPr>
              <w:t>C(</w:t>
            </w:r>
            <w:del w:id="4535" w:author="wincol" w:date="2016-06-12T19:02:00Z">
              <w:r w:rsidRPr="00DA3013" w:rsidDel="0010473C">
                <w:rPr>
                  <w:rFonts w:ascii="宋体" w:cs="宋体" w:hint="eastAsia"/>
                  <w:kern w:val="0"/>
                  <w:sz w:val="20"/>
                  <w:szCs w:val="20"/>
                </w:rPr>
                <w:delText>32</w:delText>
              </w:r>
            </w:del>
            <w:ins w:id="4536" w:author="wincol" w:date="2016-06-12T19:02:00Z">
              <w:r w:rsidR="0010473C">
                <w:rPr>
                  <w:rFonts w:ascii="宋体" w:cs="宋体" w:hint="eastAsia"/>
                  <w:kern w:val="0"/>
                  <w:sz w:val="20"/>
                  <w:szCs w:val="20"/>
                </w:rPr>
                <w:t>28</w:t>
              </w:r>
            </w:ins>
            <w:ins w:id="4537" w:author="wincol" w:date="2016-06-12T18:10:00Z">
              <w:r w:rsidR="00EF60BE">
                <w:rPr>
                  <w:rFonts w:ascii="宋体" w:cs="宋体" w:hint="eastAsia"/>
                  <w:kern w:val="0"/>
                  <w:sz w:val="20"/>
                  <w:szCs w:val="20"/>
                </w:rPr>
                <w:t>)</w:t>
              </w:r>
            </w:ins>
          </w:p>
        </w:tc>
        <w:tc>
          <w:tcPr>
            <w:tcW w:w="708" w:type="dxa"/>
          </w:tcPr>
          <w:p w14:paraId="36FAC1B5" w14:textId="77777777" w:rsidR="00724F06" w:rsidRPr="00DA3013" w:rsidRDefault="00724F06" w:rsidP="00E81D47">
            <w:pPr>
              <w:rPr>
                <w:rFonts w:ascii="宋体" w:cs="宋体"/>
                <w:kern w:val="0"/>
                <w:sz w:val="20"/>
                <w:szCs w:val="20"/>
              </w:rPr>
            </w:pPr>
            <w:r w:rsidRPr="00DA3013">
              <w:rPr>
                <w:rFonts w:ascii="宋体" w:cs="宋体" w:hint="eastAsia"/>
                <w:kern w:val="0"/>
                <w:sz w:val="20"/>
                <w:szCs w:val="20"/>
              </w:rPr>
              <w:t>是</w:t>
            </w:r>
          </w:p>
        </w:tc>
        <w:tc>
          <w:tcPr>
            <w:tcW w:w="2635" w:type="dxa"/>
          </w:tcPr>
          <w:p w14:paraId="4CE618EA" w14:textId="77777777" w:rsidR="00724F06" w:rsidRPr="00DA3013" w:rsidRDefault="00724F06" w:rsidP="00E81D47">
            <w:pPr>
              <w:rPr>
                <w:rFonts w:ascii="宋体" w:cs="宋体"/>
                <w:kern w:val="0"/>
                <w:sz w:val="20"/>
                <w:szCs w:val="20"/>
              </w:rPr>
            </w:pPr>
          </w:p>
        </w:tc>
      </w:tr>
      <w:tr w:rsidR="00E5054F" w14:paraId="23E70DC1" w14:textId="77777777" w:rsidTr="00E81D47">
        <w:trPr>
          <w:cantSplit/>
          <w:trHeight w:val="145"/>
          <w:ins w:id="4538" w:author="Windows 用户" w:date="2016-03-28T18:04:00Z"/>
        </w:trPr>
        <w:tc>
          <w:tcPr>
            <w:tcW w:w="983" w:type="dxa"/>
            <w:vMerge/>
          </w:tcPr>
          <w:p w14:paraId="431954D4" w14:textId="77777777" w:rsidR="00E5054F" w:rsidRDefault="00E5054F" w:rsidP="00E81D47">
            <w:pPr>
              <w:rPr>
                <w:ins w:id="4539" w:author="Windows 用户" w:date="2016-03-28T18:04:00Z"/>
                <w:rFonts w:ascii="宋体" w:hAnsi="宋体"/>
              </w:rPr>
            </w:pPr>
          </w:p>
        </w:tc>
        <w:tc>
          <w:tcPr>
            <w:tcW w:w="2094" w:type="dxa"/>
          </w:tcPr>
          <w:p w14:paraId="3DD822DB" w14:textId="77777777" w:rsidR="00E5054F" w:rsidRPr="00DA3013" w:rsidRDefault="00E5054F" w:rsidP="00E81D47">
            <w:pPr>
              <w:rPr>
                <w:ins w:id="4540" w:author="Windows 用户" w:date="2016-03-28T18:04:00Z"/>
                <w:rFonts w:ascii="宋体" w:cs="宋体"/>
                <w:kern w:val="0"/>
                <w:sz w:val="20"/>
                <w:szCs w:val="20"/>
              </w:rPr>
            </w:pPr>
            <w:ins w:id="4541" w:author="Windows 用户" w:date="2016-03-28T18:04:00Z">
              <w:r>
                <w:rPr>
                  <w:rFonts w:ascii="宋体" w:cs="宋体" w:hint="eastAsia"/>
                  <w:kern w:val="0"/>
                  <w:sz w:val="20"/>
                  <w:szCs w:val="20"/>
                </w:rPr>
                <w:t>EXT_FILED1</w:t>
              </w:r>
            </w:ins>
          </w:p>
        </w:tc>
        <w:tc>
          <w:tcPr>
            <w:tcW w:w="1709" w:type="dxa"/>
          </w:tcPr>
          <w:p w14:paraId="27BDFD3B" w14:textId="77777777" w:rsidR="00E5054F" w:rsidRPr="00DA3013" w:rsidRDefault="00E5054F" w:rsidP="00EC4ED9">
            <w:pPr>
              <w:rPr>
                <w:ins w:id="4542" w:author="Windows 用户" w:date="2016-03-28T18:04:00Z"/>
                <w:rFonts w:ascii="宋体" w:cs="宋体"/>
                <w:kern w:val="0"/>
                <w:sz w:val="20"/>
                <w:szCs w:val="20"/>
              </w:rPr>
            </w:pPr>
            <w:ins w:id="4543" w:author="wincol" w:date="2016-06-12T16:28:00Z">
              <w:r>
                <w:rPr>
                  <w:rFonts w:ascii="宋体" w:cs="宋体" w:hint="eastAsia"/>
                  <w:kern w:val="0"/>
                  <w:sz w:val="20"/>
                  <w:szCs w:val="20"/>
                </w:rPr>
                <w:t>备用字段1</w:t>
              </w:r>
            </w:ins>
          </w:p>
        </w:tc>
        <w:tc>
          <w:tcPr>
            <w:tcW w:w="851" w:type="dxa"/>
          </w:tcPr>
          <w:p w14:paraId="3EA899D3" w14:textId="77777777" w:rsidR="00E5054F" w:rsidRPr="00DA3013" w:rsidRDefault="00E5054F" w:rsidP="00E81D47">
            <w:pPr>
              <w:rPr>
                <w:ins w:id="4544" w:author="Windows 用户" w:date="2016-03-28T18:04:00Z"/>
                <w:rFonts w:ascii="宋体" w:cs="宋体"/>
                <w:kern w:val="0"/>
                <w:sz w:val="20"/>
                <w:szCs w:val="20"/>
              </w:rPr>
            </w:pPr>
            <w:ins w:id="4545" w:author="wincol" w:date="2016-06-12T16:28: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652201E0" w14:textId="77777777" w:rsidR="00E5054F" w:rsidRPr="00DA3013" w:rsidRDefault="00E5054F" w:rsidP="00E81D47">
            <w:pPr>
              <w:rPr>
                <w:ins w:id="4546" w:author="Windows 用户" w:date="2016-03-28T18:04:00Z"/>
                <w:rFonts w:ascii="宋体" w:cs="宋体"/>
                <w:kern w:val="0"/>
                <w:sz w:val="20"/>
                <w:szCs w:val="20"/>
              </w:rPr>
            </w:pPr>
            <w:ins w:id="4547" w:author="wincol" w:date="2016-06-12T16:28:00Z">
              <w:r>
                <w:rPr>
                  <w:rFonts w:ascii="宋体" w:hAnsi="宋体" w:hint="eastAsia"/>
                </w:rPr>
                <w:t>是</w:t>
              </w:r>
            </w:ins>
          </w:p>
        </w:tc>
        <w:tc>
          <w:tcPr>
            <w:tcW w:w="2635" w:type="dxa"/>
          </w:tcPr>
          <w:p w14:paraId="64AEE07D" w14:textId="77777777" w:rsidR="00E5054F" w:rsidRPr="00DA3013" w:rsidRDefault="00E5054F" w:rsidP="00E81D47">
            <w:pPr>
              <w:rPr>
                <w:ins w:id="4548" w:author="Windows 用户" w:date="2016-03-28T18:04:00Z"/>
                <w:rFonts w:ascii="宋体" w:cs="宋体"/>
                <w:kern w:val="0"/>
                <w:sz w:val="20"/>
                <w:szCs w:val="20"/>
              </w:rPr>
            </w:pPr>
            <w:ins w:id="4549" w:author="wincol" w:date="2016-06-12T16:28:00Z">
              <w:r>
                <w:rPr>
                  <w:rFonts w:ascii="宋体" w:cs="宋体" w:hint="eastAsia"/>
                  <w:kern w:val="0"/>
                  <w:sz w:val="20"/>
                  <w:szCs w:val="20"/>
                </w:rPr>
                <w:t>备用字段1</w:t>
              </w:r>
            </w:ins>
          </w:p>
        </w:tc>
      </w:tr>
      <w:tr w:rsidR="00E5054F" w14:paraId="5296ED83" w14:textId="77777777" w:rsidTr="00E81D47">
        <w:trPr>
          <w:cantSplit/>
          <w:trHeight w:val="145"/>
          <w:ins w:id="4550" w:author="Windows 用户" w:date="2016-03-28T18:04:00Z"/>
        </w:trPr>
        <w:tc>
          <w:tcPr>
            <w:tcW w:w="983" w:type="dxa"/>
            <w:vMerge/>
          </w:tcPr>
          <w:p w14:paraId="72075FA1" w14:textId="77777777" w:rsidR="00E5054F" w:rsidRDefault="00E5054F" w:rsidP="00E81D47">
            <w:pPr>
              <w:rPr>
                <w:ins w:id="4551" w:author="Windows 用户" w:date="2016-03-28T18:04:00Z"/>
                <w:rFonts w:ascii="宋体" w:hAnsi="宋体"/>
              </w:rPr>
            </w:pPr>
          </w:p>
        </w:tc>
        <w:tc>
          <w:tcPr>
            <w:tcW w:w="2094" w:type="dxa"/>
          </w:tcPr>
          <w:p w14:paraId="1FEC9E5F" w14:textId="77777777" w:rsidR="00E5054F" w:rsidRPr="00DA3013" w:rsidRDefault="00E5054F" w:rsidP="00E81D47">
            <w:pPr>
              <w:rPr>
                <w:ins w:id="4552" w:author="Windows 用户" w:date="2016-03-28T18:04:00Z"/>
                <w:rFonts w:ascii="宋体" w:cs="宋体"/>
                <w:kern w:val="0"/>
                <w:sz w:val="20"/>
                <w:szCs w:val="20"/>
              </w:rPr>
            </w:pPr>
            <w:ins w:id="4553" w:author="Windows 用户" w:date="2016-03-28T18:04:00Z">
              <w:r>
                <w:rPr>
                  <w:rFonts w:ascii="宋体" w:cs="宋体" w:hint="eastAsia"/>
                  <w:kern w:val="0"/>
                  <w:sz w:val="20"/>
                  <w:szCs w:val="20"/>
                </w:rPr>
                <w:t>EXT_FILED2</w:t>
              </w:r>
            </w:ins>
          </w:p>
        </w:tc>
        <w:tc>
          <w:tcPr>
            <w:tcW w:w="1709" w:type="dxa"/>
          </w:tcPr>
          <w:p w14:paraId="53847827" w14:textId="77777777" w:rsidR="00E5054F" w:rsidRPr="00DA3013" w:rsidRDefault="00E5054F" w:rsidP="00E5054F">
            <w:pPr>
              <w:rPr>
                <w:ins w:id="4554" w:author="Windows 用户" w:date="2016-03-28T18:04:00Z"/>
                <w:rFonts w:ascii="宋体" w:cs="宋体"/>
                <w:kern w:val="0"/>
                <w:sz w:val="20"/>
                <w:szCs w:val="20"/>
              </w:rPr>
            </w:pPr>
            <w:ins w:id="4555" w:author="wincol" w:date="2016-06-12T16:28:00Z">
              <w:r>
                <w:rPr>
                  <w:rFonts w:ascii="宋体" w:cs="宋体" w:hint="eastAsia"/>
                  <w:kern w:val="0"/>
                  <w:sz w:val="20"/>
                  <w:szCs w:val="20"/>
                </w:rPr>
                <w:t>备用字段2</w:t>
              </w:r>
            </w:ins>
          </w:p>
        </w:tc>
        <w:tc>
          <w:tcPr>
            <w:tcW w:w="851" w:type="dxa"/>
          </w:tcPr>
          <w:p w14:paraId="1C02619D" w14:textId="77777777" w:rsidR="00E5054F" w:rsidRPr="00DA3013" w:rsidRDefault="00E5054F" w:rsidP="00E81D47">
            <w:pPr>
              <w:rPr>
                <w:ins w:id="4556" w:author="Windows 用户" w:date="2016-03-28T18:04:00Z"/>
                <w:rFonts w:ascii="宋体" w:cs="宋体"/>
                <w:kern w:val="0"/>
                <w:sz w:val="20"/>
                <w:szCs w:val="20"/>
              </w:rPr>
            </w:pPr>
            <w:ins w:id="4557" w:author="Windows 用户" w:date="2016-03-28T18:04: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226777AA" w14:textId="77777777" w:rsidR="00E5054F" w:rsidRPr="00DA3013" w:rsidRDefault="00E5054F" w:rsidP="00E5054F">
            <w:pPr>
              <w:rPr>
                <w:ins w:id="4558" w:author="Windows 用户" w:date="2016-03-28T18:04:00Z"/>
                <w:rFonts w:ascii="宋体" w:cs="宋体"/>
                <w:kern w:val="0"/>
                <w:sz w:val="20"/>
                <w:szCs w:val="20"/>
              </w:rPr>
            </w:pPr>
            <w:ins w:id="4559" w:author="Windows 用户" w:date="2016-03-28T18:04:00Z">
              <w:r>
                <w:rPr>
                  <w:rFonts w:ascii="宋体" w:hAnsi="宋体" w:hint="eastAsia"/>
                </w:rPr>
                <w:t>是</w:t>
              </w:r>
            </w:ins>
          </w:p>
        </w:tc>
        <w:tc>
          <w:tcPr>
            <w:tcW w:w="2635" w:type="dxa"/>
          </w:tcPr>
          <w:p w14:paraId="76666E00" w14:textId="77777777" w:rsidR="00E5054F" w:rsidRPr="00DA3013" w:rsidRDefault="00E5054F" w:rsidP="00E5054F">
            <w:pPr>
              <w:rPr>
                <w:ins w:id="4560" w:author="Windows 用户" w:date="2016-03-28T18:04:00Z"/>
                <w:rFonts w:ascii="宋体" w:cs="宋体"/>
                <w:kern w:val="0"/>
                <w:sz w:val="20"/>
                <w:szCs w:val="20"/>
              </w:rPr>
            </w:pPr>
            <w:ins w:id="4561" w:author="wincol" w:date="2016-06-12T16:28:00Z">
              <w:r>
                <w:rPr>
                  <w:rFonts w:ascii="宋体" w:cs="宋体" w:hint="eastAsia"/>
                  <w:kern w:val="0"/>
                  <w:sz w:val="20"/>
                  <w:szCs w:val="20"/>
                </w:rPr>
                <w:t>备用字段</w:t>
              </w:r>
            </w:ins>
            <w:ins w:id="4562" w:author="wincol" w:date="2016-06-12T16:29:00Z">
              <w:r>
                <w:rPr>
                  <w:rFonts w:ascii="宋体" w:cs="宋体" w:hint="eastAsia"/>
                  <w:kern w:val="0"/>
                  <w:sz w:val="20"/>
                  <w:szCs w:val="20"/>
                </w:rPr>
                <w:t>2</w:t>
              </w:r>
            </w:ins>
          </w:p>
        </w:tc>
      </w:tr>
      <w:tr w:rsidR="00724F06" w14:paraId="10CAFF13" w14:textId="77777777" w:rsidTr="00E81D47">
        <w:trPr>
          <w:cantSplit/>
          <w:trHeight w:val="145"/>
          <w:ins w:id="4563" w:author="Windows 用户" w:date="2016-03-28T18:04:00Z"/>
        </w:trPr>
        <w:tc>
          <w:tcPr>
            <w:tcW w:w="983" w:type="dxa"/>
            <w:vMerge/>
          </w:tcPr>
          <w:p w14:paraId="032289A5" w14:textId="77777777" w:rsidR="00724F06" w:rsidRDefault="00724F06" w:rsidP="00E81D47">
            <w:pPr>
              <w:rPr>
                <w:ins w:id="4564" w:author="Windows 用户" w:date="2016-03-28T18:04:00Z"/>
                <w:rFonts w:ascii="宋体" w:hAnsi="宋体"/>
              </w:rPr>
            </w:pPr>
          </w:p>
        </w:tc>
        <w:tc>
          <w:tcPr>
            <w:tcW w:w="2094" w:type="dxa"/>
          </w:tcPr>
          <w:p w14:paraId="5F072441" w14:textId="77777777" w:rsidR="00724F06" w:rsidRPr="00DA3013" w:rsidRDefault="00724F06" w:rsidP="00E81D47">
            <w:pPr>
              <w:rPr>
                <w:ins w:id="4565" w:author="Windows 用户" w:date="2016-03-28T18:04:00Z"/>
                <w:rFonts w:ascii="宋体" w:cs="宋体"/>
                <w:kern w:val="0"/>
                <w:sz w:val="20"/>
                <w:szCs w:val="20"/>
              </w:rPr>
            </w:pPr>
            <w:ins w:id="4566" w:author="Windows 用户" w:date="2016-03-28T18:04:00Z">
              <w:r>
                <w:rPr>
                  <w:rFonts w:ascii="宋体" w:cs="宋体" w:hint="eastAsia"/>
                  <w:kern w:val="0"/>
                  <w:sz w:val="20"/>
                  <w:szCs w:val="20"/>
                </w:rPr>
                <w:t>EXT_FILED3</w:t>
              </w:r>
            </w:ins>
          </w:p>
        </w:tc>
        <w:tc>
          <w:tcPr>
            <w:tcW w:w="1709" w:type="dxa"/>
          </w:tcPr>
          <w:p w14:paraId="3006BCFD" w14:textId="77777777" w:rsidR="00724F06" w:rsidRPr="00DA3013" w:rsidRDefault="00724F06" w:rsidP="00E81D47">
            <w:pPr>
              <w:rPr>
                <w:ins w:id="4567" w:author="Windows 用户" w:date="2016-03-28T18:04:00Z"/>
                <w:rFonts w:ascii="宋体" w:cs="宋体"/>
                <w:kern w:val="0"/>
                <w:sz w:val="20"/>
                <w:szCs w:val="20"/>
              </w:rPr>
            </w:pPr>
            <w:ins w:id="4568" w:author="Windows 用户" w:date="2016-03-28T18:04:00Z">
              <w:r>
                <w:rPr>
                  <w:rFonts w:ascii="宋体" w:cs="宋体" w:hint="eastAsia"/>
                  <w:kern w:val="0"/>
                  <w:sz w:val="20"/>
                  <w:szCs w:val="20"/>
                </w:rPr>
                <w:t>备用字段3</w:t>
              </w:r>
            </w:ins>
          </w:p>
        </w:tc>
        <w:tc>
          <w:tcPr>
            <w:tcW w:w="851" w:type="dxa"/>
          </w:tcPr>
          <w:p w14:paraId="0D8D0B8E" w14:textId="77777777" w:rsidR="00724F06" w:rsidRPr="00DA3013" w:rsidRDefault="00724F06" w:rsidP="00E81D47">
            <w:pPr>
              <w:rPr>
                <w:ins w:id="4569" w:author="Windows 用户" w:date="2016-03-28T18:04:00Z"/>
                <w:rFonts w:ascii="宋体" w:cs="宋体"/>
                <w:kern w:val="0"/>
                <w:sz w:val="20"/>
                <w:szCs w:val="20"/>
              </w:rPr>
            </w:pPr>
            <w:ins w:id="4570" w:author="Windows 用户" w:date="2016-03-28T18:04: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300</w:t>
              </w:r>
              <w:r w:rsidRPr="00A560D3">
                <w:rPr>
                  <w:rFonts w:ascii="宋体" w:cs="宋体"/>
                  <w:kern w:val="0"/>
                  <w:sz w:val="20"/>
                  <w:szCs w:val="20"/>
                </w:rPr>
                <w:t>)</w:t>
              </w:r>
            </w:ins>
          </w:p>
        </w:tc>
        <w:tc>
          <w:tcPr>
            <w:tcW w:w="708" w:type="dxa"/>
          </w:tcPr>
          <w:p w14:paraId="770111A9" w14:textId="77777777" w:rsidR="00724F06" w:rsidRPr="00DA3013" w:rsidRDefault="00724F06" w:rsidP="00E81D47">
            <w:pPr>
              <w:rPr>
                <w:ins w:id="4571" w:author="Windows 用户" w:date="2016-03-28T18:04:00Z"/>
                <w:rFonts w:ascii="宋体" w:cs="宋体"/>
                <w:kern w:val="0"/>
                <w:sz w:val="20"/>
                <w:szCs w:val="20"/>
              </w:rPr>
            </w:pPr>
            <w:ins w:id="4572" w:author="Windows 用户" w:date="2016-03-28T18:04:00Z">
              <w:r>
                <w:rPr>
                  <w:rFonts w:ascii="宋体" w:hAnsi="宋体" w:hint="eastAsia"/>
                </w:rPr>
                <w:t>是</w:t>
              </w:r>
            </w:ins>
          </w:p>
        </w:tc>
        <w:tc>
          <w:tcPr>
            <w:tcW w:w="2635" w:type="dxa"/>
          </w:tcPr>
          <w:p w14:paraId="7F0F80BE" w14:textId="77777777" w:rsidR="00724F06" w:rsidRPr="00DA3013" w:rsidRDefault="00724F06" w:rsidP="00E81D47">
            <w:pPr>
              <w:rPr>
                <w:ins w:id="4573" w:author="Windows 用户" w:date="2016-03-28T18:04:00Z"/>
                <w:rFonts w:ascii="宋体" w:cs="宋体"/>
                <w:kern w:val="0"/>
                <w:sz w:val="20"/>
                <w:szCs w:val="20"/>
              </w:rPr>
            </w:pPr>
            <w:ins w:id="4574" w:author="Windows 用户" w:date="2016-03-28T18:04:00Z">
              <w:r>
                <w:rPr>
                  <w:rFonts w:ascii="宋体" w:cs="宋体" w:hint="eastAsia"/>
                  <w:kern w:val="0"/>
                  <w:sz w:val="20"/>
                  <w:szCs w:val="20"/>
                </w:rPr>
                <w:t>备用字段3</w:t>
              </w:r>
            </w:ins>
          </w:p>
        </w:tc>
      </w:tr>
    </w:tbl>
    <w:p w14:paraId="56A82DBB" w14:textId="77777777" w:rsidR="00631E90" w:rsidRPr="004E6C5A" w:rsidRDefault="00631E90" w:rsidP="00631E90">
      <w:pPr>
        <w:rPr>
          <w:rFonts w:ascii="微软雅黑" w:eastAsia="微软雅黑" w:hAnsi="微软雅黑"/>
        </w:rPr>
      </w:pPr>
    </w:p>
    <w:p w14:paraId="0CEF30C2" w14:textId="77777777" w:rsidR="00631E90" w:rsidRDefault="00631E90" w:rsidP="0042024B">
      <w:pPr>
        <w:pStyle w:val="3"/>
      </w:pPr>
      <w:bookmarkStart w:id="4575" w:name="_Toc448761040"/>
      <w:r w:rsidRPr="004E6C5A">
        <w:rPr>
          <w:rFonts w:hint="eastAsia"/>
        </w:rPr>
        <w:t>响应报文说明</w:t>
      </w:r>
      <w:bookmarkEnd w:id="4575"/>
    </w:p>
    <w:tbl>
      <w:tblPr>
        <w:tblW w:w="8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3"/>
        <w:gridCol w:w="2094"/>
        <w:gridCol w:w="1709"/>
        <w:gridCol w:w="851"/>
        <w:gridCol w:w="708"/>
        <w:gridCol w:w="2635"/>
      </w:tblGrid>
      <w:tr w:rsidR="00631E90" w14:paraId="7587A8DF" w14:textId="77777777" w:rsidTr="00E81D47">
        <w:trPr>
          <w:trHeight w:val="302"/>
        </w:trPr>
        <w:tc>
          <w:tcPr>
            <w:tcW w:w="983" w:type="dxa"/>
            <w:tcBorders>
              <w:bottom w:val="single" w:sz="4" w:space="0" w:color="auto"/>
            </w:tcBorders>
            <w:shd w:val="clear" w:color="auto" w:fill="C0C0C0"/>
          </w:tcPr>
          <w:p w14:paraId="4F2E4370" w14:textId="77777777" w:rsidR="00631E90" w:rsidRDefault="00631E90" w:rsidP="00E81D47">
            <w:pPr>
              <w:rPr>
                <w:rFonts w:ascii="宋体" w:hAnsi="宋体"/>
                <w:b/>
                <w:szCs w:val="21"/>
              </w:rPr>
            </w:pPr>
            <w:r>
              <w:rPr>
                <w:rFonts w:ascii="宋体" w:hAnsi="宋体"/>
                <w:b/>
                <w:szCs w:val="21"/>
              </w:rPr>
              <w:t>模块</w:t>
            </w:r>
          </w:p>
        </w:tc>
        <w:tc>
          <w:tcPr>
            <w:tcW w:w="2094" w:type="dxa"/>
            <w:tcBorders>
              <w:bottom w:val="single" w:sz="4" w:space="0" w:color="auto"/>
            </w:tcBorders>
            <w:shd w:val="clear" w:color="auto" w:fill="C0C0C0"/>
          </w:tcPr>
          <w:p w14:paraId="3CDE0C09" w14:textId="77777777" w:rsidR="00631E90" w:rsidRDefault="00631E90" w:rsidP="00E81D47">
            <w:pPr>
              <w:rPr>
                <w:rFonts w:ascii="宋体" w:hAnsi="宋体"/>
                <w:b/>
              </w:rPr>
            </w:pPr>
            <w:r>
              <w:rPr>
                <w:rFonts w:ascii="宋体" w:hAnsi="宋体"/>
                <w:b/>
                <w:szCs w:val="21"/>
              </w:rPr>
              <w:t>字段ID</w:t>
            </w:r>
          </w:p>
        </w:tc>
        <w:tc>
          <w:tcPr>
            <w:tcW w:w="1709" w:type="dxa"/>
            <w:tcBorders>
              <w:bottom w:val="single" w:sz="4" w:space="0" w:color="auto"/>
            </w:tcBorders>
            <w:shd w:val="clear" w:color="auto" w:fill="C0C0C0"/>
          </w:tcPr>
          <w:p w14:paraId="2D8081C6" w14:textId="77777777" w:rsidR="00631E90" w:rsidRDefault="00631E90" w:rsidP="00E81D47">
            <w:pPr>
              <w:rPr>
                <w:rFonts w:ascii="宋体" w:hAnsi="宋体"/>
                <w:b/>
              </w:rPr>
            </w:pPr>
            <w:r>
              <w:rPr>
                <w:rFonts w:ascii="宋体" w:hAnsi="宋体"/>
                <w:b/>
                <w:szCs w:val="21"/>
              </w:rPr>
              <w:t>字段名称</w:t>
            </w:r>
          </w:p>
        </w:tc>
        <w:tc>
          <w:tcPr>
            <w:tcW w:w="851" w:type="dxa"/>
            <w:tcBorders>
              <w:bottom w:val="single" w:sz="4" w:space="0" w:color="auto"/>
            </w:tcBorders>
            <w:shd w:val="clear" w:color="auto" w:fill="C0C0C0"/>
          </w:tcPr>
          <w:p w14:paraId="35FF4DDD" w14:textId="77777777" w:rsidR="00631E90" w:rsidRDefault="00631E90" w:rsidP="00E81D47">
            <w:pPr>
              <w:rPr>
                <w:rFonts w:ascii="宋体" w:hAnsi="宋体"/>
                <w:b/>
              </w:rPr>
            </w:pPr>
            <w:r>
              <w:rPr>
                <w:rFonts w:ascii="宋体" w:hAnsi="宋体"/>
                <w:b/>
                <w:szCs w:val="21"/>
              </w:rPr>
              <w:t>类型</w:t>
            </w:r>
          </w:p>
        </w:tc>
        <w:tc>
          <w:tcPr>
            <w:tcW w:w="708" w:type="dxa"/>
            <w:tcBorders>
              <w:bottom w:val="single" w:sz="4" w:space="0" w:color="auto"/>
            </w:tcBorders>
            <w:shd w:val="clear" w:color="auto" w:fill="C0C0C0"/>
          </w:tcPr>
          <w:p w14:paraId="1E5AF553" w14:textId="77777777" w:rsidR="00631E90" w:rsidRDefault="00631E90" w:rsidP="00E81D47">
            <w:pPr>
              <w:rPr>
                <w:rFonts w:ascii="宋体" w:hAnsi="宋体"/>
                <w:b/>
              </w:rPr>
            </w:pPr>
            <w:r>
              <w:rPr>
                <w:rFonts w:ascii="宋体" w:hAnsi="宋体" w:hint="eastAsia"/>
                <w:b/>
              </w:rPr>
              <w:t>可空</w:t>
            </w:r>
          </w:p>
        </w:tc>
        <w:tc>
          <w:tcPr>
            <w:tcW w:w="2635" w:type="dxa"/>
            <w:tcBorders>
              <w:bottom w:val="single" w:sz="4" w:space="0" w:color="auto"/>
            </w:tcBorders>
            <w:shd w:val="clear" w:color="auto" w:fill="C0C0C0"/>
          </w:tcPr>
          <w:p w14:paraId="2282230F" w14:textId="77777777" w:rsidR="00631E90" w:rsidRDefault="00631E90" w:rsidP="00E81D47">
            <w:pPr>
              <w:rPr>
                <w:rFonts w:ascii="宋体" w:hAnsi="宋体"/>
                <w:b/>
              </w:rPr>
            </w:pPr>
            <w:r>
              <w:rPr>
                <w:rFonts w:ascii="宋体" w:hAnsi="宋体" w:hint="eastAsia"/>
                <w:b/>
              </w:rPr>
              <w:t>备注</w:t>
            </w:r>
          </w:p>
        </w:tc>
      </w:tr>
      <w:tr w:rsidR="00694686" w14:paraId="1ABF5278" w14:textId="77777777" w:rsidTr="00E81D47">
        <w:trPr>
          <w:cantSplit/>
          <w:trHeight w:val="317"/>
        </w:trPr>
        <w:tc>
          <w:tcPr>
            <w:tcW w:w="983" w:type="dxa"/>
            <w:vMerge w:val="restart"/>
          </w:tcPr>
          <w:p w14:paraId="70667C94" w14:textId="77777777" w:rsidR="00694686" w:rsidRPr="00C15726" w:rsidRDefault="00694686" w:rsidP="00E81D47">
            <w:pPr>
              <w:rPr>
                <w:rFonts w:ascii="宋体" w:hAnsi="宋体"/>
              </w:rPr>
            </w:pPr>
            <w:r>
              <w:rPr>
                <w:rFonts w:ascii="宋体" w:hAnsi="宋体" w:hint="eastAsia"/>
              </w:rPr>
              <w:t>BODY</w:t>
            </w:r>
          </w:p>
        </w:tc>
        <w:tc>
          <w:tcPr>
            <w:tcW w:w="7997" w:type="dxa"/>
            <w:gridSpan w:val="5"/>
          </w:tcPr>
          <w:p w14:paraId="26C6267D" w14:textId="77777777" w:rsidR="00694686" w:rsidRPr="00DA3013" w:rsidRDefault="00694686" w:rsidP="00E81D47">
            <w:pPr>
              <w:rPr>
                <w:rFonts w:ascii="宋体" w:cs="宋体"/>
                <w:kern w:val="0"/>
                <w:sz w:val="20"/>
                <w:szCs w:val="20"/>
              </w:rPr>
            </w:pPr>
          </w:p>
        </w:tc>
      </w:tr>
      <w:tr w:rsidR="00694686" w14:paraId="4D8CC2E1" w14:textId="77777777" w:rsidTr="00E81D47">
        <w:trPr>
          <w:cantSplit/>
          <w:trHeight w:val="145"/>
        </w:trPr>
        <w:tc>
          <w:tcPr>
            <w:tcW w:w="983" w:type="dxa"/>
            <w:vMerge/>
          </w:tcPr>
          <w:p w14:paraId="38CB7CE4" w14:textId="77777777" w:rsidR="00694686" w:rsidRDefault="00694686" w:rsidP="00E81D47">
            <w:pPr>
              <w:rPr>
                <w:rFonts w:ascii="宋体" w:hAnsi="宋体"/>
              </w:rPr>
            </w:pPr>
          </w:p>
        </w:tc>
        <w:tc>
          <w:tcPr>
            <w:tcW w:w="2094" w:type="dxa"/>
          </w:tcPr>
          <w:p w14:paraId="7183129D" w14:textId="77777777" w:rsidR="00694686" w:rsidRPr="00A560D3" w:rsidRDefault="00694686" w:rsidP="00E81D47">
            <w:pPr>
              <w:autoSpaceDE w:val="0"/>
              <w:autoSpaceDN w:val="0"/>
              <w:adjustRightInd w:val="0"/>
              <w:spacing w:line="267" w:lineRule="exact"/>
              <w:jc w:val="left"/>
              <w:rPr>
                <w:rFonts w:ascii="宋体" w:cs="宋体"/>
                <w:kern w:val="0"/>
                <w:sz w:val="20"/>
                <w:szCs w:val="20"/>
              </w:rPr>
            </w:pPr>
            <w:r w:rsidRPr="00A560D3">
              <w:rPr>
                <w:rFonts w:ascii="宋体" w:cs="宋体"/>
                <w:kern w:val="0"/>
                <w:sz w:val="20"/>
                <w:szCs w:val="20"/>
              </w:rPr>
              <w:t>MERCHANTID</w:t>
            </w:r>
          </w:p>
        </w:tc>
        <w:tc>
          <w:tcPr>
            <w:tcW w:w="1709" w:type="dxa"/>
          </w:tcPr>
          <w:p w14:paraId="4C6DFE6E" w14:textId="77777777" w:rsidR="00694686" w:rsidRPr="00A560D3" w:rsidRDefault="00694686" w:rsidP="00E81D47">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商户唯一标识</w:t>
            </w:r>
          </w:p>
        </w:tc>
        <w:tc>
          <w:tcPr>
            <w:tcW w:w="851" w:type="dxa"/>
          </w:tcPr>
          <w:p w14:paraId="32C6A34B" w14:textId="77777777" w:rsidR="00694686" w:rsidRPr="00A560D3" w:rsidRDefault="00694686" w:rsidP="00E81D47">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(32)</w:t>
            </w:r>
          </w:p>
        </w:tc>
        <w:tc>
          <w:tcPr>
            <w:tcW w:w="708" w:type="dxa"/>
          </w:tcPr>
          <w:p w14:paraId="09734C37" w14:textId="77777777" w:rsidR="00694686" w:rsidRPr="00A560D3" w:rsidRDefault="00694686" w:rsidP="00E81D47">
            <w:pPr>
              <w:autoSpaceDE w:val="0"/>
              <w:autoSpaceDN w:val="0"/>
              <w:adjustRightInd w:val="0"/>
              <w:spacing w:line="267" w:lineRule="exact"/>
              <w:ind w:left="107"/>
              <w:jc w:val="left"/>
              <w:rPr>
                <w:rFonts w:ascii="宋体" w:cs="宋体"/>
                <w:kern w:val="0"/>
                <w:sz w:val="20"/>
                <w:szCs w:val="20"/>
              </w:rPr>
            </w:pPr>
          </w:p>
        </w:tc>
        <w:tc>
          <w:tcPr>
            <w:tcW w:w="2635" w:type="dxa"/>
          </w:tcPr>
          <w:p w14:paraId="273F96E6" w14:textId="77777777" w:rsidR="00694686" w:rsidRPr="00A560D3" w:rsidRDefault="00694686" w:rsidP="00E81D47">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银行统一提供</w:t>
            </w:r>
          </w:p>
        </w:tc>
      </w:tr>
      <w:tr w:rsidR="00694686" w14:paraId="160FDDD0" w14:textId="77777777" w:rsidTr="00E81D47">
        <w:trPr>
          <w:cantSplit/>
          <w:trHeight w:val="145"/>
        </w:trPr>
        <w:tc>
          <w:tcPr>
            <w:tcW w:w="983" w:type="dxa"/>
            <w:vMerge/>
          </w:tcPr>
          <w:p w14:paraId="2C1D1CF6" w14:textId="77777777" w:rsidR="00694686" w:rsidRDefault="00694686" w:rsidP="00E81D47">
            <w:pPr>
              <w:rPr>
                <w:rFonts w:ascii="宋体" w:hAnsi="宋体"/>
              </w:rPr>
            </w:pPr>
          </w:p>
        </w:tc>
        <w:tc>
          <w:tcPr>
            <w:tcW w:w="2094" w:type="dxa"/>
          </w:tcPr>
          <w:p w14:paraId="73ECE06E" w14:textId="77777777" w:rsidR="00694686" w:rsidRPr="00DA3013" w:rsidRDefault="00694686" w:rsidP="00E81D47">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TRANSCODE</w:t>
            </w:r>
          </w:p>
        </w:tc>
        <w:tc>
          <w:tcPr>
            <w:tcW w:w="1709" w:type="dxa"/>
          </w:tcPr>
          <w:p w14:paraId="616ADEB6" w14:textId="77777777" w:rsidR="00694686" w:rsidRPr="00DA3013" w:rsidRDefault="00694686" w:rsidP="00E81D47">
            <w:pPr>
              <w:rPr>
                <w:rFonts w:ascii="宋体" w:cs="宋体"/>
                <w:kern w:val="0"/>
                <w:sz w:val="20"/>
                <w:szCs w:val="20"/>
              </w:rPr>
            </w:pPr>
            <w:r w:rsidRPr="00A560D3">
              <w:rPr>
                <w:rFonts w:ascii="宋体" w:cs="宋体" w:hint="eastAsia"/>
                <w:kern w:val="0"/>
                <w:sz w:val="20"/>
                <w:szCs w:val="20"/>
              </w:rPr>
              <w:t>交易码</w:t>
            </w:r>
          </w:p>
        </w:tc>
        <w:tc>
          <w:tcPr>
            <w:tcW w:w="851" w:type="dxa"/>
          </w:tcPr>
          <w:p w14:paraId="5BEEC49B" w14:textId="77777777" w:rsidR="00694686" w:rsidRPr="00DA3013" w:rsidRDefault="00694686" w:rsidP="00E81D47">
            <w:pPr>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8</w:t>
            </w:r>
            <w:r w:rsidRPr="00A560D3">
              <w:rPr>
                <w:rFonts w:ascii="宋体" w:cs="宋体"/>
                <w:kern w:val="0"/>
                <w:sz w:val="20"/>
                <w:szCs w:val="20"/>
              </w:rPr>
              <w:t>)</w:t>
            </w:r>
          </w:p>
        </w:tc>
        <w:tc>
          <w:tcPr>
            <w:tcW w:w="708" w:type="dxa"/>
          </w:tcPr>
          <w:p w14:paraId="71F95C00" w14:textId="77777777" w:rsidR="00694686" w:rsidRPr="00EA7B55" w:rsidRDefault="00694686" w:rsidP="00E81D47">
            <w:pPr>
              <w:autoSpaceDE w:val="0"/>
              <w:autoSpaceDN w:val="0"/>
              <w:adjustRightInd w:val="0"/>
              <w:spacing w:line="267" w:lineRule="exact"/>
              <w:ind w:left="107"/>
              <w:jc w:val="left"/>
              <w:rPr>
                <w:rFonts w:ascii="宋体" w:cs="宋体"/>
                <w:kern w:val="0"/>
                <w:sz w:val="20"/>
                <w:szCs w:val="20"/>
              </w:rPr>
            </w:pPr>
          </w:p>
        </w:tc>
        <w:tc>
          <w:tcPr>
            <w:tcW w:w="2635" w:type="dxa"/>
          </w:tcPr>
          <w:p w14:paraId="064B6936" w14:textId="77777777" w:rsidR="00694686" w:rsidRPr="00EA7B55" w:rsidRDefault="00694686" w:rsidP="002064CD">
            <w:pPr>
              <w:autoSpaceDE w:val="0"/>
              <w:autoSpaceDN w:val="0"/>
              <w:adjustRightInd w:val="0"/>
              <w:spacing w:line="267" w:lineRule="exact"/>
              <w:jc w:val="left"/>
              <w:rPr>
                <w:rFonts w:ascii="宋体" w:cs="宋体"/>
                <w:kern w:val="0"/>
                <w:sz w:val="20"/>
                <w:szCs w:val="20"/>
              </w:rPr>
            </w:pPr>
            <w:r w:rsidRPr="00EA7B55">
              <w:rPr>
                <w:rFonts w:ascii="宋体" w:cs="宋体" w:hint="eastAsia"/>
                <w:kern w:val="0"/>
                <w:sz w:val="20"/>
                <w:szCs w:val="20"/>
              </w:rPr>
              <w:t>OGW000</w:t>
            </w:r>
            <w:r>
              <w:rPr>
                <w:rFonts w:ascii="宋体" w:cs="宋体" w:hint="eastAsia"/>
                <w:kern w:val="0"/>
                <w:sz w:val="20"/>
                <w:szCs w:val="20"/>
              </w:rPr>
              <w:t>64</w:t>
            </w:r>
          </w:p>
        </w:tc>
      </w:tr>
      <w:tr w:rsidR="00694686" w14:paraId="77529DB5" w14:textId="77777777" w:rsidTr="00E81D47">
        <w:trPr>
          <w:cantSplit/>
          <w:trHeight w:val="145"/>
        </w:trPr>
        <w:tc>
          <w:tcPr>
            <w:tcW w:w="983" w:type="dxa"/>
            <w:vMerge/>
          </w:tcPr>
          <w:p w14:paraId="79BD39F1" w14:textId="77777777" w:rsidR="00694686" w:rsidRDefault="00694686" w:rsidP="00E81D47">
            <w:pPr>
              <w:rPr>
                <w:rFonts w:ascii="宋体" w:hAnsi="宋体"/>
              </w:rPr>
            </w:pPr>
          </w:p>
        </w:tc>
        <w:tc>
          <w:tcPr>
            <w:tcW w:w="2094" w:type="dxa"/>
          </w:tcPr>
          <w:p w14:paraId="6B64DA65" w14:textId="77777777" w:rsidR="00694686" w:rsidRPr="00A560D3" w:rsidRDefault="00694686" w:rsidP="00E81D47">
            <w:pPr>
              <w:autoSpaceDE w:val="0"/>
              <w:autoSpaceDN w:val="0"/>
              <w:adjustRightInd w:val="0"/>
              <w:spacing w:line="267" w:lineRule="exact"/>
              <w:jc w:val="left"/>
              <w:rPr>
                <w:rFonts w:ascii="宋体" w:cs="宋体"/>
                <w:kern w:val="0"/>
                <w:sz w:val="20"/>
                <w:szCs w:val="20"/>
              </w:rPr>
            </w:pPr>
            <w:r w:rsidRPr="00A560D3">
              <w:rPr>
                <w:rFonts w:ascii="宋体" w:cs="宋体"/>
                <w:kern w:val="0"/>
                <w:sz w:val="20"/>
                <w:szCs w:val="20"/>
              </w:rPr>
              <w:t>BANKID</w:t>
            </w:r>
          </w:p>
        </w:tc>
        <w:tc>
          <w:tcPr>
            <w:tcW w:w="1709" w:type="dxa"/>
          </w:tcPr>
          <w:p w14:paraId="171B3AAC" w14:textId="77777777" w:rsidR="00694686" w:rsidRPr="00A560D3" w:rsidRDefault="00694686" w:rsidP="00E81D47">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银行标识</w:t>
            </w:r>
          </w:p>
        </w:tc>
        <w:tc>
          <w:tcPr>
            <w:tcW w:w="851" w:type="dxa"/>
          </w:tcPr>
          <w:p w14:paraId="0AA69435" w14:textId="77777777" w:rsidR="00694686" w:rsidRPr="00A560D3" w:rsidRDefault="00694686" w:rsidP="00E81D47">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6</w:t>
            </w:r>
            <w:r w:rsidRPr="00A560D3">
              <w:rPr>
                <w:rFonts w:ascii="宋体" w:cs="宋体"/>
                <w:kern w:val="0"/>
                <w:sz w:val="20"/>
                <w:szCs w:val="20"/>
              </w:rPr>
              <w:t>)</w:t>
            </w:r>
          </w:p>
        </w:tc>
        <w:tc>
          <w:tcPr>
            <w:tcW w:w="708" w:type="dxa"/>
          </w:tcPr>
          <w:p w14:paraId="33905FD0" w14:textId="77777777" w:rsidR="00694686" w:rsidRPr="00A560D3" w:rsidRDefault="00694686" w:rsidP="00E81D47">
            <w:pPr>
              <w:autoSpaceDE w:val="0"/>
              <w:autoSpaceDN w:val="0"/>
              <w:adjustRightInd w:val="0"/>
              <w:spacing w:line="267" w:lineRule="exact"/>
              <w:ind w:left="107"/>
              <w:jc w:val="left"/>
              <w:rPr>
                <w:rFonts w:ascii="宋体" w:cs="宋体"/>
                <w:kern w:val="0"/>
                <w:sz w:val="20"/>
                <w:szCs w:val="20"/>
              </w:rPr>
            </w:pPr>
          </w:p>
        </w:tc>
        <w:tc>
          <w:tcPr>
            <w:tcW w:w="2635" w:type="dxa"/>
          </w:tcPr>
          <w:p w14:paraId="44B88EFF" w14:textId="77777777" w:rsidR="00694686" w:rsidRPr="00A560D3" w:rsidRDefault="00694686" w:rsidP="00E81D47">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固定值：</w:t>
            </w:r>
            <w:r w:rsidRPr="00A560D3">
              <w:rPr>
                <w:rFonts w:ascii="宋体" w:cs="宋体"/>
                <w:kern w:val="0"/>
                <w:sz w:val="20"/>
                <w:szCs w:val="20"/>
              </w:rPr>
              <w:t>GHB</w:t>
            </w:r>
          </w:p>
        </w:tc>
      </w:tr>
      <w:tr w:rsidR="00694686" w14:paraId="298A0422" w14:textId="77777777" w:rsidTr="00E81D47">
        <w:trPr>
          <w:cantSplit/>
          <w:trHeight w:val="145"/>
        </w:trPr>
        <w:tc>
          <w:tcPr>
            <w:tcW w:w="983" w:type="dxa"/>
            <w:vMerge/>
          </w:tcPr>
          <w:p w14:paraId="37791720" w14:textId="77777777" w:rsidR="00694686" w:rsidRDefault="00694686" w:rsidP="00E81D47">
            <w:pPr>
              <w:rPr>
                <w:rFonts w:ascii="宋体" w:hAnsi="宋体"/>
              </w:rPr>
            </w:pPr>
          </w:p>
        </w:tc>
        <w:tc>
          <w:tcPr>
            <w:tcW w:w="7997" w:type="dxa"/>
            <w:gridSpan w:val="5"/>
          </w:tcPr>
          <w:p w14:paraId="3B78EF88" w14:textId="77777777" w:rsidR="00694686" w:rsidRPr="00DA3013" w:rsidRDefault="00694686" w:rsidP="00E81D47">
            <w:pPr>
              <w:rPr>
                <w:rFonts w:ascii="宋体" w:cs="宋体"/>
                <w:kern w:val="0"/>
                <w:sz w:val="20"/>
                <w:szCs w:val="20"/>
              </w:rPr>
            </w:pPr>
            <w:r>
              <w:rPr>
                <w:rFonts w:ascii="宋体" w:cs="宋体" w:hint="eastAsia"/>
                <w:kern w:val="0"/>
                <w:sz w:val="20"/>
                <w:szCs w:val="20"/>
              </w:rPr>
              <w:t>数据加密域都放到XMLPARA里面</w:t>
            </w:r>
          </w:p>
        </w:tc>
      </w:tr>
      <w:tr w:rsidR="00694686" w14:paraId="75AF6F74" w14:textId="77777777" w:rsidTr="00E81D47">
        <w:trPr>
          <w:cantSplit/>
          <w:trHeight w:val="145"/>
        </w:trPr>
        <w:tc>
          <w:tcPr>
            <w:tcW w:w="983" w:type="dxa"/>
            <w:vMerge/>
          </w:tcPr>
          <w:p w14:paraId="2ECD4A05" w14:textId="77777777" w:rsidR="00694686" w:rsidRDefault="00694686" w:rsidP="00E81D47">
            <w:pPr>
              <w:rPr>
                <w:rFonts w:ascii="宋体" w:hAnsi="宋体"/>
              </w:rPr>
            </w:pPr>
          </w:p>
        </w:tc>
        <w:tc>
          <w:tcPr>
            <w:tcW w:w="7997" w:type="dxa"/>
            <w:gridSpan w:val="5"/>
          </w:tcPr>
          <w:p w14:paraId="149D681A" w14:textId="77777777" w:rsidR="00694686" w:rsidRPr="00A560D3" w:rsidRDefault="00694686" w:rsidP="00E81D47">
            <w:pPr>
              <w:autoSpaceDE w:val="0"/>
              <w:autoSpaceDN w:val="0"/>
              <w:adjustRightInd w:val="0"/>
              <w:spacing w:line="283" w:lineRule="exact"/>
              <w:jc w:val="left"/>
              <w:rPr>
                <w:rFonts w:ascii="宋体" w:cs="宋体"/>
                <w:kern w:val="0"/>
                <w:sz w:val="20"/>
                <w:szCs w:val="20"/>
              </w:rPr>
            </w:pPr>
            <w:r w:rsidRPr="00A560D3">
              <w:rPr>
                <w:rFonts w:ascii="宋体" w:cs="宋体" w:hint="eastAsia"/>
                <w:kern w:val="0"/>
                <w:sz w:val="20"/>
                <w:szCs w:val="20"/>
              </w:rPr>
              <w:t>以下信息，只有</w:t>
            </w:r>
            <w:r w:rsidRPr="005D5C2A">
              <w:rPr>
                <w:rFonts w:ascii="宋体" w:cs="宋体"/>
                <w:kern w:val="0"/>
                <w:sz w:val="20"/>
                <w:szCs w:val="20"/>
              </w:rPr>
              <w:t>errorCode =0</w:t>
            </w:r>
            <w:r w:rsidRPr="00A560D3">
              <w:rPr>
                <w:rFonts w:ascii="宋体" w:cs="宋体" w:hint="eastAsia"/>
                <w:kern w:val="0"/>
                <w:sz w:val="20"/>
                <w:szCs w:val="20"/>
              </w:rPr>
              <w:t>时才返回，即正常响应时才返回</w:t>
            </w:r>
          </w:p>
        </w:tc>
      </w:tr>
      <w:tr w:rsidR="00694686" w14:paraId="441CFFD9" w14:textId="77777777" w:rsidTr="00E81D47">
        <w:trPr>
          <w:cantSplit/>
          <w:trHeight w:val="145"/>
        </w:trPr>
        <w:tc>
          <w:tcPr>
            <w:tcW w:w="983" w:type="dxa"/>
            <w:vMerge/>
          </w:tcPr>
          <w:p w14:paraId="6653B651" w14:textId="77777777" w:rsidR="00694686" w:rsidRDefault="00694686" w:rsidP="00E81D47">
            <w:pPr>
              <w:rPr>
                <w:rFonts w:ascii="宋体" w:hAnsi="宋体"/>
              </w:rPr>
            </w:pPr>
          </w:p>
        </w:tc>
        <w:tc>
          <w:tcPr>
            <w:tcW w:w="2094" w:type="dxa"/>
          </w:tcPr>
          <w:p w14:paraId="348620F6" w14:textId="77777777" w:rsidR="00694686" w:rsidRPr="00DA3013" w:rsidRDefault="00694686" w:rsidP="00E81D47">
            <w:pPr>
              <w:rPr>
                <w:rFonts w:ascii="宋体" w:cs="宋体"/>
                <w:kern w:val="0"/>
                <w:sz w:val="20"/>
                <w:szCs w:val="20"/>
              </w:rPr>
            </w:pPr>
            <w:r w:rsidRPr="00DA3013">
              <w:rPr>
                <w:rFonts w:ascii="宋体" w:cs="宋体" w:hint="eastAsia"/>
                <w:kern w:val="0"/>
                <w:sz w:val="20"/>
                <w:szCs w:val="20"/>
              </w:rPr>
              <w:t>OLDREQSEQNO</w:t>
            </w:r>
          </w:p>
        </w:tc>
        <w:tc>
          <w:tcPr>
            <w:tcW w:w="1709" w:type="dxa"/>
          </w:tcPr>
          <w:p w14:paraId="18AB478D" w14:textId="77777777" w:rsidR="00694686" w:rsidRPr="00DA3013" w:rsidRDefault="00694686" w:rsidP="00E81D47">
            <w:pPr>
              <w:rPr>
                <w:rFonts w:ascii="宋体" w:cs="宋体"/>
                <w:kern w:val="0"/>
                <w:sz w:val="20"/>
                <w:szCs w:val="20"/>
              </w:rPr>
            </w:pPr>
            <w:r w:rsidRPr="00DA3013">
              <w:rPr>
                <w:rFonts w:ascii="宋体" w:cs="宋体" w:hint="eastAsia"/>
                <w:kern w:val="0"/>
                <w:sz w:val="20"/>
                <w:szCs w:val="20"/>
              </w:rPr>
              <w:t>原流标交易流水号</w:t>
            </w:r>
          </w:p>
        </w:tc>
        <w:tc>
          <w:tcPr>
            <w:tcW w:w="851" w:type="dxa"/>
          </w:tcPr>
          <w:p w14:paraId="7DE498F4" w14:textId="77777777" w:rsidR="00694686" w:rsidRPr="00DA3013" w:rsidRDefault="00694686" w:rsidP="0010473C">
            <w:pPr>
              <w:rPr>
                <w:rFonts w:ascii="宋体" w:cs="宋体"/>
                <w:kern w:val="0"/>
                <w:sz w:val="20"/>
                <w:szCs w:val="20"/>
              </w:rPr>
            </w:pPr>
            <w:r w:rsidRPr="00DA3013">
              <w:rPr>
                <w:rFonts w:ascii="宋体" w:cs="宋体" w:hint="eastAsia"/>
                <w:kern w:val="0"/>
                <w:sz w:val="20"/>
                <w:szCs w:val="20"/>
              </w:rPr>
              <w:t>C</w:t>
            </w:r>
            <w:r>
              <w:rPr>
                <w:rFonts w:ascii="宋体" w:cs="宋体" w:hint="eastAsia"/>
                <w:kern w:val="0"/>
                <w:sz w:val="20"/>
                <w:szCs w:val="20"/>
              </w:rPr>
              <w:t>(</w:t>
            </w:r>
            <w:del w:id="4576" w:author="wincol" w:date="2016-06-12T18:04:00Z">
              <w:r w:rsidRPr="00DA3013" w:rsidDel="00FD5502">
                <w:rPr>
                  <w:rFonts w:ascii="宋体" w:cs="宋体" w:hint="eastAsia"/>
                  <w:kern w:val="0"/>
                  <w:sz w:val="20"/>
                  <w:szCs w:val="20"/>
                </w:rPr>
                <w:delText>60</w:delText>
              </w:r>
            </w:del>
            <w:ins w:id="4577" w:author="wincol" w:date="2016-06-12T19:02:00Z">
              <w:r w:rsidR="0010473C">
                <w:rPr>
                  <w:rFonts w:ascii="宋体" w:cs="宋体" w:hint="eastAsia"/>
                  <w:kern w:val="0"/>
                  <w:sz w:val="20"/>
                  <w:szCs w:val="20"/>
                </w:rPr>
                <w:t>28</w:t>
              </w:r>
            </w:ins>
            <w:r w:rsidRPr="00DA3013">
              <w:rPr>
                <w:rFonts w:ascii="宋体" w:cs="宋体" w:hint="eastAsia"/>
                <w:kern w:val="0"/>
                <w:sz w:val="20"/>
                <w:szCs w:val="20"/>
              </w:rPr>
              <w:t>）</w:t>
            </w:r>
          </w:p>
        </w:tc>
        <w:tc>
          <w:tcPr>
            <w:tcW w:w="708" w:type="dxa"/>
          </w:tcPr>
          <w:p w14:paraId="45CCB357" w14:textId="77777777" w:rsidR="00694686" w:rsidRPr="00DA3013" w:rsidRDefault="00694686" w:rsidP="00E81D47">
            <w:pPr>
              <w:rPr>
                <w:rFonts w:ascii="宋体" w:cs="宋体"/>
                <w:kern w:val="0"/>
                <w:sz w:val="20"/>
                <w:szCs w:val="20"/>
              </w:rPr>
            </w:pPr>
            <w:r w:rsidRPr="00DA3013">
              <w:rPr>
                <w:rFonts w:ascii="宋体" w:cs="宋体" w:hint="eastAsia"/>
                <w:kern w:val="0"/>
                <w:sz w:val="20"/>
                <w:szCs w:val="20"/>
              </w:rPr>
              <w:t>否</w:t>
            </w:r>
          </w:p>
        </w:tc>
        <w:tc>
          <w:tcPr>
            <w:tcW w:w="2635" w:type="dxa"/>
          </w:tcPr>
          <w:p w14:paraId="5908DD42" w14:textId="77777777" w:rsidR="00694686" w:rsidRPr="00DA3013" w:rsidRDefault="00694686" w:rsidP="00E81D47">
            <w:pPr>
              <w:rPr>
                <w:rFonts w:ascii="宋体" w:cs="宋体"/>
                <w:kern w:val="0"/>
                <w:sz w:val="20"/>
                <w:szCs w:val="20"/>
              </w:rPr>
            </w:pPr>
          </w:p>
        </w:tc>
      </w:tr>
      <w:tr w:rsidR="00694686" w14:paraId="023A69B5" w14:textId="77777777" w:rsidTr="00E81D47">
        <w:trPr>
          <w:cantSplit/>
          <w:trHeight w:val="145"/>
        </w:trPr>
        <w:tc>
          <w:tcPr>
            <w:tcW w:w="983" w:type="dxa"/>
            <w:vMerge/>
          </w:tcPr>
          <w:p w14:paraId="278FFDA0" w14:textId="77777777" w:rsidR="00694686" w:rsidRDefault="00694686" w:rsidP="00E81D47">
            <w:pPr>
              <w:rPr>
                <w:rFonts w:ascii="宋体" w:hAnsi="宋体"/>
              </w:rPr>
            </w:pPr>
          </w:p>
        </w:tc>
        <w:tc>
          <w:tcPr>
            <w:tcW w:w="2094" w:type="dxa"/>
          </w:tcPr>
          <w:p w14:paraId="5A01BC23" w14:textId="77777777" w:rsidR="00694686" w:rsidRPr="00DA3013" w:rsidRDefault="00694686" w:rsidP="00E81D47">
            <w:pPr>
              <w:rPr>
                <w:rFonts w:ascii="宋体" w:cs="宋体"/>
                <w:kern w:val="0"/>
                <w:sz w:val="20"/>
                <w:szCs w:val="20"/>
              </w:rPr>
            </w:pPr>
            <w:r w:rsidRPr="000F575B">
              <w:rPr>
                <w:rFonts w:ascii="宋体" w:cs="宋体" w:hint="eastAsia"/>
                <w:color w:val="FF0000"/>
                <w:kern w:val="0"/>
                <w:sz w:val="20"/>
                <w:szCs w:val="20"/>
              </w:rPr>
              <w:t>RETURN_</w:t>
            </w:r>
            <w:r w:rsidRPr="000F575B">
              <w:rPr>
                <w:rFonts w:ascii="宋体" w:cs="宋体"/>
                <w:color w:val="FF0000"/>
                <w:kern w:val="0"/>
                <w:sz w:val="20"/>
                <w:szCs w:val="20"/>
              </w:rPr>
              <w:t>STATUS</w:t>
            </w:r>
          </w:p>
        </w:tc>
        <w:tc>
          <w:tcPr>
            <w:tcW w:w="1709" w:type="dxa"/>
          </w:tcPr>
          <w:p w14:paraId="0F9B82D4" w14:textId="77777777" w:rsidR="00694686" w:rsidRPr="00DA3013" w:rsidRDefault="00694686" w:rsidP="00E81D47">
            <w:pPr>
              <w:rPr>
                <w:rFonts w:ascii="宋体" w:cs="宋体"/>
                <w:kern w:val="0"/>
                <w:sz w:val="20"/>
                <w:szCs w:val="20"/>
              </w:rPr>
            </w:pPr>
            <w:r w:rsidRPr="00DA3013">
              <w:rPr>
                <w:rFonts w:ascii="宋体" w:cs="宋体" w:hint="eastAsia"/>
                <w:kern w:val="0"/>
                <w:sz w:val="20"/>
                <w:szCs w:val="20"/>
              </w:rPr>
              <w:t>交易状态</w:t>
            </w:r>
          </w:p>
        </w:tc>
        <w:tc>
          <w:tcPr>
            <w:tcW w:w="851" w:type="dxa"/>
          </w:tcPr>
          <w:p w14:paraId="5BF6B902" w14:textId="77777777" w:rsidR="00694686" w:rsidRPr="00DA3013" w:rsidRDefault="00694686" w:rsidP="00E81D47">
            <w:pPr>
              <w:rPr>
                <w:rFonts w:ascii="宋体" w:cs="宋体"/>
                <w:kern w:val="0"/>
                <w:sz w:val="20"/>
                <w:szCs w:val="20"/>
              </w:rPr>
            </w:pPr>
            <w:r w:rsidRPr="00DA3013">
              <w:rPr>
                <w:rFonts w:ascii="宋体" w:cs="宋体" w:hint="eastAsia"/>
                <w:kern w:val="0"/>
                <w:sz w:val="20"/>
                <w:szCs w:val="20"/>
              </w:rPr>
              <w:t>C(1)</w:t>
            </w:r>
          </w:p>
        </w:tc>
        <w:tc>
          <w:tcPr>
            <w:tcW w:w="708" w:type="dxa"/>
          </w:tcPr>
          <w:p w14:paraId="23247232" w14:textId="77777777" w:rsidR="00694686" w:rsidRPr="00DA3013" w:rsidRDefault="00694686" w:rsidP="00E81D47">
            <w:pPr>
              <w:rPr>
                <w:rFonts w:ascii="宋体" w:cs="宋体"/>
                <w:kern w:val="0"/>
                <w:sz w:val="20"/>
                <w:szCs w:val="20"/>
              </w:rPr>
            </w:pPr>
            <w:r w:rsidRPr="00DA3013">
              <w:rPr>
                <w:rFonts w:ascii="宋体" w:cs="宋体" w:hint="eastAsia"/>
                <w:kern w:val="0"/>
                <w:sz w:val="20"/>
                <w:szCs w:val="20"/>
              </w:rPr>
              <w:t>否</w:t>
            </w:r>
          </w:p>
        </w:tc>
        <w:tc>
          <w:tcPr>
            <w:tcW w:w="2635" w:type="dxa"/>
          </w:tcPr>
          <w:p w14:paraId="483DB44B" w14:textId="77777777" w:rsidR="00694686" w:rsidRPr="00DA3013" w:rsidRDefault="00694686" w:rsidP="00E81D47">
            <w:pPr>
              <w:rPr>
                <w:rFonts w:ascii="宋体" w:cs="宋体"/>
                <w:kern w:val="0"/>
                <w:sz w:val="20"/>
                <w:szCs w:val="20"/>
              </w:rPr>
            </w:pPr>
            <w:r w:rsidRPr="00DA3013">
              <w:rPr>
                <w:rFonts w:ascii="宋体" w:cs="宋体" w:hint="eastAsia"/>
                <w:kern w:val="0"/>
                <w:sz w:val="20"/>
                <w:szCs w:val="20"/>
              </w:rPr>
              <w:t>L 交易处理中 F 失败  S完成</w:t>
            </w:r>
          </w:p>
        </w:tc>
      </w:tr>
      <w:tr w:rsidR="00694686" w14:paraId="12688035" w14:textId="77777777" w:rsidTr="00E81D47">
        <w:trPr>
          <w:cantSplit/>
          <w:trHeight w:val="145"/>
        </w:trPr>
        <w:tc>
          <w:tcPr>
            <w:tcW w:w="983" w:type="dxa"/>
            <w:vMerge/>
          </w:tcPr>
          <w:p w14:paraId="15F5EAAC" w14:textId="77777777" w:rsidR="00694686" w:rsidRDefault="00694686" w:rsidP="00E81D47">
            <w:pPr>
              <w:rPr>
                <w:rFonts w:ascii="宋体" w:hAnsi="宋体"/>
              </w:rPr>
            </w:pPr>
          </w:p>
        </w:tc>
        <w:tc>
          <w:tcPr>
            <w:tcW w:w="2094" w:type="dxa"/>
          </w:tcPr>
          <w:p w14:paraId="16387885" w14:textId="77777777" w:rsidR="00694686" w:rsidRPr="00DA3013" w:rsidRDefault="00694686" w:rsidP="00E81D47">
            <w:pPr>
              <w:rPr>
                <w:rFonts w:ascii="宋体" w:cs="宋体"/>
                <w:kern w:val="0"/>
                <w:sz w:val="20"/>
                <w:szCs w:val="20"/>
              </w:rPr>
            </w:pPr>
            <w:r w:rsidRPr="00DA3013">
              <w:rPr>
                <w:rFonts w:ascii="宋体" w:cs="宋体" w:hint="eastAsia"/>
                <w:kern w:val="0"/>
                <w:sz w:val="20"/>
                <w:szCs w:val="20"/>
              </w:rPr>
              <w:t>ERRORMSG</w:t>
            </w:r>
          </w:p>
        </w:tc>
        <w:tc>
          <w:tcPr>
            <w:tcW w:w="1709" w:type="dxa"/>
          </w:tcPr>
          <w:p w14:paraId="0F743AFF" w14:textId="77777777" w:rsidR="00694686" w:rsidRPr="00DA3013" w:rsidRDefault="00694686" w:rsidP="00E81D47">
            <w:pPr>
              <w:rPr>
                <w:rFonts w:ascii="宋体" w:cs="宋体"/>
                <w:kern w:val="0"/>
                <w:sz w:val="20"/>
                <w:szCs w:val="20"/>
              </w:rPr>
            </w:pPr>
            <w:r w:rsidRPr="00DA3013">
              <w:rPr>
                <w:rFonts w:ascii="宋体" w:cs="宋体" w:hint="eastAsia"/>
                <w:kern w:val="0"/>
                <w:sz w:val="20"/>
                <w:szCs w:val="20"/>
              </w:rPr>
              <w:t>失败原因</w:t>
            </w:r>
          </w:p>
        </w:tc>
        <w:tc>
          <w:tcPr>
            <w:tcW w:w="851" w:type="dxa"/>
          </w:tcPr>
          <w:p w14:paraId="7907F058" w14:textId="77777777" w:rsidR="00694686" w:rsidRPr="00DA3013" w:rsidRDefault="00694686" w:rsidP="00E81D47">
            <w:pPr>
              <w:rPr>
                <w:rFonts w:ascii="宋体" w:cs="宋体"/>
                <w:kern w:val="0"/>
                <w:sz w:val="20"/>
                <w:szCs w:val="20"/>
              </w:rPr>
            </w:pPr>
            <w:r w:rsidRPr="00DA3013">
              <w:rPr>
                <w:rFonts w:ascii="宋体" w:cs="宋体" w:hint="eastAsia"/>
                <w:kern w:val="0"/>
                <w:sz w:val="20"/>
                <w:szCs w:val="20"/>
              </w:rPr>
              <w:t>C(128)</w:t>
            </w:r>
          </w:p>
        </w:tc>
        <w:tc>
          <w:tcPr>
            <w:tcW w:w="708" w:type="dxa"/>
          </w:tcPr>
          <w:p w14:paraId="409C6A83" w14:textId="77777777" w:rsidR="00694686" w:rsidRPr="00DA3013" w:rsidRDefault="00694686" w:rsidP="00E81D47">
            <w:pPr>
              <w:rPr>
                <w:rFonts w:ascii="宋体" w:cs="宋体"/>
                <w:kern w:val="0"/>
                <w:sz w:val="20"/>
                <w:szCs w:val="20"/>
              </w:rPr>
            </w:pPr>
            <w:r w:rsidRPr="00DA3013">
              <w:rPr>
                <w:rFonts w:ascii="宋体" w:cs="宋体" w:hint="eastAsia"/>
                <w:kern w:val="0"/>
                <w:sz w:val="20"/>
                <w:szCs w:val="20"/>
              </w:rPr>
              <w:t>是</w:t>
            </w:r>
          </w:p>
        </w:tc>
        <w:tc>
          <w:tcPr>
            <w:tcW w:w="2635" w:type="dxa"/>
          </w:tcPr>
          <w:p w14:paraId="4BAEF7E2" w14:textId="77777777" w:rsidR="00694686" w:rsidRPr="00DA3013" w:rsidRDefault="00694686" w:rsidP="00E81D47">
            <w:pPr>
              <w:rPr>
                <w:rFonts w:ascii="宋体" w:cs="宋体"/>
                <w:kern w:val="0"/>
                <w:sz w:val="20"/>
                <w:szCs w:val="20"/>
              </w:rPr>
            </w:pPr>
            <w:r w:rsidRPr="00DA3013">
              <w:rPr>
                <w:rFonts w:ascii="宋体" w:cs="宋体" w:hint="eastAsia"/>
                <w:kern w:val="0"/>
                <w:sz w:val="20"/>
                <w:szCs w:val="20"/>
              </w:rPr>
              <w:t>STATUS=F返回。</w:t>
            </w:r>
          </w:p>
        </w:tc>
      </w:tr>
      <w:tr w:rsidR="00694686" w14:paraId="0F5089B8" w14:textId="77777777" w:rsidTr="00E81D47">
        <w:trPr>
          <w:cantSplit/>
          <w:trHeight w:val="145"/>
          <w:ins w:id="4578" w:author="wincol" w:date="2016-03-31T18:06:00Z"/>
        </w:trPr>
        <w:tc>
          <w:tcPr>
            <w:tcW w:w="983" w:type="dxa"/>
            <w:vMerge/>
          </w:tcPr>
          <w:p w14:paraId="4E0B2255" w14:textId="77777777" w:rsidR="00694686" w:rsidRDefault="00694686" w:rsidP="00E81D47">
            <w:pPr>
              <w:rPr>
                <w:ins w:id="4579" w:author="wincol" w:date="2016-03-31T18:06:00Z"/>
                <w:rFonts w:ascii="宋体" w:hAnsi="宋体"/>
              </w:rPr>
            </w:pPr>
          </w:p>
        </w:tc>
        <w:tc>
          <w:tcPr>
            <w:tcW w:w="2094" w:type="dxa"/>
          </w:tcPr>
          <w:p w14:paraId="1C30EFBF" w14:textId="77777777" w:rsidR="00694686" w:rsidRPr="00DA3013" w:rsidRDefault="00694686" w:rsidP="00E81D47">
            <w:pPr>
              <w:rPr>
                <w:ins w:id="4580" w:author="wincol" w:date="2016-03-31T18:06:00Z"/>
                <w:rFonts w:ascii="宋体" w:cs="宋体"/>
                <w:kern w:val="0"/>
                <w:sz w:val="20"/>
                <w:szCs w:val="20"/>
              </w:rPr>
            </w:pPr>
            <w:ins w:id="4581" w:author="wincol" w:date="2016-03-31T18:06:00Z">
              <w:r>
                <w:rPr>
                  <w:rFonts w:ascii="宋体" w:cs="宋体" w:hint="eastAsia"/>
                  <w:kern w:val="0"/>
                  <w:sz w:val="20"/>
                  <w:szCs w:val="20"/>
                </w:rPr>
                <w:t>EXT_FILED1</w:t>
              </w:r>
            </w:ins>
          </w:p>
        </w:tc>
        <w:tc>
          <w:tcPr>
            <w:tcW w:w="1709" w:type="dxa"/>
          </w:tcPr>
          <w:p w14:paraId="1C6A3633" w14:textId="77777777" w:rsidR="00694686" w:rsidRPr="00DA3013" w:rsidRDefault="00694686" w:rsidP="00E81D47">
            <w:pPr>
              <w:rPr>
                <w:ins w:id="4582" w:author="wincol" w:date="2016-03-31T18:06:00Z"/>
                <w:rFonts w:ascii="宋体" w:cs="宋体"/>
                <w:kern w:val="0"/>
                <w:sz w:val="20"/>
                <w:szCs w:val="20"/>
              </w:rPr>
            </w:pPr>
            <w:ins w:id="4583" w:author="wincol" w:date="2016-03-31T18:06:00Z">
              <w:r>
                <w:rPr>
                  <w:rFonts w:ascii="宋体" w:cs="宋体" w:hint="eastAsia"/>
                  <w:kern w:val="0"/>
                  <w:sz w:val="20"/>
                  <w:szCs w:val="20"/>
                </w:rPr>
                <w:t>备用字段1</w:t>
              </w:r>
            </w:ins>
          </w:p>
        </w:tc>
        <w:tc>
          <w:tcPr>
            <w:tcW w:w="851" w:type="dxa"/>
          </w:tcPr>
          <w:p w14:paraId="31AE04C4" w14:textId="77777777" w:rsidR="00694686" w:rsidRPr="00DA3013" w:rsidRDefault="00694686" w:rsidP="00E81D47">
            <w:pPr>
              <w:rPr>
                <w:ins w:id="4584" w:author="wincol" w:date="2016-03-31T18:06:00Z"/>
                <w:rFonts w:ascii="宋体" w:cs="宋体"/>
                <w:kern w:val="0"/>
                <w:sz w:val="20"/>
                <w:szCs w:val="20"/>
              </w:rPr>
            </w:pPr>
            <w:ins w:id="4585" w:author="wincol" w:date="2016-03-31T18:06: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7BF99C8E" w14:textId="77777777" w:rsidR="00694686" w:rsidRPr="00DA3013" w:rsidRDefault="00694686" w:rsidP="00E81D47">
            <w:pPr>
              <w:rPr>
                <w:ins w:id="4586" w:author="wincol" w:date="2016-03-31T18:06:00Z"/>
                <w:rFonts w:ascii="宋体" w:cs="宋体"/>
                <w:kern w:val="0"/>
                <w:sz w:val="20"/>
                <w:szCs w:val="20"/>
              </w:rPr>
            </w:pPr>
            <w:ins w:id="4587" w:author="wincol" w:date="2016-03-31T18:06:00Z">
              <w:r>
                <w:rPr>
                  <w:rFonts w:ascii="宋体" w:hAnsi="宋体" w:hint="eastAsia"/>
                </w:rPr>
                <w:t>是</w:t>
              </w:r>
            </w:ins>
          </w:p>
        </w:tc>
        <w:tc>
          <w:tcPr>
            <w:tcW w:w="2635" w:type="dxa"/>
          </w:tcPr>
          <w:p w14:paraId="31F7ED1F" w14:textId="77777777" w:rsidR="00694686" w:rsidRPr="00DA3013" w:rsidRDefault="00694686" w:rsidP="00E81D47">
            <w:pPr>
              <w:rPr>
                <w:ins w:id="4588" w:author="wincol" w:date="2016-03-31T18:06:00Z"/>
                <w:rFonts w:ascii="宋体" w:cs="宋体"/>
                <w:kern w:val="0"/>
                <w:sz w:val="20"/>
                <w:szCs w:val="20"/>
              </w:rPr>
            </w:pPr>
            <w:ins w:id="4589" w:author="wincol" w:date="2016-03-31T18:06:00Z">
              <w:r>
                <w:rPr>
                  <w:rFonts w:ascii="宋体" w:cs="宋体" w:hint="eastAsia"/>
                  <w:kern w:val="0"/>
                  <w:sz w:val="20"/>
                  <w:szCs w:val="20"/>
                </w:rPr>
                <w:t>备用字段1</w:t>
              </w:r>
            </w:ins>
          </w:p>
        </w:tc>
      </w:tr>
      <w:tr w:rsidR="00694686" w14:paraId="65BAFC4D" w14:textId="77777777" w:rsidTr="00E81D47">
        <w:trPr>
          <w:cantSplit/>
          <w:trHeight w:val="145"/>
          <w:ins w:id="4590" w:author="wincol" w:date="2016-03-31T18:06:00Z"/>
        </w:trPr>
        <w:tc>
          <w:tcPr>
            <w:tcW w:w="983" w:type="dxa"/>
            <w:vMerge/>
          </w:tcPr>
          <w:p w14:paraId="1FC007F3" w14:textId="77777777" w:rsidR="00694686" w:rsidRDefault="00694686" w:rsidP="00E81D47">
            <w:pPr>
              <w:rPr>
                <w:ins w:id="4591" w:author="wincol" w:date="2016-03-31T18:06:00Z"/>
                <w:rFonts w:ascii="宋体" w:hAnsi="宋体"/>
              </w:rPr>
            </w:pPr>
          </w:p>
        </w:tc>
        <w:tc>
          <w:tcPr>
            <w:tcW w:w="2094" w:type="dxa"/>
          </w:tcPr>
          <w:p w14:paraId="24FDC048" w14:textId="77777777" w:rsidR="00694686" w:rsidRPr="00DA3013" w:rsidRDefault="00694686" w:rsidP="00E81D47">
            <w:pPr>
              <w:rPr>
                <w:ins w:id="4592" w:author="wincol" w:date="2016-03-31T18:06:00Z"/>
                <w:rFonts w:ascii="宋体" w:cs="宋体"/>
                <w:kern w:val="0"/>
                <w:sz w:val="20"/>
                <w:szCs w:val="20"/>
              </w:rPr>
            </w:pPr>
            <w:ins w:id="4593" w:author="wincol" w:date="2016-03-31T18:06:00Z">
              <w:r>
                <w:rPr>
                  <w:rFonts w:ascii="宋体" w:cs="宋体" w:hint="eastAsia"/>
                  <w:kern w:val="0"/>
                  <w:sz w:val="20"/>
                  <w:szCs w:val="20"/>
                </w:rPr>
                <w:t>EXT_FILED2</w:t>
              </w:r>
            </w:ins>
          </w:p>
        </w:tc>
        <w:tc>
          <w:tcPr>
            <w:tcW w:w="1709" w:type="dxa"/>
          </w:tcPr>
          <w:p w14:paraId="35C65D2E" w14:textId="77777777" w:rsidR="00694686" w:rsidRPr="00DA3013" w:rsidRDefault="00694686" w:rsidP="00E81D47">
            <w:pPr>
              <w:rPr>
                <w:ins w:id="4594" w:author="wincol" w:date="2016-03-31T18:06:00Z"/>
                <w:rFonts w:ascii="宋体" w:cs="宋体"/>
                <w:kern w:val="0"/>
                <w:sz w:val="20"/>
                <w:szCs w:val="20"/>
              </w:rPr>
            </w:pPr>
            <w:ins w:id="4595" w:author="wincol" w:date="2016-03-31T18:06:00Z">
              <w:r>
                <w:rPr>
                  <w:rFonts w:ascii="宋体" w:cs="宋体" w:hint="eastAsia"/>
                  <w:kern w:val="0"/>
                  <w:sz w:val="20"/>
                  <w:szCs w:val="20"/>
                </w:rPr>
                <w:t>备用字段2</w:t>
              </w:r>
            </w:ins>
          </w:p>
        </w:tc>
        <w:tc>
          <w:tcPr>
            <w:tcW w:w="851" w:type="dxa"/>
          </w:tcPr>
          <w:p w14:paraId="15F16B15" w14:textId="77777777" w:rsidR="00694686" w:rsidRPr="00DA3013" w:rsidRDefault="00694686" w:rsidP="00E81D47">
            <w:pPr>
              <w:rPr>
                <w:ins w:id="4596" w:author="wincol" w:date="2016-03-31T18:06:00Z"/>
                <w:rFonts w:ascii="宋体" w:cs="宋体"/>
                <w:kern w:val="0"/>
                <w:sz w:val="20"/>
                <w:szCs w:val="20"/>
              </w:rPr>
            </w:pPr>
            <w:ins w:id="4597" w:author="wincol" w:date="2016-03-31T18:06: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69A5AF09" w14:textId="77777777" w:rsidR="00694686" w:rsidRPr="00DA3013" w:rsidRDefault="00694686" w:rsidP="00E81D47">
            <w:pPr>
              <w:rPr>
                <w:ins w:id="4598" w:author="wincol" w:date="2016-03-31T18:06:00Z"/>
                <w:rFonts w:ascii="宋体" w:cs="宋体"/>
                <w:kern w:val="0"/>
                <w:sz w:val="20"/>
                <w:szCs w:val="20"/>
              </w:rPr>
            </w:pPr>
            <w:ins w:id="4599" w:author="wincol" w:date="2016-03-31T18:06:00Z">
              <w:r>
                <w:rPr>
                  <w:rFonts w:ascii="宋体" w:hAnsi="宋体" w:hint="eastAsia"/>
                </w:rPr>
                <w:t>是</w:t>
              </w:r>
            </w:ins>
          </w:p>
        </w:tc>
        <w:tc>
          <w:tcPr>
            <w:tcW w:w="2635" w:type="dxa"/>
          </w:tcPr>
          <w:p w14:paraId="1438E522" w14:textId="77777777" w:rsidR="00694686" w:rsidRPr="00DA3013" w:rsidRDefault="00694686" w:rsidP="00E81D47">
            <w:pPr>
              <w:rPr>
                <w:ins w:id="4600" w:author="wincol" w:date="2016-03-31T18:06:00Z"/>
                <w:rFonts w:ascii="宋体" w:cs="宋体"/>
                <w:kern w:val="0"/>
                <w:sz w:val="20"/>
                <w:szCs w:val="20"/>
              </w:rPr>
            </w:pPr>
            <w:ins w:id="4601" w:author="wincol" w:date="2016-03-31T18:06:00Z">
              <w:r>
                <w:rPr>
                  <w:rFonts w:ascii="宋体" w:cs="宋体" w:hint="eastAsia"/>
                  <w:kern w:val="0"/>
                  <w:sz w:val="20"/>
                  <w:szCs w:val="20"/>
                </w:rPr>
                <w:t>备用字段2</w:t>
              </w:r>
            </w:ins>
          </w:p>
        </w:tc>
      </w:tr>
      <w:tr w:rsidR="00FE0FAB" w14:paraId="23FF9A53" w14:textId="77777777" w:rsidTr="004A4C01">
        <w:trPr>
          <w:cantSplit/>
          <w:trHeight w:val="145"/>
          <w:ins w:id="4602" w:author="wincol" w:date="2016-04-14T18:35:00Z"/>
        </w:trPr>
        <w:tc>
          <w:tcPr>
            <w:tcW w:w="983" w:type="dxa"/>
            <w:vMerge/>
          </w:tcPr>
          <w:p w14:paraId="516E0398" w14:textId="77777777" w:rsidR="00FE0FAB" w:rsidRDefault="00FE0FAB" w:rsidP="00E81D47">
            <w:pPr>
              <w:rPr>
                <w:ins w:id="4603" w:author="wincol" w:date="2016-04-14T18:35:00Z"/>
                <w:rFonts w:ascii="宋体" w:hAnsi="宋体"/>
              </w:rPr>
            </w:pPr>
          </w:p>
        </w:tc>
        <w:tc>
          <w:tcPr>
            <w:tcW w:w="7997" w:type="dxa"/>
            <w:gridSpan w:val="5"/>
          </w:tcPr>
          <w:p w14:paraId="048CAE19" w14:textId="77777777" w:rsidR="00FE0FAB" w:rsidRDefault="00B3783C" w:rsidP="00E81D47">
            <w:pPr>
              <w:rPr>
                <w:ins w:id="4604" w:author="wincol" w:date="2016-04-14T18:35:00Z"/>
                <w:rFonts w:ascii="宋体" w:cs="宋体"/>
                <w:kern w:val="0"/>
                <w:sz w:val="20"/>
                <w:szCs w:val="20"/>
              </w:rPr>
            </w:pPr>
            <w:ins w:id="4605" w:author="wincol" w:date="2016-04-15T19:37:00Z">
              <w:r w:rsidRPr="00A560D3">
                <w:rPr>
                  <w:rFonts w:ascii="宋体" w:cs="宋体" w:hint="eastAsia"/>
                  <w:kern w:val="0"/>
                  <w:sz w:val="20"/>
                  <w:szCs w:val="20"/>
                </w:rPr>
                <w:t>循环列表</w:t>
              </w:r>
            </w:ins>
            <w:ins w:id="4606" w:author="wincol" w:date="2016-04-14T18:38:00Z">
              <w:r w:rsidR="00FE0FAB">
                <w:rPr>
                  <w:rFonts w:ascii="宋体" w:cs="宋体" w:hint="eastAsia"/>
                  <w:kern w:val="0"/>
                  <w:sz w:val="20"/>
                  <w:szCs w:val="20"/>
                </w:rPr>
                <w:t>&lt;RSLIST&gt;</w:t>
              </w:r>
            </w:ins>
          </w:p>
        </w:tc>
      </w:tr>
      <w:tr w:rsidR="00694686" w14:paraId="1A1134A4" w14:textId="77777777" w:rsidTr="00E81D47">
        <w:trPr>
          <w:cantSplit/>
          <w:trHeight w:val="145"/>
        </w:trPr>
        <w:tc>
          <w:tcPr>
            <w:tcW w:w="983" w:type="dxa"/>
            <w:vMerge/>
          </w:tcPr>
          <w:p w14:paraId="1FD02032" w14:textId="77777777" w:rsidR="00694686" w:rsidRDefault="00694686" w:rsidP="00E81D47">
            <w:pPr>
              <w:rPr>
                <w:rFonts w:ascii="宋体" w:hAnsi="宋体"/>
              </w:rPr>
            </w:pPr>
          </w:p>
        </w:tc>
        <w:tc>
          <w:tcPr>
            <w:tcW w:w="2094" w:type="dxa"/>
          </w:tcPr>
          <w:p w14:paraId="0E6FE0EE" w14:textId="77777777" w:rsidR="00694686" w:rsidRPr="00DA3013" w:rsidRDefault="00694686" w:rsidP="00E81D47">
            <w:pPr>
              <w:rPr>
                <w:rFonts w:ascii="宋体" w:cs="宋体"/>
                <w:kern w:val="0"/>
                <w:sz w:val="20"/>
                <w:szCs w:val="20"/>
              </w:rPr>
            </w:pPr>
            <w:r w:rsidRPr="00DA3013">
              <w:rPr>
                <w:rFonts w:ascii="宋体" w:cs="宋体" w:hint="eastAsia"/>
                <w:kern w:val="0"/>
                <w:sz w:val="20"/>
                <w:szCs w:val="20"/>
              </w:rPr>
              <w:t>REQSEQNO</w:t>
            </w:r>
          </w:p>
        </w:tc>
        <w:tc>
          <w:tcPr>
            <w:tcW w:w="1709" w:type="dxa"/>
          </w:tcPr>
          <w:p w14:paraId="7514B7DD" w14:textId="77777777" w:rsidR="00694686" w:rsidRPr="00DA3013" w:rsidRDefault="00694686" w:rsidP="00E81D47">
            <w:pPr>
              <w:rPr>
                <w:rFonts w:ascii="宋体" w:cs="宋体"/>
                <w:kern w:val="0"/>
                <w:sz w:val="20"/>
                <w:szCs w:val="20"/>
              </w:rPr>
            </w:pPr>
            <w:r w:rsidRPr="00DA3013">
              <w:rPr>
                <w:rFonts w:ascii="宋体" w:cs="宋体" w:hint="eastAsia"/>
                <w:kern w:val="0"/>
                <w:sz w:val="20"/>
                <w:szCs w:val="20"/>
              </w:rPr>
              <w:t>投标交易流水号</w:t>
            </w:r>
          </w:p>
        </w:tc>
        <w:tc>
          <w:tcPr>
            <w:tcW w:w="851" w:type="dxa"/>
          </w:tcPr>
          <w:p w14:paraId="36DE9C56" w14:textId="77777777" w:rsidR="00694686" w:rsidRPr="00DA3013" w:rsidRDefault="00694686" w:rsidP="0010473C">
            <w:pPr>
              <w:rPr>
                <w:rFonts w:ascii="宋体" w:cs="宋体"/>
                <w:kern w:val="0"/>
                <w:sz w:val="20"/>
                <w:szCs w:val="20"/>
              </w:rPr>
            </w:pPr>
            <w:r w:rsidRPr="00DA3013">
              <w:rPr>
                <w:rFonts w:ascii="宋体" w:cs="宋体" w:hint="eastAsia"/>
                <w:kern w:val="0"/>
                <w:sz w:val="20"/>
                <w:szCs w:val="20"/>
              </w:rPr>
              <w:t>C(</w:t>
            </w:r>
            <w:del w:id="4607" w:author="wincol" w:date="2016-06-12T19:02:00Z">
              <w:r w:rsidRPr="00DA3013" w:rsidDel="0010473C">
                <w:rPr>
                  <w:rFonts w:ascii="宋体" w:cs="宋体" w:hint="eastAsia"/>
                  <w:kern w:val="0"/>
                  <w:sz w:val="20"/>
                  <w:szCs w:val="20"/>
                </w:rPr>
                <w:delText>32</w:delText>
              </w:r>
            </w:del>
            <w:ins w:id="4608" w:author="wincol" w:date="2016-06-12T19:02:00Z">
              <w:r w:rsidR="0010473C">
                <w:rPr>
                  <w:rFonts w:ascii="宋体" w:cs="宋体" w:hint="eastAsia"/>
                  <w:kern w:val="0"/>
                  <w:sz w:val="20"/>
                  <w:szCs w:val="20"/>
                </w:rPr>
                <w:t>28</w:t>
              </w:r>
            </w:ins>
            <w:r w:rsidRPr="00DA3013">
              <w:rPr>
                <w:rFonts w:ascii="宋体" w:cs="宋体" w:hint="eastAsia"/>
                <w:kern w:val="0"/>
                <w:sz w:val="20"/>
                <w:szCs w:val="20"/>
              </w:rPr>
              <w:t>)</w:t>
            </w:r>
          </w:p>
        </w:tc>
        <w:tc>
          <w:tcPr>
            <w:tcW w:w="708" w:type="dxa"/>
          </w:tcPr>
          <w:p w14:paraId="15205D3F" w14:textId="77777777" w:rsidR="00694686" w:rsidRPr="00DA3013" w:rsidRDefault="00694686" w:rsidP="00E81D47">
            <w:pPr>
              <w:rPr>
                <w:rFonts w:ascii="宋体" w:cs="宋体"/>
                <w:kern w:val="0"/>
                <w:sz w:val="20"/>
                <w:szCs w:val="20"/>
              </w:rPr>
            </w:pPr>
            <w:r w:rsidRPr="00DA3013">
              <w:rPr>
                <w:rFonts w:ascii="宋体" w:cs="宋体" w:hint="eastAsia"/>
                <w:kern w:val="0"/>
                <w:sz w:val="20"/>
                <w:szCs w:val="20"/>
              </w:rPr>
              <w:t>否</w:t>
            </w:r>
          </w:p>
        </w:tc>
        <w:tc>
          <w:tcPr>
            <w:tcW w:w="2635" w:type="dxa"/>
          </w:tcPr>
          <w:p w14:paraId="15A5F0BD" w14:textId="77777777" w:rsidR="00694686" w:rsidRPr="00DA3013" w:rsidRDefault="00694686" w:rsidP="00E81D47">
            <w:pPr>
              <w:rPr>
                <w:rFonts w:ascii="宋体" w:cs="宋体"/>
                <w:kern w:val="0"/>
                <w:sz w:val="20"/>
                <w:szCs w:val="20"/>
              </w:rPr>
            </w:pPr>
            <w:r w:rsidRPr="00DA3013">
              <w:rPr>
                <w:rFonts w:ascii="宋体" w:cs="宋体" w:hint="eastAsia"/>
                <w:kern w:val="0"/>
                <w:sz w:val="20"/>
                <w:szCs w:val="20"/>
              </w:rPr>
              <w:t>原投标流水号</w:t>
            </w:r>
          </w:p>
        </w:tc>
      </w:tr>
      <w:tr w:rsidR="00694686" w14:paraId="1C5AA88F" w14:textId="77777777" w:rsidTr="00E81D47">
        <w:trPr>
          <w:cantSplit/>
          <w:trHeight w:val="145"/>
        </w:trPr>
        <w:tc>
          <w:tcPr>
            <w:tcW w:w="983" w:type="dxa"/>
            <w:vMerge/>
          </w:tcPr>
          <w:p w14:paraId="211D30FA" w14:textId="77777777" w:rsidR="00694686" w:rsidRDefault="00694686" w:rsidP="00E81D47">
            <w:pPr>
              <w:rPr>
                <w:rFonts w:ascii="宋体" w:hAnsi="宋体"/>
              </w:rPr>
            </w:pPr>
          </w:p>
        </w:tc>
        <w:tc>
          <w:tcPr>
            <w:tcW w:w="2094" w:type="dxa"/>
          </w:tcPr>
          <w:p w14:paraId="77EC9F8A" w14:textId="77777777" w:rsidR="00694686" w:rsidRPr="00DA3013" w:rsidRDefault="00694686" w:rsidP="00E81D47">
            <w:pPr>
              <w:rPr>
                <w:rFonts w:ascii="宋体" w:cs="宋体"/>
                <w:kern w:val="0"/>
                <w:sz w:val="20"/>
                <w:szCs w:val="20"/>
              </w:rPr>
            </w:pPr>
            <w:r w:rsidRPr="00DA3013">
              <w:rPr>
                <w:rFonts w:ascii="宋体" w:cs="宋体" w:hint="eastAsia"/>
                <w:kern w:val="0"/>
                <w:sz w:val="20"/>
                <w:szCs w:val="20"/>
              </w:rPr>
              <w:t>LOANNO</w:t>
            </w:r>
          </w:p>
        </w:tc>
        <w:tc>
          <w:tcPr>
            <w:tcW w:w="1709" w:type="dxa"/>
          </w:tcPr>
          <w:p w14:paraId="4BB15E3A" w14:textId="77777777" w:rsidR="00694686" w:rsidRPr="00DA3013" w:rsidRDefault="00694686" w:rsidP="00E81D47">
            <w:pPr>
              <w:rPr>
                <w:rFonts w:ascii="宋体" w:cs="宋体"/>
                <w:kern w:val="0"/>
                <w:sz w:val="20"/>
                <w:szCs w:val="20"/>
              </w:rPr>
            </w:pPr>
            <w:r w:rsidRPr="00DA3013">
              <w:rPr>
                <w:rFonts w:ascii="宋体" w:cs="宋体" w:hint="eastAsia"/>
                <w:kern w:val="0"/>
                <w:sz w:val="20"/>
                <w:szCs w:val="20"/>
              </w:rPr>
              <w:t>借款编号</w:t>
            </w:r>
          </w:p>
        </w:tc>
        <w:tc>
          <w:tcPr>
            <w:tcW w:w="851" w:type="dxa"/>
          </w:tcPr>
          <w:p w14:paraId="6E78C2E4" w14:textId="77777777" w:rsidR="00694686" w:rsidRPr="00DA3013" w:rsidRDefault="00694686" w:rsidP="00E81D47">
            <w:pPr>
              <w:rPr>
                <w:rFonts w:ascii="宋体" w:cs="宋体"/>
                <w:kern w:val="0"/>
                <w:sz w:val="20"/>
                <w:szCs w:val="20"/>
              </w:rPr>
            </w:pPr>
            <w:r>
              <w:rPr>
                <w:rFonts w:ascii="宋体" w:cs="宋体" w:hint="eastAsia"/>
                <w:kern w:val="0"/>
                <w:sz w:val="20"/>
                <w:szCs w:val="20"/>
              </w:rPr>
              <w:t>C</w:t>
            </w:r>
            <w:r w:rsidRPr="00DA3013">
              <w:rPr>
                <w:rFonts w:ascii="宋体" w:cs="宋体" w:hint="eastAsia"/>
                <w:kern w:val="0"/>
                <w:sz w:val="20"/>
                <w:szCs w:val="20"/>
              </w:rPr>
              <w:t>(64)</w:t>
            </w:r>
          </w:p>
        </w:tc>
        <w:tc>
          <w:tcPr>
            <w:tcW w:w="708" w:type="dxa"/>
          </w:tcPr>
          <w:p w14:paraId="29D98D48" w14:textId="77777777" w:rsidR="00694686" w:rsidRPr="00DA3013" w:rsidRDefault="00694686" w:rsidP="00E81D47">
            <w:pPr>
              <w:rPr>
                <w:rFonts w:ascii="宋体" w:cs="宋体"/>
                <w:kern w:val="0"/>
                <w:sz w:val="20"/>
                <w:szCs w:val="20"/>
              </w:rPr>
            </w:pPr>
            <w:r w:rsidRPr="00DA3013">
              <w:rPr>
                <w:rFonts w:ascii="宋体" w:cs="宋体" w:hint="eastAsia"/>
                <w:kern w:val="0"/>
                <w:sz w:val="20"/>
                <w:szCs w:val="20"/>
              </w:rPr>
              <w:t>是</w:t>
            </w:r>
          </w:p>
        </w:tc>
        <w:tc>
          <w:tcPr>
            <w:tcW w:w="2635" w:type="dxa"/>
          </w:tcPr>
          <w:p w14:paraId="1A0DBEBA" w14:textId="77777777" w:rsidR="00694686" w:rsidRPr="00DA3013" w:rsidRDefault="00694686" w:rsidP="00E81D47">
            <w:pPr>
              <w:rPr>
                <w:rFonts w:ascii="宋体" w:cs="宋体"/>
                <w:kern w:val="0"/>
                <w:sz w:val="20"/>
                <w:szCs w:val="20"/>
              </w:rPr>
            </w:pPr>
            <w:r w:rsidRPr="00DA3013">
              <w:rPr>
                <w:rFonts w:ascii="宋体" w:cs="宋体" w:hint="eastAsia"/>
                <w:kern w:val="0"/>
                <w:sz w:val="20"/>
                <w:szCs w:val="20"/>
              </w:rPr>
              <w:t>银行交易流水号</w:t>
            </w:r>
          </w:p>
        </w:tc>
      </w:tr>
      <w:tr w:rsidR="00694686" w14:paraId="46464279" w14:textId="77777777" w:rsidTr="00E81D47">
        <w:trPr>
          <w:cantSplit/>
          <w:trHeight w:val="145"/>
        </w:trPr>
        <w:tc>
          <w:tcPr>
            <w:tcW w:w="983" w:type="dxa"/>
            <w:vMerge/>
          </w:tcPr>
          <w:p w14:paraId="5D013842" w14:textId="77777777" w:rsidR="00694686" w:rsidRDefault="00694686" w:rsidP="00E81D47">
            <w:pPr>
              <w:rPr>
                <w:rFonts w:ascii="宋体" w:hAnsi="宋体"/>
              </w:rPr>
            </w:pPr>
          </w:p>
        </w:tc>
        <w:tc>
          <w:tcPr>
            <w:tcW w:w="2094" w:type="dxa"/>
          </w:tcPr>
          <w:p w14:paraId="12D832AB" w14:textId="77777777" w:rsidR="00694686" w:rsidRPr="00DA3013" w:rsidRDefault="00694686" w:rsidP="00E81D47">
            <w:pPr>
              <w:rPr>
                <w:rFonts w:ascii="宋体" w:cs="宋体"/>
                <w:kern w:val="0"/>
                <w:sz w:val="20"/>
                <w:szCs w:val="20"/>
              </w:rPr>
            </w:pPr>
            <w:r w:rsidRPr="00DA3013">
              <w:rPr>
                <w:rFonts w:ascii="宋体" w:cs="宋体" w:hint="eastAsia"/>
                <w:kern w:val="0"/>
                <w:sz w:val="20"/>
                <w:szCs w:val="20"/>
              </w:rPr>
              <w:t>ACNO</w:t>
            </w:r>
          </w:p>
        </w:tc>
        <w:tc>
          <w:tcPr>
            <w:tcW w:w="1709" w:type="dxa"/>
          </w:tcPr>
          <w:p w14:paraId="0B1C72D0" w14:textId="77777777" w:rsidR="00694686" w:rsidRPr="00DA3013" w:rsidRDefault="00694686" w:rsidP="00E81D47">
            <w:pPr>
              <w:rPr>
                <w:rFonts w:ascii="宋体" w:cs="宋体"/>
                <w:kern w:val="0"/>
                <w:sz w:val="20"/>
                <w:szCs w:val="20"/>
              </w:rPr>
            </w:pPr>
            <w:r w:rsidRPr="00DA3013">
              <w:rPr>
                <w:rFonts w:ascii="宋体" w:cs="宋体" w:hint="eastAsia"/>
                <w:kern w:val="0"/>
                <w:sz w:val="20"/>
                <w:szCs w:val="20"/>
              </w:rPr>
              <w:t>投资人账号</w:t>
            </w:r>
          </w:p>
        </w:tc>
        <w:tc>
          <w:tcPr>
            <w:tcW w:w="851" w:type="dxa"/>
          </w:tcPr>
          <w:p w14:paraId="5D6D3AE0" w14:textId="77777777" w:rsidR="00694686" w:rsidRPr="00DA3013" w:rsidRDefault="00694686" w:rsidP="00E81D47">
            <w:pPr>
              <w:rPr>
                <w:rFonts w:ascii="宋体" w:cs="宋体"/>
                <w:kern w:val="0"/>
                <w:sz w:val="20"/>
                <w:szCs w:val="20"/>
              </w:rPr>
            </w:pPr>
            <w:r w:rsidRPr="00DA3013">
              <w:rPr>
                <w:rFonts w:ascii="宋体" w:cs="宋体" w:hint="eastAsia"/>
                <w:kern w:val="0"/>
                <w:sz w:val="20"/>
                <w:szCs w:val="20"/>
              </w:rPr>
              <w:t>C(32)</w:t>
            </w:r>
          </w:p>
        </w:tc>
        <w:tc>
          <w:tcPr>
            <w:tcW w:w="708" w:type="dxa"/>
          </w:tcPr>
          <w:p w14:paraId="42788EBF" w14:textId="77777777" w:rsidR="00694686" w:rsidRPr="00DA3013" w:rsidRDefault="00694686" w:rsidP="00E81D47">
            <w:pPr>
              <w:rPr>
                <w:rFonts w:ascii="宋体" w:cs="宋体"/>
                <w:kern w:val="0"/>
                <w:sz w:val="20"/>
                <w:szCs w:val="20"/>
              </w:rPr>
            </w:pPr>
            <w:r w:rsidRPr="00DA3013">
              <w:rPr>
                <w:rFonts w:ascii="宋体" w:cs="宋体" w:hint="eastAsia"/>
                <w:kern w:val="0"/>
                <w:sz w:val="20"/>
                <w:szCs w:val="20"/>
              </w:rPr>
              <w:t>是</w:t>
            </w:r>
          </w:p>
        </w:tc>
        <w:tc>
          <w:tcPr>
            <w:tcW w:w="2635" w:type="dxa"/>
          </w:tcPr>
          <w:p w14:paraId="26091A64" w14:textId="77777777" w:rsidR="00694686" w:rsidRPr="00DA3013" w:rsidRDefault="00694686" w:rsidP="00E81D47">
            <w:pPr>
              <w:rPr>
                <w:rFonts w:ascii="宋体" w:cs="宋体"/>
                <w:kern w:val="0"/>
                <w:sz w:val="20"/>
                <w:szCs w:val="20"/>
              </w:rPr>
            </w:pPr>
            <w:r w:rsidRPr="00DA3013">
              <w:rPr>
                <w:rFonts w:ascii="宋体" w:cs="宋体" w:hint="eastAsia"/>
                <w:kern w:val="0"/>
                <w:sz w:val="20"/>
                <w:szCs w:val="20"/>
              </w:rPr>
              <w:t>HHMMSS</w:t>
            </w:r>
          </w:p>
        </w:tc>
      </w:tr>
      <w:tr w:rsidR="00694686" w14:paraId="7DD7C784" w14:textId="77777777" w:rsidTr="00E81D47">
        <w:trPr>
          <w:cantSplit/>
          <w:trHeight w:val="145"/>
        </w:trPr>
        <w:tc>
          <w:tcPr>
            <w:tcW w:w="983" w:type="dxa"/>
            <w:vMerge/>
          </w:tcPr>
          <w:p w14:paraId="1070F520" w14:textId="77777777" w:rsidR="00694686" w:rsidRDefault="00694686" w:rsidP="00E81D47">
            <w:pPr>
              <w:rPr>
                <w:rFonts w:ascii="宋体" w:hAnsi="宋体"/>
              </w:rPr>
            </w:pPr>
          </w:p>
        </w:tc>
        <w:tc>
          <w:tcPr>
            <w:tcW w:w="2094" w:type="dxa"/>
          </w:tcPr>
          <w:p w14:paraId="587885F2" w14:textId="77777777" w:rsidR="00694686" w:rsidRPr="00DA3013" w:rsidRDefault="00694686" w:rsidP="00E81D47">
            <w:pPr>
              <w:rPr>
                <w:rFonts w:ascii="宋体" w:cs="宋体"/>
                <w:kern w:val="0"/>
                <w:sz w:val="20"/>
                <w:szCs w:val="20"/>
              </w:rPr>
            </w:pPr>
            <w:r w:rsidRPr="00DA3013">
              <w:rPr>
                <w:rFonts w:ascii="宋体" w:cs="宋体" w:hint="eastAsia"/>
                <w:kern w:val="0"/>
                <w:sz w:val="20"/>
                <w:szCs w:val="20"/>
              </w:rPr>
              <w:t>ACNAME</w:t>
            </w:r>
          </w:p>
        </w:tc>
        <w:tc>
          <w:tcPr>
            <w:tcW w:w="1709" w:type="dxa"/>
          </w:tcPr>
          <w:p w14:paraId="22B76D08" w14:textId="77777777" w:rsidR="00694686" w:rsidRPr="00DA3013" w:rsidRDefault="00694686" w:rsidP="00E81D47">
            <w:pPr>
              <w:rPr>
                <w:rFonts w:ascii="宋体" w:cs="宋体"/>
                <w:kern w:val="0"/>
                <w:sz w:val="20"/>
                <w:szCs w:val="20"/>
              </w:rPr>
            </w:pPr>
            <w:r w:rsidRPr="00DA3013">
              <w:rPr>
                <w:rFonts w:ascii="宋体" w:cs="宋体" w:hint="eastAsia"/>
                <w:kern w:val="0"/>
                <w:sz w:val="20"/>
                <w:szCs w:val="20"/>
              </w:rPr>
              <w:t>投资人账号户名</w:t>
            </w:r>
          </w:p>
        </w:tc>
        <w:tc>
          <w:tcPr>
            <w:tcW w:w="851" w:type="dxa"/>
          </w:tcPr>
          <w:p w14:paraId="71DE96C2" w14:textId="77777777" w:rsidR="00694686" w:rsidRPr="00DA3013" w:rsidRDefault="00694686" w:rsidP="00E81D47">
            <w:pPr>
              <w:rPr>
                <w:rFonts w:ascii="宋体" w:cs="宋体"/>
                <w:kern w:val="0"/>
                <w:sz w:val="20"/>
                <w:szCs w:val="20"/>
              </w:rPr>
            </w:pPr>
            <w:r w:rsidRPr="00DA3013">
              <w:rPr>
                <w:rFonts w:ascii="宋体" w:cs="宋体" w:hint="eastAsia"/>
                <w:kern w:val="0"/>
                <w:sz w:val="20"/>
                <w:szCs w:val="20"/>
              </w:rPr>
              <w:t>C(128)</w:t>
            </w:r>
          </w:p>
        </w:tc>
        <w:tc>
          <w:tcPr>
            <w:tcW w:w="708" w:type="dxa"/>
          </w:tcPr>
          <w:p w14:paraId="034A7BEE" w14:textId="77777777" w:rsidR="00694686" w:rsidRPr="00DA3013" w:rsidRDefault="00694686" w:rsidP="00E81D47">
            <w:pPr>
              <w:rPr>
                <w:rFonts w:ascii="宋体" w:cs="宋体"/>
                <w:kern w:val="0"/>
                <w:sz w:val="20"/>
                <w:szCs w:val="20"/>
              </w:rPr>
            </w:pPr>
            <w:r w:rsidRPr="00DA3013">
              <w:rPr>
                <w:rFonts w:ascii="宋体" w:cs="宋体" w:hint="eastAsia"/>
                <w:kern w:val="0"/>
                <w:sz w:val="20"/>
                <w:szCs w:val="20"/>
              </w:rPr>
              <w:t>是</w:t>
            </w:r>
          </w:p>
        </w:tc>
        <w:tc>
          <w:tcPr>
            <w:tcW w:w="2635" w:type="dxa"/>
          </w:tcPr>
          <w:p w14:paraId="5B80F8DB" w14:textId="77777777" w:rsidR="00694686" w:rsidRPr="00DA3013" w:rsidRDefault="00694686" w:rsidP="00E81D47">
            <w:pPr>
              <w:rPr>
                <w:rFonts w:ascii="宋体" w:cs="宋体"/>
                <w:kern w:val="0"/>
                <w:sz w:val="20"/>
                <w:szCs w:val="20"/>
              </w:rPr>
            </w:pPr>
          </w:p>
        </w:tc>
      </w:tr>
      <w:tr w:rsidR="00694686" w14:paraId="0BC8E55F" w14:textId="77777777" w:rsidTr="00E81D47">
        <w:trPr>
          <w:cantSplit/>
          <w:trHeight w:val="145"/>
        </w:trPr>
        <w:tc>
          <w:tcPr>
            <w:tcW w:w="983" w:type="dxa"/>
            <w:vMerge/>
          </w:tcPr>
          <w:p w14:paraId="5A0E219E" w14:textId="77777777" w:rsidR="00694686" w:rsidRDefault="00694686" w:rsidP="00E81D47">
            <w:pPr>
              <w:rPr>
                <w:rFonts w:ascii="宋体" w:hAnsi="宋体"/>
              </w:rPr>
            </w:pPr>
          </w:p>
        </w:tc>
        <w:tc>
          <w:tcPr>
            <w:tcW w:w="2094" w:type="dxa"/>
          </w:tcPr>
          <w:p w14:paraId="6B2C7E3E" w14:textId="77777777" w:rsidR="00694686" w:rsidRPr="00DA3013" w:rsidRDefault="00694686" w:rsidP="00E81D47">
            <w:pPr>
              <w:rPr>
                <w:rFonts w:ascii="宋体" w:cs="宋体"/>
                <w:kern w:val="0"/>
                <w:sz w:val="20"/>
                <w:szCs w:val="20"/>
              </w:rPr>
            </w:pPr>
            <w:r w:rsidRPr="00DA3013">
              <w:rPr>
                <w:rFonts w:ascii="宋体" w:cs="宋体" w:hint="eastAsia"/>
                <w:kern w:val="0"/>
                <w:sz w:val="20"/>
                <w:szCs w:val="20"/>
              </w:rPr>
              <w:t>AMOUNT</w:t>
            </w:r>
          </w:p>
        </w:tc>
        <w:tc>
          <w:tcPr>
            <w:tcW w:w="1709" w:type="dxa"/>
          </w:tcPr>
          <w:p w14:paraId="24F3F42E" w14:textId="77777777" w:rsidR="00694686" w:rsidRPr="00DA3013" w:rsidRDefault="00694686" w:rsidP="00E81D47">
            <w:pPr>
              <w:rPr>
                <w:rFonts w:ascii="宋体" w:cs="宋体"/>
                <w:kern w:val="0"/>
                <w:sz w:val="20"/>
                <w:szCs w:val="20"/>
              </w:rPr>
            </w:pPr>
            <w:r w:rsidRPr="00DA3013">
              <w:rPr>
                <w:rFonts w:ascii="宋体" w:cs="宋体" w:hint="eastAsia"/>
                <w:kern w:val="0"/>
                <w:sz w:val="20"/>
                <w:szCs w:val="20"/>
              </w:rPr>
              <w:t>投标金额</w:t>
            </w:r>
          </w:p>
        </w:tc>
        <w:tc>
          <w:tcPr>
            <w:tcW w:w="851" w:type="dxa"/>
          </w:tcPr>
          <w:p w14:paraId="3DEB52AA" w14:textId="77777777" w:rsidR="00694686" w:rsidRPr="00DA3013" w:rsidRDefault="00851BD1" w:rsidP="00E81D47">
            <w:pPr>
              <w:rPr>
                <w:rFonts w:ascii="宋体" w:cs="宋体"/>
                <w:kern w:val="0"/>
                <w:sz w:val="20"/>
                <w:szCs w:val="20"/>
              </w:rPr>
            </w:pPr>
            <w:ins w:id="4609" w:author="wincol" w:date="2016-04-28T11:14:00Z">
              <w:r>
                <w:rPr>
                  <w:rFonts w:ascii="宋体" w:cs="宋体" w:hint="eastAsia"/>
                  <w:kern w:val="0"/>
                  <w:sz w:val="20"/>
                  <w:szCs w:val="20"/>
                </w:rPr>
                <w:t>M</w:t>
              </w:r>
            </w:ins>
          </w:p>
        </w:tc>
        <w:tc>
          <w:tcPr>
            <w:tcW w:w="708" w:type="dxa"/>
          </w:tcPr>
          <w:p w14:paraId="07CF2851" w14:textId="77777777" w:rsidR="00694686" w:rsidRPr="00DA3013" w:rsidRDefault="00694686" w:rsidP="00E81D47">
            <w:pPr>
              <w:rPr>
                <w:rFonts w:ascii="宋体" w:cs="宋体"/>
                <w:kern w:val="0"/>
                <w:sz w:val="20"/>
                <w:szCs w:val="20"/>
              </w:rPr>
            </w:pPr>
            <w:r w:rsidRPr="00DA3013">
              <w:rPr>
                <w:rFonts w:ascii="宋体" w:cs="宋体" w:hint="eastAsia"/>
                <w:kern w:val="0"/>
                <w:sz w:val="20"/>
                <w:szCs w:val="20"/>
              </w:rPr>
              <w:t>是</w:t>
            </w:r>
          </w:p>
        </w:tc>
        <w:tc>
          <w:tcPr>
            <w:tcW w:w="2635" w:type="dxa"/>
          </w:tcPr>
          <w:p w14:paraId="314A55C3" w14:textId="77777777" w:rsidR="00694686" w:rsidRPr="00DA3013" w:rsidRDefault="00694686" w:rsidP="00E81D47">
            <w:pPr>
              <w:rPr>
                <w:rFonts w:ascii="宋体" w:cs="宋体"/>
                <w:kern w:val="0"/>
                <w:sz w:val="20"/>
                <w:szCs w:val="20"/>
              </w:rPr>
            </w:pPr>
            <w:r w:rsidRPr="00DA3013">
              <w:rPr>
                <w:rFonts w:ascii="宋体" w:cs="宋体" w:hint="eastAsia"/>
                <w:kern w:val="0"/>
                <w:sz w:val="20"/>
                <w:szCs w:val="20"/>
              </w:rPr>
              <w:t>STATUS=F返回。</w:t>
            </w:r>
          </w:p>
        </w:tc>
      </w:tr>
      <w:tr w:rsidR="00694686" w14:paraId="08ECD85F" w14:textId="77777777" w:rsidTr="00E81D47">
        <w:trPr>
          <w:cantSplit/>
          <w:trHeight w:val="145"/>
        </w:trPr>
        <w:tc>
          <w:tcPr>
            <w:tcW w:w="983" w:type="dxa"/>
            <w:vMerge/>
          </w:tcPr>
          <w:p w14:paraId="35142496" w14:textId="77777777" w:rsidR="00694686" w:rsidRDefault="00694686" w:rsidP="00E81D47">
            <w:pPr>
              <w:rPr>
                <w:rFonts w:ascii="宋体" w:hAnsi="宋体"/>
              </w:rPr>
            </w:pPr>
          </w:p>
        </w:tc>
        <w:tc>
          <w:tcPr>
            <w:tcW w:w="2094" w:type="dxa"/>
          </w:tcPr>
          <w:p w14:paraId="60CC555F" w14:textId="77777777" w:rsidR="00694686" w:rsidRPr="00DA3013" w:rsidRDefault="00694686" w:rsidP="00E81D47">
            <w:pPr>
              <w:rPr>
                <w:rFonts w:ascii="宋体" w:cs="宋体"/>
                <w:kern w:val="0"/>
                <w:sz w:val="20"/>
                <w:szCs w:val="20"/>
              </w:rPr>
            </w:pPr>
            <w:r w:rsidRPr="00DA3013">
              <w:rPr>
                <w:rFonts w:ascii="宋体" w:cs="宋体" w:hint="eastAsia"/>
                <w:kern w:val="0"/>
                <w:sz w:val="20"/>
                <w:szCs w:val="20"/>
              </w:rPr>
              <w:t>STATUS</w:t>
            </w:r>
          </w:p>
        </w:tc>
        <w:tc>
          <w:tcPr>
            <w:tcW w:w="1709" w:type="dxa"/>
          </w:tcPr>
          <w:p w14:paraId="19F41746" w14:textId="77777777" w:rsidR="00694686" w:rsidRPr="00DA3013" w:rsidRDefault="00694686" w:rsidP="00E81D47">
            <w:pPr>
              <w:rPr>
                <w:rFonts w:ascii="宋体" w:cs="宋体"/>
                <w:kern w:val="0"/>
                <w:sz w:val="20"/>
                <w:szCs w:val="20"/>
              </w:rPr>
            </w:pPr>
            <w:r w:rsidRPr="00DA3013">
              <w:rPr>
                <w:rFonts w:ascii="宋体" w:cs="宋体" w:hint="eastAsia"/>
                <w:kern w:val="0"/>
                <w:sz w:val="20"/>
                <w:szCs w:val="20"/>
              </w:rPr>
              <w:t>状态</w:t>
            </w:r>
          </w:p>
        </w:tc>
        <w:tc>
          <w:tcPr>
            <w:tcW w:w="851" w:type="dxa"/>
          </w:tcPr>
          <w:p w14:paraId="442D9246" w14:textId="77777777" w:rsidR="00694686" w:rsidRPr="00DA3013" w:rsidRDefault="00694686" w:rsidP="00E81D47">
            <w:pPr>
              <w:rPr>
                <w:rFonts w:ascii="宋体" w:cs="宋体"/>
                <w:kern w:val="0"/>
                <w:sz w:val="20"/>
                <w:szCs w:val="20"/>
              </w:rPr>
            </w:pPr>
            <w:r w:rsidRPr="00DA3013">
              <w:rPr>
                <w:rFonts w:ascii="宋体" w:cs="宋体" w:hint="eastAsia"/>
                <w:kern w:val="0"/>
                <w:sz w:val="20"/>
                <w:szCs w:val="20"/>
              </w:rPr>
              <w:t>C(2)</w:t>
            </w:r>
          </w:p>
        </w:tc>
        <w:tc>
          <w:tcPr>
            <w:tcW w:w="708" w:type="dxa"/>
          </w:tcPr>
          <w:p w14:paraId="235169F6" w14:textId="77777777" w:rsidR="00694686" w:rsidRPr="00DA3013" w:rsidRDefault="00694686" w:rsidP="00E81D47">
            <w:pPr>
              <w:rPr>
                <w:rFonts w:ascii="宋体" w:cs="宋体"/>
                <w:kern w:val="0"/>
                <w:sz w:val="20"/>
                <w:szCs w:val="20"/>
              </w:rPr>
            </w:pPr>
            <w:r w:rsidRPr="00DA3013">
              <w:rPr>
                <w:rFonts w:ascii="宋体" w:cs="宋体" w:hint="eastAsia"/>
                <w:kern w:val="0"/>
                <w:sz w:val="20"/>
                <w:szCs w:val="20"/>
              </w:rPr>
              <w:t>是</w:t>
            </w:r>
          </w:p>
        </w:tc>
        <w:tc>
          <w:tcPr>
            <w:tcW w:w="2635" w:type="dxa"/>
          </w:tcPr>
          <w:p w14:paraId="055AD6BE" w14:textId="77777777" w:rsidR="00694686" w:rsidRPr="00DA3013" w:rsidRDefault="00694686" w:rsidP="00E81D47">
            <w:pPr>
              <w:rPr>
                <w:rFonts w:ascii="宋体" w:cs="宋体"/>
                <w:kern w:val="0"/>
                <w:sz w:val="20"/>
                <w:szCs w:val="20"/>
              </w:rPr>
            </w:pPr>
            <w:r w:rsidRPr="00DA3013">
              <w:rPr>
                <w:rFonts w:ascii="宋体" w:cs="宋体" w:hint="eastAsia"/>
                <w:kern w:val="0"/>
                <w:sz w:val="20"/>
                <w:szCs w:val="20"/>
              </w:rPr>
              <w:t>L 待处理 R 正在处理 N 未明 F失败 S成功</w:t>
            </w:r>
          </w:p>
        </w:tc>
      </w:tr>
      <w:tr w:rsidR="00694686" w14:paraId="78D3B1BD" w14:textId="77777777" w:rsidTr="00E81D47">
        <w:trPr>
          <w:cantSplit/>
          <w:trHeight w:val="145"/>
        </w:trPr>
        <w:tc>
          <w:tcPr>
            <w:tcW w:w="983" w:type="dxa"/>
            <w:vMerge/>
          </w:tcPr>
          <w:p w14:paraId="01356179" w14:textId="77777777" w:rsidR="00694686" w:rsidRDefault="00694686" w:rsidP="00E81D47">
            <w:pPr>
              <w:rPr>
                <w:rFonts w:ascii="宋体" w:hAnsi="宋体"/>
              </w:rPr>
            </w:pPr>
          </w:p>
        </w:tc>
        <w:tc>
          <w:tcPr>
            <w:tcW w:w="2094" w:type="dxa"/>
          </w:tcPr>
          <w:p w14:paraId="77E911D5" w14:textId="77777777" w:rsidR="00694686" w:rsidRPr="00DA3013" w:rsidRDefault="00694686" w:rsidP="00E81D47">
            <w:pPr>
              <w:rPr>
                <w:rFonts w:ascii="宋体" w:cs="宋体"/>
                <w:kern w:val="0"/>
                <w:sz w:val="20"/>
                <w:szCs w:val="20"/>
              </w:rPr>
            </w:pPr>
            <w:r w:rsidRPr="00DA3013">
              <w:rPr>
                <w:rFonts w:ascii="宋体" w:cs="宋体" w:hint="eastAsia"/>
                <w:kern w:val="0"/>
                <w:sz w:val="20"/>
                <w:szCs w:val="20"/>
              </w:rPr>
              <w:t>ERRORMSG</w:t>
            </w:r>
          </w:p>
        </w:tc>
        <w:tc>
          <w:tcPr>
            <w:tcW w:w="1709" w:type="dxa"/>
          </w:tcPr>
          <w:p w14:paraId="435DFF08" w14:textId="77777777" w:rsidR="00694686" w:rsidRPr="00DA3013" w:rsidRDefault="00694686" w:rsidP="00E81D47">
            <w:pPr>
              <w:rPr>
                <w:rFonts w:ascii="宋体" w:cs="宋体"/>
                <w:kern w:val="0"/>
                <w:sz w:val="20"/>
                <w:szCs w:val="20"/>
              </w:rPr>
            </w:pPr>
            <w:r w:rsidRPr="00DA3013">
              <w:rPr>
                <w:rFonts w:ascii="宋体" w:cs="宋体" w:hint="eastAsia"/>
                <w:kern w:val="0"/>
                <w:sz w:val="20"/>
                <w:szCs w:val="20"/>
              </w:rPr>
              <w:t>错误原因</w:t>
            </w:r>
          </w:p>
        </w:tc>
        <w:tc>
          <w:tcPr>
            <w:tcW w:w="851" w:type="dxa"/>
          </w:tcPr>
          <w:p w14:paraId="080DB572" w14:textId="77777777" w:rsidR="00694686" w:rsidRPr="00DA3013" w:rsidRDefault="00694686" w:rsidP="00E81D47">
            <w:pPr>
              <w:rPr>
                <w:rFonts w:ascii="宋体" w:cs="宋体"/>
                <w:kern w:val="0"/>
                <w:sz w:val="20"/>
                <w:szCs w:val="20"/>
              </w:rPr>
            </w:pPr>
            <w:r w:rsidRPr="00DA3013">
              <w:rPr>
                <w:rFonts w:ascii="宋体" w:cs="宋体" w:hint="eastAsia"/>
                <w:kern w:val="0"/>
                <w:sz w:val="20"/>
                <w:szCs w:val="20"/>
              </w:rPr>
              <w:t>C(128)</w:t>
            </w:r>
          </w:p>
        </w:tc>
        <w:tc>
          <w:tcPr>
            <w:tcW w:w="708" w:type="dxa"/>
          </w:tcPr>
          <w:p w14:paraId="10F67A3C" w14:textId="77777777" w:rsidR="00694686" w:rsidRPr="00DA3013" w:rsidRDefault="00694686" w:rsidP="00E81D47">
            <w:pPr>
              <w:rPr>
                <w:rFonts w:ascii="宋体" w:cs="宋体"/>
                <w:kern w:val="0"/>
                <w:sz w:val="20"/>
                <w:szCs w:val="20"/>
              </w:rPr>
            </w:pPr>
            <w:r w:rsidRPr="00DA3013">
              <w:rPr>
                <w:rFonts w:ascii="宋体" w:cs="宋体" w:hint="eastAsia"/>
                <w:kern w:val="0"/>
                <w:sz w:val="20"/>
                <w:szCs w:val="20"/>
              </w:rPr>
              <w:t>是</w:t>
            </w:r>
          </w:p>
        </w:tc>
        <w:tc>
          <w:tcPr>
            <w:tcW w:w="2635" w:type="dxa"/>
          </w:tcPr>
          <w:p w14:paraId="5ABBFC87" w14:textId="77777777" w:rsidR="00694686" w:rsidRPr="00DA3013" w:rsidRDefault="00694686" w:rsidP="00E81D47">
            <w:pPr>
              <w:rPr>
                <w:rFonts w:ascii="宋体" w:cs="宋体"/>
                <w:kern w:val="0"/>
                <w:sz w:val="20"/>
                <w:szCs w:val="20"/>
              </w:rPr>
            </w:pPr>
          </w:p>
        </w:tc>
      </w:tr>
      <w:tr w:rsidR="00851830" w14:paraId="7CC033EA" w14:textId="77777777" w:rsidTr="00E81D47">
        <w:trPr>
          <w:cantSplit/>
          <w:trHeight w:val="145"/>
        </w:trPr>
        <w:tc>
          <w:tcPr>
            <w:tcW w:w="983" w:type="dxa"/>
            <w:vMerge/>
          </w:tcPr>
          <w:p w14:paraId="6C5692AC" w14:textId="77777777" w:rsidR="00851830" w:rsidRDefault="00851830" w:rsidP="00E81D47">
            <w:pPr>
              <w:rPr>
                <w:rFonts w:ascii="宋体" w:hAnsi="宋体"/>
              </w:rPr>
            </w:pPr>
          </w:p>
        </w:tc>
        <w:tc>
          <w:tcPr>
            <w:tcW w:w="2094" w:type="dxa"/>
          </w:tcPr>
          <w:p w14:paraId="5045C9CB" w14:textId="77777777" w:rsidR="00851830" w:rsidRPr="00DA3013" w:rsidRDefault="00851830" w:rsidP="00E81D47">
            <w:pPr>
              <w:rPr>
                <w:rFonts w:ascii="宋体" w:cs="宋体"/>
                <w:kern w:val="0"/>
                <w:sz w:val="20"/>
                <w:szCs w:val="20"/>
              </w:rPr>
            </w:pPr>
            <w:r w:rsidRPr="00DA3013">
              <w:rPr>
                <w:rFonts w:ascii="宋体" w:cs="宋体" w:hint="eastAsia"/>
                <w:kern w:val="0"/>
                <w:sz w:val="20"/>
                <w:szCs w:val="20"/>
              </w:rPr>
              <w:t>HOSTDT</w:t>
            </w:r>
          </w:p>
        </w:tc>
        <w:tc>
          <w:tcPr>
            <w:tcW w:w="1709" w:type="dxa"/>
          </w:tcPr>
          <w:p w14:paraId="205B4D96" w14:textId="77777777" w:rsidR="00851830" w:rsidRPr="00DA3013" w:rsidRDefault="007231DE" w:rsidP="007231DE">
            <w:pPr>
              <w:rPr>
                <w:rFonts w:ascii="宋体" w:cs="宋体"/>
                <w:kern w:val="0"/>
                <w:sz w:val="20"/>
                <w:szCs w:val="20"/>
              </w:rPr>
            </w:pPr>
            <w:ins w:id="4610" w:author="wincol" w:date="2016-05-06T09:17:00Z">
              <w:r w:rsidRPr="00DA3013">
                <w:rPr>
                  <w:rFonts w:ascii="宋体" w:cs="宋体" w:hint="eastAsia"/>
                  <w:kern w:val="0"/>
                  <w:sz w:val="20"/>
                  <w:szCs w:val="20"/>
                </w:rPr>
                <w:t>银行</w:t>
              </w:r>
              <w:r>
                <w:rPr>
                  <w:rFonts w:ascii="宋体" w:cs="宋体" w:hint="eastAsia"/>
                  <w:kern w:val="0"/>
                  <w:sz w:val="20"/>
                  <w:szCs w:val="20"/>
                </w:rPr>
                <w:t>交易</w:t>
              </w:r>
              <w:r w:rsidRPr="00DA3013">
                <w:rPr>
                  <w:rFonts w:ascii="宋体" w:cs="宋体" w:hint="eastAsia"/>
                  <w:kern w:val="0"/>
                  <w:sz w:val="20"/>
                  <w:szCs w:val="20"/>
                </w:rPr>
                <w:t>日期</w:t>
              </w:r>
            </w:ins>
          </w:p>
        </w:tc>
        <w:tc>
          <w:tcPr>
            <w:tcW w:w="851" w:type="dxa"/>
          </w:tcPr>
          <w:p w14:paraId="69BC28FD" w14:textId="77777777" w:rsidR="00851830" w:rsidRPr="00DA3013" w:rsidRDefault="00851830" w:rsidP="00E81D47">
            <w:pPr>
              <w:rPr>
                <w:rFonts w:ascii="宋体" w:cs="宋体"/>
                <w:kern w:val="0"/>
                <w:sz w:val="20"/>
                <w:szCs w:val="20"/>
              </w:rPr>
            </w:pPr>
            <w:r w:rsidRPr="00DA3013">
              <w:rPr>
                <w:rFonts w:ascii="宋体" w:cs="宋体" w:hint="eastAsia"/>
                <w:kern w:val="0"/>
                <w:sz w:val="20"/>
                <w:szCs w:val="20"/>
              </w:rPr>
              <w:t>C(8)</w:t>
            </w:r>
          </w:p>
        </w:tc>
        <w:tc>
          <w:tcPr>
            <w:tcW w:w="708" w:type="dxa"/>
          </w:tcPr>
          <w:p w14:paraId="727D6645" w14:textId="77777777" w:rsidR="00851830" w:rsidRPr="00DA3013" w:rsidRDefault="00851830" w:rsidP="00E81D47">
            <w:pPr>
              <w:rPr>
                <w:rFonts w:ascii="宋体" w:cs="宋体"/>
                <w:kern w:val="0"/>
                <w:sz w:val="20"/>
                <w:szCs w:val="20"/>
              </w:rPr>
            </w:pPr>
            <w:r w:rsidRPr="00DA3013">
              <w:rPr>
                <w:rFonts w:ascii="宋体" w:cs="宋体" w:hint="eastAsia"/>
                <w:kern w:val="0"/>
                <w:sz w:val="20"/>
                <w:szCs w:val="20"/>
              </w:rPr>
              <w:t>是</w:t>
            </w:r>
          </w:p>
        </w:tc>
        <w:tc>
          <w:tcPr>
            <w:tcW w:w="2635" w:type="dxa"/>
          </w:tcPr>
          <w:p w14:paraId="4FC968A4" w14:textId="77777777" w:rsidR="00851830" w:rsidRPr="00DA3013" w:rsidRDefault="00851830" w:rsidP="00E81D47">
            <w:pPr>
              <w:rPr>
                <w:rFonts w:ascii="宋体" w:cs="宋体"/>
                <w:kern w:val="0"/>
                <w:sz w:val="20"/>
                <w:szCs w:val="20"/>
              </w:rPr>
            </w:pPr>
          </w:p>
        </w:tc>
      </w:tr>
      <w:tr w:rsidR="00851830" w14:paraId="78E46EE6" w14:textId="77777777" w:rsidTr="00E81D47">
        <w:trPr>
          <w:cantSplit/>
          <w:trHeight w:val="145"/>
        </w:trPr>
        <w:tc>
          <w:tcPr>
            <w:tcW w:w="983" w:type="dxa"/>
            <w:vMerge/>
          </w:tcPr>
          <w:p w14:paraId="74949E20" w14:textId="77777777" w:rsidR="00851830" w:rsidRDefault="00851830" w:rsidP="00E81D47">
            <w:pPr>
              <w:rPr>
                <w:rFonts w:ascii="宋体" w:hAnsi="宋体"/>
              </w:rPr>
            </w:pPr>
          </w:p>
        </w:tc>
        <w:tc>
          <w:tcPr>
            <w:tcW w:w="2094" w:type="dxa"/>
          </w:tcPr>
          <w:p w14:paraId="0483373A" w14:textId="77777777" w:rsidR="00851830" w:rsidRPr="00DA3013" w:rsidRDefault="00851830" w:rsidP="00E81D47">
            <w:pPr>
              <w:rPr>
                <w:rFonts w:ascii="宋体" w:cs="宋体"/>
                <w:kern w:val="0"/>
                <w:sz w:val="20"/>
                <w:szCs w:val="20"/>
              </w:rPr>
            </w:pPr>
            <w:r w:rsidRPr="00DA3013">
              <w:rPr>
                <w:rFonts w:ascii="宋体" w:cs="宋体" w:hint="eastAsia"/>
                <w:kern w:val="0"/>
                <w:sz w:val="20"/>
                <w:szCs w:val="20"/>
              </w:rPr>
              <w:t>HOSTJNLNO</w:t>
            </w:r>
          </w:p>
        </w:tc>
        <w:tc>
          <w:tcPr>
            <w:tcW w:w="1709" w:type="dxa"/>
          </w:tcPr>
          <w:p w14:paraId="38EA5A74" w14:textId="77777777" w:rsidR="00851830" w:rsidRPr="00DA3013" w:rsidRDefault="000A6995" w:rsidP="00E81D47">
            <w:pPr>
              <w:rPr>
                <w:rFonts w:ascii="宋体" w:cs="宋体"/>
                <w:kern w:val="0"/>
                <w:sz w:val="20"/>
                <w:szCs w:val="20"/>
              </w:rPr>
            </w:pPr>
            <w:ins w:id="4611" w:author="wincol" w:date="2016-05-06T09:20:00Z">
              <w:r w:rsidRPr="000A6995">
                <w:rPr>
                  <w:rFonts w:ascii="宋体" w:cs="宋体" w:hint="eastAsia"/>
                  <w:kern w:val="0"/>
                  <w:sz w:val="20"/>
                  <w:szCs w:val="20"/>
                </w:rPr>
                <w:t>原投标银行交易流水号</w:t>
              </w:r>
            </w:ins>
          </w:p>
        </w:tc>
        <w:tc>
          <w:tcPr>
            <w:tcW w:w="851" w:type="dxa"/>
          </w:tcPr>
          <w:p w14:paraId="119CD854" w14:textId="77777777" w:rsidR="00851830" w:rsidRPr="00DA3013" w:rsidRDefault="00851830" w:rsidP="00E81D47">
            <w:pPr>
              <w:rPr>
                <w:rFonts w:ascii="宋体" w:cs="宋体"/>
                <w:kern w:val="0"/>
                <w:sz w:val="20"/>
                <w:szCs w:val="20"/>
              </w:rPr>
            </w:pPr>
            <w:r w:rsidRPr="00DA3013">
              <w:rPr>
                <w:rFonts w:ascii="宋体" w:cs="宋体" w:hint="eastAsia"/>
                <w:kern w:val="0"/>
                <w:sz w:val="20"/>
                <w:szCs w:val="20"/>
              </w:rPr>
              <w:t>C(32)</w:t>
            </w:r>
          </w:p>
        </w:tc>
        <w:tc>
          <w:tcPr>
            <w:tcW w:w="708" w:type="dxa"/>
          </w:tcPr>
          <w:p w14:paraId="4923CD3B" w14:textId="77777777" w:rsidR="00851830" w:rsidRPr="00DA3013" w:rsidRDefault="00851830" w:rsidP="00E81D47">
            <w:pPr>
              <w:rPr>
                <w:rFonts w:ascii="宋体" w:cs="宋体"/>
                <w:kern w:val="0"/>
                <w:sz w:val="20"/>
                <w:szCs w:val="20"/>
              </w:rPr>
            </w:pPr>
            <w:r w:rsidRPr="00DA3013">
              <w:rPr>
                <w:rFonts w:ascii="宋体" w:cs="宋体" w:hint="eastAsia"/>
                <w:kern w:val="0"/>
                <w:sz w:val="20"/>
                <w:szCs w:val="20"/>
              </w:rPr>
              <w:t>是</w:t>
            </w:r>
          </w:p>
        </w:tc>
        <w:tc>
          <w:tcPr>
            <w:tcW w:w="2635" w:type="dxa"/>
          </w:tcPr>
          <w:p w14:paraId="7D852B8B" w14:textId="77777777" w:rsidR="00851830" w:rsidRPr="00DA3013" w:rsidRDefault="00851830" w:rsidP="00E81D47">
            <w:pPr>
              <w:rPr>
                <w:rFonts w:ascii="宋体" w:cs="宋体"/>
                <w:kern w:val="0"/>
                <w:sz w:val="20"/>
                <w:szCs w:val="20"/>
              </w:rPr>
            </w:pPr>
          </w:p>
        </w:tc>
      </w:tr>
      <w:tr w:rsidR="00694686" w14:paraId="4F128771" w14:textId="77777777" w:rsidTr="00E81D47">
        <w:trPr>
          <w:cantSplit/>
          <w:trHeight w:val="145"/>
          <w:ins w:id="4612" w:author="wincol" w:date="2016-03-29T14:25:00Z"/>
        </w:trPr>
        <w:tc>
          <w:tcPr>
            <w:tcW w:w="983" w:type="dxa"/>
            <w:vMerge/>
          </w:tcPr>
          <w:p w14:paraId="6E7F740C" w14:textId="77777777" w:rsidR="00694686" w:rsidRDefault="00694686" w:rsidP="00E81D47">
            <w:pPr>
              <w:rPr>
                <w:ins w:id="4613" w:author="wincol" w:date="2016-03-29T14:25:00Z"/>
                <w:rFonts w:ascii="宋体" w:hAnsi="宋体"/>
              </w:rPr>
            </w:pPr>
          </w:p>
        </w:tc>
        <w:tc>
          <w:tcPr>
            <w:tcW w:w="2094" w:type="dxa"/>
          </w:tcPr>
          <w:p w14:paraId="2A93F25D" w14:textId="77777777" w:rsidR="00694686" w:rsidRPr="00DA3013" w:rsidRDefault="00694686" w:rsidP="00E81D47">
            <w:pPr>
              <w:rPr>
                <w:ins w:id="4614" w:author="wincol" w:date="2016-03-29T14:25:00Z"/>
                <w:rFonts w:ascii="宋体" w:cs="宋体"/>
                <w:kern w:val="0"/>
                <w:sz w:val="20"/>
                <w:szCs w:val="20"/>
              </w:rPr>
            </w:pPr>
            <w:ins w:id="4615" w:author="wincol" w:date="2016-03-31T18:06:00Z">
              <w:r>
                <w:rPr>
                  <w:rFonts w:ascii="宋体" w:cs="宋体" w:hint="eastAsia"/>
                  <w:kern w:val="0"/>
                  <w:sz w:val="20"/>
                  <w:szCs w:val="20"/>
                </w:rPr>
                <w:t>EXT_FILED3</w:t>
              </w:r>
            </w:ins>
          </w:p>
        </w:tc>
        <w:tc>
          <w:tcPr>
            <w:tcW w:w="1709" w:type="dxa"/>
          </w:tcPr>
          <w:p w14:paraId="08C592F6" w14:textId="77777777" w:rsidR="00694686" w:rsidRPr="00DA3013" w:rsidRDefault="00694686" w:rsidP="00E81D47">
            <w:pPr>
              <w:rPr>
                <w:ins w:id="4616" w:author="wincol" w:date="2016-03-29T14:25:00Z"/>
                <w:rFonts w:ascii="宋体" w:cs="宋体"/>
                <w:kern w:val="0"/>
                <w:sz w:val="20"/>
                <w:szCs w:val="20"/>
              </w:rPr>
            </w:pPr>
            <w:ins w:id="4617" w:author="wincol" w:date="2016-03-31T18:06:00Z">
              <w:r>
                <w:rPr>
                  <w:rFonts w:ascii="宋体" w:cs="宋体" w:hint="eastAsia"/>
                  <w:kern w:val="0"/>
                  <w:sz w:val="20"/>
                  <w:szCs w:val="20"/>
                </w:rPr>
                <w:t>备用字段3</w:t>
              </w:r>
            </w:ins>
          </w:p>
        </w:tc>
        <w:tc>
          <w:tcPr>
            <w:tcW w:w="851" w:type="dxa"/>
          </w:tcPr>
          <w:p w14:paraId="1EA38B2F" w14:textId="77777777" w:rsidR="00694686" w:rsidRPr="00DA3013" w:rsidRDefault="00694686" w:rsidP="00E81D47">
            <w:pPr>
              <w:rPr>
                <w:ins w:id="4618" w:author="wincol" w:date="2016-03-29T14:25:00Z"/>
                <w:rFonts w:ascii="宋体" w:cs="宋体"/>
                <w:kern w:val="0"/>
                <w:sz w:val="20"/>
                <w:szCs w:val="20"/>
              </w:rPr>
            </w:pPr>
            <w:ins w:id="4619" w:author="wincol" w:date="2016-03-31T18:06: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300</w:t>
              </w:r>
              <w:r w:rsidRPr="00A560D3">
                <w:rPr>
                  <w:rFonts w:ascii="宋体" w:cs="宋体"/>
                  <w:kern w:val="0"/>
                  <w:sz w:val="20"/>
                  <w:szCs w:val="20"/>
                </w:rPr>
                <w:t>)</w:t>
              </w:r>
            </w:ins>
          </w:p>
        </w:tc>
        <w:tc>
          <w:tcPr>
            <w:tcW w:w="708" w:type="dxa"/>
          </w:tcPr>
          <w:p w14:paraId="031F5D2C" w14:textId="77777777" w:rsidR="00694686" w:rsidRPr="00DA3013" w:rsidRDefault="00694686" w:rsidP="00E81D47">
            <w:pPr>
              <w:rPr>
                <w:ins w:id="4620" w:author="wincol" w:date="2016-03-29T14:25:00Z"/>
                <w:rFonts w:ascii="宋体" w:cs="宋体"/>
                <w:kern w:val="0"/>
                <w:sz w:val="20"/>
                <w:szCs w:val="20"/>
              </w:rPr>
            </w:pPr>
            <w:ins w:id="4621" w:author="wincol" w:date="2016-03-31T18:06:00Z">
              <w:r>
                <w:rPr>
                  <w:rFonts w:ascii="宋体" w:hAnsi="宋体" w:hint="eastAsia"/>
                </w:rPr>
                <w:t>是</w:t>
              </w:r>
            </w:ins>
          </w:p>
        </w:tc>
        <w:tc>
          <w:tcPr>
            <w:tcW w:w="2635" w:type="dxa"/>
          </w:tcPr>
          <w:p w14:paraId="65462551" w14:textId="77777777" w:rsidR="00694686" w:rsidRPr="00DA3013" w:rsidRDefault="00694686" w:rsidP="00E81D47">
            <w:pPr>
              <w:rPr>
                <w:ins w:id="4622" w:author="wincol" w:date="2016-03-29T14:25:00Z"/>
                <w:rFonts w:ascii="宋体" w:cs="宋体"/>
                <w:kern w:val="0"/>
                <w:sz w:val="20"/>
                <w:szCs w:val="20"/>
              </w:rPr>
            </w:pPr>
            <w:ins w:id="4623" w:author="wincol" w:date="2016-03-31T18:06:00Z">
              <w:r>
                <w:rPr>
                  <w:rFonts w:ascii="宋体" w:cs="宋体" w:hint="eastAsia"/>
                  <w:kern w:val="0"/>
                  <w:sz w:val="20"/>
                  <w:szCs w:val="20"/>
                </w:rPr>
                <w:t>备用字段3</w:t>
              </w:r>
            </w:ins>
          </w:p>
        </w:tc>
      </w:tr>
      <w:tr w:rsidR="00694686" w14:paraId="6C54C37D" w14:textId="77777777" w:rsidTr="00865247">
        <w:trPr>
          <w:cantSplit/>
          <w:trHeight w:val="145"/>
          <w:ins w:id="4624" w:author="wincol" w:date="2016-04-14T18:35:00Z"/>
        </w:trPr>
        <w:tc>
          <w:tcPr>
            <w:tcW w:w="983" w:type="dxa"/>
            <w:vMerge/>
          </w:tcPr>
          <w:p w14:paraId="14E2E3ED" w14:textId="77777777" w:rsidR="00694686" w:rsidRDefault="00694686" w:rsidP="00E81D47">
            <w:pPr>
              <w:rPr>
                <w:ins w:id="4625" w:author="wincol" w:date="2016-04-14T18:35:00Z"/>
                <w:rFonts w:ascii="宋体" w:hAnsi="宋体"/>
              </w:rPr>
            </w:pPr>
          </w:p>
        </w:tc>
        <w:tc>
          <w:tcPr>
            <w:tcW w:w="7997" w:type="dxa"/>
            <w:gridSpan w:val="5"/>
          </w:tcPr>
          <w:p w14:paraId="5F4EC7D3" w14:textId="77777777" w:rsidR="00694686" w:rsidRPr="00A560D3" w:rsidRDefault="00B3783C" w:rsidP="00E81D47">
            <w:pPr>
              <w:rPr>
                <w:ins w:id="4626" w:author="wincol" w:date="2016-04-14T18:35:00Z"/>
                <w:rFonts w:ascii="宋体" w:cs="宋体"/>
                <w:kern w:val="0"/>
                <w:sz w:val="20"/>
                <w:szCs w:val="20"/>
              </w:rPr>
            </w:pPr>
            <w:ins w:id="4627" w:author="wincol" w:date="2016-04-15T19:36:00Z">
              <w:r w:rsidRPr="00A560D3">
                <w:rPr>
                  <w:rFonts w:ascii="宋体" w:cs="宋体" w:hint="eastAsia"/>
                  <w:kern w:val="0"/>
                  <w:sz w:val="20"/>
                  <w:szCs w:val="20"/>
                </w:rPr>
                <w:t>循环列表</w:t>
              </w:r>
            </w:ins>
            <w:ins w:id="4628" w:author="wincol" w:date="2016-04-14T18:38:00Z">
              <w:r w:rsidR="00FE0FAB">
                <w:rPr>
                  <w:rFonts w:ascii="宋体" w:cs="宋体" w:hint="eastAsia"/>
                  <w:kern w:val="0"/>
                  <w:sz w:val="20"/>
                  <w:szCs w:val="20"/>
                </w:rPr>
                <w:t>&lt;/RSLIST&gt;</w:t>
              </w:r>
            </w:ins>
          </w:p>
        </w:tc>
      </w:tr>
    </w:tbl>
    <w:p w14:paraId="0ADC8A73" w14:textId="77777777" w:rsidR="00631E90" w:rsidRPr="008D419F" w:rsidRDefault="00631E90" w:rsidP="00631E90"/>
    <w:p w14:paraId="49B810F4" w14:textId="77777777" w:rsidR="00631E90" w:rsidRPr="004E6C5A" w:rsidRDefault="00631E90" w:rsidP="0042024B">
      <w:pPr>
        <w:pStyle w:val="2"/>
      </w:pPr>
      <w:bookmarkStart w:id="4629" w:name="_Toc448761041"/>
      <w:r>
        <w:rPr>
          <w:rFonts w:hint="eastAsia"/>
        </w:rPr>
        <w:t>放款(</w:t>
      </w:r>
      <w:r w:rsidRPr="00B860D9">
        <w:t>OGW000</w:t>
      </w:r>
      <w:r>
        <w:rPr>
          <w:rFonts w:hint="eastAsia"/>
        </w:rPr>
        <w:t>6</w:t>
      </w:r>
      <w:r w:rsidR="002064CD">
        <w:rPr>
          <w:rFonts w:hint="eastAsia"/>
        </w:rPr>
        <w:t>5</w:t>
      </w:r>
      <w:r>
        <w:rPr>
          <w:rFonts w:hint="eastAsia"/>
        </w:rPr>
        <w:t>)</w:t>
      </w:r>
      <w:bookmarkEnd w:id="4629"/>
    </w:p>
    <w:p w14:paraId="356F3CCE" w14:textId="77777777" w:rsidR="00522566" w:rsidRDefault="00631E90" w:rsidP="00631E90">
      <w:pPr>
        <w:ind w:firstLine="420"/>
        <w:rPr>
          <w:ins w:id="4630" w:author="wincol" w:date="2016-05-25T10:26:00Z"/>
        </w:rPr>
      </w:pPr>
      <w:r w:rsidRPr="00265A05">
        <w:rPr>
          <w:rFonts w:hint="eastAsia"/>
        </w:rPr>
        <w:t>由第三方公司发起。</w:t>
      </w:r>
      <w:ins w:id="4631" w:author="wincol" w:date="2016-05-26T15:02:00Z">
        <w:r w:rsidR="00E2048C">
          <w:rPr>
            <w:rFonts w:hint="eastAsia"/>
          </w:rPr>
          <w:t>当第三方公司认为标的已满，即可发起此接口，</w:t>
        </w:r>
      </w:ins>
      <w:r w:rsidRPr="00265A05">
        <w:rPr>
          <w:rFonts w:hint="eastAsia"/>
        </w:rPr>
        <w:t>将投标人冻结资金放款至借款人账户。</w:t>
      </w:r>
      <w:r w:rsidR="00E321D9">
        <w:rPr>
          <w:rFonts w:hint="eastAsia"/>
        </w:rPr>
        <w:t>此接口适用于正常标的放款和转让标的放款。（</w:t>
      </w:r>
      <w:ins w:id="4632" w:author="wincol" w:date="2016-05-12T15:56:00Z">
        <w:r w:rsidR="00C272C2">
          <w:rPr>
            <w:rFonts w:hint="eastAsia"/>
          </w:rPr>
          <w:t>债券</w:t>
        </w:r>
      </w:ins>
      <w:r w:rsidR="00522566">
        <w:rPr>
          <w:rFonts w:hint="eastAsia"/>
        </w:rPr>
        <w:t>转让当转让标的投资人投标完成后再发起转让标的放款</w:t>
      </w:r>
      <w:ins w:id="4633" w:author="wincol" w:date="2016-05-25T10:20:00Z">
        <w:r w:rsidR="00E94173">
          <w:rPr>
            <w:rFonts w:hint="eastAsia"/>
          </w:rPr>
          <w:t>，放款后原</w:t>
        </w:r>
      </w:ins>
      <w:ins w:id="4634" w:author="wincol" w:date="2016-05-25T10:21:00Z">
        <w:r w:rsidR="00E94173">
          <w:rPr>
            <w:rFonts w:hint="eastAsia"/>
          </w:rPr>
          <w:t>投资人转让的投标记录将不</w:t>
        </w:r>
      </w:ins>
      <w:ins w:id="4635" w:author="wincol" w:date="2016-05-25T10:22:00Z">
        <w:r w:rsidR="00E94173">
          <w:rPr>
            <w:rFonts w:hint="eastAsia"/>
          </w:rPr>
          <w:t>可再收到标的的还款收益，此还款收益将由接收此转让标的的投资人取得</w:t>
        </w:r>
        <w:r w:rsidR="008E4DAF">
          <w:rPr>
            <w:rFonts w:hint="eastAsia"/>
          </w:rPr>
          <w:t>，也</w:t>
        </w:r>
      </w:ins>
      <w:ins w:id="4636" w:author="wincol" w:date="2016-05-25T10:23:00Z">
        <w:r w:rsidR="008E4DAF">
          <w:rPr>
            <w:rFonts w:hint="eastAsia"/>
          </w:rPr>
          <w:t>就是说还款收益明细此时的投资人应该传转让标的的投资人账号</w:t>
        </w:r>
      </w:ins>
      <w:del w:id="4637" w:author="wincol" w:date="2016-05-25T10:20:00Z">
        <w:r w:rsidR="00522566" w:rsidDel="00E94173">
          <w:rPr>
            <w:rFonts w:hint="eastAsia"/>
          </w:rPr>
          <w:delText>。</w:delText>
        </w:r>
      </w:del>
      <w:r w:rsidR="00E321D9">
        <w:rPr>
          <w:rFonts w:hint="eastAsia"/>
        </w:rPr>
        <w:t>）</w:t>
      </w:r>
    </w:p>
    <w:p w14:paraId="077C6E5A" w14:textId="77777777" w:rsidR="000370EC" w:rsidRDefault="000370EC" w:rsidP="00631E90">
      <w:pPr>
        <w:ind w:firstLine="420"/>
        <w:rPr>
          <w:ins w:id="4638" w:author="wincol" w:date="2016-06-02T11:39:00Z"/>
        </w:rPr>
      </w:pPr>
      <w:ins w:id="4639" w:author="wincol" w:date="2016-05-25T10:26:00Z">
        <w:r>
          <w:rPr>
            <w:rFonts w:hint="eastAsia"/>
          </w:rPr>
          <w:t>放款交易提交后，需在</w:t>
        </w:r>
        <w:r>
          <w:rPr>
            <w:rFonts w:hint="eastAsia"/>
          </w:rPr>
          <w:t>5</w:t>
        </w:r>
        <w:r>
          <w:rPr>
            <w:rFonts w:hint="eastAsia"/>
          </w:rPr>
          <w:t>分钟后发起放款结果查询，如收到的批次状态</w:t>
        </w:r>
      </w:ins>
      <w:ins w:id="4640" w:author="wincol" w:date="2016-05-25T10:27:00Z">
        <w:r>
          <w:rPr>
            <w:rFonts w:hint="eastAsia"/>
          </w:rPr>
          <w:t>（</w:t>
        </w:r>
        <w:r w:rsidRPr="000F575B">
          <w:rPr>
            <w:rFonts w:ascii="宋体" w:cs="宋体" w:hint="eastAsia"/>
            <w:color w:val="FF0000"/>
            <w:kern w:val="0"/>
            <w:sz w:val="20"/>
            <w:szCs w:val="20"/>
          </w:rPr>
          <w:t>RETURN_</w:t>
        </w:r>
        <w:r w:rsidRPr="000F575B">
          <w:rPr>
            <w:rFonts w:ascii="宋体" w:cs="宋体"/>
            <w:color w:val="FF0000"/>
            <w:kern w:val="0"/>
            <w:sz w:val="20"/>
            <w:szCs w:val="20"/>
          </w:rPr>
          <w:t>STATUS</w:t>
        </w:r>
        <w:r>
          <w:rPr>
            <w:rFonts w:hint="eastAsia"/>
          </w:rPr>
          <w:t>）为失败（</w:t>
        </w:r>
        <w:r>
          <w:rPr>
            <w:rFonts w:hint="eastAsia"/>
          </w:rPr>
          <w:t>F</w:t>
        </w:r>
        <w:r>
          <w:rPr>
            <w:rFonts w:hint="eastAsia"/>
          </w:rPr>
          <w:t>）</w:t>
        </w:r>
        <w:r>
          <w:rPr>
            <w:rFonts w:hint="eastAsia"/>
          </w:rPr>
          <w:lastRenderedPageBreak/>
          <w:t>或是直接</w:t>
        </w:r>
      </w:ins>
      <w:ins w:id="4641" w:author="wincol" w:date="2016-05-25T10:28:00Z">
        <w:r>
          <w:rPr>
            <w:rFonts w:hint="eastAsia"/>
          </w:rPr>
          <w:t>异常返回时才能重新发起放款请求。</w:t>
        </w:r>
      </w:ins>
      <w:ins w:id="4642" w:author="wincol" w:date="2016-05-26T15:03:00Z">
        <w:r w:rsidR="00E2048C">
          <w:rPr>
            <w:rFonts w:hint="eastAsia"/>
          </w:rPr>
          <w:t>一个标的只能放款一次，放款</w:t>
        </w:r>
        <w:r w:rsidR="000573A7">
          <w:rPr>
            <w:rFonts w:hint="eastAsia"/>
          </w:rPr>
          <w:t>完成</w:t>
        </w:r>
        <w:r w:rsidR="00E2048C">
          <w:rPr>
            <w:rFonts w:hint="eastAsia"/>
          </w:rPr>
          <w:t>后不允许再次放款。</w:t>
        </w:r>
      </w:ins>
    </w:p>
    <w:p w14:paraId="4BA2190F" w14:textId="77777777" w:rsidR="00AE20A6" w:rsidRPr="00DC0119" w:rsidRDefault="00AE20A6" w:rsidP="00AE20A6">
      <w:pPr>
        <w:rPr>
          <w:ins w:id="4643" w:author="wincol" w:date="2016-06-02T11:39:00Z"/>
        </w:rPr>
      </w:pPr>
      <w:ins w:id="4644" w:author="wincol" w:date="2016-06-02T11:39:00Z">
        <w:r>
          <w:rPr>
            <w:rFonts w:hint="eastAsia"/>
          </w:rPr>
          <w:t>转让标的的放款不支持扣取账号管理费和风险保证金</w:t>
        </w:r>
      </w:ins>
      <w:ins w:id="4645" w:author="wincol" w:date="2016-06-02T11:40:00Z">
        <w:r w:rsidR="00B04A19">
          <w:rPr>
            <w:rFonts w:hint="eastAsia"/>
          </w:rPr>
          <w:t>，此两值传</w:t>
        </w:r>
        <w:r w:rsidR="00B04A19">
          <w:rPr>
            <w:rFonts w:hint="eastAsia"/>
          </w:rPr>
          <w:t>0</w:t>
        </w:r>
        <w:r w:rsidR="00B04A19">
          <w:rPr>
            <w:rFonts w:hint="eastAsia"/>
          </w:rPr>
          <w:t>即可。</w:t>
        </w:r>
      </w:ins>
    </w:p>
    <w:p w14:paraId="24A82E4A" w14:textId="77777777" w:rsidR="00AE20A6" w:rsidRPr="00AE20A6" w:rsidRDefault="00AE20A6" w:rsidP="00631E90">
      <w:pPr>
        <w:ind w:firstLine="420"/>
      </w:pPr>
    </w:p>
    <w:p w14:paraId="63049E8E" w14:textId="77777777" w:rsidR="00631E90" w:rsidRDefault="00631E90" w:rsidP="0042024B">
      <w:pPr>
        <w:pStyle w:val="3"/>
        <w:rPr>
          <w:rFonts w:ascii="宋体" w:hAnsi="宋体"/>
        </w:rPr>
      </w:pPr>
      <w:bookmarkStart w:id="4646" w:name="_Toc448761042"/>
      <w:r w:rsidRPr="004E6C5A">
        <w:rPr>
          <w:rFonts w:hint="eastAsia"/>
        </w:rPr>
        <w:t>请求报文说明</w:t>
      </w:r>
      <w:bookmarkEnd w:id="4646"/>
    </w:p>
    <w:tbl>
      <w:tblPr>
        <w:tblW w:w="8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3"/>
        <w:gridCol w:w="2094"/>
        <w:gridCol w:w="1709"/>
        <w:gridCol w:w="851"/>
        <w:gridCol w:w="708"/>
        <w:gridCol w:w="2635"/>
      </w:tblGrid>
      <w:tr w:rsidR="00631E90" w14:paraId="709850F6" w14:textId="77777777" w:rsidTr="00E81D47">
        <w:trPr>
          <w:trHeight w:val="302"/>
        </w:trPr>
        <w:tc>
          <w:tcPr>
            <w:tcW w:w="983" w:type="dxa"/>
            <w:tcBorders>
              <w:bottom w:val="single" w:sz="4" w:space="0" w:color="auto"/>
            </w:tcBorders>
            <w:shd w:val="clear" w:color="auto" w:fill="C0C0C0"/>
          </w:tcPr>
          <w:p w14:paraId="434386FA" w14:textId="77777777" w:rsidR="00631E90" w:rsidRDefault="00631E90" w:rsidP="00E81D47">
            <w:pPr>
              <w:rPr>
                <w:rFonts w:ascii="宋体" w:hAnsi="宋体"/>
                <w:b/>
                <w:szCs w:val="21"/>
              </w:rPr>
            </w:pPr>
            <w:r>
              <w:rPr>
                <w:rFonts w:ascii="宋体" w:hAnsi="宋体"/>
                <w:b/>
                <w:szCs w:val="21"/>
              </w:rPr>
              <w:t>模块</w:t>
            </w:r>
          </w:p>
        </w:tc>
        <w:tc>
          <w:tcPr>
            <w:tcW w:w="2094" w:type="dxa"/>
            <w:tcBorders>
              <w:bottom w:val="single" w:sz="4" w:space="0" w:color="auto"/>
            </w:tcBorders>
            <w:shd w:val="clear" w:color="auto" w:fill="C0C0C0"/>
          </w:tcPr>
          <w:p w14:paraId="109DF30C" w14:textId="77777777" w:rsidR="00631E90" w:rsidRDefault="00631E90" w:rsidP="00E81D47">
            <w:pPr>
              <w:rPr>
                <w:rFonts w:ascii="宋体" w:hAnsi="宋体"/>
                <w:b/>
              </w:rPr>
            </w:pPr>
            <w:r>
              <w:rPr>
                <w:rFonts w:ascii="宋体" w:hAnsi="宋体"/>
                <w:b/>
                <w:szCs w:val="21"/>
              </w:rPr>
              <w:t>字段ID</w:t>
            </w:r>
          </w:p>
        </w:tc>
        <w:tc>
          <w:tcPr>
            <w:tcW w:w="1709" w:type="dxa"/>
            <w:tcBorders>
              <w:bottom w:val="single" w:sz="4" w:space="0" w:color="auto"/>
            </w:tcBorders>
            <w:shd w:val="clear" w:color="auto" w:fill="C0C0C0"/>
          </w:tcPr>
          <w:p w14:paraId="1681DF1D" w14:textId="77777777" w:rsidR="00631E90" w:rsidRDefault="00631E90" w:rsidP="00E81D47">
            <w:pPr>
              <w:rPr>
                <w:rFonts w:ascii="宋体" w:hAnsi="宋体"/>
                <w:b/>
              </w:rPr>
            </w:pPr>
            <w:r>
              <w:rPr>
                <w:rFonts w:ascii="宋体" w:hAnsi="宋体"/>
                <w:b/>
                <w:szCs w:val="21"/>
              </w:rPr>
              <w:t>字段名称</w:t>
            </w:r>
          </w:p>
        </w:tc>
        <w:tc>
          <w:tcPr>
            <w:tcW w:w="851" w:type="dxa"/>
            <w:tcBorders>
              <w:bottom w:val="single" w:sz="4" w:space="0" w:color="auto"/>
            </w:tcBorders>
            <w:shd w:val="clear" w:color="auto" w:fill="C0C0C0"/>
          </w:tcPr>
          <w:p w14:paraId="0F592784" w14:textId="77777777" w:rsidR="00631E90" w:rsidRDefault="00631E90" w:rsidP="00E81D47">
            <w:pPr>
              <w:rPr>
                <w:rFonts w:ascii="宋体" w:hAnsi="宋体"/>
                <w:b/>
              </w:rPr>
            </w:pPr>
            <w:r>
              <w:rPr>
                <w:rFonts w:ascii="宋体" w:hAnsi="宋体"/>
                <w:b/>
                <w:szCs w:val="21"/>
              </w:rPr>
              <w:t>类型</w:t>
            </w:r>
          </w:p>
        </w:tc>
        <w:tc>
          <w:tcPr>
            <w:tcW w:w="708" w:type="dxa"/>
            <w:tcBorders>
              <w:bottom w:val="single" w:sz="4" w:space="0" w:color="auto"/>
            </w:tcBorders>
            <w:shd w:val="clear" w:color="auto" w:fill="C0C0C0"/>
          </w:tcPr>
          <w:p w14:paraId="6A4DAD78" w14:textId="77777777" w:rsidR="00631E90" w:rsidRDefault="00631E90" w:rsidP="00E81D47">
            <w:pPr>
              <w:rPr>
                <w:rFonts w:ascii="宋体" w:hAnsi="宋体"/>
                <w:b/>
              </w:rPr>
            </w:pPr>
            <w:r>
              <w:rPr>
                <w:rFonts w:ascii="宋体" w:hAnsi="宋体" w:hint="eastAsia"/>
                <w:b/>
              </w:rPr>
              <w:t>可空</w:t>
            </w:r>
          </w:p>
        </w:tc>
        <w:tc>
          <w:tcPr>
            <w:tcW w:w="2635" w:type="dxa"/>
            <w:tcBorders>
              <w:bottom w:val="single" w:sz="4" w:space="0" w:color="auto"/>
            </w:tcBorders>
            <w:shd w:val="clear" w:color="auto" w:fill="C0C0C0"/>
          </w:tcPr>
          <w:p w14:paraId="4104CF7A" w14:textId="77777777" w:rsidR="00631E90" w:rsidRDefault="00631E90" w:rsidP="00E81D47">
            <w:pPr>
              <w:rPr>
                <w:rFonts w:ascii="宋体" w:hAnsi="宋体"/>
                <w:b/>
              </w:rPr>
            </w:pPr>
            <w:r>
              <w:rPr>
                <w:rFonts w:ascii="宋体" w:hAnsi="宋体" w:hint="eastAsia"/>
                <w:b/>
              </w:rPr>
              <w:t>备注</w:t>
            </w:r>
          </w:p>
        </w:tc>
      </w:tr>
      <w:tr w:rsidR="00724F06" w14:paraId="6FCE21C9" w14:textId="77777777" w:rsidTr="00E81D47">
        <w:trPr>
          <w:cantSplit/>
          <w:trHeight w:val="317"/>
        </w:trPr>
        <w:tc>
          <w:tcPr>
            <w:tcW w:w="983" w:type="dxa"/>
            <w:vMerge w:val="restart"/>
          </w:tcPr>
          <w:p w14:paraId="1E66DED0" w14:textId="77777777" w:rsidR="00724F06" w:rsidRPr="00C15726" w:rsidRDefault="00724F06" w:rsidP="00E81D47">
            <w:pPr>
              <w:rPr>
                <w:rFonts w:ascii="宋体" w:hAnsi="宋体"/>
              </w:rPr>
            </w:pPr>
            <w:r>
              <w:rPr>
                <w:rFonts w:ascii="宋体" w:hAnsi="宋体" w:hint="eastAsia"/>
              </w:rPr>
              <w:t>BODY</w:t>
            </w:r>
          </w:p>
        </w:tc>
        <w:tc>
          <w:tcPr>
            <w:tcW w:w="7997" w:type="dxa"/>
            <w:gridSpan w:val="5"/>
          </w:tcPr>
          <w:p w14:paraId="6B7E8556" w14:textId="77777777" w:rsidR="00724F06" w:rsidRPr="00DA3013" w:rsidRDefault="00724F06" w:rsidP="00E81D47">
            <w:pPr>
              <w:rPr>
                <w:rFonts w:ascii="宋体" w:cs="宋体"/>
                <w:kern w:val="0"/>
                <w:sz w:val="20"/>
                <w:szCs w:val="20"/>
              </w:rPr>
            </w:pPr>
          </w:p>
        </w:tc>
      </w:tr>
      <w:tr w:rsidR="00724F06" w14:paraId="65F2DA86" w14:textId="77777777" w:rsidTr="00E81D47">
        <w:trPr>
          <w:cantSplit/>
          <w:trHeight w:val="145"/>
        </w:trPr>
        <w:tc>
          <w:tcPr>
            <w:tcW w:w="983" w:type="dxa"/>
            <w:vMerge/>
          </w:tcPr>
          <w:p w14:paraId="51F30B70" w14:textId="77777777" w:rsidR="00724F06" w:rsidRDefault="00724F06" w:rsidP="00E81D47">
            <w:pPr>
              <w:rPr>
                <w:rFonts w:ascii="宋体" w:hAnsi="宋体"/>
              </w:rPr>
            </w:pPr>
          </w:p>
        </w:tc>
        <w:tc>
          <w:tcPr>
            <w:tcW w:w="2094" w:type="dxa"/>
          </w:tcPr>
          <w:p w14:paraId="740AA56C" w14:textId="77777777" w:rsidR="00724F06" w:rsidRPr="00A560D3" w:rsidRDefault="00724F06" w:rsidP="00E81D47">
            <w:pPr>
              <w:autoSpaceDE w:val="0"/>
              <w:autoSpaceDN w:val="0"/>
              <w:adjustRightInd w:val="0"/>
              <w:spacing w:line="267" w:lineRule="exact"/>
              <w:jc w:val="left"/>
              <w:rPr>
                <w:rFonts w:ascii="宋体" w:cs="宋体"/>
                <w:kern w:val="0"/>
                <w:sz w:val="20"/>
                <w:szCs w:val="20"/>
              </w:rPr>
            </w:pPr>
          </w:p>
        </w:tc>
        <w:tc>
          <w:tcPr>
            <w:tcW w:w="1709" w:type="dxa"/>
          </w:tcPr>
          <w:p w14:paraId="577902FD" w14:textId="77777777" w:rsidR="00724F06" w:rsidRPr="00A560D3" w:rsidRDefault="00724F06" w:rsidP="00E81D47">
            <w:pPr>
              <w:autoSpaceDE w:val="0"/>
              <w:autoSpaceDN w:val="0"/>
              <w:adjustRightInd w:val="0"/>
              <w:spacing w:line="267" w:lineRule="exact"/>
              <w:jc w:val="left"/>
              <w:rPr>
                <w:rFonts w:ascii="宋体" w:cs="宋体"/>
                <w:kern w:val="0"/>
                <w:sz w:val="20"/>
                <w:szCs w:val="20"/>
              </w:rPr>
            </w:pPr>
          </w:p>
        </w:tc>
        <w:tc>
          <w:tcPr>
            <w:tcW w:w="851" w:type="dxa"/>
          </w:tcPr>
          <w:p w14:paraId="58748D55" w14:textId="77777777" w:rsidR="00724F06" w:rsidRPr="00A560D3" w:rsidRDefault="00724F06" w:rsidP="00E81D47">
            <w:pPr>
              <w:autoSpaceDE w:val="0"/>
              <w:autoSpaceDN w:val="0"/>
              <w:adjustRightInd w:val="0"/>
              <w:spacing w:line="267" w:lineRule="exact"/>
              <w:jc w:val="left"/>
              <w:rPr>
                <w:rFonts w:ascii="宋体" w:cs="宋体"/>
                <w:kern w:val="0"/>
                <w:sz w:val="20"/>
                <w:szCs w:val="20"/>
              </w:rPr>
            </w:pPr>
          </w:p>
        </w:tc>
        <w:tc>
          <w:tcPr>
            <w:tcW w:w="708" w:type="dxa"/>
          </w:tcPr>
          <w:p w14:paraId="0A5EE587" w14:textId="77777777" w:rsidR="00724F06" w:rsidRPr="00A560D3" w:rsidRDefault="00724F06" w:rsidP="00E81D47">
            <w:pPr>
              <w:autoSpaceDE w:val="0"/>
              <w:autoSpaceDN w:val="0"/>
              <w:adjustRightInd w:val="0"/>
              <w:spacing w:line="267" w:lineRule="exact"/>
              <w:ind w:firstLineChars="50" w:firstLine="100"/>
              <w:jc w:val="left"/>
              <w:rPr>
                <w:rFonts w:ascii="宋体" w:cs="宋体"/>
                <w:kern w:val="0"/>
                <w:sz w:val="20"/>
                <w:szCs w:val="20"/>
              </w:rPr>
            </w:pPr>
          </w:p>
        </w:tc>
        <w:tc>
          <w:tcPr>
            <w:tcW w:w="2635" w:type="dxa"/>
          </w:tcPr>
          <w:p w14:paraId="759811E1" w14:textId="77777777" w:rsidR="00724F06" w:rsidRPr="00DA3013" w:rsidRDefault="00724F06" w:rsidP="00E81D47">
            <w:pPr>
              <w:rPr>
                <w:rFonts w:ascii="宋体" w:cs="宋体"/>
                <w:kern w:val="0"/>
                <w:sz w:val="20"/>
                <w:szCs w:val="20"/>
              </w:rPr>
            </w:pPr>
          </w:p>
        </w:tc>
      </w:tr>
      <w:tr w:rsidR="00724F06" w14:paraId="7B806FDC" w14:textId="77777777" w:rsidTr="00E81D47">
        <w:trPr>
          <w:cantSplit/>
          <w:trHeight w:val="145"/>
        </w:trPr>
        <w:tc>
          <w:tcPr>
            <w:tcW w:w="983" w:type="dxa"/>
            <w:vMerge/>
          </w:tcPr>
          <w:p w14:paraId="30B63533" w14:textId="77777777" w:rsidR="00724F06" w:rsidRDefault="00724F06" w:rsidP="00E81D47">
            <w:pPr>
              <w:rPr>
                <w:rFonts w:ascii="宋体" w:hAnsi="宋体"/>
              </w:rPr>
            </w:pPr>
          </w:p>
        </w:tc>
        <w:tc>
          <w:tcPr>
            <w:tcW w:w="2094" w:type="dxa"/>
          </w:tcPr>
          <w:p w14:paraId="5923BC4B" w14:textId="77777777" w:rsidR="00724F06" w:rsidRPr="00DA3013" w:rsidRDefault="00724F06" w:rsidP="00E81D47">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TRANSCODE</w:t>
            </w:r>
          </w:p>
        </w:tc>
        <w:tc>
          <w:tcPr>
            <w:tcW w:w="1709" w:type="dxa"/>
          </w:tcPr>
          <w:p w14:paraId="4AFB701F" w14:textId="77777777" w:rsidR="00724F06" w:rsidRPr="00DA3013" w:rsidRDefault="00724F06" w:rsidP="00E81D47">
            <w:pPr>
              <w:rPr>
                <w:rFonts w:ascii="宋体" w:cs="宋体"/>
                <w:kern w:val="0"/>
                <w:sz w:val="20"/>
                <w:szCs w:val="20"/>
              </w:rPr>
            </w:pPr>
            <w:r w:rsidRPr="00A560D3">
              <w:rPr>
                <w:rFonts w:ascii="宋体" w:cs="宋体" w:hint="eastAsia"/>
                <w:kern w:val="0"/>
                <w:sz w:val="20"/>
                <w:szCs w:val="20"/>
              </w:rPr>
              <w:t>交易码</w:t>
            </w:r>
          </w:p>
        </w:tc>
        <w:tc>
          <w:tcPr>
            <w:tcW w:w="851" w:type="dxa"/>
          </w:tcPr>
          <w:p w14:paraId="2B093E2A" w14:textId="77777777" w:rsidR="00724F06" w:rsidRPr="00DA3013" w:rsidRDefault="00724F06" w:rsidP="00E81D47">
            <w:pPr>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8</w:t>
            </w:r>
            <w:r w:rsidRPr="00A560D3">
              <w:rPr>
                <w:rFonts w:ascii="宋体" w:cs="宋体"/>
                <w:kern w:val="0"/>
                <w:sz w:val="20"/>
                <w:szCs w:val="20"/>
              </w:rPr>
              <w:t>)</w:t>
            </w:r>
          </w:p>
        </w:tc>
        <w:tc>
          <w:tcPr>
            <w:tcW w:w="708" w:type="dxa"/>
          </w:tcPr>
          <w:p w14:paraId="1CA29020" w14:textId="77777777" w:rsidR="00724F06" w:rsidRPr="00EA7B55" w:rsidRDefault="00724F06" w:rsidP="00E81D47">
            <w:pPr>
              <w:autoSpaceDE w:val="0"/>
              <w:autoSpaceDN w:val="0"/>
              <w:adjustRightInd w:val="0"/>
              <w:spacing w:line="267" w:lineRule="exact"/>
              <w:ind w:left="107"/>
              <w:jc w:val="left"/>
              <w:rPr>
                <w:rFonts w:ascii="宋体" w:cs="宋体"/>
                <w:kern w:val="0"/>
                <w:sz w:val="20"/>
                <w:szCs w:val="20"/>
              </w:rPr>
            </w:pPr>
            <w:r w:rsidRPr="00EA7B55">
              <w:rPr>
                <w:rFonts w:ascii="宋体" w:cs="宋体" w:hint="eastAsia"/>
                <w:kern w:val="0"/>
                <w:sz w:val="20"/>
                <w:szCs w:val="20"/>
              </w:rPr>
              <w:t>否</w:t>
            </w:r>
          </w:p>
        </w:tc>
        <w:tc>
          <w:tcPr>
            <w:tcW w:w="2635" w:type="dxa"/>
          </w:tcPr>
          <w:p w14:paraId="237FDE50" w14:textId="77777777" w:rsidR="00724F06" w:rsidRPr="00DA3013" w:rsidRDefault="00724F06" w:rsidP="002064CD">
            <w:pPr>
              <w:autoSpaceDE w:val="0"/>
              <w:autoSpaceDN w:val="0"/>
              <w:adjustRightInd w:val="0"/>
              <w:spacing w:line="267" w:lineRule="exact"/>
              <w:jc w:val="left"/>
              <w:rPr>
                <w:rFonts w:ascii="宋体" w:cs="宋体"/>
                <w:kern w:val="0"/>
                <w:sz w:val="20"/>
                <w:szCs w:val="20"/>
              </w:rPr>
            </w:pPr>
            <w:r w:rsidRPr="00DA3013">
              <w:rPr>
                <w:rFonts w:ascii="宋体" w:cs="宋体" w:hint="eastAsia"/>
                <w:kern w:val="0"/>
                <w:sz w:val="20"/>
                <w:szCs w:val="20"/>
              </w:rPr>
              <w:t>OGW0006</w:t>
            </w:r>
            <w:r>
              <w:rPr>
                <w:rFonts w:ascii="宋体" w:cs="宋体" w:hint="eastAsia"/>
                <w:kern w:val="0"/>
                <w:sz w:val="20"/>
                <w:szCs w:val="20"/>
              </w:rPr>
              <w:t>5</w:t>
            </w:r>
          </w:p>
        </w:tc>
      </w:tr>
      <w:tr w:rsidR="00724F06" w14:paraId="29CAA0D5" w14:textId="77777777" w:rsidTr="00E81D47">
        <w:trPr>
          <w:cantSplit/>
          <w:trHeight w:val="145"/>
        </w:trPr>
        <w:tc>
          <w:tcPr>
            <w:tcW w:w="983" w:type="dxa"/>
            <w:vMerge/>
          </w:tcPr>
          <w:p w14:paraId="09505219" w14:textId="77777777" w:rsidR="00724F06" w:rsidRDefault="00724F06" w:rsidP="00E81D47">
            <w:pPr>
              <w:rPr>
                <w:rFonts w:ascii="宋体" w:hAnsi="宋体"/>
              </w:rPr>
            </w:pPr>
          </w:p>
        </w:tc>
        <w:tc>
          <w:tcPr>
            <w:tcW w:w="7997" w:type="dxa"/>
            <w:gridSpan w:val="5"/>
          </w:tcPr>
          <w:p w14:paraId="696A3044" w14:textId="77777777" w:rsidR="00724F06" w:rsidRPr="00DA3013" w:rsidRDefault="00724F06" w:rsidP="00E81D47">
            <w:pPr>
              <w:rPr>
                <w:rFonts w:ascii="宋体" w:cs="宋体"/>
                <w:kern w:val="0"/>
                <w:sz w:val="20"/>
                <w:szCs w:val="20"/>
              </w:rPr>
            </w:pPr>
            <w:r>
              <w:rPr>
                <w:rFonts w:ascii="宋体" w:cs="宋体" w:hint="eastAsia"/>
                <w:kern w:val="0"/>
                <w:sz w:val="20"/>
                <w:szCs w:val="20"/>
              </w:rPr>
              <w:t>数据加密域都放到XMLPARA里面</w:t>
            </w:r>
          </w:p>
        </w:tc>
      </w:tr>
      <w:tr w:rsidR="00724F06" w14:paraId="7CB41F4B" w14:textId="77777777" w:rsidTr="00E81D47">
        <w:trPr>
          <w:cantSplit/>
          <w:trHeight w:val="145"/>
        </w:trPr>
        <w:tc>
          <w:tcPr>
            <w:tcW w:w="983" w:type="dxa"/>
            <w:vMerge/>
          </w:tcPr>
          <w:p w14:paraId="5D88D615" w14:textId="77777777" w:rsidR="00724F06" w:rsidRDefault="00724F06" w:rsidP="00E81D47">
            <w:pPr>
              <w:rPr>
                <w:rFonts w:ascii="宋体" w:hAnsi="宋体"/>
              </w:rPr>
            </w:pPr>
          </w:p>
        </w:tc>
        <w:tc>
          <w:tcPr>
            <w:tcW w:w="2094" w:type="dxa"/>
          </w:tcPr>
          <w:p w14:paraId="6589C123" w14:textId="77777777" w:rsidR="00724F06" w:rsidRPr="00DA3013" w:rsidRDefault="00724F06" w:rsidP="00E81D47">
            <w:pPr>
              <w:rPr>
                <w:rFonts w:ascii="宋体" w:cs="宋体"/>
                <w:kern w:val="0"/>
                <w:sz w:val="20"/>
                <w:szCs w:val="20"/>
              </w:rPr>
            </w:pPr>
            <w:r w:rsidRPr="00DA3013">
              <w:rPr>
                <w:rFonts w:ascii="宋体" w:cs="宋体" w:hint="eastAsia"/>
                <w:kern w:val="0"/>
                <w:sz w:val="20"/>
                <w:szCs w:val="20"/>
              </w:rPr>
              <w:t>MERCHANTID</w:t>
            </w:r>
          </w:p>
        </w:tc>
        <w:tc>
          <w:tcPr>
            <w:tcW w:w="1709" w:type="dxa"/>
          </w:tcPr>
          <w:p w14:paraId="70C34FED" w14:textId="77777777" w:rsidR="00724F06" w:rsidRPr="00DA3013" w:rsidRDefault="00724F06" w:rsidP="00E81D47">
            <w:pPr>
              <w:rPr>
                <w:rFonts w:ascii="宋体" w:cs="宋体"/>
                <w:kern w:val="0"/>
                <w:sz w:val="20"/>
                <w:szCs w:val="20"/>
              </w:rPr>
            </w:pPr>
            <w:r w:rsidRPr="00DA3013">
              <w:rPr>
                <w:rFonts w:ascii="宋体" w:cs="宋体" w:hint="eastAsia"/>
                <w:kern w:val="0"/>
                <w:sz w:val="20"/>
                <w:szCs w:val="20"/>
              </w:rPr>
              <w:t>商户唯一编号</w:t>
            </w:r>
          </w:p>
        </w:tc>
        <w:tc>
          <w:tcPr>
            <w:tcW w:w="851" w:type="dxa"/>
          </w:tcPr>
          <w:p w14:paraId="0FDE2CBD" w14:textId="77777777" w:rsidR="00724F06" w:rsidRPr="00DA3013" w:rsidRDefault="00724F06" w:rsidP="00E81D47">
            <w:pPr>
              <w:rPr>
                <w:rFonts w:ascii="宋体" w:cs="宋体"/>
                <w:kern w:val="0"/>
                <w:sz w:val="20"/>
                <w:szCs w:val="20"/>
              </w:rPr>
            </w:pPr>
            <w:r>
              <w:rPr>
                <w:rFonts w:ascii="宋体" w:cs="宋体" w:hint="eastAsia"/>
                <w:kern w:val="0"/>
                <w:sz w:val="20"/>
                <w:szCs w:val="20"/>
              </w:rPr>
              <w:t>C</w:t>
            </w:r>
            <w:r w:rsidRPr="00DA3013">
              <w:rPr>
                <w:rFonts w:ascii="宋体" w:cs="宋体" w:hint="eastAsia"/>
                <w:kern w:val="0"/>
                <w:sz w:val="20"/>
                <w:szCs w:val="20"/>
              </w:rPr>
              <w:t>(20)</w:t>
            </w:r>
          </w:p>
        </w:tc>
        <w:tc>
          <w:tcPr>
            <w:tcW w:w="708" w:type="dxa"/>
          </w:tcPr>
          <w:p w14:paraId="59670907" w14:textId="77777777" w:rsidR="00724F06" w:rsidRPr="00DA3013" w:rsidRDefault="00724F06" w:rsidP="00E81D47">
            <w:pPr>
              <w:rPr>
                <w:rFonts w:ascii="宋体" w:cs="宋体"/>
                <w:kern w:val="0"/>
                <w:sz w:val="20"/>
                <w:szCs w:val="20"/>
              </w:rPr>
            </w:pPr>
            <w:r w:rsidRPr="00DA3013">
              <w:rPr>
                <w:rFonts w:ascii="宋体" w:cs="宋体" w:hint="eastAsia"/>
                <w:kern w:val="0"/>
                <w:sz w:val="20"/>
                <w:szCs w:val="20"/>
              </w:rPr>
              <w:t>否</w:t>
            </w:r>
          </w:p>
        </w:tc>
        <w:tc>
          <w:tcPr>
            <w:tcW w:w="2635" w:type="dxa"/>
          </w:tcPr>
          <w:p w14:paraId="60D23E7D" w14:textId="77777777" w:rsidR="00724F06" w:rsidRPr="00DA3013" w:rsidRDefault="00724F06" w:rsidP="00E81D47">
            <w:pPr>
              <w:rPr>
                <w:rFonts w:ascii="宋体" w:cs="宋体"/>
                <w:kern w:val="0"/>
                <w:sz w:val="20"/>
                <w:szCs w:val="20"/>
              </w:rPr>
            </w:pPr>
            <w:r w:rsidRPr="00DA3013">
              <w:rPr>
                <w:rFonts w:ascii="宋体" w:cs="宋体" w:hint="eastAsia"/>
                <w:kern w:val="0"/>
                <w:sz w:val="20"/>
                <w:szCs w:val="20"/>
              </w:rPr>
              <w:t>由华兴银行统一分配</w:t>
            </w:r>
          </w:p>
        </w:tc>
      </w:tr>
      <w:tr w:rsidR="0037082D" w14:paraId="5E6DA380" w14:textId="77777777" w:rsidTr="00E81D47">
        <w:trPr>
          <w:cantSplit/>
          <w:trHeight w:val="145"/>
          <w:ins w:id="4647" w:author="wincol" w:date="2016-03-29T14:52:00Z"/>
        </w:trPr>
        <w:tc>
          <w:tcPr>
            <w:tcW w:w="983" w:type="dxa"/>
            <w:vMerge/>
          </w:tcPr>
          <w:p w14:paraId="252170F1" w14:textId="77777777" w:rsidR="0037082D" w:rsidRDefault="0037082D" w:rsidP="00E81D47">
            <w:pPr>
              <w:rPr>
                <w:ins w:id="4648" w:author="wincol" w:date="2016-03-29T14:52:00Z"/>
                <w:rFonts w:ascii="宋体" w:hAnsi="宋体"/>
              </w:rPr>
            </w:pPr>
          </w:p>
        </w:tc>
        <w:tc>
          <w:tcPr>
            <w:tcW w:w="2094" w:type="dxa"/>
          </w:tcPr>
          <w:p w14:paraId="0EF68839" w14:textId="77777777" w:rsidR="0037082D" w:rsidRPr="00DA3013" w:rsidRDefault="0037082D" w:rsidP="00E81D47">
            <w:pPr>
              <w:rPr>
                <w:ins w:id="4649" w:author="wincol" w:date="2016-03-29T14:52:00Z"/>
                <w:rFonts w:ascii="宋体" w:cs="宋体"/>
                <w:kern w:val="0"/>
                <w:sz w:val="20"/>
                <w:szCs w:val="20"/>
              </w:rPr>
            </w:pPr>
            <w:ins w:id="4650" w:author="wincol" w:date="2016-03-29T14:52:00Z">
              <w:r w:rsidRPr="0086036C">
                <w:rPr>
                  <w:rFonts w:ascii="宋体" w:cs="宋体"/>
                  <w:kern w:val="0"/>
                  <w:sz w:val="20"/>
                  <w:szCs w:val="20"/>
                </w:rPr>
                <w:t>MERCHANTNAME</w:t>
              </w:r>
            </w:ins>
          </w:p>
        </w:tc>
        <w:tc>
          <w:tcPr>
            <w:tcW w:w="1709" w:type="dxa"/>
          </w:tcPr>
          <w:p w14:paraId="22D4AECD" w14:textId="77777777" w:rsidR="0037082D" w:rsidRPr="00DA3013" w:rsidRDefault="0037082D" w:rsidP="00E81D47">
            <w:pPr>
              <w:rPr>
                <w:ins w:id="4651" w:author="wincol" w:date="2016-03-29T14:52:00Z"/>
                <w:rFonts w:ascii="宋体" w:cs="宋体"/>
                <w:kern w:val="0"/>
                <w:sz w:val="20"/>
                <w:szCs w:val="20"/>
              </w:rPr>
            </w:pPr>
            <w:ins w:id="4652" w:author="wincol" w:date="2016-03-29T14:52:00Z">
              <w:r w:rsidRPr="0086036C">
                <w:rPr>
                  <w:rFonts w:ascii="宋体" w:cs="宋体" w:hint="eastAsia"/>
                  <w:kern w:val="0"/>
                  <w:sz w:val="20"/>
                  <w:szCs w:val="20"/>
                </w:rPr>
                <w:t>商户名称</w:t>
              </w:r>
            </w:ins>
          </w:p>
        </w:tc>
        <w:tc>
          <w:tcPr>
            <w:tcW w:w="851" w:type="dxa"/>
          </w:tcPr>
          <w:p w14:paraId="5442BBDF" w14:textId="77777777" w:rsidR="0037082D" w:rsidRDefault="00EC6CA5" w:rsidP="00E81D47">
            <w:pPr>
              <w:rPr>
                <w:ins w:id="4653" w:author="wincol" w:date="2016-03-29T14:52:00Z"/>
                <w:rFonts w:ascii="宋体" w:cs="宋体"/>
                <w:kern w:val="0"/>
                <w:sz w:val="20"/>
                <w:szCs w:val="20"/>
              </w:rPr>
            </w:pPr>
            <w:ins w:id="4654" w:author="wincol" w:date="2016-03-29T14:52:00Z">
              <w:r>
                <w:rPr>
                  <w:rFonts w:ascii="宋体" w:cs="宋体" w:hint="eastAsia"/>
                  <w:kern w:val="0"/>
                  <w:sz w:val="20"/>
                  <w:szCs w:val="20"/>
                </w:rPr>
                <w:t>C(</w:t>
              </w:r>
            </w:ins>
            <w:ins w:id="4655" w:author="wincol" w:date="2016-03-29T15:02:00Z">
              <w:r>
                <w:rPr>
                  <w:rFonts w:ascii="宋体" w:cs="宋体" w:hint="eastAsia"/>
                  <w:kern w:val="0"/>
                  <w:sz w:val="20"/>
                  <w:szCs w:val="20"/>
                </w:rPr>
                <w:t>128</w:t>
              </w:r>
            </w:ins>
            <w:ins w:id="4656" w:author="wincol" w:date="2016-03-29T14:52:00Z">
              <w:r w:rsidR="0037082D" w:rsidRPr="00ED5E4E">
                <w:rPr>
                  <w:rFonts w:ascii="宋体" w:cs="宋体" w:hint="eastAsia"/>
                  <w:kern w:val="0"/>
                  <w:sz w:val="20"/>
                  <w:szCs w:val="20"/>
                </w:rPr>
                <w:t>)</w:t>
              </w:r>
            </w:ins>
          </w:p>
        </w:tc>
        <w:tc>
          <w:tcPr>
            <w:tcW w:w="708" w:type="dxa"/>
          </w:tcPr>
          <w:p w14:paraId="1F2E4C34" w14:textId="77777777" w:rsidR="0037082D" w:rsidRPr="00DA3013" w:rsidRDefault="0037082D" w:rsidP="00E81D47">
            <w:pPr>
              <w:rPr>
                <w:ins w:id="4657" w:author="wincol" w:date="2016-03-29T14:52:00Z"/>
                <w:rFonts w:ascii="宋体" w:cs="宋体"/>
                <w:kern w:val="0"/>
                <w:sz w:val="20"/>
                <w:szCs w:val="20"/>
              </w:rPr>
            </w:pPr>
            <w:ins w:id="4658" w:author="wincol" w:date="2016-03-29T14:52:00Z">
              <w:r w:rsidRPr="004C1FC9">
                <w:rPr>
                  <w:rFonts w:ascii="宋体" w:cs="宋体" w:hint="eastAsia"/>
                  <w:kern w:val="0"/>
                  <w:sz w:val="20"/>
                  <w:szCs w:val="20"/>
                </w:rPr>
                <w:t>否</w:t>
              </w:r>
            </w:ins>
          </w:p>
        </w:tc>
        <w:tc>
          <w:tcPr>
            <w:tcW w:w="2635" w:type="dxa"/>
          </w:tcPr>
          <w:p w14:paraId="4E2E39D6" w14:textId="77777777" w:rsidR="0037082D" w:rsidRPr="00DA3013" w:rsidRDefault="0037082D" w:rsidP="00E81D47">
            <w:pPr>
              <w:rPr>
                <w:ins w:id="4659" w:author="wincol" w:date="2016-03-29T14:52:00Z"/>
                <w:rFonts w:ascii="宋体" w:cs="宋体"/>
                <w:kern w:val="0"/>
                <w:sz w:val="20"/>
                <w:szCs w:val="20"/>
              </w:rPr>
            </w:pPr>
          </w:p>
        </w:tc>
      </w:tr>
      <w:tr w:rsidR="00724F06" w14:paraId="23079EE1" w14:textId="77777777" w:rsidTr="00E81D47">
        <w:trPr>
          <w:cantSplit/>
          <w:trHeight w:val="145"/>
        </w:trPr>
        <w:tc>
          <w:tcPr>
            <w:tcW w:w="983" w:type="dxa"/>
            <w:vMerge/>
          </w:tcPr>
          <w:p w14:paraId="2F2660C2" w14:textId="77777777" w:rsidR="00724F06" w:rsidRDefault="00724F06" w:rsidP="00E81D47">
            <w:pPr>
              <w:rPr>
                <w:rFonts w:ascii="宋体" w:hAnsi="宋体"/>
              </w:rPr>
            </w:pPr>
          </w:p>
        </w:tc>
        <w:tc>
          <w:tcPr>
            <w:tcW w:w="2094" w:type="dxa"/>
          </w:tcPr>
          <w:p w14:paraId="6E5AC498" w14:textId="77777777" w:rsidR="00724F06" w:rsidRPr="00DA3013" w:rsidRDefault="00724F06" w:rsidP="00E81D47">
            <w:pPr>
              <w:rPr>
                <w:rFonts w:ascii="宋体" w:cs="宋体"/>
                <w:kern w:val="0"/>
                <w:sz w:val="20"/>
                <w:szCs w:val="20"/>
              </w:rPr>
            </w:pPr>
            <w:r w:rsidRPr="00DA3013">
              <w:rPr>
                <w:rFonts w:ascii="宋体" w:cs="宋体" w:hint="eastAsia"/>
                <w:kern w:val="0"/>
                <w:sz w:val="20"/>
                <w:szCs w:val="20"/>
              </w:rPr>
              <w:t>APPID</w:t>
            </w:r>
          </w:p>
        </w:tc>
        <w:tc>
          <w:tcPr>
            <w:tcW w:w="1709" w:type="dxa"/>
          </w:tcPr>
          <w:p w14:paraId="2B34FE6B" w14:textId="77777777" w:rsidR="00724F06" w:rsidRPr="00DA3013" w:rsidRDefault="00724F06" w:rsidP="00E81D47">
            <w:pPr>
              <w:rPr>
                <w:rFonts w:ascii="宋体" w:cs="宋体"/>
                <w:kern w:val="0"/>
                <w:sz w:val="20"/>
                <w:szCs w:val="20"/>
              </w:rPr>
            </w:pPr>
            <w:r w:rsidRPr="00DA3013">
              <w:rPr>
                <w:rFonts w:ascii="宋体" w:cs="宋体" w:hint="eastAsia"/>
                <w:kern w:val="0"/>
                <w:sz w:val="20"/>
                <w:szCs w:val="20"/>
              </w:rPr>
              <w:t>应用标识</w:t>
            </w:r>
          </w:p>
        </w:tc>
        <w:tc>
          <w:tcPr>
            <w:tcW w:w="851" w:type="dxa"/>
          </w:tcPr>
          <w:p w14:paraId="2B112ACF" w14:textId="77777777" w:rsidR="00724F06" w:rsidRPr="00DA3013" w:rsidRDefault="00724F06" w:rsidP="00E81D47">
            <w:pPr>
              <w:rPr>
                <w:rFonts w:ascii="宋体" w:cs="宋体"/>
                <w:kern w:val="0"/>
                <w:sz w:val="20"/>
                <w:szCs w:val="20"/>
              </w:rPr>
            </w:pPr>
            <w:r w:rsidRPr="00DA3013">
              <w:rPr>
                <w:rFonts w:ascii="宋体" w:cs="宋体" w:hint="eastAsia"/>
                <w:kern w:val="0"/>
                <w:sz w:val="20"/>
                <w:szCs w:val="20"/>
              </w:rPr>
              <w:t>C(3)</w:t>
            </w:r>
          </w:p>
        </w:tc>
        <w:tc>
          <w:tcPr>
            <w:tcW w:w="708" w:type="dxa"/>
          </w:tcPr>
          <w:p w14:paraId="4CA41C2B" w14:textId="77777777" w:rsidR="00724F06" w:rsidRPr="00DA3013" w:rsidRDefault="00724F06" w:rsidP="00E81D47">
            <w:pPr>
              <w:rPr>
                <w:rFonts w:ascii="宋体" w:cs="宋体"/>
                <w:kern w:val="0"/>
                <w:sz w:val="20"/>
                <w:szCs w:val="20"/>
              </w:rPr>
            </w:pPr>
            <w:r w:rsidRPr="00DA3013">
              <w:rPr>
                <w:rFonts w:ascii="宋体" w:cs="宋体" w:hint="eastAsia"/>
                <w:kern w:val="0"/>
                <w:sz w:val="20"/>
                <w:szCs w:val="20"/>
              </w:rPr>
              <w:t>否</w:t>
            </w:r>
          </w:p>
        </w:tc>
        <w:tc>
          <w:tcPr>
            <w:tcW w:w="2635" w:type="dxa"/>
          </w:tcPr>
          <w:p w14:paraId="4ED976B6" w14:textId="77777777" w:rsidR="00724F06" w:rsidRPr="00DA3013" w:rsidRDefault="00724F06" w:rsidP="00E81D47">
            <w:pPr>
              <w:rPr>
                <w:rFonts w:ascii="宋体" w:cs="宋体"/>
                <w:kern w:val="0"/>
                <w:sz w:val="20"/>
                <w:szCs w:val="20"/>
              </w:rPr>
            </w:pPr>
            <w:r w:rsidRPr="00DA3013">
              <w:rPr>
                <w:rFonts w:ascii="宋体" w:cs="宋体" w:hint="eastAsia"/>
                <w:kern w:val="0"/>
                <w:sz w:val="20"/>
                <w:szCs w:val="20"/>
              </w:rPr>
              <w:t>个人电脑:PC（不送则默认PC）</w:t>
            </w:r>
          </w:p>
          <w:p w14:paraId="07ABFCD6" w14:textId="77777777" w:rsidR="00724F06" w:rsidRDefault="00724F06" w:rsidP="00E81D47">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手机：APP</w:t>
            </w:r>
          </w:p>
          <w:p w14:paraId="6C0F539D" w14:textId="77777777" w:rsidR="00724F06" w:rsidRPr="00DA3013" w:rsidRDefault="00724F06" w:rsidP="00E81D47">
            <w:pPr>
              <w:rPr>
                <w:rFonts w:ascii="宋体" w:cs="宋体"/>
                <w:kern w:val="0"/>
                <w:sz w:val="20"/>
                <w:szCs w:val="20"/>
              </w:rPr>
            </w:pPr>
            <w:r>
              <w:rPr>
                <w:rFonts w:ascii="宋体" w:cs="宋体" w:hint="eastAsia"/>
                <w:kern w:val="0"/>
                <w:sz w:val="20"/>
                <w:szCs w:val="20"/>
              </w:rPr>
              <w:t>微信：WX</w:t>
            </w:r>
          </w:p>
        </w:tc>
      </w:tr>
      <w:tr w:rsidR="00724F06" w14:paraId="63B40138" w14:textId="77777777" w:rsidTr="00E81D47">
        <w:trPr>
          <w:cantSplit/>
          <w:trHeight w:val="145"/>
        </w:trPr>
        <w:tc>
          <w:tcPr>
            <w:tcW w:w="983" w:type="dxa"/>
            <w:vMerge/>
          </w:tcPr>
          <w:p w14:paraId="7666E67E" w14:textId="77777777" w:rsidR="00724F06" w:rsidRDefault="00724F06" w:rsidP="00E81D47">
            <w:pPr>
              <w:rPr>
                <w:rFonts w:ascii="宋体" w:hAnsi="宋体"/>
              </w:rPr>
            </w:pPr>
          </w:p>
        </w:tc>
        <w:tc>
          <w:tcPr>
            <w:tcW w:w="2094" w:type="dxa"/>
          </w:tcPr>
          <w:p w14:paraId="64A557EC" w14:textId="77777777" w:rsidR="00724F06" w:rsidRPr="00DA3013" w:rsidRDefault="00724F06" w:rsidP="00E81D47">
            <w:pPr>
              <w:rPr>
                <w:rFonts w:ascii="宋体" w:cs="宋体"/>
                <w:kern w:val="0"/>
                <w:sz w:val="20"/>
                <w:szCs w:val="20"/>
              </w:rPr>
            </w:pPr>
            <w:r w:rsidRPr="00DA3013">
              <w:rPr>
                <w:rFonts w:ascii="宋体" w:cs="宋体" w:hint="eastAsia"/>
                <w:kern w:val="0"/>
                <w:sz w:val="20"/>
                <w:szCs w:val="20"/>
              </w:rPr>
              <w:t>LOANNO</w:t>
            </w:r>
          </w:p>
        </w:tc>
        <w:tc>
          <w:tcPr>
            <w:tcW w:w="1709" w:type="dxa"/>
          </w:tcPr>
          <w:p w14:paraId="362AE528" w14:textId="77777777" w:rsidR="00724F06" w:rsidRPr="00DA3013" w:rsidRDefault="00724F06" w:rsidP="00E81D47">
            <w:pPr>
              <w:rPr>
                <w:rFonts w:ascii="宋体" w:cs="宋体"/>
                <w:kern w:val="0"/>
                <w:sz w:val="20"/>
                <w:szCs w:val="20"/>
              </w:rPr>
            </w:pPr>
            <w:r w:rsidRPr="00DA3013">
              <w:rPr>
                <w:rFonts w:ascii="宋体" w:cs="宋体" w:hint="eastAsia"/>
                <w:kern w:val="0"/>
                <w:sz w:val="20"/>
                <w:szCs w:val="20"/>
              </w:rPr>
              <w:t>借款编号</w:t>
            </w:r>
          </w:p>
        </w:tc>
        <w:tc>
          <w:tcPr>
            <w:tcW w:w="851" w:type="dxa"/>
          </w:tcPr>
          <w:p w14:paraId="26A60301" w14:textId="77777777" w:rsidR="00724F06" w:rsidRPr="00DA3013" w:rsidRDefault="00724F06" w:rsidP="00E81D47">
            <w:pPr>
              <w:rPr>
                <w:rFonts w:ascii="宋体" w:cs="宋体"/>
                <w:kern w:val="0"/>
                <w:sz w:val="20"/>
                <w:szCs w:val="20"/>
              </w:rPr>
            </w:pPr>
            <w:r>
              <w:rPr>
                <w:rFonts w:ascii="宋体" w:cs="宋体" w:hint="eastAsia"/>
                <w:kern w:val="0"/>
                <w:sz w:val="20"/>
                <w:szCs w:val="20"/>
              </w:rPr>
              <w:t>C</w:t>
            </w:r>
            <w:r w:rsidRPr="00DA3013">
              <w:rPr>
                <w:rFonts w:ascii="宋体" w:cs="宋体" w:hint="eastAsia"/>
                <w:kern w:val="0"/>
                <w:sz w:val="20"/>
                <w:szCs w:val="20"/>
              </w:rPr>
              <w:t>(64)</w:t>
            </w:r>
          </w:p>
        </w:tc>
        <w:tc>
          <w:tcPr>
            <w:tcW w:w="708" w:type="dxa"/>
          </w:tcPr>
          <w:p w14:paraId="49CDFE2D" w14:textId="77777777" w:rsidR="00724F06" w:rsidRPr="00DA3013" w:rsidRDefault="00724F06" w:rsidP="00E81D47">
            <w:pPr>
              <w:rPr>
                <w:rFonts w:ascii="宋体" w:cs="宋体"/>
                <w:kern w:val="0"/>
                <w:sz w:val="20"/>
                <w:szCs w:val="20"/>
              </w:rPr>
            </w:pPr>
            <w:r w:rsidRPr="00DA3013">
              <w:rPr>
                <w:rFonts w:ascii="宋体" w:cs="宋体" w:hint="eastAsia"/>
                <w:kern w:val="0"/>
                <w:sz w:val="20"/>
                <w:szCs w:val="20"/>
              </w:rPr>
              <w:t>否</w:t>
            </w:r>
          </w:p>
        </w:tc>
        <w:tc>
          <w:tcPr>
            <w:tcW w:w="2635" w:type="dxa"/>
          </w:tcPr>
          <w:p w14:paraId="7E9CE2C1" w14:textId="77777777" w:rsidR="00724F06" w:rsidRPr="00DA3013" w:rsidRDefault="00724F06" w:rsidP="00E81D47">
            <w:pPr>
              <w:rPr>
                <w:rFonts w:ascii="宋体" w:cs="宋体"/>
                <w:kern w:val="0"/>
                <w:sz w:val="20"/>
                <w:szCs w:val="20"/>
              </w:rPr>
            </w:pPr>
            <w:r w:rsidRPr="00DA3013">
              <w:rPr>
                <w:rFonts w:ascii="宋体" w:cs="宋体" w:hint="eastAsia"/>
                <w:kern w:val="0"/>
                <w:sz w:val="20"/>
                <w:szCs w:val="20"/>
              </w:rPr>
              <w:t>与原投标时的借款编号一致。</w:t>
            </w:r>
          </w:p>
        </w:tc>
      </w:tr>
      <w:tr w:rsidR="00724F06" w14:paraId="4212826F" w14:textId="77777777" w:rsidTr="00E81D47">
        <w:trPr>
          <w:cantSplit/>
          <w:trHeight w:val="145"/>
        </w:trPr>
        <w:tc>
          <w:tcPr>
            <w:tcW w:w="983" w:type="dxa"/>
            <w:vMerge/>
          </w:tcPr>
          <w:p w14:paraId="0B9FABF8" w14:textId="77777777" w:rsidR="00724F06" w:rsidRDefault="00724F06" w:rsidP="00E81D47">
            <w:pPr>
              <w:rPr>
                <w:rFonts w:ascii="宋体" w:hAnsi="宋体"/>
              </w:rPr>
            </w:pPr>
          </w:p>
        </w:tc>
        <w:tc>
          <w:tcPr>
            <w:tcW w:w="2094" w:type="dxa"/>
          </w:tcPr>
          <w:p w14:paraId="07950EC8" w14:textId="77777777" w:rsidR="00724F06" w:rsidRPr="00DA3013" w:rsidRDefault="00724F06" w:rsidP="00E81D47">
            <w:pPr>
              <w:rPr>
                <w:rFonts w:ascii="宋体" w:cs="宋体"/>
                <w:kern w:val="0"/>
                <w:sz w:val="20"/>
                <w:szCs w:val="20"/>
              </w:rPr>
            </w:pPr>
            <w:r w:rsidRPr="00DA3013">
              <w:rPr>
                <w:rFonts w:ascii="宋体" w:cs="宋体" w:hint="eastAsia"/>
                <w:kern w:val="0"/>
                <w:sz w:val="20"/>
                <w:szCs w:val="20"/>
              </w:rPr>
              <w:t>BWACNAME</w:t>
            </w:r>
          </w:p>
        </w:tc>
        <w:tc>
          <w:tcPr>
            <w:tcW w:w="1709" w:type="dxa"/>
          </w:tcPr>
          <w:p w14:paraId="7C64BF48" w14:textId="77777777" w:rsidR="00724F06" w:rsidRPr="00DA3013" w:rsidRDefault="00724F06" w:rsidP="00E81D47">
            <w:pPr>
              <w:rPr>
                <w:rFonts w:ascii="宋体" w:cs="宋体"/>
                <w:kern w:val="0"/>
                <w:sz w:val="20"/>
                <w:szCs w:val="20"/>
              </w:rPr>
            </w:pPr>
            <w:r w:rsidRPr="00DA3013">
              <w:rPr>
                <w:rFonts w:ascii="宋体" w:cs="宋体" w:hint="eastAsia"/>
                <w:kern w:val="0"/>
                <w:sz w:val="20"/>
                <w:szCs w:val="20"/>
              </w:rPr>
              <w:t>借款人姓名</w:t>
            </w:r>
          </w:p>
        </w:tc>
        <w:tc>
          <w:tcPr>
            <w:tcW w:w="851" w:type="dxa"/>
          </w:tcPr>
          <w:p w14:paraId="400B28F0" w14:textId="77777777" w:rsidR="00724F06" w:rsidRPr="00DA3013" w:rsidRDefault="00724F06" w:rsidP="00E81D47">
            <w:pPr>
              <w:rPr>
                <w:rFonts w:ascii="宋体" w:cs="宋体"/>
                <w:kern w:val="0"/>
                <w:sz w:val="20"/>
                <w:szCs w:val="20"/>
              </w:rPr>
            </w:pPr>
            <w:r w:rsidRPr="00DA3013">
              <w:rPr>
                <w:rFonts w:ascii="宋体" w:cs="宋体" w:hint="eastAsia"/>
                <w:kern w:val="0"/>
                <w:sz w:val="20"/>
                <w:szCs w:val="20"/>
              </w:rPr>
              <w:t>C(128)</w:t>
            </w:r>
          </w:p>
        </w:tc>
        <w:tc>
          <w:tcPr>
            <w:tcW w:w="708" w:type="dxa"/>
          </w:tcPr>
          <w:p w14:paraId="072E5BBA" w14:textId="77777777" w:rsidR="00724F06" w:rsidRPr="00DA3013" w:rsidRDefault="00724F06" w:rsidP="00E81D47">
            <w:pPr>
              <w:rPr>
                <w:rFonts w:ascii="宋体" w:cs="宋体"/>
                <w:kern w:val="0"/>
                <w:sz w:val="20"/>
                <w:szCs w:val="20"/>
              </w:rPr>
            </w:pPr>
            <w:r w:rsidRPr="00DA3013">
              <w:rPr>
                <w:rFonts w:ascii="宋体" w:cs="宋体" w:hint="eastAsia"/>
                <w:kern w:val="0"/>
                <w:sz w:val="20"/>
                <w:szCs w:val="20"/>
              </w:rPr>
              <w:t>否</w:t>
            </w:r>
          </w:p>
        </w:tc>
        <w:tc>
          <w:tcPr>
            <w:tcW w:w="2635" w:type="dxa"/>
          </w:tcPr>
          <w:p w14:paraId="1881AE90" w14:textId="77777777" w:rsidR="00724F06" w:rsidRPr="00DA3013" w:rsidRDefault="00724F06" w:rsidP="00E81D47">
            <w:pPr>
              <w:rPr>
                <w:rFonts w:ascii="宋体" w:cs="宋体"/>
                <w:kern w:val="0"/>
                <w:sz w:val="20"/>
                <w:szCs w:val="20"/>
              </w:rPr>
            </w:pPr>
          </w:p>
        </w:tc>
      </w:tr>
      <w:tr w:rsidR="00724F06" w14:paraId="6711B648" w14:textId="77777777" w:rsidTr="00E81D47">
        <w:trPr>
          <w:cantSplit/>
          <w:trHeight w:val="145"/>
        </w:trPr>
        <w:tc>
          <w:tcPr>
            <w:tcW w:w="983" w:type="dxa"/>
            <w:vMerge/>
          </w:tcPr>
          <w:p w14:paraId="5B22B809" w14:textId="77777777" w:rsidR="00724F06" w:rsidRDefault="00724F06" w:rsidP="00E81D47">
            <w:pPr>
              <w:rPr>
                <w:rFonts w:ascii="宋体" w:hAnsi="宋体"/>
              </w:rPr>
            </w:pPr>
          </w:p>
        </w:tc>
        <w:tc>
          <w:tcPr>
            <w:tcW w:w="2094" w:type="dxa"/>
          </w:tcPr>
          <w:p w14:paraId="5DFB17B2" w14:textId="77777777" w:rsidR="00724F06" w:rsidRPr="00DA3013" w:rsidRDefault="00724F06" w:rsidP="00E81D47">
            <w:pPr>
              <w:rPr>
                <w:rFonts w:ascii="宋体" w:cs="宋体"/>
                <w:kern w:val="0"/>
                <w:sz w:val="20"/>
                <w:szCs w:val="20"/>
              </w:rPr>
            </w:pPr>
            <w:r w:rsidRPr="00DA3013">
              <w:rPr>
                <w:rFonts w:ascii="宋体" w:cs="宋体" w:hint="eastAsia"/>
                <w:kern w:val="0"/>
                <w:sz w:val="20"/>
                <w:szCs w:val="20"/>
              </w:rPr>
              <w:t>BWACNO</w:t>
            </w:r>
          </w:p>
        </w:tc>
        <w:tc>
          <w:tcPr>
            <w:tcW w:w="1709" w:type="dxa"/>
          </w:tcPr>
          <w:p w14:paraId="04C8ED1F" w14:textId="77777777" w:rsidR="00724F06" w:rsidRPr="00DA3013" w:rsidRDefault="00724F06" w:rsidP="00E81D47">
            <w:pPr>
              <w:rPr>
                <w:rFonts w:ascii="宋体" w:cs="宋体"/>
                <w:kern w:val="0"/>
                <w:sz w:val="20"/>
                <w:szCs w:val="20"/>
              </w:rPr>
            </w:pPr>
            <w:r w:rsidRPr="00DA3013">
              <w:rPr>
                <w:rFonts w:ascii="宋体" w:cs="宋体" w:hint="eastAsia"/>
                <w:kern w:val="0"/>
                <w:sz w:val="20"/>
                <w:szCs w:val="20"/>
              </w:rPr>
              <w:t>借款人账号</w:t>
            </w:r>
          </w:p>
        </w:tc>
        <w:tc>
          <w:tcPr>
            <w:tcW w:w="851" w:type="dxa"/>
          </w:tcPr>
          <w:p w14:paraId="2B3D6F7E" w14:textId="77777777" w:rsidR="00724F06" w:rsidRPr="00DA3013" w:rsidRDefault="00724F06" w:rsidP="00E81D47">
            <w:pPr>
              <w:rPr>
                <w:rFonts w:ascii="宋体" w:cs="宋体"/>
                <w:kern w:val="0"/>
                <w:sz w:val="20"/>
                <w:szCs w:val="20"/>
              </w:rPr>
            </w:pPr>
            <w:r w:rsidRPr="00DA3013">
              <w:rPr>
                <w:rFonts w:ascii="宋体" w:cs="宋体" w:hint="eastAsia"/>
                <w:kern w:val="0"/>
                <w:sz w:val="20"/>
                <w:szCs w:val="20"/>
              </w:rPr>
              <w:t>C(32)</w:t>
            </w:r>
          </w:p>
        </w:tc>
        <w:tc>
          <w:tcPr>
            <w:tcW w:w="708" w:type="dxa"/>
          </w:tcPr>
          <w:p w14:paraId="6EEAF536" w14:textId="77777777" w:rsidR="00724F06" w:rsidRPr="00DA3013" w:rsidRDefault="00724F06" w:rsidP="00E81D47">
            <w:pPr>
              <w:rPr>
                <w:rFonts w:ascii="宋体" w:cs="宋体"/>
                <w:kern w:val="0"/>
                <w:sz w:val="20"/>
                <w:szCs w:val="20"/>
              </w:rPr>
            </w:pPr>
            <w:r w:rsidRPr="00DA3013">
              <w:rPr>
                <w:rFonts w:ascii="宋体" w:cs="宋体" w:hint="eastAsia"/>
                <w:kern w:val="0"/>
                <w:sz w:val="20"/>
                <w:szCs w:val="20"/>
              </w:rPr>
              <w:t>否</w:t>
            </w:r>
          </w:p>
        </w:tc>
        <w:tc>
          <w:tcPr>
            <w:tcW w:w="2635" w:type="dxa"/>
          </w:tcPr>
          <w:p w14:paraId="46CDFA8C" w14:textId="77777777" w:rsidR="00724F06" w:rsidRPr="00DA3013" w:rsidRDefault="00724F06" w:rsidP="00E81D47">
            <w:pPr>
              <w:rPr>
                <w:rFonts w:ascii="宋体" w:cs="宋体"/>
                <w:kern w:val="0"/>
                <w:sz w:val="20"/>
                <w:szCs w:val="20"/>
              </w:rPr>
            </w:pPr>
          </w:p>
        </w:tc>
      </w:tr>
      <w:tr w:rsidR="00724F06" w14:paraId="42109718" w14:textId="77777777" w:rsidTr="00E81D47">
        <w:trPr>
          <w:cantSplit/>
          <w:trHeight w:val="145"/>
        </w:trPr>
        <w:tc>
          <w:tcPr>
            <w:tcW w:w="983" w:type="dxa"/>
            <w:vMerge/>
          </w:tcPr>
          <w:p w14:paraId="2D8AD7CD" w14:textId="77777777" w:rsidR="00724F06" w:rsidRDefault="00724F06" w:rsidP="00E81D47">
            <w:pPr>
              <w:rPr>
                <w:rFonts w:ascii="宋体" w:hAnsi="宋体"/>
              </w:rPr>
            </w:pPr>
          </w:p>
        </w:tc>
        <w:tc>
          <w:tcPr>
            <w:tcW w:w="2094" w:type="dxa"/>
          </w:tcPr>
          <w:p w14:paraId="42859FAD" w14:textId="77777777" w:rsidR="00724F06" w:rsidRPr="00DA3013" w:rsidRDefault="00724F06" w:rsidP="00E81D47">
            <w:pPr>
              <w:rPr>
                <w:rFonts w:ascii="宋体" w:cs="宋体"/>
                <w:kern w:val="0"/>
                <w:sz w:val="20"/>
                <w:szCs w:val="20"/>
              </w:rPr>
            </w:pPr>
            <w:r w:rsidRPr="00DA3013">
              <w:rPr>
                <w:rFonts w:ascii="宋体" w:cs="宋体" w:hint="eastAsia"/>
                <w:kern w:val="0"/>
                <w:sz w:val="20"/>
                <w:szCs w:val="20"/>
              </w:rPr>
              <w:t>ACMNGAMT</w:t>
            </w:r>
          </w:p>
        </w:tc>
        <w:tc>
          <w:tcPr>
            <w:tcW w:w="1709" w:type="dxa"/>
          </w:tcPr>
          <w:p w14:paraId="1B4B7F46" w14:textId="77777777" w:rsidR="00724F06" w:rsidRPr="00DA3013" w:rsidRDefault="00724F06" w:rsidP="00E81D47">
            <w:pPr>
              <w:rPr>
                <w:rFonts w:ascii="宋体" w:cs="宋体"/>
                <w:kern w:val="0"/>
                <w:sz w:val="20"/>
                <w:szCs w:val="20"/>
              </w:rPr>
            </w:pPr>
            <w:r w:rsidRPr="00DA3013">
              <w:rPr>
                <w:rFonts w:ascii="宋体" w:cs="宋体" w:hint="eastAsia"/>
                <w:kern w:val="0"/>
                <w:sz w:val="20"/>
                <w:szCs w:val="20"/>
              </w:rPr>
              <w:t>账户管理费</w:t>
            </w:r>
          </w:p>
        </w:tc>
        <w:tc>
          <w:tcPr>
            <w:tcW w:w="851" w:type="dxa"/>
          </w:tcPr>
          <w:p w14:paraId="3A5E6896" w14:textId="77777777" w:rsidR="00724F06" w:rsidRPr="00DA3013" w:rsidRDefault="00A00808" w:rsidP="00E81D47">
            <w:pPr>
              <w:rPr>
                <w:rFonts w:ascii="宋体" w:cs="宋体"/>
                <w:kern w:val="0"/>
                <w:sz w:val="20"/>
                <w:szCs w:val="20"/>
              </w:rPr>
            </w:pPr>
            <w:ins w:id="4660" w:author="wincol" w:date="2016-04-28T10:31:00Z">
              <w:r>
                <w:rPr>
                  <w:rFonts w:ascii="宋体" w:cs="宋体" w:hint="eastAsia"/>
                  <w:kern w:val="0"/>
                  <w:sz w:val="20"/>
                  <w:szCs w:val="20"/>
                </w:rPr>
                <w:t>M</w:t>
              </w:r>
            </w:ins>
          </w:p>
        </w:tc>
        <w:tc>
          <w:tcPr>
            <w:tcW w:w="708" w:type="dxa"/>
          </w:tcPr>
          <w:p w14:paraId="52DF1942" w14:textId="77777777" w:rsidR="00724F06" w:rsidRPr="00DA3013" w:rsidRDefault="00724F06" w:rsidP="00E81D47">
            <w:pPr>
              <w:rPr>
                <w:rFonts w:ascii="宋体" w:cs="宋体"/>
                <w:kern w:val="0"/>
                <w:sz w:val="20"/>
                <w:szCs w:val="20"/>
              </w:rPr>
            </w:pPr>
            <w:r w:rsidRPr="00DA3013">
              <w:rPr>
                <w:rFonts w:ascii="宋体" w:cs="宋体" w:hint="eastAsia"/>
                <w:kern w:val="0"/>
                <w:sz w:val="20"/>
                <w:szCs w:val="20"/>
              </w:rPr>
              <w:t>是</w:t>
            </w:r>
          </w:p>
        </w:tc>
        <w:tc>
          <w:tcPr>
            <w:tcW w:w="2635" w:type="dxa"/>
          </w:tcPr>
          <w:p w14:paraId="53D8DFDA" w14:textId="77777777" w:rsidR="00724F06" w:rsidRPr="00DA3013" w:rsidRDefault="00400ABB" w:rsidP="00E81D47">
            <w:pPr>
              <w:rPr>
                <w:rFonts w:ascii="宋体" w:cs="宋体"/>
                <w:kern w:val="0"/>
                <w:sz w:val="20"/>
                <w:szCs w:val="20"/>
              </w:rPr>
            </w:pPr>
            <w:ins w:id="4661" w:author="wincol" w:date="2016-04-28T09:06:00Z">
              <w:r>
                <w:rPr>
                  <w:rFonts w:ascii="宋体" w:cs="宋体" w:hint="eastAsia"/>
                  <w:kern w:val="0"/>
                  <w:sz w:val="20"/>
                  <w:szCs w:val="20"/>
                </w:rPr>
                <w:t>数值类型</w:t>
              </w:r>
            </w:ins>
            <w:ins w:id="4662" w:author="wincol" w:date="2016-04-28T09:03:00Z">
              <w:r>
                <w:rPr>
                  <w:rFonts w:ascii="宋体" w:cs="宋体" w:hint="eastAsia"/>
                  <w:kern w:val="0"/>
                  <w:sz w:val="20"/>
                  <w:szCs w:val="20"/>
                </w:rPr>
                <w:t>（15，2</w:t>
              </w:r>
            </w:ins>
            <w:ins w:id="4663" w:author="wincol" w:date="2016-04-28T09:05:00Z">
              <w:r>
                <w:rPr>
                  <w:rFonts w:ascii="宋体" w:cs="宋体" w:hint="eastAsia"/>
                  <w:kern w:val="0"/>
                  <w:sz w:val="20"/>
                  <w:szCs w:val="20"/>
                </w:rPr>
                <w:t>），</w:t>
              </w:r>
            </w:ins>
            <w:ins w:id="4664" w:author="wincol" w:date="2016-04-28T09:06:00Z">
              <w:r>
                <w:rPr>
                  <w:rFonts w:ascii="宋体" w:cs="宋体" w:hint="eastAsia"/>
                  <w:kern w:val="0"/>
                  <w:sz w:val="20"/>
                  <w:szCs w:val="20"/>
                </w:rPr>
                <w:t>整数15位，小数点后2位。例：3.00</w:t>
              </w:r>
            </w:ins>
          </w:p>
        </w:tc>
      </w:tr>
      <w:tr w:rsidR="00724F06" w14:paraId="4414E2B0" w14:textId="77777777" w:rsidTr="00E81D47">
        <w:trPr>
          <w:cantSplit/>
          <w:trHeight w:val="145"/>
        </w:trPr>
        <w:tc>
          <w:tcPr>
            <w:tcW w:w="983" w:type="dxa"/>
            <w:vMerge/>
          </w:tcPr>
          <w:p w14:paraId="118158F3" w14:textId="77777777" w:rsidR="00724F06" w:rsidRDefault="00724F06" w:rsidP="00E81D47">
            <w:pPr>
              <w:rPr>
                <w:rFonts w:ascii="宋体" w:hAnsi="宋体"/>
              </w:rPr>
            </w:pPr>
          </w:p>
        </w:tc>
        <w:tc>
          <w:tcPr>
            <w:tcW w:w="2094" w:type="dxa"/>
          </w:tcPr>
          <w:p w14:paraId="2A3E24F7" w14:textId="77777777" w:rsidR="00724F06" w:rsidRPr="00DA3013" w:rsidRDefault="00724F06" w:rsidP="00E81D47">
            <w:pPr>
              <w:rPr>
                <w:rFonts w:ascii="宋体" w:cs="宋体"/>
                <w:kern w:val="0"/>
                <w:sz w:val="20"/>
                <w:szCs w:val="20"/>
              </w:rPr>
            </w:pPr>
            <w:r w:rsidRPr="00DA3013">
              <w:rPr>
                <w:rFonts w:ascii="宋体" w:cs="宋体" w:hint="eastAsia"/>
                <w:kern w:val="0"/>
                <w:sz w:val="20"/>
                <w:szCs w:val="20"/>
              </w:rPr>
              <w:t>GUARANTAMT</w:t>
            </w:r>
          </w:p>
        </w:tc>
        <w:tc>
          <w:tcPr>
            <w:tcW w:w="1709" w:type="dxa"/>
          </w:tcPr>
          <w:p w14:paraId="2D1CE489" w14:textId="77777777" w:rsidR="00724F06" w:rsidRPr="00DA3013" w:rsidRDefault="00724F06" w:rsidP="00E81D47">
            <w:pPr>
              <w:rPr>
                <w:rFonts w:ascii="宋体" w:cs="宋体"/>
                <w:kern w:val="0"/>
                <w:sz w:val="20"/>
                <w:szCs w:val="20"/>
              </w:rPr>
            </w:pPr>
            <w:r w:rsidRPr="00DA3013">
              <w:rPr>
                <w:rFonts w:ascii="宋体" w:cs="宋体" w:hint="eastAsia"/>
                <w:kern w:val="0"/>
                <w:sz w:val="20"/>
                <w:szCs w:val="20"/>
              </w:rPr>
              <w:t>风险保证金</w:t>
            </w:r>
          </w:p>
        </w:tc>
        <w:tc>
          <w:tcPr>
            <w:tcW w:w="851" w:type="dxa"/>
          </w:tcPr>
          <w:p w14:paraId="48781637" w14:textId="77777777" w:rsidR="00724F06" w:rsidRPr="00DA3013" w:rsidRDefault="00A00808" w:rsidP="00E81D47">
            <w:pPr>
              <w:rPr>
                <w:rFonts w:ascii="宋体" w:cs="宋体"/>
                <w:kern w:val="0"/>
                <w:sz w:val="20"/>
                <w:szCs w:val="20"/>
              </w:rPr>
            </w:pPr>
            <w:ins w:id="4665" w:author="wincol" w:date="2016-04-28T10:31:00Z">
              <w:r>
                <w:rPr>
                  <w:rFonts w:ascii="宋体" w:cs="宋体" w:hint="eastAsia"/>
                  <w:kern w:val="0"/>
                  <w:sz w:val="20"/>
                  <w:szCs w:val="20"/>
                </w:rPr>
                <w:t>M</w:t>
              </w:r>
            </w:ins>
          </w:p>
        </w:tc>
        <w:tc>
          <w:tcPr>
            <w:tcW w:w="708" w:type="dxa"/>
          </w:tcPr>
          <w:p w14:paraId="41F90988" w14:textId="77777777" w:rsidR="00724F06" w:rsidRPr="00DA3013" w:rsidRDefault="00724F06" w:rsidP="00E81D47">
            <w:pPr>
              <w:rPr>
                <w:rFonts w:ascii="宋体" w:cs="宋体"/>
                <w:kern w:val="0"/>
                <w:sz w:val="20"/>
                <w:szCs w:val="20"/>
              </w:rPr>
            </w:pPr>
            <w:r w:rsidRPr="00DA3013">
              <w:rPr>
                <w:rFonts w:ascii="宋体" w:cs="宋体" w:hint="eastAsia"/>
                <w:kern w:val="0"/>
                <w:sz w:val="20"/>
                <w:szCs w:val="20"/>
              </w:rPr>
              <w:t>是</w:t>
            </w:r>
          </w:p>
        </w:tc>
        <w:tc>
          <w:tcPr>
            <w:tcW w:w="2635" w:type="dxa"/>
          </w:tcPr>
          <w:p w14:paraId="09EF802D" w14:textId="77777777" w:rsidR="00724F06" w:rsidRPr="00DA3013" w:rsidRDefault="00400ABB" w:rsidP="00E81D47">
            <w:pPr>
              <w:rPr>
                <w:rFonts w:ascii="宋体" w:cs="宋体"/>
                <w:kern w:val="0"/>
                <w:sz w:val="20"/>
                <w:szCs w:val="20"/>
              </w:rPr>
            </w:pPr>
            <w:ins w:id="4666" w:author="wincol" w:date="2016-04-28T09:06:00Z">
              <w:r>
                <w:rPr>
                  <w:rFonts w:ascii="宋体" w:cs="宋体" w:hint="eastAsia"/>
                  <w:kern w:val="0"/>
                  <w:sz w:val="20"/>
                  <w:szCs w:val="20"/>
                </w:rPr>
                <w:t>数值类型（15，2），整数15位，小数点后2位。例：3.00</w:t>
              </w:r>
            </w:ins>
          </w:p>
        </w:tc>
      </w:tr>
      <w:tr w:rsidR="00724F06" w14:paraId="670A859D" w14:textId="77777777" w:rsidTr="00E81D47">
        <w:trPr>
          <w:cantSplit/>
          <w:trHeight w:val="145"/>
        </w:trPr>
        <w:tc>
          <w:tcPr>
            <w:tcW w:w="983" w:type="dxa"/>
            <w:vMerge/>
          </w:tcPr>
          <w:p w14:paraId="70495772" w14:textId="77777777" w:rsidR="00724F06" w:rsidRDefault="00724F06" w:rsidP="00E81D47">
            <w:pPr>
              <w:rPr>
                <w:rFonts w:ascii="宋体" w:hAnsi="宋体"/>
              </w:rPr>
            </w:pPr>
          </w:p>
        </w:tc>
        <w:tc>
          <w:tcPr>
            <w:tcW w:w="2094" w:type="dxa"/>
          </w:tcPr>
          <w:p w14:paraId="48ACA4A1" w14:textId="77777777" w:rsidR="00724F06" w:rsidRPr="00DA3013" w:rsidRDefault="00724F06" w:rsidP="00E81D47">
            <w:pPr>
              <w:rPr>
                <w:rFonts w:ascii="宋体" w:cs="宋体"/>
                <w:kern w:val="0"/>
                <w:sz w:val="20"/>
                <w:szCs w:val="20"/>
              </w:rPr>
            </w:pPr>
            <w:r w:rsidRPr="00DA3013">
              <w:rPr>
                <w:rFonts w:ascii="宋体" w:cs="宋体" w:hint="eastAsia"/>
                <w:kern w:val="0"/>
                <w:sz w:val="20"/>
                <w:szCs w:val="20"/>
              </w:rPr>
              <w:t>REMARK</w:t>
            </w:r>
          </w:p>
        </w:tc>
        <w:tc>
          <w:tcPr>
            <w:tcW w:w="1709" w:type="dxa"/>
          </w:tcPr>
          <w:p w14:paraId="223483D7" w14:textId="77777777" w:rsidR="00724F06" w:rsidRPr="00DA3013" w:rsidRDefault="00724F06" w:rsidP="00E81D47">
            <w:pPr>
              <w:rPr>
                <w:rFonts w:ascii="宋体" w:cs="宋体"/>
                <w:kern w:val="0"/>
                <w:sz w:val="20"/>
                <w:szCs w:val="20"/>
              </w:rPr>
            </w:pPr>
            <w:r w:rsidRPr="00DA3013">
              <w:rPr>
                <w:rFonts w:ascii="宋体" w:cs="宋体" w:hint="eastAsia"/>
                <w:kern w:val="0"/>
                <w:sz w:val="20"/>
                <w:szCs w:val="20"/>
              </w:rPr>
              <w:t>备注</w:t>
            </w:r>
          </w:p>
        </w:tc>
        <w:tc>
          <w:tcPr>
            <w:tcW w:w="851" w:type="dxa"/>
          </w:tcPr>
          <w:p w14:paraId="53B2904B" w14:textId="77777777" w:rsidR="00724F06" w:rsidRPr="00DA3013" w:rsidRDefault="00724F06" w:rsidP="00E81D47">
            <w:pPr>
              <w:rPr>
                <w:rFonts w:ascii="宋体" w:cs="宋体"/>
                <w:kern w:val="0"/>
                <w:sz w:val="20"/>
                <w:szCs w:val="20"/>
              </w:rPr>
            </w:pPr>
            <w:r w:rsidRPr="00DA3013">
              <w:rPr>
                <w:rFonts w:ascii="宋体" w:cs="宋体" w:hint="eastAsia"/>
                <w:kern w:val="0"/>
                <w:sz w:val="20"/>
                <w:szCs w:val="20"/>
              </w:rPr>
              <w:t>C(60)</w:t>
            </w:r>
          </w:p>
        </w:tc>
        <w:tc>
          <w:tcPr>
            <w:tcW w:w="708" w:type="dxa"/>
          </w:tcPr>
          <w:p w14:paraId="04566823" w14:textId="77777777" w:rsidR="00724F06" w:rsidRPr="00DA3013" w:rsidRDefault="00724F06" w:rsidP="00E81D47">
            <w:pPr>
              <w:rPr>
                <w:rFonts w:ascii="宋体" w:cs="宋体"/>
                <w:kern w:val="0"/>
                <w:sz w:val="20"/>
                <w:szCs w:val="20"/>
              </w:rPr>
            </w:pPr>
            <w:r w:rsidRPr="00DA3013">
              <w:rPr>
                <w:rFonts w:ascii="宋体" w:cs="宋体" w:hint="eastAsia"/>
                <w:kern w:val="0"/>
                <w:sz w:val="20"/>
                <w:szCs w:val="20"/>
              </w:rPr>
              <w:t>是</w:t>
            </w:r>
          </w:p>
        </w:tc>
        <w:tc>
          <w:tcPr>
            <w:tcW w:w="2635" w:type="dxa"/>
          </w:tcPr>
          <w:p w14:paraId="01E5C6DC" w14:textId="77777777" w:rsidR="00724F06" w:rsidRPr="00DA3013" w:rsidRDefault="00724F06" w:rsidP="00E81D47">
            <w:pPr>
              <w:rPr>
                <w:rFonts w:ascii="宋体" w:cs="宋体"/>
                <w:kern w:val="0"/>
                <w:sz w:val="20"/>
                <w:szCs w:val="20"/>
              </w:rPr>
            </w:pPr>
          </w:p>
        </w:tc>
      </w:tr>
      <w:tr w:rsidR="00724F06" w14:paraId="6329F948" w14:textId="77777777" w:rsidTr="00E81D47">
        <w:trPr>
          <w:cantSplit/>
          <w:trHeight w:val="145"/>
          <w:ins w:id="4667" w:author="Windows 用户" w:date="2016-03-28T18:04:00Z"/>
        </w:trPr>
        <w:tc>
          <w:tcPr>
            <w:tcW w:w="983" w:type="dxa"/>
            <w:vMerge/>
          </w:tcPr>
          <w:p w14:paraId="19B4D1E0" w14:textId="77777777" w:rsidR="00724F06" w:rsidRDefault="00724F06" w:rsidP="00E81D47">
            <w:pPr>
              <w:rPr>
                <w:ins w:id="4668" w:author="Windows 用户" w:date="2016-03-28T18:04:00Z"/>
                <w:rFonts w:ascii="宋体" w:hAnsi="宋体"/>
              </w:rPr>
            </w:pPr>
          </w:p>
        </w:tc>
        <w:tc>
          <w:tcPr>
            <w:tcW w:w="2094" w:type="dxa"/>
          </w:tcPr>
          <w:p w14:paraId="48E42FD4" w14:textId="77777777" w:rsidR="00724F06" w:rsidRPr="00DA3013" w:rsidRDefault="00724F06" w:rsidP="00E81D47">
            <w:pPr>
              <w:rPr>
                <w:ins w:id="4669" w:author="Windows 用户" w:date="2016-03-28T18:04:00Z"/>
                <w:rFonts w:ascii="宋体" w:cs="宋体"/>
                <w:kern w:val="0"/>
                <w:sz w:val="20"/>
                <w:szCs w:val="20"/>
              </w:rPr>
            </w:pPr>
            <w:ins w:id="4670" w:author="Windows 用户" w:date="2016-03-28T18:04:00Z">
              <w:r>
                <w:rPr>
                  <w:rFonts w:ascii="宋体" w:cs="宋体" w:hint="eastAsia"/>
                  <w:kern w:val="0"/>
                  <w:sz w:val="20"/>
                  <w:szCs w:val="20"/>
                </w:rPr>
                <w:t>EXT_FILED1</w:t>
              </w:r>
            </w:ins>
          </w:p>
        </w:tc>
        <w:tc>
          <w:tcPr>
            <w:tcW w:w="1709" w:type="dxa"/>
          </w:tcPr>
          <w:p w14:paraId="750BAD5B" w14:textId="77777777" w:rsidR="00724F06" w:rsidRPr="00DA3013" w:rsidRDefault="00724F06" w:rsidP="00E81D47">
            <w:pPr>
              <w:rPr>
                <w:ins w:id="4671" w:author="Windows 用户" w:date="2016-03-28T18:04:00Z"/>
                <w:rFonts w:ascii="宋体" w:cs="宋体"/>
                <w:kern w:val="0"/>
                <w:sz w:val="20"/>
                <w:szCs w:val="20"/>
              </w:rPr>
            </w:pPr>
            <w:ins w:id="4672" w:author="Windows 用户" w:date="2016-03-28T18:04:00Z">
              <w:r>
                <w:rPr>
                  <w:rFonts w:ascii="宋体" w:cs="宋体" w:hint="eastAsia"/>
                  <w:kern w:val="0"/>
                  <w:sz w:val="20"/>
                  <w:szCs w:val="20"/>
                </w:rPr>
                <w:t>备用字段1</w:t>
              </w:r>
            </w:ins>
          </w:p>
        </w:tc>
        <w:tc>
          <w:tcPr>
            <w:tcW w:w="851" w:type="dxa"/>
          </w:tcPr>
          <w:p w14:paraId="5C0677FD" w14:textId="77777777" w:rsidR="00724F06" w:rsidRPr="00DA3013" w:rsidRDefault="00724F06" w:rsidP="00E81D47">
            <w:pPr>
              <w:rPr>
                <w:ins w:id="4673" w:author="Windows 用户" w:date="2016-03-28T18:04:00Z"/>
                <w:rFonts w:ascii="宋体" w:cs="宋体"/>
                <w:kern w:val="0"/>
                <w:sz w:val="20"/>
                <w:szCs w:val="20"/>
              </w:rPr>
            </w:pPr>
            <w:ins w:id="4674" w:author="Windows 用户" w:date="2016-03-28T18:04: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7F360F88" w14:textId="77777777" w:rsidR="00724F06" w:rsidRPr="00DA3013" w:rsidRDefault="00724F06" w:rsidP="00E81D47">
            <w:pPr>
              <w:rPr>
                <w:ins w:id="4675" w:author="Windows 用户" w:date="2016-03-28T18:04:00Z"/>
                <w:rFonts w:ascii="宋体" w:cs="宋体"/>
                <w:kern w:val="0"/>
                <w:sz w:val="20"/>
                <w:szCs w:val="20"/>
              </w:rPr>
            </w:pPr>
            <w:ins w:id="4676" w:author="Windows 用户" w:date="2016-03-28T18:04:00Z">
              <w:r>
                <w:rPr>
                  <w:rFonts w:ascii="宋体" w:hAnsi="宋体" w:hint="eastAsia"/>
                </w:rPr>
                <w:t>是</w:t>
              </w:r>
            </w:ins>
          </w:p>
        </w:tc>
        <w:tc>
          <w:tcPr>
            <w:tcW w:w="2635" w:type="dxa"/>
          </w:tcPr>
          <w:p w14:paraId="57FEC074" w14:textId="77777777" w:rsidR="00724F06" w:rsidRPr="00DA3013" w:rsidRDefault="00724F06" w:rsidP="00E81D47">
            <w:pPr>
              <w:rPr>
                <w:ins w:id="4677" w:author="Windows 用户" w:date="2016-03-28T18:04:00Z"/>
                <w:rFonts w:ascii="宋体" w:cs="宋体"/>
                <w:kern w:val="0"/>
                <w:sz w:val="20"/>
                <w:szCs w:val="20"/>
              </w:rPr>
            </w:pPr>
            <w:ins w:id="4678" w:author="Windows 用户" w:date="2016-03-28T18:04:00Z">
              <w:r>
                <w:rPr>
                  <w:rFonts w:ascii="宋体" w:cs="宋体" w:hint="eastAsia"/>
                  <w:kern w:val="0"/>
                  <w:sz w:val="20"/>
                  <w:szCs w:val="20"/>
                </w:rPr>
                <w:t>备用字段1</w:t>
              </w:r>
            </w:ins>
          </w:p>
        </w:tc>
      </w:tr>
      <w:tr w:rsidR="00724F06" w14:paraId="136FFCC4" w14:textId="77777777" w:rsidTr="00E81D47">
        <w:trPr>
          <w:cantSplit/>
          <w:trHeight w:val="145"/>
          <w:ins w:id="4679" w:author="Windows 用户" w:date="2016-03-28T18:04:00Z"/>
        </w:trPr>
        <w:tc>
          <w:tcPr>
            <w:tcW w:w="983" w:type="dxa"/>
            <w:vMerge/>
          </w:tcPr>
          <w:p w14:paraId="5C4D2282" w14:textId="77777777" w:rsidR="00724F06" w:rsidRDefault="00724F06" w:rsidP="00E81D47">
            <w:pPr>
              <w:rPr>
                <w:ins w:id="4680" w:author="Windows 用户" w:date="2016-03-28T18:04:00Z"/>
                <w:rFonts w:ascii="宋体" w:hAnsi="宋体"/>
              </w:rPr>
            </w:pPr>
          </w:p>
        </w:tc>
        <w:tc>
          <w:tcPr>
            <w:tcW w:w="2094" w:type="dxa"/>
          </w:tcPr>
          <w:p w14:paraId="1631CFE3" w14:textId="77777777" w:rsidR="00724F06" w:rsidRPr="00DA3013" w:rsidRDefault="00724F06" w:rsidP="00E81D47">
            <w:pPr>
              <w:rPr>
                <w:ins w:id="4681" w:author="Windows 用户" w:date="2016-03-28T18:04:00Z"/>
                <w:rFonts w:ascii="宋体" w:cs="宋体"/>
                <w:kern w:val="0"/>
                <w:sz w:val="20"/>
                <w:szCs w:val="20"/>
              </w:rPr>
            </w:pPr>
            <w:ins w:id="4682" w:author="Windows 用户" w:date="2016-03-28T18:04:00Z">
              <w:r>
                <w:rPr>
                  <w:rFonts w:ascii="宋体" w:cs="宋体" w:hint="eastAsia"/>
                  <w:kern w:val="0"/>
                  <w:sz w:val="20"/>
                  <w:szCs w:val="20"/>
                </w:rPr>
                <w:t>EXT_FILED2</w:t>
              </w:r>
            </w:ins>
          </w:p>
        </w:tc>
        <w:tc>
          <w:tcPr>
            <w:tcW w:w="1709" w:type="dxa"/>
          </w:tcPr>
          <w:p w14:paraId="1000F835" w14:textId="77777777" w:rsidR="00724F06" w:rsidRPr="00DA3013" w:rsidRDefault="00724F06" w:rsidP="00E81D47">
            <w:pPr>
              <w:rPr>
                <w:ins w:id="4683" w:author="Windows 用户" w:date="2016-03-28T18:04:00Z"/>
                <w:rFonts w:ascii="宋体" w:cs="宋体"/>
                <w:kern w:val="0"/>
                <w:sz w:val="20"/>
                <w:szCs w:val="20"/>
              </w:rPr>
            </w:pPr>
            <w:ins w:id="4684" w:author="Windows 用户" w:date="2016-03-28T18:04:00Z">
              <w:r>
                <w:rPr>
                  <w:rFonts w:ascii="宋体" w:cs="宋体" w:hint="eastAsia"/>
                  <w:kern w:val="0"/>
                  <w:sz w:val="20"/>
                  <w:szCs w:val="20"/>
                </w:rPr>
                <w:t>备用字段2</w:t>
              </w:r>
            </w:ins>
          </w:p>
        </w:tc>
        <w:tc>
          <w:tcPr>
            <w:tcW w:w="851" w:type="dxa"/>
          </w:tcPr>
          <w:p w14:paraId="103EBA56" w14:textId="77777777" w:rsidR="00724F06" w:rsidRPr="00DA3013" w:rsidRDefault="00724F06" w:rsidP="00E81D47">
            <w:pPr>
              <w:rPr>
                <w:ins w:id="4685" w:author="Windows 用户" w:date="2016-03-28T18:04:00Z"/>
                <w:rFonts w:ascii="宋体" w:cs="宋体"/>
                <w:kern w:val="0"/>
                <w:sz w:val="20"/>
                <w:szCs w:val="20"/>
              </w:rPr>
            </w:pPr>
            <w:ins w:id="4686" w:author="Windows 用户" w:date="2016-03-28T18:04: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517F27BE" w14:textId="77777777" w:rsidR="00724F06" w:rsidRPr="00DA3013" w:rsidRDefault="00724F06" w:rsidP="00E81D47">
            <w:pPr>
              <w:rPr>
                <w:ins w:id="4687" w:author="Windows 用户" w:date="2016-03-28T18:04:00Z"/>
                <w:rFonts w:ascii="宋体" w:cs="宋体"/>
                <w:kern w:val="0"/>
                <w:sz w:val="20"/>
                <w:szCs w:val="20"/>
              </w:rPr>
            </w:pPr>
            <w:ins w:id="4688" w:author="Windows 用户" w:date="2016-03-28T18:04:00Z">
              <w:r>
                <w:rPr>
                  <w:rFonts w:ascii="宋体" w:hAnsi="宋体" w:hint="eastAsia"/>
                </w:rPr>
                <w:t>是</w:t>
              </w:r>
            </w:ins>
          </w:p>
        </w:tc>
        <w:tc>
          <w:tcPr>
            <w:tcW w:w="2635" w:type="dxa"/>
          </w:tcPr>
          <w:p w14:paraId="16248E33" w14:textId="77777777" w:rsidR="00724F06" w:rsidRPr="00DA3013" w:rsidRDefault="00724F06" w:rsidP="00E81D47">
            <w:pPr>
              <w:rPr>
                <w:ins w:id="4689" w:author="Windows 用户" w:date="2016-03-28T18:04:00Z"/>
                <w:rFonts w:ascii="宋体" w:cs="宋体"/>
                <w:kern w:val="0"/>
                <w:sz w:val="20"/>
                <w:szCs w:val="20"/>
              </w:rPr>
            </w:pPr>
            <w:ins w:id="4690" w:author="Windows 用户" w:date="2016-03-28T18:04:00Z">
              <w:r>
                <w:rPr>
                  <w:rFonts w:ascii="宋体" w:cs="宋体" w:hint="eastAsia"/>
                  <w:kern w:val="0"/>
                  <w:sz w:val="20"/>
                  <w:szCs w:val="20"/>
                </w:rPr>
                <w:t>备用字段2</w:t>
              </w:r>
            </w:ins>
          </w:p>
        </w:tc>
      </w:tr>
      <w:tr w:rsidR="00724F06" w14:paraId="6923F435" w14:textId="77777777" w:rsidTr="00E81D47">
        <w:trPr>
          <w:cantSplit/>
          <w:trHeight w:val="145"/>
          <w:ins w:id="4691" w:author="Windows 用户" w:date="2016-03-28T18:04:00Z"/>
        </w:trPr>
        <w:tc>
          <w:tcPr>
            <w:tcW w:w="983" w:type="dxa"/>
            <w:vMerge/>
          </w:tcPr>
          <w:p w14:paraId="4A40B48F" w14:textId="77777777" w:rsidR="00724F06" w:rsidRDefault="00724F06" w:rsidP="00E81D47">
            <w:pPr>
              <w:rPr>
                <w:ins w:id="4692" w:author="Windows 用户" w:date="2016-03-28T18:04:00Z"/>
                <w:rFonts w:ascii="宋体" w:hAnsi="宋体"/>
              </w:rPr>
            </w:pPr>
          </w:p>
        </w:tc>
        <w:tc>
          <w:tcPr>
            <w:tcW w:w="2094" w:type="dxa"/>
          </w:tcPr>
          <w:p w14:paraId="2F5BA51F" w14:textId="77777777" w:rsidR="00724F06" w:rsidRPr="00DA3013" w:rsidRDefault="00724F06" w:rsidP="00E81D47">
            <w:pPr>
              <w:rPr>
                <w:ins w:id="4693" w:author="Windows 用户" w:date="2016-03-28T18:04:00Z"/>
                <w:rFonts w:ascii="宋体" w:cs="宋体"/>
                <w:kern w:val="0"/>
                <w:sz w:val="20"/>
                <w:szCs w:val="20"/>
              </w:rPr>
            </w:pPr>
            <w:ins w:id="4694" w:author="Windows 用户" w:date="2016-03-28T18:04:00Z">
              <w:r>
                <w:rPr>
                  <w:rFonts w:ascii="宋体" w:cs="宋体" w:hint="eastAsia"/>
                  <w:kern w:val="0"/>
                  <w:sz w:val="20"/>
                  <w:szCs w:val="20"/>
                </w:rPr>
                <w:t>EXT_FILED3</w:t>
              </w:r>
            </w:ins>
          </w:p>
        </w:tc>
        <w:tc>
          <w:tcPr>
            <w:tcW w:w="1709" w:type="dxa"/>
          </w:tcPr>
          <w:p w14:paraId="69DA6190" w14:textId="77777777" w:rsidR="00724F06" w:rsidRPr="00DA3013" w:rsidRDefault="00724F06" w:rsidP="00E81D47">
            <w:pPr>
              <w:rPr>
                <w:ins w:id="4695" w:author="Windows 用户" w:date="2016-03-28T18:04:00Z"/>
                <w:rFonts w:ascii="宋体" w:cs="宋体"/>
                <w:kern w:val="0"/>
                <w:sz w:val="20"/>
                <w:szCs w:val="20"/>
              </w:rPr>
            </w:pPr>
            <w:ins w:id="4696" w:author="Windows 用户" w:date="2016-03-28T18:04:00Z">
              <w:r>
                <w:rPr>
                  <w:rFonts w:ascii="宋体" w:cs="宋体" w:hint="eastAsia"/>
                  <w:kern w:val="0"/>
                  <w:sz w:val="20"/>
                  <w:szCs w:val="20"/>
                </w:rPr>
                <w:t>备用字段3</w:t>
              </w:r>
            </w:ins>
          </w:p>
        </w:tc>
        <w:tc>
          <w:tcPr>
            <w:tcW w:w="851" w:type="dxa"/>
          </w:tcPr>
          <w:p w14:paraId="79DDC034" w14:textId="77777777" w:rsidR="00724F06" w:rsidRPr="00DA3013" w:rsidRDefault="00724F06" w:rsidP="00E81D47">
            <w:pPr>
              <w:rPr>
                <w:ins w:id="4697" w:author="Windows 用户" w:date="2016-03-28T18:04:00Z"/>
                <w:rFonts w:ascii="宋体" w:cs="宋体"/>
                <w:kern w:val="0"/>
                <w:sz w:val="20"/>
                <w:szCs w:val="20"/>
              </w:rPr>
            </w:pPr>
            <w:ins w:id="4698" w:author="Windows 用户" w:date="2016-03-28T18:04: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300</w:t>
              </w:r>
              <w:r w:rsidRPr="00A560D3">
                <w:rPr>
                  <w:rFonts w:ascii="宋体" w:cs="宋体"/>
                  <w:kern w:val="0"/>
                  <w:sz w:val="20"/>
                  <w:szCs w:val="20"/>
                </w:rPr>
                <w:t>)</w:t>
              </w:r>
            </w:ins>
          </w:p>
        </w:tc>
        <w:tc>
          <w:tcPr>
            <w:tcW w:w="708" w:type="dxa"/>
          </w:tcPr>
          <w:p w14:paraId="4B238480" w14:textId="77777777" w:rsidR="00724F06" w:rsidRPr="00DA3013" w:rsidRDefault="00724F06" w:rsidP="00E81D47">
            <w:pPr>
              <w:rPr>
                <w:ins w:id="4699" w:author="Windows 用户" w:date="2016-03-28T18:04:00Z"/>
                <w:rFonts w:ascii="宋体" w:cs="宋体"/>
                <w:kern w:val="0"/>
                <w:sz w:val="20"/>
                <w:szCs w:val="20"/>
              </w:rPr>
            </w:pPr>
            <w:ins w:id="4700" w:author="Windows 用户" w:date="2016-03-28T18:04:00Z">
              <w:r>
                <w:rPr>
                  <w:rFonts w:ascii="宋体" w:hAnsi="宋体" w:hint="eastAsia"/>
                </w:rPr>
                <w:t>是</w:t>
              </w:r>
            </w:ins>
          </w:p>
        </w:tc>
        <w:tc>
          <w:tcPr>
            <w:tcW w:w="2635" w:type="dxa"/>
          </w:tcPr>
          <w:p w14:paraId="2C9EF4D9" w14:textId="77777777" w:rsidR="00724F06" w:rsidRPr="00DA3013" w:rsidRDefault="00724F06" w:rsidP="00E81D47">
            <w:pPr>
              <w:rPr>
                <w:ins w:id="4701" w:author="Windows 用户" w:date="2016-03-28T18:04:00Z"/>
                <w:rFonts w:ascii="宋体" w:cs="宋体"/>
                <w:kern w:val="0"/>
                <w:sz w:val="20"/>
                <w:szCs w:val="20"/>
              </w:rPr>
            </w:pPr>
            <w:ins w:id="4702" w:author="Windows 用户" w:date="2016-03-28T18:04:00Z">
              <w:r>
                <w:rPr>
                  <w:rFonts w:ascii="宋体" w:cs="宋体" w:hint="eastAsia"/>
                  <w:kern w:val="0"/>
                  <w:sz w:val="20"/>
                  <w:szCs w:val="20"/>
                </w:rPr>
                <w:t>备用字段3</w:t>
              </w:r>
            </w:ins>
          </w:p>
        </w:tc>
      </w:tr>
    </w:tbl>
    <w:p w14:paraId="235C8B1E" w14:textId="77777777" w:rsidR="00631E90" w:rsidRPr="004E6C5A" w:rsidRDefault="00631E90" w:rsidP="00631E90">
      <w:pPr>
        <w:tabs>
          <w:tab w:val="left" w:pos="1607"/>
        </w:tabs>
        <w:rPr>
          <w:rFonts w:ascii="微软雅黑" w:eastAsia="微软雅黑" w:hAnsi="微软雅黑"/>
        </w:rPr>
      </w:pPr>
      <w:r>
        <w:rPr>
          <w:rFonts w:ascii="微软雅黑" w:eastAsia="微软雅黑" w:hAnsi="微软雅黑"/>
        </w:rPr>
        <w:tab/>
      </w:r>
    </w:p>
    <w:p w14:paraId="3051CD06" w14:textId="77777777" w:rsidR="00631E90" w:rsidRDefault="00631E90" w:rsidP="0042024B">
      <w:pPr>
        <w:pStyle w:val="3"/>
        <w:rPr>
          <w:ins w:id="4703" w:author="wincol" w:date="2016-05-25T10:25:00Z"/>
        </w:rPr>
      </w:pPr>
      <w:bookmarkStart w:id="4704" w:name="_Toc448761043"/>
      <w:r w:rsidRPr="004E6C5A">
        <w:rPr>
          <w:rFonts w:hint="eastAsia"/>
        </w:rPr>
        <w:t>响应报文说明</w:t>
      </w:r>
      <w:bookmarkEnd w:id="4704"/>
    </w:p>
    <w:p w14:paraId="4D3331D3" w14:textId="77777777" w:rsidR="00B803C7" w:rsidRPr="00A560D3" w:rsidRDefault="00B803C7" w:rsidP="00B803C7">
      <w:pPr>
        <w:rPr>
          <w:ins w:id="4705" w:author="wincol" w:date="2016-05-25T10:25:00Z"/>
          <w:rFonts w:eastAsiaTheme="minorEastAsia"/>
          <w:szCs w:val="21"/>
        </w:rPr>
      </w:pPr>
      <w:ins w:id="4706" w:author="wincol" w:date="2016-05-25T10:25:00Z">
        <w:r w:rsidRPr="00A560D3">
          <w:rPr>
            <w:rFonts w:eastAsiaTheme="minorEastAsia" w:hint="eastAsia"/>
            <w:szCs w:val="21"/>
          </w:rPr>
          <w:t>（</w:t>
        </w:r>
        <w:r w:rsidR="002963C5">
          <w:rPr>
            <w:rFonts w:hint="eastAsia"/>
          </w:rPr>
          <w:t>此处响应</w:t>
        </w:r>
        <w:r>
          <w:rPr>
            <w:rFonts w:hint="eastAsia"/>
          </w:rPr>
          <w:t>仅代表受理成功，不代表明细成功，</w:t>
        </w:r>
        <w:r w:rsidRPr="00A560D3">
          <w:rPr>
            <w:rFonts w:eastAsiaTheme="minorEastAsia" w:hint="eastAsia"/>
            <w:szCs w:val="21"/>
          </w:rPr>
          <w:t>明细处理结果可通过对账或者</w:t>
        </w:r>
        <w:r>
          <w:rPr>
            <w:rFonts w:eastAsiaTheme="minorEastAsia" w:hint="eastAsia"/>
            <w:szCs w:val="21"/>
          </w:rPr>
          <w:t>放款</w:t>
        </w:r>
        <w:r w:rsidRPr="00A560D3">
          <w:rPr>
            <w:rFonts w:eastAsiaTheme="minorEastAsia" w:hint="eastAsia"/>
            <w:szCs w:val="21"/>
          </w:rPr>
          <w:t>结果查询获得）</w:t>
        </w:r>
      </w:ins>
    </w:p>
    <w:p w14:paraId="400B52E7" w14:textId="77777777" w:rsidR="00B803C7" w:rsidRPr="00B803C7" w:rsidRDefault="00B803C7" w:rsidP="00B803C7"/>
    <w:tbl>
      <w:tblPr>
        <w:tblW w:w="8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3"/>
        <w:gridCol w:w="2094"/>
        <w:gridCol w:w="1709"/>
        <w:gridCol w:w="851"/>
        <w:gridCol w:w="708"/>
        <w:gridCol w:w="2635"/>
      </w:tblGrid>
      <w:tr w:rsidR="00631E90" w14:paraId="7E44ABF9" w14:textId="77777777" w:rsidTr="00E81D47">
        <w:trPr>
          <w:trHeight w:val="302"/>
        </w:trPr>
        <w:tc>
          <w:tcPr>
            <w:tcW w:w="983" w:type="dxa"/>
            <w:tcBorders>
              <w:bottom w:val="single" w:sz="4" w:space="0" w:color="auto"/>
            </w:tcBorders>
            <w:shd w:val="clear" w:color="auto" w:fill="C0C0C0"/>
          </w:tcPr>
          <w:p w14:paraId="0D784D4D" w14:textId="77777777" w:rsidR="00631E90" w:rsidRDefault="00631E90" w:rsidP="00E81D47">
            <w:pPr>
              <w:rPr>
                <w:rFonts w:ascii="宋体" w:hAnsi="宋体"/>
                <w:b/>
                <w:szCs w:val="21"/>
              </w:rPr>
            </w:pPr>
            <w:r>
              <w:rPr>
                <w:rFonts w:ascii="宋体" w:hAnsi="宋体"/>
                <w:b/>
                <w:szCs w:val="21"/>
              </w:rPr>
              <w:t>模块</w:t>
            </w:r>
          </w:p>
        </w:tc>
        <w:tc>
          <w:tcPr>
            <w:tcW w:w="2094" w:type="dxa"/>
            <w:tcBorders>
              <w:bottom w:val="single" w:sz="4" w:space="0" w:color="auto"/>
            </w:tcBorders>
            <w:shd w:val="clear" w:color="auto" w:fill="C0C0C0"/>
          </w:tcPr>
          <w:p w14:paraId="5B3A2D3B" w14:textId="77777777" w:rsidR="00631E90" w:rsidRDefault="00631E90" w:rsidP="00E81D47">
            <w:pPr>
              <w:rPr>
                <w:rFonts w:ascii="宋体" w:hAnsi="宋体"/>
                <w:b/>
              </w:rPr>
            </w:pPr>
            <w:r>
              <w:rPr>
                <w:rFonts w:ascii="宋体" w:hAnsi="宋体"/>
                <w:b/>
                <w:szCs w:val="21"/>
              </w:rPr>
              <w:t>字段ID</w:t>
            </w:r>
          </w:p>
        </w:tc>
        <w:tc>
          <w:tcPr>
            <w:tcW w:w="1709" w:type="dxa"/>
            <w:tcBorders>
              <w:bottom w:val="single" w:sz="4" w:space="0" w:color="auto"/>
            </w:tcBorders>
            <w:shd w:val="clear" w:color="auto" w:fill="C0C0C0"/>
          </w:tcPr>
          <w:p w14:paraId="61E61B5B" w14:textId="77777777" w:rsidR="00631E90" w:rsidRDefault="00631E90" w:rsidP="00E81D47">
            <w:pPr>
              <w:rPr>
                <w:rFonts w:ascii="宋体" w:hAnsi="宋体"/>
                <w:b/>
              </w:rPr>
            </w:pPr>
            <w:r>
              <w:rPr>
                <w:rFonts w:ascii="宋体" w:hAnsi="宋体"/>
                <w:b/>
                <w:szCs w:val="21"/>
              </w:rPr>
              <w:t>字段名称</w:t>
            </w:r>
          </w:p>
        </w:tc>
        <w:tc>
          <w:tcPr>
            <w:tcW w:w="851" w:type="dxa"/>
            <w:tcBorders>
              <w:bottom w:val="single" w:sz="4" w:space="0" w:color="auto"/>
            </w:tcBorders>
            <w:shd w:val="clear" w:color="auto" w:fill="C0C0C0"/>
          </w:tcPr>
          <w:p w14:paraId="53B4539D" w14:textId="77777777" w:rsidR="00631E90" w:rsidRDefault="00631E90" w:rsidP="00E81D47">
            <w:pPr>
              <w:rPr>
                <w:rFonts w:ascii="宋体" w:hAnsi="宋体"/>
                <w:b/>
              </w:rPr>
            </w:pPr>
            <w:r>
              <w:rPr>
                <w:rFonts w:ascii="宋体" w:hAnsi="宋体"/>
                <w:b/>
                <w:szCs w:val="21"/>
              </w:rPr>
              <w:t>类型</w:t>
            </w:r>
          </w:p>
        </w:tc>
        <w:tc>
          <w:tcPr>
            <w:tcW w:w="708" w:type="dxa"/>
            <w:tcBorders>
              <w:bottom w:val="single" w:sz="4" w:space="0" w:color="auto"/>
            </w:tcBorders>
            <w:shd w:val="clear" w:color="auto" w:fill="C0C0C0"/>
          </w:tcPr>
          <w:p w14:paraId="47F89AE8" w14:textId="77777777" w:rsidR="00631E90" w:rsidRDefault="00631E90" w:rsidP="00E81D47">
            <w:pPr>
              <w:rPr>
                <w:rFonts w:ascii="宋体" w:hAnsi="宋体"/>
                <w:b/>
              </w:rPr>
            </w:pPr>
            <w:r>
              <w:rPr>
                <w:rFonts w:ascii="宋体" w:hAnsi="宋体" w:hint="eastAsia"/>
                <w:b/>
              </w:rPr>
              <w:t>可空</w:t>
            </w:r>
          </w:p>
        </w:tc>
        <w:tc>
          <w:tcPr>
            <w:tcW w:w="2635" w:type="dxa"/>
            <w:tcBorders>
              <w:bottom w:val="single" w:sz="4" w:space="0" w:color="auto"/>
            </w:tcBorders>
            <w:shd w:val="clear" w:color="auto" w:fill="C0C0C0"/>
          </w:tcPr>
          <w:p w14:paraId="275B8D33" w14:textId="77777777" w:rsidR="00631E90" w:rsidRDefault="00631E90" w:rsidP="00E81D47">
            <w:pPr>
              <w:rPr>
                <w:rFonts w:ascii="宋体" w:hAnsi="宋体"/>
                <w:b/>
              </w:rPr>
            </w:pPr>
            <w:r>
              <w:rPr>
                <w:rFonts w:ascii="宋体" w:hAnsi="宋体" w:hint="eastAsia"/>
                <w:b/>
              </w:rPr>
              <w:t>备注</w:t>
            </w:r>
          </w:p>
        </w:tc>
      </w:tr>
      <w:tr w:rsidR="0011055E" w14:paraId="11F6615C" w14:textId="77777777" w:rsidTr="00E81D47">
        <w:trPr>
          <w:cantSplit/>
          <w:trHeight w:val="317"/>
        </w:trPr>
        <w:tc>
          <w:tcPr>
            <w:tcW w:w="983" w:type="dxa"/>
            <w:vMerge w:val="restart"/>
          </w:tcPr>
          <w:p w14:paraId="2B86767B" w14:textId="77777777" w:rsidR="0011055E" w:rsidRPr="00C15726" w:rsidRDefault="0011055E" w:rsidP="00E81D47">
            <w:pPr>
              <w:rPr>
                <w:rFonts w:ascii="宋体" w:hAnsi="宋体"/>
              </w:rPr>
            </w:pPr>
            <w:r>
              <w:rPr>
                <w:rFonts w:ascii="宋体" w:hAnsi="宋体" w:hint="eastAsia"/>
              </w:rPr>
              <w:t>BODY</w:t>
            </w:r>
          </w:p>
        </w:tc>
        <w:tc>
          <w:tcPr>
            <w:tcW w:w="7997" w:type="dxa"/>
            <w:gridSpan w:val="5"/>
          </w:tcPr>
          <w:p w14:paraId="607C0C72" w14:textId="77777777" w:rsidR="0011055E" w:rsidRPr="00ED5E4E" w:rsidRDefault="0011055E" w:rsidP="00E81D47">
            <w:pPr>
              <w:rPr>
                <w:rFonts w:ascii="宋体" w:cs="宋体"/>
                <w:kern w:val="0"/>
                <w:sz w:val="20"/>
                <w:szCs w:val="20"/>
              </w:rPr>
            </w:pPr>
          </w:p>
        </w:tc>
      </w:tr>
      <w:tr w:rsidR="0011055E" w14:paraId="397A80FC" w14:textId="77777777" w:rsidTr="00E81D47">
        <w:trPr>
          <w:cantSplit/>
          <w:trHeight w:val="145"/>
        </w:trPr>
        <w:tc>
          <w:tcPr>
            <w:tcW w:w="983" w:type="dxa"/>
            <w:vMerge/>
          </w:tcPr>
          <w:p w14:paraId="3401C823" w14:textId="77777777" w:rsidR="0011055E" w:rsidRDefault="0011055E" w:rsidP="00E81D47">
            <w:pPr>
              <w:rPr>
                <w:rFonts w:ascii="宋体" w:hAnsi="宋体"/>
              </w:rPr>
            </w:pPr>
          </w:p>
        </w:tc>
        <w:tc>
          <w:tcPr>
            <w:tcW w:w="2094" w:type="dxa"/>
          </w:tcPr>
          <w:p w14:paraId="4367A5A8" w14:textId="77777777" w:rsidR="0011055E" w:rsidRPr="00A560D3" w:rsidRDefault="0011055E" w:rsidP="00E81D47">
            <w:pPr>
              <w:autoSpaceDE w:val="0"/>
              <w:autoSpaceDN w:val="0"/>
              <w:adjustRightInd w:val="0"/>
              <w:spacing w:line="267" w:lineRule="exact"/>
              <w:jc w:val="left"/>
              <w:rPr>
                <w:rFonts w:ascii="宋体" w:cs="宋体"/>
                <w:kern w:val="0"/>
                <w:sz w:val="20"/>
                <w:szCs w:val="20"/>
              </w:rPr>
            </w:pPr>
            <w:r w:rsidRPr="00A560D3">
              <w:rPr>
                <w:rFonts w:ascii="宋体" w:cs="宋体"/>
                <w:kern w:val="0"/>
                <w:sz w:val="20"/>
                <w:szCs w:val="20"/>
              </w:rPr>
              <w:t>MERCHANTID</w:t>
            </w:r>
          </w:p>
        </w:tc>
        <w:tc>
          <w:tcPr>
            <w:tcW w:w="1709" w:type="dxa"/>
          </w:tcPr>
          <w:p w14:paraId="7A4AE7AF" w14:textId="77777777" w:rsidR="0011055E" w:rsidRPr="00A560D3" w:rsidRDefault="0011055E" w:rsidP="00E81D47">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商户唯一标识</w:t>
            </w:r>
          </w:p>
        </w:tc>
        <w:tc>
          <w:tcPr>
            <w:tcW w:w="851" w:type="dxa"/>
          </w:tcPr>
          <w:p w14:paraId="26A7139F" w14:textId="77777777" w:rsidR="0011055E" w:rsidRPr="00A560D3" w:rsidRDefault="0011055E" w:rsidP="00E81D47">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(32)</w:t>
            </w:r>
          </w:p>
        </w:tc>
        <w:tc>
          <w:tcPr>
            <w:tcW w:w="708" w:type="dxa"/>
          </w:tcPr>
          <w:p w14:paraId="72A875BA" w14:textId="77777777" w:rsidR="0011055E" w:rsidRPr="00A560D3" w:rsidRDefault="0011055E" w:rsidP="00E81D47">
            <w:pPr>
              <w:autoSpaceDE w:val="0"/>
              <w:autoSpaceDN w:val="0"/>
              <w:adjustRightInd w:val="0"/>
              <w:spacing w:line="267" w:lineRule="exact"/>
              <w:ind w:left="107"/>
              <w:jc w:val="left"/>
              <w:rPr>
                <w:rFonts w:ascii="宋体" w:cs="宋体"/>
                <w:kern w:val="0"/>
                <w:sz w:val="20"/>
                <w:szCs w:val="20"/>
              </w:rPr>
            </w:pPr>
          </w:p>
        </w:tc>
        <w:tc>
          <w:tcPr>
            <w:tcW w:w="2635" w:type="dxa"/>
          </w:tcPr>
          <w:p w14:paraId="43B95EE6" w14:textId="77777777" w:rsidR="0011055E" w:rsidRPr="00A560D3" w:rsidRDefault="0011055E" w:rsidP="00E81D47">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银行统一提供</w:t>
            </w:r>
          </w:p>
        </w:tc>
      </w:tr>
      <w:tr w:rsidR="0011055E" w14:paraId="317103BE" w14:textId="77777777" w:rsidTr="00E81D47">
        <w:trPr>
          <w:cantSplit/>
          <w:trHeight w:val="145"/>
        </w:trPr>
        <w:tc>
          <w:tcPr>
            <w:tcW w:w="983" w:type="dxa"/>
            <w:vMerge/>
          </w:tcPr>
          <w:p w14:paraId="2BB31ED0" w14:textId="77777777" w:rsidR="0011055E" w:rsidRDefault="0011055E" w:rsidP="00E81D47">
            <w:pPr>
              <w:rPr>
                <w:rFonts w:ascii="宋体" w:hAnsi="宋体"/>
              </w:rPr>
            </w:pPr>
          </w:p>
        </w:tc>
        <w:tc>
          <w:tcPr>
            <w:tcW w:w="2094" w:type="dxa"/>
          </w:tcPr>
          <w:p w14:paraId="11B1CE2F" w14:textId="77777777" w:rsidR="0011055E" w:rsidRPr="00ED5E4E" w:rsidRDefault="0011055E" w:rsidP="00E81D47">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TRANSCODE</w:t>
            </w:r>
          </w:p>
        </w:tc>
        <w:tc>
          <w:tcPr>
            <w:tcW w:w="1709" w:type="dxa"/>
          </w:tcPr>
          <w:p w14:paraId="6D3F9286" w14:textId="77777777" w:rsidR="0011055E" w:rsidRPr="00ED5E4E" w:rsidRDefault="0011055E" w:rsidP="00E81D47">
            <w:pPr>
              <w:rPr>
                <w:rFonts w:ascii="宋体" w:cs="宋体"/>
                <w:kern w:val="0"/>
                <w:sz w:val="20"/>
                <w:szCs w:val="20"/>
              </w:rPr>
            </w:pPr>
            <w:r w:rsidRPr="00A560D3">
              <w:rPr>
                <w:rFonts w:ascii="宋体" w:cs="宋体" w:hint="eastAsia"/>
                <w:kern w:val="0"/>
                <w:sz w:val="20"/>
                <w:szCs w:val="20"/>
              </w:rPr>
              <w:t>交易码</w:t>
            </w:r>
          </w:p>
        </w:tc>
        <w:tc>
          <w:tcPr>
            <w:tcW w:w="851" w:type="dxa"/>
          </w:tcPr>
          <w:p w14:paraId="3AE51A63" w14:textId="77777777" w:rsidR="0011055E" w:rsidRPr="00ED5E4E" w:rsidRDefault="0011055E" w:rsidP="00E81D47">
            <w:pPr>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8</w:t>
            </w:r>
            <w:r w:rsidRPr="00A560D3">
              <w:rPr>
                <w:rFonts w:ascii="宋体" w:cs="宋体"/>
                <w:kern w:val="0"/>
                <w:sz w:val="20"/>
                <w:szCs w:val="20"/>
              </w:rPr>
              <w:t>)</w:t>
            </w:r>
          </w:p>
        </w:tc>
        <w:tc>
          <w:tcPr>
            <w:tcW w:w="708" w:type="dxa"/>
          </w:tcPr>
          <w:p w14:paraId="02321D9D" w14:textId="77777777" w:rsidR="0011055E" w:rsidRPr="00EA7B55" w:rsidRDefault="0011055E" w:rsidP="00E81D47">
            <w:pPr>
              <w:autoSpaceDE w:val="0"/>
              <w:autoSpaceDN w:val="0"/>
              <w:adjustRightInd w:val="0"/>
              <w:spacing w:line="267" w:lineRule="exact"/>
              <w:ind w:left="107"/>
              <w:jc w:val="left"/>
              <w:rPr>
                <w:rFonts w:ascii="宋体" w:cs="宋体"/>
                <w:kern w:val="0"/>
                <w:sz w:val="20"/>
                <w:szCs w:val="20"/>
              </w:rPr>
            </w:pPr>
          </w:p>
        </w:tc>
        <w:tc>
          <w:tcPr>
            <w:tcW w:w="2635" w:type="dxa"/>
          </w:tcPr>
          <w:p w14:paraId="57A6B4C0" w14:textId="77777777" w:rsidR="0011055E" w:rsidRPr="00EA7B55" w:rsidRDefault="0011055E" w:rsidP="002064CD">
            <w:pPr>
              <w:autoSpaceDE w:val="0"/>
              <w:autoSpaceDN w:val="0"/>
              <w:adjustRightInd w:val="0"/>
              <w:spacing w:line="267" w:lineRule="exact"/>
              <w:jc w:val="left"/>
              <w:rPr>
                <w:rFonts w:ascii="宋体" w:cs="宋体"/>
                <w:kern w:val="0"/>
                <w:sz w:val="20"/>
                <w:szCs w:val="20"/>
              </w:rPr>
            </w:pPr>
            <w:r w:rsidRPr="00EA7B55">
              <w:rPr>
                <w:rFonts w:ascii="宋体" w:cs="宋体" w:hint="eastAsia"/>
                <w:kern w:val="0"/>
                <w:sz w:val="20"/>
                <w:szCs w:val="20"/>
              </w:rPr>
              <w:t>OGW000</w:t>
            </w:r>
            <w:r>
              <w:rPr>
                <w:rFonts w:ascii="宋体" w:cs="宋体" w:hint="eastAsia"/>
                <w:kern w:val="0"/>
                <w:sz w:val="20"/>
                <w:szCs w:val="20"/>
              </w:rPr>
              <w:t>65</w:t>
            </w:r>
          </w:p>
        </w:tc>
      </w:tr>
      <w:tr w:rsidR="0011055E" w14:paraId="72D2DB34" w14:textId="77777777" w:rsidTr="00E81D47">
        <w:trPr>
          <w:cantSplit/>
          <w:trHeight w:val="145"/>
        </w:trPr>
        <w:tc>
          <w:tcPr>
            <w:tcW w:w="983" w:type="dxa"/>
            <w:vMerge/>
          </w:tcPr>
          <w:p w14:paraId="57A96045" w14:textId="77777777" w:rsidR="0011055E" w:rsidRDefault="0011055E" w:rsidP="00E81D47">
            <w:pPr>
              <w:rPr>
                <w:rFonts w:ascii="宋体" w:hAnsi="宋体"/>
              </w:rPr>
            </w:pPr>
          </w:p>
        </w:tc>
        <w:tc>
          <w:tcPr>
            <w:tcW w:w="2094" w:type="dxa"/>
          </w:tcPr>
          <w:p w14:paraId="17DF2583" w14:textId="77777777" w:rsidR="0011055E" w:rsidRPr="00A560D3" w:rsidRDefault="0011055E" w:rsidP="00E81D47">
            <w:pPr>
              <w:autoSpaceDE w:val="0"/>
              <w:autoSpaceDN w:val="0"/>
              <w:adjustRightInd w:val="0"/>
              <w:spacing w:line="267" w:lineRule="exact"/>
              <w:jc w:val="left"/>
              <w:rPr>
                <w:rFonts w:ascii="宋体" w:cs="宋体"/>
                <w:kern w:val="0"/>
                <w:sz w:val="20"/>
                <w:szCs w:val="20"/>
              </w:rPr>
            </w:pPr>
            <w:r w:rsidRPr="00A560D3">
              <w:rPr>
                <w:rFonts w:ascii="宋体" w:cs="宋体"/>
                <w:kern w:val="0"/>
                <w:sz w:val="20"/>
                <w:szCs w:val="20"/>
              </w:rPr>
              <w:t>BANKID</w:t>
            </w:r>
          </w:p>
        </w:tc>
        <w:tc>
          <w:tcPr>
            <w:tcW w:w="1709" w:type="dxa"/>
          </w:tcPr>
          <w:p w14:paraId="66AEE263" w14:textId="77777777" w:rsidR="0011055E" w:rsidRPr="00A560D3" w:rsidRDefault="0011055E" w:rsidP="00E81D47">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银行标识</w:t>
            </w:r>
          </w:p>
        </w:tc>
        <w:tc>
          <w:tcPr>
            <w:tcW w:w="851" w:type="dxa"/>
          </w:tcPr>
          <w:p w14:paraId="5E2FDAF6" w14:textId="77777777" w:rsidR="0011055E" w:rsidRPr="00A560D3" w:rsidRDefault="0011055E" w:rsidP="00E81D47">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6</w:t>
            </w:r>
            <w:r w:rsidRPr="00A560D3">
              <w:rPr>
                <w:rFonts w:ascii="宋体" w:cs="宋体"/>
                <w:kern w:val="0"/>
                <w:sz w:val="20"/>
                <w:szCs w:val="20"/>
              </w:rPr>
              <w:t>)</w:t>
            </w:r>
          </w:p>
        </w:tc>
        <w:tc>
          <w:tcPr>
            <w:tcW w:w="708" w:type="dxa"/>
          </w:tcPr>
          <w:p w14:paraId="6CEFF7E4" w14:textId="77777777" w:rsidR="0011055E" w:rsidRPr="00A560D3" w:rsidRDefault="0011055E" w:rsidP="00E81D47">
            <w:pPr>
              <w:autoSpaceDE w:val="0"/>
              <w:autoSpaceDN w:val="0"/>
              <w:adjustRightInd w:val="0"/>
              <w:spacing w:line="267" w:lineRule="exact"/>
              <w:ind w:left="107"/>
              <w:jc w:val="left"/>
              <w:rPr>
                <w:rFonts w:ascii="宋体" w:cs="宋体"/>
                <w:kern w:val="0"/>
                <w:sz w:val="20"/>
                <w:szCs w:val="20"/>
              </w:rPr>
            </w:pPr>
          </w:p>
        </w:tc>
        <w:tc>
          <w:tcPr>
            <w:tcW w:w="2635" w:type="dxa"/>
          </w:tcPr>
          <w:p w14:paraId="4D05CE94" w14:textId="77777777" w:rsidR="0011055E" w:rsidRPr="00A560D3" w:rsidRDefault="0011055E" w:rsidP="00E81D47">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固定值：</w:t>
            </w:r>
            <w:r w:rsidRPr="00A560D3">
              <w:rPr>
                <w:rFonts w:ascii="宋体" w:cs="宋体"/>
                <w:kern w:val="0"/>
                <w:sz w:val="20"/>
                <w:szCs w:val="20"/>
              </w:rPr>
              <w:t>GHB</w:t>
            </w:r>
          </w:p>
        </w:tc>
      </w:tr>
      <w:tr w:rsidR="0011055E" w14:paraId="52A960E1" w14:textId="77777777" w:rsidTr="00E81D47">
        <w:trPr>
          <w:cantSplit/>
          <w:trHeight w:val="145"/>
        </w:trPr>
        <w:tc>
          <w:tcPr>
            <w:tcW w:w="983" w:type="dxa"/>
            <w:vMerge/>
          </w:tcPr>
          <w:p w14:paraId="1E30591F" w14:textId="77777777" w:rsidR="0011055E" w:rsidRDefault="0011055E" w:rsidP="00E81D47">
            <w:pPr>
              <w:rPr>
                <w:rFonts w:ascii="宋体" w:hAnsi="宋体"/>
              </w:rPr>
            </w:pPr>
          </w:p>
        </w:tc>
        <w:tc>
          <w:tcPr>
            <w:tcW w:w="7997" w:type="dxa"/>
            <w:gridSpan w:val="5"/>
          </w:tcPr>
          <w:p w14:paraId="3FD7BE39" w14:textId="77777777" w:rsidR="0011055E" w:rsidRPr="00ED5E4E" w:rsidRDefault="0011055E" w:rsidP="00E81D47">
            <w:pPr>
              <w:rPr>
                <w:rFonts w:ascii="宋体" w:cs="宋体"/>
                <w:kern w:val="0"/>
                <w:sz w:val="20"/>
                <w:szCs w:val="20"/>
              </w:rPr>
            </w:pPr>
            <w:r>
              <w:rPr>
                <w:rFonts w:ascii="宋体" w:cs="宋体" w:hint="eastAsia"/>
                <w:kern w:val="0"/>
                <w:sz w:val="20"/>
                <w:szCs w:val="20"/>
              </w:rPr>
              <w:t>数据加密域都放到XMLPARA里面</w:t>
            </w:r>
          </w:p>
        </w:tc>
      </w:tr>
      <w:tr w:rsidR="0011055E" w14:paraId="06A9462E" w14:textId="77777777" w:rsidTr="00E81D47">
        <w:trPr>
          <w:cantSplit/>
          <w:trHeight w:val="145"/>
        </w:trPr>
        <w:tc>
          <w:tcPr>
            <w:tcW w:w="983" w:type="dxa"/>
            <w:vMerge/>
          </w:tcPr>
          <w:p w14:paraId="46F67F37" w14:textId="77777777" w:rsidR="0011055E" w:rsidRDefault="0011055E" w:rsidP="00E81D47">
            <w:pPr>
              <w:rPr>
                <w:rFonts w:ascii="宋体" w:hAnsi="宋体"/>
              </w:rPr>
            </w:pPr>
          </w:p>
        </w:tc>
        <w:tc>
          <w:tcPr>
            <w:tcW w:w="7997" w:type="dxa"/>
            <w:gridSpan w:val="5"/>
          </w:tcPr>
          <w:p w14:paraId="797B34E6" w14:textId="77777777" w:rsidR="0011055E" w:rsidRPr="00A560D3" w:rsidRDefault="0011055E" w:rsidP="00E81D47">
            <w:pPr>
              <w:autoSpaceDE w:val="0"/>
              <w:autoSpaceDN w:val="0"/>
              <w:adjustRightInd w:val="0"/>
              <w:spacing w:line="283" w:lineRule="exact"/>
              <w:jc w:val="left"/>
              <w:rPr>
                <w:rFonts w:ascii="宋体" w:cs="宋体"/>
                <w:kern w:val="0"/>
                <w:sz w:val="20"/>
                <w:szCs w:val="20"/>
              </w:rPr>
            </w:pPr>
            <w:r w:rsidRPr="00A560D3">
              <w:rPr>
                <w:rFonts w:ascii="宋体" w:cs="宋体" w:hint="eastAsia"/>
                <w:kern w:val="0"/>
                <w:sz w:val="20"/>
                <w:szCs w:val="20"/>
              </w:rPr>
              <w:t>以下信息，只有</w:t>
            </w:r>
            <w:r w:rsidRPr="001C22AB">
              <w:rPr>
                <w:rFonts w:ascii="宋体" w:cs="宋体"/>
                <w:kern w:val="0"/>
                <w:sz w:val="20"/>
                <w:szCs w:val="20"/>
              </w:rPr>
              <w:t>errorCode =0</w:t>
            </w:r>
            <w:r w:rsidRPr="00A560D3">
              <w:rPr>
                <w:rFonts w:ascii="宋体" w:cs="宋体" w:hint="eastAsia"/>
                <w:kern w:val="0"/>
                <w:sz w:val="20"/>
                <w:szCs w:val="20"/>
              </w:rPr>
              <w:t>时才返回，即正常响应时才返回</w:t>
            </w:r>
          </w:p>
        </w:tc>
      </w:tr>
      <w:tr w:rsidR="0011055E" w14:paraId="2597C89F" w14:textId="77777777" w:rsidTr="00E81D47">
        <w:trPr>
          <w:cantSplit/>
          <w:trHeight w:val="145"/>
        </w:trPr>
        <w:tc>
          <w:tcPr>
            <w:tcW w:w="983" w:type="dxa"/>
            <w:vMerge/>
          </w:tcPr>
          <w:p w14:paraId="26F61879" w14:textId="77777777" w:rsidR="0011055E" w:rsidRDefault="0011055E" w:rsidP="00E81D47">
            <w:pPr>
              <w:rPr>
                <w:rFonts w:ascii="宋体" w:hAnsi="宋体"/>
              </w:rPr>
            </w:pPr>
          </w:p>
        </w:tc>
        <w:tc>
          <w:tcPr>
            <w:tcW w:w="2094" w:type="dxa"/>
          </w:tcPr>
          <w:p w14:paraId="4A15918E" w14:textId="77777777" w:rsidR="0011055E" w:rsidRPr="00ED5E4E" w:rsidRDefault="0011055E" w:rsidP="00E81D47">
            <w:pPr>
              <w:rPr>
                <w:rFonts w:ascii="宋体" w:cs="宋体"/>
                <w:kern w:val="0"/>
                <w:sz w:val="20"/>
                <w:szCs w:val="20"/>
              </w:rPr>
            </w:pPr>
            <w:r w:rsidRPr="00ED5E4E">
              <w:rPr>
                <w:rFonts w:ascii="宋体" w:cs="宋体" w:hint="eastAsia"/>
                <w:kern w:val="0"/>
                <w:sz w:val="20"/>
                <w:szCs w:val="20"/>
              </w:rPr>
              <w:t>RESJNLNO</w:t>
            </w:r>
          </w:p>
        </w:tc>
        <w:tc>
          <w:tcPr>
            <w:tcW w:w="1709" w:type="dxa"/>
          </w:tcPr>
          <w:p w14:paraId="387DC5E2" w14:textId="77777777" w:rsidR="0011055E" w:rsidRPr="00ED5E4E" w:rsidRDefault="0011055E" w:rsidP="00E81D47">
            <w:pPr>
              <w:rPr>
                <w:rFonts w:ascii="宋体" w:cs="宋体"/>
                <w:kern w:val="0"/>
                <w:sz w:val="20"/>
                <w:szCs w:val="20"/>
              </w:rPr>
            </w:pPr>
            <w:r w:rsidRPr="00ED5E4E">
              <w:rPr>
                <w:rFonts w:ascii="宋体" w:cs="宋体" w:hint="eastAsia"/>
                <w:kern w:val="0"/>
                <w:sz w:val="20"/>
                <w:szCs w:val="20"/>
              </w:rPr>
              <w:t>银行交易流水号</w:t>
            </w:r>
          </w:p>
        </w:tc>
        <w:tc>
          <w:tcPr>
            <w:tcW w:w="851" w:type="dxa"/>
          </w:tcPr>
          <w:p w14:paraId="4C1D4C03" w14:textId="77777777" w:rsidR="0011055E" w:rsidRPr="00ED5E4E" w:rsidRDefault="0011055E" w:rsidP="00E81D47">
            <w:pPr>
              <w:rPr>
                <w:rFonts w:ascii="宋体" w:cs="宋体"/>
                <w:kern w:val="0"/>
                <w:sz w:val="20"/>
                <w:szCs w:val="20"/>
              </w:rPr>
            </w:pPr>
            <w:r w:rsidRPr="00ED5E4E">
              <w:rPr>
                <w:rFonts w:ascii="宋体" w:cs="宋体" w:hint="eastAsia"/>
                <w:kern w:val="0"/>
                <w:sz w:val="20"/>
                <w:szCs w:val="20"/>
              </w:rPr>
              <w:t>C(32)</w:t>
            </w:r>
          </w:p>
        </w:tc>
        <w:tc>
          <w:tcPr>
            <w:tcW w:w="708" w:type="dxa"/>
          </w:tcPr>
          <w:p w14:paraId="1AF9F1EC" w14:textId="77777777" w:rsidR="0011055E" w:rsidRPr="00ED5E4E" w:rsidRDefault="0011055E" w:rsidP="00E81D47">
            <w:pPr>
              <w:rPr>
                <w:rFonts w:ascii="宋体" w:cs="宋体"/>
                <w:kern w:val="0"/>
                <w:sz w:val="20"/>
                <w:szCs w:val="20"/>
              </w:rPr>
            </w:pPr>
            <w:r w:rsidRPr="00ED5E4E">
              <w:rPr>
                <w:rFonts w:ascii="宋体" w:cs="宋体" w:hint="eastAsia"/>
                <w:kern w:val="0"/>
                <w:sz w:val="20"/>
                <w:szCs w:val="20"/>
              </w:rPr>
              <w:t>否</w:t>
            </w:r>
          </w:p>
        </w:tc>
        <w:tc>
          <w:tcPr>
            <w:tcW w:w="2635" w:type="dxa"/>
          </w:tcPr>
          <w:p w14:paraId="01C2B49E" w14:textId="77777777" w:rsidR="0011055E" w:rsidRPr="00ED5E4E" w:rsidRDefault="0011055E" w:rsidP="00E81D47">
            <w:pPr>
              <w:rPr>
                <w:rFonts w:ascii="宋体" w:cs="宋体"/>
                <w:kern w:val="0"/>
                <w:sz w:val="20"/>
                <w:szCs w:val="20"/>
              </w:rPr>
            </w:pPr>
            <w:r w:rsidRPr="00ED5E4E">
              <w:rPr>
                <w:rFonts w:ascii="宋体" w:cs="宋体" w:hint="eastAsia"/>
                <w:kern w:val="0"/>
                <w:sz w:val="20"/>
                <w:szCs w:val="20"/>
              </w:rPr>
              <w:t>银行交易流水号</w:t>
            </w:r>
          </w:p>
        </w:tc>
      </w:tr>
      <w:tr w:rsidR="0011055E" w14:paraId="10D95616" w14:textId="77777777" w:rsidTr="00E81D47">
        <w:trPr>
          <w:cantSplit/>
          <w:trHeight w:val="145"/>
        </w:trPr>
        <w:tc>
          <w:tcPr>
            <w:tcW w:w="983" w:type="dxa"/>
            <w:vMerge/>
          </w:tcPr>
          <w:p w14:paraId="4AF85095" w14:textId="77777777" w:rsidR="0011055E" w:rsidRDefault="0011055E" w:rsidP="00E81D47">
            <w:pPr>
              <w:rPr>
                <w:rFonts w:ascii="宋体" w:hAnsi="宋体"/>
              </w:rPr>
            </w:pPr>
          </w:p>
        </w:tc>
        <w:tc>
          <w:tcPr>
            <w:tcW w:w="2094" w:type="dxa"/>
          </w:tcPr>
          <w:p w14:paraId="33384649" w14:textId="77777777" w:rsidR="0011055E" w:rsidRPr="00ED5E4E" w:rsidRDefault="0011055E" w:rsidP="00E81D47">
            <w:pPr>
              <w:rPr>
                <w:rFonts w:ascii="宋体" w:cs="宋体"/>
                <w:kern w:val="0"/>
                <w:sz w:val="20"/>
                <w:szCs w:val="20"/>
              </w:rPr>
            </w:pPr>
            <w:r w:rsidRPr="00ED5E4E">
              <w:rPr>
                <w:rFonts w:ascii="宋体" w:cs="宋体" w:hint="eastAsia"/>
                <w:kern w:val="0"/>
                <w:sz w:val="20"/>
                <w:szCs w:val="20"/>
              </w:rPr>
              <w:t>TRANSDT</w:t>
            </w:r>
          </w:p>
        </w:tc>
        <w:tc>
          <w:tcPr>
            <w:tcW w:w="1709" w:type="dxa"/>
          </w:tcPr>
          <w:p w14:paraId="10ED366A" w14:textId="77777777" w:rsidR="0011055E" w:rsidRPr="00ED5E4E" w:rsidRDefault="0011055E" w:rsidP="00E81D47">
            <w:pPr>
              <w:rPr>
                <w:rFonts w:ascii="宋体" w:cs="宋体"/>
                <w:kern w:val="0"/>
                <w:sz w:val="20"/>
                <w:szCs w:val="20"/>
              </w:rPr>
            </w:pPr>
            <w:r w:rsidRPr="00ED5E4E">
              <w:rPr>
                <w:rFonts w:ascii="宋体" w:cs="宋体" w:hint="eastAsia"/>
                <w:kern w:val="0"/>
                <w:sz w:val="20"/>
                <w:szCs w:val="20"/>
              </w:rPr>
              <w:t>交易日期</w:t>
            </w:r>
          </w:p>
        </w:tc>
        <w:tc>
          <w:tcPr>
            <w:tcW w:w="851" w:type="dxa"/>
          </w:tcPr>
          <w:p w14:paraId="774D3674" w14:textId="77777777" w:rsidR="0011055E" w:rsidRPr="00ED5E4E" w:rsidRDefault="0011055E" w:rsidP="00E81D47">
            <w:pPr>
              <w:rPr>
                <w:rFonts w:ascii="宋体" w:cs="宋体"/>
                <w:kern w:val="0"/>
                <w:sz w:val="20"/>
                <w:szCs w:val="20"/>
              </w:rPr>
            </w:pPr>
            <w:r w:rsidRPr="00ED5E4E">
              <w:rPr>
                <w:rFonts w:ascii="宋体" w:cs="宋体" w:hint="eastAsia"/>
                <w:kern w:val="0"/>
                <w:sz w:val="20"/>
                <w:szCs w:val="20"/>
              </w:rPr>
              <w:t>D</w:t>
            </w:r>
          </w:p>
        </w:tc>
        <w:tc>
          <w:tcPr>
            <w:tcW w:w="708" w:type="dxa"/>
          </w:tcPr>
          <w:p w14:paraId="682EF7F3" w14:textId="77777777" w:rsidR="0011055E" w:rsidRPr="00ED5E4E" w:rsidRDefault="0011055E" w:rsidP="00E81D47">
            <w:pPr>
              <w:rPr>
                <w:rFonts w:ascii="宋体" w:cs="宋体"/>
                <w:kern w:val="0"/>
                <w:sz w:val="20"/>
                <w:szCs w:val="20"/>
              </w:rPr>
            </w:pPr>
            <w:r w:rsidRPr="00ED5E4E">
              <w:rPr>
                <w:rFonts w:ascii="宋体" w:cs="宋体" w:hint="eastAsia"/>
                <w:kern w:val="0"/>
                <w:sz w:val="20"/>
                <w:szCs w:val="20"/>
              </w:rPr>
              <w:t>否</w:t>
            </w:r>
          </w:p>
        </w:tc>
        <w:tc>
          <w:tcPr>
            <w:tcW w:w="2635" w:type="dxa"/>
          </w:tcPr>
          <w:p w14:paraId="6CEB1033" w14:textId="77777777" w:rsidR="0011055E" w:rsidRPr="00ED5E4E" w:rsidRDefault="0011055E" w:rsidP="00E81D47">
            <w:pPr>
              <w:rPr>
                <w:rFonts w:ascii="宋体" w:cs="宋体"/>
                <w:kern w:val="0"/>
                <w:sz w:val="20"/>
                <w:szCs w:val="20"/>
              </w:rPr>
            </w:pPr>
            <w:r w:rsidRPr="00ED5E4E">
              <w:rPr>
                <w:rFonts w:ascii="宋体" w:cs="宋体" w:hint="eastAsia"/>
                <w:kern w:val="0"/>
                <w:sz w:val="20"/>
                <w:szCs w:val="20"/>
              </w:rPr>
              <w:t>YYYYMMDD</w:t>
            </w:r>
          </w:p>
        </w:tc>
      </w:tr>
      <w:tr w:rsidR="0011055E" w14:paraId="3EAC5F3E" w14:textId="77777777" w:rsidTr="00E81D47">
        <w:trPr>
          <w:cantSplit/>
          <w:trHeight w:val="145"/>
        </w:trPr>
        <w:tc>
          <w:tcPr>
            <w:tcW w:w="983" w:type="dxa"/>
            <w:vMerge/>
          </w:tcPr>
          <w:p w14:paraId="7CC850A5" w14:textId="77777777" w:rsidR="0011055E" w:rsidRDefault="0011055E" w:rsidP="00E81D47">
            <w:pPr>
              <w:rPr>
                <w:rFonts w:ascii="宋体" w:hAnsi="宋体"/>
              </w:rPr>
            </w:pPr>
          </w:p>
        </w:tc>
        <w:tc>
          <w:tcPr>
            <w:tcW w:w="2094" w:type="dxa"/>
          </w:tcPr>
          <w:p w14:paraId="2BCAD529" w14:textId="77777777" w:rsidR="0011055E" w:rsidRPr="00ED5E4E" w:rsidRDefault="0011055E" w:rsidP="00E81D47">
            <w:pPr>
              <w:rPr>
                <w:rFonts w:ascii="宋体" w:cs="宋体"/>
                <w:kern w:val="0"/>
                <w:sz w:val="20"/>
                <w:szCs w:val="20"/>
              </w:rPr>
            </w:pPr>
            <w:r w:rsidRPr="00ED5E4E">
              <w:rPr>
                <w:rFonts w:ascii="宋体" w:cs="宋体" w:hint="eastAsia"/>
                <w:kern w:val="0"/>
                <w:sz w:val="20"/>
                <w:szCs w:val="20"/>
              </w:rPr>
              <w:t>TRANSTM</w:t>
            </w:r>
          </w:p>
        </w:tc>
        <w:tc>
          <w:tcPr>
            <w:tcW w:w="1709" w:type="dxa"/>
          </w:tcPr>
          <w:p w14:paraId="1F604C41" w14:textId="77777777" w:rsidR="0011055E" w:rsidRPr="00ED5E4E" w:rsidRDefault="0011055E" w:rsidP="00E81D47">
            <w:pPr>
              <w:rPr>
                <w:rFonts w:ascii="宋体" w:cs="宋体"/>
                <w:kern w:val="0"/>
                <w:sz w:val="20"/>
                <w:szCs w:val="20"/>
              </w:rPr>
            </w:pPr>
            <w:r w:rsidRPr="00ED5E4E">
              <w:rPr>
                <w:rFonts w:ascii="宋体" w:cs="宋体" w:hint="eastAsia"/>
                <w:kern w:val="0"/>
                <w:sz w:val="20"/>
                <w:szCs w:val="20"/>
              </w:rPr>
              <w:t>交易时间</w:t>
            </w:r>
          </w:p>
        </w:tc>
        <w:tc>
          <w:tcPr>
            <w:tcW w:w="851" w:type="dxa"/>
          </w:tcPr>
          <w:p w14:paraId="4C5A2298" w14:textId="77777777" w:rsidR="0011055E" w:rsidRPr="00ED5E4E" w:rsidRDefault="0011055E" w:rsidP="00E81D47">
            <w:pPr>
              <w:rPr>
                <w:rFonts w:ascii="宋体" w:cs="宋体"/>
                <w:kern w:val="0"/>
                <w:sz w:val="20"/>
                <w:szCs w:val="20"/>
              </w:rPr>
            </w:pPr>
            <w:r w:rsidRPr="00ED5E4E">
              <w:rPr>
                <w:rFonts w:ascii="宋体" w:cs="宋体" w:hint="eastAsia"/>
                <w:kern w:val="0"/>
                <w:sz w:val="20"/>
                <w:szCs w:val="20"/>
              </w:rPr>
              <w:t>T</w:t>
            </w:r>
          </w:p>
        </w:tc>
        <w:tc>
          <w:tcPr>
            <w:tcW w:w="708" w:type="dxa"/>
          </w:tcPr>
          <w:p w14:paraId="38EDF7E9" w14:textId="77777777" w:rsidR="0011055E" w:rsidRPr="00ED5E4E" w:rsidRDefault="0011055E" w:rsidP="00E81D47">
            <w:pPr>
              <w:rPr>
                <w:rFonts w:ascii="宋体" w:cs="宋体"/>
                <w:kern w:val="0"/>
                <w:sz w:val="20"/>
                <w:szCs w:val="20"/>
              </w:rPr>
            </w:pPr>
            <w:r w:rsidRPr="00ED5E4E">
              <w:rPr>
                <w:rFonts w:ascii="宋体" w:cs="宋体" w:hint="eastAsia"/>
                <w:kern w:val="0"/>
                <w:sz w:val="20"/>
                <w:szCs w:val="20"/>
              </w:rPr>
              <w:t>否</w:t>
            </w:r>
          </w:p>
        </w:tc>
        <w:tc>
          <w:tcPr>
            <w:tcW w:w="2635" w:type="dxa"/>
          </w:tcPr>
          <w:p w14:paraId="1C4C858E" w14:textId="77777777" w:rsidR="0011055E" w:rsidRPr="00ED5E4E" w:rsidRDefault="0011055E" w:rsidP="00E81D47">
            <w:pPr>
              <w:rPr>
                <w:rFonts w:ascii="宋体" w:cs="宋体"/>
                <w:kern w:val="0"/>
                <w:sz w:val="20"/>
                <w:szCs w:val="20"/>
              </w:rPr>
            </w:pPr>
            <w:r w:rsidRPr="00ED5E4E">
              <w:rPr>
                <w:rFonts w:ascii="宋体" w:cs="宋体" w:hint="eastAsia"/>
                <w:kern w:val="0"/>
                <w:sz w:val="20"/>
                <w:szCs w:val="20"/>
              </w:rPr>
              <w:t>HHMMSS</w:t>
            </w:r>
          </w:p>
        </w:tc>
      </w:tr>
      <w:tr w:rsidR="0011055E" w14:paraId="57D91E67" w14:textId="77777777" w:rsidTr="00E81D47">
        <w:trPr>
          <w:cantSplit/>
          <w:trHeight w:val="145"/>
          <w:ins w:id="4707" w:author="wincol" w:date="2016-03-29T14:25:00Z"/>
        </w:trPr>
        <w:tc>
          <w:tcPr>
            <w:tcW w:w="983" w:type="dxa"/>
            <w:vMerge/>
          </w:tcPr>
          <w:p w14:paraId="75CEB260" w14:textId="77777777" w:rsidR="0011055E" w:rsidRDefault="0011055E" w:rsidP="00E81D47">
            <w:pPr>
              <w:rPr>
                <w:ins w:id="4708" w:author="wincol" w:date="2016-03-29T14:25:00Z"/>
                <w:rFonts w:ascii="宋体" w:hAnsi="宋体"/>
              </w:rPr>
            </w:pPr>
          </w:p>
        </w:tc>
        <w:tc>
          <w:tcPr>
            <w:tcW w:w="2094" w:type="dxa"/>
          </w:tcPr>
          <w:p w14:paraId="159DF973" w14:textId="77777777" w:rsidR="0011055E" w:rsidRPr="00ED5E4E" w:rsidRDefault="0011055E" w:rsidP="00E81D47">
            <w:pPr>
              <w:rPr>
                <w:ins w:id="4709" w:author="wincol" w:date="2016-03-29T14:25:00Z"/>
                <w:rFonts w:ascii="宋体" w:cs="宋体"/>
                <w:kern w:val="0"/>
                <w:sz w:val="20"/>
                <w:szCs w:val="20"/>
              </w:rPr>
            </w:pPr>
            <w:ins w:id="4710" w:author="wincol" w:date="2016-03-29T14:25:00Z">
              <w:r>
                <w:rPr>
                  <w:rFonts w:ascii="宋体" w:cs="宋体" w:hint="eastAsia"/>
                  <w:kern w:val="0"/>
                  <w:sz w:val="20"/>
                  <w:szCs w:val="20"/>
                </w:rPr>
                <w:t>EXT_FILED1</w:t>
              </w:r>
            </w:ins>
          </w:p>
        </w:tc>
        <w:tc>
          <w:tcPr>
            <w:tcW w:w="1709" w:type="dxa"/>
          </w:tcPr>
          <w:p w14:paraId="68776BE5" w14:textId="77777777" w:rsidR="0011055E" w:rsidRPr="00ED5E4E" w:rsidRDefault="0011055E" w:rsidP="00E81D47">
            <w:pPr>
              <w:rPr>
                <w:ins w:id="4711" w:author="wincol" w:date="2016-03-29T14:25:00Z"/>
                <w:rFonts w:ascii="宋体" w:cs="宋体"/>
                <w:kern w:val="0"/>
                <w:sz w:val="20"/>
                <w:szCs w:val="20"/>
              </w:rPr>
            </w:pPr>
            <w:ins w:id="4712" w:author="wincol" w:date="2016-03-29T14:25:00Z">
              <w:r>
                <w:rPr>
                  <w:rFonts w:ascii="宋体" w:cs="宋体" w:hint="eastAsia"/>
                  <w:kern w:val="0"/>
                  <w:sz w:val="20"/>
                  <w:szCs w:val="20"/>
                </w:rPr>
                <w:t>备用字段1</w:t>
              </w:r>
            </w:ins>
          </w:p>
        </w:tc>
        <w:tc>
          <w:tcPr>
            <w:tcW w:w="851" w:type="dxa"/>
          </w:tcPr>
          <w:p w14:paraId="48731618" w14:textId="77777777" w:rsidR="0011055E" w:rsidRPr="00ED5E4E" w:rsidRDefault="0011055E" w:rsidP="00E81D47">
            <w:pPr>
              <w:rPr>
                <w:ins w:id="4713" w:author="wincol" w:date="2016-03-29T14:25:00Z"/>
                <w:rFonts w:ascii="宋体" w:cs="宋体"/>
                <w:kern w:val="0"/>
                <w:sz w:val="20"/>
                <w:szCs w:val="20"/>
              </w:rPr>
            </w:pPr>
            <w:ins w:id="4714" w:author="wincol" w:date="2016-03-29T14:25: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022371C3" w14:textId="77777777" w:rsidR="0011055E" w:rsidRPr="00ED5E4E" w:rsidRDefault="0011055E" w:rsidP="00E81D47">
            <w:pPr>
              <w:rPr>
                <w:ins w:id="4715" w:author="wincol" w:date="2016-03-29T14:25:00Z"/>
                <w:rFonts w:ascii="宋体" w:cs="宋体"/>
                <w:kern w:val="0"/>
                <w:sz w:val="20"/>
                <w:szCs w:val="20"/>
              </w:rPr>
            </w:pPr>
            <w:ins w:id="4716" w:author="wincol" w:date="2016-03-29T14:25:00Z">
              <w:r>
                <w:rPr>
                  <w:rFonts w:ascii="宋体" w:hAnsi="宋体" w:hint="eastAsia"/>
                </w:rPr>
                <w:t>是</w:t>
              </w:r>
            </w:ins>
          </w:p>
        </w:tc>
        <w:tc>
          <w:tcPr>
            <w:tcW w:w="2635" w:type="dxa"/>
          </w:tcPr>
          <w:p w14:paraId="24CFED8E" w14:textId="77777777" w:rsidR="0011055E" w:rsidRPr="00ED5E4E" w:rsidRDefault="0011055E" w:rsidP="00E81D47">
            <w:pPr>
              <w:rPr>
                <w:ins w:id="4717" w:author="wincol" w:date="2016-03-29T14:25:00Z"/>
                <w:rFonts w:ascii="宋体" w:cs="宋体"/>
                <w:kern w:val="0"/>
                <w:sz w:val="20"/>
                <w:szCs w:val="20"/>
              </w:rPr>
            </w:pPr>
            <w:ins w:id="4718" w:author="wincol" w:date="2016-03-29T14:25:00Z">
              <w:r>
                <w:rPr>
                  <w:rFonts w:ascii="宋体" w:cs="宋体" w:hint="eastAsia"/>
                  <w:kern w:val="0"/>
                  <w:sz w:val="20"/>
                  <w:szCs w:val="20"/>
                </w:rPr>
                <w:t>备用字段1</w:t>
              </w:r>
            </w:ins>
          </w:p>
        </w:tc>
      </w:tr>
      <w:tr w:rsidR="0011055E" w14:paraId="34456987" w14:textId="77777777" w:rsidTr="00E81D47">
        <w:trPr>
          <w:cantSplit/>
          <w:trHeight w:val="145"/>
          <w:ins w:id="4719" w:author="wincol" w:date="2016-03-29T14:25:00Z"/>
        </w:trPr>
        <w:tc>
          <w:tcPr>
            <w:tcW w:w="983" w:type="dxa"/>
            <w:vMerge/>
          </w:tcPr>
          <w:p w14:paraId="3F7040A4" w14:textId="77777777" w:rsidR="0011055E" w:rsidRDefault="0011055E" w:rsidP="00E81D47">
            <w:pPr>
              <w:rPr>
                <w:ins w:id="4720" w:author="wincol" w:date="2016-03-29T14:25:00Z"/>
                <w:rFonts w:ascii="宋体" w:hAnsi="宋体"/>
              </w:rPr>
            </w:pPr>
          </w:p>
        </w:tc>
        <w:tc>
          <w:tcPr>
            <w:tcW w:w="2094" w:type="dxa"/>
          </w:tcPr>
          <w:p w14:paraId="506CAAA5" w14:textId="77777777" w:rsidR="0011055E" w:rsidRPr="00ED5E4E" w:rsidRDefault="0011055E" w:rsidP="00E81D47">
            <w:pPr>
              <w:rPr>
                <w:ins w:id="4721" w:author="wincol" w:date="2016-03-29T14:25:00Z"/>
                <w:rFonts w:ascii="宋体" w:cs="宋体"/>
                <w:kern w:val="0"/>
                <w:sz w:val="20"/>
                <w:szCs w:val="20"/>
              </w:rPr>
            </w:pPr>
            <w:ins w:id="4722" w:author="wincol" w:date="2016-03-29T14:25:00Z">
              <w:r>
                <w:rPr>
                  <w:rFonts w:ascii="宋体" w:cs="宋体" w:hint="eastAsia"/>
                  <w:kern w:val="0"/>
                  <w:sz w:val="20"/>
                  <w:szCs w:val="20"/>
                </w:rPr>
                <w:t>EXT_FILED2</w:t>
              </w:r>
            </w:ins>
          </w:p>
        </w:tc>
        <w:tc>
          <w:tcPr>
            <w:tcW w:w="1709" w:type="dxa"/>
          </w:tcPr>
          <w:p w14:paraId="73DB5853" w14:textId="77777777" w:rsidR="0011055E" w:rsidRPr="00ED5E4E" w:rsidRDefault="0011055E" w:rsidP="00E81D47">
            <w:pPr>
              <w:rPr>
                <w:ins w:id="4723" w:author="wincol" w:date="2016-03-29T14:25:00Z"/>
                <w:rFonts w:ascii="宋体" w:cs="宋体"/>
                <w:kern w:val="0"/>
                <w:sz w:val="20"/>
                <w:szCs w:val="20"/>
              </w:rPr>
            </w:pPr>
            <w:ins w:id="4724" w:author="wincol" w:date="2016-03-29T14:25:00Z">
              <w:r>
                <w:rPr>
                  <w:rFonts w:ascii="宋体" w:cs="宋体" w:hint="eastAsia"/>
                  <w:kern w:val="0"/>
                  <w:sz w:val="20"/>
                  <w:szCs w:val="20"/>
                </w:rPr>
                <w:t>备用字段2</w:t>
              </w:r>
            </w:ins>
          </w:p>
        </w:tc>
        <w:tc>
          <w:tcPr>
            <w:tcW w:w="851" w:type="dxa"/>
          </w:tcPr>
          <w:p w14:paraId="40D866EE" w14:textId="77777777" w:rsidR="0011055E" w:rsidRPr="00ED5E4E" w:rsidRDefault="0011055E" w:rsidP="00E81D47">
            <w:pPr>
              <w:rPr>
                <w:ins w:id="4725" w:author="wincol" w:date="2016-03-29T14:25:00Z"/>
                <w:rFonts w:ascii="宋体" w:cs="宋体"/>
                <w:kern w:val="0"/>
                <w:sz w:val="20"/>
                <w:szCs w:val="20"/>
              </w:rPr>
            </w:pPr>
            <w:ins w:id="4726" w:author="wincol" w:date="2016-03-29T14:25: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48F19F30" w14:textId="77777777" w:rsidR="0011055E" w:rsidRPr="00ED5E4E" w:rsidRDefault="0011055E" w:rsidP="00E81D47">
            <w:pPr>
              <w:rPr>
                <w:ins w:id="4727" w:author="wincol" w:date="2016-03-29T14:25:00Z"/>
                <w:rFonts w:ascii="宋体" w:cs="宋体"/>
                <w:kern w:val="0"/>
                <w:sz w:val="20"/>
                <w:szCs w:val="20"/>
              </w:rPr>
            </w:pPr>
            <w:ins w:id="4728" w:author="wincol" w:date="2016-03-29T14:25:00Z">
              <w:r>
                <w:rPr>
                  <w:rFonts w:ascii="宋体" w:hAnsi="宋体" w:hint="eastAsia"/>
                </w:rPr>
                <w:t>是</w:t>
              </w:r>
            </w:ins>
          </w:p>
        </w:tc>
        <w:tc>
          <w:tcPr>
            <w:tcW w:w="2635" w:type="dxa"/>
          </w:tcPr>
          <w:p w14:paraId="7874CF66" w14:textId="77777777" w:rsidR="0011055E" w:rsidRPr="00ED5E4E" w:rsidRDefault="0011055E" w:rsidP="00E81D47">
            <w:pPr>
              <w:rPr>
                <w:ins w:id="4729" w:author="wincol" w:date="2016-03-29T14:25:00Z"/>
                <w:rFonts w:ascii="宋体" w:cs="宋体"/>
                <w:kern w:val="0"/>
                <w:sz w:val="20"/>
                <w:szCs w:val="20"/>
              </w:rPr>
            </w:pPr>
            <w:ins w:id="4730" w:author="wincol" w:date="2016-03-29T14:25:00Z">
              <w:r>
                <w:rPr>
                  <w:rFonts w:ascii="宋体" w:cs="宋体" w:hint="eastAsia"/>
                  <w:kern w:val="0"/>
                  <w:sz w:val="20"/>
                  <w:szCs w:val="20"/>
                </w:rPr>
                <w:t>备用字段2</w:t>
              </w:r>
            </w:ins>
          </w:p>
        </w:tc>
      </w:tr>
      <w:tr w:rsidR="0011055E" w14:paraId="790DEE66" w14:textId="77777777" w:rsidTr="00E81D47">
        <w:trPr>
          <w:cantSplit/>
          <w:trHeight w:val="145"/>
          <w:ins w:id="4731" w:author="wincol" w:date="2016-03-29T14:25:00Z"/>
        </w:trPr>
        <w:tc>
          <w:tcPr>
            <w:tcW w:w="983" w:type="dxa"/>
            <w:vMerge/>
          </w:tcPr>
          <w:p w14:paraId="65EE220E" w14:textId="77777777" w:rsidR="0011055E" w:rsidRDefault="0011055E" w:rsidP="00E81D47">
            <w:pPr>
              <w:rPr>
                <w:ins w:id="4732" w:author="wincol" w:date="2016-03-29T14:25:00Z"/>
                <w:rFonts w:ascii="宋体" w:hAnsi="宋体"/>
              </w:rPr>
            </w:pPr>
          </w:p>
        </w:tc>
        <w:tc>
          <w:tcPr>
            <w:tcW w:w="2094" w:type="dxa"/>
          </w:tcPr>
          <w:p w14:paraId="7B9D4DE5" w14:textId="77777777" w:rsidR="0011055E" w:rsidRPr="00ED5E4E" w:rsidRDefault="0011055E" w:rsidP="00E81D47">
            <w:pPr>
              <w:rPr>
                <w:ins w:id="4733" w:author="wincol" w:date="2016-03-29T14:25:00Z"/>
                <w:rFonts w:ascii="宋体" w:cs="宋体"/>
                <w:kern w:val="0"/>
                <w:sz w:val="20"/>
                <w:szCs w:val="20"/>
              </w:rPr>
            </w:pPr>
            <w:ins w:id="4734" w:author="wincol" w:date="2016-03-29T14:25:00Z">
              <w:r>
                <w:rPr>
                  <w:rFonts w:ascii="宋体" w:cs="宋体" w:hint="eastAsia"/>
                  <w:kern w:val="0"/>
                  <w:sz w:val="20"/>
                  <w:szCs w:val="20"/>
                </w:rPr>
                <w:t>EXT_FILED3</w:t>
              </w:r>
            </w:ins>
          </w:p>
        </w:tc>
        <w:tc>
          <w:tcPr>
            <w:tcW w:w="1709" w:type="dxa"/>
          </w:tcPr>
          <w:p w14:paraId="5CC25016" w14:textId="77777777" w:rsidR="0011055E" w:rsidRPr="00ED5E4E" w:rsidRDefault="0011055E" w:rsidP="00E81D47">
            <w:pPr>
              <w:rPr>
                <w:ins w:id="4735" w:author="wincol" w:date="2016-03-29T14:25:00Z"/>
                <w:rFonts w:ascii="宋体" w:cs="宋体"/>
                <w:kern w:val="0"/>
                <w:sz w:val="20"/>
                <w:szCs w:val="20"/>
              </w:rPr>
            </w:pPr>
            <w:ins w:id="4736" w:author="wincol" w:date="2016-03-29T14:25:00Z">
              <w:r>
                <w:rPr>
                  <w:rFonts w:ascii="宋体" w:cs="宋体" w:hint="eastAsia"/>
                  <w:kern w:val="0"/>
                  <w:sz w:val="20"/>
                  <w:szCs w:val="20"/>
                </w:rPr>
                <w:t>备用字段3</w:t>
              </w:r>
            </w:ins>
          </w:p>
        </w:tc>
        <w:tc>
          <w:tcPr>
            <w:tcW w:w="851" w:type="dxa"/>
          </w:tcPr>
          <w:p w14:paraId="25874C9D" w14:textId="77777777" w:rsidR="0011055E" w:rsidRPr="00ED5E4E" w:rsidRDefault="0011055E" w:rsidP="00E81D47">
            <w:pPr>
              <w:rPr>
                <w:ins w:id="4737" w:author="wincol" w:date="2016-03-29T14:25:00Z"/>
                <w:rFonts w:ascii="宋体" w:cs="宋体"/>
                <w:kern w:val="0"/>
                <w:sz w:val="20"/>
                <w:szCs w:val="20"/>
              </w:rPr>
            </w:pPr>
            <w:ins w:id="4738" w:author="wincol" w:date="2016-03-29T14:25: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300</w:t>
              </w:r>
              <w:r w:rsidRPr="00A560D3">
                <w:rPr>
                  <w:rFonts w:ascii="宋体" w:cs="宋体"/>
                  <w:kern w:val="0"/>
                  <w:sz w:val="20"/>
                  <w:szCs w:val="20"/>
                </w:rPr>
                <w:t>)</w:t>
              </w:r>
            </w:ins>
          </w:p>
        </w:tc>
        <w:tc>
          <w:tcPr>
            <w:tcW w:w="708" w:type="dxa"/>
          </w:tcPr>
          <w:p w14:paraId="5292D6BC" w14:textId="77777777" w:rsidR="0011055E" w:rsidRPr="00ED5E4E" w:rsidRDefault="0011055E" w:rsidP="00E81D47">
            <w:pPr>
              <w:rPr>
                <w:ins w:id="4739" w:author="wincol" w:date="2016-03-29T14:25:00Z"/>
                <w:rFonts w:ascii="宋体" w:cs="宋体"/>
                <w:kern w:val="0"/>
                <w:sz w:val="20"/>
                <w:szCs w:val="20"/>
              </w:rPr>
            </w:pPr>
            <w:ins w:id="4740" w:author="wincol" w:date="2016-03-29T14:25:00Z">
              <w:r>
                <w:rPr>
                  <w:rFonts w:ascii="宋体" w:hAnsi="宋体" w:hint="eastAsia"/>
                </w:rPr>
                <w:t>是</w:t>
              </w:r>
            </w:ins>
          </w:p>
        </w:tc>
        <w:tc>
          <w:tcPr>
            <w:tcW w:w="2635" w:type="dxa"/>
          </w:tcPr>
          <w:p w14:paraId="6644D0DF" w14:textId="77777777" w:rsidR="0011055E" w:rsidRPr="00ED5E4E" w:rsidRDefault="0011055E" w:rsidP="00E81D47">
            <w:pPr>
              <w:rPr>
                <w:ins w:id="4741" w:author="wincol" w:date="2016-03-29T14:25:00Z"/>
                <w:rFonts w:ascii="宋体" w:cs="宋体"/>
                <w:kern w:val="0"/>
                <w:sz w:val="20"/>
                <w:szCs w:val="20"/>
              </w:rPr>
            </w:pPr>
            <w:ins w:id="4742" w:author="wincol" w:date="2016-03-29T14:25:00Z">
              <w:r>
                <w:rPr>
                  <w:rFonts w:ascii="宋体" w:cs="宋体" w:hint="eastAsia"/>
                  <w:kern w:val="0"/>
                  <w:sz w:val="20"/>
                  <w:szCs w:val="20"/>
                </w:rPr>
                <w:t>备用字段3</w:t>
              </w:r>
            </w:ins>
          </w:p>
        </w:tc>
      </w:tr>
    </w:tbl>
    <w:p w14:paraId="267FB4C5" w14:textId="77777777" w:rsidR="00631E90" w:rsidRDefault="00631E90" w:rsidP="00631E90">
      <w:pPr>
        <w:rPr>
          <w:ins w:id="4743" w:author="wincol" w:date="2016-06-12T16:48:00Z"/>
        </w:rPr>
      </w:pPr>
    </w:p>
    <w:p w14:paraId="0C46AAD5" w14:textId="77777777" w:rsidR="000B73AF" w:rsidRPr="00E12057" w:rsidRDefault="000B73AF" w:rsidP="0042024B">
      <w:pPr>
        <w:pStyle w:val="3"/>
        <w:rPr>
          <w:ins w:id="4744" w:author="wincol" w:date="2016-06-12T16:53:00Z"/>
        </w:rPr>
      </w:pPr>
      <w:ins w:id="4745" w:author="wincol" w:date="2016-06-12T16:53:00Z">
        <w:r>
          <w:rPr>
            <w:rFonts w:hint="eastAsia"/>
          </w:rPr>
          <w:t>示例报文</w:t>
        </w:r>
      </w:ins>
    </w:p>
    <w:p w14:paraId="0E1468E0" w14:textId="77777777" w:rsidR="0006380E" w:rsidRPr="0006380E" w:rsidRDefault="00F50669" w:rsidP="00631E90">
      <w:pPr>
        <w:rPr>
          <w:ins w:id="4746" w:author="wincol" w:date="2016-06-12T16:48:00Z"/>
          <w:sz w:val="18"/>
          <w:szCs w:val="18"/>
        </w:rPr>
      </w:pPr>
      <w:ins w:id="4747" w:author="wincol" w:date="2016-06-12T16:54:00Z">
        <w:r>
          <w:rPr>
            <w:rFonts w:hint="eastAsia"/>
            <w:sz w:val="18"/>
            <w:szCs w:val="18"/>
          </w:rPr>
          <w:t>商户请求报文中的</w:t>
        </w:r>
        <w:r>
          <w:rPr>
            <w:rFonts w:hint="eastAsia"/>
            <w:sz w:val="18"/>
            <w:szCs w:val="18"/>
          </w:rPr>
          <w:t>XML</w:t>
        </w:r>
        <w:r>
          <w:rPr>
            <w:rFonts w:hint="eastAsia"/>
            <w:sz w:val="18"/>
            <w:szCs w:val="18"/>
          </w:rPr>
          <w:t>没经编码的报文：</w:t>
        </w:r>
      </w:ins>
    </w:p>
    <w:p w14:paraId="40081565" w14:textId="77777777" w:rsidR="0006380E" w:rsidRPr="0006380E" w:rsidRDefault="0006380E" w:rsidP="0006380E">
      <w:pPr>
        <w:rPr>
          <w:ins w:id="4748" w:author="wincol" w:date="2016-06-12T16:50:00Z"/>
          <w:sz w:val="18"/>
          <w:szCs w:val="18"/>
        </w:rPr>
      </w:pPr>
      <w:ins w:id="4749" w:author="wincol" w:date="2016-06-12T16:50:00Z">
        <w:r w:rsidRPr="0006380E">
          <w:rPr>
            <w:sz w:val="18"/>
            <w:szCs w:val="18"/>
          </w:rPr>
          <w:t>&lt;?xml version="1.0" encoding="UTF-8"?&gt;</w:t>
        </w:r>
      </w:ins>
    </w:p>
    <w:p w14:paraId="11298A21" w14:textId="77777777" w:rsidR="0006380E" w:rsidRPr="0006380E" w:rsidRDefault="0006380E" w:rsidP="0006380E">
      <w:pPr>
        <w:rPr>
          <w:ins w:id="4750" w:author="wincol" w:date="2016-06-12T16:50:00Z"/>
          <w:sz w:val="18"/>
          <w:szCs w:val="18"/>
        </w:rPr>
      </w:pPr>
      <w:ins w:id="4751" w:author="wincol" w:date="2016-06-12T16:50:00Z">
        <w:r w:rsidRPr="0006380E">
          <w:rPr>
            <w:sz w:val="18"/>
            <w:szCs w:val="18"/>
          </w:rPr>
          <w:t>&lt;Document&gt;</w:t>
        </w:r>
      </w:ins>
    </w:p>
    <w:p w14:paraId="01A4BD94" w14:textId="77777777" w:rsidR="0006380E" w:rsidRPr="0006380E" w:rsidRDefault="0006380E" w:rsidP="0006380E">
      <w:pPr>
        <w:rPr>
          <w:ins w:id="4752" w:author="wincol" w:date="2016-06-12T16:50:00Z"/>
          <w:sz w:val="18"/>
          <w:szCs w:val="18"/>
        </w:rPr>
      </w:pPr>
      <w:ins w:id="4753" w:author="wincol" w:date="2016-06-12T16:50:00Z">
        <w:r w:rsidRPr="0006380E">
          <w:rPr>
            <w:sz w:val="18"/>
            <w:szCs w:val="18"/>
          </w:rPr>
          <w:t>&lt;header&gt;</w:t>
        </w:r>
      </w:ins>
    </w:p>
    <w:p w14:paraId="280982FA" w14:textId="77777777" w:rsidR="0006380E" w:rsidRPr="0006380E" w:rsidRDefault="0006380E" w:rsidP="0006380E">
      <w:pPr>
        <w:rPr>
          <w:ins w:id="4754" w:author="wincol" w:date="2016-06-12T16:50:00Z"/>
          <w:sz w:val="18"/>
          <w:szCs w:val="18"/>
        </w:rPr>
      </w:pPr>
      <w:ins w:id="4755" w:author="wincol" w:date="2016-06-12T16:50:00Z">
        <w:r w:rsidRPr="0006380E">
          <w:rPr>
            <w:sz w:val="18"/>
            <w:szCs w:val="18"/>
          </w:rPr>
          <w:tab/>
          <w:t>&lt;channelCode&gt;P2P001&lt;/channelCode&gt;</w:t>
        </w:r>
      </w:ins>
    </w:p>
    <w:p w14:paraId="0FF26ABF" w14:textId="77777777" w:rsidR="0006380E" w:rsidRPr="0006380E" w:rsidRDefault="0006380E" w:rsidP="0006380E">
      <w:pPr>
        <w:rPr>
          <w:ins w:id="4756" w:author="wincol" w:date="2016-06-12T16:50:00Z"/>
          <w:sz w:val="18"/>
          <w:szCs w:val="18"/>
        </w:rPr>
      </w:pPr>
      <w:ins w:id="4757" w:author="wincol" w:date="2016-06-12T16:50:00Z">
        <w:r w:rsidRPr="0006380E">
          <w:rPr>
            <w:sz w:val="18"/>
            <w:szCs w:val="18"/>
          </w:rPr>
          <w:tab/>
          <w:t>&lt;channelFlow&gt;P2P00120160115065511V1nzyR&lt;/channelFlow&gt;</w:t>
        </w:r>
      </w:ins>
    </w:p>
    <w:p w14:paraId="61F5C9A9" w14:textId="77777777" w:rsidR="0006380E" w:rsidRPr="0006380E" w:rsidRDefault="0006380E" w:rsidP="0006380E">
      <w:pPr>
        <w:rPr>
          <w:ins w:id="4758" w:author="wincol" w:date="2016-06-12T16:50:00Z"/>
          <w:sz w:val="18"/>
          <w:szCs w:val="18"/>
        </w:rPr>
      </w:pPr>
      <w:ins w:id="4759" w:author="wincol" w:date="2016-06-12T16:50:00Z">
        <w:r w:rsidRPr="0006380E">
          <w:rPr>
            <w:sz w:val="18"/>
            <w:szCs w:val="18"/>
          </w:rPr>
          <w:tab/>
          <w:t>&lt;channelDate&gt;20160115&lt;/channelDate&gt;</w:t>
        </w:r>
      </w:ins>
    </w:p>
    <w:p w14:paraId="2D46374B" w14:textId="77777777" w:rsidR="0006380E" w:rsidRPr="0006380E" w:rsidRDefault="0006380E" w:rsidP="0006380E">
      <w:pPr>
        <w:rPr>
          <w:ins w:id="4760" w:author="wincol" w:date="2016-06-12T16:50:00Z"/>
          <w:sz w:val="18"/>
          <w:szCs w:val="18"/>
        </w:rPr>
      </w:pPr>
      <w:ins w:id="4761" w:author="wincol" w:date="2016-06-12T16:50:00Z">
        <w:r w:rsidRPr="0006380E">
          <w:rPr>
            <w:sz w:val="18"/>
            <w:szCs w:val="18"/>
          </w:rPr>
          <w:tab/>
          <w:t>&lt;channelTime&gt;120059&lt;/channelTime&gt;</w:t>
        </w:r>
      </w:ins>
    </w:p>
    <w:p w14:paraId="79C400C6" w14:textId="77777777" w:rsidR="0006380E" w:rsidRPr="0006380E" w:rsidRDefault="0006380E" w:rsidP="0006380E">
      <w:pPr>
        <w:rPr>
          <w:ins w:id="4762" w:author="wincol" w:date="2016-06-12T16:50:00Z"/>
          <w:sz w:val="18"/>
          <w:szCs w:val="18"/>
        </w:rPr>
      </w:pPr>
      <w:ins w:id="4763" w:author="wincol" w:date="2016-06-12T16:50:00Z">
        <w:r w:rsidRPr="0006380E">
          <w:rPr>
            <w:sz w:val="18"/>
            <w:szCs w:val="18"/>
          </w:rPr>
          <w:tab/>
          <w:t>&lt;encryptData&gt;&lt;/encryptData&gt;</w:t>
        </w:r>
      </w:ins>
    </w:p>
    <w:p w14:paraId="6F5EA589" w14:textId="77777777" w:rsidR="0006380E" w:rsidRPr="0006380E" w:rsidRDefault="0006380E" w:rsidP="0006380E">
      <w:pPr>
        <w:rPr>
          <w:ins w:id="4764" w:author="wincol" w:date="2016-06-12T16:50:00Z"/>
          <w:sz w:val="18"/>
          <w:szCs w:val="18"/>
        </w:rPr>
      </w:pPr>
      <w:ins w:id="4765" w:author="wincol" w:date="2016-06-12T16:50:00Z">
        <w:r w:rsidRPr="0006380E">
          <w:rPr>
            <w:sz w:val="18"/>
            <w:szCs w:val="18"/>
          </w:rPr>
          <w:t>&lt;/header&gt;</w:t>
        </w:r>
      </w:ins>
    </w:p>
    <w:p w14:paraId="1D01717B" w14:textId="77777777" w:rsidR="0006380E" w:rsidRPr="0006380E" w:rsidRDefault="0006380E" w:rsidP="0006380E">
      <w:pPr>
        <w:rPr>
          <w:ins w:id="4766" w:author="wincol" w:date="2016-06-12T16:50:00Z"/>
          <w:sz w:val="18"/>
          <w:szCs w:val="18"/>
        </w:rPr>
      </w:pPr>
      <w:ins w:id="4767" w:author="wincol" w:date="2016-06-12T16:50:00Z">
        <w:r w:rsidRPr="0006380E">
          <w:rPr>
            <w:sz w:val="18"/>
            <w:szCs w:val="18"/>
          </w:rPr>
          <w:t>&lt;body&gt;</w:t>
        </w:r>
      </w:ins>
    </w:p>
    <w:p w14:paraId="5B6B4723" w14:textId="77777777" w:rsidR="0006380E" w:rsidRPr="0006380E" w:rsidRDefault="0006380E" w:rsidP="0006380E">
      <w:pPr>
        <w:rPr>
          <w:ins w:id="4768" w:author="wincol" w:date="2016-06-12T16:50:00Z"/>
          <w:sz w:val="18"/>
          <w:szCs w:val="18"/>
        </w:rPr>
      </w:pPr>
      <w:ins w:id="4769" w:author="wincol" w:date="2016-06-12T16:50:00Z">
        <w:r w:rsidRPr="0006380E">
          <w:rPr>
            <w:sz w:val="18"/>
            <w:szCs w:val="18"/>
          </w:rPr>
          <w:tab/>
          <w:t>&lt;TRANSCODE&gt;OGW00065&lt;/TRANSCODE&gt;</w:t>
        </w:r>
      </w:ins>
    </w:p>
    <w:p w14:paraId="3D94E02F" w14:textId="77777777" w:rsidR="0006380E" w:rsidRPr="0006380E" w:rsidRDefault="0006380E" w:rsidP="0006380E">
      <w:pPr>
        <w:rPr>
          <w:ins w:id="4770" w:author="wincol" w:date="2016-06-12T16:50:00Z"/>
          <w:sz w:val="18"/>
          <w:szCs w:val="18"/>
        </w:rPr>
      </w:pPr>
      <w:ins w:id="4771" w:author="wincol" w:date="2016-06-12T16:50:00Z">
        <w:r w:rsidRPr="0006380E">
          <w:rPr>
            <w:sz w:val="18"/>
            <w:szCs w:val="18"/>
          </w:rPr>
          <w:tab/>
          <w:t>&lt;XMLPARA&gt;</w:t>
        </w:r>
      </w:ins>
    </w:p>
    <w:p w14:paraId="13693615" w14:textId="77777777" w:rsidR="0006380E" w:rsidRPr="0006380E" w:rsidRDefault="0006380E" w:rsidP="0006380E">
      <w:pPr>
        <w:rPr>
          <w:ins w:id="4772" w:author="wincol" w:date="2016-06-12T16:50:00Z"/>
          <w:sz w:val="18"/>
          <w:szCs w:val="18"/>
        </w:rPr>
      </w:pPr>
      <w:ins w:id="4773" w:author="wincol" w:date="2016-06-12T16:50:00Z">
        <w:r w:rsidRPr="0006380E">
          <w:rPr>
            <w:sz w:val="18"/>
            <w:szCs w:val="18"/>
          </w:rPr>
          <w:tab/>
          <w:t>&lt;MERCHANTID&gt;XJP&lt;/MERCHANTID&gt;</w:t>
        </w:r>
      </w:ins>
    </w:p>
    <w:p w14:paraId="464C7049" w14:textId="77777777" w:rsidR="0006380E" w:rsidRPr="0006380E" w:rsidRDefault="0006380E" w:rsidP="0006380E">
      <w:pPr>
        <w:rPr>
          <w:ins w:id="4774" w:author="wincol" w:date="2016-06-12T16:50:00Z"/>
          <w:sz w:val="18"/>
          <w:szCs w:val="18"/>
        </w:rPr>
      </w:pPr>
      <w:ins w:id="4775" w:author="wincol" w:date="2016-06-12T16:50:00Z">
        <w:r w:rsidRPr="0006380E">
          <w:rPr>
            <w:rFonts w:hint="eastAsia"/>
            <w:sz w:val="18"/>
            <w:szCs w:val="18"/>
          </w:rPr>
          <w:tab/>
          <w:t>&lt;MERCHANTNAME&gt;</w:t>
        </w:r>
        <w:r w:rsidRPr="0006380E">
          <w:rPr>
            <w:rFonts w:hint="eastAsia"/>
            <w:sz w:val="18"/>
            <w:szCs w:val="18"/>
          </w:rPr>
          <w:t>小金钣</w:t>
        </w:r>
        <w:r w:rsidRPr="0006380E">
          <w:rPr>
            <w:rFonts w:hint="eastAsia"/>
            <w:sz w:val="18"/>
            <w:szCs w:val="18"/>
          </w:rPr>
          <w:t>&lt;/MERCHANTNAME&gt;</w:t>
        </w:r>
        <w:r w:rsidRPr="0006380E">
          <w:rPr>
            <w:rFonts w:hint="eastAsia"/>
            <w:sz w:val="18"/>
            <w:szCs w:val="18"/>
          </w:rPr>
          <w:tab/>
        </w:r>
      </w:ins>
    </w:p>
    <w:p w14:paraId="7D7C843F" w14:textId="77777777" w:rsidR="0006380E" w:rsidRPr="0006380E" w:rsidRDefault="0006380E" w:rsidP="0006380E">
      <w:pPr>
        <w:rPr>
          <w:ins w:id="4776" w:author="wincol" w:date="2016-06-12T16:50:00Z"/>
          <w:sz w:val="18"/>
          <w:szCs w:val="18"/>
        </w:rPr>
      </w:pPr>
      <w:ins w:id="4777" w:author="wincol" w:date="2016-06-12T16:50:00Z">
        <w:r w:rsidRPr="0006380E">
          <w:rPr>
            <w:sz w:val="18"/>
            <w:szCs w:val="18"/>
          </w:rPr>
          <w:tab/>
          <w:t>&lt;APPID&gt;PC&lt;/APPID&gt;</w:t>
        </w:r>
      </w:ins>
    </w:p>
    <w:p w14:paraId="2CEA5C06" w14:textId="77777777" w:rsidR="0006380E" w:rsidRPr="0006380E" w:rsidRDefault="0006380E" w:rsidP="0006380E">
      <w:pPr>
        <w:rPr>
          <w:ins w:id="4778" w:author="wincol" w:date="2016-06-12T16:50:00Z"/>
          <w:sz w:val="18"/>
          <w:szCs w:val="18"/>
        </w:rPr>
      </w:pPr>
      <w:ins w:id="4779" w:author="wincol" w:date="2016-06-12T16:50:00Z">
        <w:r w:rsidRPr="0006380E">
          <w:rPr>
            <w:sz w:val="18"/>
            <w:szCs w:val="18"/>
          </w:rPr>
          <w:tab/>
          <w:t>&lt;LOANNO&gt;OBJ91&lt;/LOANNO&gt;</w:t>
        </w:r>
      </w:ins>
    </w:p>
    <w:p w14:paraId="35D924D4" w14:textId="77777777" w:rsidR="0006380E" w:rsidRPr="0006380E" w:rsidRDefault="0006380E" w:rsidP="0006380E">
      <w:pPr>
        <w:rPr>
          <w:ins w:id="4780" w:author="wincol" w:date="2016-06-12T16:50:00Z"/>
          <w:sz w:val="18"/>
          <w:szCs w:val="18"/>
        </w:rPr>
      </w:pPr>
      <w:ins w:id="4781" w:author="wincol" w:date="2016-06-12T16:50:00Z">
        <w:r w:rsidRPr="0006380E">
          <w:rPr>
            <w:rFonts w:hint="eastAsia"/>
            <w:sz w:val="18"/>
            <w:szCs w:val="18"/>
          </w:rPr>
          <w:tab/>
          <w:t>&lt;BWACNAME&gt;</w:t>
        </w:r>
        <w:r w:rsidRPr="0006380E">
          <w:rPr>
            <w:rFonts w:hint="eastAsia"/>
            <w:sz w:val="18"/>
            <w:szCs w:val="18"/>
          </w:rPr>
          <w:t>海棠</w:t>
        </w:r>
        <w:r w:rsidRPr="0006380E">
          <w:rPr>
            <w:rFonts w:hint="eastAsia"/>
            <w:sz w:val="18"/>
            <w:szCs w:val="18"/>
          </w:rPr>
          <w:t>&lt;/BWACNAME&gt;</w:t>
        </w:r>
      </w:ins>
    </w:p>
    <w:p w14:paraId="666699E7" w14:textId="77777777" w:rsidR="0006380E" w:rsidRPr="0006380E" w:rsidRDefault="0006380E" w:rsidP="0006380E">
      <w:pPr>
        <w:rPr>
          <w:ins w:id="4782" w:author="wincol" w:date="2016-06-12T16:50:00Z"/>
          <w:sz w:val="18"/>
          <w:szCs w:val="18"/>
        </w:rPr>
      </w:pPr>
      <w:ins w:id="4783" w:author="wincol" w:date="2016-06-12T16:50:00Z">
        <w:r w:rsidRPr="0006380E">
          <w:rPr>
            <w:sz w:val="18"/>
            <w:szCs w:val="18"/>
          </w:rPr>
          <w:tab/>
          <w:t>&lt;BWACNO&gt;6236882280000173992&lt;/BWACNO&gt;</w:t>
        </w:r>
      </w:ins>
    </w:p>
    <w:p w14:paraId="092B184D" w14:textId="77777777" w:rsidR="0006380E" w:rsidRPr="0006380E" w:rsidRDefault="0006380E" w:rsidP="0006380E">
      <w:pPr>
        <w:rPr>
          <w:ins w:id="4784" w:author="wincol" w:date="2016-06-12T16:50:00Z"/>
          <w:sz w:val="18"/>
          <w:szCs w:val="18"/>
        </w:rPr>
      </w:pPr>
      <w:ins w:id="4785" w:author="wincol" w:date="2016-06-12T16:50:00Z">
        <w:r w:rsidRPr="0006380E">
          <w:rPr>
            <w:sz w:val="18"/>
            <w:szCs w:val="18"/>
          </w:rPr>
          <w:tab/>
          <w:t>&lt;ACMNGAMT&gt;21.00&lt;/ACMNGAMT&gt;</w:t>
        </w:r>
      </w:ins>
    </w:p>
    <w:p w14:paraId="554FEC3B" w14:textId="77777777" w:rsidR="0006380E" w:rsidRPr="0006380E" w:rsidRDefault="0006380E" w:rsidP="0006380E">
      <w:pPr>
        <w:rPr>
          <w:ins w:id="4786" w:author="wincol" w:date="2016-06-12T16:50:00Z"/>
          <w:sz w:val="18"/>
          <w:szCs w:val="18"/>
        </w:rPr>
      </w:pPr>
      <w:ins w:id="4787" w:author="wincol" w:date="2016-06-12T16:50:00Z">
        <w:r w:rsidRPr="0006380E">
          <w:rPr>
            <w:sz w:val="18"/>
            <w:szCs w:val="18"/>
          </w:rPr>
          <w:tab/>
          <w:t>&lt;GUARANTAMT&gt;15.00&lt;/GUARANTAMT&gt;</w:t>
        </w:r>
      </w:ins>
    </w:p>
    <w:p w14:paraId="76267E5A" w14:textId="77777777" w:rsidR="0006380E" w:rsidRPr="0006380E" w:rsidRDefault="0006380E" w:rsidP="0006380E">
      <w:pPr>
        <w:rPr>
          <w:ins w:id="4788" w:author="wincol" w:date="2016-06-12T16:50:00Z"/>
          <w:sz w:val="18"/>
          <w:szCs w:val="18"/>
        </w:rPr>
      </w:pPr>
      <w:ins w:id="4789" w:author="wincol" w:date="2016-06-12T16:50:00Z">
        <w:r w:rsidRPr="0006380E">
          <w:rPr>
            <w:sz w:val="18"/>
            <w:szCs w:val="18"/>
          </w:rPr>
          <w:tab/>
          <w:t>&lt;REMARK&gt;gao&lt;/REMARK&gt;</w:t>
        </w:r>
      </w:ins>
    </w:p>
    <w:p w14:paraId="3DCA4A9E" w14:textId="77777777" w:rsidR="0006380E" w:rsidRPr="0006380E" w:rsidRDefault="0006380E" w:rsidP="0006380E">
      <w:pPr>
        <w:rPr>
          <w:ins w:id="4790" w:author="wincol" w:date="2016-06-12T16:50:00Z"/>
          <w:sz w:val="18"/>
          <w:szCs w:val="18"/>
        </w:rPr>
      </w:pPr>
      <w:ins w:id="4791" w:author="wincol" w:date="2016-06-12T16:50:00Z">
        <w:r w:rsidRPr="0006380E">
          <w:rPr>
            <w:sz w:val="18"/>
            <w:szCs w:val="18"/>
          </w:rPr>
          <w:tab/>
          <w:t>&lt;EXT_FILED1&gt;&lt;/EXT_FILED1&gt;</w:t>
        </w:r>
      </w:ins>
    </w:p>
    <w:p w14:paraId="149D560F" w14:textId="77777777" w:rsidR="0006380E" w:rsidRPr="0006380E" w:rsidRDefault="0006380E" w:rsidP="0006380E">
      <w:pPr>
        <w:rPr>
          <w:ins w:id="4792" w:author="wincol" w:date="2016-06-12T16:50:00Z"/>
          <w:sz w:val="18"/>
          <w:szCs w:val="18"/>
        </w:rPr>
      </w:pPr>
      <w:ins w:id="4793" w:author="wincol" w:date="2016-06-12T16:50:00Z">
        <w:r w:rsidRPr="0006380E">
          <w:rPr>
            <w:sz w:val="18"/>
            <w:szCs w:val="18"/>
          </w:rPr>
          <w:tab/>
          <w:t>&lt;EXT_FILED2&gt;&lt;/EXT_FILED2&gt;</w:t>
        </w:r>
      </w:ins>
    </w:p>
    <w:p w14:paraId="72FB3BF0" w14:textId="77777777" w:rsidR="0006380E" w:rsidRPr="0006380E" w:rsidRDefault="0006380E" w:rsidP="0006380E">
      <w:pPr>
        <w:rPr>
          <w:ins w:id="4794" w:author="wincol" w:date="2016-06-12T16:50:00Z"/>
          <w:sz w:val="18"/>
          <w:szCs w:val="18"/>
        </w:rPr>
      </w:pPr>
      <w:ins w:id="4795" w:author="wincol" w:date="2016-06-12T16:50:00Z">
        <w:r w:rsidRPr="0006380E">
          <w:rPr>
            <w:sz w:val="18"/>
            <w:szCs w:val="18"/>
          </w:rPr>
          <w:tab/>
          <w:t>&lt;EXT_FILED3&gt;&lt;/EXT_FILED3&gt;</w:t>
        </w:r>
        <w:r w:rsidRPr="0006380E">
          <w:rPr>
            <w:sz w:val="18"/>
            <w:szCs w:val="18"/>
          </w:rPr>
          <w:tab/>
        </w:r>
        <w:r w:rsidRPr="0006380E">
          <w:rPr>
            <w:sz w:val="18"/>
            <w:szCs w:val="18"/>
          </w:rPr>
          <w:tab/>
        </w:r>
      </w:ins>
    </w:p>
    <w:p w14:paraId="2B3752C3" w14:textId="77777777" w:rsidR="0006380E" w:rsidRPr="0006380E" w:rsidRDefault="0006380E" w:rsidP="0006380E">
      <w:pPr>
        <w:rPr>
          <w:ins w:id="4796" w:author="wincol" w:date="2016-06-12T16:50:00Z"/>
          <w:sz w:val="18"/>
          <w:szCs w:val="18"/>
        </w:rPr>
      </w:pPr>
      <w:ins w:id="4797" w:author="wincol" w:date="2016-06-12T16:50:00Z">
        <w:r w:rsidRPr="0006380E">
          <w:rPr>
            <w:sz w:val="18"/>
            <w:szCs w:val="18"/>
          </w:rPr>
          <w:tab/>
          <w:t>&lt;/XMLPARA&gt;</w:t>
        </w:r>
      </w:ins>
    </w:p>
    <w:p w14:paraId="046EBDF6" w14:textId="77777777" w:rsidR="0006380E" w:rsidRPr="0006380E" w:rsidRDefault="0006380E" w:rsidP="0006380E">
      <w:pPr>
        <w:rPr>
          <w:ins w:id="4798" w:author="wincol" w:date="2016-06-12T16:50:00Z"/>
          <w:sz w:val="18"/>
          <w:szCs w:val="18"/>
        </w:rPr>
      </w:pPr>
      <w:ins w:id="4799" w:author="wincol" w:date="2016-06-12T16:50:00Z">
        <w:r w:rsidRPr="0006380E">
          <w:rPr>
            <w:sz w:val="18"/>
            <w:szCs w:val="18"/>
          </w:rPr>
          <w:t>&lt;/body&gt;</w:t>
        </w:r>
      </w:ins>
    </w:p>
    <w:p w14:paraId="277A45E9" w14:textId="77777777" w:rsidR="0006380E" w:rsidRDefault="0006380E" w:rsidP="0006380E">
      <w:pPr>
        <w:rPr>
          <w:ins w:id="4800" w:author="wincol" w:date="2016-06-12T16:51:00Z"/>
          <w:sz w:val="18"/>
          <w:szCs w:val="18"/>
        </w:rPr>
      </w:pPr>
      <w:ins w:id="4801" w:author="wincol" w:date="2016-06-12T16:50:00Z">
        <w:r w:rsidRPr="0006380E">
          <w:rPr>
            <w:sz w:val="18"/>
            <w:szCs w:val="18"/>
          </w:rPr>
          <w:t>&lt;/Document&gt;</w:t>
        </w:r>
      </w:ins>
    </w:p>
    <w:p w14:paraId="18D8B052" w14:textId="77777777" w:rsidR="0006380E" w:rsidRDefault="0006380E" w:rsidP="0006380E">
      <w:pPr>
        <w:rPr>
          <w:ins w:id="4802" w:author="wincol" w:date="2016-06-12T16:54:00Z"/>
          <w:sz w:val="18"/>
          <w:szCs w:val="18"/>
        </w:rPr>
      </w:pPr>
    </w:p>
    <w:p w14:paraId="4BF107DD" w14:textId="77777777" w:rsidR="00C85A4A" w:rsidRDefault="00C85A4A" w:rsidP="0006380E">
      <w:pPr>
        <w:rPr>
          <w:ins w:id="4803" w:author="wincol" w:date="2016-06-12T16:51:00Z"/>
          <w:sz w:val="18"/>
          <w:szCs w:val="18"/>
        </w:rPr>
      </w:pPr>
      <w:ins w:id="4804" w:author="wincol" w:date="2016-06-12T16:54:00Z">
        <w:r>
          <w:rPr>
            <w:rFonts w:hint="eastAsia"/>
            <w:sz w:val="18"/>
            <w:szCs w:val="18"/>
          </w:rPr>
          <w:t>我行响应的</w:t>
        </w:r>
      </w:ins>
      <w:ins w:id="4805" w:author="wincol" w:date="2016-06-12T16:55:00Z">
        <w:r>
          <w:rPr>
            <w:rFonts w:hint="eastAsia"/>
            <w:sz w:val="18"/>
            <w:szCs w:val="18"/>
          </w:rPr>
          <w:t>解</w:t>
        </w:r>
      </w:ins>
      <w:ins w:id="4806" w:author="wincol" w:date="2016-06-12T16:54:00Z">
        <w:r>
          <w:rPr>
            <w:rFonts w:hint="eastAsia"/>
            <w:sz w:val="18"/>
            <w:szCs w:val="18"/>
          </w:rPr>
          <w:t>密</w:t>
        </w:r>
      </w:ins>
      <w:ins w:id="4807" w:author="wincol" w:date="2016-06-12T16:55:00Z">
        <w:r>
          <w:rPr>
            <w:rFonts w:hint="eastAsia"/>
            <w:sz w:val="18"/>
            <w:szCs w:val="18"/>
          </w:rPr>
          <w:t>后</w:t>
        </w:r>
      </w:ins>
      <w:ins w:id="4808" w:author="wincol" w:date="2016-06-12T16:54:00Z">
        <w:r>
          <w:rPr>
            <w:rFonts w:hint="eastAsia"/>
            <w:sz w:val="18"/>
            <w:szCs w:val="18"/>
          </w:rPr>
          <w:t>的全报文</w:t>
        </w:r>
      </w:ins>
      <w:ins w:id="4809" w:author="wincol" w:date="2016-06-12T16:55:00Z">
        <w:r>
          <w:rPr>
            <w:rFonts w:hint="eastAsia"/>
            <w:sz w:val="18"/>
            <w:szCs w:val="18"/>
          </w:rPr>
          <w:t>：</w:t>
        </w:r>
      </w:ins>
    </w:p>
    <w:p w14:paraId="78C78D76" w14:textId="77777777" w:rsidR="0006380E" w:rsidRPr="0006380E" w:rsidRDefault="0006380E" w:rsidP="0006380E">
      <w:pPr>
        <w:rPr>
          <w:sz w:val="18"/>
          <w:szCs w:val="18"/>
        </w:rPr>
      </w:pPr>
      <w:ins w:id="4810" w:author="wincol" w:date="2016-06-12T16:51:00Z">
        <w:r w:rsidRPr="0006380E">
          <w:rPr>
            <w:sz w:val="18"/>
            <w:szCs w:val="18"/>
          </w:rPr>
          <w:lastRenderedPageBreak/>
          <w:t>001X11          0000025644DADC6E4FCAF7F48BA0D7C8088C70D2648C175A1D86B633F648F4F9FB7C7B27C5B044A4F4971D530D846CA64D6D98E295631CE4E2420F5DAC64EA1BA301A2BF69D48C88EB9140932BE665728BD813C795AD5DF09D098D87008A92BE0E1BED5D50703F4BD081C07D0DC0A2BD1AFA171AD8E339C88AE32D35C58D9E5E2D92F66B&lt;?xml version="1.0" encoding="UTF-8" ?&gt;&lt;Document&gt;&lt;header&gt;&lt;encryptData&gt;&lt;/encryptData&gt;&lt;serverFlow&gt;OGW01201605111000200799&lt;/serverFlow&gt;&lt;channelCode&gt;P2P001&lt;/channelCode&gt;&lt;status&gt;0&lt;/status&gt;&lt;serverTime&gt;150853&lt;/serverTime&gt;&lt;errorCode&gt;0&lt;/errorCode&gt;&lt;errorMsg&gt;success&lt;/errorMsg&gt;&lt;channelFlow&gt;</w:t>
        </w:r>
      </w:ins>
      <w:ins w:id="4811" w:author="wincol" w:date="2016-06-12T16:52:00Z">
        <w:r w:rsidRPr="005931EC">
          <w:rPr>
            <w:color w:val="FF0000"/>
            <w:sz w:val="18"/>
            <w:szCs w:val="18"/>
          </w:rPr>
          <w:t>P2P00120160115065511V1nzyR</w:t>
        </w:r>
      </w:ins>
      <w:ins w:id="4812" w:author="wincol" w:date="2016-06-12T16:51:00Z">
        <w:r w:rsidRPr="0006380E">
          <w:rPr>
            <w:sz w:val="18"/>
            <w:szCs w:val="18"/>
          </w:rPr>
          <w:t>&lt;/channelFlow&gt;&lt;serverDate&gt;20160511&lt;/serverDate&gt;&lt;transCode&gt;OGW00065&lt;/transCode&gt;&lt;/header&gt;&lt;body&gt;&lt;TRANSCODE&gt;OGW00065&lt;/TRANSCODE&gt;&lt;BANKID&gt;GHB&lt;/BANKID&gt;&lt;XMLPARA&gt;&lt;TRANSDT&gt;20160511&lt;/TRANSDT&gt;&lt;RESJNLNO&gt;OGW01201605111000473501OGW960013&lt;/RESJNLNO&gt;&lt;EXT_FILED2&gt;&lt;/EXT_FILED2&gt;&lt;EXT_FILED3&gt;&lt;/EXT_FILED3&gt;&lt;EXT_FILED1&gt;&lt;/EXT_FILED1&gt;&lt;TRANSTM&gt;150857&lt;/TRANSTM&gt;&lt;/XMLPARA&gt;&lt;MERCHANTID&gt;XJP&lt;/MERCHANTID&gt;&lt;/body&gt;&lt;/Document&gt;</w:t>
        </w:r>
      </w:ins>
    </w:p>
    <w:p w14:paraId="1A8AE274" w14:textId="77777777" w:rsidR="00631E90" w:rsidRPr="004E6C5A" w:rsidRDefault="00631E90" w:rsidP="0042024B">
      <w:pPr>
        <w:pStyle w:val="2"/>
      </w:pPr>
      <w:bookmarkStart w:id="4813" w:name="_Toc448761044"/>
      <w:r>
        <w:rPr>
          <w:rFonts w:hint="eastAsia"/>
        </w:rPr>
        <w:t>放款结果查询</w:t>
      </w:r>
      <w:ins w:id="4814" w:author="wincol" w:date="2016-04-14T19:08:00Z">
        <w:r w:rsidR="00FB54AE" w:rsidDel="00FB54AE">
          <w:rPr>
            <w:rFonts w:hint="eastAsia"/>
          </w:rPr>
          <w:t xml:space="preserve"> </w:t>
        </w:r>
      </w:ins>
      <w:r>
        <w:rPr>
          <w:rFonts w:hint="eastAsia"/>
        </w:rPr>
        <w:t>(</w:t>
      </w:r>
      <w:r w:rsidRPr="00B860D9">
        <w:t>OGW000</w:t>
      </w:r>
      <w:r>
        <w:rPr>
          <w:rFonts w:hint="eastAsia"/>
        </w:rPr>
        <w:t>6</w:t>
      </w:r>
      <w:r w:rsidR="002064CD">
        <w:rPr>
          <w:rFonts w:hint="eastAsia"/>
        </w:rPr>
        <w:t>6</w:t>
      </w:r>
      <w:r>
        <w:rPr>
          <w:rFonts w:hint="eastAsia"/>
        </w:rPr>
        <w:t>)</w:t>
      </w:r>
      <w:bookmarkEnd w:id="4813"/>
    </w:p>
    <w:p w14:paraId="5D1E35E9" w14:textId="77777777" w:rsidR="00631E90" w:rsidRPr="008D419F" w:rsidRDefault="00631E90" w:rsidP="00631E90">
      <w:pPr>
        <w:ind w:firstLine="420"/>
      </w:pPr>
      <w:r w:rsidRPr="00A560D3">
        <w:rPr>
          <w:rFonts w:eastAsiaTheme="minorEastAsia" w:hint="eastAsia"/>
          <w:szCs w:val="21"/>
        </w:rPr>
        <w:t>第三方公司发起</w:t>
      </w:r>
      <w:ins w:id="4815" w:author="wincol" w:date="2016-04-13T11:02:00Z">
        <w:r w:rsidR="00F12683">
          <w:rPr>
            <w:rFonts w:eastAsiaTheme="minorEastAsia" w:hint="eastAsia"/>
            <w:szCs w:val="21"/>
          </w:rPr>
          <w:t>。</w:t>
        </w:r>
        <w:r w:rsidR="00F12683">
          <w:rPr>
            <w:rFonts w:hint="eastAsia"/>
          </w:rPr>
          <w:t>交易提交我行</w:t>
        </w:r>
        <w:r w:rsidR="00F12683">
          <w:rPr>
            <w:rFonts w:hint="eastAsia"/>
          </w:rPr>
          <w:t>5</w:t>
        </w:r>
      </w:ins>
      <w:ins w:id="4816" w:author="wincol" w:date="2016-04-13T11:03:00Z">
        <w:r w:rsidR="00F12683">
          <w:rPr>
            <w:rFonts w:hint="eastAsia"/>
          </w:rPr>
          <w:t>~10</w:t>
        </w:r>
      </w:ins>
      <w:ins w:id="4817" w:author="wincol" w:date="2016-04-13T11:02:00Z">
        <w:r w:rsidR="00F12683" w:rsidRPr="00A560D3">
          <w:rPr>
            <w:rFonts w:hint="eastAsia"/>
          </w:rPr>
          <w:t>分钟后，可通过该接口查询银行处理结果。</w:t>
        </w:r>
      </w:ins>
    </w:p>
    <w:p w14:paraId="6B070734" w14:textId="77777777" w:rsidR="00631E90" w:rsidRDefault="00631E90" w:rsidP="0042024B">
      <w:pPr>
        <w:pStyle w:val="3"/>
        <w:rPr>
          <w:rFonts w:ascii="宋体" w:hAnsi="宋体"/>
        </w:rPr>
      </w:pPr>
      <w:bookmarkStart w:id="4818" w:name="_Toc448761045"/>
      <w:r w:rsidRPr="004E6C5A">
        <w:rPr>
          <w:rFonts w:hint="eastAsia"/>
        </w:rPr>
        <w:t>请求报文说明</w:t>
      </w:r>
      <w:bookmarkEnd w:id="4818"/>
    </w:p>
    <w:tbl>
      <w:tblPr>
        <w:tblW w:w="8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3"/>
        <w:gridCol w:w="2094"/>
        <w:gridCol w:w="1709"/>
        <w:gridCol w:w="851"/>
        <w:gridCol w:w="708"/>
        <w:gridCol w:w="2635"/>
      </w:tblGrid>
      <w:tr w:rsidR="00631E90" w14:paraId="6D03B0B7" w14:textId="77777777" w:rsidTr="00E81D47">
        <w:trPr>
          <w:trHeight w:val="302"/>
        </w:trPr>
        <w:tc>
          <w:tcPr>
            <w:tcW w:w="983" w:type="dxa"/>
            <w:tcBorders>
              <w:bottom w:val="single" w:sz="4" w:space="0" w:color="auto"/>
            </w:tcBorders>
            <w:shd w:val="clear" w:color="auto" w:fill="C0C0C0"/>
          </w:tcPr>
          <w:p w14:paraId="07AC54BF" w14:textId="77777777" w:rsidR="00631E90" w:rsidRDefault="00631E90" w:rsidP="00E81D47">
            <w:pPr>
              <w:rPr>
                <w:rFonts w:ascii="宋体" w:hAnsi="宋体"/>
                <w:b/>
                <w:szCs w:val="21"/>
              </w:rPr>
            </w:pPr>
            <w:r>
              <w:rPr>
                <w:rFonts w:ascii="宋体" w:hAnsi="宋体"/>
                <w:b/>
                <w:szCs w:val="21"/>
              </w:rPr>
              <w:t>模块</w:t>
            </w:r>
          </w:p>
        </w:tc>
        <w:tc>
          <w:tcPr>
            <w:tcW w:w="2094" w:type="dxa"/>
            <w:tcBorders>
              <w:bottom w:val="single" w:sz="4" w:space="0" w:color="auto"/>
            </w:tcBorders>
            <w:shd w:val="clear" w:color="auto" w:fill="C0C0C0"/>
          </w:tcPr>
          <w:p w14:paraId="793BEACA" w14:textId="77777777" w:rsidR="00631E90" w:rsidRDefault="00631E90" w:rsidP="00E81D47">
            <w:pPr>
              <w:rPr>
                <w:rFonts w:ascii="宋体" w:hAnsi="宋体"/>
                <w:b/>
              </w:rPr>
            </w:pPr>
            <w:r>
              <w:rPr>
                <w:rFonts w:ascii="宋体" w:hAnsi="宋体"/>
                <w:b/>
                <w:szCs w:val="21"/>
              </w:rPr>
              <w:t>字段ID</w:t>
            </w:r>
          </w:p>
        </w:tc>
        <w:tc>
          <w:tcPr>
            <w:tcW w:w="1709" w:type="dxa"/>
            <w:tcBorders>
              <w:bottom w:val="single" w:sz="4" w:space="0" w:color="auto"/>
            </w:tcBorders>
            <w:shd w:val="clear" w:color="auto" w:fill="C0C0C0"/>
          </w:tcPr>
          <w:p w14:paraId="0AAB4B8F" w14:textId="77777777" w:rsidR="00631E90" w:rsidRDefault="00631E90" w:rsidP="00E81D47">
            <w:pPr>
              <w:rPr>
                <w:rFonts w:ascii="宋体" w:hAnsi="宋体"/>
                <w:b/>
              </w:rPr>
            </w:pPr>
            <w:r>
              <w:rPr>
                <w:rFonts w:ascii="宋体" w:hAnsi="宋体"/>
                <w:b/>
                <w:szCs w:val="21"/>
              </w:rPr>
              <w:t>字段名称</w:t>
            </w:r>
          </w:p>
        </w:tc>
        <w:tc>
          <w:tcPr>
            <w:tcW w:w="851" w:type="dxa"/>
            <w:tcBorders>
              <w:bottom w:val="single" w:sz="4" w:space="0" w:color="auto"/>
            </w:tcBorders>
            <w:shd w:val="clear" w:color="auto" w:fill="C0C0C0"/>
          </w:tcPr>
          <w:p w14:paraId="687E704F" w14:textId="77777777" w:rsidR="00631E90" w:rsidRDefault="00631E90" w:rsidP="00E81D47">
            <w:pPr>
              <w:rPr>
                <w:rFonts w:ascii="宋体" w:hAnsi="宋体"/>
                <w:b/>
              </w:rPr>
            </w:pPr>
            <w:r>
              <w:rPr>
                <w:rFonts w:ascii="宋体" w:hAnsi="宋体"/>
                <w:b/>
                <w:szCs w:val="21"/>
              </w:rPr>
              <w:t>类型</w:t>
            </w:r>
          </w:p>
        </w:tc>
        <w:tc>
          <w:tcPr>
            <w:tcW w:w="708" w:type="dxa"/>
            <w:tcBorders>
              <w:bottom w:val="single" w:sz="4" w:space="0" w:color="auto"/>
            </w:tcBorders>
            <w:shd w:val="clear" w:color="auto" w:fill="C0C0C0"/>
          </w:tcPr>
          <w:p w14:paraId="55A76BDA" w14:textId="77777777" w:rsidR="00631E90" w:rsidRDefault="00631E90" w:rsidP="00E81D47">
            <w:pPr>
              <w:rPr>
                <w:rFonts w:ascii="宋体" w:hAnsi="宋体"/>
                <w:b/>
              </w:rPr>
            </w:pPr>
            <w:r>
              <w:rPr>
                <w:rFonts w:ascii="宋体" w:hAnsi="宋体" w:hint="eastAsia"/>
                <w:b/>
              </w:rPr>
              <w:t>可空</w:t>
            </w:r>
          </w:p>
        </w:tc>
        <w:tc>
          <w:tcPr>
            <w:tcW w:w="2635" w:type="dxa"/>
            <w:tcBorders>
              <w:bottom w:val="single" w:sz="4" w:space="0" w:color="auto"/>
            </w:tcBorders>
            <w:shd w:val="clear" w:color="auto" w:fill="C0C0C0"/>
          </w:tcPr>
          <w:p w14:paraId="12E16C48" w14:textId="77777777" w:rsidR="00631E90" w:rsidRDefault="00631E90" w:rsidP="00E81D47">
            <w:pPr>
              <w:rPr>
                <w:rFonts w:ascii="宋体" w:hAnsi="宋体"/>
                <w:b/>
              </w:rPr>
            </w:pPr>
            <w:r>
              <w:rPr>
                <w:rFonts w:ascii="宋体" w:hAnsi="宋体" w:hint="eastAsia"/>
                <w:b/>
              </w:rPr>
              <w:t>备注</w:t>
            </w:r>
          </w:p>
        </w:tc>
      </w:tr>
      <w:tr w:rsidR="00724F06" w14:paraId="70560381" w14:textId="77777777" w:rsidTr="00E81D47">
        <w:trPr>
          <w:cantSplit/>
          <w:trHeight w:val="317"/>
        </w:trPr>
        <w:tc>
          <w:tcPr>
            <w:tcW w:w="983" w:type="dxa"/>
            <w:vMerge w:val="restart"/>
          </w:tcPr>
          <w:p w14:paraId="419F3CEA" w14:textId="77777777" w:rsidR="00724F06" w:rsidRPr="00C15726" w:rsidRDefault="00724F06" w:rsidP="00E81D47">
            <w:pPr>
              <w:rPr>
                <w:rFonts w:ascii="宋体" w:hAnsi="宋体"/>
              </w:rPr>
            </w:pPr>
            <w:r>
              <w:rPr>
                <w:rFonts w:ascii="宋体" w:hAnsi="宋体" w:hint="eastAsia"/>
              </w:rPr>
              <w:t>BODY</w:t>
            </w:r>
          </w:p>
        </w:tc>
        <w:tc>
          <w:tcPr>
            <w:tcW w:w="7997" w:type="dxa"/>
            <w:gridSpan w:val="5"/>
          </w:tcPr>
          <w:p w14:paraId="14F0AE28" w14:textId="77777777" w:rsidR="00724F06" w:rsidRPr="00ED5E4E" w:rsidRDefault="00724F06" w:rsidP="00E81D47">
            <w:pPr>
              <w:rPr>
                <w:rFonts w:ascii="宋体" w:cs="宋体"/>
                <w:kern w:val="0"/>
                <w:sz w:val="20"/>
                <w:szCs w:val="20"/>
              </w:rPr>
            </w:pPr>
          </w:p>
        </w:tc>
      </w:tr>
      <w:tr w:rsidR="00724F06" w14:paraId="4A73FD54" w14:textId="77777777" w:rsidTr="00E81D47">
        <w:trPr>
          <w:cantSplit/>
          <w:trHeight w:val="145"/>
        </w:trPr>
        <w:tc>
          <w:tcPr>
            <w:tcW w:w="983" w:type="dxa"/>
            <w:vMerge/>
          </w:tcPr>
          <w:p w14:paraId="2ED156F0" w14:textId="77777777" w:rsidR="00724F06" w:rsidRDefault="00724F06" w:rsidP="00E81D47">
            <w:pPr>
              <w:rPr>
                <w:rFonts w:ascii="宋体" w:hAnsi="宋体"/>
              </w:rPr>
            </w:pPr>
          </w:p>
        </w:tc>
        <w:tc>
          <w:tcPr>
            <w:tcW w:w="2094" w:type="dxa"/>
          </w:tcPr>
          <w:p w14:paraId="3000FE65" w14:textId="77777777" w:rsidR="00724F06" w:rsidRPr="00A560D3" w:rsidRDefault="00724F06" w:rsidP="00E81D47">
            <w:pPr>
              <w:autoSpaceDE w:val="0"/>
              <w:autoSpaceDN w:val="0"/>
              <w:adjustRightInd w:val="0"/>
              <w:spacing w:line="267" w:lineRule="exact"/>
              <w:jc w:val="left"/>
              <w:rPr>
                <w:rFonts w:ascii="宋体" w:cs="宋体"/>
                <w:kern w:val="0"/>
                <w:sz w:val="20"/>
                <w:szCs w:val="20"/>
              </w:rPr>
            </w:pPr>
          </w:p>
        </w:tc>
        <w:tc>
          <w:tcPr>
            <w:tcW w:w="1709" w:type="dxa"/>
          </w:tcPr>
          <w:p w14:paraId="312C2DED" w14:textId="77777777" w:rsidR="00724F06" w:rsidRPr="00A560D3" w:rsidRDefault="00724F06" w:rsidP="00E81D47">
            <w:pPr>
              <w:autoSpaceDE w:val="0"/>
              <w:autoSpaceDN w:val="0"/>
              <w:adjustRightInd w:val="0"/>
              <w:spacing w:line="267" w:lineRule="exact"/>
              <w:jc w:val="left"/>
              <w:rPr>
                <w:rFonts w:ascii="宋体" w:cs="宋体"/>
                <w:kern w:val="0"/>
                <w:sz w:val="20"/>
                <w:szCs w:val="20"/>
              </w:rPr>
            </w:pPr>
          </w:p>
        </w:tc>
        <w:tc>
          <w:tcPr>
            <w:tcW w:w="851" w:type="dxa"/>
          </w:tcPr>
          <w:p w14:paraId="06EAB0A6" w14:textId="77777777" w:rsidR="00724F06" w:rsidRPr="00A560D3" w:rsidRDefault="00724F06" w:rsidP="00E81D47">
            <w:pPr>
              <w:autoSpaceDE w:val="0"/>
              <w:autoSpaceDN w:val="0"/>
              <w:adjustRightInd w:val="0"/>
              <w:spacing w:line="267" w:lineRule="exact"/>
              <w:jc w:val="left"/>
              <w:rPr>
                <w:rFonts w:ascii="宋体" w:cs="宋体"/>
                <w:kern w:val="0"/>
                <w:sz w:val="20"/>
                <w:szCs w:val="20"/>
              </w:rPr>
            </w:pPr>
          </w:p>
        </w:tc>
        <w:tc>
          <w:tcPr>
            <w:tcW w:w="708" w:type="dxa"/>
          </w:tcPr>
          <w:p w14:paraId="748771B8" w14:textId="77777777" w:rsidR="00724F06" w:rsidRPr="00A560D3" w:rsidRDefault="00724F06" w:rsidP="00E81D47">
            <w:pPr>
              <w:autoSpaceDE w:val="0"/>
              <w:autoSpaceDN w:val="0"/>
              <w:adjustRightInd w:val="0"/>
              <w:spacing w:line="267" w:lineRule="exact"/>
              <w:ind w:firstLineChars="50" w:firstLine="100"/>
              <w:jc w:val="left"/>
              <w:rPr>
                <w:rFonts w:ascii="宋体" w:cs="宋体"/>
                <w:kern w:val="0"/>
                <w:sz w:val="20"/>
                <w:szCs w:val="20"/>
              </w:rPr>
            </w:pPr>
          </w:p>
        </w:tc>
        <w:tc>
          <w:tcPr>
            <w:tcW w:w="2635" w:type="dxa"/>
          </w:tcPr>
          <w:p w14:paraId="0B22A080" w14:textId="77777777" w:rsidR="00724F06" w:rsidRPr="00ED5E4E" w:rsidRDefault="00724F06" w:rsidP="00E81D47">
            <w:pPr>
              <w:rPr>
                <w:rFonts w:ascii="宋体" w:cs="宋体"/>
                <w:kern w:val="0"/>
                <w:sz w:val="20"/>
                <w:szCs w:val="20"/>
              </w:rPr>
            </w:pPr>
          </w:p>
        </w:tc>
      </w:tr>
      <w:tr w:rsidR="00724F06" w14:paraId="098B0593" w14:textId="77777777" w:rsidTr="00E81D47">
        <w:trPr>
          <w:cantSplit/>
          <w:trHeight w:val="145"/>
        </w:trPr>
        <w:tc>
          <w:tcPr>
            <w:tcW w:w="983" w:type="dxa"/>
            <w:vMerge/>
          </w:tcPr>
          <w:p w14:paraId="5ECA6D82" w14:textId="77777777" w:rsidR="00724F06" w:rsidRDefault="00724F06" w:rsidP="00E81D47">
            <w:pPr>
              <w:rPr>
                <w:rFonts w:ascii="宋体" w:hAnsi="宋体"/>
              </w:rPr>
            </w:pPr>
          </w:p>
        </w:tc>
        <w:tc>
          <w:tcPr>
            <w:tcW w:w="2094" w:type="dxa"/>
          </w:tcPr>
          <w:p w14:paraId="16D806F2" w14:textId="77777777" w:rsidR="00724F06" w:rsidRPr="00ED5E4E" w:rsidRDefault="00724F06" w:rsidP="00E81D47">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TRANSCODE</w:t>
            </w:r>
          </w:p>
        </w:tc>
        <w:tc>
          <w:tcPr>
            <w:tcW w:w="1709" w:type="dxa"/>
          </w:tcPr>
          <w:p w14:paraId="788F28E9" w14:textId="77777777" w:rsidR="00724F06" w:rsidRPr="00ED5E4E" w:rsidRDefault="00724F06" w:rsidP="00E81D47">
            <w:pPr>
              <w:rPr>
                <w:rFonts w:ascii="宋体" w:cs="宋体"/>
                <w:kern w:val="0"/>
                <w:sz w:val="20"/>
                <w:szCs w:val="20"/>
              </w:rPr>
            </w:pPr>
            <w:r w:rsidRPr="00A560D3">
              <w:rPr>
                <w:rFonts w:ascii="宋体" w:cs="宋体" w:hint="eastAsia"/>
                <w:kern w:val="0"/>
                <w:sz w:val="20"/>
                <w:szCs w:val="20"/>
              </w:rPr>
              <w:t>交易码</w:t>
            </w:r>
          </w:p>
        </w:tc>
        <w:tc>
          <w:tcPr>
            <w:tcW w:w="851" w:type="dxa"/>
          </w:tcPr>
          <w:p w14:paraId="272158EC" w14:textId="77777777" w:rsidR="00724F06" w:rsidRPr="00ED5E4E" w:rsidRDefault="00724F06" w:rsidP="00E81D47">
            <w:pPr>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8</w:t>
            </w:r>
            <w:r w:rsidRPr="00A560D3">
              <w:rPr>
                <w:rFonts w:ascii="宋体" w:cs="宋体"/>
                <w:kern w:val="0"/>
                <w:sz w:val="20"/>
                <w:szCs w:val="20"/>
              </w:rPr>
              <w:t>)</w:t>
            </w:r>
          </w:p>
        </w:tc>
        <w:tc>
          <w:tcPr>
            <w:tcW w:w="708" w:type="dxa"/>
          </w:tcPr>
          <w:p w14:paraId="455D2D53" w14:textId="77777777" w:rsidR="00724F06" w:rsidRPr="00EA7B55" w:rsidRDefault="00724F06" w:rsidP="00E81D47">
            <w:pPr>
              <w:autoSpaceDE w:val="0"/>
              <w:autoSpaceDN w:val="0"/>
              <w:adjustRightInd w:val="0"/>
              <w:spacing w:line="267" w:lineRule="exact"/>
              <w:ind w:left="107"/>
              <w:jc w:val="left"/>
              <w:rPr>
                <w:rFonts w:ascii="宋体" w:cs="宋体"/>
                <w:kern w:val="0"/>
                <w:sz w:val="20"/>
                <w:szCs w:val="20"/>
              </w:rPr>
            </w:pPr>
            <w:r w:rsidRPr="00EA7B55">
              <w:rPr>
                <w:rFonts w:ascii="宋体" w:cs="宋体" w:hint="eastAsia"/>
                <w:kern w:val="0"/>
                <w:sz w:val="20"/>
                <w:szCs w:val="20"/>
              </w:rPr>
              <w:t>否</w:t>
            </w:r>
          </w:p>
        </w:tc>
        <w:tc>
          <w:tcPr>
            <w:tcW w:w="2635" w:type="dxa"/>
          </w:tcPr>
          <w:p w14:paraId="22A0AFF5" w14:textId="77777777" w:rsidR="00724F06" w:rsidRPr="00ED5E4E" w:rsidRDefault="00724F06" w:rsidP="002064CD">
            <w:pPr>
              <w:autoSpaceDE w:val="0"/>
              <w:autoSpaceDN w:val="0"/>
              <w:adjustRightInd w:val="0"/>
              <w:spacing w:line="267" w:lineRule="exact"/>
              <w:jc w:val="left"/>
              <w:rPr>
                <w:rFonts w:ascii="宋体" w:cs="宋体"/>
                <w:kern w:val="0"/>
                <w:sz w:val="20"/>
                <w:szCs w:val="20"/>
              </w:rPr>
            </w:pPr>
            <w:r w:rsidRPr="00ED5E4E">
              <w:rPr>
                <w:rFonts w:ascii="宋体" w:cs="宋体" w:hint="eastAsia"/>
                <w:kern w:val="0"/>
                <w:sz w:val="20"/>
                <w:szCs w:val="20"/>
              </w:rPr>
              <w:t>OGW0006</w:t>
            </w:r>
            <w:r>
              <w:rPr>
                <w:rFonts w:ascii="宋体" w:cs="宋体" w:hint="eastAsia"/>
                <w:kern w:val="0"/>
                <w:sz w:val="20"/>
                <w:szCs w:val="20"/>
              </w:rPr>
              <w:t>6</w:t>
            </w:r>
          </w:p>
        </w:tc>
      </w:tr>
      <w:tr w:rsidR="00724F06" w14:paraId="307F1CE7" w14:textId="77777777" w:rsidTr="00E81D47">
        <w:trPr>
          <w:cantSplit/>
          <w:trHeight w:val="145"/>
        </w:trPr>
        <w:tc>
          <w:tcPr>
            <w:tcW w:w="983" w:type="dxa"/>
            <w:vMerge/>
          </w:tcPr>
          <w:p w14:paraId="35619B64" w14:textId="77777777" w:rsidR="00724F06" w:rsidRDefault="00724F06" w:rsidP="00E81D47">
            <w:pPr>
              <w:rPr>
                <w:rFonts w:ascii="宋体" w:hAnsi="宋体"/>
              </w:rPr>
            </w:pPr>
          </w:p>
        </w:tc>
        <w:tc>
          <w:tcPr>
            <w:tcW w:w="7997" w:type="dxa"/>
            <w:gridSpan w:val="5"/>
          </w:tcPr>
          <w:p w14:paraId="7C930DA3" w14:textId="77777777" w:rsidR="00724F06" w:rsidRPr="00ED5E4E" w:rsidRDefault="00724F06" w:rsidP="00E81D47">
            <w:pPr>
              <w:rPr>
                <w:rFonts w:ascii="宋体" w:cs="宋体"/>
                <w:kern w:val="0"/>
                <w:sz w:val="20"/>
                <w:szCs w:val="20"/>
              </w:rPr>
            </w:pPr>
            <w:r>
              <w:rPr>
                <w:rFonts w:ascii="宋体" w:cs="宋体" w:hint="eastAsia"/>
                <w:kern w:val="0"/>
                <w:sz w:val="20"/>
                <w:szCs w:val="20"/>
              </w:rPr>
              <w:t>数据加密域都放到XMLPARA里面</w:t>
            </w:r>
          </w:p>
        </w:tc>
      </w:tr>
      <w:tr w:rsidR="00724F06" w14:paraId="2CF28FF4" w14:textId="77777777" w:rsidTr="00E81D47">
        <w:trPr>
          <w:cantSplit/>
          <w:trHeight w:val="145"/>
        </w:trPr>
        <w:tc>
          <w:tcPr>
            <w:tcW w:w="983" w:type="dxa"/>
            <w:vMerge/>
          </w:tcPr>
          <w:p w14:paraId="178498F8" w14:textId="77777777" w:rsidR="00724F06" w:rsidRDefault="00724F06" w:rsidP="00E81D47">
            <w:pPr>
              <w:rPr>
                <w:rFonts w:ascii="宋体" w:hAnsi="宋体"/>
              </w:rPr>
            </w:pPr>
          </w:p>
        </w:tc>
        <w:tc>
          <w:tcPr>
            <w:tcW w:w="2094" w:type="dxa"/>
          </w:tcPr>
          <w:p w14:paraId="54ED2DC5"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MERCHANTID</w:t>
            </w:r>
          </w:p>
        </w:tc>
        <w:tc>
          <w:tcPr>
            <w:tcW w:w="1709" w:type="dxa"/>
          </w:tcPr>
          <w:p w14:paraId="2A01C9F1"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商户唯一编号</w:t>
            </w:r>
          </w:p>
        </w:tc>
        <w:tc>
          <w:tcPr>
            <w:tcW w:w="851" w:type="dxa"/>
          </w:tcPr>
          <w:p w14:paraId="21ACE131" w14:textId="77777777" w:rsidR="00724F06" w:rsidRPr="00ED5E4E" w:rsidRDefault="00724F06" w:rsidP="00E81D47">
            <w:pPr>
              <w:rPr>
                <w:rFonts w:ascii="宋体" w:cs="宋体"/>
                <w:kern w:val="0"/>
                <w:sz w:val="20"/>
                <w:szCs w:val="20"/>
              </w:rPr>
            </w:pPr>
            <w:r>
              <w:rPr>
                <w:rFonts w:ascii="宋体" w:cs="宋体" w:hint="eastAsia"/>
                <w:kern w:val="0"/>
                <w:sz w:val="20"/>
                <w:szCs w:val="20"/>
              </w:rPr>
              <w:t>C</w:t>
            </w:r>
            <w:r w:rsidRPr="00ED5E4E">
              <w:rPr>
                <w:rFonts w:ascii="宋体" w:cs="宋体" w:hint="eastAsia"/>
                <w:kern w:val="0"/>
                <w:sz w:val="20"/>
                <w:szCs w:val="20"/>
              </w:rPr>
              <w:t>(20)</w:t>
            </w:r>
          </w:p>
        </w:tc>
        <w:tc>
          <w:tcPr>
            <w:tcW w:w="708" w:type="dxa"/>
          </w:tcPr>
          <w:p w14:paraId="0047E8F3"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否</w:t>
            </w:r>
          </w:p>
        </w:tc>
        <w:tc>
          <w:tcPr>
            <w:tcW w:w="2635" w:type="dxa"/>
          </w:tcPr>
          <w:p w14:paraId="61C06514"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由华兴银行统一分配</w:t>
            </w:r>
          </w:p>
        </w:tc>
      </w:tr>
      <w:tr w:rsidR="00724F06" w14:paraId="4F4A2160" w14:textId="77777777" w:rsidTr="00E81D47">
        <w:trPr>
          <w:cantSplit/>
          <w:trHeight w:val="145"/>
        </w:trPr>
        <w:tc>
          <w:tcPr>
            <w:tcW w:w="983" w:type="dxa"/>
            <w:vMerge/>
          </w:tcPr>
          <w:p w14:paraId="708943C7" w14:textId="77777777" w:rsidR="00724F06" w:rsidRDefault="00724F06" w:rsidP="00E81D47">
            <w:pPr>
              <w:rPr>
                <w:rFonts w:ascii="宋体" w:hAnsi="宋体"/>
              </w:rPr>
            </w:pPr>
          </w:p>
        </w:tc>
        <w:tc>
          <w:tcPr>
            <w:tcW w:w="2094" w:type="dxa"/>
          </w:tcPr>
          <w:p w14:paraId="5CFA15B6"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APPID</w:t>
            </w:r>
          </w:p>
        </w:tc>
        <w:tc>
          <w:tcPr>
            <w:tcW w:w="1709" w:type="dxa"/>
          </w:tcPr>
          <w:p w14:paraId="011FE108"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应用标识</w:t>
            </w:r>
          </w:p>
        </w:tc>
        <w:tc>
          <w:tcPr>
            <w:tcW w:w="851" w:type="dxa"/>
          </w:tcPr>
          <w:p w14:paraId="3F089153"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C(3)</w:t>
            </w:r>
          </w:p>
        </w:tc>
        <w:tc>
          <w:tcPr>
            <w:tcW w:w="708" w:type="dxa"/>
          </w:tcPr>
          <w:p w14:paraId="46BBF771"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否</w:t>
            </w:r>
          </w:p>
        </w:tc>
        <w:tc>
          <w:tcPr>
            <w:tcW w:w="2635" w:type="dxa"/>
          </w:tcPr>
          <w:p w14:paraId="34108AA2"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个人电脑:PC（不送则默认PC）</w:t>
            </w:r>
          </w:p>
          <w:p w14:paraId="79A347DC" w14:textId="77777777" w:rsidR="00724F06" w:rsidRDefault="00724F06" w:rsidP="00E81D47">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手机：APP</w:t>
            </w:r>
          </w:p>
          <w:p w14:paraId="0808A90E" w14:textId="77777777" w:rsidR="00724F06" w:rsidRPr="00ED5E4E" w:rsidRDefault="00724F06" w:rsidP="00E81D47">
            <w:pPr>
              <w:rPr>
                <w:rFonts w:ascii="宋体" w:cs="宋体"/>
                <w:kern w:val="0"/>
                <w:sz w:val="20"/>
                <w:szCs w:val="20"/>
              </w:rPr>
            </w:pPr>
            <w:r>
              <w:rPr>
                <w:rFonts w:ascii="宋体" w:cs="宋体" w:hint="eastAsia"/>
                <w:kern w:val="0"/>
                <w:sz w:val="20"/>
                <w:szCs w:val="20"/>
              </w:rPr>
              <w:t>微信：WX</w:t>
            </w:r>
          </w:p>
        </w:tc>
      </w:tr>
      <w:tr w:rsidR="00724F06" w14:paraId="4317C6E7" w14:textId="77777777" w:rsidTr="00E81D47">
        <w:trPr>
          <w:cantSplit/>
          <w:trHeight w:val="145"/>
        </w:trPr>
        <w:tc>
          <w:tcPr>
            <w:tcW w:w="983" w:type="dxa"/>
            <w:vMerge/>
          </w:tcPr>
          <w:p w14:paraId="69EF4EEB" w14:textId="77777777" w:rsidR="00724F06" w:rsidRDefault="00724F06" w:rsidP="00E81D47">
            <w:pPr>
              <w:rPr>
                <w:rFonts w:ascii="宋体" w:hAnsi="宋体"/>
              </w:rPr>
            </w:pPr>
          </w:p>
        </w:tc>
        <w:tc>
          <w:tcPr>
            <w:tcW w:w="2094" w:type="dxa"/>
          </w:tcPr>
          <w:p w14:paraId="1CB36E8E"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OLDREQSEQNO</w:t>
            </w:r>
          </w:p>
        </w:tc>
        <w:tc>
          <w:tcPr>
            <w:tcW w:w="1709" w:type="dxa"/>
          </w:tcPr>
          <w:p w14:paraId="2AA5079E"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原放款交易流水号</w:t>
            </w:r>
          </w:p>
        </w:tc>
        <w:tc>
          <w:tcPr>
            <w:tcW w:w="851" w:type="dxa"/>
          </w:tcPr>
          <w:p w14:paraId="1821FD8F" w14:textId="77777777" w:rsidR="00724F06" w:rsidRPr="00ED5E4E" w:rsidRDefault="00724F06" w:rsidP="0010473C">
            <w:pPr>
              <w:rPr>
                <w:rFonts w:ascii="宋体" w:cs="宋体"/>
                <w:kern w:val="0"/>
                <w:sz w:val="20"/>
                <w:szCs w:val="20"/>
              </w:rPr>
            </w:pPr>
            <w:r w:rsidRPr="00ED5E4E">
              <w:rPr>
                <w:rFonts w:ascii="宋体" w:cs="宋体" w:hint="eastAsia"/>
                <w:kern w:val="0"/>
                <w:sz w:val="20"/>
                <w:szCs w:val="20"/>
              </w:rPr>
              <w:t>C</w:t>
            </w:r>
            <w:r>
              <w:rPr>
                <w:rFonts w:ascii="宋体" w:cs="宋体" w:hint="eastAsia"/>
                <w:kern w:val="0"/>
                <w:sz w:val="20"/>
                <w:szCs w:val="20"/>
              </w:rPr>
              <w:t>(</w:t>
            </w:r>
            <w:del w:id="4819" w:author="wincol" w:date="2016-06-12T19:03:00Z">
              <w:r w:rsidRPr="00ED5E4E" w:rsidDel="0010473C">
                <w:rPr>
                  <w:rFonts w:ascii="宋体" w:cs="宋体" w:hint="eastAsia"/>
                  <w:kern w:val="0"/>
                  <w:sz w:val="20"/>
                  <w:szCs w:val="20"/>
                </w:rPr>
                <w:delText>32</w:delText>
              </w:r>
            </w:del>
            <w:ins w:id="4820" w:author="wincol" w:date="2016-06-12T19:03:00Z">
              <w:r w:rsidR="0010473C">
                <w:rPr>
                  <w:rFonts w:ascii="宋体" w:cs="宋体" w:hint="eastAsia"/>
                  <w:kern w:val="0"/>
                  <w:sz w:val="20"/>
                  <w:szCs w:val="20"/>
                </w:rPr>
                <w:t>28</w:t>
              </w:r>
            </w:ins>
            <w:r w:rsidRPr="00ED5E4E">
              <w:rPr>
                <w:rFonts w:ascii="宋体" w:cs="宋体" w:hint="eastAsia"/>
                <w:kern w:val="0"/>
                <w:sz w:val="20"/>
                <w:szCs w:val="20"/>
              </w:rPr>
              <w:t>）</w:t>
            </w:r>
          </w:p>
        </w:tc>
        <w:tc>
          <w:tcPr>
            <w:tcW w:w="708" w:type="dxa"/>
          </w:tcPr>
          <w:p w14:paraId="6B092386"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否</w:t>
            </w:r>
          </w:p>
        </w:tc>
        <w:tc>
          <w:tcPr>
            <w:tcW w:w="2635" w:type="dxa"/>
          </w:tcPr>
          <w:p w14:paraId="58A4BDF2" w14:textId="77777777" w:rsidR="00724F06" w:rsidRPr="00ED5E4E" w:rsidRDefault="00724F06" w:rsidP="00E81D47">
            <w:pPr>
              <w:rPr>
                <w:rFonts w:ascii="宋体" w:cs="宋体"/>
                <w:kern w:val="0"/>
                <w:sz w:val="20"/>
                <w:szCs w:val="20"/>
              </w:rPr>
            </w:pPr>
          </w:p>
        </w:tc>
      </w:tr>
      <w:tr w:rsidR="00724F06" w14:paraId="08A8E28A" w14:textId="77777777" w:rsidTr="00E81D47">
        <w:trPr>
          <w:cantSplit/>
          <w:trHeight w:val="145"/>
        </w:trPr>
        <w:tc>
          <w:tcPr>
            <w:tcW w:w="983" w:type="dxa"/>
            <w:vMerge/>
          </w:tcPr>
          <w:p w14:paraId="02366B88" w14:textId="77777777" w:rsidR="00724F06" w:rsidRDefault="00724F06" w:rsidP="00E81D47">
            <w:pPr>
              <w:rPr>
                <w:rFonts w:ascii="宋体" w:hAnsi="宋体"/>
              </w:rPr>
            </w:pPr>
          </w:p>
        </w:tc>
        <w:tc>
          <w:tcPr>
            <w:tcW w:w="2094" w:type="dxa"/>
          </w:tcPr>
          <w:p w14:paraId="7CC7EB30"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LOANNO</w:t>
            </w:r>
          </w:p>
        </w:tc>
        <w:tc>
          <w:tcPr>
            <w:tcW w:w="1709" w:type="dxa"/>
          </w:tcPr>
          <w:p w14:paraId="1C9685C8"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借款编号</w:t>
            </w:r>
          </w:p>
        </w:tc>
        <w:tc>
          <w:tcPr>
            <w:tcW w:w="851" w:type="dxa"/>
          </w:tcPr>
          <w:p w14:paraId="5596FF14" w14:textId="77777777" w:rsidR="00724F06" w:rsidRPr="00ED5E4E" w:rsidRDefault="00724F06" w:rsidP="00E81D47">
            <w:pPr>
              <w:rPr>
                <w:rFonts w:ascii="宋体" w:cs="宋体"/>
                <w:kern w:val="0"/>
                <w:sz w:val="20"/>
                <w:szCs w:val="20"/>
              </w:rPr>
            </w:pPr>
            <w:r>
              <w:rPr>
                <w:rFonts w:ascii="宋体" w:cs="宋体" w:hint="eastAsia"/>
                <w:kern w:val="0"/>
                <w:sz w:val="20"/>
                <w:szCs w:val="20"/>
              </w:rPr>
              <w:t>C</w:t>
            </w:r>
            <w:r w:rsidRPr="00ED5E4E">
              <w:rPr>
                <w:rFonts w:ascii="宋体" w:cs="宋体" w:hint="eastAsia"/>
                <w:kern w:val="0"/>
                <w:sz w:val="20"/>
                <w:szCs w:val="20"/>
              </w:rPr>
              <w:t>(64)</w:t>
            </w:r>
          </w:p>
        </w:tc>
        <w:tc>
          <w:tcPr>
            <w:tcW w:w="708" w:type="dxa"/>
          </w:tcPr>
          <w:p w14:paraId="1CC48FAA"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否</w:t>
            </w:r>
          </w:p>
        </w:tc>
        <w:tc>
          <w:tcPr>
            <w:tcW w:w="2635" w:type="dxa"/>
          </w:tcPr>
          <w:p w14:paraId="3BC827BA" w14:textId="77777777" w:rsidR="00724F06" w:rsidRPr="00ED5E4E" w:rsidRDefault="00724F06" w:rsidP="00E81D47">
            <w:pPr>
              <w:rPr>
                <w:rFonts w:ascii="宋体" w:cs="宋体"/>
                <w:kern w:val="0"/>
                <w:sz w:val="20"/>
                <w:szCs w:val="20"/>
              </w:rPr>
            </w:pPr>
          </w:p>
        </w:tc>
      </w:tr>
      <w:tr w:rsidR="00724F06" w14:paraId="5F3F6DF1" w14:textId="77777777" w:rsidTr="00E81D47">
        <w:trPr>
          <w:cantSplit/>
          <w:trHeight w:val="145"/>
        </w:trPr>
        <w:tc>
          <w:tcPr>
            <w:tcW w:w="983" w:type="dxa"/>
            <w:vMerge/>
          </w:tcPr>
          <w:p w14:paraId="5207850C" w14:textId="77777777" w:rsidR="00724F06" w:rsidRDefault="00724F06" w:rsidP="00E81D47">
            <w:pPr>
              <w:rPr>
                <w:rFonts w:ascii="宋体" w:hAnsi="宋体"/>
              </w:rPr>
            </w:pPr>
          </w:p>
        </w:tc>
        <w:tc>
          <w:tcPr>
            <w:tcW w:w="2094" w:type="dxa"/>
          </w:tcPr>
          <w:p w14:paraId="0588110D"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OLDTTJNL</w:t>
            </w:r>
          </w:p>
        </w:tc>
        <w:tc>
          <w:tcPr>
            <w:tcW w:w="1709" w:type="dxa"/>
          </w:tcPr>
          <w:p w14:paraId="5002E495"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原投标流水号</w:t>
            </w:r>
          </w:p>
        </w:tc>
        <w:tc>
          <w:tcPr>
            <w:tcW w:w="851" w:type="dxa"/>
          </w:tcPr>
          <w:p w14:paraId="1A07FF33" w14:textId="77777777" w:rsidR="00724F06" w:rsidRPr="00ED5E4E" w:rsidRDefault="00724F06" w:rsidP="0010473C">
            <w:pPr>
              <w:rPr>
                <w:rFonts w:ascii="宋体" w:cs="宋体"/>
                <w:kern w:val="0"/>
                <w:sz w:val="20"/>
                <w:szCs w:val="20"/>
              </w:rPr>
            </w:pPr>
            <w:r w:rsidRPr="00ED5E4E">
              <w:rPr>
                <w:rFonts w:ascii="宋体" w:cs="宋体" w:hint="eastAsia"/>
                <w:kern w:val="0"/>
                <w:sz w:val="20"/>
                <w:szCs w:val="20"/>
              </w:rPr>
              <w:t>C(</w:t>
            </w:r>
            <w:del w:id="4821" w:author="wincol" w:date="2016-06-12T19:04:00Z">
              <w:r w:rsidRPr="00ED5E4E" w:rsidDel="0010473C">
                <w:rPr>
                  <w:rFonts w:ascii="宋体" w:cs="宋体" w:hint="eastAsia"/>
                  <w:kern w:val="0"/>
                  <w:sz w:val="20"/>
                  <w:szCs w:val="20"/>
                </w:rPr>
                <w:delText>32</w:delText>
              </w:r>
            </w:del>
            <w:ins w:id="4822" w:author="wincol" w:date="2016-06-12T19:04:00Z">
              <w:r w:rsidR="0010473C">
                <w:rPr>
                  <w:rFonts w:ascii="宋体" w:cs="宋体" w:hint="eastAsia"/>
                  <w:kern w:val="0"/>
                  <w:sz w:val="20"/>
                  <w:szCs w:val="20"/>
                </w:rPr>
                <w:t>28</w:t>
              </w:r>
            </w:ins>
            <w:r w:rsidRPr="00ED5E4E">
              <w:rPr>
                <w:rFonts w:ascii="宋体" w:cs="宋体" w:hint="eastAsia"/>
                <w:kern w:val="0"/>
                <w:sz w:val="20"/>
                <w:szCs w:val="20"/>
              </w:rPr>
              <w:t>)</w:t>
            </w:r>
          </w:p>
        </w:tc>
        <w:tc>
          <w:tcPr>
            <w:tcW w:w="708" w:type="dxa"/>
          </w:tcPr>
          <w:p w14:paraId="3FD5FD8D"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是</w:t>
            </w:r>
          </w:p>
        </w:tc>
        <w:tc>
          <w:tcPr>
            <w:tcW w:w="2635" w:type="dxa"/>
          </w:tcPr>
          <w:p w14:paraId="0F6CE2A4" w14:textId="77777777" w:rsidR="00724F06" w:rsidRPr="00ED5E4E" w:rsidRDefault="00724F06" w:rsidP="00E81D47">
            <w:pPr>
              <w:rPr>
                <w:rFonts w:ascii="宋体" w:cs="宋体"/>
                <w:kern w:val="0"/>
                <w:sz w:val="20"/>
                <w:szCs w:val="20"/>
              </w:rPr>
            </w:pPr>
          </w:p>
        </w:tc>
      </w:tr>
      <w:tr w:rsidR="00E5054F" w14:paraId="6C9EA453" w14:textId="77777777" w:rsidTr="00E81D47">
        <w:trPr>
          <w:cantSplit/>
          <w:trHeight w:val="145"/>
          <w:ins w:id="4823" w:author="Windows 用户" w:date="2016-03-28T18:04:00Z"/>
        </w:trPr>
        <w:tc>
          <w:tcPr>
            <w:tcW w:w="983" w:type="dxa"/>
            <w:vMerge/>
          </w:tcPr>
          <w:p w14:paraId="1F699184" w14:textId="77777777" w:rsidR="00E5054F" w:rsidRDefault="00E5054F" w:rsidP="00E81D47">
            <w:pPr>
              <w:rPr>
                <w:ins w:id="4824" w:author="Windows 用户" w:date="2016-03-28T18:04:00Z"/>
                <w:rFonts w:ascii="宋体" w:hAnsi="宋体"/>
              </w:rPr>
            </w:pPr>
          </w:p>
        </w:tc>
        <w:tc>
          <w:tcPr>
            <w:tcW w:w="2094" w:type="dxa"/>
          </w:tcPr>
          <w:p w14:paraId="30003C10" w14:textId="77777777" w:rsidR="00E5054F" w:rsidRPr="00ED5E4E" w:rsidRDefault="00E5054F" w:rsidP="00E81D47">
            <w:pPr>
              <w:rPr>
                <w:ins w:id="4825" w:author="Windows 用户" w:date="2016-03-28T18:04:00Z"/>
                <w:rFonts w:ascii="宋体" w:cs="宋体"/>
                <w:kern w:val="0"/>
                <w:sz w:val="20"/>
                <w:szCs w:val="20"/>
              </w:rPr>
            </w:pPr>
            <w:ins w:id="4826" w:author="Windows 用户" w:date="2016-03-28T18:04:00Z">
              <w:r>
                <w:rPr>
                  <w:rFonts w:ascii="宋体" w:cs="宋体" w:hint="eastAsia"/>
                  <w:kern w:val="0"/>
                  <w:sz w:val="20"/>
                  <w:szCs w:val="20"/>
                </w:rPr>
                <w:t>EXT_FILED1</w:t>
              </w:r>
            </w:ins>
          </w:p>
        </w:tc>
        <w:tc>
          <w:tcPr>
            <w:tcW w:w="1709" w:type="dxa"/>
          </w:tcPr>
          <w:p w14:paraId="140CF3C1" w14:textId="77777777" w:rsidR="00E5054F" w:rsidRPr="00ED5E4E" w:rsidRDefault="00E5054F" w:rsidP="00E81D47">
            <w:pPr>
              <w:rPr>
                <w:ins w:id="4827" w:author="Windows 用户" w:date="2016-03-28T18:04:00Z"/>
                <w:rFonts w:ascii="宋体" w:cs="宋体"/>
                <w:kern w:val="0"/>
                <w:sz w:val="20"/>
                <w:szCs w:val="20"/>
              </w:rPr>
            </w:pPr>
            <w:ins w:id="4828" w:author="wincol" w:date="2016-06-12T16:29:00Z">
              <w:r>
                <w:rPr>
                  <w:rFonts w:ascii="宋体" w:cs="宋体" w:hint="eastAsia"/>
                  <w:kern w:val="0"/>
                  <w:sz w:val="20"/>
                  <w:szCs w:val="20"/>
                </w:rPr>
                <w:t>备用字段1</w:t>
              </w:r>
            </w:ins>
          </w:p>
        </w:tc>
        <w:tc>
          <w:tcPr>
            <w:tcW w:w="851" w:type="dxa"/>
          </w:tcPr>
          <w:p w14:paraId="4FEFE098" w14:textId="77777777" w:rsidR="00E5054F" w:rsidRPr="00ED5E4E" w:rsidRDefault="00E5054F" w:rsidP="00E81D47">
            <w:pPr>
              <w:rPr>
                <w:ins w:id="4829" w:author="Windows 用户" w:date="2016-03-28T18:04:00Z"/>
                <w:rFonts w:ascii="宋体" w:cs="宋体"/>
                <w:kern w:val="0"/>
                <w:sz w:val="20"/>
                <w:szCs w:val="20"/>
              </w:rPr>
            </w:pPr>
            <w:ins w:id="4830" w:author="wincol" w:date="2016-06-12T16:29: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40880AE0" w14:textId="77777777" w:rsidR="00E5054F" w:rsidRPr="00ED5E4E" w:rsidRDefault="00E5054F" w:rsidP="00E81D47">
            <w:pPr>
              <w:rPr>
                <w:ins w:id="4831" w:author="Windows 用户" w:date="2016-03-28T18:04:00Z"/>
                <w:rFonts w:ascii="宋体" w:cs="宋体"/>
                <w:kern w:val="0"/>
                <w:sz w:val="20"/>
                <w:szCs w:val="20"/>
              </w:rPr>
            </w:pPr>
            <w:ins w:id="4832" w:author="wincol" w:date="2016-06-12T16:29:00Z">
              <w:r>
                <w:rPr>
                  <w:rFonts w:ascii="宋体" w:hAnsi="宋体" w:hint="eastAsia"/>
                </w:rPr>
                <w:t>是</w:t>
              </w:r>
            </w:ins>
          </w:p>
        </w:tc>
        <w:tc>
          <w:tcPr>
            <w:tcW w:w="2635" w:type="dxa"/>
          </w:tcPr>
          <w:p w14:paraId="3E15FD2E" w14:textId="77777777" w:rsidR="00E5054F" w:rsidRPr="00ED5E4E" w:rsidRDefault="00E5054F" w:rsidP="00E81D47">
            <w:pPr>
              <w:rPr>
                <w:ins w:id="4833" w:author="Windows 用户" w:date="2016-03-28T18:04:00Z"/>
                <w:rFonts w:ascii="宋体" w:cs="宋体"/>
                <w:kern w:val="0"/>
                <w:sz w:val="20"/>
                <w:szCs w:val="20"/>
              </w:rPr>
            </w:pPr>
            <w:ins w:id="4834" w:author="wincol" w:date="2016-06-12T16:29:00Z">
              <w:r>
                <w:rPr>
                  <w:rFonts w:ascii="宋体" w:cs="宋体" w:hint="eastAsia"/>
                  <w:kern w:val="0"/>
                  <w:sz w:val="20"/>
                  <w:szCs w:val="20"/>
                </w:rPr>
                <w:t>备用字段1</w:t>
              </w:r>
            </w:ins>
          </w:p>
        </w:tc>
      </w:tr>
      <w:tr w:rsidR="00E5054F" w14:paraId="478546AA" w14:textId="77777777" w:rsidTr="00E81D47">
        <w:trPr>
          <w:cantSplit/>
          <w:trHeight w:val="145"/>
          <w:ins w:id="4835" w:author="Windows 用户" w:date="2016-03-28T18:04:00Z"/>
        </w:trPr>
        <w:tc>
          <w:tcPr>
            <w:tcW w:w="983" w:type="dxa"/>
            <w:vMerge/>
          </w:tcPr>
          <w:p w14:paraId="1D130375" w14:textId="77777777" w:rsidR="00E5054F" w:rsidRDefault="00E5054F" w:rsidP="00E81D47">
            <w:pPr>
              <w:rPr>
                <w:ins w:id="4836" w:author="Windows 用户" w:date="2016-03-28T18:04:00Z"/>
                <w:rFonts w:ascii="宋体" w:hAnsi="宋体"/>
              </w:rPr>
            </w:pPr>
          </w:p>
        </w:tc>
        <w:tc>
          <w:tcPr>
            <w:tcW w:w="2094" w:type="dxa"/>
          </w:tcPr>
          <w:p w14:paraId="7D786A5B" w14:textId="77777777" w:rsidR="00E5054F" w:rsidRPr="00ED5E4E" w:rsidRDefault="00E5054F" w:rsidP="00E81D47">
            <w:pPr>
              <w:rPr>
                <w:ins w:id="4837" w:author="Windows 用户" w:date="2016-03-28T18:04:00Z"/>
                <w:rFonts w:ascii="宋体" w:cs="宋体"/>
                <w:kern w:val="0"/>
                <w:sz w:val="20"/>
                <w:szCs w:val="20"/>
              </w:rPr>
            </w:pPr>
            <w:ins w:id="4838" w:author="Windows 用户" w:date="2016-03-28T18:04:00Z">
              <w:r>
                <w:rPr>
                  <w:rFonts w:ascii="宋体" w:cs="宋体" w:hint="eastAsia"/>
                  <w:kern w:val="0"/>
                  <w:sz w:val="20"/>
                  <w:szCs w:val="20"/>
                </w:rPr>
                <w:t>EXT_FILED2</w:t>
              </w:r>
            </w:ins>
          </w:p>
        </w:tc>
        <w:tc>
          <w:tcPr>
            <w:tcW w:w="1709" w:type="dxa"/>
          </w:tcPr>
          <w:p w14:paraId="0F951082" w14:textId="77777777" w:rsidR="00E5054F" w:rsidRPr="00ED5E4E" w:rsidRDefault="00E5054F" w:rsidP="00E5054F">
            <w:pPr>
              <w:rPr>
                <w:ins w:id="4839" w:author="Windows 用户" w:date="2016-03-28T18:04:00Z"/>
                <w:rFonts w:ascii="宋体" w:cs="宋体"/>
                <w:kern w:val="0"/>
                <w:sz w:val="20"/>
                <w:szCs w:val="20"/>
              </w:rPr>
            </w:pPr>
            <w:ins w:id="4840" w:author="wincol" w:date="2016-06-12T16:29:00Z">
              <w:r>
                <w:rPr>
                  <w:rFonts w:ascii="宋体" w:cs="宋体" w:hint="eastAsia"/>
                  <w:kern w:val="0"/>
                  <w:sz w:val="20"/>
                  <w:szCs w:val="20"/>
                </w:rPr>
                <w:t>备用字段2</w:t>
              </w:r>
            </w:ins>
          </w:p>
        </w:tc>
        <w:tc>
          <w:tcPr>
            <w:tcW w:w="851" w:type="dxa"/>
          </w:tcPr>
          <w:p w14:paraId="64A710FC" w14:textId="77777777" w:rsidR="00E5054F" w:rsidRPr="00ED5E4E" w:rsidRDefault="00E5054F" w:rsidP="00E81D47">
            <w:pPr>
              <w:rPr>
                <w:ins w:id="4841" w:author="Windows 用户" w:date="2016-03-28T18:04:00Z"/>
                <w:rFonts w:ascii="宋体" w:cs="宋体"/>
                <w:kern w:val="0"/>
                <w:sz w:val="20"/>
                <w:szCs w:val="20"/>
              </w:rPr>
            </w:pPr>
            <w:ins w:id="4842" w:author="wincol" w:date="2016-06-12T16:29: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78437181" w14:textId="77777777" w:rsidR="00E5054F" w:rsidRPr="00ED5E4E" w:rsidRDefault="00E5054F" w:rsidP="00E81D47">
            <w:pPr>
              <w:rPr>
                <w:ins w:id="4843" w:author="Windows 用户" w:date="2016-03-28T18:04:00Z"/>
                <w:rFonts w:ascii="宋体" w:cs="宋体"/>
                <w:kern w:val="0"/>
                <w:sz w:val="20"/>
                <w:szCs w:val="20"/>
              </w:rPr>
            </w:pPr>
            <w:ins w:id="4844" w:author="wincol" w:date="2016-06-12T16:29:00Z">
              <w:r>
                <w:rPr>
                  <w:rFonts w:ascii="宋体" w:hAnsi="宋体" w:hint="eastAsia"/>
                </w:rPr>
                <w:t>是</w:t>
              </w:r>
            </w:ins>
          </w:p>
        </w:tc>
        <w:tc>
          <w:tcPr>
            <w:tcW w:w="2635" w:type="dxa"/>
          </w:tcPr>
          <w:p w14:paraId="4E665986" w14:textId="77777777" w:rsidR="00E5054F" w:rsidRPr="00ED5E4E" w:rsidRDefault="00E5054F" w:rsidP="00E5054F">
            <w:pPr>
              <w:rPr>
                <w:ins w:id="4845" w:author="Windows 用户" w:date="2016-03-28T18:04:00Z"/>
                <w:rFonts w:ascii="宋体" w:cs="宋体"/>
                <w:kern w:val="0"/>
                <w:sz w:val="20"/>
                <w:szCs w:val="20"/>
              </w:rPr>
            </w:pPr>
            <w:ins w:id="4846" w:author="wincol" w:date="2016-06-12T16:29:00Z">
              <w:r>
                <w:rPr>
                  <w:rFonts w:ascii="宋体" w:cs="宋体" w:hint="eastAsia"/>
                  <w:kern w:val="0"/>
                  <w:sz w:val="20"/>
                  <w:szCs w:val="20"/>
                </w:rPr>
                <w:t>备用字段2</w:t>
              </w:r>
            </w:ins>
          </w:p>
        </w:tc>
      </w:tr>
      <w:tr w:rsidR="00724F06" w14:paraId="3E5FC191" w14:textId="77777777" w:rsidTr="00E81D47">
        <w:trPr>
          <w:cantSplit/>
          <w:trHeight w:val="145"/>
          <w:ins w:id="4847" w:author="Windows 用户" w:date="2016-03-28T18:04:00Z"/>
        </w:trPr>
        <w:tc>
          <w:tcPr>
            <w:tcW w:w="983" w:type="dxa"/>
            <w:vMerge/>
          </w:tcPr>
          <w:p w14:paraId="5EF4D18E" w14:textId="77777777" w:rsidR="00724F06" w:rsidRDefault="00724F06" w:rsidP="00E81D47">
            <w:pPr>
              <w:rPr>
                <w:ins w:id="4848" w:author="Windows 用户" w:date="2016-03-28T18:04:00Z"/>
                <w:rFonts w:ascii="宋体" w:hAnsi="宋体"/>
              </w:rPr>
            </w:pPr>
          </w:p>
        </w:tc>
        <w:tc>
          <w:tcPr>
            <w:tcW w:w="2094" w:type="dxa"/>
          </w:tcPr>
          <w:p w14:paraId="711820B4" w14:textId="77777777" w:rsidR="00724F06" w:rsidRPr="00ED5E4E" w:rsidRDefault="00724F06" w:rsidP="00E81D47">
            <w:pPr>
              <w:rPr>
                <w:ins w:id="4849" w:author="Windows 用户" w:date="2016-03-28T18:04:00Z"/>
                <w:rFonts w:ascii="宋体" w:cs="宋体"/>
                <w:kern w:val="0"/>
                <w:sz w:val="20"/>
                <w:szCs w:val="20"/>
              </w:rPr>
            </w:pPr>
            <w:ins w:id="4850" w:author="Windows 用户" w:date="2016-03-28T18:04:00Z">
              <w:r>
                <w:rPr>
                  <w:rFonts w:ascii="宋体" w:cs="宋体" w:hint="eastAsia"/>
                  <w:kern w:val="0"/>
                  <w:sz w:val="20"/>
                  <w:szCs w:val="20"/>
                </w:rPr>
                <w:t>EXT_FILED3</w:t>
              </w:r>
            </w:ins>
          </w:p>
        </w:tc>
        <w:tc>
          <w:tcPr>
            <w:tcW w:w="1709" w:type="dxa"/>
          </w:tcPr>
          <w:p w14:paraId="45AB9DB7" w14:textId="77777777" w:rsidR="00724F06" w:rsidRPr="00ED5E4E" w:rsidRDefault="00724F06" w:rsidP="00E81D47">
            <w:pPr>
              <w:rPr>
                <w:ins w:id="4851" w:author="Windows 用户" w:date="2016-03-28T18:04:00Z"/>
                <w:rFonts w:ascii="宋体" w:cs="宋体"/>
                <w:kern w:val="0"/>
                <w:sz w:val="20"/>
                <w:szCs w:val="20"/>
              </w:rPr>
            </w:pPr>
            <w:ins w:id="4852" w:author="Windows 用户" w:date="2016-03-28T18:04:00Z">
              <w:r>
                <w:rPr>
                  <w:rFonts w:ascii="宋体" w:cs="宋体" w:hint="eastAsia"/>
                  <w:kern w:val="0"/>
                  <w:sz w:val="20"/>
                  <w:szCs w:val="20"/>
                </w:rPr>
                <w:t>备用字段3</w:t>
              </w:r>
            </w:ins>
          </w:p>
        </w:tc>
        <w:tc>
          <w:tcPr>
            <w:tcW w:w="851" w:type="dxa"/>
          </w:tcPr>
          <w:p w14:paraId="63CE46ED" w14:textId="77777777" w:rsidR="00724F06" w:rsidRPr="00ED5E4E" w:rsidRDefault="00724F06" w:rsidP="00E81D47">
            <w:pPr>
              <w:rPr>
                <w:ins w:id="4853" w:author="Windows 用户" w:date="2016-03-28T18:04:00Z"/>
                <w:rFonts w:ascii="宋体" w:cs="宋体"/>
                <w:kern w:val="0"/>
                <w:sz w:val="20"/>
                <w:szCs w:val="20"/>
              </w:rPr>
            </w:pPr>
            <w:ins w:id="4854" w:author="Windows 用户" w:date="2016-03-28T18:04: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300</w:t>
              </w:r>
              <w:r w:rsidRPr="00A560D3">
                <w:rPr>
                  <w:rFonts w:ascii="宋体" w:cs="宋体"/>
                  <w:kern w:val="0"/>
                  <w:sz w:val="20"/>
                  <w:szCs w:val="20"/>
                </w:rPr>
                <w:t>)</w:t>
              </w:r>
            </w:ins>
          </w:p>
        </w:tc>
        <w:tc>
          <w:tcPr>
            <w:tcW w:w="708" w:type="dxa"/>
          </w:tcPr>
          <w:p w14:paraId="7B83DCF1" w14:textId="77777777" w:rsidR="00724F06" w:rsidRPr="00ED5E4E" w:rsidRDefault="00724F06" w:rsidP="00E81D47">
            <w:pPr>
              <w:rPr>
                <w:ins w:id="4855" w:author="Windows 用户" w:date="2016-03-28T18:04:00Z"/>
                <w:rFonts w:ascii="宋体" w:cs="宋体"/>
                <w:kern w:val="0"/>
                <w:sz w:val="20"/>
                <w:szCs w:val="20"/>
              </w:rPr>
            </w:pPr>
            <w:ins w:id="4856" w:author="Windows 用户" w:date="2016-03-28T18:04:00Z">
              <w:r>
                <w:rPr>
                  <w:rFonts w:ascii="宋体" w:hAnsi="宋体" w:hint="eastAsia"/>
                </w:rPr>
                <w:t>是</w:t>
              </w:r>
            </w:ins>
          </w:p>
        </w:tc>
        <w:tc>
          <w:tcPr>
            <w:tcW w:w="2635" w:type="dxa"/>
          </w:tcPr>
          <w:p w14:paraId="0CC00A81" w14:textId="77777777" w:rsidR="00724F06" w:rsidRPr="00ED5E4E" w:rsidRDefault="00724F06" w:rsidP="00E81D47">
            <w:pPr>
              <w:rPr>
                <w:ins w:id="4857" w:author="Windows 用户" w:date="2016-03-28T18:04:00Z"/>
                <w:rFonts w:ascii="宋体" w:cs="宋体"/>
                <w:kern w:val="0"/>
                <w:sz w:val="20"/>
                <w:szCs w:val="20"/>
              </w:rPr>
            </w:pPr>
            <w:ins w:id="4858" w:author="Windows 用户" w:date="2016-03-28T18:04:00Z">
              <w:r>
                <w:rPr>
                  <w:rFonts w:ascii="宋体" w:cs="宋体" w:hint="eastAsia"/>
                  <w:kern w:val="0"/>
                  <w:sz w:val="20"/>
                  <w:szCs w:val="20"/>
                </w:rPr>
                <w:t>备用字段3</w:t>
              </w:r>
            </w:ins>
          </w:p>
        </w:tc>
      </w:tr>
    </w:tbl>
    <w:p w14:paraId="7A91B52F" w14:textId="77777777" w:rsidR="00631E90" w:rsidRPr="004E6C5A" w:rsidRDefault="00631E90" w:rsidP="00631E90">
      <w:pPr>
        <w:rPr>
          <w:rFonts w:ascii="微软雅黑" w:eastAsia="微软雅黑" w:hAnsi="微软雅黑"/>
        </w:rPr>
      </w:pPr>
    </w:p>
    <w:p w14:paraId="42E0C04A" w14:textId="77777777" w:rsidR="00631E90" w:rsidRDefault="00631E90" w:rsidP="0042024B">
      <w:pPr>
        <w:pStyle w:val="3"/>
      </w:pPr>
      <w:bookmarkStart w:id="4859" w:name="_Toc448761046"/>
      <w:r w:rsidRPr="004E6C5A">
        <w:rPr>
          <w:rFonts w:hint="eastAsia"/>
        </w:rPr>
        <w:t>响应报文说明</w:t>
      </w:r>
      <w:bookmarkEnd w:id="4859"/>
    </w:p>
    <w:tbl>
      <w:tblPr>
        <w:tblW w:w="8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3"/>
        <w:gridCol w:w="2094"/>
        <w:gridCol w:w="1709"/>
        <w:gridCol w:w="851"/>
        <w:gridCol w:w="708"/>
        <w:gridCol w:w="2635"/>
      </w:tblGrid>
      <w:tr w:rsidR="00631E90" w14:paraId="493384B0" w14:textId="77777777" w:rsidTr="00E81D47">
        <w:trPr>
          <w:trHeight w:val="302"/>
        </w:trPr>
        <w:tc>
          <w:tcPr>
            <w:tcW w:w="983" w:type="dxa"/>
            <w:tcBorders>
              <w:bottom w:val="single" w:sz="4" w:space="0" w:color="auto"/>
            </w:tcBorders>
            <w:shd w:val="clear" w:color="auto" w:fill="C0C0C0"/>
          </w:tcPr>
          <w:p w14:paraId="433DA63B" w14:textId="77777777" w:rsidR="00631E90" w:rsidRDefault="00631E90" w:rsidP="00E81D47">
            <w:pPr>
              <w:rPr>
                <w:rFonts w:ascii="宋体" w:hAnsi="宋体"/>
                <w:b/>
                <w:szCs w:val="21"/>
              </w:rPr>
            </w:pPr>
            <w:r>
              <w:rPr>
                <w:rFonts w:ascii="宋体" w:hAnsi="宋体"/>
                <w:b/>
                <w:szCs w:val="21"/>
              </w:rPr>
              <w:t>模块</w:t>
            </w:r>
          </w:p>
        </w:tc>
        <w:tc>
          <w:tcPr>
            <w:tcW w:w="2094" w:type="dxa"/>
            <w:tcBorders>
              <w:bottom w:val="single" w:sz="4" w:space="0" w:color="auto"/>
            </w:tcBorders>
            <w:shd w:val="clear" w:color="auto" w:fill="C0C0C0"/>
          </w:tcPr>
          <w:p w14:paraId="2F1F0CFC" w14:textId="77777777" w:rsidR="00631E90" w:rsidRDefault="00631E90" w:rsidP="00E81D47">
            <w:pPr>
              <w:rPr>
                <w:rFonts w:ascii="宋体" w:hAnsi="宋体"/>
                <w:b/>
              </w:rPr>
            </w:pPr>
            <w:r>
              <w:rPr>
                <w:rFonts w:ascii="宋体" w:hAnsi="宋体"/>
                <w:b/>
                <w:szCs w:val="21"/>
              </w:rPr>
              <w:t>字段ID</w:t>
            </w:r>
          </w:p>
        </w:tc>
        <w:tc>
          <w:tcPr>
            <w:tcW w:w="1709" w:type="dxa"/>
            <w:tcBorders>
              <w:bottom w:val="single" w:sz="4" w:space="0" w:color="auto"/>
            </w:tcBorders>
            <w:shd w:val="clear" w:color="auto" w:fill="C0C0C0"/>
          </w:tcPr>
          <w:p w14:paraId="5541FA6F" w14:textId="77777777" w:rsidR="00631E90" w:rsidRDefault="00631E90" w:rsidP="00E81D47">
            <w:pPr>
              <w:rPr>
                <w:rFonts w:ascii="宋体" w:hAnsi="宋体"/>
                <w:b/>
              </w:rPr>
            </w:pPr>
            <w:r>
              <w:rPr>
                <w:rFonts w:ascii="宋体" w:hAnsi="宋体"/>
                <w:b/>
                <w:szCs w:val="21"/>
              </w:rPr>
              <w:t>字段名称</w:t>
            </w:r>
          </w:p>
        </w:tc>
        <w:tc>
          <w:tcPr>
            <w:tcW w:w="851" w:type="dxa"/>
            <w:tcBorders>
              <w:bottom w:val="single" w:sz="4" w:space="0" w:color="auto"/>
            </w:tcBorders>
            <w:shd w:val="clear" w:color="auto" w:fill="C0C0C0"/>
          </w:tcPr>
          <w:p w14:paraId="5F315AD3" w14:textId="77777777" w:rsidR="00631E90" w:rsidRDefault="00631E90" w:rsidP="00E81D47">
            <w:pPr>
              <w:rPr>
                <w:rFonts w:ascii="宋体" w:hAnsi="宋体"/>
                <w:b/>
              </w:rPr>
            </w:pPr>
            <w:r>
              <w:rPr>
                <w:rFonts w:ascii="宋体" w:hAnsi="宋体"/>
                <w:b/>
                <w:szCs w:val="21"/>
              </w:rPr>
              <w:t>类型</w:t>
            </w:r>
          </w:p>
        </w:tc>
        <w:tc>
          <w:tcPr>
            <w:tcW w:w="708" w:type="dxa"/>
            <w:tcBorders>
              <w:bottom w:val="single" w:sz="4" w:space="0" w:color="auto"/>
            </w:tcBorders>
            <w:shd w:val="clear" w:color="auto" w:fill="C0C0C0"/>
          </w:tcPr>
          <w:p w14:paraId="03763D14" w14:textId="77777777" w:rsidR="00631E90" w:rsidRDefault="00631E90" w:rsidP="00E81D47">
            <w:pPr>
              <w:rPr>
                <w:rFonts w:ascii="宋体" w:hAnsi="宋体"/>
                <w:b/>
              </w:rPr>
            </w:pPr>
            <w:r>
              <w:rPr>
                <w:rFonts w:ascii="宋体" w:hAnsi="宋体" w:hint="eastAsia"/>
                <w:b/>
              </w:rPr>
              <w:t>可空</w:t>
            </w:r>
          </w:p>
        </w:tc>
        <w:tc>
          <w:tcPr>
            <w:tcW w:w="2635" w:type="dxa"/>
            <w:tcBorders>
              <w:bottom w:val="single" w:sz="4" w:space="0" w:color="auto"/>
            </w:tcBorders>
            <w:shd w:val="clear" w:color="auto" w:fill="C0C0C0"/>
          </w:tcPr>
          <w:p w14:paraId="6A11D55F" w14:textId="77777777" w:rsidR="00631E90" w:rsidRDefault="00631E90" w:rsidP="00E81D47">
            <w:pPr>
              <w:rPr>
                <w:rFonts w:ascii="宋体" w:hAnsi="宋体"/>
                <w:b/>
              </w:rPr>
            </w:pPr>
            <w:r>
              <w:rPr>
                <w:rFonts w:ascii="宋体" w:hAnsi="宋体" w:hint="eastAsia"/>
                <w:b/>
              </w:rPr>
              <w:t>备注</w:t>
            </w:r>
          </w:p>
        </w:tc>
      </w:tr>
      <w:tr w:rsidR="00486DE8" w14:paraId="5BAAA473" w14:textId="77777777" w:rsidTr="00E81D47">
        <w:trPr>
          <w:cantSplit/>
          <w:trHeight w:val="317"/>
        </w:trPr>
        <w:tc>
          <w:tcPr>
            <w:tcW w:w="983" w:type="dxa"/>
            <w:vMerge w:val="restart"/>
          </w:tcPr>
          <w:p w14:paraId="58763259" w14:textId="77777777" w:rsidR="00486DE8" w:rsidRPr="00C15726" w:rsidRDefault="00486DE8" w:rsidP="00E81D47">
            <w:pPr>
              <w:rPr>
                <w:rFonts w:ascii="宋体" w:hAnsi="宋体"/>
              </w:rPr>
            </w:pPr>
            <w:r>
              <w:rPr>
                <w:rFonts w:ascii="宋体" w:hAnsi="宋体" w:hint="eastAsia"/>
              </w:rPr>
              <w:t>BODY</w:t>
            </w:r>
          </w:p>
        </w:tc>
        <w:tc>
          <w:tcPr>
            <w:tcW w:w="7997" w:type="dxa"/>
            <w:gridSpan w:val="5"/>
          </w:tcPr>
          <w:p w14:paraId="49765513" w14:textId="77777777" w:rsidR="00486DE8" w:rsidRPr="00ED5E4E" w:rsidRDefault="00486DE8" w:rsidP="00E81D47">
            <w:pPr>
              <w:rPr>
                <w:rFonts w:ascii="宋体" w:cs="宋体"/>
                <w:kern w:val="0"/>
                <w:sz w:val="20"/>
                <w:szCs w:val="20"/>
              </w:rPr>
            </w:pPr>
          </w:p>
        </w:tc>
      </w:tr>
      <w:tr w:rsidR="00486DE8" w14:paraId="0EBA63A1" w14:textId="77777777" w:rsidTr="00E81D47">
        <w:trPr>
          <w:cantSplit/>
          <w:trHeight w:val="145"/>
        </w:trPr>
        <w:tc>
          <w:tcPr>
            <w:tcW w:w="983" w:type="dxa"/>
            <w:vMerge/>
          </w:tcPr>
          <w:p w14:paraId="3C73B4DB" w14:textId="77777777" w:rsidR="00486DE8" w:rsidRDefault="00486DE8" w:rsidP="00E81D47">
            <w:pPr>
              <w:rPr>
                <w:rFonts w:ascii="宋体" w:hAnsi="宋体"/>
              </w:rPr>
            </w:pPr>
          </w:p>
        </w:tc>
        <w:tc>
          <w:tcPr>
            <w:tcW w:w="2094" w:type="dxa"/>
          </w:tcPr>
          <w:p w14:paraId="3DEE10AC" w14:textId="77777777" w:rsidR="00486DE8" w:rsidRPr="00A560D3" w:rsidRDefault="00486DE8" w:rsidP="00E81D47">
            <w:pPr>
              <w:autoSpaceDE w:val="0"/>
              <w:autoSpaceDN w:val="0"/>
              <w:adjustRightInd w:val="0"/>
              <w:spacing w:line="267" w:lineRule="exact"/>
              <w:jc w:val="left"/>
              <w:rPr>
                <w:rFonts w:ascii="宋体" w:cs="宋体"/>
                <w:kern w:val="0"/>
                <w:sz w:val="20"/>
                <w:szCs w:val="20"/>
              </w:rPr>
            </w:pPr>
            <w:r w:rsidRPr="00A560D3">
              <w:rPr>
                <w:rFonts w:ascii="宋体" w:cs="宋体"/>
                <w:kern w:val="0"/>
                <w:sz w:val="20"/>
                <w:szCs w:val="20"/>
              </w:rPr>
              <w:t>MERCHANTID</w:t>
            </w:r>
          </w:p>
        </w:tc>
        <w:tc>
          <w:tcPr>
            <w:tcW w:w="1709" w:type="dxa"/>
          </w:tcPr>
          <w:p w14:paraId="71026B86" w14:textId="77777777" w:rsidR="00486DE8" w:rsidRPr="00A560D3" w:rsidRDefault="00486DE8" w:rsidP="00E81D47">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商户唯一标识</w:t>
            </w:r>
          </w:p>
        </w:tc>
        <w:tc>
          <w:tcPr>
            <w:tcW w:w="851" w:type="dxa"/>
          </w:tcPr>
          <w:p w14:paraId="04E3FA1B" w14:textId="77777777" w:rsidR="00486DE8" w:rsidRPr="00A560D3" w:rsidRDefault="00486DE8" w:rsidP="00E81D47">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(32)</w:t>
            </w:r>
          </w:p>
        </w:tc>
        <w:tc>
          <w:tcPr>
            <w:tcW w:w="708" w:type="dxa"/>
          </w:tcPr>
          <w:p w14:paraId="38FE8C31" w14:textId="77777777" w:rsidR="00486DE8" w:rsidRPr="00A560D3" w:rsidRDefault="00486DE8" w:rsidP="00E81D47">
            <w:pPr>
              <w:autoSpaceDE w:val="0"/>
              <w:autoSpaceDN w:val="0"/>
              <w:adjustRightInd w:val="0"/>
              <w:spacing w:line="267" w:lineRule="exact"/>
              <w:ind w:left="107"/>
              <w:jc w:val="left"/>
              <w:rPr>
                <w:rFonts w:ascii="宋体" w:cs="宋体"/>
                <w:kern w:val="0"/>
                <w:sz w:val="20"/>
                <w:szCs w:val="20"/>
              </w:rPr>
            </w:pPr>
          </w:p>
        </w:tc>
        <w:tc>
          <w:tcPr>
            <w:tcW w:w="2635" w:type="dxa"/>
          </w:tcPr>
          <w:p w14:paraId="1854F7FD" w14:textId="77777777" w:rsidR="00486DE8" w:rsidRPr="00A560D3" w:rsidRDefault="00486DE8" w:rsidP="00E81D47">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银行统一提供</w:t>
            </w:r>
          </w:p>
        </w:tc>
      </w:tr>
      <w:tr w:rsidR="00486DE8" w14:paraId="1EC7ED7A" w14:textId="77777777" w:rsidTr="00E81D47">
        <w:trPr>
          <w:cantSplit/>
          <w:trHeight w:val="145"/>
        </w:trPr>
        <w:tc>
          <w:tcPr>
            <w:tcW w:w="983" w:type="dxa"/>
            <w:vMerge/>
          </w:tcPr>
          <w:p w14:paraId="1F8CCC3D" w14:textId="77777777" w:rsidR="00486DE8" w:rsidRDefault="00486DE8" w:rsidP="00E81D47">
            <w:pPr>
              <w:rPr>
                <w:rFonts w:ascii="宋体" w:hAnsi="宋体"/>
              </w:rPr>
            </w:pPr>
          </w:p>
        </w:tc>
        <w:tc>
          <w:tcPr>
            <w:tcW w:w="2094" w:type="dxa"/>
          </w:tcPr>
          <w:p w14:paraId="77841533" w14:textId="77777777" w:rsidR="00486DE8" w:rsidRPr="00ED5E4E" w:rsidRDefault="00486DE8" w:rsidP="00E81D47">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TRANSCODE</w:t>
            </w:r>
          </w:p>
        </w:tc>
        <w:tc>
          <w:tcPr>
            <w:tcW w:w="1709" w:type="dxa"/>
          </w:tcPr>
          <w:p w14:paraId="212E4BF3" w14:textId="77777777" w:rsidR="00486DE8" w:rsidRPr="00ED5E4E" w:rsidRDefault="00486DE8" w:rsidP="00E81D47">
            <w:pPr>
              <w:rPr>
                <w:rFonts w:ascii="宋体" w:cs="宋体"/>
                <w:kern w:val="0"/>
                <w:sz w:val="20"/>
                <w:szCs w:val="20"/>
              </w:rPr>
            </w:pPr>
            <w:r w:rsidRPr="00A560D3">
              <w:rPr>
                <w:rFonts w:ascii="宋体" w:cs="宋体" w:hint="eastAsia"/>
                <w:kern w:val="0"/>
                <w:sz w:val="20"/>
                <w:szCs w:val="20"/>
              </w:rPr>
              <w:t>交易码</w:t>
            </w:r>
          </w:p>
        </w:tc>
        <w:tc>
          <w:tcPr>
            <w:tcW w:w="851" w:type="dxa"/>
          </w:tcPr>
          <w:p w14:paraId="08247E06" w14:textId="77777777" w:rsidR="00486DE8" w:rsidRPr="00ED5E4E" w:rsidRDefault="00486DE8" w:rsidP="00E81D47">
            <w:pPr>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8</w:t>
            </w:r>
            <w:r w:rsidRPr="00A560D3">
              <w:rPr>
                <w:rFonts w:ascii="宋体" w:cs="宋体"/>
                <w:kern w:val="0"/>
                <w:sz w:val="20"/>
                <w:szCs w:val="20"/>
              </w:rPr>
              <w:t>)</w:t>
            </w:r>
          </w:p>
        </w:tc>
        <w:tc>
          <w:tcPr>
            <w:tcW w:w="708" w:type="dxa"/>
          </w:tcPr>
          <w:p w14:paraId="7B03705C" w14:textId="77777777" w:rsidR="00486DE8" w:rsidRPr="00EA7B55" w:rsidRDefault="00486DE8" w:rsidP="00E81D47">
            <w:pPr>
              <w:autoSpaceDE w:val="0"/>
              <w:autoSpaceDN w:val="0"/>
              <w:adjustRightInd w:val="0"/>
              <w:spacing w:line="267" w:lineRule="exact"/>
              <w:ind w:left="107"/>
              <w:jc w:val="left"/>
              <w:rPr>
                <w:rFonts w:ascii="宋体" w:cs="宋体"/>
                <w:kern w:val="0"/>
                <w:sz w:val="20"/>
                <w:szCs w:val="20"/>
              </w:rPr>
            </w:pPr>
          </w:p>
        </w:tc>
        <w:tc>
          <w:tcPr>
            <w:tcW w:w="2635" w:type="dxa"/>
          </w:tcPr>
          <w:p w14:paraId="4DFA84DD" w14:textId="77777777" w:rsidR="00486DE8" w:rsidRPr="00EA7B55" w:rsidRDefault="00486DE8" w:rsidP="002064CD">
            <w:pPr>
              <w:autoSpaceDE w:val="0"/>
              <w:autoSpaceDN w:val="0"/>
              <w:adjustRightInd w:val="0"/>
              <w:spacing w:line="267" w:lineRule="exact"/>
              <w:jc w:val="left"/>
              <w:rPr>
                <w:rFonts w:ascii="宋体" w:cs="宋体"/>
                <w:kern w:val="0"/>
                <w:sz w:val="20"/>
                <w:szCs w:val="20"/>
              </w:rPr>
            </w:pPr>
            <w:r w:rsidRPr="00EA7B55">
              <w:rPr>
                <w:rFonts w:ascii="宋体" w:cs="宋体" w:hint="eastAsia"/>
                <w:kern w:val="0"/>
                <w:sz w:val="20"/>
                <w:szCs w:val="20"/>
              </w:rPr>
              <w:t>OGW000</w:t>
            </w:r>
            <w:r>
              <w:rPr>
                <w:rFonts w:ascii="宋体" w:cs="宋体" w:hint="eastAsia"/>
                <w:kern w:val="0"/>
                <w:sz w:val="20"/>
                <w:szCs w:val="20"/>
              </w:rPr>
              <w:t>66</w:t>
            </w:r>
          </w:p>
        </w:tc>
      </w:tr>
      <w:tr w:rsidR="00486DE8" w14:paraId="6C7C3FCB" w14:textId="77777777" w:rsidTr="00E81D47">
        <w:trPr>
          <w:cantSplit/>
          <w:trHeight w:val="145"/>
        </w:trPr>
        <w:tc>
          <w:tcPr>
            <w:tcW w:w="983" w:type="dxa"/>
            <w:vMerge/>
          </w:tcPr>
          <w:p w14:paraId="76EE16F7" w14:textId="77777777" w:rsidR="00486DE8" w:rsidRDefault="00486DE8" w:rsidP="00E81D47">
            <w:pPr>
              <w:rPr>
                <w:rFonts w:ascii="宋体" w:hAnsi="宋体"/>
              </w:rPr>
            </w:pPr>
          </w:p>
        </w:tc>
        <w:tc>
          <w:tcPr>
            <w:tcW w:w="2094" w:type="dxa"/>
          </w:tcPr>
          <w:p w14:paraId="26F40408" w14:textId="77777777" w:rsidR="00486DE8" w:rsidRPr="00A560D3" w:rsidRDefault="00486DE8" w:rsidP="00E81D47">
            <w:pPr>
              <w:autoSpaceDE w:val="0"/>
              <w:autoSpaceDN w:val="0"/>
              <w:adjustRightInd w:val="0"/>
              <w:spacing w:line="267" w:lineRule="exact"/>
              <w:jc w:val="left"/>
              <w:rPr>
                <w:rFonts w:ascii="宋体" w:cs="宋体"/>
                <w:kern w:val="0"/>
                <w:sz w:val="20"/>
                <w:szCs w:val="20"/>
              </w:rPr>
            </w:pPr>
            <w:r w:rsidRPr="00A560D3">
              <w:rPr>
                <w:rFonts w:ascii="宋体" w:cs="宋体"/>
                <w:kern w:val="0"/>
                <w:sz w:val="20"/>
                <w:szCs w:val="20"/>
              </w:rPr>
              <w:t>BANKID</w:t>
            </w:r>
          </w:p>
        </w:tc>
        <w:tc>
          <w:tcPr>
            <w:tcW w:w="1709" w:type="dxa"/>
          </w:tcPr>
          <w:p w14:paraId="7A4B7BF2" w14:textId="77777777" w:rsidR="00486DE8" w:rsidRPr="00A560D3" w:rsidRDefault="00486DE8" w:rsidP="00E81D47">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银行标识</w:t>
            </w:r>
          </w:p>
        </w:tc>
        <w:tc>
          <w:tcPr>
            <w:tcW w:w="851" w:type="dxa"/>
          </w:tcPr>
          <w:p w14:paraId="3CDEF956" w14:textId="77777777" w:rsidR="00486DE8" w:rsidRPr="00A560D3" w:rsidRDefault="00486DE8" w:rsidP="00E81D47">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6</w:t>
            </w:r>
            <w:r w:rsidRPr="00A560D3">
              <w:rPr>
                <w:rFonts w:ascii="宋体" w:cs="宋体"/>
                <w:kern w:val="0"/>
                <w:sz w:val="20"/>
                <w:szCs w:val="20"/>
              </w:rPr>
              <w:t>)</w:t>
            </w:r>
          </w:p>
        </w:tc>
        <w:tc>
          <w:tcPr>
            <w:tcW w:w="708" w:type="dxa"/>
          </w:tcPr>
          <w:p w14:paraId="51102CFC" w14:textId="77777777" w:rsidR="00486DE8" w:rsidRPr="00A560D3" w:rsidRDefault="00486DE8" w:rsidP="00E81D47">
            <w:pPr>
              <w:autoSpaceDE w:val="0"/>
              <w:autoSpaceDN w:val="0"/>
              <w:adjustRightInd w:val="0"/>
              <w:spacing w:line="267" w:lineRule="exact"/>
              <w:ind w:left="107"/>
              <w:jc w:val="left"/>
              <w:rPr>
                <w:rFonts w:ascii="宋体" w:cs="宋体"/>
                <w:kern w:val="0"/>
                <w:sz w:val="20"/>
                <w:szCs w:val="20"/>
              </w:rPr>
            </w:pPr>
          </w:p>
        </w:tc>
        <w:tc>
          <w:tcPr>
            <w:tcW w:w="2635" w:type="dxa"/>
          </w:tcPr>
          <w:p w14:paraId="749AAA18" w14:textId="77777777" w:rsidR="00486DE8" w:rsidRPr="00A560D3" w:rsidRDefault="00486DE8" w:rsidP="00E81D47">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固定值：</w:t>
            </w:r>
            <w:r w:rsidRPr="00A560D3">
              <w:rPr>
                <w:rFonts w:ascii="宋体" w:cs="宋体"/>
                <w:kern w:val="0"/>
                <w:sz w:val="20"/>
                <w:szCs w:val="20"/>
              </w:rPr>
              <w:t>GHB</w:t>
            </w:r>
          </w:p>
        </w:tc>
      </w:tr>
      <w:tr w:rsidR="00486DE8" w14:paraId="608742A5" w14:textId="77777777" w:rsidTr="00E81D47">
        <w:trPr>
          <w:cantSplit/>
          <w:trHeight w:val="145"/>
        </w:trPr>
        <w:tc>
          <w:tcPr>
            <w:tcW w:w="983" w:type="dxa"/>
            <w:vMerge/>
          </w:tcPr>
          <w:p w14:paraId="75A8504B" w14:textId="77777777" w:rsidR="00486DE8" w:rsidRDefault="00486DE8" w:rsidP="00E81D47">
            <w:pPr>
              <w:rPr>
                <w:rFonts w:ascii="宋体" w:hAnsi="宋体"/>
              </w:rPr>
            </w:pPr>
          </w:p>
        </w:tc>
        <w:tc>
          <w:tcPr>
            <w:tcW w:w="7997" w:type="dxa"/>
            <w:gridSpan w:val="5"/>
          </w:tcPr>
          <w:p w14:paraId="551D4FB2" w14:textId="77777777" w:rsidR="00486DE8" w:rsidRPr="00ED5E4E" w:rsidRDefault="00486DE8" w:rsidP="00E81D47">
            <w:pPr>
              <w:rPr>
                <w:rFonts w:ascii="宋体" w:cs="宋体"/>
                <w:kern w:val="0"/>
                <w:sz w:val="20"/>
                <w:szCs w:val="20"/>
              </w:rPr>
            </w:pPr>
            <w:r>
              <w:rPr>
                <w:rFonts w:ascii="宋体" w:cs="宋体" w:hint="eastAsia"/>
                <w:kern w:val="0"/>
                <w:sz w:val="20"/>
                <w:szCs w:val="20"/>
              </w:rPr>
              <w:t>数据加密域都放到XMLPARA里面</w:t>
            </w:r>
          </w:p>
        </w:tc>
      </w:tr>
      <w:tr w:rsidR="00486DE8" w14:paraId="616F5BDB" w14:textId="77777777" w:rsidTr="00E81D47">
        <w:trPr>
          <w:cantSplit/>
          <w:trHeight w:val="145"/>
        </w:trPr>
        <w:tc>
          <w:tcPr>
            <w:tcW w:w="983" w:type="dxa"/>
            <w:vMerge/>
          </w:tcPr>
          <w:p w14:paraId="40148BC2" w14:textId="77777777" w:rsidR="00486DE8" w:rsidRDefault="00486DE8" w:rsidP="00E81D47">
            <w:pPr>
              <w:rPr>
                <w:rFonts w:ascii="宋体" w:hAnsi="宋体"/>
              </w:rPr>
            </w:pPr>
          </w:p>
        </w:tc>
        <w:tc>
          <w:tcPr>
            <w:tcW w:w="7997" w:type="dxa"/>
            <w:gridSpan w:val="5"/>
          </w:tcPr>
          <w:p w14:paraId="6F4266D1" w14:textId="77777777" w:rsidR="00486DE8" w:rsidRPr="00A560D3" w:rsidRDefault="00486DE8" w:rsidP="00E81D47">
            <w:pPr>
              <w:autoSpaceDE w:val="0"/>
              <w:autoSpaceDN w:val="0"/>
              <w:adjustRightInd w:val="0"/>
              <w:spacing w:line="283" w:lineRule="exact"/>
              <w:jc w:val="left"/>
              <w:rPr>
                <w:rFonts w:ascii="宋体" w:cs="宋体"/>
                <w:kern w:val="0"/>
                <w:sz w:val="20"/>
                <w:szCs w:val="20"/>
              </w:rPr>
            </w:pPr>
            <w:r w:rsidRPr="00A560D3">
              <w:rPr>
                <w:rFonts w:ascii="宋体" w:cs="宋体" w:hint="eastAsia"/>
                <w:kern w:val="0"/>
                <w:sz w:val="20"/>
                <w:szCs w:val="20"/>
              </w:rPr>
              <w:t>以下信息，只有</w:t>
            </w:r>
            <w:r w:rsidRPr="005D5C2A">
              <w:rPr>
                <w:rFonts w:ascii="宋体" w:cs="宋体"/>
                <w:kern w:val="0"/>
                <w:sz w:val="20"/>
                <w:szCs w:val="20"/>
              </w:rPr>
              <w:t>errorCode =0</w:t>
            </w:r>
            <w:r w:rsidRPr="00A560D3">
              <w:rPr>
                <w:rFonts w:ascii="宋体" w:cs="宋体" w:hint="eastAsia"/>
                <w:kern w:val="0"/>
                <w:sz w:val="20"/>
                <w:szCs w:val="20"/>
              </w:rPr>
              <w:t>时才返回，即正常响应时才返回</w:t>
            </w:r>
          </w:p>
        </w:tc>
      </w:tr>
      <w:tr w:rsidR="00486DE8" w14:paraId="421B578D" w14:textId="77777777" w:rsidTr="00E81D47">
        <w:trPr>
          <w:cantSplit/>
          <w:trHeight w:val="145"/>
        </w:trPr>
        <w:tc>
          <w:tcPr>
            <w:tcW w:w="983" w:type="dxa"/>
            <w:vMerge/>
          </w:tcPr>
          <w:p w14:paraId="0823CB2F" w14:textId="77777777" w:rsidR="00486DE8" w:rsidRDefault="00486DE8" w:rsidP="00E81D47">
            <w:pPr>
              <w:rPr>
                <w:rFonts w:ascii="宋体" w:hAnsi="宋体"/>
              </w:rPr>
            </w:pPr>
          </w:p>
        </w:tc>
        <w:tc>
          <w:tcPr>
            <w:tcW w:w="2094" w:type="dxa"/>
          </w:tcPr>
          <w:p w14:paraId="60368FC2" w14:textId="77777777" w:rsidR="00486DE8" w:rsidRPr="00ED5E4E" w:rsidRDefault="00486DE8" w:rsidP="00E81D47">
            <w:pPr>
              <w:rPr>
                <w:rFonts w:ascii="宋体" w:cs="宋体"/>
                <w:kern w:val="0"/>
                <w:sz w:val="20"/>
                <w:szCs w:val="20"/>
              </w:rPr>
            </w:pPr>
            <w:r w:rsidRPr="000F575B">
              <w:rPr>
                <w:rFonts w:ascii="宋体" w:cs="宋体" w:hint="eastAsia"/>
                <w:color w:val="FF0000"/>
                <w:kern w:val="0"/>
                <w:sz w:val="20"/>
                <w:szCs w:val="20"/>
              </w:rPr>
              <w:t>RETURN_</w:t>
            </w:r>
            <w:r w:rsidRPr="000F575B">
              <w:rPr>
                <w:rFonts w:ascii="宋体" w:cs="宋体"/>
                <w:color w:val="FF0000"/>
                <w:kern w:val="0"/>
                <w:sz w:val="20"/>
                <w:szCs w:val="20"/>
              </w:rPr>
              <w:t>STATUS</w:t>
            </w:r>
          </w:p>
        </w:tc>
        <w:tc>
          <w:tcPr>
            <w:tcW w:w="1709" w:type="dxa"/>
          </w:tcPr>
          <w:p w14:paraId="2835DC78" w14:textId="77777777" w:rsidR="00486DE8" w:rsidRPr="00ED5E4E" w:rsidRDefault="00486DE8" w:rsidP="00E81D47">
            <w:pPr>
              <w:rPr>
                <w:rFonts w:ascii="宋体" w:cs="宋体"/>
                <w:kern w:val="0"/>
                <w:sz w:val="20"/>
                <w:szCs w:val="20"/>
              </w:rPr>
            </w:pPr>
            <w:r w:rsidRPr="00ED5E4E">
              <w:rPr>
                <w:rFonts w:ascii="宋体" w:cs="宋体" w:hint="eastAsia"/>
                <w:kern w:val="0"/>
                <w:sz w:val="20"/>
                <w:szCs w:val="20"/>
              </w:rPr>
              <w:t>交易状态</w:t>
            </w:r>
          </w:p>
        </w:tc>
        <w:tc>
          <w:tcPr>
            <w:tcW w:w="851" w:type="dxa"/>
          </w:tcPr>
          <w:p w14:paraId="3557BD03" w14:textId="77777777" w:rsidR="00486DE8" w:rsidRPr="00ED5E4E" w:rsidRDefault="00486DE8" w:rsidP="00E81D47">
            <w:pPr>
              <w:rPr>
                <w:rFonts w:ascii="宋体" w:cs="宋体"/>
                <w:kern w:val="0"/>
                <w:sz w:val="20"/>
                <w:szCs w:val="20"/>
              </w:rPr>
            </w:pPr>
            <w:r w:rsidRPr="00ED5E4E">
              <w:rPr>
                <w:rFonts w:ascii="宋体" w:cs="宋体" w:hint="eastAsia"/>
                <w:kern w:val="0"/>
                <w:sz w:val="20"/>
                <w:szCs w:val="20"/>
              </w:rPr>
              <w:t>C(1)</w:t>
            </w:r>
          </w:p>
        </w:tc>
        <w:tc>
          <w:tcPr>
            <w:tcW w:w="708" w:type="dxa"/>
          </w:tcPr>
          <w:p w14:paraId="01FAF8A1" w14:textId="77777777" w:rsidR="00486DE8" w:rsidRPr="00ED5E4E" w:rsidRDefault="00486DE8" w:rsidP="00E81D47">
            <w:pPr>
              <w:rPr>
                <w:rFonts w:ascii="宋体" w:cs="宋体"/>
                <w:kern w:val="0"/>
                <w:sz w:val="20"/>
                <w:szCs w:val="20"/>
              </w:rPr>
            </w:pPr>
            <w:r w:rsidRPr="00ED5E4E">
              <w:rPr>
                <w:rFonts w:ascii="宋体" w:cs="宋体" w:hint="eastAsia"/>
                <w:kern w:val="0"/>
                <w:sz w:val="20"/>
                <w:szCs w:val="20"/>
              </w:rPr>
              <w:t>否</w:t>
            </w:r>
          </w:p>
        </w:tc>
        <w:tc>
          <w:tcPr>
            <w:tcW w:w="2635" w:type="dxa"/>
          </w:tcPr>
          <w:p w14:paraId="1420F87B" w14:textId="77777777" w:rsidR="00486DE8" w:rsidRDefault="00486DE8" w:rsidP="00E81D47">
            <w:pPr>
              <w:rPr>
                <w:ins w:id="4860" w:author="wincol" w:date="2016-05-23T11:32:00Z"/>
                <w:rFonts w:ascii="宋体" w:cs="宋体"/>
                <w:kern w:val="0"/>
                <w:sz w:val="20"/>
                <w:szCs w:val="20"/>
              </w:rPr>
            </w:pPr>
            <w:r w:rsidRPr="00ED5E4E">
              <w:rPr>
                <w:rFonts w:ascii="宋体" w:cs="宋体" w:hint="eastAsia"/>
                <w:kern w:val="0"/>
                <w:sz w:val="20"/>
                <w:szCs w:val="20"/>
              </w:rPr>
              <w:t>L 交易处理中 F 失败  S完成</w:t>
            </w:r>
          </w:p>
          <w:p w14:paraId="4FE93ECE" w14:textId="77777777" w:rsidR="00712053" w:rsidRPr="00ED5E4E" w:rsidRDefault="00712053" w:rsidP="00E81D47">
            <w:pPr>
              <w:rPr>
                <w:rFonts w:ascii="宋体" w:cs="宋体"/>
                <w:kern w:val="0"/>
                <w:sz w:val="20"/>
                <w:szCs w:val="20"/>
              </w:rPr>
            </w:pPr>
            <w:ins w:id="4861" w:author="wincol" w:date="2016-05-23T11:32:00Z">
              <w:r>
                <w:rPr>
                  <w:rFonts w:ascii="宋体" w:cs="宋体" w:hint="eastAsia"/>
                  <w:kern w:val="0"/>
                  <w:sz w:val="20"/>
                  <w:szCs w:val="20"/>
                </w:rPr>
                <w:t>状态为F时可为此标的重新放款,其他状态不可重新放款.</w:t>
              </w:r>
            </w:ins>
          </w:p>
        </w:tc>
      </w:tr>
      <w:tr w:rsidR="00486DE8" w14:paraId="50C8F380" w14:textId="77777777" w:rsidTr="00E81D47">
        <w:trPr>
          <w:cantSplit/>
          <w:trHeight w:val="145"/>
        </w:trPr>
        <w:tc>
          <w:tcPr>
            <w:tcW w:w="983" w:type="dxa"/>
            <w:vMerge/>
          </w:tcPr>
          <w:p w14:paraId="2DFA9996" w14:textId="77777777" w:rsidR="00486DE8" w:rsidRDefault="00486DE8" w:rsidP="00E81D47">
            <w:pPr>
              <w:rPr>
                <w:rFonts w:ascii="宋体" w:hAnsi="宋体"/>
              </w:rPr>
            </w:pPr>
          </w:p>
        </w:tc>
        <w:tc>
          <w:tcPr>
            <w:tcW w:w="2094" w:type="dxa"/>
          </w:tcPr>
          <w:p w14:paraId="01E2CF69" w14:textId="77777777" w:rsidR="00486DE8" w:rsidRPr="00ED5E4E" w:rsidRDefault="00486DE8" w:rsidP="00E81D47">
            <w:pPr>
              <w:rPr>
                <w:rFonts w:ascii="宋体" w:cs="宋体"/>
                <w:kern w:val="0"/>
                <w:sz w:val="20"/>
                <w:szCs w:val="20"/>
              </w:rPr>
            </w:pPr>
            <w:r w:rsidRPr="00ED5E4E">
              <w:rPr>
                <w:rFonts w:ascii="宋体" w:cs="宋体" w:hint="eastAsia"/>
                <w:kern w:val="0"/>
                <w:sz w:val="20"/>
                <w:szCs w:val="20"/>
              </w:rPr>
              <w:t>ERRORMSG</w:t>
            </w:r>
          </w:p>
        </w:tc>
        <w:tc>
          <w:tcPr>
            <w:tcW w:w="1709" w:type="dxa"/>
          </w:tcPr>
          <w:p w14:paraId="753BA04B" w14:textId="77777777" w:rsidR="00486DE8" w:rsidRPr="00ED5E4E" w:rsidRDefault="00486DE8" w:rsidP="00E81D47">
            <w:pPr>
              <w:rPr>
                <w:rFonts w:ascii="宋体" w:cs="宋体"/>
                <w:kern w:val="0"/>
                <w:sz w:val="20"/>
                <w:szCs w:val="20"/>
              </w:rPr>
            </w:pPr>
            <w:r w:rsidRPr="00ED5E4E">
              <w:rPr>
                <w:rFonts w:ascii="宋体" w:cs="宋体" w:hint="eastAsia"/>
                <w:kern w:val="0"/>
                <w:sz w:val="20"/>
                <w:szCs w:val="20"/>
              </w:rPr>
              <w:t>失败原因</w:t>
            </w:r>
          </w:p>
        </w:tc>
        <w:tc>
          <w:tcPr>
            <w:tcW w:w="851" w:type="dxa"/>
          </w:tcPr>
          <w:p w14:paraId="0B816373" w14:textId="77777777" w:rsidR="00486DE8" w:rsidRPr="00ED5E4E" w:rsidRDefault="00486DE8" w:rsidP="00E81D47">
            <w:pPr>
              <w:rPr>
                <w:rFonts w:ascii="宋体" w:cs="宋体"/>
                <w:kern w:val="0"/>
                <w:sz w:val="20"/>
                <w:szCs w:val="20"/>
              </w:rPr>
            </w:pPr>
            <w:r w:rsidRPr="00ED5E4E">
              <w:rPr>
                <w:rFonts w:ascii="宋体" w:cs="宋体" w:hint="eastAsia"/>
                <w:kern w:val="0"/>
                <w:sz w:val="20"/>
                <w:szCs w:val="20"/>
              </w:rPr>
              <w:t>C(128)</w:t>
            </w:r>
          </w:p>
        </w:tc>
        <w:tc>
          <w:tcPr>
            <w:tcW w:w="708" w:type="dxa"/>
          </w:tcPr>
          <w:p w14:paraId="7DD0E31A" w14:textId="77777777" w:rsidR="00486DE8" w:rsidRPr="00ED5E4E" w:rsidRDefault="00486DE8" w:rsidP="00E81D47">
            <w:pPr>
              <w:rPr>
                <w:rFonts w:ascii="宋体" w:cs="宋体"/>
                <w:kern w:val="0"/>
                <w:sz w:val="20"/>
                <w:szCs w:val="20"/>
              </w:rPr>
            </w:pPr>
            <w:r w:rsidRPr="00ED5E4E">
              <w:rPr>
                <w:rFonts w:ascii="宋体" w:cs="宋体" w:hint="eastAsia"/>
                <w:kern w:val="0"/>
                <w:sz w:val="20"/>
                <w:szCs w:val="20"/>
              </w:rPr>
              <w:t>是</w:t>
            </w:r>
          </w:p>
        </w:tc>
        <w:tc>
          <w:tcPr>
            <w:tcW w:w="2635" w:type="dxa"/>
          </w:tcPr>
          <w:p w14:paraId="51A562B7" w14:textId="77777777" w:rsidR="00486DE8" w:rsidRPr="00ED5E4E" w:rsidRDefault="00486DE8" w:rsidP="00E81D47">
            <w:pPr>
              <w:rPr>
                <w:rFonts w:ascii="宋体" w:cs="宋体"/>
                <w:kern w:val="0"/>
                <w:sz w:val="20"/>
                <w:szCs w:val="20"/>
              </w:rPr>
            </w:pPr>
            <w:r w:rsidRPr="00ED5E4E">
              <w:rPr>
                <w:rFonts w:ascii="宋体" w:cs="宋体" w:hint="eastAsia"/>
                <w:kern w:val="0"/>
                <w:sz w:val="20"/>
                <w:szCs w:val="20"/>
              </w:rPr>
              <w:t>STATUS=F返回。</w:t>
            </w:r>
          </w:p>
        </w:tc>
      </w:tr>
      <w:tr w:rsidR="00486DE8" w14:paraId="5250CE72" w14:textId="77777777" w:rsidTr="00E81D47">
        <w:trPr>
          <w:cantSplit/>
          <w:trHeight w:val="145"/>
        </w:trPr>
        <w:tc>
          <w:tcPr>
            <w:tcW w:w="983" w:type="dxa"/>
            <w:vMerge/>
          </w:tcPr>
          <w:p w14:paraId="48325A5A" w14:textId="77777777" w:rsidR="00486DE8" w:rsidRDefault="00486DE8" w:rsidP="00E81D47">
            <w:pPr>
              <w:rPr>
                <w:rFonts w:ascii="宋体" w:hAnsi="宋体"/>
              </w:rPr>
            </w:pPr>
          </w:p>
        </w:tc>
        <w:tc>
          <w:tcPr>
            <w:tcW w:w="2094" w:type="dxa"/>
          </w:tcPr>
          <w:p w14:paraId="4EC11B44" w14:textId="77777777" w:rsidR="00486DE8" w:rsidRPr="00ED5E4E" w:rsidRDefault="00486DE8" w:rsidP="00E81D47">
            <w:pPr>
              <w:rPr>
                <w:rFonts w:ascii="宋体" w:cs="宋体"/>
                <w:kern w:val="0"/>
                <w:sz w:val="20"/>
                <w:szCs w:val="20"/>
              </w:rPr>
            </w:pPr>
            <w:r w:rsidRPr="00ED5E4E">
              <w:rPr>
                <w:rFonts w:ascii="宋体" w:cs="宋体" w:hint="eastAsia"/>
                <w:kern w:val="0"/>
                <w:sz w:val="20"/>
                <w:szCs w:val="20"/>
              </w:rPr>
              <w:t>OLDREQSEQNO</w:t>
            </w:r>
          </w:p>
        </w:tc>
        <w:tc>
          <w:tcPr>
            <w:tcW w:w="1709" w:type="dxa"/>
          </w:tcPr>
          <w:p w14:paraId="613FE11C" w14:textId="77777777" w:rsidR="00486DE8" w:rsidRPr="00ED5E4E" w:rsidRDefault="00486DE8" w:rsidP="00E81D47">
            <w:pPr>
              <w:rPr>
                <w:rFonts w:ascii="宋体" w:cs="宋体"/>
                <w:kern w:val="0"/>
                <w:sz w:val="20"/>
                <w:szCs w:val="20"/>
              </w:rPr>
            </w:pPr>
            <w:r w:rsidRPr="00ED5E4E">
              <w:rPr>
                <w:rFonts w:ascii="宋体" w:cs="宋体" w:hint="eastAsia"/>
                <w:kern w:val="0"/>
                <w:sz w:val="20"/>
                <w:szCs w:val="20"/>
              </w:rPr>
              <w:t>原放款交易流水号</w:t>
            </w:r>
          </w:p>
        </w:tc>
        <w:tc>
          <w:tcPr>
            <w:tcW w:w="851" w:type="dxa"/>
          </w:tcPr>
          <w:p w14:paraId="6AABCE1B" w14:textId="77777777" w:rsidR="00486DE8" w:rsidRPr="00ED5E4E" w:rsidRDefault="00486DE8" w:rsidP="0010473C">
            <w:pPr>
              <w:rPr>
                <w:rFonts w:ascii="宋体" w:cs="宋体"/>
                <w:kern w:val="0"/>
                <w:sz w:val="20"/>
                <w:szCs w:val="20"/>
              </w:rPr>
            </w:pPr>
            <w:r w:rsidRPr="00ED5E4E">
              <w:rPr>
                <w:rFonts w:ascii="宋体" w:cs="宋体" w:hint="eastAsia"/>
                <w:kern w:val="0"/>
                <w:sz w:val="20"/>
                <w:szCs w:val="20"/>
              </w:rPr>
              <w:t>C</w:t>
            </w:r>
            <w:r>
              <w:rPr>
                <w:rFonts w:ascii="宋体" w:cs="宋体" w:hint="eastAsia"/>
                <w:kern w:val="0"/>
                <w:sz w:val="20"/>
                <w:szCs w:val="20"/>
              </w:rPr>
              <w:t>(</w:t>
            </w:r>
            <w:del w:id="4862" w:author="wincol" w:date="2016-06-12T19:04:00Z">
              <w:r w:rsidRPr="00ED5E4E" w:rsidDel="0010473C">
                <w:rPr>
                  <w:rFonts w:ascii="宋体" w:cs="宋体" w:hint="eastAsia"/>
                  <w:kern w:val="0"/>
                  <w:sz w:val="20"/>
                  <w:szCs w:val="20"/>
                </w:rPr>
                <w:delText>32</w:delText>
              </w:r>
            </w:del>
            <w:ins w:id="4863" w:author="wincol" w:date="2016-06-12T19:04:00Z">
              <w:r w:rsidR="0010473C">
                <w:rPr>
                  <w:rFonts w:ascii="宋体" w:cs="宋体" w:hint="eastAsia"/>
                  <w:kern w:val="0"/>
                  <w:sz w:val="20"/>
                  <w:szCs w:val="20"/>
                </w:rPr>
                <w:t>28</w:t>
              </w:r>
            </w:ins>
            <w:r w:rsidRPr="00ED5E4E">
              <w:rPr>
                <w:rFonts w:ascii="宋体" w:cs="宋体" w:hint="eastAsia"/>
                <w:kern w:val="0"/>
                <w:sz w:val="20"/>
                <w:szCs w:val="20"/>
              </w:rPr>
              <w:t>）</w:t>
            </w:r>
          </w:p>
        </w:tc>
        <w:tc>
          <w:tcPr>
            <w:tcW w:w="708" w:type="dxa"/>
          </w:tcPr>
          <w:p w14:paraId="5C0EC0F7" w14:textId="77777777" w:rsidR="00486DE8" w:rsidRPr="00ED5E4E" w:rsidRDefault="00486DE8" w:rsidP="00E81D47">
            <w:pPr>
              <w:rPr>
                <w:rFonts w:ascii="宋体" w:cs="宋体"/>
                <w:kern w:val="0"/>
                <w:sz w:val="20"/>
                <w:szCs w:val="20"/>
              </w:rPr>
            </w:pPr>
            <w:r w:rsidRPr="00ED5E4E">
              <w:rPr>
                <w:rFonts w:ascii="宋体" w:cs="宋体" w:hint="eastAsia"/>
                <w:kern w:val="0"/>
                <w:sz w:val="20"/>
                <w:szCs w:val="20"/>
              </w:rPr>
              <w:t>否</w:t>
            </w:r>
          </w:p>
        </w:tc>
        <w:tc>
          <w:tcPr>
            <w:tcW w:w="2635" w:type="dxa"/>
          </w:tcPr>
          <w:p w14:paraId="3D0DB7CB" w14:textId="77777777" w:rsidR="00486DE8" w:rsidRPr="00ED5E4E" w:rsidRDefault="00486DE8" w:rsidP="00E81D47">
            <w:pPr>
              <w:rPr>
                <w:rFonts w:ascii="宋体" w:cs="宋体"/>
                <w:kern w:val="0"/>
                <w:sz w:val="20"/>
                <w:szCs w:val="20"/>
              </w:rPr>
            </w:pPr>
          </w:p>
        </w:tc>
      </w:tr>
      <w:tr w:rsidR="00486DE8" w14:paraId="0DEE2983" w14:textId="77777777" w:rsidTr="00E81D47">
        <w:trPr>
          <w:cantSplit/>
          <w:trHeight w:val="145"/>
        </w:trPr>
        <w:tc>
          <w:tcPr>
            <w:tcW w:w="983" w:type="dxa"/>
            <w:vMerge/>
          </w:tcPr>
          <w:p w14:paraId="010CD43E" w14:textId="77777777" w:rsidR="00486DE8" w:rsidRDefault="00486DE8" w:rsidP="00E81D47">
            <w:pPr>
              <w:rPr>
                <w:rFonts w:ascii="宋体" w:hAnsi="宋体"/>
              </w:rPr>
            </w:pPr>
          </w:p>
        </w:tc>
        <w:tc>
          <w:tcPr>
            <w:tcW w:w="2094" w:type="dxa"/>
          </w:tcPr>
          <w:p w14:paraId="6437066B" w14:textId="77777777" w:rsidR="00486DE8" w:rsidRPr="00ED5E4E" w:rsidRDefault="00486DE8" w:rsidP="00E81D47">
            <w:pPr>
              <w:rPr>
                <w:rFonts w:ascii="宋体" w:cs="宋体"/>
                <w:kern w:val="0"/>
                <w:sz w:val="20"/>
                <w:szCs w:val="20"/>
              </w:rPr>
            </w:pPr>
            <w:r w:rsidRPr="00ED5E4E">
              <w:rPr>
                <w:rFonts w:ascii="宋体" w:cs="宋体" w:hint="eastAsia"/>
                <w:kern w:val="0"/>
                <w:sz w:val="20"/>
                <w:szCs w:val="20"/>
              </w:rPr>
              <w:t>LOANNO</w:t>
            </w:r>
          </w:p>
        </w:tc>
        <w:tc>
          <w:tcPr>
            <w:tcW w:w="1709" w:type="dxa"/>
          </w:tcPr>
          <w:p w14:paraId="2DFE240B" w14:textId="77777777" w:rsidR="00486DE8" w:rsidRPr="00ED5E4E" w:rsidRDefault="00486DE8" w:rsidP="00E81D47">
            <w:pPr>
              <w:rPr>
                <w:rFonts w:ascii="宋体" w:cs="宋体"/>
                <w:kern w:val="0"/>
                <w:sz w:val="20"/>
                <w:szCs w:val="20"/>
              </w:rPr>
            </w:pPr>
            <w:r w:rsidRPr="00ED5E4E">
              <w:rPr>
                <w:rFonts w:ascii="宋体" w:cs="宋体" w:hint="eastAsia"/>
                <w:kern w:val="0"/>
                <w:sz w:val="20"/>
                <w:szCs w:val="20"/>
              </w:rPr>
              <w:t>借款编号</w:t>
            </w:r>
          </w:p>
        </w:tc>
        <w:tc>
          <w:tcPr>
            <w:tcW w:w="851" w:type="dxa"/>
          </w:tcPr>
          <w:p w14:paraId="09B991E4" w14:textId="77777777" w:rsidR="00486DE8" w:rsidRPr="00ED5E4E" w:rsidRDefault="00486DE8" w:rsidP="00E81D47">
            <w:pPr>
              <w:rPr>
                <w:rFonts w:ascii="宋体" w:cs="宋体"/>
                <w:kern w:val="0"/>
                <w:sz w:val="20"/>
                <w:szCs w:val="20"/>
              </w:rPr>
            </w:pPr>
            <w:r>
              <w:rPr>
                <w:rFonts w:ascii="宋体" w:cs="宋体" w:hint="eastAsia"/>
                <w:kern w:val="0"/>
                <w:sz w:val="20"/>
                <w:szCs w:val="20"/>
              </w:rPr>
              <w:t>C</w:t>
            </w:r>
            <w:r w:rsidRPr="00ED5E4E">
              <w:rPr>
                <w:rFonts w:ascii="宋体" w:cs="宋体" w:hint="eastAsia"/>
                <w:kern w:val="0"/>
                <w:sz w:val="20"/>
                <w:szCs w:val="20"/>
              </w:rPr>
              <w:t>(64)</w:t>
            </w:r>
          </w:p>
        </w:tc>
        <w:tc>
          <w:tcPr>
            <w:tcW w:w="708" w:type="dxa"/>
          </w:tcPr>
          <w:p w14:paraId="2F1E8DC7" w14:textId="77777777" w:rsidR="00486DE8" w:rsidRPr="00ED5E4E" w:rsidRDefault="00486DE8" w:rsidP="00E81D47">
            <w:pPr>
              <w:rPr>
                <w:rFonts w:ascii="宋体" w:cs="宋体"/>
                <w:kern w:val="0"/>
                <w:sz w:val="20"/>
                <w:szCs w:val="20"/>
              </w:rPr>
            </w:pPr>
            <w:r w:rsidRPr="00ED5E4E">
              <w:rPr>
                <w:rFonts w:ascii="宋体" w:cs="宋体" w:hint="eastAsia"/>
                <w:kern w:val="0"/>
                <w:sz w:val="20"/>
                <w:szCs w:val="20"/>
              </w:rPr>
              <w:t>否</w:t>
            </w:r>
          </w:p>
        </w:tc>
        <w:tc>
          <w:tcPr>
            <w:tcW w:w="2635" w:type="dxa"/>
          </w:tcPr>
          <w:p w14:paraId="4231DCBD" w14:textId="77777777" w:rsidR="00486DE8" w:rsidRPr="00ED5E4E" w:rsidRDefault="00486DE8" w:rsidP="00E81D47">
            <w:pPr>
              <w:rPr>
                <w:rFonts w:ascii="宋体" w:cs="宋体"/>
                <w:kern w:val="0"/>
                <w:sz w:val="20"/>
                <w:szCs w:val="20"/>
              </w:rPr>
            </w:pPr>
          </w:p>
        </w:tc>
      </w:tr>
      <w:tr w:rsidR="00486DE8" w14:paraId="46F0E565" w14:textId="77777777" w:rsidTr="00E81D47">
        <w:trPr>
          <w:cantSplit/>
          <w:trHeight w:val="145"/>
        </w:trPr>
        <w:tc>
          <w:tcPr>
            <w:tcW w:w="983" w:type="dxa"/>
            <w:vMerge/>
          </w:tcPr>
          <w:p w14:paraId="04BB3AD2" w14:textId="77777777" w:rsidR="00486DE8" w:rsidRDefault="00486DE8" w:rsidP="00E81D47">
            <w:pPr>
              <w:rPr>
                <w:rFonts w:ascii="宋体" w:hAnsi="宋体"/>
              </w:rPr>
            </w:pPr>
          </w:p>
        </w:tc>
        <w:tc>
          <w:tcPr>
            <w:tcW w:w="2094" w:type="dxa"/>
          </w:tcPr>
          <w:p w14:paraId="1DCC2E8F" w14:textId="77777777" w:rsidR="00486DE8" w:rsidRPr="00ED5E4E" w:rsidRDefault="00486DE8" w:rsidP="00E81D47">
            <w:pPr>
              <w:rPr>
                <w:rFonts w:ascii="宋体" w:cs="宋体"/>
                <w:kern w:val="0"/>
                <w:sz w:val="20"/>
                <w:szCs w:val="20"/>
              </w:rPr>
            </w:pPr>
            <w:r w:rsidRPr="00ED5E4E">
              <w:rPr>
                <w:rFonts w:ascii="宋体" w:cs="宋体" w:hint="eastAsia"/>
                <w:kern w:val="0"/>
                <w:sz w:val="20"/>
                <w:szCs w:val="20"/>
              </w:rPr>
              <w:t>BWACNAME</w:t>
            </w:r>
          </w:p>
        </w:tc>
        <w:tc>
          <w:tcPr>
            <w:tcW w:w="1709" w:type="dxa"/>
          </w:tcPr>
          <w:p w14:paraId="3D22D421" w14:textId="77777777" w:rsidR="00486DE8" w:rsidRPr="00ED5E4E" w:rsidRDefault="00486DE8" w:rsidP="00E81D47">
            <w:pPr>
              <w:rPr>
                <w:rFonts w:ascii="宋体" w:cs="宋体"/>
                <w:kern w:val="0"/>
                <w:sz w:val="20"/>
                <w:szCs w:val="20"/>
              </w:rPr>
            </w:pPr>
            <w:r w:rsidRPr="00ED5E4E">
              <w:rPr>
                <w:rFonts w:ascii="宋体" w:cs="宋体" w:hint="eastAsia"/>
                <w:kern w:val="0"/>
                <w:sz w:val="20"/>
                <w:szCs w:val="20"/>
              </w:rPr>
              <w:t>借款人姓名</w:t>
            </w:r>
          </w:p>
        </w:tc>
        <w:tc>
          <w:tcPr>
            <w:tcW w:w="851" w:type="dxa"/>
          </w:tcPr>
          <w:p w14:paraId="7C30C7F5" w14:textId="77777777" w:rsidR="00486DE8" w:rsidRPr="00ED5E4E" w:rsidRDefault="00486DE8" w:rsidP="00E81D47">
            <w:pPr>
              <w:rPr>
                <w:rFonts w:ascii="宋体" w:cs="宋体"/>
                <w:kern w:val="0"/>
                <w:sz w:val="20"/>
                <w:szCs w:val="20"/>
              </w:rPr>
            </w:pPr>
            <w:r w:rsidRPr="00ED5E4E">
              <w:rPr>
                <w:rFonts w:ascii="宋体" w:cs="宋体" w:hint="eastAsia"/>
                <w:kern w:val="0"/>
                <w:sz w:val="20"/>
                <w:szCs w:val="20"/>
              </w:rPr>
              <w:t>C(128)</w:t>
            </w:r>
          </w:p>
        </w:tc>
        <w:tc>
          <w:tcPr>
            <w:tcW w:w="708" w:type="dxa"/>
          </w:tcPr>
          <w:p w14:paraId="7673F744" w14:textId="77777777" w:rsidR="00486DE8" w:rsidRPr="00ED5E4E" w:rsidRDefault="00486DE8" w:rsidP="00E81D47">
            <w:pPr>
              <w:rPr>
                <w:rFonts w:ascii="宋体" w:cs="宋体"/>
                <w:kern w:val="0"/>
                <w:sz w:val="20"/>
                <w:szCs w:val="20"/>
              </w:rPr>
            </w:pPr>
            <w:r w:rsidRPr="00ED5E4E">
              <w:rPr>
                <w:rFonts w:ascii="宋体" w:cs="宋体" w:hint="eastAsia"/>
                <w:kern w:val="0"/>
                <w:sz w:val="20"/>
                <w:szCs w:val="20"/>
              </w:rPr>
              <w:t>否</w:t>
            </w:r>
          </w:p>
        </w:tc>
        <w:tc>
          <w:tcPr>
            <w:tcW w:w="2635" w:type="dxa"/>
          </w:tcPr>
          <w:p w14:paraId="59E1CFE2" w14:textId="77777777" w:rsidR="00486DE8" w:rsidRPr="00ED5E4E" w:rsidRDefault="00486DE8" w:rsidP="00E81D47">
            <w:pPr>
              <w:rPr>
                <w:rFonts w:ascii="宋体" w:cs="宋体"/>
                <w:kern w:val="0"/>
                <w:sz w:val="20"/>
                <w:szCs w:val="20"/>
              </w:rPr>
            </w:pPr>
          </w:p>
        </w:tc>
      </w:tr>
      <w:tr w:rsidR="00486DE8" w14:paraId="51751FA0" w14:textId="77777777" w:rsidTr="00E81D47">
        <w:trPr>
          <w:cantSplit/>
          <w:trHeight w:val="145"/>
        </w:trPr>
        <w:tc>
          <w:tcPr>
            <w:tcW w:w="983" w:type="dxa"/>
            <w:vMerge/>
          </w:tcPr>
          <w:p w14:paraId="229D3ACB" w14:textId="77777777" w:rsidR="00486DE8" w:rsidRDefault="00486DE8" w:rsidP="00E81D47">
            <w:pPr>
              <w:rPr>
                <w:rFonts w:ascii="宋体" w:hAnsi="宋体"/>
              </w:rPr>
            </w:pPr>
          </w:p>
        </w:tc>
        <w:tc>
          <w:tcPr>
            <w:tcW w:w="2094" w:type="dxa"/>
          </w:tcPr>
          <w:p w14:paraId="04E55531" w14:textId="77777777" w:rsidR="00486DE8" w:rsidRPr="00ED5E4E" w:rsidRDefault="00486DE8" w:rsidP="00E81D47">
            <w:pPr>
              <w:rPr>
                <w:rFonts w:ascii="宋体" w:cs="宋体"/>
                <w:kern w:val="0"/>
                <w:sz w:val="20"/>
                <w:szCs w:val="20"/>
              </w:rPr>
            </w:pPr>
            <w:r w:rsidRPr="00ED5E4E">
              <w:rPr>
                <w:rFonts w:ascii="宋体" w:cs="宋体" w:hint="eastAsia"/>
                <w:kern w:val="0"/>
                <w:sz w:val="20"/>
                <w:szCs w:val="20"/>
              </w:rPr>
              <w:t>BWACNO</w:t>
            </w:r>
          </w:p>
        </w:tc>
        <w:tc>
          <w:tcPr>
            <w:tcW w:w="1709" w:type="dxa"/>
          </w:tcPr>
          <w:p w14:paraId="6D01EB4D" w14:textId="77777777" w:rsidR="00486DE8" w:rsidRPr="00ED5E4E" w:rsidRDefault="00486DE8" w:rsidP="00E81D47">
            <w:pPr>
              <w:rPr>
                <w:rFonts w:ascii="宋体" w:cs="宋体"/>
                <w:kern w:val="0"/>
                <w:sz w:val="20"/>
                <w:szCs w:val="20"/>
              </w:rPr>
            </w:pPr>
            <w:r w:rsidRPr="00ED5E4E">
              <w:rPr>
                <w:rFonts w:ascii="宋体" w:cs="宋体" w:hint="eastAsia"/>
                <w:kern w:val="0"/>
                <w:sz w:val="20"/>
                <w:szCs w:val="20"/>
              </w:rPr>
              <w:t>借款人账号</w:t>
            </w:r>
          </w:p>
        </w:tc>
        <w:tc>
          <w:tcPr>
            <w:tcW w:w="851" w:type="dxa"/>
          </w:tcPr>
          <w:p w14:paraId="7DACD325" w14:textId="77777777" w:rsidR="00486DE8" w:rsidRPr="00ED5E4E" w:rsidRDefault="00486DE8" w:rsidP="00E81D47">
            <w:pPr>
              <w:rPr>
                <w:rFonts w:ascii="宋体" w:cs="宋体"/>
                <w:kern w:val="0"/>
                <w:sz w:val="20"/>
                <w:szCs w:val="20"/>
              </w:rPr>
            </w:pPr>
            <w:r w:rsidRPr="00ED5E4E">
              <w:rPr>
                <w:rFonts w:ascii="宋体" w:cs="宋体" w:hint="eastAsia"/>
                <w:kern w:val="0"/>
                <w:sz w:val="20"/>
                <w:szCs w:val="20"/>
              </w:rPr>
              <w:t>C(32)</w:t>
            </w:r>
          </w:p>
        </w:tc>
        <w:tc>
          <w:tcPr>
            <w:tcW w:w="708" w:type="dxa"/>
          </w:tcPr>
          <w:p w14:paraId="6A2D1B1D" w14:textId="77777777" w:rsidR="00486DE8" w:rsidRPr="00ED5E4E" w:rsidRDefault="00486DE8" w:rsidP="00E81D47">
            <w:pPr>
              <w:rPr>
                <w:rFonts w:ascii="宋体" w:cs="宋体"/>
                <w:kern w:val="0"/>
                <w:sz w:val="20"/>
                <w:szCs w:val="20"/>
              </w:rPr>
            </w:pPr>
            <w:r w:rsidRPr="00ED5E4E">
              <w:rPr>
                <w:rFonts w:ascii="宋体" w:cs="宋体" w:hint="eastAsia"/>
                <w:kern w:val="0"/>
                <w:sz w:val="20"/>
                <w:szCs w:val="20"/>
              </w:rPr>
              <w:t>否</w:t>
            </w:r>
          </w:p>
        </w:tc>
        <w:tc>
          <w:tcPr>
            <w:tcW w:w="2635" w:type="dxa"/>
          </w:tcPr>
          <w:p w14:paraId="5F761E4B" w14:textId="77777777" w:rsidR="00486DE8" w:rsidRPr="00ED5E4E" w:rsidRDefault="00486DE8" w:rsidP="00E81D47">
            <w:pPr>
              <w:rPr>
                <w:rFonts w:ascii="宋体" w:cs="宋体"/>
                <w:kern w:val="0"/>
                <w:sz w:val="20"/>
                <w:szCs w:val="20"/>
              </w:rPr>
            </w:pPr>
          </w:p>
        </w:tc>
      </w:tr>
      <w:tr w:rsidR="00486DE8" w14:paraId="62296FF6" w14:textId="77777777" w:rsidTr="00E81D47">
        <w:trPr>
          <w:cantSplit/>
          <w:trHeight w:val="145"/>
        </w:trPr>
        <w:tc>
          <w:tcPr>
            <w:tcW w:w="983" w:type="dxa"/>
            <w:vMerge/>
          </w:tcPr>
          <w:p w14:paraId="154B2B0C" w14:textId="77777777" w:rsidR="00486DE8" w:rsidRDefault="00486DE8" w:rsidP="00E81D47">
            <w:pPr>
              <w:rPr>
                <w:rFonts w:ascii="宋体" w:hAnsi="宋体"/>
              </w:rPr>
            </w:pPr>
          </w:p>
        </w:tc>
        <w:tc>
          <w:tcPr>
            <w:tcW w:w="2094" w:type="dxa"/>
          </w:tcPr>
          <w:p w14:paraId="7FBF30BD" w14:textId="77777777" w:rsidR="00486DE8" w:rsidRPr="00ED5E4E" w:rsidRDefault="00486DE8" w:rsidP="00E81D47">
            <w:pPr>
              <w:rPr>
                <w:rFonts w:ascii="宋体" w:cs="宋体"/>
                <w:kern w:val="0"/>
                <w:sz w:val="20"/>
                <w:szCs w:val="20"/>
              </w:rPr>
            </w:pPr>
            <w:r w:rsidRPr="00ED5E4E">
              <w:rPr>
                <w:rFonts w:ascii="宋体" w:cs="宋体" w:hint="eastAsia"/>
                <w:kern w:val="0"/>
                <w:sz w:val="20"/>
                <w:szCs w:val="20"/>
              </w:rPr>
              <w:t>ACMNGAMT</w:t>
            </w:r>
          </w:p>
        </w:tc>
        <w:tc>
          <w:tcPr>
            <w:tcW w:w="1709" w:type="dxa"/>
          </w:tcPr>
          <w:p w14:paraId="64BDCA81" w14:textId="77777777" w:rsidR="00486DE8" w:rsidRPr="00ED5E4E" w:rsidRDefault="00486DE8" w:rsidP="00E81D47">
            <w:pPr>
              <w:rPr>
                <w:rFonts w:ascii="宋体" w:cs="宋体"/>
                <w:kern w:val="0"/>
                <w:sz w:val="20"/>
                <w:szCs w:val="20"/>
              </w:rPr>
            </w:pPr>
            <w:r w:rsidRPr="00ED5E4E">
              <w:rPr>
                <w:rFonts w:ascii="宋体" w:cs="宋体" w:hint="eastAsia"/>
                <w:kern w:val="0"/>
                <w:sz w:val="20"/>
                <w:szCs w:val="20"/>
              </w:rPr>
              <w:t>账户管理费</w:t>
            </w:r>
          </w:p>
        </w:tc>
        <w:tc>
          <w:tcPr>
            <w:tcW w:w="851" w:type="dxa"/>
          </w:tcPr>
          <w:p w14:paraId="600E9CD7" w14:textId="77777777" w:rsidR="00486DE8" w:rsidRPr="00ED5E4E" w:rsidRDefault="00A00808" w:rsidP="00E81D47">
            <w:pPr>
              <w:rPr>
                <w:rFonts w:ascii="宋体" w:cs="宋体"/>
                <w:kern w:val="0"/>
                <w:sz w:val="20"/>
                <w:szCs w:val="20"/>
              </w:rPr>
            </w:pPr>
            <w:ins w:id="4864" w:author="wincol" w:date="2016-04-28T10:31:00Z">
              <w:r>
                <w:rPr>
                  <w:rFonts w:ascii="宋体" w:cs="宋体" w:hint="eastAsia"/>
                  <w:kern w:val="0"/>
                  <w:sz w:val="20"/>
                  <w:szCs w:val="20"/>
                </w:rPr>
                <w:t>M</w:t>
              </w:r>
            </w:ins>
          </w:p>
        </w:tc>
        <w:tc>
          <w:tcPr>
            <w:tcW w:w="708" w:type="dxa"/>
          </w:tcPr>
          <w:p w14:paraId="2BA3C61D" w14:textId="77777777" w:rsidR="00486DE8" w:rsidRPr="00ED5E4E" w:rsidRDefault="00486DE8" w:rsidP="00E81D47">
            <w:pPr>
              <w:rPr>
                <w:rFonts w:ascii="宋体" w:cs="宋体"/>
                <w:kern w:val="0"/>
                <w:sz w:val="20"/>
                <w:szCs w:val="20"/>
              </w:rPr>
            </w:pPr>
            <w:r w:rsidRPr="00ED5E4E">
              <w:rPr>
                <w:rFonts w:ascii="宋体" w:cs="宋体" w:hint="eastAsia"/>
                <w:kern w:val="0"/>
                <w:sz w:val="20"/>
                <w:szCs w:val="20"/>
              </w:rPr>
              <w:t>是</w:t>
            </w:r>
          </w:p>
        </w:tc>
        <w:tc>
          <w:tcPr>
            <w:tcW w:w="2635" w:type="dxa"/>
          </w:tcPr>
          <w:p w14:paraId="44F4107D" w14:textId="77777777" w:rsidR="00486DE8" w:rsidRPr="00ED5E4E" w:rsidRDefault="00486DE8" w:rsidP="00E81D47">
            <w:pPr>
              <w:rPr>
                <w:rFonts w:ascii="宋体" w:cs="宋体"/>
                <w:kern w:val="0"/>
                <w:sz w:val="20"/>
                <w:szCs w:val="20"/>
              </w:rPr>
            </w:pPr>
          </w:p>
        </w:tc>
      </w:tr>
      <w:tr w:rsidR="00486DE8" w14:paraId="7B55D3A8" w14:textId="77777777" w:rsidTr="00E81D47">
        <w:trPr>
          <w:cantSplit/>
          <w:trHeight w:val="145"/>
        </w:trPr>
        <w:tc>
          <w:tcPr>
            <w:tcW w:w="983" w:type="dxa"/>
            <w:vMerge/>
          </w:tcPr>
          <w:p w14:paraId="6AB9276D" w14:textId="77777777" w:rsidR="00486DE8" w:rsidRDefault="00486DE8" w:rsidP="00E81D47">
            <w:pPr>
              <w:rPr>
                <w:rFonts w:ascii="宋体" w:hAnsi="宋体"/>
              </w:rPr>
            </w:pPr>
          </w:p>
        </w:tc>
        <w:tc>
          <w:tcPr>
            <w:tcW w:w="2094" w:type="dxa"/>
          </w:tcPr>
          <w:p w14:paraId="5C2A727D" w14:textId="77777777" w:rsidR="00486DE8" w:rsidRPr="00ED5E4E" w:rsidRDefault="00486DE8" w:rsidP="00E81D47">
            <w:pPr>
              <w:rPr>
                <w:rFonts w:ascii="宋体" w:cs="宋体"/>
                <w:kern w:val="0"/>
                <w:sz w:val="20"/>
                <w:szCs w:val="20"/>
              </w:rPr>
            </w:pPr>
            <w:r w:rsidRPr="00ED5E4E">
              <w:rPr>
                <w:rFonts w:ascii="宋体" w:cs="宋体" w:hint="eastAsia"/>
                <w:kern w:val="0"/>
                <w:sz w:val="20"/>
                <w:szCs w:val="20"/>
              </w:rPr>
              <w:t>GUARANTAMT</w:t>
            </w:r>
          </w:p>
        </w:tc>
        <w:tc>
          <w:tcPr>
            <w:tcW w:w="1709" w:type="dxa"/>
          </w:tcPr>
          <w:p w14:paraId="637702D8" w14:textId="77777777" w:rsidR="00486DE8" w:rsidRPr="00ED5E4E" w:rsidRDefault="00486DE8" w:rsidP="00E81D47">
            <w:pPr>
              <w:rPr>
                <w:rFonts w:ascii="宋体" w:cs="宋体"/>
                <w:kern w:val="0"/>
                <w:sz w:val="20"/>
                <w:szCs w:val="20"/>
              </w:rPr>
            </w:pPr>
            <w:r w:rsidRPr="00ED5E4E">
              <w:rPr>
                <w:rFonts w:ascii="宋体" w:cs="宋体" w:hint="eastAsia"/>
                <w:kern w:val="0"/>
                <w:sz w:val="20"/>
                <w:szCs w:val="20"/>
              </w:rPr>
              <w:t>风险保证金</w:t>
            </w:r>
          </w:p>
        </w:tc>
        <w:tc>
          <w:tcPr>
            <w:tcW w:w="851" w:type="dxa"/>
          </w:tcPr>
          <w:p w14:paraId="67B505B6" w14:textId="77777777" w:rsidR="00486DE8" w:rsidRPr="00ED5E4E" w:rsidRDefault="00A00808" w:rsidP="00E81D47">
            <w:pPr>
              <w:rPr>
                <w:rFonts w:ascii="宋体" w:cs="宋体"/>
                <w:kern w:val="0"/>
                <w:sz w:val="20"/>
                <w:szCs w:val="20"/>
              </w:rPr>
            </w:pPr>
            <w:ins w:id="4865" w:author="wincol" w:date="2016-04-28T10:32:00Z">
              <w:r>
                <w:rPr>
                  <w:rFonts w:ascii="宋体" w:cs="宋体" w:hint="eastAsia"/>
                  <w:kern w:val="0"/>
                  <w:sz w:val="20"/>
                  <w:szCs w:val="20"/>
                </w:rPr>
                <w:t>M</w:t>
              </w:r>
            </w:ins>
          </w:p>
        </w:tc>
        <w:tc>
          <w:tcPr>
            <w:tcW w:w="708" w:type="dxa"/>
          </w:tcPr>
          <w:p w14:paraId="26A910E1" w14:textId="77777777" w:rsidR="00486DE8" w:rsidRPr="00ED5E4E" w:rsidRDefault="00486DE8" w:rsidP="00E81D47">
            <w:pPr>
              <w:rPr>
                <w:rFonts w:ascii="宋体" w:cs="宋体"/>
                <w:kern w:val="0"/>
                <w:sz w:val="20"/>
                <w:szCs w:val="20"/>
              </w:rPr>
            </w:pPr>
            <w:r w:rsidRPr="00ED5E4E">
              <w:rPr>
                <w:rFonts w:ascii="宋体" w:cs="宋体" w:hint="eastAsia"/>
                <w:kern w:val="0"/>
                <w:sz w:val="20"/>
                <w:szCs w:val="20"/>
              </w:rPr>
              <w:t>是</w:t>
            </w:r>
          </w:p>
        </w:tc>
        <w:tc>
          <w:tcPr>
            <w:tcW w:w="2635" w:type="dxa"/>
          </w:tcPr>
          <w:p w14:paraId="3EF94195" w14:textId="77777777" w:rsidR="00486DE8" w:rsidRPr="00ED5E4E" w:rsidRDefault="00486DE8" w:rsidP="00E81D47">
            <w:pPr>
              <w:rPr>
                <w:rFonts w:ascii="宋体" w:cs="宋体"/>
                <w:kern w:val="0"/>
                <w:sz w:val="20"/>
                <w:szCs w:val="20"/>
              </w:rPr>
            </w:pPr>
          </w:p>
        </w:tc>
      </w:tr>
      <w:tr w:rsidR="00486DE8" w14:paraId="39833CA5" w14:textId="77777777" w:rsidTr="00E81D47">
        <w:trPr>
          <w:cantSplit/>
          <w:trHeight w:val="145"/>
          <w:ins w:id="4866" w:author="wincol" w:date="2016-03-29T16:06:00Z"/>
        </w:trPr>
        <w:tc>
          <w:tcPr>
            <w:tcW w:w="983" w:type="dxa"/>
            <w:vMerge/>
          </w:tcPr>
          <w:p w14:paraId="26A5CEC4" w14:textId="77777777" w:rsidR="00486DE8" w:rsidRDefault="00486DE8" w:rsidP="00E81D47">
            <w:pPr>
              <w:rPr>
                <w:ins w:id="4867" w:author="wincol" w:date="2016-03-29T16:06:00Z"/>
                <w:rFonts w:ascii="宋体" w:hAnsi="宋体"/>
              </w:rPr>
            </w:pPr>
          </w:p>
        </w:tc>
        <w:tc>
          <w:tcPr>
            <w:tcW w:w="2094" w:type="dxa"/>
          </w:tcPr>
          <w:p w14:paraId="41F9FD0F" w14:textId="77777777" w:rsidR="00486DE8" w:rsidRPr="00ED5E4E" w:rsidRDefault="00486DE8" w:rsidP="00E81D47">
            <w:pPr>
              <w:rPr>
                <w:ins w:id="4868" w:author="wincol" w:date="2016-03-29T16:06:00Z"/>
                <w:rFonts w:ascii="宋体" w:cs="宋体"/>
                <w:kern w:val="0"/>
                <w:sz w:val="20"/>
                <w:szCs w:val="20"/>
              </w:rPr>
            </w:pPr>
            <w:ins w:id="4869" w:author="wincol" w:date="2016-03-29T16:07:00Z">
              <w:r>
                <w:rPr>
                  <w:rFonts w:ascii="宋体" w:cs="宋体" w:hint="eastAsia"/>
                  <w:kern w:val="0"/>
                  <w:sz w:val="20"/>
                  <w:szCs w:val="20"/>
                </w:rPr>
                <w:t>EXT_FILED1</w:t>
              </w:r>
            </w:ins>
          </w:p>
        </w:tc>
        <w:tc>
          <w:tcPr>
            <w:tcW w:w="1709" w:type="dxa"/>
          </w:tcPr>
          <w:p w14:paraId="2E6E09B5" w14:textId="77777777" w:rsidR="00486DE8" w:rsidRPr="00ED5E4E" w:rsidRDefault="00486DE8" w:rsidP="00E81D47">
            <w:pPr>
              <w:rPr>
                <w:ins w:id="4870" w:author="wincol" w:date="2016-03-29T16:06:00Z"/>
                <w:rFonts w:ascii="宋体" w:cs="宋体"/>
                <w:kern w:val="0"/>
                <w:sz w:val="20"/>
                <w:szCs w:val="20"/>
              </w:rPr>
            </w:pPr>
            <w:ins w:id="4871" w:author="wincol" w:date="2016-03-29T16:07:00Z">
              <w:r>
                <w:rPr>
                  <w:rFonts w:ascii="宋体" w:cs="宋体" w:hint="eastAsia"/>
                  <w:kern w:val="0"/>
                  <w:sz w:val="20"/>
                  <w:szCs w:val="20"/>
                </w:rPr>
                <w:t>备用字段1</w:t>
              </w:r>
            </w:ins>
          </w:p>
        </w:tc>
        <w:tc>
          <w:tcPr>
            <w:tcW w:w="851" w:type="dxa"/>
          </w:tcPr>
          <w:p w14:paraId="4E7735C0" w14:textId="77777777" w:rsidR="00486DE8" w:rsidRPr="00ED5E4E" w:rsidRDefault="00486DE8" w:rsidP="00E81D47">
            <w:pPr>
              <w:rPr>
                <w:ins w:id="4872" w:author="wincol" w:date="2016-03-29T16:06:00Z"/>
                <w:rFonts w:ascii="宋体" w:cs="宋体"/>
                <w:kern w:val="0"/>
                <w:sz w:val="20"/>
                <w:szCs w:val="20"/>
              </w:rPr>
            </w:pPr>
            <w:ins w:id="4873" w:author="wincol" w:date="2016-03-29T16:07: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4E55EE27" w14:textId="77777777" w:rsidR="00486DE8" w:rsidRPr="00ED5E4E" w:rsidRDefault="00486DE8" w:rsidP="00E81D47">
            <w:pPr>
              <w:rPr>
                <w:ins w:id="4874" w:author="wincol" w:date="2016-03-29T16:06:00Z"/>
                <w:rFonts w:ascii="宋体" w:cs="宋体"/>
                <w:kern w:val="0"/>
                <w:sz w:val="20"/>
                <w:szCs w:val="20"/>
              </w:rPr>
            </w:pPr>
            <w:ins w:id="4875" w:author="wincol" w:date="2016-03-29T16:07:00Z">
              <w:r>
                <w:rPr>
                  <w:rFonts w:ascii="宋体" w:hAnsi="宋体" w:hint="eastAsia"/>
                </w:rPr>
                <w:t>是</w:t>
              </w:r>
            </w:ins>
          </w:p>
        </w:tc>
        <w:tc>
          <w:tcPr>
            <w:tcW w:w="2635" w:type="dxa"/>
          </w:tcPr>
          <w:p w14:paraId="519E1B1E" w14:textId="77777777" w:rsidR="00486DE8" w:rsidRPr="00ED5E4E" w:rsidRDefault="00486DE8" w:rsidP="00E81D47">
            <w:pPr>
              <w:rPr>
                <w:ins w:id="4876" w:author="wincol" w:date="2016-03-29T16:06:00Z"/>
                <w:rFonts w:ascii="宋体" w:cs="宋体"/>
                <w:kern w:val="0"/>
                <w:sz w:val="20"/>
                <w:szCs w:val="20"/>
              </w:rPr>
            </w:pPr>
            <w:ins w:id="4877" w:author="wincol" w:date="2016-03-29T16:07:00Z">
              <w:r>
                <w:rPr>
                  <w:rFonts w:ascii="宋体" w:cs="宋体" w:hint="eastAsia"/>
                  <w:kern w:val="0"/>
                  <w:sz w:val="20"/>
                  <w:szCs w:val="20"/>
                </w:rPr>
                <w:t>备用字段1</w:t>
              </w:r>
            </w:ins>
          </w:p>
        </w:tc>
      </w:tr>
      <w:tr w:rsidR="00486DE8" w14:paraId="7C8B3874" w14:textId="77777777" w:rsidTr="00E81D47">
        <w:trPr>
          <w:cantSplit/>
          <w:trHeight w:val="145"/>
          <w:ins w:id="4878" w:author="wincol" w:date="2016-03-29T16:06:00Z"/>
        </w:trPr>
        <w:tc>
          <w:tcPr>
            <w:tcW w:w="983" w:type="dxa"/>
            <w:vMerge/>
          </w:tcPr>
          <w:p w14:paraId="7ABA4B3F" w14:textId="77777777" w:rsidR="00486DE8" w:rsidRDefault="00486DE8" w:rsidP="00E81D47">
            <w:pPr>
              <w:rPr>
                <w:ins w:id="4879" w:author="wincol" w:date="2016-03-29T16:06:00Z"/>
                <w:rFonts w:ascii="宋体" w:hAnsi="宋体"/>
              </w:rPr>
            </w:pPr>
          </w:p>
        </w:tc>
        <w:tc>
          <w:tcPr>
            <w:tcW w:w="2094" w:type="dxa"/>
          </w:tcPr>
          <w:p w14:paraId="57E5B0C3" w14:textId="77777777" w:rsidR="00486DE8" w:rsidRPr="00ED5E4E" w:rsidRDefault="00486DE8" w:rsidP="00E81D47">
            <w:pPr>
              <w:rPr>
                <w:ins w:id="4880" w:author="wincol" w:date="2016-03-29T16:06:00Z"/>
                <w:rFonts w:ascii="宋体" w:cs="宋体"/>
                <w:kern w:val="0"/>
                <w:sz w:val="20"/>
                <w:szCs w:val="20"/>
              </w:rPr>
            </w:pPr>
            <w:ins w:id="4881" w:author="wincol" w:date="2016-03-29T16:07:00Z">
              <w:r>
                <w:rPr>
                  <w:rFonts w:ascii="宋体" w:cs="宋体" w:hint="eastAsia"/>
                  <w:kern w:val="0"/>
                  <w:sz w:val="20"/>
                  <w:szCs w:val="20"/>
                </w:rPr>
                <w:t>EXT_FILED2</w:t>
              </w:r>
            </w:ins>
          </w:p>
        </w:tc>
        <w:tc>
          <w:tcPr>
            <w:tcW w:w="1709" w:type="dxa"/>
          </w:tcPr>
          <w:p w14:paraId="21BB12DE" w14:textId="77777777" w:rsidR="00486DE8" w:rsidRPr="00ED5E4E" w:rsidRDefault="00486DE8" w:rsidP="00E81D47">
            <w:pPr>
              <w:rPr>
                <w:ins w:id="4882" w:author="wincol" w:date="2016-03-29T16:06:00Z"/>
                <w:rFonts w:ascii="宋体" w:cs="宋体"/>
                <w:kern w:val="0"/>
                <w:sz w:val="20"/>
                <w:szCs w:val="20"/>
              </w:rPr>
            </w:pPr>
            <w:ins w:id="4883" w:author="wincol" w:date="2016-03-29T16:07:00Z">
              <w:r>
                <w:rPr>
                  <w:rFonts w:ascii="宋体" w:cs="宋体" w:hint="eastAsia"/>
                  <w:kern w:val="0"/>
                  <w:sz w:val="20"/>
                  <w:szCs w:val="20"/>
                </w:rPr>
                <w:t>备用字段2</w:t>
              </w:r>
            </w:ins>
          </w:p>
        </w:tc>
        <w:tc>
          <w:tcPr>
            <w:tcW w:w="851" w:type="dxa"/>
          </w:tcPr>
          <w:p w14:paraId="20CF82F3" w14:textId="77777777" w:rsidR="00486DE8" w:rsidRPr="00ED5E4E" w:rsidRDefault="00486DE8" w:rsidP="00E81D47">
            <w:pPr>
              <w:rPr>
                <w:ins w:id="4884" w:author="wincol" w:date="2016-03-29T16:06:00Z"/>
                <w:rFonts w:ascii="宋体" w:cs="宋体"/>
                <w:kern w:val="0"/>
                <w:sz w:val="20"/>
                <w:szCs w:val="20"/>
              </w:rPr>
            </w:pPr>
            <w:ins w:id="4885" w:author="wincol" w:date="2016-03-29T16:07: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53DF75E0" w14:textId="77777777" w:rsidR="00486DE8" w:rsidRPr="00ED5E4E" w:rsidRDefault="00486DE8" w:rsidP="00E81D47">
            <w:pPr>
              <w:rPr>
                <w:ins w:id="4886" w:author="wincol" w:date="2016-03-29T16:06:00Z"/>
                <w:rFonts w:ascii="宋体" w:cs="宋体"/>
                <w:kern w:val="0"/>
                <w:sz w:val="20"/>
                <w:szCs w:val="20"/>
              </w:rPr>
            </w:pPr>
            <w:ins w:id="4887" w:author="wincol" w:date="2016-03-29T16:07:00Z">
              <w:r>
                <w:rPr>
                  <w:rFonts w:ascii="宋体" w:hAnsi="宋体" w:hint="eastAsia"/>
                </w:rPr>
                <w:t>是</w:t>
              </w:r>
            </w:ins>
          </w:p>
        </w:tc>
        <w:tc>
          <w:tcPr>
            <w:tcW w:w="2635" w:type="dxa"/>
          </w:tcPr>
          <w:p w14:paraId="3EB9E4CC" w14:textId="77777777" w:rsidR="00486DE8" w:rsidRPr="00ED5E4E" w:rsidRDefault="00486DE8" w:rsidP="00E81D47">
            <w:pPr>
              <w:rPr>
                <w:ins w:id="4888" w:author="wincol" w:date="2016-03-29T16:06:00Z"/>
                <w:rFonts w:ascii="宋体" w:cs="宋体"/>
                <w:kern w:val="0"/>
                <w:sz w:val="20"/>
                <w:szCs w:val="20"/>
              </w:rPr>
            </w:pPr>
            <w:ins w:id="4889" w:author="wincol" w:date="2016-03-29T16:07:00Z">
              <w:r>
                <w:rPr>
                  <w:rFonts w:ascii="宋体" w:cs="宋体" w:hint="eastAsia"/>
                  <w:kern w:val="0"/>
                  <w:sz w:val="20"/>
                  <w:szCs w:val="20"/>
                </w:rPr>
                <w:t>备用字段2</w:t>
              </w:r>
            </w:ins>
          </w:p>
        </w:tc>
      </w:tr>
      <w:tr w:rsidR="00486DE8" w14:paraId="5E5ABECF" w14:textId="77777777" w:rsidTr="00E81D47">
        <w:trPr>
          <w:cantSplit/>
          <w:trHeight w:val="145"/>
        </w:trPr>
        <w:tc>
          <w:tcPr>
            <w:tcW w:w="983" w:type="dxa"/>
            <w:vMerge/>
          </w:tcPr>
          <w:p w14:paraId="0401ABE3" w14:textId="77777777" w:rsidR="00486DE8" w:rsidRDefault="00486DE8" w:rsidP="00E81D47">
            <w:pPr>
              <w:rPr>
                <w:rFonts w:ascii="宋体" w:hAnsi="宋体"/>
              </w:rPr>
            </w:pPr>
          </w:p>
        </w:tc>
        <w:tc>
          <w:tcPr>
            <w:tcW w:w="7997" w:type="dxa"/>
            <w:gridSpan w:val="5"/>
          </w:tcPr>
          <w:p w14:paraId="4F2BCCC0" w14:textId="77777777" w:rsidR="00486DE8" w:rsidRPr="00ED5E4E" w:rsidRDefault="00486DE8" w:rsidP="00AC1227">
            <w:pPr>
              <w:rPr>
                <w:rFonts w:ascii="宋体" w:cs="宋体"/>
                <w:kern w:val="0"/>
                <w:sz w:val="20"/>
                <w:szCs w:val="20"/>
              </w:rPr>
            </w:pPr>
            <w:r w:rsidRPr="00A560D3">
              <w:rPr>
                <w:rFonts w:ascii="宋体" w:cs="宋体" w:hint="eastAsia"/>
                <w:kern w:val="0"/>
                <w:sz w:val="20"/>
                <w:szCs w:val="20"/>
              </w:rPr>
              <w:t>循环列表</w:t>
            </w:r>
            <w:ins w:id="4890" w:author="wincol" w:date="2016-04-14T18:44:00Z">
              <w:r>
                <w:rPr>
                  <w:rFonts w:ascii="宋体" w:cs="宋体" w:hint="eastAsia"/>
                  <w:kern w:val="0"/>
                  <w:sz w:val="20"/>
                  <w:szCs w:val="20"/>
                </w:rPr>
                <w:t>&lt;</w:t>
              </w:r>
            </w:ins>
            <w:ins w:id="4891" w:author="wincol" w:date="2016-04-15T19:31:00Z">
              <w:r w:rsidR="00AC1227" w:rsidRPr="00A4287F">
                <w:rPr>
                  <w:rFonts w:ascii="宋体" w:cs="宋体"/>
                  <w:kern w:val="0"/>
                  <w:sz w:val="20"/>
                  <w:szCs w:val="20"/>
                </w:rPr>
                <w:t>RSLIST</w:t>
              </w:r>
            </w:ins>
            <w:ins w:id="4892" w:author="wincol" w:date="2016-04-14T18:44:00Z">
              <w:r>
                <w:rPr>
                  <w:rFonts w:ascii="宋体" w:cs="宋体" w:hint="eastAsia"/>
                  <w:kern w:val="0"/>
                  <w:sz w:val="20"/>
                  <w:szCs w:val="20"/>
                </w:rPr>
                <w:t>&gt;</w:t>
              </w:r>
            </w:ins>
            <w:ins w:id="4893" w:author="wincol" w:date="2016-03-31T17:45:00Z">
              <w:r>
                <w:rPr>
                  <w:rFonts w:ascii="宋体" w:cs="宋体" w:hint="eastAsia"/>
                  <w:kern w:val="0"/>
                  <w:sz w:val="20"/>
                  <w:szCs w:val="20"/>
                </w:rPr>
                <w:t xml:space="preserve"> </w:t>
              </w:r>
            </w:ins>
          </w:p>
        </w:tc>
      </w:tr>
      <w:tr w:rsidR="00486DE8" w14:paraId="2D67357D" w14:textId="77777777" w:rsidTr="00E81D47">
        <w:trPr>
          <w:cantSplit/>
          <w:trHeight w:val="145"/>
        </w:trPr>
        <w:tc>
          <w:tcPr>
            <w:tcW w:w="983" w:type="dxa"/>
            <w:vMerge/>
          </w:tcPr>
          <w:p w14:paraId="5A56FBF7" w14:textId="77777777" w:rsidR="00486DE8" w:rsidRDefault="00486DE8" w:rsidP="00E81D47">
            <w:pPr>
              <w:rPr>
                <w:rFonts w:ascii="宋体" w:hAnsi="宋体"/>
              </w:rPr>
            </w:pPr>
          </w:p>
        </w:tc>
        <w:tc>
          <w:tcPr>
            <w:tcW w:w="2094" w:type="dxa"/>
          </w:tcPr>
          <w:p w14:paraId="560D1ABB" w14:textId="77777777" w:rsidR="00486DE8" w:rsidRPr="00ED5E4E" w:rsidRDefault="00486DE8" w:rsidP="00E81D47">
            <w:pPr>
              <w:rPr>
                <w:rFonts w:ascii="宋体" w:cs="宋体"/>
                <w:kern w:val="0"/>
                <w:sz w:val="20"/>
                <w:szCs w:val="20"/>
              </w:rPr>
            </w:pPr>
            <w:r w:rsidRPr="00ED5E4E">
              <w:rPr>
                <w:rFonts w:ascii="宋体" w:cs="宋体" w:hint="eastAsia"/>
                <w:kern w:val="0"/>
                <w:sz w:val="20"/>
                <w:szCs w:val="20"/>
              </w:rPr>
              <w:t>REQSEQNO</w:t>
            </w:r>
          </w:p>
        </w:tc>
        <w:tc>
          <w:tcPr>
            <w:tcW w:w="1709" w:type="dxa"/>
          </w:tcPr>
          <w:p w14:paraId="4FC75645" w14:textId="77777777" w:rsidR="00486DE8" w:rsidRPr="00ED5E4E" w:rsidRDefault="00486DE8" w:rsidP="00E81D47">
            <w:pPr>
              <w:rPr>
                <w:rFonts w:ascii="宋体" w:cs="宋体"/>
                <w:kern w:val="0"/>
                <w:sz w:val="20"/>
                <w:szCs w:val="20"/>
              </w:rPr>
            </w:pPr>
            <w:r w:rsidRPr="00ED5E4E">
              <w:rPr>
                <w:rFonts w:ascii="宋体" w:cs="宋体" w:hint="eastAsia"/>
                <w:kern w:val="0"/>
                <w:sz w:val="20"/>
                <w:szCs w:val="20"/>
              </w:rPr>
              <w:t>投标交易流水号</w:t>
            </w:r>
          </w:p>
        </w:tc>
        <w:tc>
          <w:tcPr>
            <w:tcW w:w="851" w:type="dxa"/>
          </w:tcPr>
          <w:p w14:paraId="2D4562D8" w14:textId="77777777" w:rsidR="00486DE8" w:rsidRPr="00ED5E4E" w:rsidRDefault="00486DE8" w:rsidP="0010473C">
            <w:pPr>
              <w:rPr>
                <w:rFonts w:ascii="宋体" w:cs="宋体"/>
                <w:kern w:val="0"/>
                <w:sz w:val="20"/>
                <w:szCs w:val="20"/>
              </w:rPr>
            </w:pPr>
            <w:r w:rsidRPr="00ED5E4E">
              <w:rPr>
                <w:rFonts w:ascii="宋体" w:cs="宋体" w:hint="eastAsia"/>
                <w:kern w:val="0"/>
                <w:sz w:val="20"/>
                <w:szCs w:val="20"/>
              </w:rPr>
              <w:t>C(</w:t>
            </w:r>
            <w:del w:id="4894" w:author="wincol" w:date="2016-06-12T19:04:00Z">
              <w:r w:rsidRPr="00ED5E4E" w:rsidDel="0010473C">
                <w:rPr>
                  <w:rFonts w:ascii="宋体" w:cs="宋体" w:hint="eastAsia"/>
                  <w:kern w:val="0"/>
                  <w:sz w:val="20"/>
                  <w:szCs w:val="20"/>
                </w:rPr>
                <w:delText>32</w:delText>
              </w:r>
            </w:del>
            <w:ins w:id="4895" w:author="wincol" w:date="2016-06-12T19:04:00Z">
              <w:r w:rsidR="0010473C">
                <w:rPr>
                  <w:rFonts w:ascii="宋体" w:cs="宋体" w:hint="eastAsia"/>
                  <w:kern w:val="0"/>
                  <w:sz w:val="20"/>
                  <w:szCs w:val="20"/>
                </w:rPr>
                <w:t>28</w:t>
              </w:r>
            </w:ins>
            <w:r w:rsidRPr="00ED5E4E">
              <w:rPr>
                <w:rFonts w:ascii="宋体" w:cs="宋体" w:hint="eastAsia"/>
                <w:kern w:val="0"/>
                <w:sz w:val="20"/>
                <w:szCs w:val="20"/>
              </w:rPr>
              <w:t>)</w:t>
            </w:r>
          </w:p>
        </w:tc>
        <w:tc>
          <w:tcPr>
            <w:tcW w:w="708" w:type="dxa"/>
          </w:tcPr>
          <w:p w14:paraId="59EDC0C6" w14:textId="77777777" w:rsidR="00486DE8" w:rsidRPr="00ED5E4E" w:rsidRDefault="00486DE8" w:rsidP="00E81D47">
            <w:pPr>
              <w:rPr>
                <w:rFonts w:ascii="宋体" w:cs="宋体"/>
                <w:kern w:val="0"/>
                <w:sz w:val="20"/>
                <w:szCs w:val="20"/>
              </w:rPr>
            </w:pPr>
            <w:r w:rsidRPr="00ED5E4E">
              <w:rPr>
                <w:rFonts w:ascii="宋体" w:cs="宋体" w:hint="eastAsia"/>
                <w:kern w:val="0"/>
                <w:sz w:val="20"/>
                <w:szCs w:val="20"/>
              </w:rPr>
              <w:t>否</w:t>
            </w:r>
          </w:p>
        </w:tc>
        <w:tc>
          <w:tcPr>
            <w:tcW w:w="2635" w:type="dxa"/>
          </w:tcPr>
          <w:p w14:paraId="110950A3" w14:textId="77777777" w:rsidR="00486DE8" w:rsidRPr="00ED5E4E" w:rsidRDefault="00486DE8" w:rsidP="00E81D47">
            <w:pPr>
              <w:rPr>
                <w:rFonts w:ascii="宋体" w:cs="宋体"/>
                <w:kern w:val="0"/>
                <w:sz w:val="20"/>
                <w:szCs w:val="20"/>
              </w:rPr>
            </w:pPr>
            <w:r w:rsidRPr="00ED5E4E">
              <w:rPr>
                <w:rFonts w:ascii="宋体" w:cs="宋体" w:hint="eastAsia"/>
                <w:kern w:val="0"/>
                <w:sz w:val="20"/>
                <w:szCs w:val="20"/>
              </w:rPr>
              <w:t>原投标流水号</w:t>
            </w:r>
          </w:p>
        </w:tc>
      </w:tr>
      <w:tr w:rsidR="00486DE8" w14:paraId="6779DD5F" w14:textId="77777777" w:rsidTr="00E81D47">
        <w:trPr>
          <w:cantSplit/>
          <w:trHeight w:val="145"/>
        </w:trPr>
        <w:tc>
          <w:tcPr>
            <w:tcW w:w="983" w:type="dxa"/>
            <w:vMerge/>
          </w:tcPr>
          <w:p w14:paraId="6B7BBFB2" w14:textId="77777777" w:rsidR="00486DE8" w:rsidRDefault="00486DE8" w:rsidP="00E81D47">
            <w:pPr>
              <w:rPr>
                <w:rFonts w:ascii="宋体" w:hAnsi="宋体"/>
              </w:rPr>
            </w:pPr>
          </w:p>
        </w:tc>
        <w:tc>
          <w:tcPr>
            <w:tcW w:w="2094" w:type="dxa"/>
          </w:tcPr>
          <w:p w14:paraId="0575EDDA" w14:textId="77777777" w:rsidR="00486DE8" w:rsidRPr="00ED5E4E" w:rsidRDefault="00486DE8" w:rsidP="00E81D47">
            <w:pPr>
              <w:rPr>
                <w:rFonts w:ascii="宋体" w:cs="宋体"/>
                <w:kern w:val="0"/>
                <w:sz w:val="20"/>
                <w:szCs w:val="20"/>
              </w:rPr>
            </w:pPr>
            <w:r w:rsidRPr="00ED5E4E">
              <w:rPr>
                <w:rFonts w:ascii="宋体" w:cs="宋体" w:hint="eastAsia"/>
                <w:kern w:val="0"/>
                <w:sz w:val="20"/>
                <w:szCs w:val="20"/>
              </w:rPr>
              <w:t>LOANNO</w:t>
            </w:r>
          </w:p>
        </w:tc>
        <w:tc>
          <w:tcPr>
            <w:tcW w:w="1709" w:type="dxa"/>
          </w:tcPr>
          <w:p w14:paraId="1832841D" w14:textId="77777777" w:rsidR="00486DE8" w:rsidRPr="00ED5E4E" w:rsidRDefault="00486DE8" w:rsidP="00E81D47">
            <w:pPr>
              <w:rPr>
                <w:rFonts w:ascii="宋体" w:cs="宋体"/>
                <w:kern w:val="0"/>
                <w:sz w:val="20"/>
                <w:szCs w:val="20"/>
              </w:rPr>
            </w:pPr>
            <w:r w:rsidRPr="00ED5E4E">
              <w:rPr>
                <w:rFonts w:ascii="宋体" w:cs="宋体" w:hint="eastAsia"/>
                <w:kern w:val="0"/>
                <w:sz w:val="20"/>
                <w:szCs w:val="20"/>
              </w:rPr>
              <w:t>借款编号</w:t>
            </w:r>
          </w:p>
        </w:tc>
        <w:tc>
          <w:tcPr>
            <w:tcW w:w="851" w:type="dxa"/>
          </w:tcPr>
          <w:p w14:paraId="6502FDB0" w14:textId="77777777" w:rsidR="00486DE8" w:rsidRPr="00ED5E4E" w:rsidRDefault="00486DE8" w:rsidP="00E81D47">
            <w:pPr>
              <w:rPr>
                <w:rFonts w:ascii="宋体" w:cs="宋体"/>
                <w:kern w:val="0"/>
                <w:sz w:val="20"/>
                <w:szCs w:val="20"/>
              </w:rPr>
            </w:pPr>
            <w:r>
              <w:rPr>
                <w:rFonts w:ascii="宋体" w:cs="宋体" w:hint="eastAsia"/>
                <w:kern w:val="0"/>
                <w:sz w:val="20"/>
                <w:szCs w:val="20"/>
              </w:rPr>
              <w:t>C</w:t>
            </w:r>
            <w:r w:rsidRPr="00ED5E4E">
              <w:rPr>
                <w:rFonts w:ascii="宋体" w:cs="宋体" w:hint="eastAsia"/>
                <w:kern w:val="0"/>
                <w:sz w:val="20"/>
                <w:szCs w:val="20"/>
              </w:rPr>
              <w:t>(64)</w:t>
            </w:r>
          </w:p>
        </w:tc>
        <w:tc>
          <w:tcPr>
            <w:tcW w:w="708" w:type="dxa"/>
          </w:tcPr>
          <w:p w14:paraId="3ECB28C5" w14:textId="77777777" w:rsidR="00486DE8" w:rsidRPr="00ED5E4E" w:rsidRDefault="00486DE8" w:rsidP="00E81D47">
            <w:pPr>
              <w:rPr>
                <w:rFonts w:ascii="宋体" w:cs="宋体"/>
                <w:kern w:val="0"/>
                <w:sz w:val="20"/>
                <w:szCs w:val="20"/>
              </w:rPr>
            </w:pPr>
            <w:r w:rsidRPr="00ED5E4E">
              <w:rPr>
                <w:rFonts w:ascii="宋体" w:cs="宋体" w:hint="eastAsia"/>
                <w:kern w:val="0"/>
                <w:sz w:val="20"/>
                <w:szCs w:val="20"/>
              </w:rPr>
              <w:t>是</w:t>
            </w:r>
          </w:p>
        </w:tc>
        <w:tc>
          <w:tcPr>
            <w:tcW w:w="2635" w:type="dxa"/>
          </w:tcPr>
          <w:p w14:paraId="12E7F39F" w14:textId="77777777" w:rsidR="00486DE8" w:rsidRPr="00ED5E4E" w:rsidRDefault="00B50AC6" w:rsidP="00E81D47">
            <w:pPr>
              <w:rPr>
                <w:rFonts w:ascii="宋体" w:cs="宋体"/>
                <w:kern w:val="0"/>
                <w:sz w:val="20"/>
                <w:szCs w:val="20"/>
              </w:rPr>
            </w:pPr>
            <w:ins w:id="4896" w:author="wincol" w:date="2016-06-12T17:11:00Z">
              <w:r w:rsidRPr="00ED5E4E">
                <w:rPr>
                  <w:rFonts w:ascii="宋体" w:cs="宋体" w:hint="eastAsia"/>
                  <w:kern w:val="0"/>
                  <w:sz w:val="20"/>
                  <w:szCs w:val="20"/>
                </w:rPr>
                <w:t>借款编号</w:t>
              </w:r>
            </w:ins>
          </w:p>
        </w:tc>
      </w:tr>
      <w:tr w:rsidR="00486DE8" w14:paraId="79BAA7A2" w14:textId="77777777" w:rsidTr="00E81D47">
        <w:trPr>
          <w:cantSplit/>
          <w:trHeight w:val="145"/>
        </w:trPr>
        <w:tc>
          <w:tcPr>
            <w:tcW w:w="983" w:type="dxa"/>
            <w:vMerge/>
          </w:tcPr>
          <w:p w14:paraId="492E71B5" w14:textId="77777777" w:rsidR="00486DE8" w:rsidRDefault="00486DE8" w:rsidP="00E81D47">
            <w:pPr>
              <w:rPr>
                <w:rFonts w:ascii="宋体" w:hAnsi="宋体"/>
              </w:rPr>
            </w:pPr>
          </w:p>
        </w:tc>
        <w:tc>
          <w:tcPr>
            <w:tcW w:w="2094" w:type="dxa"/>
          </w:tcPr>
          <w:p w14:paraId="15CD11AF" w14:textId="77777777" w:rsidR="00486DE8" w:rsidRPr="00ED5E4E" w:rsidRDefault="00486DE8" w:rsidP="00E81D47">
            <w:pPr>
              <w:rPr>
                <w:rFonts w:ascii="宋体" w:cs="宋体"/>
                <w:kern w:val="0"/>
                <w:sz w:val="20"/>
                <w:szCs w:val="20"/>
              </w:rPr>
            </w:pPr>
            <w:r w:rsidRPr="00ED5E4E">
              <w:rPr>
                <w:rFonts w:ascii="宋体" w:cs="宋体" w:hint="eastAsia"/>
                <w:kern w:val="0"/>
                <w:sz w:val="20"/>
                <w:szCs w:val="20"/>
              </w:rPr>
              <w:t>ACNO</w:t>
            </w:r>
          </w:p>
        </w:tc>
        <w:tc>
          <w:tcPr>
            <w:tcW w:w="1709" w:type="dxa"/>
          </w:tcPr>
          <w:p w14:paraId="772C33BF" w14:textId="77777777" w:rsidR="00486DE8" w:rsidRPr="00ED5E4E" w:rsidRDefault="00486DE8" w:rsidP="00E81D47">
            <w:pPr>
              <w:rPr>
                <w:rFonts w:ascii="宋体" w:cs="宋体"/>
                <w:kern w:val="0"/>
                <w:sz w:val="20"/>
                <w:szCs w:val="20"/>
              </w:rPr>
            </w:pPr>
            <w:r w:rsidRPr="00ED5E4E">
              <w:rPr>
                <w:rFonts w:ascii="宋体" w:cs="宋体" w:hint="eastAsia"/>
                <w:kern w:val="0"/>
                <w:sz w:val="20"/>
                <w:szCs w:val="20"/>
              </w:rPr>
              <w:t>投资人账号</w:t>
            </w:r>
          </w:p>
        </w:tc>
        <w:tc>
          <w:tcPr>
            <w:tcW w:w="851" w:type="dxa"/>
          </w:tcPr>
          <w:p w14:paraId="75CA2A08" w14:textId="77777777" w:rsidR="00486DE8" w:rsidRPr="00ED5E4E" w:rsidRDefault="00AC6D56" w:rsidP="00E81D47">
            <w:pPr>
              <w:rPr>
                <w:rFonts w:ascii="宋体" w:cs="宋体"/>
                <w:kern w:val="0"/>
                <w:sz w:val="20"/>
                <w:szCs w:val="20"/>
              </w:rPr>
            </w:pPr>
            <w:ins w:id="4897" w:author="wincol" w:date="2016-04-28T18:43:00Z">
              <w:r>
                <w:rPr>
                  <w:rFonts w:ascii="宋体" w:cs="宋体" w:hint="eastAsia"/>
                  <w:kern w:val="0"/>
                  <w:sz w:val="20"/>
                  <w:szCs w:val="20"/>
                </w:rPr>
                <w:t>N</w:t>
              </w:r>
            </w:ins>
            <w:r w:rsidR="00486DE8" w:rsidRPr="00ED5E4E">
              <w:rPr>
                <w:rFonts w:ascii="宋体" w:cs="宋体" w:hint="eastAsia"/>
                <w:kern w:val="0"/>
                <w:sz w:val="20"/>
                <w:szCs w:val="20"/>
              </w:rPr>
              <w:t>(32)</w:t>
            </w:r>
          </w:p>
        </w:tc>
        <w:tc>
          <w:tcPr>
            <w:tcW w:w="708" w:type="dxa"/>
          </w:tcPr>
          <w:p w14:paraId="67BB7AA7" w14:textId="77777777" w:rsidR="00486DE8" w:rsidRPr="00ED5E4E" w:rsidRDefault="00486DE8" w:rsidP="00E81D47">
            <w:pPr>
              <w:rPr>
                <w:rFonts w:ascii="宋体" w:cs="宋体"/>
                <w:kern w:val="0"/>
                <w:sz w:val="20"/>
                <w:szCs w:val="20"/>
              </w:rPr>
            </w:pPr>
            <w:r w:rsidRPr="00ED5E4E">
              <w:rPr>
                <w:rFonts w:ascii="宋体" w:cs="宋体" w:hint="eastAsia"/>
                <w:kern w:val="0"/>
                <w:sz w:val="20"/>
                <w:szCs w:val="20"/>
              </w:rPr>
              <w:t>是</w:t>
            </w:r>
          </w:p>
        </w:tc>
        <w:tc>
          <w:tcPr>
            <w:tcW w:w="2635" w:type="dxa"/>
          </w:tcPr>
          <w:p w14:paraId="1E5D3B5A" w14:textId="77777777" w:rsidR="00486DE8" w:rsidRPr="00ED5E4E" w:rsidRDefault="00486DE8" w:rsidP="00E81D47">
            <w:pPr>
              <w:rPr>
                <w:rFonts w:ascii="宋体" w:cs="宋体"/>
                <w:kern w:val="0"/>
                <w:sz w:val="20"/>
                <w:szCs w:val="20"/>
              </w:rPr>
            </w:pPr>
          </w:p>
        </w:tc>
      </w:tr>
      <w:tr w:rsidR="00486DE8" w14:paraId="004807B8" w14:textId="77777777" w:rsidTr="00E81D47">
        <w:trPr>
          <w:cantSplit/>
          <w:trHeight w:val="145"/>
        </w:trPr>
        <w:tc>
          <w:tcPr>
            <w:tcW w:w="983" w:type="dxa"/>
            <w:vMerge/>
          </w:tcPr>
          <w:p w14:paraId="08BDFE0C" w14:textId="77777777" w:rsidR="00486DE8" w:rsidRDefault="00486DE8" w:rsidP="00E81D47">
            <w:pPr>
              <w:rPr>
                <w:rFonts w:ascii="宋体" w:hAnsi="宋体"/>
              </w:rPr>
            </w:pPr>
          </w:p>
        </w:tc>
        <w:tc>
          <w:tcPr>
            <w:tcW w:w="2094" w:type="dxa"/>
          </w:tcPr>
          <w:p w14:paraId="7BC7C023" w14:textId="77777777" w:rsidR="00486DE8" w:rsidRPr="00ED5E4E" w:rsidRDefault="00486DE8" w:rsidP="00E81D47">
            <w:pPr>
              <w:rPr>
                <w:rFonts w:ascii="宋体" w:cs="宋体"/>
                <w:kern w:val="0"/>
                <w:sz w:val="20"/>
                <w:szCs w:val="20"/>
              </w:rPr>
            </w:pPr>
            <w:r w:rsidRPr="00ED5E4E">
              <w:rPr>
                <w:rFonts w:ascii="宋体" w:cs="宋体" w:hint="eastAsia"/>
                <w:kern w:val="0"/>
                <w:sz w:val="20"/>
                <w:szCs w:val="20"/>
              </w:rPr>
              <w:t>ACNAME</w:t>
            </w:r>
          </w:p>
        </w:tc>
        <w:tc>
          <w:tcPr>
            <w:tcW w:w="1709" w:type="dxa"/>
          </w:tcPr>
          <w:p w14:paraId="3922FE3E" w14:textId="77777777" w:rsidR="00486DE8" w:rsidRPr="00ED5E4E" w:rsidRDefault="00486DE8" w:rsidP="00E81D47">
            <w:pPr>
              <w:rPr>
                <w:rFonts w:ascii="宋体" w:cs="宋体"/>
                <w:kern w:val="0"/>
                <w:sz w:val="20"/>
                <w:szCs w:val="20"/>
              </w:rPr>
            </w:pPr>
            <w:r w:rsidRPr="00ED5E4E">
              <w:rPr>
                <w:rFonts w:ascii="宋体" w:cs="宋体" w:hint="eastAsia"/>
                <w:kern w:val="0"/>
                <w:sz w:val="20"/>
                <w:szCs w:val="20"/>
              </w:rPr>
              <w:t>投资人账号户名</w:t>
            </w:r>
          </w:p>
        </w:tc>
        <w:tc>
          <w:tcPr>
            <w:tcW w:w="851" w:type="dxa"/>
          </w:tcPr>
          <w:p w14:paraId="0E80705C" w14:textId="77777777" w:rsidR="00486DE8" w:rsidRPr="00ED5E4E" w:rsidRDefault="00486DE8" w:rsidP="00E81D47">
            <w:pPr>
              <w:rPr>
                <w:rFonts w:ascii="宋体" w:cs="宋体"/>
                <w:kern w:val="0"/>
                <w:sz w:val="20"/>
                <w:szCs w:val="20"/>
              </w:rPr>
            </w:pPr>
            <w:r w:rsidRPr="00ED5E4E">
              <w:rPr>
                <w:rFonts w:ascii="宋体" w:cs="宋体" w:hint="eastAsia"/>
                <w:kern w:val="0"/>
                <w:sz w:val="20"/>
                <w:szCs w:val="20"/>
              </w:rPr>
              <w:t>C(128)</w:t>
            </w:r>
          </w:p>
        </w:tc>
        <w:tc>
          <w:tcPr>
            <w:tcW w:w="708" w:type="dxa"/>
          </w:tcPr>
          <w:p w14:paraId="7063391C" w14:textId="77777777" w:rsidR="00486DE8" w:rsidRPr="00ED5E4E" w:rsidRDefault="00486DE8" w:rsidP="00E81D47">
            <w:pPr>
              <w:rPr>
                <w:rFonts w:ascii="宋体" w:cs="宋体"/>
                <w:kern w:val="0"/>
                <w:sz w:val="20"/>
                <w:szCs w:val="20"/>
              </w:rPr>
            </w:pPr>
            <w:r w:rsidRPr="00ED5E4E">
              <w:rPr>
                <w:rFonts w:ascii="宋体" w:cs="宋体" w:hint="eastAsia"/>
                <w:kern w:val="0"/>
                <w:sz w:val="20"/>
                <w:szCs w:val="20"/>
              </w:rPr>
              <w:t>是</w:t>
            </w:r>
          </w:p>
        </w:tc>
        <w:tc>
          <w:tcPr>
            <w:tcW w:w="2635" w:type="dxa"/>
          </w:tcPr>
          <w:p w14:paraId="2992D026" w14:textId="77777777" w:rsidR="00486DE8" w:rsidRPr="00ED5E4E" w:rsidRDefault="00486DE8" w:rsidP="00E81D47">
            <w:pPr>
              <w:rPr>
                <w:rFonts w:ascii="宋体" w:cs="宋体"/>
                <w:kern w:val="0"/>
                <w:sz w:val="20"/>
                <w:szCs w:val="20"/>
              </w:rPr>
            </w:pPr>
          </w:p>
        </w:tc>
      </w:tr>
      <w:tr w:rsidR="00486DE8" w14:paraId="5A3A363E" w14:textId="77777777" w:rsidTr="00E81D47">
        <w:trPr>
          <w:cantSplit/>
          <w:trHeight w:val="145"/>
        </w:trPr>
        <w:tc>
          <w:tcPr>
            <w:tcW w:w="983" w:type="dxa"/>
            <w:vMerge/>
          </w:tcPr>
          <w:p w14:paraId="665CBD03" w14:textId="77777777" w:rsidR="00486DE8" w:rsidRDefault="00486DE8" w:rsidP="00E81D47">
            <w:pPr>
              <w:rPr>
                <w:rFonts w:ascii="宋体" w:hAnsi="宋体"/>
              </w:rPr>
            </w:pPr>
          </w:p>
        </w:tc>
        <w:tc>
          <w:tcPr>
            <w:tcW w:w="2094" w:type="dxa"/>
          </w:tcPr>
          <w:p w14:paraId="0ECC0B83" w14:textId="77777777" w:rsidR="00486DE8" w:rsidRPr="00ED5E4E" w:rsidRDefault="00486DE8" w:rsidP="00E81D47">
            <w:pPr>
              <w:rPr>
                <w:rFonts w:ascii="宋体" w:cs="宋体"/>
                <w:kern w:val="0"/>
                <w:sz w:val="20"/>
                <w:szCs w:val="20"/>
              </w:rPr>
            </w:pPr>
            <w:r w:rsidRPr="00ED5E4E">
              <w:rPr>
                <w:rFonts w:ascii="宋体" w:cs="宋体" w:hint="eastAsia"/>
                <w:kern w:val="0"/>
                <w:sz w:val="20"/>
                <w:szCs w:val="20"/>
              </w:rPr>
              <w:t>AMOUNT</w:t>
            </w:r>
          </w:p>
        </w:tc>
        <w:tc>
          <w:tcPr>
            <w:tcW w:w="1709" w:type="dxa"/>
          </w:tcPr>
          <w:p w14:paraId="44E26646" w14:textId="77777777" w:rsidR="00486DE8" w:rsidRPr="00ED5E4E" w:rsidRDefault="00486DE8" w:rsidP="00E81D47">
            <w:pPr>
              <w:rPr>
                <w:rFonts w:ascii="宋体" w:cs="宋体"/>
                <w:kern w:val="0"/>
                <w:sz w:val="20"/>
                <w:szCs w:val="20"/>
              </w:rPr>
            </w:pPr>
            <w:r w:rsidRPr="00ED5E4E">
              <w:rPr>
                <w:rFonts w:ascii="宋体" w:cs="宋体" w:hint="eastAsia"/>
                <w:kern w:val="0"/>
                <w:sz w:val="20"/>
                <w:szCs w:val="20"/>
              </w:rPr>
              <w:t>投标金额</w:t>
            </w:r>
          </w:p>
        </w:tc>
        <w:tc>
          <w:tcPr>
            <w:tcW w:w="851" w:type="dxa"/>
          </w:tcPr>
          <w:p w14:paraId="3C7A626C" w14:textId="77777777" w:rsidR="00486DE8" w:rsidRPr="00ED5E4E" w:rsidRDefault="00A00808" w:rsidP="00E81D47">
            <w:pPr>
              <w:rPr>
                <w:rFonts w:ascii="宋体" w:cs="宋体"/>
                <w:kern w:val="0"/>
                <w:sz w:val="20"/>
                <w:szCs w:val="20"/>
              </w:rPr>
            </w:pPr>
            <w:ins w:id="4898" w:author="wincol" w:date="2016-04-28T10:32:00Z">
              <w:r>
                <w:rPr>
                  <w:rFonts w:ascii="宋体" w:cs="宋体" w:hint="eastAsia"/>
                  <w:kern w:val="0"/>
                  <w:sz w:val="20"/>
                  <w:szCs w:val="20"/>
                </w:rPr>
                <w:t>M</w:t>
              </w:r>
            </w:ins>
          </w:p>
        </w:tc>
        <w:tc>
          <w:tcPr>
            <w:tcW w:w="708" w:type="dxa"/>
          </w:tcPr>
          <w:p w14:paraId="3E1E9EA7" w14:textId="77777777" w:rsidR="00486DE8" w:rsidRPr="00ED5E4E" w:rsidRDefault="00486DE8" w:rsidP="00E81D47">
            <w:pPr>
              <w:rPr>
                <w:rFonts w:ascii="宋体" w:cs="宋体"/>
                <w:kern w:val="0"/>
                <w:sz w:val="20"/>
                <w:szCs w:val="20"/>
              </w:rPr>
            </w:pPr>
            <w:r w:rsidRPr="00ED5E4E">
              <w:rPr>
                <w:rFonts w:ascii="宋体" w:cs="宋体" w:hint="eastAsia"/>
                <w:kern w:val="0"/>
                <w:sz w:val="20"/>
                <w:szCs w:val="20"/>
              </w:rPr>
              <w:t>是</w:t>
            </w:r>
          </w:p>
        </w:tc>
        <w:tc>
          <w:tcPr>
            <w:tcW w:w="2635" w:type="dxa"/>
          </w:tcPr>
          <w:p w14:paraId="37B94935" w14:textId="77777777" w:rsidR="00486DE8" w:rsidRPr="00ED5E4E" w:rsidRDefault="00486DE8" w:rsidP="00E81D47">
            <w:pPr>
              <w:rPr>
                <w:rFonts w:ascii="宋体" w:cs="宋体"/>
                <w:kern w:val="0"/>
                <w:sz w:val="20"/>
                <w:szCs w:val="20"/>
              </w:rPr>
            </w:pPr>
          </w:p>
        </w:tc>
      </w:tr>
      <w:tr w:rsidR="00486DE8" w14:paraId="7B501CE7" w14:textId="77777777" w:rsidTr="00E81D47">
        <w:trPr>
          <w:cantSplit/>
          <w:trHeight w:val="145"/>
        </w:trPr>
        <w:tc>
          <w:tcPr>
            <w:tcW w:w="983" w:type="dxa"/>
            <w:vMerge/>
          </w:tcPr>
          <w:p w14:paraId="063FC703" w14:textId="77777777" w:rsidR="00486DE8" w:rsidRDefault="00486DE8" w:rsidP="00E81D47">
            <w:pPr>
              <w:rPr>
                <w:rFonts w:ascii="宋体" w:hAnsi="宋体"/>
              </w:rPr>
            </w:pPr>
          </w:p>
        </w:tc>
        <w:tc>
          <w:tcPr>
            <w:tcW w:w="2094" w:type="dxa"/>
          </w:tcPr>
          <w:p w14:paraId="57C27370" w14:textId="77777777" w:rsidR="00486DE8" w:rsidRPr="00ED5E4E" w:rsidRDefault="00486DE8" w:rsidP="00E81D47">
            <w:pPr>
              <w:rPr>
                <w:rFonts w:ascii="宋体" w:cs="宋体"/>
                <w:kern w:val="0"/>
                <w:sz w:val="20"/>
                <w:szCs w:val="20"/>
              </w:rPr>
            </w:pPr>
            <w:r w:rsidRPr="00ED5E4E">
              <w:rPr>
                <w:rFonts w:ascii="宋体" w:cs="宋体" w:hint="eastAsia"/>
                <w:kern w:val="0"/>
                <w:sz w:val="20"/>
                <w:szCs w:val="20"/>
              </w:rPr>
              <w:t>STATUS</w:t>
            </w:r>
          </w:p>
        </w:tc>
        <w:tc>
          <w:tcPr>
            <w:tcW w:w="1709" w:type="dxa"/>
          </w:tcPr>
          <w:p w14:paraId="59D3761D" w14:textId="77777777" w:rsidR="00486DE8" w:rsidRPr="00ED5E4E" w:rsidRDefault="00486DE8" w:rsidP="00E81D47">
            <w:pPr>
              <w:rPr>
                <w:rFonts w:ascii="宋体" w:cs="宋体"/>
                <w:kern w:val="0"/>
                <w:sz w:val="20"/>
                <w:szCs w:val="20"/>
              </w:rPr>
            </w:pPr>
            <w:r w:rsidRPr="00ED5E4E">
              <w:rPr>
                <w:rFonts w:ascii="宋体" w:cs="宋体" w:hint="eastAsia"/>
                <w:kern w:val="0"/>
                <w:sz w:val="20"/>
                <w:szCs w:val="20"/>
              </w:rPr>
              <w:t>状态</w:t>
            </w:r>
          </w:p>
        </w:tc>
        <w:tc>
          <w:tcPr>
            <w:tcW w:w="851" w:type="dxa"/>
          </w:tcPr>
          <w:p w14:paraId="20671BFE" w14:textId="77777777" w:rsidR="00486DE8" w:rsidRPr="00ED5E4E" w:rsidRDefault="00486DE8" w:rsidP="00E81D47">
            <w:pPr>
              <w:rPr>
                <w:rFonts w:ascii="宋体" w:cs="宋体"/>
                <w:kern w:val="0"/>
                <w:sz w:val="20"/>
                <w:szCs w:val="20"/>
              </w:rPr>
            </w:pPr>
            <w:r w:rsidRPr="00ED5E4E">
              <w:rPr>
                <w:rFonts w:ascii="宋体" w:cs="宋体" w:hint="eastAsia"/>
                <w:kern w:val="0"/>
                <w:sz w:val="20"/>
                <w:szCs w:val="20"/>
              </w:rPr>
              <w:t>C(2)</w:t>
            </w:r>
          </w:p>
        </w:tc>
        <w:tc>
          <w:tcPr>
            <w:tcW w:w="708" w:type="dxa"/>
          </w:tcPr>
          <w:p w14:paraId="2EA99081" w14:textId="77777777" w:rsidR="00486DE8" w:rsidRPr="00ED5E4E" w:rsidRDefault="00486DE8" w:rsidP="00E81D47">
            <w:pPr>
              <w:rPr>
                <w:rFonts w:ascii="宋体" w:cs="宋体"/>
                <w:kern w:val="0"/>
                <w:sz w:val="20"/>
                <w:szCs w:val="20"/>
              </w:rPr>
            </w:pPr>
            <w:r w:rsidRPr="00ED5E4E">
              <w:rPr>
                <w:rFonts w:ascii="宋体" w:cs="宋体" w:hint="eastAsia"/>
                <w:kern w:val="0"/>
                <w:sz w:val="20"/>
                <w:szCs w:val="20"/>
              </w:rPr>
              <w:t>是</w:t>
            </w:r>
          </w:p>
        </w:tc>
        <w:tc>
          <w:tcPr>
            <w:tcW w:w="2635" w:type="dxa"/>
          </w:tcPr>
          <w:p w14:paraId="3A19654D" w14:textId="77777777" w:rsidR="00486DE8" w:rsidRPr="00ED5E4E" w:rsidRDefault="00486DE8" w:rsidP="00E81D47">
            <w:pPr>
              <w:rPr>
                <w:rFonts w:ascii="宋体" w:cs="宋体"/>
                <w:kern w:val="0"/>
                <w:sz w:val="20"/>
                <w:szCs w:val="20"/>
              </w:rPr>
            </w:pPr>
            <w:r w:rsidRPr="00ED5E4E">
              <w:rPr>
                <w:rFonts w:ascii="宋体" w:cs="宋体" w:hint="eastAsia"/>
                <w:kern w:val="0"/>
                <w:sz w:val="20"/>
                <w:szCs w:val="20"/>
              </w:rPr>
              <w:t>L 待处理 R 正在处理 N 未明 F失败 S成功</w:t>
            </w:r>
          </w:p>
        </w:tc>
      </w:tr>
      <w:tr w:rsidR="00486DE8" w14:paraId="21578BFB" w14:textId="77777777" w:rsidTr="00E81D47">
        <w:trPr>
          <w:cantSplit/>
          <w:trHeight w:val="145"/>
        </w:trPr>
        <w:tc>
          <w:tcPr>
            <w:tcW w:w="983" w:type="dxa"/>
            <w:vMerge/>
          </w:tcPr>
          <w:p w14:paraId="4B71B344" w14:textId="77777777" w:rsidR="00486DE8" w:rsidRDefault="00486DE8" w:rsidP="00E81D47">
            <w:pPr>
              <w:rPr>
                <w:rFonts w:ascii="宋体" w:hAnsi="宋体"/>
              </w:rPr>
            </w:pPr>
          </w:p>
        </w:tc>
        <w:tc>
          <w:tcPr>
            <w:tcW w:w="2094" w:type="dxa"/>
          </w:tcPr>
          <w:p w14:paraId="63F72087" w14:textId="77777777" w:rsidR="00486DE8" w:rsidRPr="00ED5E4E" w:rsidRDefault="00486DE8" w:rsidP="00E81D47">
            <w:pPr>
              <w:rPr>
                <w:rFonts w:ascii="宋体" w:cs="宋体"/>
                <w:kern w:val="0"/>
                <w:sz w:val="20"/>
                <w:szCs w:val="20"/>
              </w:rPr>
            </w:pPr>
            <w:r w:rsidRPr="00ED5E4E">
              <w:rPr>
                <w:rFonts w:ascii="宋体" w:cs="宋体" w:hint="eastAsia"/>
                <w:kern w:val="0"/>
                <w:sz w:val="20"/>
                <w:szCs w:val="20"/>
              </w:rPr>
              <w:t>ERRMSG</w:t>
            </w:r>
          </w:p>
        </w:tc>
        <w:tc>
          <w:tcPr>
            <w:tcW w:w="1709" w:type="dxa"/>
          </w:tcPr>
          <w:p w14:paraId="1AA7B94E" w14:textId="77777777" w:rsidR="00486DE8" w:rsidRPr="00ED5E4E" w:rsidRDefault="00486DE8" w:rsidP="00E81D47">
            <w:pPr>
              <w:rPr>
                <w:rFonts w:ascii="宋体" w:cs="宋体"/>
                <w:kern w:val="0"/>
                <w:sz w:val="20"/>
                <w:szCs w:val="20"/>
              </w:rPr>
            </w:pPr>
            <w:r w:rsidRPr="00ED5E4E">
              <w:rPr>
                <w:rFonts w:ascii="宋体" w:cs="宋体" w:hint="eastAsia"/>
                <w:kern w:val="0"/>
                <w:sz w:val="20"/>
                <w:szCs w:val="20"/>
              </w:rPr>
              <w:t>错误原因</w:t>
            </w:r>
          </w:p>
        </w:tc>
        <w:tc>
          <w:tcPr>
            <w:tcW w:w="851" w:type="dxa"/>
          </w:tcPr>
          <w:p w14:paraId="2F7CAC25" w14:textId="77777777" w:rsidR="00486DE8" w:rsidRPr="00ED5E4E" w:rsidRDefault="00486DE8" w:rsidP="00E81D47">
            <w:pPr>
              <w:rPr>
                <w:rFonts w:ascii="宋体" w:cs="宋体"/>
                <w:kern w:val="0"/>
                <w:sz w:val="20"/>
                <w:szCs w:val="20"/>
              </w:rPr>
            </w:pPr>
            <w:r w:rsidRPr="00ED5E4E">
              <w:rPr>
                <w:rFonts w:ascii="宋体" w:cs="宋体" w:hint="eastAsia"/>
                <w:kern w:val="0"/>
                <w:sz w:val="20"/>
                <w:szCs w:val="20"/>
              </w:rPr>
              <w:t>C(128)</w:t>
            </w:r>
          </w:p>
        </w:tc>
        <w:tc>
          <w:tcPr>
            <w:tcW w:w="708" w:type="dxa"/>
          </w:tcPr>
          <w:p w14:paraId="5CE4D3DE" w14:textId="77777777" w:rsidR="00486DE8" w:rsidRPr="00ED5E4E" w:rsidRDefault="00486DE8" w:rsidP="00E81D47">
            <w:pPr>
              <w:rPr>
                <w:rFonts w:ascii="宋体" w:cs="宋体"/>
                <w:kern w:val="0"/>
                <w:sz w:val="20"/>
                <w:szCs w:val="20"/>
              </w:rPr>
            </w:pPr>
            <w:r w:rsidRPr="00ED5E4E">
              <w:rPr>
                <w:rFonts w:ascii="宋体" w:cs="宋体" w:hint="eastAsia"/>
                <w:kern w:val="0"/>
                <w:sz w:val="20"/>
                <w:szCs w:val="20"/>
              </w:rPr>
              <w:t>是</w:t>
            </w:r>
          </w:p>
        </w:tc>
        <w:tc>
          <w:tcPr>
            <w:tcW w:w="2635" w:type="dxa"/>
          </w:tcPr>
          <w:p w14:paraId="51A0CFFA" w14:textId="77777777" w:rsidR="00486DE8" w:rsidRPr="00ED5E4E" w:rsidRDefault="00AC6D56" w:rsidP="00E81D47">
            <w:pPr>
              <w:rPr>
                <w:rFonts w:ascii="宋体" w:cs="宋体"/>
                <w:kern w:val="0"/>
                <w:sz w:val="20"/>
                <w:szCs w:val="20"/>
              </w:rPr>
            </w:pPr>
            <w:ins w:id="4899" w:author="wincol" w:date="2016-04-28T18:41:00Z">
              <w:r w:rsidRPr="00ED5E4E">
                <w:rPr>
                  <w:rFonts w:ascii="宋体" w:cs="宋体" w:hint="eastAsia"/>
                  <w:kern w:val="0"/>
                  <w:sz w:val="20"/>
                  <w:szCs w:val="20"/>
                </w:rPr>
                <w:t>STATUS=F返回。</w:t>
              </w:r>
            </w:ins>
          </w:p>
        </w:tc>
      </w:tr>
      <w:tr w:rsidR="004A0E25" w14:paraId="0C576BF1" w14:textId="77777777" w:rsidTr="00E81D47">
        <w:trPr>
          <w:cantSplit/>
          <w:trHeight w:val="145"/>
        </w:trPr>
        <w:tc>
          <w:tcPr>
            <w:tcW w:w="983" w:type="dxa"/>
            <w:vMerge/>
          </w:tcPr>
          <w:p w14:paraId="36A1CDB6" w14:textId="77777777" w:rsidR="004A0E25" w:rsidRDefault="004A0E25" w:rsidP="00E81D47">
            <w:pPr>
              <w:rPr>
                <w:rFonts w:ascii="宋体" w:hAnsi="宋体"/>
              </w:rPr>
            </w:pPr>
          </w:p>
        </w:tc>
        <w:tc>
          <w:tcPr>
            <w:tcW w:w="2094" w:type="dxa"/>
          </w:tcPr>
          <w:p w14:paraId="785D9B6D" w14:textId="77777777" w:rsidR="004A0E25" w:rsidRPr="00ED5E4E" w:rsidRDefault="004A0E25" w:rsidP="00E81D47">
            <w:pPr>
              <w:rPr>
                <w:rFonts w:ascii="宋体" w:cs="宋体"/>
                <w:kern w:val="0"/>
                <w:sz w:val="20"/>
                <w:szCs w:val="20"/>
              </w:rPr>
            </w:pPr>
            <w:r w:rsidRPr="00ED5E4E">
              <w:rPr>
                <w:rFonts w:ascii="宋体" w:cs="宋体" w:hint="eastAsia"/>
                <w:kern w:val="0"/>
                <w:sz w:val="20"/>
                <w:szCs w:val="20"/>
              </w:rPr>
              <w:t>HOSTDT</w:t>
            </w:r>
          </w:p>
        </w:tc>
        <w:tc>
          <w:tcPr>
            <w:tcW w:w="1709" w:type="dxa"/>
          </w:tcPr>
          <w:p w14:paraId="3A209C69" w14:textId="77777777" w:rsidR="004A0E25" w:rsidRPr="00ED5E4E" w:rsidRDefault="004A0E25" w:rsidP="00E81D47">
            <w:pPr>
              <w:rPr>
                <w:rFonts w:ascii="宋体" w:cs="宋体"/>
                <w:kern w:val="0"/>
                <w:sz w:val="20"/>
                <w:szCs w:val="20"/>
              </w:rPr>
            </w:pPr>
            <w:r w:rsidRPr="00ED5E4E">
              <w:rPr>
                <w:rFonts w:ascii="宋体" w:cs="宋体" w:hint="eastAsia"/>
                <w:kern w:val="0"/>
                <w:sz w:val="20"/>
                <w:szCs w:val="20"/>
              </w:rPr>
              <w:t>银行</w:t>
            </w:r>
            <w:ins w:id="4900" w:author="wincol" w:date="2016-05-06T09:04:00Z">
              <w:r w:rsidR="009B0DBD">
                <w:rPr>
                  <w:rFonts w:ascii="宋体" w:cs="宋体" w:hint="eastAsia"/>
                  <w:kern w:val="0"/>
                  <w:sz w:val="20"/>
                  <w:szCs w:val="20"/>
                </w:rPr>
                <w:t>处理</w:t>
              </w:r>
            </w:ins>
            <w:r w:rsidRPr="00ED5E4E">
              <w:rPr>
                <w:rFonts w:ascii="宋体" w:cs="宋体" w:hint="eastAsia"/>
                <w:kern w:val="0"/>
                <w:sz w:val="20"/>
                <w:szCs w:val="20"/>
              </w:rPr>
              <w:t>日期</w:t>
            </w:r>
          </w:p>
        </w:tc>
        <w:tc>
          <w:tcPr>
            <w:tcW w:w="851" w:type="dxa"/>
          </w:tcPr>
          <w:p w14:paraId="101D2CB5" w14:textId="77777777" w:rsidR="004A0E25" w:rsidRPr="00ED5E4E" w:rsidRDefault="004A0E25" w:rsidP="00E81D47">
            <w:pPr>
              <w:rPr>
                <w:rFonts w:ascii="宋体" w:cs="宋体"/>
                <w:kern w:val="0"/>
                <w:sz w:val="20"/>
                <w:szCs w:val="20"/>
              </w:rPr>
            </w:pPr>
            <w:r w:rsidRPr="00ED5E4E">
              <w:rPr>
                <w:rFonts w:ascii="宋体" w:cs="宋体" w:hint="eastAsia"/>
                <w:kern w:val="0"/>
                <w:sz w:val="20"/>
                <w:szCs w:val="20"/>
              </w:rPr>
              <w:t>C(8)</w:t>
            </w:r>
          </w:p>
        </w:tc>
        <w:tc>
          <w:tcPr>
            <w:tcW w:w="708" w:type="dxa"/>
          </w:tcPr>
          <w:p w14:paraId="4A48D6F2" w14:textId="77777777" w:rsidR="004A0E25" w:rsidRPr="00ED5E4E" w:rsidRDefault="004A0E25" w:rsidP="00E81D47">
            <w:pPr>
              <w:rPr>
                <w:rFonts w:ascii="宋体" w:cs="宋体"/>
                <w:kern w:val="0"/>
                <w:sz w:val="20"/>
                <w:szCs w:val="20"/>
              </w:rPr>
            </w:pPr>
            <w:r w:rsidRPr="00ED5E4E">
              <w:rPr>
                <w:rFonts w:ascii="宋体" w:cs="宋体" w:hint="eastAsia"/>
                <w:kern w:val="0"/>
                <w:sz w:val="20"/>
                <w:szCs w:val="20"/>
              </w:rPr>
              <w:t>是</w:t>
            </w:r>
          </w:p>
        </w:tc>
        <w:tc>
          <w:tcPr>
            <w:tcW w:w="2635" w:type="dxa"/>
            <w:vMerge w:val="restart"/>
          </w:tcPr>
          <w:p w14:paraId="676AEEC8" w14:textId="77777777" w:rsidR="004A0E25" w:rsidRPr="00ED5E4E" w:rsidRDefault="004A0E25" w:rsidP="00E81D47">
            <w:pPr>
              <w:rPr>
                <w:rFonts w:ascii="宋体" w:cs="宋体"/>
                <w:kern w:val="0"/>
                <w:sz w:val="20"/>
                <w:szCs w:val="20"/>
              </w:rPr>
            </w:pPr>
            <w:ins w:id="4901" w:author="wincol" w:date="2016-04-28T11:11:00Z">
              <w:r>
                <w:rPr>
                  <w:rFonts w:ascii="宋体" w:cs="宋体" w:hint="eastAsia"/>
                  <w:kern w:val="0"/>
                  <w:sz w:val="20"/>
                  <w:szCs w:val="20"/>
                </w:rPr>
                <w:t>不再返回此两值，但标签仍保留。</w:t>
              </w:r>
            </w:ins>
          </w:p>
        </w:tc>
      </w:tr>
      <w:tr w:rsidR="004A0E25" w14:paraId="12EED174" w14:textId="77777777" w:rsidTr="00E81D47">
        <w:trPr>
          <w:cantSplit/>
          <w:trHeight w:val="145"/>
        </w:trPr>
        <w:tc>
          <w:tcPr>
            <w:tcW w:w="983" w:type="dxa"/>
            <w:vMerge/>
          </w:tcPr>
          <w:p w14:paraId="10D4A4A4" w14:textId="77777777" w:rsidR="004A0E25" w:rsidRDefault="004A0E25" w:rsidP="00E81D47">
            <w:pPr>
              <w:rPr>
                <w:rFonts w:ascii="宋体" w:hAnsi="宋体"/>
              </w:rPr>
            </w:pPr>
          </w:p>
        </w:tc>
        <w:tc>
          <w:tcPr>
            <w:tcW w:w="2094" w:type="dxa"/>
          </w:tcPr>
          <w:p w14:paraId="48BCE1DF" w14:textId="77777777" w:rsidR="004A0E25" w:rsidRPr="00ED5E4E" w:rsidRDefault="004A0E25" w:rsidP="00E81D47">
            <w:pPr>
              <w:rPr>
                <w:rFonts w:ascii="宋体" w:cs="宋体"/>
                <w:kern w:val="0"/>
                <w:sz w:val="20"/>
                <w:szCs w:val="20"/>
              </w:rPr>
            </w:pPr>
            <w:r w:rsidRPr="00ED5E4E">
              <w:rPr>
                <w:rFonts w:ascii="宋体" w:cs="宋体" w:hint="eastAsia"/>
                <w:kern w:val="0"/>
                <w:sz w:val="20"/>
                <w:szCs w:val="20"/>
              </w:rPr>
              <w:t>HOSTJNLNO</w:t>
            </w:r>
          </w:p>
        </w:tc>
        <w:tc>
          <w:tcPr>
            <w:tcW w:w="1709" w:type="dxa"/>
          </w:tcPr>
          <w:p w14:paraId="11320DFE" w14:textId="77777777" w:rsidR="004A0E25" w:rsidRPr="00ED5E4E" w:rsidRDefault="004A0E25" w:rsidP="00E81D47">
            <w:pPr>
              <w:rPr>
                <w:rFonts w:ascii="宋体" w:cs="宋体"/>
                <w:kern w:val="0"/>
                <w:sz w:val="20"/>
                <w:szCs w:val="20"/>
              </w:rPr>
            </w:pPr>
            <w:r w:rsidRPr="00ED5E4E">
              <w:rPr>
                <w:rFonts w:ascii="宋体" w:cs="宋体" w:hint="eastAsia"/>
                <w:kern w:val="0"/>
                <w:sz w:val="20"/>
                <w:szCs w:val="20"/>
              </w:rPr>
              <w:t>银行止付流水号</w:t>
            </w:r>
          </w:p>
        </w:tc>
        <w:tc>
          <w:tcPr>
            <w:tcW w:w="851" w:type="dxa"/>
          </w:tcPr>
          <w:p w14:paraId="484F84EB" w14:textId="77777777" w:rsidR="004A0E25" w:rsidRPr="00ED5E4E" w:rsidRDefault="004A0E25" w:rsidP="00E81D47">
            <w:pPr>
              <w:rPr>
                <w:rFonts w:ascii="宋体" w:cs="宋体"/>
                <w:kern w:val="0"/>
                <w:sz w:val="20"/>
                <w:szCs w:val="20"/>
              </w:rPr>
            </w:pPr>
            <w:r w:rsidRPr="00ED5E4E">
              <w:rPr>
                <w:rFonts w:ascii="宋体" w:cs="宋体" w:hint="eastAsia"/>
                <w:kern w:val="0"/>
                <w:sz w:val="20"/>
                <w:szCs w:val="20"/>
              </w:rPr>
              <w:t>C(32)</w:t>
            </w:r>
          </w:p>
        </w:tc>
        <w:tc>
          <w:tcPr>
            <w:tcW w:w="708" w:type="dxa"/>
          </w:tcPr>
          <w:p w14:paraId="2DAAF554" w14:textId="77777777" w:rsidR="004A0E25" w:rsidRPr="00ED5E4E" w:rsidRDefault="004A0E25" w:rsidP="00E81D47">
            <w:pPr>
              <w:rPr>
                <w:rFonts w:ascii="宋体" w:cs="宋体"/>
                <w:kern w:val="0"/>
                <w:sz w:val="20"/>
                <w:szCs w:val="20"/>
              </w:rPr>
            </w:pPr>
            <w:r w:rsidRPr="00ED5E4E">
              <w:rPr>
                <w:rFonts w:ascii="宋体" w:cs="宋体" w:hint="eastAsia"/>
                <w:kern w:val="0"/>
                <w:sz w:val="20"/>
                <w:szCs w:val="20"/>
              </w:rPr>
              <w:t>是</w:t>
            </w:r>
          </w:p>
        </w:tc>
        <w:tc>
          <w:tcPr>
            <w:tcW w:w="2635" w:type="dxa"/>
            <w:vMerge/>
          </w:tcPr>
          <w:p w14:paraId="129255B6" w14:textId="77777777" w:rsidR="004A0E25" w:rsidRPr="00ED5E4E" w:rsidRDefault="004A0E25" w:rsidP="00E81D47">
            <w:pPr>
              <w:rPr>
                <w:rFonts w:ascii="宋体" w:cs="宋体"/>
                <w:kern w:val="0"/>
                <w:sz w:val="20"/>
                <w:szCs w:val="20"/>
              </w:rPr>
            </w:pPr>
          </w:p>
        </w:tc>
      </w:tr>
      <w:tr w:rsidR="00486DE8" w14:paraId="022572A1" w14:textId="77777777" w:rsidTr="00E81D47">
        <w:trPr>
          <w:cantSplit/>
          <w:trHeight w:val="145"/>
          <w:ins w:id="4902" w:author="wincol" w:date="2016-03-29T14:25:00Z"/>
        </w:trPr>
        <w:tc>
          <w:tcPr>
            <w:tcW w:w="983" w:type="dxa"/>
            <w:vMerge/>
          </w:tcPr>
          <w:p w14:paraId="6EE61AAA" w14:textId="77777777" w:rsidR="00486DE8" w:rsidRDefault="00486DE8" w:rsidP="00E81D47">
            <w:pPr>
              <w:rPr>
                <w:ins w:id="4903" w:author="wincol" w:date="2016-03-29T14:25:00Z"/>
                <w:rFonts w:ascii="宋体" w:hAnsi="宋体"/>
              </w:rPr>
            </w:pPr>
          </w:p>
        </w:tc>
        <w:tc>
          <w:tcPr>
            <w:tcW w:w="2094" w:type="dxa"/>
          </w:tcPr>
          <w:p w14:paraId="0C99EF8F" w14:textId="77777777" w:rsidR="00486DE8" w:rsidRPr="00ED5E4E" w:rsidRDefault="00486DE8" w:rsidP="00E81D47">
            <w:pPr>
              <w:rPr>
                <w:ins w:id="4904" w:author="wincol" w:date="2016-03-29T14:25:00Z"/>
                <w:rFonts w:ascii="宋体" w:cs="宋体"/>
                <w:kern w:val="0"/>
                <w:sz w:val="20"/>
                <w:szCs w:val="20"/>
              </w:rPr>
            </w:pPr>
            <w:ins w:id="4905" w:author="wincol" w:date="2016-03-29T14:25:00Z">
              <w:r>
                <w:rPr>
                  <w:rFonts w:ascii="宋体" w:cs="宋体" w:hint="eastAsia"/>
                  <w:kern w:val="0"/>
                  <w:sz w:val="20"/>
                  <w:szCs w:val="20"/>
                </w:rPr>
                <w:t>EXT_FILED3</w:t>
              </w:r>
            </w:ins>
          </w:p>
        </w:tc>
        <w:tc>
          <w:tcPr>
            <w:tcW w:w="1709" w:type="dxa"/>
          </w:tcPr>
          <w:p w14:paraId="088807E9" w14:textId="77777777" w:rsidR="00486DE8" w:rsidRPr="00ED5E4E" w:rsidRDefault="00486DE8" w:rsidP="00E81D47">
            <w:pPr>
              <w:rPr>
                <w:ins w:id="4906" w:author="wincol" w:date="2016-03-29T14:25:00Z"/>
                <w:rFonts w:ascii="宋体" w:cs="宋体"/>
                <w:kern w:val="0"/>
                <w:sz w:val="20"/>
                <w:szCs w:val="20"/>
              </w:rPr>
            </w:pPr>
            <w:ins w:id="4907" w:author="wincol" w:date="2016-03-29T14:25:00Z">
              <w:r>
                <w:rPr>
                  <w:rFonts w:ascii="宋体" w:cs="宋体" w:hint="eastAsia"/>
                  <w:kern w:val="0"/>
                  <w:sz w:val="20"/>
                  <w:szCs w:val="20"/>
                </w:rPr>
                <w:t>备用字段3</w:t>
              </w:r>
            </w:ins>
          </w:p>
        </w:tc>
        <w:tc>
          <w:tcPr>
            <w:tcW w:w="851" w:type="dxa"/>
          </w:tcPr>
          <w:p w14:paraId="65A429A5" w14:textId="77777777" w:rsidR="00486DE8" w:rsidRPr="00ED5E4E" w:rsidRDefault="00486DE8" w:rsidP="00E81D47">
            <w:pPr>
              <w:rPr>
                <w:ins w:id="4908" w:author="wincol" w:date="2016-03-29T14:25:00Z"/>
                <w:rFonts w:ascii="宋体" w:cs="宋体"/>
                <w:kern w:val="0"/>
                <w:sz w:val="20"/>
                <w:szCs w:val="20"/>
              </w:rPr>
            </w:pPr>
            <w:ins w:id="4909" w:author="wincol" w:date="2016-03-29T14:25: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300</w:t>
              </w:r>
              <w:r w:rsidRPr="00A560D3">
                <w:rPr>
                  <w:rFonts w:ascii="宋体" w:cs="宋体"/>
                  <w:kern w:val="0"/>
                  <w:sz w:val="20"/>
                  <w:szCs w:val="20"/>
                </w:rPr>
                <w:t>)</w:t>
              </w:r>
            </w:ins>
          </w:p>
        </w:tc>
        <w:tc>
          <w:tcPr>
            <w:tcW w:w="708" w:type="dxa"/>
          </w:tcPr>
          <w:p w14:paraId="65DE7B07" w14:textId="77777777" w:rsidR="00486DE8" w:rsidRPr="00ED5E4E" w:rsidRDefault="00486DE8" w:rsidP="00E81D47">
            <w:pPr>
              <w:rPr>
                <w:ins w:id="4910" w:author="wincol" w:date="2016-03-29T14:25:00Z"/>
                <w:rFonts w:ascii="宋体" w:cs="宋体"/>
                <w:kern w:val="0"/>
                <w:sz w:val="20"/>
                <w:szCs w:val="20"/>
              </w:rPr>
            </w:pPr>
            <w:ins w:id="4911" w:author="wincol" w:date="2016-03-29T14:25:00Z">
              <w:r>
                <w:rPr>
                  <w:rFonts w:ascii="宋体" w:hAnsi="宋体" w:hint="eastAsia"/>
                </w:rPr>
                <w:t>是</w:t>
              </w:r>
            </w:ins>
          </w:p>
        </w:tc>
        <w:tc>
          <w:tcPr>
            <w:tcW w:w="2635" w:type="dxa"/>
          </w:tcPr>
          <w:p w14:paraId="23229E73" w14:textId="77777777" w:rsidR="00486DE8" w:rsidRPr="00ED5E4E" w:rsidRDefault="00486DE8" w:rsidP="00E81D47">
            <w:pPr>
              <w:rPr>
                <w:ins w:id="4912" w:author="wincol" w:date="2016-03-29T14:25:00Z"/>
                <w:rFonts w:ascii="宋体" w:cs="宋体"/>
                <w:kern w:val="0"/>
                <w:sz w:val="20"/>
                <w:szCs w:val="20"/>
              </w:rPr>
            </w:pPr>
            <w:ins w:id="4913" w:author="wincol" w:date="2016-03-29T14:25:00Z">
              <w:r>
                <w:rPr>
                  <w:rFonts w:ascii="宋体" w:cs="宋体" w:hint="eastAsia"/>
                  <w:kern w:val="0"/>
                  <w:sz w:val="20"/>
                  <w:szCs w:val="20"/>
                </w:rPr>
                <w:t>备用字段3</w:t>
              </w:r>
            </w:ins>
          </w:p>
        </w:tc>
      </w:tr>
      <w:tr w:rsidR="00486DE8" w14:paraId="68F0945B" w14:textId="77777777" w:rsidTr="00865247">
        <w:trPr>
          <w:cantSplit/>
          <w:trHeight w:val="145"/>
          <w:ins w:id="4914" w:author="wincol" w:date="2016-04-14T18:45:00Z"/>
        </w:trPr>
        <w:tc>
          <w:tcPr>
            <w:tcW w:w="983" w:type="dxa"/>
            <w:vMerge/>
          </w:tcPr>
          <w:p w14:paraId="71AB3D96" w14:textId="77777777" w:rsidR="00486DE8" w:rsidRDefault="00486DE8" w:rsidP="00E81D47">
            <w:pPr>
              <w:rPr>
                <w:ins w:id="4915" w:author="wincol" w:date="2016-04-14T18:45:00Z"/>
                <w:rFonts w:ascii="宋体" w:hAnsi="宋体"/>
              </w:rPr>
            </w:pPr>
          </w:p>
        </w:tc>
        <w:tc>
          <w:tcPr>
            <w:tcW w:w="7997" w:type="dxa"/>
            <w:gridSpan w:val="5"/>
          </w:tcPr>
          <w:p w14:paraId="51669F0D" w14:textId="77777777" w:rsidR="00486DE8" w:rsidRPr="00A560D3" w:rsidRDefault="00AC1227" w:rsidP="00E81D47">
            <w:pPr>
              <w:rPr>
                <w:ins w:id="4916" w:author="wincol" w:date="2016-04-14T18:45:00Z"/>
                <w:rFonts w:ascii="宋体" w:cs="宋体"/>
                <w:kern w:val="0"/>
                <w:sz w:val="20"/>
                <w:szCs w:val="20"/>
              </w:rPr>
            </w:pPr>
            <w:ins w:id="4917" w:author="wincol" w:date="2016-04-15T19:31:00Z">
              <w:r w:rsidRPr="00A560D3">
                <w:rPr>
                  <w:rFonts w:ascii="宋体" w:cs="宋体" w:hint="eastAsia"/>
                  <w:kern w:val="0"/>
                  <w:sz w:val="20"/>
                  <w:szCs w:val="20"/>
                </w:rPr>
                <w:t>循环列表</w:t>
              </w:r>
            </w:ins>
            <w:ins w:id="4918" w:author="wincol" w:date="2016-04-14T18:45:00Z">
              <w:r w:rsidR="00486DE8" w:rsidRPr="00A4287F">
                <w:rPr>
                  <w:rFonts w:ascii="宋体" w:cs="宋体"/>
                  <w:kern w:val="0"/>
                  <w:sz w:val="20"/>
                  <w:szCs w:val="20"/>
                </w:rPr>
                <w:t>&lt;</w:t>
              </w:r>
              <w:r w:rsidR="00486DE8">
                <w:rPr>
                  <w:rFonts w:ascii="宋体" w:cs="宋体" w:hint="eastAsia"/>
                  <w:kern w:val="0"/>
                  <w:sz w:val="20"/>
                  <w:szCs w:val="20"/>
                </w:rPr>
                <w:t>/</w:t>
              </w:r>
              <w:r w:rsidR="00486DE8" w:rsidRPr="00A4287F">
                <w:rPr>
                  <w:rFonts w:ascii="宋体" w:cs="宋体"/>
                  <w:kern w:val="0"/>
                  <w:sz w:val="20"/>
                  <w:szCs w:val="20"/>
                </w:rPr>
                <w:t>RSLIST&gt;</w:t>
              </w:r>
            </w:ins>
          </w:p>
        </w:tc>
      </w:tr>
    </w:tbl>
    <w:p w14:paraId="707850B4" w14:textId="77777777" w:rsidR="00631E90" w:rsidRDefault="00631E90" w:rsidP="00631E90"/>
    <w:p w14:paraId="52BD0DF0" w14:textId="77777777" w:rsidR="005D5BA0" w:rsidRPr="00E12057" w:rsidRDefault="00630323" w:rsidP="0042024B">
      <w:pPr>
        <w:pStyle w:val="3"/>
        <w:rPr>
          <w:ins w:id="4919" w:author="wincol" w:date="2016-06-12T16:56:00Z"/>
        </w:rPr>
      </w:pPr>
      <w:ins w:id="4920" w:author="wincol" w:date="2016-06-12T16:56:00Z">
        <w:r>
          <w:rPr>
            <w:rFonts w:hint="eastAsia"/>
          </w:rPr>
          <w:t>示例报文</w:t>
        </w:r>
      </w:ins>
    </w:p>
    <w:p w14:paraId="39CC9677" w14:textId="77777777" w:rsidR="005D5BA0" w:rsidRPr="0006380E" w:rsidRDefault="005D5BA0" w:rsidP="005D5BA0">
      <w:pPr>
        <w:rPr>
          <w:ins w:id="4921" w:author="wincol" w:date="2016-06-12T16:56:00Z"/>
          <w:sz w:val="18"/>
          <w:szCs w:val="18"/>
        </w:rPr>
      </w:pPr>
      <w:ins w:id="4922" w:author="wincol" w:date="2016-06-12T16:56:00Z">
        <w:r>
          <w:rPr>
            <w:rFonts w:hint="eastAsia"/>
            <w:sz w:val="18"/>
            <w:szCs w:val="18"/>
          </w:rPr>
          <w:t>商户请求报文中的</w:t>
        </w:r>
        <w:r>
          <w:rPr>
            <w:rFonts w:hint="eastAsia"/>
            <w:sz w:val="18"/>
            <w:szCs w:val="18"/>
          </w:rPr>
          <w:t>XML</w:t>
        </w:r>
        <w:r>
          <w:rPr>
            <w:rFonts w:hint="eastAsia"/>
            <w:sz w:val="18"/>
            <w:szCs w:val="18"/>
          </w:rPr>
          <w:t>没经编码的报文：</w:t>
        </w:r>
      </w:ins>
    </w:p>
    <w:p w14:paraId="78B52ABE" w14:textId="77777777" w:rsidR="005F00B2" w:rsidRPr="005F00B2" w:rsidRDefault="005F00B2" w:rsidP="005F00B2">
      <w:pPr>
        <w:rPr>
          <w:ins w:id="4923" w:author="wincol" w:date="2016-06-12T17:02:00Z"/>
          <w:sz w:val="18"/>
          <w:szCs w:val="18"/>
        </w:rPr>
      </w:pPr>
      <w:ins w:id="4924" w:author="wincol" w:date="2016-06-12T17:02:00Z">
        <w:r w:rsidRPr="005F00B2">
          <w:rPr>
            <w:sz w:val="18"/>
            <w:szCs w:val="18"/>
          </w:rPr>
          <w:t>&lt;?xml version="1.0" encoding="UTF-8"?&gt;</w:t>
        </w:r>
      </w:ins>
    </w:p>
    <w:p w14:paraId="5935C138" w14:textId="77777777" w:rsidR="005F00B2" w:rsidRPr="005F00B2" w:rsidRDefault="005F00B2" w:rsidP="005F00B2">
      <w:pPr>
        <w:rPr>
          <w:ins w:id="4925" w:author="wincol" w:date="2016-06-12T17:02:00Z"/>
          <w:sz w:val="18"/>
          <w:szCs w:val="18"/>
        </w:rPr>
      </w:pPr>
      <w:ins w:id="4926" w:author="wincol" w:date="2016-06-12T17:02:00Z">
        <w:r w:rsidRPr="005F00B2">
          <w:rPr>
            <w:sz w:val="18"/>
            <w:szCs w:val="18"/>
          </w:rPr>
          <w:t>&lt;Document&gt;</w:t>
        </w:r>
      </w:ins>
    </w:p>
    <w:p w14:paraId="7E426778" w14:textId="77777777" w:rsidR="005F00B2" w:rsidRPr="005F00B2" w:rsidRDefault="005F00B2" w:rsidP="005F00B2">
      <w:pPr>
        <w:rPr>
          <w:ins w:id="4927" w:author="wincol" w:date="2016-06-12T17:02:00Z"/>
          <w:sz w:val="18"/>
          <w:szCs w:val="18"/>
        </w:rPr>
      </w:pPr>
      <w:ins w:id="4928" w:author="wincol" w:date="2016-06-12T17:02:00Z">
        <w:r w:rsidRPr="005F00B2">
          <w:rPr>
            <w:sz w:val="18"/>
            <w:szCs w:val="18"/>
          </w:rPr>
          <w:t>&lt;header&gt;</w:t>
        </w:r>
      </w:ins>
    </w:p>
    <w:p w14:paraId="54885689" w14:textId="77777777" w:rsidR="005F00B2" w:rsidRPr="005F00B2" w:rsidRDefault="005F00B2" w:rsidP="005F00B2">
      <w:pPr>
        <w:rPr>
          <w:ins w:id="4929" w:author="wincol" w:date="2016-06-12T17:02:00Z"/>
          <w:sz w:val="18"/>
          <w:szCs w:val="18"/>
        </w:rPr>
      </w:pPr>
      <w:ins w:id="4930" w:author="wincol" w:date="2016-06-12T17:02:00Z">
        <w:r w:rsidRPr="005F00B2">
          <w:rPr>
            <w:sz w:val="18"/>
            <w:szCs w:val="18"/>
          </w:rPr>
          <w:tab/>
          <w:t>&lt;channelCode&gt;P2P001&lt;/channelCode&gt;</w:t>
        </w:r>
      </w:ins>
    </w:p>
    <w:p w14:paraId="0D6CAE00" w14:textId="77777777" w:rsidR="005F00B2" w:rsidRPr="005F00B2" w:rsidRDefault="005F00B2" w:rsidP="005F00B2">
      <w:pPr>
        <w:rPr>
          <w:ins w:id="4931" w:author="wincol" w:date="2016-06-12T17:02:00Z"/>
          <w:sz w:val="18"/>
          <w:szCs w:val="18"/>
        </w:rPr>
      </w:pPr>
      <w:ins w:id="4932" w:author="wincol" w:date="2016-06-12T17:02:00Z">
        <w:r w:rsidRPr="005F00B2">
          <w:rPr>
            <w:sz w:val="18"/>
            <w:szCs w:val="18"/>
          </w:rPr>
          <w:tab/>
          <w:t>&lt;channelFlow&gt;P2P00120160602066602Uu3rbc&lt;/channelFlow&gt;</w:t>
        </w:r>
      </w:ins>
    </w:p>
    <w:p w14:paraId="1D5BDC84" w14:textId="77777777" w:rsidR="005F00B2" w:rsidRPr="005F00B2" w:rsidRDefault="005F00B2" w:rsidP="005F00B2">
      <w:pPr>
        <w:rPr>
          <w:ins w:id="4933" w:author="wincol" w:date="2016-06-12T17:02:00Z"/>
          <w:sz w:val="18"/>
          <w:szCs w:val="18"/>
        </w:rPr>
      </w:pPr>
      <w:ins w:id="4934" w:author="wincol" w:date="2016-06-12T17:02:00Z">
        <w:r w:rsidRPr="005F00B2">
          <w:rPr>
            <w:sz w:val="18"/>
            <w:szCs w:val="18"/>
          </w:rPr>
          <w:lastRenderedPageBreak/>
          <w:tab/>
          <w:t>&lt;channelDate&gt;20160602&lt;/channelDate&gt;</w:t>
        </w:r>
      </w:ins>
    </w:p>
    <w:p w14:paraId="6827755D" w14:textId="77777777" w:rsidR="005F00B2" w:rsidRPr="005F00B2" w:rsidRDefault="005F00B2" w:rsidP="005F00B2">
      <w:pPr>
        <w:rPr>
          <w:ins w:id="4935" w:author="wincol" w:date="2016-06-12T17:02:00Z"/>
          <w:sz w:val="18"/>
          <w:szCs w:val="18"/>
        </w:rPr>
      </w:pPr>
      <w:ins w:id="4936" w:author="wincol" w:date="2016-06-12T17:02:00Z">
        <w:r w:rsidRPr="005F00B2">
          <w:rPr>
            <w:sz w:val="18"/>
            <w:szCs w:val="18"/>
          </w:rPr>
          <w:tab/>
          <w:t>&lt;channelTime&gt;120059&lt;/channelTime&gt;</w:t>
        </w:r>
      </w:ins>
    </w:p>
    <w:p w14:paraId="4CCE6094" w14:textId="77777777" w:rsidR="005F00B2" w:rsidRPr="005F00B2" w:rsidRDefault="005F00B2" w:rsidP="005F00B2">
      <w:pPr>
        <w:rPr>
          <w:ins w:id="4937" w:author="wincol" w:date="2016-06-12T17:02:00Z"/>
          <w:sz w:val="18"/>
          <w:szCs w:val="18"/>
        </w:rPr>
      </w:pPr>
      <w:ins w:id="4938" w:author="wincol" w:date="2016-06-12T17:02:00Z">
        <w:r w:rsidRPr="005F00B2">
          <w:rPr>
            <w:sz w:val="18"/>
            <w:szCs w:val="18"/>
          </w:rPr>
          <w:tab/>
          <w:t>&lt;encryptData&gt;&lt;/encryptData&gt;</w:t>
        </w:r>
      </w:ins>
    </w:p>
    <w:p w14:paraId="245BE7E8" w14:textId="77777777" w:rsidR="005F00B2" w:rsidRPr="005F00B2" w:rsidRDefault="005F00B2" w:rsidP="005F00B2">
      <w:pPr>
        <w:rPr>
          <w:ins w:id="4939" w:author="wincol" w:date="2016-06-12T17:02:00Z"/>
          <w:sz w:val="18"/>
          <w:szCs w:val="18"/>
        </w:rPr>
      </w:pPr>
      <w:ins w:id="4940" w:author="wincol" w:date="2016-06-12T17:02:00Z">
        <w:r w:rsidRPr="005F00B2">
          <w:rPr>
            <w:sz w:val="18"/>
            <w:szCs w:val="18"/>
          </w:rPr>
          <w:t>&lt;/header&gt;</w:t>
        </w:r>
      </w:ins>
    </w:p>
    <w:p w14:paraId="74DC7676" w14:textId="77777777" w:rsidR="005F00B2" w:rsidRPr="005F00B2" w:rsidRDefault="005F00B2" w:rsidP="005F00B2">
      <w:pPr>
        <w:rPr>
          <w:ins w:id="4941" w:author="wincol" w:date="2016-06-12T17:02:00Z"/>
          <w:sz w:val="18"/>
          <w:szCs w:val="18"/>
        </w:rPr>
      </w:pPr>
      <w:ins w:id="4942" w:author="wincol" w:date="2016-06-12T17:02:00Z">
        <w:r w:rsidRPr="005F00B2">
          <w:rPr>
            <w:sz w:val="18"/>
            <w:szCs w:val="18"/>
          </w:rPr>
          <w:t>&lt;body&gt;</w:t>
        </w:r>
      </w:ins>
    </w:p>
    <w:p w14:paraId="48B97C23" w14:textId="77777777" w:rsidR="005F00B2" w:rsidRPr="005F00B2" w:rsidRDefault="005F00B2" w:rsidP="005F00B2">
      <w:pPr>
        <w:rPr>
          <w:ins w:id="4943" w:author="wincol" w:date="2016-06-12T17:02:00Z"/>
          <w:sz w:val="18"/>
          <w:szCs w:val="18"/>
        </w:rPr>
      </w:pPr>
      <w:ins w:id="4944" w:author="wincol" w:date="2016-06-12T17:02:00Z">
        <w:r w:rsidRPr="005F00B2">
          <w:rPr>
            <w:sz w:val="18"/>
            <w:szCs w:val="18"/>
          </w:rPr>
          <w:tab/>
          <w:t>&lt;TRANSCODE&gt;OGW00066&lt;/TRANSCODE&gt;</w:t>
        </w:r>
      </w:ins>
    </w:p>
    <w:p w14:paraId="0EDC1A84" w14:textId="77777777" w:rsidR="005F00B2" w:rsidRPr="005F00B2" w:rsidRDefault="005F00B2" w:rsidP="005F00B2">
      <w:pPr>
        <w:rPr>
          <w:ins w:id="4945" w:author="wincol" w:date="2016-06-12T17:02:00Z"/>
          <w:sz w:val="18"/>
          <w:szCs w:val="18"/>
        </w:rPr>
      </w:pPr>
      <w:ins w:id="4946" w:author="wincol" w:date="2016-06-12T17:02:00Z">
        <w:r w:rsidRPr="005F00B2">
          <w:rPr>
            <w:sz w:val="18"/>
            <w:szCs w:val="18"/>
          </w:rPr>
          <w:tab/>
          <w:t>&lt;XMLPARA&gt;</w:t>
        </w:r>
      </w:ins>
    </w:p>
    <w:p w14:paraId="2CF1FE97" w14:textId="77777777" w:rsidR="005F00B2" w:rsidRPr="005F00B2" w:rsidRDefault="005F00B2" w:rsidP="005F00B2">
      <w:pPr>
        <w:rPr>
          <w:ins w:id="4947" w:author="wincol" w:date="2016-06-12T17:02:00Z"/>
          <w:sz w:val="18"/>
          <w:szCs w:val="18"/>
        </w:rPr>
      </w:pPr>
      <w:ins w:id="4948" w:author="wincol" w:date="2016-06-12T17:02:00Z">
        <w:r w:rsidRPr="005F00B2">
          <w:rPr>
            <w:sz w:val="18"/>
            <w:szCs w:val="18"/>
          </w:rPr>
          <w:tab/>
          <w:t>&lt;MERCHANTID&gt;XJP&lt;/MERCHANTID&gt;</w:t>
        </w:r>
      </w:ins>
    </w:p>
    <w:p w14:paraId="5AC0A904" w14:textId="77777777" w:rsidR="005F00B2" w:rsidRPr="005F00B2" w:rsidRDefault="005F00B2" w:rsidP="005F00B2">
      <w:pPr>
        <w:rPr>
          <w:ins w:id="4949" w:author="wincol" w:date="2016-06-12T17:02:00Z"/>
          <w:sz w:val="18"/>
          <w:szCs w:val="18"/>
        </w:rPr>
      </w:pPr>
      <w:ins w:id="4950" w:author="wincol" w:date="2016-06-12T17:02:00Z">
        <w:r w:rsidRPr="005F00B2">
          <w:rPr>
            <w:sz w:val="18"/>
            <w:szCs w:val="18"/>
          </w:rPr>
          <w:tab/>
          <w:t>&lt;APPID&gt;PC&lt;/APPID&gt;</w:t>
        </w:r>
      </w:ins>
    </w:p>
    <w:p w14:paraId="2C20E734" w14:textId="77777777" w:rsidR="005F00B2" w:rsidRPr="005F00B2" w:rsidRDefault="005F00B2" w:rsidP="005F00B2">
      <w:pPr>
        <w:rPr>
          <w:ins w:id="4951" w:author="wincol" w:date="2016-06-12T17:02:00Z"/>
          <w:sz w:val="18"/>
          <w:szCs w:val="18"/>
        </w:rPr>
      </w:pPr>
      <w:ins w:id="4952" w:author="wincol" w:date="2016-06-12T17:02:00Z">
        <w:r w:rsidRPr="005F00B2">
          <w:rPr>
            <w:sz w:val="18"/>
            <w:szCs w:val="18"/>
          </w:rPr>
          <w:tab/>
          <w:t>&lt;OLDREQSEQNO&gt;P2P00120160115065511V1nzyR&lt;/OLDREQSEQNO&gt;</w:t>
        </w:r>
      </w:ins>
      <w:ins w:id="4953" w:author="wincol" w:date="2016-06-12T17:04:00Z">
        <w:r w:rsidR="00907927" w:rsidRPr="00907927">
          <w:rPr>
            <w:rFonts w:hint="eastAsia"/>
          </w:rPr>
          <w:t xml:space="preserve"> </w:t>
        </w:r>
        <w:r w:rsidR="00907927" w:rsidRPr="00907927">
          <w:rPr>
            <w:rFonts w:hint="eastAsia"/>
            <w:sz w:val="18"/>
            <w:szCs w:val="18"/>
          </w:rPr>
          <w:t xml:space="preserve">&lt;!-- </w:t>
        </w:r>
        <w:r w:rsidR="00907927" w:rsidRPr="00907927">
          <w:rPr>
            <w:rFonts w:hint="eastAsia"/>
            <w:sz w:val="18"/>
            <w:szCs w:val="18"/>
          </w:rPr>
          <w:t>原</w:t>
        </w:r>
        <w:r w:rsidR="00907927">
          <w:rPr>
            <w:rFonts w:hint="eastAsia"/>
            <w:sz w:val="18"/>
            <w:szCs w:val="18"/>
          </w:rPr>
          <w:t>放款请求</w:t>
        </w:r>
        <w:r w:rsidR="00907927" w:rsidRPr="00907927">
          <w:rPr>
            <w:rFonts w:hint="eastAsia"/>
            <w:sz w:val="18"/>
            <w:szCs w:val="18"/>
          </w:rPr>
          <w:t>的报文头的渠道流水号</w:t>
        </w:r>
        <w:r w:rsidR="00907927" w:rsidRPr="00907927">
          <w:rPr>
            <w:rFonts w:hint="eastAsia"/>
            <w:sz w:val="18"/>
            <w:szCs w:val="18"/>
          </w:rPr>
          <w:t>--&gt;</w:t>
        </w:r>
      </w:ins>
    </w:p>
    <w:p w14:paraId="05528D30" w14:textId="77777777" w:rsidR="005F00B2" w:rsidRPr="005F00B2" w:rsidRDefault="005F00B2" w:rsidP="005F00B2">
      <w:pPr>
        <w:rPr>
          <w:ins w:id="4954" w:author="wincol" w:date="2016-06-12T17:02:00Z"/>
          <w:sz w:val="18"/>
          <w:szCs w:val="18"/>
        </w:rPr>
      </w:pPr>
      <w:ins w:id="4955" w:author="wincol" w:date="2016-06-12T17:02:00Z">
        <w:r w:rsidRPr="005F00B2">
          <w:rPr>
            <w:sz w:val="18"/>
            <w:szCs w:val="18"/>
          </w:rPr>
          <w:tab/>
          <w:t>&lt;LOANNO&gt;BH20160601000009&lt;/LOANNO&gt;</w:t>
        </w:r>
      </w:ins>
    </w:p>
    <w:p w14:paraId="4AFF0F01" w14:textId="77777777" w:rsidR="00907927" w:rsidRPr="005F00B2" w:rsidRDefault="005F00B2" w:rsidP="00907927">
      <w:pPr>
        <w:rPr>
          <w:ins w:id="4956" w:author="wincol" w:date="2016-06-12T17:04:00Z"/>
          <w:sz w:val="18"/>
          <w:szCs w:val="18"/>
        </w:rPr>
      </w:pPr>
      <w:ins w:id="4957" w:author="wincol" w:date="2016-06-12T17:02:00Z">
        <w:r w:rsidRPr="005F00B2">
          <w:rPr>
            <w:sz w:val="18"/>
            <w:szCs w:val="18"/>
          </w:rPr>
          <w:tab/>
          <w:t>&lt;OLDTTJNL&gt;</w:t>
        </w:r>
      </w:ins>
      <w:ins w:id="4958" w:author="wincol" w:date="2016-06-12T17:06:00Z">
        <w:r w:rsidR="001D524A" w:rsidRPr="001D524A">
          <w:rPr>
            <w:sz w:val="18"/>
            <w:szCs w:val="18"/>
          </w:rPr>
          <w:t xml:space="preserve"> </w:t>
        </w:r>
        <w:r w:rsidR="001D524A" w:rsidRPr="005F00B2">
          <w:rPr>
            <w:sz w:val="18"/>
            <w:szCs w:val="18"/>
          </w:rPr>
          <w:t>P2P00120160115</w:t>
        </w:r>
        <w:r w:rsidR="001D524A">
          <w:rPr>
            <w:rFonts w:hint="eastAsia"/>
            <w:sz w:val="18"/>
            <w:szCs w:val="18"/>
          </w:rPr>
          <w:t>052</w:t>
        </w:r>
        <w:r w:rsidR="001D524A" w:rsidRPr="005F00B2">
          <w:rPr>
            <w:sz w:val="18"/>
            <w:szCs w:val="18"/>
          </w:rPr>
          <w:t xml:space="preserve">511V1nzyR </w:t>
        </w:r>
      </w:ins>
      <w:ins w:id="4959" w:author="wincol" w:date="2016-06-12T17:02:00Z">
        <w:r w:rsidRPr="005F00B2">
          <w:rPr>
            <w:sz w:val="18"/>
            <w:szCs w:val="18"/>
          </w:rPr>
          <w:t>&lt;/OLDTTJNL&gt;</w:t>
        </w:r>
      </w:ins>
      <w:ins w:id="4960" w:author="wincol" w:date="2016-06-12T17:04:00Z">
        <w:r w:rsidR="00907927" w:rsidRPr="00907927">
          <w:rPr>
            <w:rFonts w:hint="eastAsia"/>
          </w:rPr>
          <w:t xml:space="preserve"> </w:t>
        </w:r>
        <w:r w:rsidR="00907927" w:rsidRPr="00907927">
          <w:rPr>
            <w:rFonts w:hint="eastAsia"/>
            <w:sz w:val="18"/>
            <w:szCs w:val="18"/>
          </w:rPr>
          <w:t>&lt;!</w:t>
        </w:r>
        <w:r w:rsidR="00907927">
          <w:rPr>
            <w:sz w:val="18"/>
            <w:szCs w:val="18"/>
          </w:rPr>
          <w:t>—</w:t>
        </w:r>
        <w:r w:rsidR="00907927">
          <w:rPr>
            <w:rFonts w:hint="eastAsia"/>
            <w:sz w:val="18"/>
            <w:szCs w:val="18"/>
          </w:rPr>
          <w:t>如涉及查</w:t>
        </w:r>
      </w:ins>
      <w:ins w:id="4961" w:author="wincol" w:date="2016-06-12T17:05:00Z">
        <w:r w:rsidR="00907927">
          <w:rPr>
            <w:rFonts w:hint="eastAsia"/>
            <w:sz w:val="18"/>
            <w:szCs w:val="18"/>
          </w:rPr>
          <w:t>某一投标流水的放款状态时可在此处补充该投标请求交易的</w:t>
        </w:r>
      </w:ins>
      <w:ins w:id="4962" w:author="wincol" w:date="2016-06-12T17:04:00Z">
        <w:r w:rsidR="00907927" w:rsidRPr="00907927">
          <w:rPr>
            <w:rFonts w:hint="eastAsia"/>
            <w:sz w:val="18"/>
            <w:szCs w:val="18"/>
          </w:rPr>
          <w:t>报文头的渠道流水号</w:t>
        </w:r>
        <w:r w:rsidR="00907927" w:rsidRPr="00907927">
          <w:rPr>
            <w:rFonts w:hint="eastAsia"/>
            <w:sz w:val="18"/>
            <w:szCs w:val="18"/>
          </w:rPr>
          <w:t>--&gt;</w:t>
        </w:r>
      </w:ins>
    </w:p>
    <w:p w14:paraId="35EF656B" w14:textId="77777777" w:rsidR="005F00B2" w:rsidRPr="005F00B2" w:rsidRDefault="005F00B2" w:rsidP="005F00B2">
      <w:pPr>
        <w:rPr>
          <w:ins w:id="4963" w:author="wincol" w:date="2016-06-12T17:02:00Z"/>
          <w:sz w:val="18"/>
          <w:szCs w:val="18"/>
        </w:rPr>
      </w:pPr>
      <w:ins w:id="4964" w:author="wincol" w:date="2016-06-12T17:02:00Z">
        <w:r w:rsidRPr="005F00B2">
          <w:rPr>
            <w:sz w:val="18"/>
            <w:szCs w:val="18"/>
          </w:rPr>
          <w:tab/>
          <w:t>&lt;EXT_FILED1&gt;&lt;/EXT_FILED1&gt;</w:t>
        </w:r>
      </w:ins>
    </w:p>
    <w:p w14:paraId="3C127B5C" w14:textId="77777777" w:rsidR="005F00B2" w:rsidRPr="005F00B2" w:rsidRDefault="005F00B2" w:rsidP="005F00B2">
      <w:pPr>
        <w:rPr>
          <w:ins w:id="4965" w:author="wincol" w:date="2016-06-12T17:02:00Z"/>
          <w:sz w:val="18"/>
          <w:szCs w:val="18"/>
        </w:rPr>
      </w:pPr>
      <w:ins w:id="4966" w:author="wincol" w:date="2016-06-12T17:02:00Z">
        <w:r w:rsidRPr="005F00B2">
          <w:rPr>
            <w:sz w:val="18"/>
            <w:szCs w:val="18"/>
          </w:rPr>
          <w:tab/>
          <w:t>&lt;EXT_FILED2&gt;&lt;/EXT_FILED2&gt;</w:t>
        </w:r>
      </w:ins>
    </w:p>
    <w:p w14:paraId="2C1348D2" w14:textId="77777777" w:rsidR="005F00B2" w:rsidRPr="005F00B2" w:rsidRDefault="005F00B2" w:rsidP="005F00B2">
      <w:pPr>
        <w:rPr>
          <w:ins w:id="4967" w:author="wincol" w:date="2016-06-12T17:02:00Z"/>
          <w:sz w:val="18"/>
          <w:szCs w:val="18"/>
        </w:rPr>
      </w:pPr>
      <w:ins w:id="4968" w:author="wincol" w:date="2016-06-12T17:02:00Z">
        <w:r w:rsidRPr="005F00B2">
          <w:rPr>
            <w:sz w:val="18"/>
            <w:szCs w:val="18"/>
          </w:rPr>
          <w:tab/>
          <w:t>&lt;EXT_FILED3&gt;&lt;/EXT_FILED3&gt;</w:t>
        </w:r>
        <w:r w:rsidRPr="005F00B2">
          <w:rPr>
            <w:sz w:val="18"/>
            <w:szCs w:val="18"/>
          </w:rPr>
          <w:tab/>
        </w:r>
        <w:r w:rsidRPr="005F00B2">
          <w:rPr>
            <w:sz w:val="18"/>
            <w:szCs w:val="18"/>
          </w:rPr>
          <w:tab/>
        </w:r>
        <w:r w:rsidRPr="005F00B2">
          <w:rPr>
            <w:sz w:val="18"/>
            <w:szCs w:val="18"/>
          </w:rPr>
          <w:tab/>
        </w:r>
      </w:ins>
    </w:p>
    <w:p w14:paraId="7ADD764E" w14:textId="77777777" w:rsidR="005F00B2" w:rsidRPr="005F00B2" w:rsidRDefault="005F00B2" w:rsidP="005F00B2">
      <w:pPr>
        <w:rPr>
          <w:ins w:id="4969" w:author="wincol" w:date="2016-06-12T17:02:00Z"/>
          <w:sz w:val="18"/>
          <w:szCs w:val="18"/>
        </w:rPr>
      </w:pPr>
      <w:ins w:id="4970" w:author="wincol" w:date="2016-06-12T17:02:00Z">
        <w:r w:rsidRPr="005F00B2">
          <w:rPr>
            <w:sz w:val="18"/>
            <w:szCs w:val="18"/>
          </w:rPr>
          <w:tab/>
          <w:t>&lt;/XMLPARA&gt;</w:t>
        </w:r>
      </w:ins>
    </w:p>
    <w:p w14:paraId="1D107C42" w14:textId="77777777" w:rsidR="005F00B2" w:rsidRPr="005F00B2" w:rsidRDefault="005F00B2" w:rsidP="005F00B2">
      <w:pPr>
        <w:rPr>
          <w:ins w:id="4971" w:author="wincol" w:date="2016-06-12T17:02:00Z"/>
          <w:sz w:val="18"/>
          <w:szCs w:val="18"/>
        </w:rPr>
      </w:pPr>
      <w:ins w:id="4972" w:author="wincol" w:date="2016-06-12T17:02:00Z">
        <w:r w:rsidRPr="005F00B2">
          <w:rPr>
            <w:sz w:val="18"/>
            <w:szCs w:val="18"/>
          </w:rPr>
          <w:t>&lt;/body&gt;</w:t>
        </w:r>
      </w:ins>
    </w:p>
    <w:p w14:paraId="1C7BB570" w14:textId="77777777" w:rsidR="005D5BA0" w:rsidRDefault="005F00B2" w:rsidP="005F00B2">
      <w:pPr>
        <w:rPr>
          <w:ins w:id="4973" w:author="wincol" w:date="2016-06-12T17:02:00Z"/>
          <w:sz w:val="18"/>
          <w:szCs w:val="18"/>
        </w:rPr>
      </w:pPr>
      <w:ins w:id="4974" w:author="wincol" w:date="2016-06-12T17:02:00Z">
        <w:r w:rsidRPr="005F00B2">
          <w:rPr>
            <w:sz w:val="18"/>
            <w:szCs w:val="18"/>
          </w:rPr>
          <w:t>&lt;/Document&gt;</w:t>
        </w:r>
      </w:ins>
    </w:p>
    <w:p w14:paraId="50EC4BC6" w14:textId="77777777" w:rsidR="00C16FAA" w:rsidRDefault="00C16FAA" w:rsidP="005F00B2">
      <w:pPr>
        <w:rPr>
          <w:ins w:id="4975" w:author="wincol" w:date="2016-06-12T16:56:00Z"/>
          <w:sz w:val="18"/>
          <w:szCs w:val="18"/>
        </w:rPr>
      </w:pPr>
    </w:p>
    <w:p w14:paraId="1423CCB7" w14:textId="77777777" w:rsidR="005D5BA0" w:rsidRDefault="005D5BA0" w:rsidP="005D5BA0">
      <w:pPr>
        <w:rPr>
          <w:ins w:id="4976" w:author="wincol" w:date="2016-06-12T16:56:00Z"/>
          <w:sz w:val="18"/>
          <w:szCs w:val="18"/>
        </w:rPr>
      </w:pPr>
      <w:ins w:id="4977" w:author="wincol" w:date="2016-06-12T16:56:00Z">
        <w:r>
          <w:rPr>
            <w:rFonts w:hint="eastAsia"/>
            <w:sz w:val="18"/>
            <w:szCs w:val="18"/>
          </w:rPr>
          <w:t>我行响应的解密后的全报文：</w:t>
        </w:r>
      </w:ins>
    </w:p>
    <w:p w14:paraId="3C713D88" w14:textId="77777777" w:rsidR="00620232" w:rsidRDefault="0038462C" w:rsidP="00631E90">
      <w:ins w:id="4978" w:author="wincol" w:date="2016-06-12T16:58:00Z">
        <w:r w:rsidRPr="0038462C">
          <w:t>001X11          000002563913E4720FE90C19950569675706DDCCFD8DBD4EAE8F812F2645339BDBF2EF3E83EBD73F52A9483C2706C0458A2BB86C66875779AFFB694E425FFA488BFB1F17CF619B415A483244DA7EE9C7DF69670506C7C78ADB5E466EA03B98D90A60EF179FB35D1606849E50E66C73B14F4C65BEAA850F51629248C192A6602B88C85367</w:t>
        </w:r>
      </w:ins>
      <w:ins w:id="4979" w:author="wincol" w:date="2016-06-12T17:29:00Z">
        <w:r w:rsidR="006E09C1" w:rsidRPr="006E09C1">
          <w:t xml:space="preserve"> &lt;?xml version="1.0" encoding="UTF-8" ?&gt;&lt;Document&gt;&lt;header&gt;&lt;encryptData&gt;&lt;/encryptData&gt;&lt;serverFlow&gt;OGW01201606021000681498&lt;/serverFlow&gt;&lt;channelCode&gt;GHB&lt;/channelCode&gt;&lt;status&gt;0&lt;/status&gt;&lt;serverTime&gt;102450&lt;/serverTime&gt;&lt;errorCode&gt;0&lt;/errorCode&gt;&lt;errorMsg&gt;success&lt;/errorMsg&gt;&lt;channelFlow&gt;P2P00120160602066602Uu3rbc&lt;/channelFlow&gt;&lt;serverDate&gt;20160602&lt;/serverDate&gt;&lt;transCode&gt;OGW00066&lt;/transCode&gt;&lt;/header&gt;&lt;body&gt;&lt;TRANSCODE&gt;OGW00066&lt;/TRANSCODE&gt;&lt;BANKID&gt;GHB&lt;/BANKID&gt;&lt;XMLPARA&gt;&lt;LOANNO&gt;BH20160601000009&lt;/LOANNO&gt;&lt;EXT_FILED2&gt;2&lt;/EXT_FILED</w:t>
        </w:r>
        <w:r w:rsidR="006E09C1" w:rsidRPr="006E09C1">
          <w:rPr>
            <w:rFonts w:hint="eastAsia"/>
          </w:rPr>
          <w:t>2&gt;&lt;RETURN_STATUS&gt;S&lt;/RETURN_STATUS&gt;&lt;OLDREQSEQNO&gt;P2P00120160602066602Uu3rbc&lt;/OLDREQSEQNO&gt;&lt;ERRORMSG&gt;&lt;/ERRORMSG&gt;&lt;BWACNAME&gt;</w:t>
        </w:r>
        <w:r w:rsidR="006E09C1" w:rsidRPr="006E09C1">
          <w:rPr>
            <w:rFonts w:hint="eastAsia"/>
          </w:rPr>
          <w:t>海棠</w:t>
        </w:r>
        <w:r w:rsidR="006E09C1" w:rsidRPr="006E09C1">
          <w:rPr>
            <w:rFonts w:hint="eastAsia"/>
          </w:rPr>
          <w:t>&lt;/BWACNAME&gt;&lt;GUARANTAMT&gt;15.00&lt;/GUARANTAMT&gt;&lt;ACMNGAMT&gt;21.00&lt;/ACMNGAMT&gt;&lt;BWACNO&gt;6236882280000413620&lt;/BWACNO&gt;&lt;RSLIST&gt;&lt;HOSTDT&gt;20160601&lt;/HOSTDT&gt;&lt;ACNAME&gt;</w:t>
        </w:r>
        <w:r w:rsidR="006E09C1" w:rsidRPr="006E09C1">
          <w:rPr>
            <w:rFonts w:hint="eastAsia"/>
          </w:rPr>
          <w:t>海乐</w:t>
        </w:r>
        <w:r w:rsidR="006E09C1" w:rsidRPr="006E09C1">
          <w:rPr>
            <w:rFonts w:hint="eastAsia"/>
          </w:rPr>
          <w:t>&lt;/ACNAME&gt;&lt;ACNO&gt;6236882280000413620&lt;/ACNO&gt;&lt;LOANNO&gt;BH20160601000009&lt;/LOANNO&gt;&lt;REQSEQNO&gt;P2P0012P16060305600006&lt;/REQSEQNO&gt;&lt;EXT_FILED3&gt;&lt;/EXT_FILED3&gt;&lt;ERRMSG&gt;&lt;/ERRMSG&gt;&lt;HOSTJNLNO&gt;&lt;/HOSTJNLNO&gt;&lt;STATUS&gt;S&lt;/STATUS&gt;&lt;AMOUNT&gt;1000&lt;/AMOUNT&gt;&lt;/RSLIST&gt;&lt;RSLIST&gt;&lt;HOSTDT&gt;20160601&lt;/HOSTDT&gt;&lt;ACNAME&gt;</w:t>
        </w:r>
        <w:r w:rsidR="006E09C1" w:rsidRPr="006E09C1">
          <w:rPr>
            <w:rFonts w:hint="eastAsia"/>
          </w:rPr>
          <w:t>可乐</w:t>
        </w:r>
        <w:r w:rsidR="006E09C1" w:rsidRPr="006E09C1">
          <w:rPr>
            <w:rFonts w:hint="eastAsia"/>
          </w:rPr>
          <w:t>&lt;/ACNAME&gt;&lt;ACNO&gt;6236882280000413623&lt;/ACNO&gt;&lt;LOANNO&gt;BH20160601000009&lt;/LOANNO&gt;&lt;REQSEQNO&gt;P2P0012P1606030520000609&lt;/REQSEQNO&gt;&lt;EXT_FILED3&gt;&lt;/EXT_FILED3&gt;&lt;ERRMSG&gt;&lt;/ERRMSG&gt;&lt;HOSTJNLNO&gt;&lt;/HOSTJNLNO&gt;&lt;STATUS&gt;S&lt;/STATUS&gt;&lt;AMOUNT&gt;1000&lt;/AMOUNT&gt;&lt;/RSLI</w:t>
        </w:r>
        <w:r w:rsidR="006E09C1" w:rsidRPr="006E09C1">
          <w:t>ST&gt;&lt;EXT_FILED1&gt;1&lt;/EXT_FILED1&gt;&lt;/XMLPARA&gt;&lt;MERCHANTID&gt;XJP&lt;/MERCHANTID&gt;&lt;/body&gt;&lt;/Document&gt;</w:t>
        </w:r>
      </w:ins>
    </w:p>
    <w:p w14:paraId="5F5254F5" w14:textId="77777777" w:rsidR="00620232" w:rsidRPr="004E6C5A" w:rsidRDefault="00620232" w:rsidP="0042024B">
      <w:pPr>
        <w:pStyle w:val="2"/>
      </w:pPr>
      <w:bookmarkStart w:id="4980" w:name="_Toc448761047"/>
      <w:r>
        <w:rPr>
          <w:rFonts w:hint="eastAsia"/>
        </w:rPr>
        <w:lastRenderedPageBreak/>
        <w:t>借款人单标还款 (</w:t>
      </w:r>
      <w:r w:rsidRPr="00B860D9">
        <w:t>OGW000</w:t>
      </w:r>
      <w:r>
        <w:rPr>
          <w:rFonts w:hint="eastAsia"/>
        </w:rPr>
        <w:t>6</w:t>
      </w:r>
      <w:r w:rsidR="002064CD">
        <w:rPr>
          <w:rFonts w:hint="eastAsia"/>
        </w:rPr>
        <w:t>7</w:t>
      </w:r>
      <w:r>
        <w:rPr>
          <w:rFonts w:hint="eastAsia"/>
        </w:rPr>
        <w:t>)</w:t>
      </w:r>
      <w:r w:rsidR="000E3D62" w:rsidRPr="000E3D62">
        <w:rPr>
          <w:rFonts w:hint="eastAsia"/>
        </w:rPr>
        <w:t xml:space="preserve"> </w:t>
      </w:r>
      <w:r w:rsidR="000E3D62">
        <w:rPr>
          <w:rFonts w:hint="eastAsia"/>
        </w:rPr>
        <w:t>（必须</w:t>
      </w:r>
      <w:ins w:id="4981" w:author="wincol" w:date="2016-04-13T11:06:00Z">
        <w:r w:rsidR="003350F3">
          <w:rPr>
            <w:rFonts w:hint="eastAsia"/>
          </w:rPr>
          <w:t>，跳转我行页面处理</w:t>
        </w:r>
      </w:ins>
      <w:r w:rsidR="000E3D62">
        <w:rPr>
          <w:rFonts w:hint="eastAsia"/>
        </w:rPr>
        <w:t>）</w:t>
      </w:r>
      <w:bookmarkEnd w:id="4980"/>
    </w:p>
    <w:p w14:paraId="749230F0" w14:textId="77777777" w:rsidR="00620232" w:rsidRPr="00620232" w:rsidRDefault="00620232" w:rsidP="00631E90">
      <w:r w:rsidRPr="00620232">
        <w:rPr>
          <w:rFonts w:hint="eastAsia"/>
        </w:rPr>
        <w:t>由第三方公司发起，跳转到银行官网完成进行该操作。借款人单笔还款接口是和还款明细提交接口配套使用的</w:t>
      </w:r>
      <w:ins w:id="4982" w:author="wincol" w:date="2016-04-13T11:03:00Z">
        <w:r w:rsidR="00F12683">
          <w:rPr>
            <w:rFonts w:hint="eastAsia"/>
          </w:rPr>
          <w:t>。交易提交我行</w:t>
        </w:r>
        <w:r w:rsidR="00F12683">
          <w:rPr>
            <w:rFonts w:hint="eastAsia"/>
          </w:rPr>
          <w:t>5</w:t>
        </w:r>
        <w:r w:rsidR="00F12683" w:rsidRPr="00A560D3">
          <w:rPr>
            <w:rFonts w:hint="eastAsia"/>
          </w:rPr>
          <w:t>分钟后，可通过该接口查询银行处理结果。</w:t>
        </w:r>
      </w:ins>
      <w:ins w:id="4983" w:author="wincol" w:date="2016-04-13T11:19:00Z">
        <w:r w:rsidR="002D76B7">
          <w:rPr>
            <w:rFonts w:hint="eastAsia"/>
          </w:rPr>
          <w:t>客户在页面流程操作共不可超过</w:t>
        </w:r>
        <w:r w:rsidR="002D76B7">
          <w:rPr>
            <w:rFonts w:hint="eastAsia"/>
          </w:rPr>
          <w:t>20</w:t>
        </w:r>
        <w:r w:rsidR="002D76B7">
          <w:rPr>
            <w:rFonts w:hint="eastAsia"/>
          </w:rPr>
          <w:t>分钟，否则请求超时。</w:t>
        </w:r>
      </w:ins>
    </w:p>
    <w:p w14:paraId="276C63A5" w14:textId="77777777" w:rsidR="00620232" w:rsidRDefault="00620232" w:rsidP="0042024B">
      <w:pPr>
        <w:pStyle w:val="3"/>
        <w:rPr>
          <w:rFonts w:ascii="宋体" w:hAnsi="宋体"/>
        </w:rPr>
      </w:pPr>
      <w:bookmarkStart w:id="4984" w:name="_Toc448761048"/>
      <w:r w:rsidRPr="004E6C5A">
        <w:rPr>
          <w:rFonts w:hint="eastAsia"/>
        </w:rPr>
        <w:t>请求报文说明</w:t>
      </w:r>
      <w:bookmarkEnd w:id="4984"/>
    </w:p>
    <w:tbl>
      <w:tblPr>
        <w:tblW w:w="8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3"/>
        <w:gridCol w:w="2094"/>
        <w:gridCol w:w="1709"/>
        <w:gridCol w:w="851"/>
        <w:gridCol w:w="708"/>
        <w:gridCol w:w="2635"/>
        <w:tblGridChange w:id="4985">
          <w:tblGrid>
            <w:gridCol w:w="983"/>
            <w:gridCol w:w="2094"/>
            <w:gridCol w:w="1709"/>
            <w:gridCol w:w="851"/>
            <w:gridCol w:w="708"/>
            <w:gridCol w:w="2635"/>
          </w:tblGrid>
        </w:tblGridChange>
      </w:tblGrid>
      <w:tr w:rsidR="0086036C" w14:paraId="6E4E5263" w14:textId="77777777" w:rsidTr="00E81D47">
        <w:trPr>
          <w:trHeight w:val="302"/>
        </w:trPr>
        <w:tc>
          <w:tcPr>
            <w:tcW w:w="983" w:type="dxa"/>
            <w:tcBorders>
              <w:bottom w:val="single" w:sz="4" w:space="0" w:color="auto"/>
            </w:tcBorders>
            <w:shd w:val="clear" w:color="auto" w:fill="C0C0C0"/>
          </w:tcPr>
          <w:p w14:paraId="04377F8C" w14:textId="77777777" w:rsidR="0086036C" w:rsidRDefault="0086036C" w:rsidP="00E81D47">
            <w:pPr>
              <w:rPr>
                <w:rFonts w:ascii="宋体" w:hAnsi="宋体"/>
                <w:b/>
                <w:szCs w:val="21"/>
              </w:rPr>
            </w:pPr>
            <w:r>
              <w:rPr>
                <w:rFonts w:ascii="宋体" w:hAnsi="宋体"/>
                <w:b/>
                <w:szCs w:val="21"/>
              </w:rPr>
              <w:t>模块</w:t>
            </w:r>
          </w:p>
        </w:tc>
        <w:tc>
          <w:tcPr>
            <w:tcW w:w="2094" w:type="dxa"/>
            <w:tcBorders>
              <w:bottom w:val="single" w:sz="4" w:space="0" w:color="auto"/>
            </w:tcBorders>
            <w:shd w:val="clear" w:color="auto" w:fill="C0C0C0"/>
          </w:tcPr>
          <w:p w14:paraId="6024BFBA" w14:textId="77777777" w:rsidR="0086036C" w:rsidRDefault="0086036C" w:rsidP="00E81D47">
            <w:pPr>
              <w:rPr>
                <w:rFonts w:ascii="宋体" w:hAnsi="宋体"/>
                <w:b/>
              </w:rPr>
            </w:pPr>
            <w:r>
              <w:rPr>
                <w:rFonts w:ascii="宋体" w:hAnsi="宋体"/>
                <w:b/>
                <w:szCs w:val="21"/>
              </w:rPr>
              <w:t>字段ID</w:t>
            </w:r>
          </w:p>
        </w:tc>
        <w:tc>
          <w:tcPr>
            <w:tcW w:w="1709" w:type="dxa"/>
            <w:tcBorders>
              <w:bottom w:val="single" w:sz="4" w:space="0" w:color="auto"/>
            </w:tcBorders>
            <w:shd w:val="clear" w:color="auto" w:fill="C0C0C0"/>
          </w:tcPr>
          <w:p w14:paraId="7CDC204D" w14:textId="77777777" w:rsidR="0086036C" w:rsidRDefault="0086036C" w:rsidP="00E81D47">
            <w:pPr>
              <w:rPr>
                <w:rFonts w:ascii="宋体" w:hAnsi="宋体"/>
                <w:b/>
              </w:rPr>
            </w:pPr>
            <w:r>
              <w:rPr>
                <w:rFonts w:ascii="宋体" w:hAnsi="宋体"/>
                <w:b/>
                <w:szCs w:val="21"/>
              </w:rPr>
              <w:t>字段名称</w:t>
            </w:r>
          </w:p>
        </w:tc>
        <w:tc>
          <w:tcPr>
            <w:tcW w:w="851" w:type="dxa"/>
            <w:tcBorders>
              <w:bottom w:val="single" w:sz="4" w:space="0" w:color="auto"/>
            </w:tcBorders>
            <w:shd w:val="clear" w:color="auto" w:fill="C0C0C0"/>
          </w:tcPr>
          <w:p w14:paraId="23D03318" w14:textId="77777777" w:rsidR="0086036C" w:rsidRDefault="0086036C" w:rsidP="00E81D47">
            <w:pPr>
              <w:rPr>
                <w:rFonts w:ascii="宋体" w:hAnsi="宋体"/>
                <w:b/>
              </w:rPr>
            </w:pPr>
            <w:r>
              <w:rPr>
                <w:rFonts w:ascii="宋体" w:hAnsi="宋体"/>
                <w:b/>
                <w:szCs w:val="21"/>
              </w:rPr>
              <w:t>类型</w:t>
            </w:r>
          </w:p>
        </w:tc>
        <w:tc>
          <w:tcPr>
            <w:tcW w:w="708" w:type="dxa"/>
            <w:tcBorders>
              <w:bottom w:val="single" w:sz="4" w:space="0" w:color="auto"/>
            </w:tcBorders>
            <w:shd w:val="clear" w:color="auto" w:fill="C0C0C0"/>
          </w:tcPr>
          <w:p w14:paraId="0544E2C9" w14:textId="77777777" w:rsidR="0086036C" w:rsidRDefault="0086036C" w:rsidP="00E81D47">
            <w:pPr>
              <w:rPr>
                <w:rFonts w:ascii="宋体" w:hAnsi="宋体"/>
                <w:b/>
              </w:rPr>
            </w:pPr>
            <w:r>
              <w:rPr>
                <w:rFonts w:ascii="宋体" w:hAnsi="宋体" w:hint="eastAsia"/>
                <w:b/>
              </w:rPr>
              <w:t>可空</w:t>
            </w:r>
          </w:p>
        </w:tc>
        <w:tc>
          <w:tcPr>
            <w:tcW w:w="2635" w:type="dxa"/>
            <w:tcBorders>
              <w:bottom w:val="single" w:sz="4" w:space="0" w:color="auto"/>
            </w:tcBorders>
            <w:shd w:val="clear" w:color="auto" w:fill="C0C0C0"/>
          </w:tcPr>
          <w:p w14:paraId="3EBCDBF0" w14:textId="77777777" w:rsidR="0086036C" w:rsidRDefault="0086036C" w:rsidP="00E81D47">
            <w:pPr>
              <w:rPr>
                <w:rFonts w:ascii="宋体" w:hAnsi="宋体"/>
                <w:b/>
              </w:rPr>
            </w:pPr>
            <w:r>
              <w:rPr>
                <w:rFonts w:ascii="宋体" w:hAnsi="宋体" w:hint="eastAsia"/>
                <w:b/>
              </w:rPr>
              <w:t>备注</w:t>
            </w:r>
          </w:p>
        </w:tc>
      </w:tr>
      <w:tr w:rsidR="00724F06" w14:paraId="5A3E8ED5" w14:textId="77777777" w:rsidTr="00E81D47">
        <w:trPr>
          <w:cantSplit/>
          <w:trHeight w:val="317"/>
        </w:trPr>
        <w:tc>
          <w:tcPr>
            <w:tcW w:w="983" w:type="dxa"/>
            <w:vMerge w:val="restart"/>
          </w:tcPr>
          <w:p w14:paraId="4DBB95C0" w14:textId="77777777" w:rsidR="00724F06" w:rsidRPr="0086036C" w:rsidRDefault="00724F06" w:rsidP="00E81D47">
            <w:pPr>
              <w:rPr>
                <w:rFonts w:ascii="宋体" w:cs="宋体"/>
                <w:kern w:val="0"/>
                <w:sz w:val="20"/>
                <w:szCs w:val="20"/>
              </w:rPr>
            </w:pPr>
            <w:r w:rsidRPr="0086036C">
              <w:rPr>
                <w:rFonts w:ascii="宋体" w:cs="宋体" w:hint="eastAsia"/>
                <w:kern w:val="0"/>
                <w:sz w:val="20"/>
                <w:szCs w:val="20"/>
              </w:rPr>
              <w:t>BODY</w:t>
            </w:r>
          </w:p>
        </w:tc>
        <w:tc>
          <w:tcPr>
            <w:tcW w:w="7997" w:type="dxa"/>
            <w:gridSpan w:val="5"/>
          </w:tcPr>
          <w:p w14:paraId="306CD545" w14:textId="77777777" w:rsidR="00724F06" w:rsidRPr="00ED5E4E" w:rsidRDefault="00724F06" w:rsidP="00E81D47">
            <w:pPr>
              <w:rPr>
                <w:rFonts w:ascii="宋体" w:cs="宋体"/>
                <w:kern w:val="0"/>
                <w:sz w:val="20"/>
                <w:szCs w:val="20"/>
              </w:rPr>
            </w:pPr>
          </w:p>
        </w:tc>
      </w:tr>
      <w:tr w:rsidR="00724F06" w14:paraId="26960B97" w14:textId="77777777" w:rsidTr="00E81D47">
        <w:trPr>
          <w:cantSplit/>
          <w:trHeight w:val="145"/>
        </w:trPr>
        <w:tc>
          <w:tcPr>
            <w:tcW w:w="983" w:type="dxa"/>
            <w:vMerge/>
          </w:tcPr>
          <w:p w14:paraId="2CFA6842" w14:textId="77777777" w:rsidR="00724F06" w:rsidRPr="0086036C" w:rsidRDefault="00724F06" w:rsidP="00E81D47">
            <w:pPr>
              <w:rPr>
                <w:rFonts w:ascii="宋体" w:cs="宋体"/>
                <w:kern w:val="0"/>
                <w:sz w:val="20"/>
                <w:szCs w:val="20"/>
              </w:rPr>
            </w:pPr>
          </w:p>
        </w:tc>
        <w:tc>
          <w:tcPr>
            <w:tcW w:w="2094" w:type="dxa"/>
          </w:tcPr>
          <w:p w14:paraId="1D7E6E84" w14:textId="77777777" w:rsidR="00724F06" w:rsidRPr="00A560D3" w:rsidRDefault="00724F06" w:rsidP="00E81D47">
            <w:pPr>
              <w:autoSpaceDE w:val="0"/>
              <w:autoSpaceDN w:val="0"/>
              <w:adjustRightInd w:val="0"/>
              <w:spacing w:line="267" w:lineRule="exact"/>
              <w:jc w:val="left"/>
              <w:rPr>
                <w:rFonts w:ascii="宋体" w:cs="宋体"/>
                <w:kern w:val="0"/>
                <w:sz w:val="20"/>
                <w:szCs w:val="20"/>
              </w:rPr>
            </w:pPr>
          </w:p>
        </w:tc>
        <w:tc>
          <w:tcPr>
            <w:tcW w:w="1709" w:type="dxa"/>
          </w:tcPr>
          <w:p w14:paraId="16627CD2" w14:textId="77777777" w:rsidR="00724F06" w:rsidRPr="00A560D3" w:rsidRDefault="00724F06" w:rsidP="00E81D47">
            <w:pPr>
              <w:autoSpaceDE w:val="0"/>
              <w:autoSpaceDN w:val="0"/>
              <w:adjustRightInd w:val="0"/>
              <w:spacing w:line="267" w:lineRule="exact"/>
              <w:jc w:val="left"/>
              <w:rPr>
                <w:rFonts w:ascii="宋体" w:cs="宋体"/>
                <w:kern w:val="0"/>
                <w:sz w:val="20"/>
                <w:szCs w:val="20"/>
              </w:rPr>
            </w:pPr>
          </w:p>
        </w:tc>
        <w:tc>
          <w:tcPr>
            <w:tcW w:w="851" w:type="dxa"/>
          </w:tcPr>
          <w:p w14:paraId="5B5B46F9" w14:textId="77777777" w:rsidR="00724F06" w:rsidRPr="00A560D3" w:rsidRDefault="00724F06" w:rsidP="00E81D47">
            <w:pPr>
              <w:autoSpaceDE w:val="0"/>
              <w:autoSpaceDN w:val="0"/>
              <w:adjustRightInd w:val="0"/>
              <w:spacing w:line="267" w:lineRule="exact"/>
              <w:jc w:val="left"/>
              <w:rPr>
                <w:rFonts w:ascii="宋体" w:cs="宋体"/>
                <w:kern w:val="0"/>
                <w:sz w:val="20"/>
                <w:szCs w:val="20"/>
              </w:rPr>
            </w:pPr>
          </w:p>
        </w:tc>
        <w:tc>
          <w:tcPr>
            <w:tcW w:w="708" w:type="dxa"/>
          </w:tcPr>
          <w:p w14:paraId="57BEB19F" w14:textId="77777777" w:rsidR="00724F06" w:rsidRPr="00A560D3" w:rsidRDefault="00724F06" w:rsidP="00E81D47">
            <w:pPr>
              <w:autoSpaceDE w:val="0"/>
              <w:autoSpaceDN w:val="0"/>
              <w:adjustRightInd w:val="0"/>
              <w:spacing w:line="267" w:lineRule="exact"/>
              <w:ind w:firstLineChars="50" w:firstLine="100"/>
              <w:jc w:val="left"/>
              <w:rPr>
                <w:rFonts w:ascii="宋体" w:cs="宋体"/>
                <w:kern w:val="0"/>
                <w:sz w:val="20"/>
                <w:szCs w:val="20"/>
              </w:rPr>
            </w:pPr>
          </w:p>
        </w:tc>
        <w:tc>
          <w:tcPr>
            <w:tcW w:w="2635" w:type="dxa"/>
          </w:tcPr>
          <w:p w14:paraId="49B10192" w14:textId="77777777" w:rsidR="00724F06" w:rsidRPr="00ED5E4E" w:rsidRDefault="00724F06" w:rsidP="00E81D47">
            <w:pPr>
              <w:rPr>
                <w:rFonts w:ascii="宋体" w:cs="宋体"/>
                <w:kern w:val="0"/>
                <w:sz w:val="20"/>
                <w:szCs w:val="20"/>
              </w:rPr>
            </w:pPr>
          </w:p>
        </w:tc>
      </w:tr>
      <w:tr w:rsidR="00724F06" w14:paraId="3BCF9856" w14:textId="77777777" w:rsidTr="00E81D47">
        <w:trPr>
          <w:cantSplit/>
          <w:trHeight w:val="145"/>
        </w:trPr>
        <w:tc>
          <w:tcPr>
            <w:tcW w:w="983" w:type="dxa"/>
            <w:vMerge/>
          </w:tcPr>
          <w:p w14:paraId="6547799E" w14:textId="77777777" w:rsidR="00724F06" w:rsidRPr="0086036C" w:rsidRDefault="00724F06" w:rsidP="00E81D47">
            <w:pPr>
              <w:rPr>
                <w:rFonts w:ascii="宋体" w:cs="宋体"/>
                <w:kern w:val="0"/>
                <w:sz w:val="20"/>
                <w:szCs w:val="20"/>
              </w:rPr>
            </w:pPr>
          </w:p>
        </w:tc>
        <w:tc>
          <w:tcPr>
            <w:tcW w:w="2094" w:type="dxa"/>
          </w:tcPr>
          <w:p w14:paraId="02119378" w14:textId="77777777" w:rsidR="00724F06" w:rsidRPr="00ED5E4E" w:rsidRDefault="00724F06" w:rsidP="00E81D47">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TRANSCODE</w:t>
            </w:r>
          </w:p>
        </w:tc>
        <w:tc>
          <w:tcPr>
            <w:tcW w:w="1709" w:type="dxa"/>
          </w:tcPr>
          <w:p w14:paraId="775319BD" w14:textId="77777777" w:rsidR="00724F06" w:rsidRPr="00ED5E4E" w:rsidRDefault="00724F06" w:rsidP="00E81D47">
            <w:pPr>
              <w:rPr>
                <w:rFonts w:ascii="宋体" w:cs="宋体"/>
                <w:kern w:val="0"/>
                <w:sz w:val="20"/>
                <w:szCs w:val="20"/>
              </w:rPr>
            </w:pPr>
            <w:r w:rsidRPr="00A560D3">
              <w:rPr>
                <w:rFonts w:ascii="宋体" w:cs="宋体" w:hint="eastAsia"/>
                <w:kern w:val="0"/>
                <w:sz w:val="20"/>
                <w:szCs w:val="20"/>
              </w:rPr>
              <w:t>交易码</w:t>
            </w:r>
          </w:p>
        </w:tc>
        <w:tc>
          <w:tcPr>
            <w:tcW w:w="851" w:type="dxa"/>
          </w:tcPr>
          <w:p w14:paraId="4A0F5BE0" w14:textId="77777777" w:rsidR="00724F06" w:rsidRPr="00ED5E4E" w:rsidRDefault="00724F06" w:rsidP="00E81D47">
            <w:pPr>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8</w:t>
            </w:r>
            <w:r w:rsidRPr="00A560D3">
              <w:rPr>
                <w:rFonts w:ascii="宋体" w:cs="宋体"/>
                <w:kern w:val="0"/>
                <w:sz w:val="20"/>
                <w:szCs w:val="20"/>
              </w:rPr>
              <w:t>)</w:t>
            </w:r>
          </w:p>
        </w:tc>
        <w:tc>
          <w:tcPr>
            <w:tcW w:w="708" w:type="dxa"/>
          </w:tcPr>
          <w:p w14:paraId="4A4486A7" w14:textId="77777777" w:rsidR="00724F06" w:rsidRPr="00EA7B55" w:rsidRDefault="00724F06" w:rsidP="00E81D47">
            <w:pPr>
              <w:autoSpaceDE w:val="0"/>
              <w:autoSpaceDN w:val="0"/>
              <w:adjustRightInd w:val="0"/>
              <w:spacing w:line="267" w:lineRule="exact"/>
              <w:ind w:left="107"/>
              <w:jc w:val="left"/>
              <w:rPr>
                <w:rFonts w:ascii="宋体" w:cs="宋体"/>
                <w:kern w:val="0"/>
                <w:sz w:val="20"/>
                <w:szCs w:val="20"/>
              </w:rPr>
            </w:pPr>
            <w:r w:rsidRPr="00EA7B55">
              <w:rPr>
                <w:rFonts w:ascii="宋体" w:cs="宋体" w:hint="eastAsia"/>
                <w:kern w:val="0"/>
                <w:sz w:val="20"/>
                <w:szCs w:val="20"/>
              </w:rPr>
              <w:t>否</w:t>
            </w:r>
          </w:p>
        </w:tc>
        <w:tc>
          <w:tcPr>
            <w:tcW w:w="2635" w:type="dxa"/>
          </w:tcPr>
          <w:p w14:paraId="41EE8C2F" w14:textId="77777777" w:rsidR="00724F06" w:rsidRDefault="0077060F" w:rsidP="002064CD">
            <w:pPr>
              <w:autoSpaceDE w:val="0"/>
              <w:autoSpaceDN w:val="0"/>
              <w:adjustRightInd w:val="0"/>
              <w:spacing w:line="267" w:lineRule="exact"/>
              <w:jc w:val="left"/>
              <w:rPr>
                <w:ins w:id="4986" w:author="wincol" w:date="2016-04-05T11:13:00Z"/>
                <w:rFonts w:ascii="宋体" w:cs="宋体"/>
                <w:kern w:val="0"/>
                <w:sz w:val="20"/>
                <w:szCs w:val="20"/>
              </w:rPr>
            </w:pPr>
            <w:ins w:id="4987" w:author="wincol" w:date="2016-04-05T11:13:00Z">
              <w:r>
                <w:rPr>
                  <w:rFonts w:ascii="宋体" w:cs="宋体" w:hint="eastAsia"/>
                  <w:kern w:val="0"/>
                  <w:sz w:val="20"/>
                  <w:szCs w:val="20"/>
                </w:rPr>
                <w:t>PC端：</w:t>
              </w:r>
            </w:ins>
            <w:r w:rsidR="00724F06" w:rsidRPr="00ED5E4E">
              <w:rPr>
                <w:rFonts w:ascii="宋体" w:cs="宋体" w:hint="eastAsia"/>
                <w:kern w:val="0"/>
                <w:sz w:val="20"/>
                <w:szCs w:val="20"/>
              </w:rPr>
              <w:t>OGW0006</w:t>
            </w:r>
            <w:r w:rsidR="00724F06">
              <w:rPr>
                <w:rFonts w:ascii="宋体" w:cs="宋体" w:hint="eastAsia"/>
                <w:kern w:val="0"/>
                <w:sz w:val="20"/>
                <w:szCs w:val="20"/>
              </w:rPr>
              <w:t>7</w:t>
            </w:r>
          </w:p>
          <w:p w14:paraId="7784C6E8" w14:textId="77777777" w:rsidR="0077060F" w:rsidRPr="00ED5E4E" w:rsidRDefault="0077060F" w:rsidP="002064CD">
            <w:pPr>
              <w:autoSpaceDE w:val="0"/>
              <w:autoSpaceDN w:val="0"/>
              <w:adjustRightInd w:val="0"/>
              <w:spacing w:line="267" w:lineRule="exact"/>
              <w:jc w:val="left"/>
              <w:rPr>
                <w:rFonts w:ascii="宋体" w:cs="宋体"/>
                <w:kern w:val="0"/>
                <w:sz w:val="20"/>
                <w:szCs w:val="20"/>
              </w:rPr>
            </w:pPr>
            <w:ins w:id="4988" w:author="wincol" w:date="2016-04-05T11:13:00Z">
              <w:r>
                <w:rPr>
                  <w:rFonts w:ascii="宋体" w:cs="宋体" w:hint="eastAsia"/>
                  <w:kern w:val="0"/>
                  <w:sz w:val="20"/>
                  <w:szCs w:val="20"/>
                </w:rPr>
                <w:t>移动端：</w:t>
              </w:r>
              <w:r w:rsidRPr="00723257">
                <w:rPr>
                  <w:rFonts w:ascii="宋体" w:cs="宋体"/>
                  <w:kern w:val="0"/>
                  <w:sz w:val="20"/>
                  <w:szCs w:val="20"/>
                </w:rPr>
                <w:t>OGW0009</w:t>
              </w:r>
              <w:r>
                <w:rPr>
                  <w:rFonts w:ascii="宋体" w:cs="宋体" w:hint="eastAsia"/>
                  <w:kern w:val="0"/>
                  <w:sz w:val="20"/>
                  <w:szCs w:val="20"/>
                </w:rPr>
                <w:t>5</w:t>
              </w:r>
            </w:ins>
          </w:p>
        </w:tc>
      </w:tr>
      <w:tr w:rsidR="00724F06" w14:paraId="0E64150B" w14:textId="77777777" w:rsidTr="00E81D47">
        <w:trPr>
          <w:cantSplit/>
          <w:trHeight w:val="145"/>
        </w:trPr>
        <w:tc>
          <w:tcPr>
            <w:tcW w:w="983" w:type="dxa"/>
            <w:vMerge/>
          </w:tcPr>
          <w:p w14:paraId="2613DE01" w14:textId="77777777" w:rsidR="00724F06" w:rsidRPr="0086036C" w:rsidRDefault="00724F06" w:rsidP="00E81D47">
            <w:pPr>
              <w:rPr>
                <w:rFonts w:ascii="宋体" w:cs="宋体"/>
                <w:kern w:val="0"/>
                <w:sz w:val="20"/>
                <w:szCs w:val="20"/>
              </w:rPr>
            </w:pPr>
          </w:p>
        </w:tc>
        <w:tc>
          <w:tcPr>
            <w:tcW w:w="7997" w:type="dxa"/>
            <w:gridSpan w:val="5"/>
          </w:tcPr>
          <w:p w14:paraId="6338A022" w14:textId="77777777" w:rsidR="00724F06" w:rsidRPr="00ED5E4E" w:rsidRDefault="00724F06" w:rsidP="00E81D47">
            <w:pPr>
              <w:rPr>
                <w:rFonts w:ascii="宋体" w:cs="宋体"/>
                <w:kern w:val="0"/>
                <w:sz w:val="20"/>
                <w:szCs w:val="20"/>
              </w:rPr>
            </w:pPr>
            <w:r>
              <w:rPr>
                <w:rFonts w:ascii="宋体" w:cs="宋体" w:hint="eastAsia"/>
                <w:kern w:val="0"/>
                <w:sz w:val="20"/>
                <w:szCs w:val="20"/>
              </w:rPr>
              <w:t>数据加密域都放到XMLPARA里面</w:t>
            </w:r>
          </w:p>
        </w:tc>
      </w:tr>
      <w:tr w:rsidR="00724F06" w14:paraId="7F967580" w14:textId="77777777" w:rsidTr="00E81D47">
        <w:trPr>
          <w:cantSplit/>
          <w:trHeight w:val="145"/>
        </w:trPr>
        <w:tc>
          <w:tcPr>
            <w:tcW w:w="983" w:type="dxa"/>
            <w:vMerge/>
          </w:tcPr>
          <w:p w14:paraId="3087EE8F" w14:textId="77777777" w:rsidR="00724F06" w:rsidRPr="0086036C" w:rsidRDefault="00724F06" w:rsidP="00E81D47">
            <w:pPr>
              <w:rPr>
                <w:rFonts w:ascii="宋体" w:cs="宋体"/>
                <w:kern w:val="0"/>
                <w:sz w:val="20"/>
                <w:szCs w:val="20"/>
              </w:rPr>
            </w:pPr>
          </w:p>
        </w:tc>
        <w:tc>
          <w:tcPr>
            <w:tcW w:w="2094" w:type="dxa"/>
          </w:tcPr>
          <w:p w14:paraId="69D7BA31" w14:textId="77777777" w:rsidR="00724F06" w:rsidRPr="0086036C" w:rsidRDefault="00724F06" w:rsidP="00E81D47">
            <w:pPr>
              <w:rPr>
                <w:rFonts w:ascii="宋体" w:cs="宋体"/>
                <w:kern w:val="0"/>
                <w:sz w:val="20"/>
                <w:szCs w:val="20"/>
              </w:rPr>
            </w:pPr>
            <w:r w:rsidRPr="0086036C">
              <w:rPr>
                <w:rFonts w:ascii="宋体" w:cs="宋体"/>
                <w:kern w:val="0"/>
                <w:sz w:val="20"/>
                <w:szCs w:val="20"/>
              </w:rPr>
              <w:t>MERCHANTID</w:t>
            </w:r>
          </w:p>
        </w:tc>
        <w:tc>
          <w:tcPr>
            <w:tcW w:w="1709" w:type="dxa"/>
          </w:tcPr>
          <w:p w14:paraId="140EC644" w14:textId="77777777" w:rsidR="00724F06" w:rsidRPr="0086036C" w:rsidRDefault="00724F06" w:rsidP="00E81D47">
            <w:pPr>
              <w:rPr>
                <w:rFonts w:ascii="宋体" w:cs="宋体"/>
                <w:kern w:val="0"/>
                <w:sz w:val="20"/>
                <w:szCs w:val="20"/>
              </w:rPr>
            </w:pPr>
            <w:r w:rsidRPr="0086036C">
              <w:rPr>
                <w:rFonts w:ascii="宋体" w:cs="宋体" w:hint="eastAsia"/>
                <w:kern w:val="0"/>
                <w:sz w:val="20"/>
                <w:szCs w:val="20"/>
              </w:rPr>
              <w:t>商户唯一编号</w:t>
            </w:r>
          </w:p>
        </w:tc>
        <w:tc>
          <w:tcPr>
            <w:tcW w:w="851" w:type="dxa"/>
          </w:tcPr>
          <w:p w14:paraId="15D8D7BA" w14:textId="77777777" w:rsidR="00724F06" w:rsidRPr="00ED5E4E" w:rsidRDefault="00724F06" w:rsidP="00E81D47">
            <w:pPr>
              <w:rPr>
                <w:rFonts w:ascii="宋体" w:cs="宋体"/>
                <w:kern w:val="0"/>
                <w:sz w:val="20"/>
                <w:szCs w:val="20"/>
              </w:rPr>
            </w:pPr>
            <w:r>
              <w:rPr>
                <w:rFonts w:ascii="宋体" w:cs="宋体" w:hint="eastAsia"/>
                <w:kern w:val="0"/>
                <w:sz w:val="20"/>
                <w:szCs w:val="20"/>
              </w:rPr>
              <w:t>C</w:t>
            </w:r>
            <w:r w:rsidRPr="00ED5E4E">
              <w:rPr>
                <w:rFonts w:ascii="宋体" w:cs="宋体" w:hint="eastAsia"/>
                <w:kern w:val="0"/>
                <w:sz w:val="20"/>
                <w:szCs w:val="20"/>
              </w:rPr>
              <w:t>(20)</w:t>
            </w:r>
          </w:p>
        </w:tc>
        <w:tc>
          <w:tcPr>
            <w:tcW w:w="708" w:type="dxa"/>
          </w:tcPr>
          <w:p w14:paraId="3AD8B6D0" w14:textId="77777777" w:rsidR="00724F06" w:rsidRDefault="00724F06">
            <w:r w:rsidRPr="004C1FC9">
              <w:rPr>
                <w:rFonts w:ascii="宋体" w:cs="宋体" w:hint="eastAsia"/>
                <w:kern w:val="0"/>
                <w:sz w:val="20"/>
                <w:szCs w:val="20"/>
              </w:rPr>
              <w:t>否</w:t>
            </w:r>
          </w:p>
        </w:tc>
        <w:tc>
          <w:tcPr>
            <w:tcW w:w="2635" w:type="dxa"/>
          </w:tcPr>
          <w:p w14:paraId="26EA24E7" w14:textId="77777777" w:rsidR="00724F06" w:rsidRPr="0086036C" w:rsidRDefault="00724F06" w:rsidP="00E81D47">
            <w:pPr>
              <w:rPr>
                <w:rFonts w:ascii="宋体" w:cs="宋体"/>
                <w:kern w:val="0"/>
                <w:sz w:val="20"/>
                <w:szCs w:val="20"/>
              </w:rPr>
            </w:pPr>
            <w:r w:rsidRPr="0086036C">
              <w:rPr>
                <w:rFonts w:ascii="宋体" w:cs="宋体" w:hint="eastAsia"/>
                <w:kern w:val="0"/>
                <w:sz w:val="20"/>
                <w:szCs w:val="20"/>
              </w:rPr>
              <w:t>由华兴银行统一分配</w:t>
            </w:r>
          </w:p>
        </w:tc>
      </w:tr>
      <w:tr w:rsidR="00724F06" w14:paraId="6CA12710" w14:textId="77777777" w:rsidTr="00E81D47">
        <w:trPr>
          <w:cantSplit/>
          <w:trHeight w:val="145"/>
        </w:trPr>
        <w:tc>
          <w:tcPr>
            <w:tcW w:w="983" w:type="dxa"/>
            <w:vMerge/>
          </w:tcPr>
          <w:p w14:paraId="4A26A98F" w14:textId="77777777" w:rsidR="00724F06" w:rsidRPr="0086036C" w:rsidRDefault="00724F06" w:rsidP="00E81D47">
            <w:pPr>
              <w:rPr>
                <w:rFonts w:ascii="宋体" w:cs="宋体"/>
                <w:kern w:val="0"/>
                <w:sz w:val="20"/>
                <w:szCs w:val="20"/>
              </w:rPr>
            </w:pPr>
          </w:p>
        </w:tc>
        <w:tc>
          <w:tcPr>
            <w:tcW w:w="2094" w:type="dxa"/>
          </w:tcPr>
          <w:p w14:paraId="4843A8BE" w14:textId="77777777" w:rsidR="00724F06" w:rsidRPr="0086036C" w:rsidRDefault="00724F06" w:rsidP="00E81D47">
            <w:pPr>
              <w:rPr>
                <w:rFonts w:ascii="宋体" w:cs="宋体"/>
                <w:kern w:val="0"/>
                <w:sz w:val="20"/>
                <w:szCs w:val="20"/>
              </w:rPr>
            </w:pPr>
            <w:r w:rsidRPr="0086036C">
              <w:rPr>
                <w:rFonts w:ascii="宋体" w:cs="宋体"/>
                <w:kern w:val="0"/>
                <w:sz w:val="20"/>
                <w:szCs w:val="20"/>
              </w:rPr>
              <w:t>MERCHANTNAME</w:t>
            </w:r>
          </w:p>
        </w:tc>
        <w:tc>
          <w:tcPr>
            <w:tcW w:w="1709" w:type="dxa"/>
          </w:tcPr>
          <w:p w14:paraId="66AD5A09" w14:textId="77777777" w:rsidR="00724F06" w:rsidRPr="0086036C" w:rsidRDefault="00724F06" w:rsidP="00E81D47">
            <w:pPr>
              <w:rPr>
                <w:rFonts w:ascii="宋体" w:cs="宋体"/>
                <w:kern w:val="0"/>
                <w:sz w:val="20"/>
                <w:szCs w:val="20"/>
              </w:rPr>
            </w:pPr>
            <w:r w:rsidRPr="0086036C">
              <w:rPr>
                <w:rFonts w:ascii="宋体" w:cs="宋体" w:hint="eastAsia"/>
                <w:kern w:val="0"/>
                <w:sz w:val="20"/>
                <w:szCs w:val="20"/>
              </w:rPr>
              <w:t>商户名称</w:t>
            </w:r>
          </w:p>
        </w:tc>
        <w:tc>
          <w:tcPr>
            <w:tcW w:w="851" w:type="dxa"/>
          </w:tcPr>
          <w:p w14:paraId="23640362"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C(</w:t>
            </w:r>
            <w:ins w:id="4989" w:author="wincol" w:date="2016-03-29T15:02:00Z">
              <w:r w:rsidR="00EC6CA5">
                <w:rPr>
                  <w:rFonts w:ascii="宋体" w:cs="宋体" w:hint="eastAsia"/>
                  <w:kern w:val="0"/>
                  <w:sz w:val="20"/>
                  <w:szCs w:val="20"/>
                </w:rPr>
                <w:t>128</w:t>
              </w:r>
            </w:ins>
            <w:r w:rsidRPr="00ED5E4E">
              <w:rPr>
                <w:rFonts w:ascii="宋体" w:cs="宋体" w:hint="eastAsia"/>
                <w:kern w:val="0"/>
                <w:sz w:val="20"/>
                <w:szCs w:val="20"/>
              </w:rPr>
              <w:t>)</w:t>
            </w:r>
          </w:p>
        </w:tc>
        <w:tc>
          <w:tcPr>
            <w:tcW w:w="708" w:type="dxa"/>
          </w:tcPr>
          <w:p w14:paraId="4EE28098" w14:textId="77777777" w:rsidR="00724F06" w:rsidRDefault="00724F06">
            <w:r w:rsidRPr="004C1FC9">
              <w:rPr>
                <w:rFonts w:ascii="宋体" w:cs="宋体" w:hint="eastAsia"/>
                <w:kern w:val="0"/>
                <w:sz w:val="20"/>
                <w:szCs w:val="20"/>
              </w:rPr>
              <w:t>否</w:t>
            </w:r>
          </w:p>
        </w:tc>
        <w:tc>
          <w:tcPr>
            <w:tcW w:w="2635" w:type="dxa"/>
          </w:tcPr>
          <w:p w14:paraId="626C37AF" w14:textId="77777777" w:rsidR="00724F06" w:rsidRPr="0086036C" w:rsidRDefault="00724F06" w:rsidP="00E81D47">
            <w:pPr>
              <w:rPr>
                <w:rFonts w:ascii="宋体" w:cs="宋体"/>
                <w:kern w:val="0"/>
                <w:sz w:val="20"/>
                <w:szCs w:val="20"/>
              </w:rPr>
            </w:pPr>
          </w:p>
        </w:tc>
      </w:tr>
      <w:tr w:rsidR="00724F06" w14:paraId="7B6E806D" w14:textId="77777777" w:rsidTr="00E81D47">
        <w:trPr>
          <w:cantSplit/>
          <w:trHeight w:val="145"/>
        </w:trPr>
        <w:tc>
          <w:tcPr>
            <w:tcW w:w="983" w:type="dxa"/>
            <w:vMerge/>
          </w:tcPr>
          <w:p w14:paraId="7D647FA1" w14:textId="77777777" w:rsidR="00724F06" w:rsidRPr="0086036C" w:rsidRDefault="00724F06" w:rsidP="00E81D47">
            <w:pPr>
              <w:rPr>
                <w:rFonts w:ascii="宋体" w:cs="宋体"/>
                <w:kern w:val="0"/>
                <w:sz w:val="20"/>
                <w:szCs w:val="20"/>
              </w:rPr>
            </w:pPr>
          </w:p>
        </w:tc>
        <w:tc>
          <w:tcPr>
            <w:tcW w:w="2094" w:type="dxa"/>
          </w:tcPr>
          <w:p w14:paraId="13813635" w14:textId="77777777" w:rsidR="00724F06" w:rsidRPr="0086036C" w:rsidRDefault="00724F06" w:rsidP="00E81D47">
            <w:pPr>
              <w:rPr>
                <w:rFonts w:ascii="宋体" w:cs="宋体"/>
                <w:kern w:val="0"/>
                <w:sz w:val="20"/>
                <w:szCs w:val="20"/>
              </w:rPr>
            </w:pPr>
            <w:r w:rsidRPr="0086036C">
              <w:rPr>
                <w:rFonts w:ascii="宋体" w:cs="宋体"/>
                <w:kern w:val="0"/>
                <w:sz w:val="20"/>
                <w:szCs w:val="20"/>
              </w:rPr>
              <w:t>APPID</w:t>
            </w:r>
          </w:p>
        </w:tc>
        <w:tc>
          <w:tcPr>
            <w:tcW w:w="1709" w:type="dxa"/>
          </w:tcPr>
          <w:p w14:paraId="5F094653" w14:textId="77777777" w:rsidR="00724F06" w:rsidRPr="0086036C" w:rsidRDefault="00724F06" w:rsidP="00E81D47">
            <w:pPr>
              <w:rPr>
                <w:rFonts w:ascii="宋体" w:cs="宋体"/>
                <w:kern w:val="0"/>
                <w:sz w:val="20"/>
                <w:szCs w:val="20"/>
              </w:rPr>
            </w:pPr>
            <w:r w:rsidRPr="0086036C">
              <w:rPr>
                <w:rFonts w:ascii="宋体" w:cs="宋体" w:hint="eastAsia"/>
                <w:kern w:val="0"/>
                <w:sz w:val="20"/>
                <w:szCs w:val="20"/>
              </w:rPr>
              <w:t>应用标识</w:t>
            </w:r>
          </w:p>
        </w:tc>
        <w:tc>
          <w:tcPr>
            <w:tcW w:w="851" w:type="dxa"/>
          </w:tcPr>
          <w:p w14:paraId="01DBCB67"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C</w:t>
            </w:r>
            <w:r>
              <w:rPr>
                <w:rFonts w:ascii="宋体" w:cs="宋体" w:hint="eastAsia"/>
                <w:kern w:val="0"/>
                <w:sz w:val="20"/>
                <w:szCs w:val="20"/>
              </w:rPr>
              <w:t>(</w:t>
            </w:r>
            <w:r w:rsidRPr="00ED5E4E">
              <w:rPr>
                <w:rFonts w:ascii="宋体" w:cs="宋体" w:hint="eastAsia"/>
                <w:kern w:val="0"/>
                <w:sz w:val="20"/>
                <w:szCs w:val="20"/>
              </w:rPr>
              <w:t>60）</w:t>
            </w:r>
          </w:p>
        </w:tc>
        <w:tc>
          <w:tcPr>
            <w:tcW w:w="708" w:type="dxa"/>
          </w:tcPr>
          <w:p w14:paraId="6816DB73" w14:textId="77777777" w:rsidR="00724F06" w:rsidRDefault="00724F06">
            <w:r w:rsidRPr="004C1FC9">
              <w:rPr>
                <w:rFonts w:ascii="宋体" w:cs="宋体" w:hint="eastAsia"/>
                <w:kern w:val="0"/>
                <w:sz w:val="20"/>
                <w:szCs w:val="20"/>
              </w:rPr>
              <w:t>否</w:t>
            </w:r>
          </w:p>
        </w:tc>
        <w:tc>
          <w:tcPr>
            <w:tcW w:w="2635" w:type="dxa"/>
          </w:tcPr>
          <w:p w14:paraId="4FEDAAFD" w14:textId="77777777" w:rsidR="00724F06" w:rsidRPr="0086036C" w:rsidRDefault="00724F06" w:rsidP="00E81D47">
            <w:pPr>
              <w:rPr>
                <w:rFonts w:ascii="宋体" w:cs="宋体"/>
                <w:kern w:val="0"/>
                <w:sz w:val="20"/>
                <w:szCs w:val="20"/>
              </w:rPr>
            </w:pPr>
            <w:r w:rsidRPr="0086036C">
              <w:rPr>
                <w:rFonts w:ascii="宋体" w:cs="宋体" w:hint="eastAsia"/>
                <w:kern w:val="0"/>
                <w:sz w:val="20"/>
                <w:szCs w:val="20"/>
              </w:rPr>
              <w:t>个人电脑:PC（不送则默认PC）</w:t>
            </w:r>
          </w:p>
          <w:p w14:paraId="6BC57F14" w14:textId="77777777" w:rsidR="00724F06" w:rsidRDefault="00724F06" w:rsidP="0086036C">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手机：APP</w:t>
            </w:r>
          </w:p>
          <w:p w14:paraId="12A913EF" w14:textId="77777777" w:rsidR="00724F06" w:rsidRPr="0086036C" w:rsidRDefault="00724F06" w:rsidP="0086036C">
            <w:pPr>
              <w:rPr>
                <w:rFonts w:ascii="宋体" w:cs="宋体"/>
                <w:kern w:val="0"/>
                <w:sz w:val="20"/>
                <w:szCs w:val="20"/>
              </w:rPr>
            </w:pPr>
            <w:r>
              <w:rPr>
                <w:rFonts w:ascii="宋体" w:cs="宋体" w:hint="eastAsia"/>
                <w:kern w:val="0"/>
                <w:sz w:val="20"/>
                <w:szCs w:val="20"/>
              </w:rPr>
              <w:t>微信：WX</w:t>
            </w:r>
          </w:p>
        </w:tc>
      </w:tr>
      <w:tr w:rsidR="00724F06" w14:paraId="75040AF2" w14:textId="77777777" w:rsidTr="00E81D47">
        <w:trPr>
          <w:cantSplit/>
          <w:trHeight w:val="145"/>
        </w:trPr>
        <w:tc>
          <w:tcPr>
            <w:tcW w:w="983" w:type="dxa"/>
            <w:vMerge/>
          </w:tcPr>
          <w:p w14:paraId="5941D62C" w14:textId="77777777" w:rsidR="00724F06" w:rsidRPr="0086036C" w:rsidRDefault="00724F06" w:rsidP="00E81D47">
            <w:pPr>
              <w:rPr>
                <w:rFonts w:ascii="宋体" w:cs="宋体"/>
                <w:kern w:val="0"/>
                <w:sz w:val="20"/>
                <w:szCs w:val="20"/>
              </w:rPr>
            </w:pPr>
          </w:p>
        </w:tc>
        <w:tc>
          <w:tcPr>
            <w:tcW w:w="2094" w:type="dxa"/>
          </w:tcPr>
          <w:p w14:paraId="4DC24A7F" w14:textId="77777777" w:rsidR="00724F06" w:rsidRPr="0086036C" w:rsidRDefault="00724F06" w:rsidP="00E81D47">
            <w:pPr>
              <w:rPr>
                <w:rFonts w:ascii="宋体" w:cs="宋体"/>
                <w:kern w:val="0"/>
                <w:sz w:val="20"/>
                <w:szCs w:val="20"/>
              </w:rPr>
            </w:pPr>
            <w:r w:rsidRPr="0086036C">
              <w:rPr>
                <w:rFonts w:ascii="宋体" w:cs="宋体"/>
                <w:kern w:val="0"/>
                <w:sz w:val="20"/>
                <w:szCs w:val="20"/>
              </w:rPr>
              <w:t>TTRANS</w:t>
            </w:r>
          </w:p>
        </w:tc>
        <w:tc>
          <w:tcPr>
            <w:tcW w:w="1709" w:type="dxa"/>
          </w:tcPr>
          <w:p w14:paraId="31B0D549" w14:textId="77777777" w:rsidR="00724F06" w:rsidRPr="0086036C" w:rsidRDefault="00724F06" w:rsidP="00E81D47">
            <w:pPr>
              <w:rPr>
                <w:rFonts w:ascii="宋体" w:cs="宋体"/>
                <w:kern w:val="0"/>
                <w:sz w:val="20"/>
                <w:szCs w:val="20"/>
              </w:rPr>
            </w:pPr>
            <w:r w:rsidRPr="0086036C">
              <w:rPr>
                <w:rFonts w:ascii="宋体" w:cs="宋体" w:hint="eastAsia"/>
                <w:kern w:val="0"/>
                <w:sz w:val="20"/>
                <w:szCs w:val="20"/>
              </w:rPr>
              <w:t>交易类型</w:t>
            </w:r>
          </w:p>
        </w:tc>
        <w:tc>
          <w:tcPr>
            <w:tcW w:w="851" w:type="dxa"/>
          </w:tcPr>
          <w:p w14:paraId="67F3219E" w14:textId="77777777" w:rsidR="00724F06" w:rsidRPr="0086036C" w:rsidRDefault="00724F06" w:rsidP="00E81D47">
            <w:pPr>
              <w:rPr>
                <w:rFonts w:ascii="宋体" w:cs="宋体"/>
                <w:kern w:val="0"/>
                <w:sz w:val="20"/>
                <w:szCs w:val="20"/>
              </w:rPr>
            </w:pPr>
            <w:r>
              <w:rPr>
                <w:rFonts w:ascii="宋体" w:cs="宋体" w:hint="eastAsia"/>
                <w:kern w:val="0"/>
                <w:sz w:val="20"/>
                <w:szCs w:val="20"/>
              </w:rPr>
              <w:t>C</w:t>
            </w:r>
            <w:r w:rsidRPr="0086036C">
              <w:rPr>
                <w:rFonts w:ascii="宋体" w:cs="宋体" w:hint="eastAsia"/>
                <w:kern w:val="0"/>
                <w:sz w:val="20"/>
                <w:szCs w:val="20"/>
              </w:rPr>
              <w:t>(2)</w:t>
            </w:r>
          </w:p>
        </w:tc>
        <w:tc>
          <w:tcPr>
            <w:tcW w:w="708" w:type="dxa"/>
          </w:tcPr>
          <w:p w14:paraId="755D8AE7" w14:textId="77777777" w:rsidR="00724F06" w:rsidRDefault="00724F06">
            <w:r w:rsidRPr="004C1FC9">
              <w:rPr>
                <w:rFonts w:ascii="宋体" w:cs="宋体" w:hint="eastAsia"/>
                <w:kern w:val="0"/>
                <w:sz w:val="20"/>
                <w:szCs w:val="20"/>
              </w:rPr>
              <w:t>否</w:t>
            </w:r>
          </w:p>
        </w:tc>
        <w:tc>
          <w:tcPr>
            <w:tcW w:w="2635" w:type="dxa"/>
          </w:tcPr>
          <w:p w14:paraId="20A6BE53" w14:textId="77777777" w:rsidR="00724F06" w:rsidRPr="0086036C" w:rsidRDefault="00724F06" w:rsidP="00E81D47">
            <w:pPr>
              <w:rPr>
                <w:rFonts w:ascii="宋体" w:cs="宋体"/>
                <w:kern w:val="0"/>
                <w:sz w:val="20"/>
                <w:szCs w:val="20"/>
              </w:rPr>
            </w:pPr>
            <w:r w:rsidRPr="0086036C">
              <w:rPr>
                <w:rFonts w:ascii="宋体" w:cs="宋体" w:hint="eastAsia"/>
                <w:kern w:val="0"/>
                <w:sz w:val="20"/>
                <w:szCs w:val="20"/>
              </w:rPr>
              <w:t>TransType.4=互联网借贷投标</w:t>
            </w:r>
          </w:p>
          <w:p w14:paraId="37E03A1D" w14:textId="77777777" w:rsidR="00724F06" w:rsidRPr="00A560D3" w:rsidRDefault="00724F06" w:rsidP="0086036C">
            <w:pPr>
              <w:autoSpaceDE w:val="0"/>
              <w:autoSpaceDN w:val="0"/>
              <w:adjustRightInd w:val="0"/>
              <w:spacing w:line="267" w:lineRule="exact"/>
              <w:ind w:left="107"/>
              <w:jc w:val="left"/>
              <w:rPr>
                <w:rFonts w:ascii="宋体" w:cs="宋体"/>
                <w:kern w:val="0"/>
                <w:sz w:val="20"/>
                <w:szCs w:val="20"/>
              </w:rPr>
            </w:pPr>
            <w:r w:rsidRPr="00A560D3">
              <w:rPr>
                <w:rFonts w:ascii="宋体" w:cs="宋体" w:hint="eastAsia"/>
                <w:kern w:val="0"/>
                <w:sz w:val="20"/>
                <w:szCs w:val="20"/>
              </w:rPr>
              <w:t>TransType.5=互联网借贷还款</w:t>
            </w:r>
          </w:p>
          <w:p w14:paraId="30223AB6" w14:textId="77777777" w:rsidR="00724F06" w:rsidRPr="00A560D3" w:rsidRDefault="00724F06" w:rsidP="0086036C">
            <w:pPr>
              <w:autoSpaceDE w:val="0"/>
              <w:autoSpaceDN w:val="0"/>
              <w:adjustRightInd w:val="0"/>
              <w:spacing w:line="267" w:lineRule="exact"/>
              <w:ind w:left="107"/>
              <w:jc w:val="left"/>
              <w:rPr>
                <w:rFonts w:ascii="宋体" w:cs="宋体"/>
                <w:kern w:val="0"/>
                <w:sz w:val="20"/>
                <w:szCs w:val="20"/>
              </w:rPr>
            </w:pPr>
            <w:r w:rsidRPr="00A560D3">
              <w:rPr>
                <w:rFonts w:ascii="宋体" w:cs="宋体" w:hint="eastAsia"/>
                <w:kern w:val="0"/>
                <w:sz w:val="20"/>
                <w:szCs w:val="20"/>
              </w:rPr>
              <w:t>TransType.6=账户开立</w:t>
            </w:r>
          </w:p>
          <w:p w14:paraId="2C33193B" w14:textId="77777777" w:rsidR="00724F06" w:rsidRPr="00A560D3" w:rsidRDefault="00724F06" w:rsidP="0086036C">
            <w:pPr>
              <w:autoSpaceDE w:val="0"/>
              <w:autoSpaceDN w:val="0"/>
              <w:adjustRightInd w:val="0"/>
              <w:spacing w:line="267" w:lineRule="exact"/>
              <w:ind w:left="107"/>
              <w:jc w:val="left"/>
              <w:rPr>
                <w:rFonts w:ascii="宋体" w:cs="宋体"/>
                <w:kern w:val="0"/>
                <w:sz w:val="20"/>
                <w:szCs w:val="20"/>
              </w:rPr>
            </w:pPr>
            <w:r w:rsidRPr="00A560D3">
              <w:rPr>
                <w:rFonts w:ascii="宋体" w:cs="宋体" w:hint="eastAsia"/>
                <w:kern w:val="0"/>
                <w:sz w:val="20"/>
                <w:szCs w:val="20"/>
              </w:rPr>
              <w:t>TransType.7=充值</w:t>
            </w:r>
          </w:p>
          <w:p w14:paraId="3F5BC05B" w14:textId="77777777" w:rsidR="00724F06" w:rsidRPr="00A560D3" w:rsidRDefault="00724F06" w:rsidP="0086036C">
            <w:pPr>
              <w:autoSpaceDE w:val="0"/>
              <w:autoSpaceDN w:val="0"/>
              <w:adjustRightInd w:val="0"/>
              <w:spacing w:line="267" w:lineRule="exact"/>
              <w:ind w:left="107"/>
              <w:jc w:val="left"/>
              <w:rPr>
                <w:rFonts w:ascii="宋体" w:cs="宋体"/>
                <w:kern w:val="0"/>
                <w:sz w:val="20"/>
                <w:szCs w:val="20"/>
              </w:rPr>
            </w:pPr>
            <w:r w:rsidRPr="00A560D3">
              <w:rPr>
                <w:rFonts w:ascii="宋体" w:cs="宋体" w:hint="eastAsia"/>
                <w:kern w:val="0"/>
                <w:sz w:val="20"/>
                <w:szCs w:val="20"/>
              </w:rPr>
              <w:t>TransType.8=提现</w:t>
            </w:r>
          </w:p>
          <w:p w14:paraId="3DEF2752" w14:textId="77777777" w:rsidR="00724F06" w:rsidRPr="00A560D3" w:rsidRDefault="00724F06" w:rsidP="0086036C">
            <w:pPr>
              <w:autoSpaceDE w:val="0"/>
              <w:autoSpaceDN w:val="0"/>
              <w:adjustRightInd w:val="0"/>
              <w:spacing w:line="267" w:lineRule="exact"/>
              <w:ind w:left="107"/>
              <w:jc w:val="left"/>
              <w:rPr>
                <w:rFonts w:ascii="宋体" w:cs="宋体"/>
                <w:kern w:val="0"/>
                <w:sz w:val="20"/>
                <w:szCs w:val="20"/>
              </w:rPr>
            </w:pPr>
            <w:r w:rsidRPr="00A560D3">
              <w:rPr>
                <w:rFonts w:ascii="宋体" w:cs="宋体" w:hint="eastAsia"/>
                <w:kern w:val="0"/>
                <w:sz w:val="20"/>
                <w:szCs w:val="20"/>
              </w:rPr>
              <w:t>TransType.9=自动投标授权</w:t>
            </w:r>
          </w:p>
          <w:p w14:paraId="1AC43A7A" w14:textId="77777777" w:rsidR="00724F06" w:rsidRPr="0086036C" w:rsidRDefault="00724F06" w:rsidP="0086036C">
            <w:pPr>
              <w:rPr>
                <w:rFonts w:ascii="宋体" w:cs="宋体"/>
                <w:kern w:val="0"/>
                <w:sz w:val="20"/>
                <w:szCs w:val="20"/>
              </w:rPr>
            </w:pPr>
            <w:r w:rsidRPr="00A560D3">
              <w:rPr>
                <w:rFonts w:ascii="宋体" w:cs="宋体" w:hint="eastAsia"/>
                <w:kern w:val="0"/>
                <w:sz w:val="20"/>
                <w:szCs w:val="20"/>
              </w:rPr>
              <w:t>TransType.10=自动还款授权</w:t>
            </w:r>
          </w:p>
        </w:tc>
      </w:tr>
      <w:tr w:rsidR="00724F06" w14:paraId="535D7567" w14:textId="77777777" w:rsidTr="00E81D47">
        <w:trPr>
          <w:cantSplit/>
          <w:trHeight w:val="145"/>
        </w:trPr>
        <w:tc>
          <w:tcPr>
            <w:tcW w:w="983" w:type="dxa"/>
            <w:vMerge/>
          </w:tcPr>
          <w:p w14:paraId="3724E1B2" w14:textId="77777777" w:rsidR="00724F06" w:rsidRPr="0086036C" w:rsidRDefault="00724F06" w:rsidP="00E81D47">
            <w:pPr>
              <w:rPr>
                <w:rFonts w:ascii="宋体" w:cs="宋体"/>
                <w:kern w:val="0"/>
                <w:sz w:val="20"/>
                <w:szCs w:val="20"/>
              </w:rPr>
            </w:pPr>
          </w:p>
        </w:tc>
        <w:tc>
          <w:tcPr>
            <w:tcW w:w="2094" w:type="dxa"/>
          </w:tcPr>
          <w:p w14:paraId="1CF34634" w14:textId="77777777" w:rsidR="00724F06" w:rsidRPr="0086036C" w:rsidRDefault="00724F06" w:rsidP="00E81D47">
            <w:pPr>
              <w:rPr>
                <w:rFonts w:ascii="宋体" w:cs="宋体"/>
                <w:kern w:val="0"/>
                <w:sz w:val="20"/>
                <w:szCs w:val="20"/>
              </w:rPr>
            </w:pPr>
            <w:r w:rsidRPr="0086036C">
              <w:rPr>
                <w:rFonts w:ascii="宋体" w:cs="宋体"/>
                <w:kern w:val="0"/>
                <w:sz w:val="20"/>
                <w:szCs w:val="20"/>
              </w:rPr>
              <w:t xml:space="preserve">DFFLAG </w:t>
            </w:r>
          </w:p>
        </w:tc>
        <w:tc>
          <w:tcPr>
            <w:tcW w:w="1709" w:type="dxa"/>
          </w:tcPr>
          <w:p w14:paraId="3BD8F8E1" w14:textId="77777777" w:rsidR="00724F06" w:rsidRPr="0086036C" w:rsidRDefault="00724F06" w:rsidP="00E81D47">
            <w:pPr>
              <w:rPr>
                <w:rFonts w:ascii="宋体" w:cs="宋体"/>
                <w:kern w:val="0"/>
                <w:sz w:val="20"/>
                <w:szCs w:val="20"/>
              </w:rPr>
            </w:pPr>
            <w:r w:rsidRPr="0086036C">
              <w:rPr>
                <w:rFonts w:ascii="宋体" w:cs="宋体" w:hint="eastAsia"/>
                <w:kern w:val="0"/>
                <w:sz w:val="20"/>
                <w:szCs w:val="20"/>
              </w:rPr>
              <w:t>还款类型</w:t>
            </w:r>
          </w:p>
        </w:tc>
        <w:tc>
          <w:tcPr>
            <w:tcW w:w="851" w:type="dxa"/>
          </w:tcPr>
          <w:p w14:paraId="0DD0AE3A" w14:textId="77777777" w:rsidR="00724F06" w:rsidRPr="00A560D3" w:rsidRDefault="00724F06" w:rsidP="00E81D47">
            <w:pPr>
              <w:autoSpaceDE w:val="0"/>
              <w:autoSpaceDN w:val="0"/>
              <w:adjustRightInd w:val="0"/>
              <w:spacing w:line="267" w:lineRule="exact"/>
              <w:ind w:left="107"/>
              <w:jc w:val="left"/>
              <w:rPr>
                <w:rFonts w:ascii="宋体" w:cs="宋体"/>
                <w:kern w:val="0"/>
                <w:sz w:val="20"/>
                <w:szCs w:val="20"/>
              </w:rPr>
            </w:pPr>
            <w:r>
              <w:rPr>
                <w:rFonts w:ascii="宋体" w:cs="宋体" w:hint="eastAsia"/>
                <w:kern w:val="0"/>
                <w:sz w:val="20"/>
                <w:szCs w:val="20"/>
              </w:rPr>
              <w:t>C</w:t>
            </w:r>
            <w:r w:rsidRPr="00A560D3">
              <w:rPr>
                <w:rFonts w:ascii="宋体" w:cs="宋体" w:hint="eastAsia"/>
                <w:kern w:val="0"/>
                <w:sz w:val="20"/>
                <w:szCs w:val="20"/>
              </w:rPr>
              <w:t>(1)</w:t>
            </w:r>
          </w:p>
        </w:tc>
        <w:tc>
          <w:tcPr>
            <w:tcW w:w="708" w:type="dxa"/>
          </w:tcPr>
          <w:p w14:paraId="19B89C6C" w14:textId="77777777" w:rsidR="00724F06" w:rsidRDefault="00724F06">
            <w:r w:rsidRPr="004C1FC9">
              <w:rPr>
                <w:rFonts w:ascii="宋体" w:cs="宋体" w:hint="eastAsia"/>
                <w:kern w:val="0"/>
                <w:sz w:val="20"/>
                <w:szCs w:val="20"/>
              </w:rPr>
              <w:t>否</w:t>
            </w:r>
          </w:p>
        </w:tc>
        <w:tc>
          <w:tcPr>
            <w:tcW w:w="2635" w:type="dxa"/>
          </w:tcPr>
          <w:p w14:paraId="5A559B4C" w14:textId="77777777" w:rsidR="00724F06" w:rsidRPr="00A560D3" w:rsidRDefault="00724F06" w:rsidP="00E81D47">
            <w:pPr>
              <w:autoSpaceDE w:val="0"/>
              <w:autoSpaceDN w:val="0"/>
              <w:adjustRightInd w:val="0"/>
              <w:spacing w:line="267" w:lineRule="exact"/>
              <w:ind w:left="107"/>
              <w:jc w:val="left"/>
              <w:rPr>
                <w:rFonts w:ascii="宋体" w:cs="宋体"/>
                <w:kern w:val="0"/>
                <w:sz w:val="20"/>
                <w:szCs w:val="20"/>
              </w:rPr>
            </w:pPr>
            <w:r w:rsidRPr="00A560D3">
              <w:rPr>
                <w:rFonts w:ascii="宋体" w:cs="宋体" w:hint="eastAsia"/>
                <w:kern w:val="0"/>
                <w:sz w:val="20"/>
                <w:szCs w:val="20"/>
              </w:rPr>
              <w:t>1=正常还款</w:t>
            </w:r>
          </w:p>
          <w:p w14:paraId="21339811" w14:textId="77777777" w:rsidR="00724F06" w:rsidRPr="00A560D3" w:rsidRDefault="00724F06" w:rsidP="00E81D47">
            <w:pPr>
              <w:autoSpaceDE w:val="0"/>
              <w:autoSpaceDN w:val="0"/>
              <w:adjustRightInd w:val="0"/>
              <w:spacing w:line="267" w:lineRule="exact"/>
              <w:ind w:left="107"/>
              <w:jc w:val="left"/>
              <w:rPr>
                <w:rFonts w:ascii="宋体" w:cs="宋体"/>
                <w:kern w:val="0"/>
                <w:sz w:val="20"/>
                <w:szCs w:val="20"/>
              </w:rPr>
            </w:pPr>
            <w:r w:rsidRPr="00A560D3">
              <w:rPr>
                <w:rFonts w:ascii="宋体" w:cs="宋体" w:hint="eastAsia"/>
                <w:kern w:val="0"/>
                <w:sz w:val="20"/>
                <w:szCs w:val="20"/>
              </w:rPr>
              <w:t>2=垫付后，借款人还款</w:t>
            </w:r>
          </w:p>
        </w:tc>
      </w:tr>
      <w:tr w:rsidR="00724F06" w14:paraId="4F31437C" w14:textId="77777777" w:rsidTr="00E81D47">
        <w:trPr>
          <w:cantSplit/>
          <w:trHeight w:val="145"/>
        </w:trPr>
        <w:tc>
          <w:tcPr>
            <w:tcW w:w="983" w:type="dxa"/>
            <w:vMerge/>
          </w:tcPr>
          <w:p w14:paraId="436DD738" w14:textId="77777777" w:rsidR="00724F06" w:rsidRPr="0086036C" w:rsidRDefault="00724F06" w:rsidP="00E81D47">
            <w:pPr>
              <w:rPr>
                <w:rFonts w:ascii="宋体" w:cs="宋体"/>
                <w:kern w:val="0"/>
                <w:sz w:val="20"/>
                <w:szCs w:val="20"/>
              </w:rPr>
            </w:pPr>
          </w:p>
        </w:tc>
        <w:tc>
          <w:tcPr>
            <w:tcW w:w="2094" w:type="dxa"/>
          </w:tcPr>
          <w:p w14:paraId="67E66146" w14:textId="77777777" w:rsidR="00724F06" w:rsidRPr="0086036C" w:rsidRDefault="00724F06" w:rsidP="00E81D47">
            <w:pPr>
              <w:rPr>
                <w:rFonts w:ascii="宋体" w:cs="宋体"/>
                <w:kern w:val="0"/>
                <w:sz w:val="20"/>
                <w:szCs w:val="20"/>
              </w:rPr>
            </w:pPr>
            <w:r w:rsidRPr="0086036C">
              <w:rPr>
                <w:rFonts w:ascii="宋体" w:cs="宋体"/>
                <w:kern w:val="0"/>
                <w:sz w:val="20"/>
                <w:szCs w:val="20"/>
              </w:rPr>
              <w:t>OLDREQSEQNO</w:t>
            </w:r>
          </w:p>
        </w:tc>
        <w:tc>
          <w:tcPr>
            <w:tcW w:w="1709" w:type="dxa"/>
          </w:tcPr>
          <w:p w14:paraId="0C2EA3C8" w14:textId="77777777" w:rsidR="00724F06" w:rsidRPr="0086036C" w:rsidRDefault="00724F06" w:rsidP="00E81D47">
            <w:pPr>
              <w:rPr>
                <w:rFonts w:ascii="宋体" w:cs="宋体"/>
                <w:kern w:val="0"/>
                <w:sz w:val="20"/>
                <w:szCs w:val="20"/>
              </w:rPr>
            </w:pPr>
            <w:r w:rsidRPr="0086036C">
              <w:rPr>
                <w:rFonts w:ascii="宋体" w:cs="宋体" w:hint="eastAsia"/>
                <w:kern w:val="0"/>
                <w:sz w:val="20"/>
                <w:szCs w:val="20"/>
              </w:rPr>
              <w:t>原垫付请求流水号</w:t>
            </w:r>
          </w:p>
        </w:tc>
        <w:tc>
          <w:tcPr>
            <w:tcW w:w="851" w:type="dxa"/>
          </w:tcPr>
          <w:p w14:paraId="744DF1F7" w14:textId="77777777" w:rsidR="00724F06" w:rsidRPr="0086036C" w:rsidRDefault="00724F06" w:rsidP="0010473C">
            <w:pPr>
              <w:rPr>
                <w:rFonts w:ascii="宋体" w:cs="宋体"/>
                <w:kern w:val="0"/>
                <w:sz w:val="20"/>
                <w:szCs w:val="20"/>
              </w:rPr>
            </w:pPr>
            <w:r>
              <w:rPr>
                <w:rFonts w:ascii="宋体" w:cs="宋体" w:hint="eastAsia"/>
                <w:kern w:val="0"/>
                <w:sz w:val="20"/>
                <w:szCs w:val="20"/>
              </w:rPr>
              <w:t>C</w:t>
            </w:r>
            <w:r w:rsidRPr="0086036C">
              <w:rPr>
                <w:rFonts w:ascii="宋体" w:cs="宋体" w:hint="eastAsia"/>
                <w:kern w:val="0"/>
                <w:sz w:val="20"/>
                <w:szCs w:val="20"/>
              </w:rPr>
              <w:t>（</w:t>
            </w:r>
            <w:del w:id="4990" w:author="wincol" w:date="2016-06-12T19:05:00Z">
              <w:r w:rsidRPr="0086036C" w:rsidDel="0010473C">
                <w:rPr>
                  <w:rFonts w:ascii="宋体" w:cs="宋体" w:hint="eastAsia"/>
                  <w:kern w:val="0"/>
                  <w:sz w:val="20"/>
                  <w:szCs w:val="20"/>
                </w:rPr>
                <w:delText>32</w:delText>
              </w:r>
            </w:del>
            <w:ins w:id="4991" w:author="wincol" w:date="2016-06-12T19:05:00Z">
              <w:r w:rsidR="0010473C">
                <w:rPr>
                  <w:rFonts w:ascii="宋体" w:cs="宋体" w:hint="eastAsia"/>
                  <w:kern w:val="0"/>
                  <w:sz w:val="20"/>
                  <w:szCs w:val="20"/>
                </w:rPr>
                <w:t>28</w:t>
              </w:r>
            </w:ins>
            <w:r w:rsidRPr="0086036C">
              <w:rPr>
                <w:rFonts w:ascii="宋体" w:cs="宋体" w:hint="eastAsia"/>
                <w:kern w:val="0"/>
                <w:sz w:val="20"/>
                <w:szCs w:val="20"/>
              </w:rPr>
              <w:t>）</w:t>
            </w:r>
          </w:p>
        </w:tc>
        <w:tc>
          <w:tcPr>
            <w:tcW w:w="708" w:type="dxa"/>
          </w:tcPr>
          <w:p w14:paraId="6D48876A" w14:textId="77777777" w:rsidR="00724F06" w:rsidRPr="0086036C" w:rsidRDefault="00724F06" w:rsidP="00E81D47">
            <w:pPr>
              <w:rPr>
                <w:rFonts w:ascii="宋体" w:cs="宋体"/>
                <w:kern w:val="0"/>
                <w:sz w:val="20"/>
                <w:szCs w:val="20"/>
              </w:rPr>
            </w:pPr>
            <w:r>
              <w:rPr>
                <w:rFonts w:ascii="宋体" w:cs="宋体" w:hint="eastAsia"/>
                <w:kern w:val="0"/>
                <w:sz w:val="20"/>
                <w:szCs w:val="20"/>
              </w:rPr>
              <w:t>是</w:t>
            </w:r>
          </w:p>
        </w:tc>
        <w:tc>
          <w:tcPr>
            <w:tcW w:w="2635" w:type="dxa"/>
          </w:tcPr>
          <w:p w14:paraId="127FE2EC" w14:textId="77777777" w:rsidR="00724F06" w:rsidRPr="0086036C" w:rsidRDefault="00724F06" w:rsidP="00E81D47">
            <w:pPr>
              <w:rPr>
                <w:rFonts w:ascii="宋体" w:cs="宋体"/>
                <w:kern w:val="0"/>
                <w:sz w:val="20"/>
                <w:szCs w:val="20"/>
              </w:rPr>
            </w:pPr>
            <w:r w:rsidRPr="0086036C">
              <w:rPr>
                <w:rFonts w:ascii="宋体" w:cs="宋体" w:hint="eastAsia"/>
                <w:kern w:val="0"/>
                <w:sz w:val="20"/>
                <w:szCs w:val="20"/>
              </w:rPr>
              <w:t>垫付还款时必需</w:t>
            </w:r>
          </w:p>
        </w:tc>
      </w:tr>
      <w:tr w:rsidR="00724F06" w14:paraId="46253DFF" w14:textId="77777777" w:rsidTr="00E81D47">
        <w:trPr>
          <w:cantSplit/>
          <w:trHeight w:val="145"/>
        </w:trPr>
        <w:tc>
          <w:tcPr>
            <w:tcW w:w="983" w:type="dxa"/>
            <w:vMerge/>
          </w:tcPr>
          <w:p w14:paraId="2FF6DE64" w14:textId="77777777" w:rsidR="00724F06" w:rsidRPr="0086036C" w:rsidRDefault="00724F06" w:rsidP="00E81D47">
            <w:pPr>
              <w:rPr>
                <w:rFonts w:ascii="宋体" w:cs="宋体"/>
                <w:kern w:val="0"/>
                <w:sz w:val="20"/>
                <w:szCs w:val="20"/>
              </w:rPr>
            </w:pPr>
          </w:p>
        </w:tc>
        <w:tc>
          <w:tcPr>
            <w:tcW w:w="2094" w:type="dxa"/>
          </w:tcPr>
          <w:p w14:paraId="2CBE5CD9" w14:textId="77777777" w:rsidR="00724F06" w:rsidRPr="0086036C" w:rsidRDefault="00724F06" w:rsidP="00E81D47">
            <w:pPr>
              <w:rPr>
                <w:rFonts w:ascii="宋体" w:cs="宋体"/>
                <w:kern w:val="0"/>
                <w:sz w:val="20"/>
                <w:szCs w:val="20"/>
              </w:rPr>
            </w:pPr>
            <w:del w:id="4992" w:author="wincol" w:date="2016-04-18T15:45:00Z">
              <w:r w:rsidRPr="0086036C" w:rsidDel="009B0CDF">
                <w:rPr>
                  <w:rFonts w:ascii="宋体" w:cs="宋体"/>
                  <w:kern w:val="0"/>
                  <w:sz w:val="20"/>
                  <w:szCs w:val="20"/>
                </w:rPr>
                <w:delText>TRANSTM</w:delText>
              </w:r>
            </w:del>
          </w:p>
        </w:tc>
        <w:tc>
          <w:tcPr>
            <w:tcW w:w="1709" w:type="dxa"/>
          </w:tcPr>
          <w:p w14:paraId="1DFCC55B" w14:textId="77777777" w:rsidR="00724F06" w:rsidRPr="0086036C" w:rsidRDefault="00724F06" w:rsidP="00E81D47">
            <w:pPr>
              <w:rPr>
                <w:rFonts w:ascii="宋体" w:cs="宋体"/>
                <w:kern w:val="0"/>
                <w:sz w:val="20"/>
                <w:szCs w:val="20"/>
              </w:rPr>
            </w:pPr>
            <w:del w:id="4993" w:author="wincol" w:date="2016-04-18T15:45:00Z">
              <w:r w:rsidRPr="0086036C" w:rsidDel="009B0CDF">
                <w:rPr>
                  <w:rFonts w:ascii="宋体" w:cs="宋体" w:hint="eastAsia"/>
                  <w:kern w:val="0"/>
                  <w:sz w:val="20"/>
                  <w:szCs w:val="20"/>
                </w:rPr>
                <w:delText>交易时间</w:delText>
              </w:r>
            </w:del>
          </w:p>
        </w:tc>
        <w:tc>
          <w:tcPr>
            <w:tcW w:w="851" w:type="dxa"/>
          </w:tcPr>
          <w:p w14:paraId="052BE358" w14:textId="77777777" w:rsidR="00724F06" w:rsidRPr="0086036C" w:rsidRDefault="00724F06" w:rsidP="00E81D47">
            <w:pPr>
              <w:rPr>
                <w:rFonts w:ascii="宋体" w:cs="宋体"/>
                <w:kern w:val="0"/>
                <w:sz w:val="20"/>
                <w:szCs w:val="20"/>
              </w:rPr>
            </w:pPr>
            <w:del w:id="4994" w:author="wincol" w:date="2016-04-18T15:45:00Z">
              <w:r w:rsidDel="009B0CDF">
                <w:rPr>
                  <w:rFonts w:ascii="宋体" w:cs="宋体"/>
                  <w:kern w:val="0"/>
                  <w:sz w:val="20"/>
                  <w:szCs w:val="20"/>
                </w:rPr>
                <w:delText>C</w:delText>
              </w:r>
              <w:r w:rsidRPr="0086036C" w:rsidDel="009B0CDF">
                <w:rPr>
                  <w:rFonts w:ascii="宋体" w:cs="宋体"/>
                  <w:kern w:val="0"/>
                  <w:sz w:val="20"/>
                  <w:szCs w:val="20"/>
                </w:rPr>
                <w:delText>(6)</w:delText>
              </w:r>
            </w:del>
          </w:p>
        </w:tc>
        <w:tc>
          <w:tcPr>
            <w:tcW w:w="708" w:type="dxa"/>
          </w:tcPr>
          <w:p w14:paraId="7FBD4BAE" w14:textId="77777777" w:rsidR="00724F06" w:rsidRDefault="00724F06">
            <w:del w:id="4995" w:author="wincol" w:date="2016-04-18T15:45:00Z">
              <w:r w:rsidRPr="0049191B" w:rsidDel="009B0CDF">
                <w:rPr>
                  <w:rFonts w:ascii="宋体" w:cs="宋体" w:hint="eastAsia"/>
                  <w:kern w:val="0"/>
                  <w:sz w:val="20"/>
                  <w:szCs w:val="20"/>
                </w:rPr>
                <w:delText>否</w:delText>
              </w:r>
            </w:del>
          </w:p>
        </w:tc>
        <w:tc>
          <w:tcPr>
            <w:tcW w:w="2635" w:type="dxa"/>
          </w:tcPr>
          <w:p w14:paraId="1C0D5291" w14:textId="77777777" w:rsidR="00724F06" w:rsidRPr="0086036C" w:rsidRDefault="00724F06" w:rsidP="00E81D47">
            <w:pPr>
              <w:rPr>
                <w:rFonts w:ascii="宋体" w:cs="宋体"/>
                <w:kern w:val="0"/>
                <w:sz w:val="20"/>
                <w:szCs w:val="20"/>
              </w:rPr>
            </w:pPr>
            <w:del w:id="4996" w:author="wincol" w:date="2016-04-18T15:45:00Z">
              <w:r w:rsidRPr="0086036C" w:rsidDel="009B0CDF">
                <w:rPr>
                  <w:rFonts w:ascii="宋体" w:cs="宋体"/>
                  <w:kern w:val="0"/>
                  <w:sz w:val="20"/>
                  <w:szCs w:val="20"/>
                </w:rPr>
                <w:delText>HHMMSS</w:delText>
              </w:r>
            </w:del>
          </w:p>
        </w:tc>
      </w:tr>
      <w:tr w:rsidR="00724F06" w14:paraId="4898819B" w14:textId="77777777" w:rsidTr="00E81D47">
        <w:trPr>
          <w:cantSplit/>
          <w:trHeight w:val="145"/>
        </w:trPr>
        <w:tc>
          <w:tcPr>
            <w:tcW w:w="983" w:type="dxa"/>
            <w:vMerge/>
          </w:tcPr>
          <w:p w14:paraId="1DC837C1" w14:textId="77777777" w:rsidR="00724F06" w:rsidRPr="0086036C" w:rsidRDefault="00724F06" w:rsidP="00E81D47">
            <w:pPr>
              <w:rPr>
                <w:rFonts w:ascii="宋体" w:cs="宋体"/>
                <w:kern w:val="0"/>
                <w:sz w:val="20"/>
                <w:szCs w:val="20"/>
              </w:rPr>
            </w:pPr>
          </w:p>
        </w:tc>
        <w:tc>
          <w:tcPr>
            <w:tcW w:w="2094" w:type="dxa"/>
          </w:tcPr>
          <w:p w14:paraId="250FB1F8" w14:textId="77777777" w:rsidR="00724F06" w:rsidRPr="0086036C" w:rsidRDefault="00724F06" w:rsidP="00E81D47">
            <w:pPr>
              <w:rPr>
                <w:rFonts w:ascii="宋体" w:cs="宋体"/>
                <w:kern w:val="0"/>
                <w:sz w:val="20"/>
                <w:szCs w:val="20"/>
              </w:rPr>
            </w:pPr>
            <w:r w:rsidRPr="0086036C">
              <w:rPr>
                <w:rFonts w:ascii="宋体" w:cs="宋体"/>
                <w:kern w:val="0"/>
                <w:sz w:val="20"/>
                <w:szCs w:val="20"/>
              </w:rPr>
              <w:t>LOANNO</w:t>
            </w:r>
          </w:p>
        </w:tc>
        <w:tc>
          <w:tcPr>
            <w:tcW w:w="1709" w:type="dxa"/>
          </w:tcPr>
          <w:p w14:paraId="662B3C2D" w14:textId="77777777" w:rsidR="00724F06" w:rsidRPr="0086036C" w:rsidRDefault="00724F06" w:rsidP="00E81D47">
            <w:pPr>
              <w:rPr>
                <w:rFonts w:ascii="宋体" w:cs="宋体"/>
                <w:kern w:val="0"/>
                <w:sz w:val="20"/>
                <w:szCs w:val="20"/>
              </w:rPr>
            </w:pPr>
            <w:r w:rsidRPr="0086036C">
              <w:rPr>
                <w:rFonts w:ascii="宋体" w:cs="宋体" w:hint="eastAsia"/>
                <w:kern w:val="0"/>
                <w:sz w:val="20"/>
                <w:szCs w:val="20"/>
              </w:rPr>
              <w:t>借款编号</w:t>
            </w:r>
          </w:p>
        </w:tc>
        <w:tc>
          <w:tcPr>
            <w:tcW w:w="851" w:type="dxa"/>
          </w:tcPr>
          <w:p w14:paraId="23B07652" w14:textId="77777777" w:rsidR="00724F06" w:rsidRPr="0086036C" w:rsidRDefault="00724F06" w:rsidP="00E81D47">
            <w:pPr>
              <w:rPr>
                <w:rFonts w:ascii="宋体" w:cs="宋体"/>
                <w:kern w:val="0"/>
                <w:sz w:val="20"/>
                <w:szCs w:val="20"/>
              </w:rPr>
            </w:pPr>
            <w:r>
              <w:rPr>
                <w:rFonts w:ascii="宋体" w:cs="宋体"/>
                <w:kern w:val="0"/>
                <w:sz w:val="20"/>
                <w:szCs w:val="20"/>
              </w:rPr>
              <w:t>C</w:t>
            </w:r>
            <w:r w:rsidRPr="0086036C">
              <w:rPr>
                <w:rFonts w:ascii="宋体" w:cs="宋体"/>
                <w:kern w:val="0"/>
                <w:sz w:val="20"/>
                <w:szCs w:val="20"/>
              </w:rPr>
              <w:t xml:space="preserve"> (64)</w:t>
            </w:r>
          </w:p>
        </w:tc>
        <w:tc>
          <w:tcPr>
            <w:tcW w:w="708" w:type="dxa"/>
          </w:tcPr>
          <w:p w14:paraId="43B7F7D0" w14:textId="77777777" w:rsidR="00724F06" w:rsidRDefault="00724F06">
            <w:r w:rsidRPr="0049191B">
              <w:rPr>
                <w:rFonts w:ascii="宋体" w:cs="宋体" w:hint="eastAsia"/>
                <w:kern w:val="0"/>
                <w:sz w:val="20"/>
                <w:szCs w:val="20"/>
              </w:rPr>
              <w:t>否</w:t>
            </w:r>
          </w:p>
        </w:tc>
        <w:tc>
          <w:tcPr>
            <w:tcW w:w="2635" w:type="dxa"/>
          </w:tcPr>
          <w:p w14:paraId="03AAC01B" w14:textId="77777777" w:rsidR="00724F06" w:rsidRPr="0086036C" w:rsidRDefault="00724F06" w:rsidP="00E81D47">
            <w:pPr>
              <w:rPr>
                <w:rFonts w:ascii="宋体" w:cs="宋体"/>
                <w:kern w:val="0"/>
                <w:sz w:val="20"/>
                <w:szCs w:val="20"/>
              </w:rPr>
            </w:pPr>
          </w:p>
        </w:tc>
      </w:tr>
      <w:tr w:rsidR="00724F06" w14:paraId="4A22F5E1" w14:textId="77777777" w:rsidTr="00E81D47">
        <w:trPr>
          <w:cantSplit/>
          <w:trHeight w:val="145"/>
        </w:trPr>
        <w:tc>
          <w:tcPr>
            <w:tcW w:w="983" w:type="dxa"/>
            <w:vMerge/>
          </w:tcPr>
          <w:p w14:paraId="1DB1012F" w14:textId="77777777" w:rsidR="00724F06" w:rsidRPr="0086036C" w:rsidRDefault="00724F06" w:rsidP="00E81D47">
            <w:pPr>
              <w:rPr>
                <w:rFonts w:ascii="宋体" w:cs="宋体"/>
                <w:kern w:val="0"/>
                <w:sz w:val="20"/>
                <w:szCs w:val="20"/>
              </w:rPr>
            </w:pPr>
          </w:p>
        </w:tc>
        <w:tc>
          <w:tcPr>
            <w:tcW w:w="2094" w:type="dxa"/>
          </w:tcPr>
          <w:p w14:paraId="2A8734CD" w14:textId="77777777" w:rsidR="00724F06" w:rsidRPr="0086036C" w:rsidRDefault="00724F06" w:rsidP="00E81D47">
            <w:pPr>
              <w:rPr>
                <w:rFonts w:ascii="宋体" w:cs="宋体"/>
                <w:kern w:val="0"/>
                <w:sz w:val="20"/>
                <w:szCs w:val="20"/>
              </w:rPr>
            </w:pPr>
            <w:r w:rsidRPr="0086036C">
              <w:rPr>
                <w:rFonts w:ascii="宋体" w:cs="宋体"/>
                <w:kern w:val="0"/>
                <w:sz w:val="20"/>
                <w:szCs w:val="20"/>
              </w:rPr>
              <w:t>BWACNAME</w:t>
            </w:r>
          </w:p>
        </w:tc>
        <w:tc>
          <w:tcPr>
            <w:tcW w:w="1709" w:type="dxa"/>
          </w:tcPr>
          <w:p w14:paraId="20017650" w14:textId="77777777" w:rsidR="00724F06" w:rsidRPr="0086036C" w:rsidRDefault="00724F06" w:rsidP="00E81D47">
            <w:pPr>
              <w:rPr>
                <w:rFonts w:ascii="宋体" w:cs="宋体"/>
                <w:kern w:val="0"/>
                <w:sz w:val="20"/>
                <w:szCs w:val="20"/>
              </w:rPr>
            </w:pPr>
            <w:r w:rsidRPr="0086036C">
              <w:rPr>
                <w:rFonts w:ascii="宋体" w:cs="宋体" w:hint="eastAsia"/>
                <w:kern w:val="0"/>
                <w:sz w:val="20"/>
                <w:szCs w:val="20"/>
              </w:rPr>
              <w:t>还款账号</w:t>
            </w:r>
            <w:ins w:id="4997" w:author="wincol" w:date="2016-03-30T15:03:00Z">
              <w:r w:rsidR="00F07E2E" w:rsidRPr="0086036C">
                <w:rPr>
                  <w:rFonts w:ascii="宋体" w:cs="宋体" w:hint="eastAsia"/>
                  <w:kern w:val="0"/>
                  <w:sz w:val="20"/>
                  <w:szCs w:val="20"/>
                </w:rPr>
                <w:t>户名</w:t>
              </w:r>
            </w:ins>
          </w:p>
        </w:tc>
        <w:tc>
          <w:tcPr>
            <w:tcW w:w="851" w:type="dxa"/>
          </w:tcPr>
          <w:p w14:paraId="7324ACBB" w14:textId="77777777" w:rsidR="00724F06" w:rsidRPr="0086036C" w:rsidRDefault="00724F06" w:rsidP="00E81D47">
            <w:pPr>
              <w:rPr>
                <w:rFonts w:ascii="宋体" w:cs="宋体"/>
                <w:kern w:val="0"/>
                <w:sz w:val="20"/>
                <w:szCs w:val="20"/>
              </w:rPr>
            </w:pPr>
            <w:r>
              <w:rPr>
                <w:rFonts w:ascii="宋体" w:cs="宋体"/>
                <w:kern w:val="0"/>
                <w:sz w:val="20"/>
                <w:szCs w:val="20"/>
              </w:rPr>
              <w:t>C</w:t>
            </w:r>
            <w:r w:rsidRPr="0086036C">
              <w:rPr>
                <w:rFonts w:ascii="宋体" w:cs="宋体"/>
                <w:kern w:val="0"/>
                <w:sz w:val="20"/>
                <w:szCs w:val="20"/>
              </w:rPr>
              <w:t>(128)</w:t>
            </w:r>
          </w:p>
        </w:tc>
        <w:tc>
          <w:tcPr>
            <w:tcW w:w="708" w:type="dxa"/>
          </w:tcPr>
          <w:p w14:paraId="610381AF" w14:textId="77777777" w:rsidR="00724F06" w:rsidRDefault="00724F06">
            <w:r w:rsidRPr="0049191B">
              <w:rPr>
                <w:rFonts w:ascii="宋体" w:cs="宋体" w:hint="eastAsia"/>
                <w:kern w:val="0"/>
                <w:sz w:val="20"/>
                <w:szCs w:val="20"/>
              </w:rPr>
              <w:t>否</w:t>
            </w:r>
          </w:p>
        </w:tc>
        <w:tc>
          <w:tcPr>
            <w:tcW w:w="2635" w:type="dxa"/>
          </w:tcPr>
          <w:p w14:paraId="5E930B3C" w14:textId="77777777" w:rsidR="00724F06" w:rsidRPr="0086036C" w:rsidRDefault="00724F06" w:rsidP="00E81D47">
            <w:pPr>
              <w:rPr>
                <w:rFonts w:ascii="宋体" w:cs="宋体"/>
                <w:kern w:val="0"/>
                <w:sz w:val="20"/>
                <w:szCs w:val="20"/>
              </w:rPr>
            </w:pPr>
          </w:p>
        </w:tc>
      </w:tr>
      <w:tr w:rsidR="00724F06" w14:paraId="6010C2B6" w14:textId="77777777" w:rsidTr="00E81D47">
        <w:trPr>
          <w:cantSplit/>
          <w:trHeight w:val="145"/>
        </w:trPr>
        <w:tc>
          <w:tcPr>
            <w:tcW w:w="983" w:type="dxa"/>
            <w:vMerge/>
          </w:tcPr>
          <w:p w14:paraId="3A3FA6F5" w14:textId="77777777" w:rsidR="00724F06" w:rsidRPr="0086036C" w:rsidRDefault="00724F06" w:rsidP="00E81D47">
            <w:pPr>
              <w:rPr>
                <w:rFonts w:ascii="宋体" w:cs="宋体"/>
                <w:kern w:val="0"/>
                <w:sz w:val="20"/>
                <w:szCs w:val="20"/>
              </w:rPr>
            </w:pPr>
          </w:p>
        </w:tc>
        <w:tc>
          <w:tcPr>
            <w:tcW w:w="2094" w:type="dxa"/>
          </w:tcPr>
          <w:p w14:paraId="36F4E643" w14:textId="77777777" w:rsidR="00724F06" w:rsidRPr="0086036C" w:rsidRDefault="00724F06" w:rsidP="00E81D47">
            <w:pPr>
              <w:rPr>
                <w:rFonts w:ascii="宋体" w:cs="宋体"/>
                <w:kern w:val="0"/>
                <w:sz w:val="20"/>
                <w:szCs w:val="20"/>
              </w:rPr>
            </w:pPr>
            <w:r w:rsidRPr="0086036C">
              <w:rPr>
                <w:rFonts w:ascii="宋体" w:cs="宋体"/>
                <w:kern w:val="0"/>
                <w:sz w:val="20"/>
                <w:szCs w:val="20"/>
              </w:rPr>
              <w:t>BWACNO</w:t>
            </w:r>
          </w:p>
        </w:tc>
        <w:tc>
          <w:tcPr>
            <w:tcW w:w="1709" w:type="dxa"/>
          </w:tcPr>
          <w:p w14:paraId="6C326956" w14:textId="77777777" w:rsidR="00724F06" w:rsidRPr="0086036C" w:rsidRDefault="00724F06" w:rsidP="00F07E2E">
            <w:pPr>
              <w:rPr>
                <w:rFonts w:ascii="宋体" w:cs="宋体"/>
                <w:kern w:val="0"/>
                <w:sz w:val="20"/>
                <w:szCs w:val="20"/>
              </w:rPr>
            </w:pPr>
            <w:r w:rsidRPr="0086036C">
              <w:rPr>
                <w:rFonts w:ascii="宋体" w:cs="宋体" w:hint="eastAsia"/>
                <w:kern w:val="0"/>
                <w:sz w:val="20"/>
                <w:szCs w:val="20"/>
              </w:rPr>
              <w:t>还款账号</w:t>
            </w:r>
          </w:p>
        </w:tc>
        <w:tc>
          <w:tcPr>
            <w:tcW w:w="851" w:type="dxa"/>
          </w:tcPr>
          <w:p w14:paraId="64FFEFA4" w14:textId="77777777" w:rsidR="00724F06" w:rsidRPr="0086036C" w:rsidRDefault="00724F06" w:rsidP="00E81D47">
            <w:pPr>
              <w:rPr>
                <w:rFonts w:ascii="宋体" w:cs="宋体"/>
                <w:kern w:val="0"/>
                <w:sz w:val="20"/>
                <w:szCs w:val="20"/>
              </w:rPr>
            </w:pPr>
            <w:r>
              <w:rPr>
                <w:rFonts w:ascii="宋体" w:cs="宋体"/>
                <w:kern w:val="0"/>
                <w:sz w:val="20"/>
                <w:szCs w:val="20"/>
              </w:rPr>
              <w:t>C</w:t>
            </w:r>
            <w:r w:rsidRPr="0086036C">
              <w:rPr>
                <w:rFonts w:ascii="宋体" w:cs="宋体"/>
                <w:kern w:val="0"/>
                <w:sz w:val="20"/>
                <w:szCs w:val="20"/>
              </w:rPr>
              <w:t>(32)</w:t>
            </w:r>
          </w:p>
        </w:tc>
        <w:tc>
          <w:tcPr>
            <w:tcW w:w="708" w:type="dxa"/>
          </w:tcPr>
          <w:p w14:paraId="499959E4" w14:textId="77777777" w:rsidR="00724F06" w:rsidRDefault="00724F06">
            <w:r w:rsidRPr="0049191B">
              <w:rPr>
                <w:rFonts w:ascii="宋体" w:cs="宋体" w:hint="eastAsia"/>
                <w:kern w:val="0"/>
                <w:sz w:val="20"/>
                <w:szCs w:val="20"/>
              </w:rPr>
              <w:t>否</w:t>
            </w:r>
          </w:p>
        </w:tc>
        <w:tc>
          <w:tcPr>
            <w:tcW w:w="2635" w:type="dxa"/>
          </w:tcPr>
          <w:p w14:paraId="1B1A6E93" w14:textId="77777777" w:rsidR="00724F06" w:rsidRPr="0086036C" w:rsidRDefault="00724F06" w:rsidP="00E81D47">
            <w:pPr>
              <w:rPr>
                <w:rFonts w:ascii="宋体" w:cs="宋体"/>
                <w:kern w:val="0"/>
                <w:sz w:val="20"/>
                <w:szCs w:val="20"/>
              </w:rPr>
            </w:pPr>
          </w:p>
        </w:tc>
      </w:tr>
      <w:tr w:rsidR="00724F06" w14:paraId="2DE40A22" w14:textId="77777777" w:rsidTr="00E81D47">
        <w:trPr>
          <w:cantSplit/>
          <w:trHeight w:val="145"/>
        </w:trPr>
        <w:tc>
          <w:tcPr>
            <w:tcW w:w="983" w:type="dxa"/>
            <w:vMerge/>
          </w:tcPr>
          <w:p w14:paraId="7E0A9AA1" w14:textId="77777777" w:rsidR="00724F06" w:rsidRPr="0086036C" w:rsidRDefault="00724F06" w:rsidP="00E81D47">
            <w:pPr>
              <w:rPr>
                <w:rFonts w:ascii="宋体" w:cs="宋体"/>
                <w:kern w:val="0"/>
                <w:sz w:val="20"/>
                <w:szCs w:val="20"/>
              </w:rPr>
            </w:pPr>
          </w:p>
        </w:tc>
        <w:tc>
          <w:tcPr>
            <w:tcW w:w="2094" w:type="dxa"/>
          </w:tcPr>
          <w:p w14:paraId="77DAFC82" w14:textId="77777777" w:rsidR="00724F06" w:rsidRPr="0086036C" w:rsidRDefault="00724F06" w:rsidP="00E81D47">
            <w:pPr>
              <w:rPr>
                <w:rFonts w:ascii="宋体" w:cs="宋体"/>
                <w:kern w:val="0"/>
                <w:sz w:val="20"/>
                <w:szCs w:val="20"/>
              </w:rPr>
            </w:pPr>
            <w:r w:rsidRPr="0086036C">
              <w:rPr>
                <w:rFonts w:ascii="宋体" w:cs="宋体"/>
                <w:kern w:val="0"/>
                <w:sz w:val="20"/>
                <w:szCs w:val="20"/>
              </w:rPr>
              <w:t>AMOUNT</w:t>
            </w:r>
          </w:p>
        </w:tc>
        <w:tc>
          <w:tcPr>
            <w:tcW w:w="1709" w:type="dxa"/>
          </w:tcPr>
          <w:p w14:paraId="27160854" w14:textId="77777777" w:rsidR="00724F06" w:rsidRPr="0086036C" w:rsidRDefault="00724F06" w:rsidP="00E81D47">
            <w:pPr>
              <w:rPr>
                <w:rFonts w:ascii="宋体" w:cs="宋体"/>
                <w:kern w:val="0"/>
                <w:sz w:val="20"/>
                <w:szCs w:val="20"/>
              </w:rPr>
            </w:pPr>
            <w:r w:rsidRPr="0086036C">
              <w:rPr>
                <w:rFonts w:ascii="宋体" w:cs="宋体" w:hint="eastAsia"/>
                <w:kern w:val="0"/>
                <w:sz w:val="20"/>
                <w:szCs w:val="20"/>
              </w:rPr>
              <w:t>还款金额</w:t>
            </w:r>
          </w:p>
        </w:tc>
        <w:tc>
          <w:tcPr>
            <w:tcW w:w="851" w:type="dxa"/>
          </w:tcPr>
          <w:p w14:paraId="134A5729" w14:textId="77777777" w:rsidR="00724F06" w:rsidRPr="0086036C" w:rsidRDefault="00724F06" w:rsidP="00E81D47">
            <w:pPr>
              <w:rPr>
                <w:rFonts w:ascii="宋体" w:cs="宋体"/>
                <w:kern w:val="0"/>
                <w:sz w:val="20"/>
                <w:szCs w:val="20"/>
              </w:rPr>
            </w:pPr>
            <w:r>
              <w:rPr>
                <w:rFonts w:ascii="宋体" w:cs="宋体"/>
                <w:kern w:val="0"/>
                <w:sz w:val="20"/>
                <w:szCs w:val="20"/>
              </w:rPr>
              <w:t>C</w:t>
            </w:r>
            <w:r w:rsidRPr="0086036C">
              <w:rPr>
                <w:rFonts w:ascii="宋体" w:cs="宋体"/>
                <w:kern w:val="0"/>
                <w:sz w:val="20"/>
                <w:szCs w:val="20"/>
              </w:rPr>
              <w:t>(18)</w:t>
            </w:r>
          </w:p>
        </w:tc>
        <w:tc>
          <w:tcPr>
            <w:tcW w:w="708" w:type="dxa"/>
          </w:tcPr>
          <w:p w14:paraId="25FE6ECD" w14:textId="77777777" w:rsidR="00724F06" w:rsidRDefault="00724F06">
            <w:r w:rsidRPr="0049191B">
              <w:rPr>
                <w:rFonts w:ascii="宋体" w:cs="宋体" w:hint="eastAsia"/>
                <w:kern w:val="0"/>
                <w:sz w:val="20"/>
                <w:szCs w:val="20"/>
              </w:rPr>
              <w:t>否</w:t>
            </w:r>
          </w:p>
        </w:tc>
        <w:tc>
          <w:tcPr>
            <w:tcW w:w="2635" w:type="dxa"/>
          </w:tcPr>
          <w:p w14:paraId="2CED7D13" w14:textId="77777777" w:rsidR="00724F06" w:rsidRPr="0086036C" w:rsidRDefault="0089710D" w:rsidP="00E81D47">
            <w:pPr>
              <w:rPr>
                <w:rFonts w:ascii="宋体" w:cs="宋体"/>
                <w:kern w:val="0"/>
                <w:sz w:val="20"/>
                <w:szCs w:val="20"/>
              </w:rPr>
            </w:pPr>
            <w:ins w:id="4998" w:author="wincol" w:date="2016-04-28T09:17:00Z">
              <w:r>
                <w:rPr>
                  <w:rFonts w:ascii="宋体" w:cs="宋体" w:hint="eastAsia"/>
                  <w:kern w:val="0"/>
                  <w:sz w:val="20"/>
                  <w:szCs w:val="20"/>
                </w:rPr>
                <w:t>数值类型（15，2），整数15位，小数点后2位。例：3.00</w:t>
              </w:r>
            </w:ins>
            <w:ins w:id="4999" w:author="wincol" w:date="2016-10-25T16:06:00Z">
              <w:r w:rsidR="008155B2">
                <w:rPr>
                  <w:rFonts w:ascii="宋体" w:cs="宋体" w:hint="eastAsia"/>
                  <w:kern w:val="0"/>
                  <w:sz w:val="20"/>
                  <w:szCs w:val="20"/>
                </w:rPr>
                <w:t>，</w:t>
              </w:r>
            </w:ins>
          </w:p>
        </w:tc>
      </w:tr>
      <w:tr w:rsidR="00724F06" w14:paraId="6B1EA944" w14:textId="77777777" w:rsidTr="00E81D47">
        <w:trPr>
          <w:cantSplit/>
          <w:trHeight w:val="145"/>
        </w:trPr>
        <w:tc>
          <w:tcPr>
            <w:tcW w:w="983" w:type="dxa"/>
            <w:vMerge/>
          </w:tcPr>
          <w:p w14:paraId="20659817" w14:textId="77777777" w:rsidR="00724F06" w:rsidRPr="0086036C" w:rsidRDefault="00724F06" w:rsidP="00E81D47">
            <w:pPr>
              <w:rPr>
                <w:rFonts w:ascii="宋体" w:cs="宋体"/>
                <w:kern w:val="0"/>
                <w:sz w:val="20"/>
                <w:szCs w:val="20"/>
              </w:rPr>
            </w:pPr>
          </w:p>
        </w:tc>
        <w:tc>
          <w:tcPr>
            <w:tcW w:w="2094" w:type="dxa"/>
          </w:tcPr>
          <w:p w14:paraId="748866BF" w14:textId="77777777" w:rsidR="00724F06" w:rsidRPr="0086036C" w:rsidRDefault="00724F06" w:rsidP="00E81D47">
            <w:pPr>
              <w:rPr>
                <w:rFonts w:ascii="宋体" w:cs="宋体"/>
                <w:kern w:val="0"/>
                <w:sz w:val="20"/>
                <w:szCs w:val="20"/>
              </w:rPr>
            </w:pPr>
            <w:r w:rsidRPr="0086036C">
              <w:rPr>
                <w:rFonts w:ascii="宋体" w:cs="宋体"/>
                <w:kern w:val="0"/>
                <w:sz w:val="20"/>
                <w:szCs w:val="20"/>
              </w:rPr>
              <w:t>REMARK</w:t>
            </w:r>
          </w:p>
        </w:tc>
        <w:tc>
          <w:tcPr>
            <w:tcW w:w="1709" w:type="dxa"/>
          </w:tcPr>
          <w:p w14:paraId="2FDA96AA" w14:textId="77777777" w:rsidR="00724F06" w:rsidRPr="0086036C" w:rsidRDefault="00724F06" w:rsidP="00E81D47">
            <w:pPr>
              <w:rPr>
                <w:rFonts w:ascii="宋体" w:cs="宋体"/>
                <w:kern w:val="0"/>
                <w:sz w:val="20"/>
                <w:szCs w:val="20"/>
              </w:rPr>
            </w:pPr>
            <w:r w:rsidRPr="0086036C">
              <w:rPr>
                <w:rFonts w:ascii="宋体" w:cs="宋体" w:hint="eastAsia"/>
                <w:kern w:val="0"/>
                <w:sz w:val="20"/>
                <w:szCs w:val="20"/>
              </w:rPr>
              <w:t>备注</w:t>
            </w:r>
          </w:p>
        </w:tc>
        <w:tc>
          <w:tcPr>
            <w:tcW w:w="851" w:type="dxa"/>
          </w:tcPr>
          <w:p w14:paraId="6FD2B32C" w14:textId="77777777" w:rsidR="00724F06" w:rsidRPr="0086036C" w:rsidRDefault="00724F06" w:rsidP="00E81D47">
            <w:pPr>
              <w:rPr>
                <w:rFonts w:ascii="宋体" w:cs="宋体"/>
                <w:kern w:val="0"/>
                <w:sz w:val="20"/>
                <w:szCs w:val="20"/>
              </w:rPr>
            </w:pPr>
            <w:r>
              <w:rPr>
                <w:rFonts w:ascii="宋体" w:cs="宋体"/>
                <w:kern w:val="0"/>
                <w:sz w:val="20"/>
                <w:szCs w:val="20"/>
              </w:rPr>
              <w:t>C</w:t>
            </w:r>
            <w:r w:rsidRPr="0086036C">
              <w:rPr>
                <w:rFonts w:ascii="宋体" w:cs="宋体"/>
                <w:kern w:val="0"/>
                <w:sz w:val="20"/>
                <w:szCs w:val="20"/>
              </w:rPr>
              <w:t>(60)</w:t>
            </w:r>
          </w:p>
        </w:tc>
        <w:tc>
          <w:tcPr>
            <w:tcW w:w="708" w:type="dxa"/>
          </w:tcPr>
          <w:p w14:paraId="0130A0C4" w14:textId="77777777" w:rsidR="00724F06" w:rsidRPr="0086036C" w:rsidRDefault="00724F06" w:rsidP="00E81D47">
            <w:pPr>
              <w:rPr>
                <w:rFonts w:ascii="宋体" w:cs="宋体"/>
                <w:kern w:val="0"/>
                <w:sz w:val="20"/>
                <w:szCs w:val="20"/>
              </w:rPr>
            </w:pPr>
            <w:r>
              <w:rPr>
                <w:rFonts w:ascii="宋体" w:cs="宋体" w:hint="eastAsia"/>
                <w:kern w:val="0"/>
                <w:sz w:val="20"/>
                <w:szCs w:val="20"/>
              </w:rPr>
              <w:t>是</w:t>
            </w:r>
          </w:p>
        </w:tc>
        <w:tc>
          <w:tcPr>
            <w:tcW w:w="2635" w:type="dxa"/>
          </w:tcPr>
          <w:p w14:paraId="41942365" w14:textId="77777777" w:rsidR="00724F06" w:rsidRPr="0086036C" w:rsidRDefault="00724F06" w:rsidP="00E81D47">
            <w:pPr>
              <w:rPr>
                <w:rFonts w:ascii="宋体" w:cs="宋体"/>
                <w:kern w:val="0"/>
                <w:sz w:val="20"/>
                <w:szCs w:val="20"/>
              </w:rPr>
            </w:pPr>
          </w:p>
        </w:tc>
      </w:tr>
      <w:tr w:rsidR="00724F06" w14:paraId="1DABB28B" w14:textId="77777777" w:rsidTr="00E81D47">
        <w:trPr>
          <w:cantSplit/>
          <w:trHeight w:val="145"/>
        </w:trPr>
        <w:tc>
          <w:tcPr>
            <w:tcW w:w="983" w:type="dxa"/>
            <w:vMerge/>
          </w:tcPr>
          <w:p w14:paraId="12507743" w14:textId="77777777" w:rsidR="00724F06" w:rsidRPr="0086036C" w:rsidRDefault="00724F06" w:rsidP="00E81D47">
            <w:pPr>
              <w:rPr>
                <w:rFonts w:ascii="宋体" w:cs="宋体"/>
                <w:kern w:val="0"/>
                <w:sz w:val="20"/>
                <w:szCs w:val="20"/>
              </w:rPr>
            </w:pPr>
          </w:p>
        </w:tc>
        <w:tc>
          <w:tcPr>
            <w:tcW w:w="2094" w:type="dxa"/>
          </w:tcPr>
          <w:p w14:paraId="33FC0C00" w14:textId="77777777" w:rsidR="00724F06" w:rsidRPr="0086036C" w:rsidRDefault="00724F06" w:rsidP="00E81D47">
            <w:pPr>
              <w:rPr>
                <w:rFonts w:ascii="宋体" w:cs="宋体"/>
                <w:kern w:val="0"/>
                <w:sz w:val="20"/>
                <w:szCs w:val="20"/>
              </w:rPr>
            </w:pPr>
            <w:r w:rsidRPr="0086036C">
              <w:rPr>
                <w:rFonts w:ascii="宋体" w:cs="宋体"/>
                <w:kern w:val="0"/>
                <w:sz w:val="20"/>
                <w:szCs w:val="20"/>
              </w:rPr>
              <w:t>RETURNURL</w:t>
            </w:r>
          </w:p>
        </w:tc>
        <w:tc>
          <w:tcPr>
            <w:tcW w:w="1709" w:type="dxa"/>
          </w:tcPr>
          <w:p w14:paraId="67651A7D" w14:textId="77777777" w:rsidR="00724F06" w:rsidRPr="0086036C" w:rsidRDefault="00724F06" w:rsidP="00E81D47">
            <w:pPr>
              <w:rPr>
                <w:rFonts w:ascii="宋体" w:cs="宋体"/>
                <w:kern w:val="0"/>
                <w:sz w:val="20"/>
                <w:szCs w:val="20"/>
              </w:rPr>
            </w:pPr>
            <w:r w:rsidRPr="0086036C">
              <w:rPr>
                <w:rFonts w:ascii="宋体" w:cs="宋体" w:hint="eastAsia"/>
                <w:kern w:val="0"/>
                <w:sz w:val="20"/>
                <w:szCs w:val="20"/>
              </w:rPr>
              <w:t>返回商户URL</w:t>
            </w:r>
          </w:p>
        </w:tc>
        <w:tc>
          <w:tcPr>
            <w:tcW w:w="851" w:type="dxa"/>
          </w:tcPr>
          <w:p w14:paraId="2CB619FC" w14:textId="77777777" w:rsidR="00724F06" w:rsidRPr="0086036C" w:rsidRDefault="00724F06" w:rsidP="00E81D47">
            <w:pPr>
              <w:rPr>
                <w:rFonts w:ascii="宋体" w:cs="宋体"/>
                <w:kern w:val="0"/>
                <w:sz w:val="20"/>
                <w:szCs w:val="20"/>
              </w:rPr>
            </w:pPr>
            <w:r>
              <w:rPr>
                <w:rFonts w:ascii="宋体" w:cs="宋体" w:hint="eastAsia"/>
                <w:kern w:val="0"/>
                <w:sz w:val="20"/>
                <w:szCs w:val="20"/>
              </w:rPr>
              <w:t>C</w:t>
            </w:r>
            <w:r w:rsidRPr="0086036C">
              <w:rPr>
                <w:rFonts w:ascii="宋体" w:cs="宋体" w:hint="eastAsia"/>
                <w:kern w:val="0"/>
                <w:sz w:val="20"/>
                <w:szCs w:val="20"/>
              </w:rPr>
              <w:t>（128）</w:t>
            </w:r>
          </w:p>
        </w:tc>
        <w:tc>
          <w:tcPr>
            <w:tcW w:w="708" w:type="dxa"/>
          </w:tcPr>
          <w:p w14:paraId="610F9397" w14:textId="77777777" w:rsidR="00724F06" w:rsidRPr="0086036C" w:rsidRDefault="00724F06" w:rsidP="00E81D47">
            <w:pPr>
              <w:rPr>
                <w:rFonts w:ascii="宋体" w:cs="宋体"/>
                <w:kern w:val="0"/>
                <w:sz w:val="20"/>
                <w:szCs w:val="20"/>
              </w:rPr>
            </w:pPr>
            <w:r w:rsidRPr="00EA7B55">
              <w:rPr>
                <w:rFonts w:ascii="宋体" w:cs="宋体" w:hint="eastAsia"/>
                <w:kern w:val="0"/>
                <w:sz w:val="20"/>
                <w:szCs w:val="20"/>
              </w:rPr>
              <w:t>否</w:t>
            </w:r>
          </w:p>
        </w:tc>
        <w:tc>
          <w:tcPr>
            <w:tcW w:w="2635" w:type="dxa"/>
          </w:tcPr>
          <w:p w14:paraId="2D9DE6CB" w14:textId="77777777" w:rsidR="00724F06" w:rsidRPr="0086036C" w:rsidRDefault="00746D79" w:rsidP="00E81D47">
            <w:pPr>
              <w:rPr>
                <w:rFonts w:ascii="宋体" w:cs="宋体"/>
                <w:kern w:val="0"/>
                <w:sz w:val="20"/>
                <w:szCs w:val="20"/>
              </w:rPr>
            </w:pPr>
            <w:ins w:id="5000" w:author="wincol" w:date="2016-04-11T12:52:00Z">
              <w:r>
                <w:rPr>
                  <w:rFonts w:ascii="宋体" w:hAnsi="宋体" w:hint="eastAsia"/>
                </w:rPr>
                <w:t>不提供此地址，则客户在我行页面处理完后无法跳转到商户指定页面。</w:t>
              </w:r>
            </w:ins>
          </w:p>
        </w:tc>
      </w:tr>
      <w:tr w:rsidR="00AB2326" w14:paraId="5252EF9F" w14:textId="77777777" w:rsidTr="006402EC">
        <w:tblPrEx>
          <w:tblW w:w="8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ExChange w:id="5001" w:author="wincol" w:date="2016-10-21T11:37:00Z">
            <w:tblPrEx>
              <w:tblW w:w="8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Ex>
          </w:tblPrExChange>
        </w:tblPrEx>
        <w:trPr>
          <w:cantSplit/>
          <w:trHeight w:val="145"/>
          <w:ins w:id="5002" w:author="wincol" w:date="2016-10-21T11:36:00Z"/>
          <w:trPrChange w:id="5003" w:author="wincol" w:date="2016-10-21T11:37:00Z">
            <w:trPr>
              <w:cantSplit/>
              <w:trHeight w:val="145"/>
            </w:trPr>
          </w:trPrChange>
        </w:trPr>
        <w:tc>
          <w:tcPr>
            <w:tcW w:w="983" w:type="dxa"/>
            <w:vMerge/>
            <w:tcPrChange w:id="5004" w:author="wincol" w:date="2016-10-21T11:37:00Z">
              <w:tcPr>
                <w:tcW w:w="983" w:type="dxa"/>
                <w:vMerge/>
              </w:tcPr>
            </w:tcPrChange>
          </w:tcPr>
          <w:p w14:paraId="5EED4C32" w14:textId="77777777" w:rsidR="00AB2326" w:rsidRPr="0086036C" w:rsidRDefault="00AB2326" w:rsidP="00E81D47">
            <w:pPr>
              <w:rPr>
                <w:ins w:id="5005" w:author="wincol" w:date="2016-10-21T11:36:00Z"/>
                <w:rFonts w:ascii="宋体" w:cs="宋体"/>
                <w:kern w:val="0"/>
                <w:sz w:val="20"/>
                <w:szCs w:val="20"/>
              </w:rPr>
            </w:pPr>
          </w:p>
        </w:tc>
        <w:tc>
          <w:tcPr>
            <w:tcW w:w="2094" w:type="dxa"/>
            <w:vAlign w:val="center"/>
            <w:tcPrChange w:id="5006" w:author="wincol" w:date="2016-10-21T11:37:00Z">
              <w:tcPr>
                <w:tcW w:w="2094" w:type="dxa"/>
              </w:tcPr>
            </w:tcPrChange>
          </w:tcPr>
          <w:p w14:paraId="509101DD" w14:textId="77777777" w:rsidR="00AB2326" w:rsidRPr="0086036C" w:rsidRDefault="00AB2326" w:rsidP="00E81D47">
            <w:pPr>
              <w:rPr>
                <w:ins w:id="5007" w:author="wincol" w:date="2016-10-21T11:36:00Z"/>
                <w:rFonts w:ascii="宋体" w:cs="宋体"/>
                <w:kern w:val="0"/>
                <w:sz w:val="20"/>
                <w:szCs w:val="20"/>
              </w:rPr>
            </w:pPr>
            <w:ins w:id="5008" w:author="wincol" w:date="2016-10-21T11:37:00Z">
              <w:r>
                <w:rPr>
                  <w:rFonts w:cs="Arial"/>
                  <w:sz w:val="18"/>
                  <w:szCs w:val="18"/>
                </w:rPr>
                <w:t>FEEAMT</w:t>
              </w:r>
            </w:ins>
          </w:p>
        </w:tc>
        <w:tc>
          <w:tcPr>
            <w:tcW w:w="1709" w:type="dxa"/>
            <w:vAlign w:val="bottom"/>
            <w:tcPrChange w:id="5009" w:author="wincol" w:date="2016-10-21T11:37:00Z">
              <w:tcPr>
                <w:tcW w:w="1709" w:type="dxa"/>
              </w:tcPr>
            </w:tcPrChange>
          </w:tcPr>
          <w:p w14:paraId="6601641C" w14:textId="77777777" w:rsidR="00AB2326" w:rsidRPr="0086036C" w:rsidRDefault="00AB2326" w:rsidP="00E81D47">
            <w:pPr>
              <w:rPr>
                <w:ins w:id="5010" w:author="wincol" w:date="2016-10-21T11:36:00Z"/>
                <w:rFonts w:ascii="宋体" w:cs="宋体"/>
                <w:kern w:val="0"/>
                <w:sz w:val="20"/>
                <w:szCs w:val="20"/>
              </w:rPr>
            </w:pPr>
            <w:ins w:id="5011" w:author="wincol" w:date="2016-10-21T11:37:00Z">
              <w:r>
                <w:rPr>
                  <w:rFonts w:cs="Arial" w:hint="eastAsia"/>
                  <w:sz w:val="20"/>
                  <w:szCs w:val="20"/>
                </w:rPr>
                <w:t>手续费</w:t>
              </w:r>
            </w:ins>
          </w:p>
        </w:tc>
        <w:tc>
          <w:tcPr>
            <w:tcW w:w="851" w:type="dxa"/>
            <w:tcPrChange w:id="5012" w:author="wincol" w:date="2016-10-21T11:37:00Z">
              <w:tcPr>
                <w:tcW w:w="851" w:type="dxa"/>
              </w:tcPr>
            </w:tcPrChange>
          </w:tcPr>
          <w:p w14:paraId="5E6A646E" w14:textId="77777777" w:rsidR="00AB2326" w:rsidRDefault="00AB2326" w:rsidP="00E81D47">
            <w:pPr>
              <w:rPr>
                <w:ins w:id="5013" w:author="wincol" w:date="2016-10-21T11:36:00Z"/>
                <w:rFonts w:ascii="宋体" w:cs="宋体"/>
                <w:kern w:val="0"/>
                <w:sz w:val="20"/>
                <w:szCs w:val="20"/>
              </w:rPr>
            </w:pPr>
            <w:ins w:id="5014" w:author="wincol" w:date="2016-10-21T11:37:00Z">
              <w:r>
                <w:rPr>
                  <w:rFonts w:ascii="宋体" w:cs="宋体" w:hint="eastAsia"/>
                  <w:kern w:val="0"/>
                  <w:sz w:val="20"/>
                  <w:szCs w:val="20"/>
                </w:rPr>
                <w:t>M</w:t>
              </w:r>
            </w:ins>
          </w:p>
        </w:tc>
        <w:tc>
          <w:tcPr>
            <w:tcW w:w="708" w:type="dxa"/>
            <w:tcPrChange w:id="5015" w:author="wincol" w:date="2016-10-21T11:37:00Z">
              <w:tcPr>
                <w:tcW w:w="708" w:type="dxa"/>
              </w:tcPr>
            </w:tcPrChange>
          </w:tcPr>
          <w:p w14:paraId="329BBD22" w14:textId="77777777" w:rsidR="00AB2326" w:rsidRPr="00EA7B55" w:rsidRDefault="00AB2326" w:rsidP="00E81D47">
            <w:pPr>
              <w:rPr>
                <w:ins w:id="5016" w:author="wincol" w:date="2016-10-21T11:36:00Z"/>
                <w:rFonts w:ascii="宋体" w:cs="宋体"/>
                <w:kern w:val="0"/>
                <w:sz w:val="20"/>
                <w:szCs w:val="20"/>
              </w:rPr>
            </w:pPr>
            <w:ins w:id="5017" w:author="wincol" w:date="2016-10-21T11:37:00Z">
              <w:r>
                <w:rPr>
                  <w:rFonts w:ascii="宋体" w:cs="宋体" w:hint="eastAsia"/>
                  <w:kern w:val="0"/>
                  <w:sz w:val="20"/>
                  <w:szCs w:val="20"/>
                </w:rPr>
                <w:t>是</w:t>
              </w:r>
            </w:ins>
          </w:p>
        </w:tc>
        <w:tc>
          <w:tcPr>
            <w:tcW w:w="2635" w:type="dxa"/>
            <w:tcPrChange w:id="5018" w:author="wincol" w:date="2016-10-21T11:37:00Z">
              <w:tcPr>
                <w:tcW w:w="2635" w:type="dxa"/>
              </w:tcPr>
            </w:tcPrChange>
          </w:tcPr>
          <w:p w14:paraId="1BB38DC8" w14:textId="77777777" w:rsidR="00AB2326" w:rsidRDefault="00AB2326" w:rsidP="00E81D47">
            <w:pPr>
              <w:rPr>
                <w:ins w:id="5019" w:author="wincol" w:date="2016-10-21T11:36:00Z"/>
                <w:rFonts w:ascii="宋体" w:hAnsi="宋体"/>
              </w:rPr>
            </w:pPr>
            <w:ins w:id="5020" w:author="wincol" w:date="2016-10-21T11:37:00Z">
              <w:r>
                <w:rPr>
                  <w:rFonts w:ascii="宋体" w:cs="宋体" w:hint="eastAsia"/>
                  <w:kern w:val="0"/>
                  <w:sz w:val="20"/>
                  <w:szCs w:val="20"/>
                </w:rPr>
                <w:t>扣借款人的平台手续费</w:t>
              </w:r>
            </w:ins>
          </w:p>
        </w:tc>
      </w:tr>
      <w:tr w:rsidR="00E5054F" w14:paraId="2D4B7279" w14:textId="77777777" w:rsidTr="00E81D47">
        <w:trPr>
          <w:cantSplit/>
          <w:trHeight w:val="145"/>
          <w:ins w:id="5021" w:author="Windows 用户" w:date="2016-03-28T18:04:00Z"/>
        </w:trPr>
        <w:tc>
          <w:tcPr>
            <w:tcW w:w="983" w:type="dxa"/>
            <w:vMerge/>
          </w:tcPr>
          <w:p w14:paraId="52BF88EB" w14:textId="77777777" w:rsidR="00E5054F" w:rsidRPr="0086036C" w:rsidRDefault="00E5054F" w:rsidP="00E81D47">
            <w:pPr>
              <w:rPr>
                <w:ins w:id="5022" w:author="Windows 用户" w:date="2016-03-28T18:04:00Z"/>
                <w:rFonts w:ascii="宋体" w:cs="宋体"/>
                <w:kern w:val="0"/>
                <w:sz w:val="20"/>
                <w:szCs w:val="20"/>
              </w:rPr>
            </w:pPr>
          </w:p>
        </w:tc>
        <w:tc>
          <w:tcPr>
            <w:tcW w:w="2094" w:type="dxa"/>
          </w:tcPr>
          <w:p w14:paraId="18F47744" w14:textId="77777777" w:rsidR="00E5054F" w:rsidRPr="0086036C" w:rsidRDefault="00E5054F" w:rsidP="00E81D47">
            <w:pPr>
              <w:rPr>
                <w:ins w:id="5023" w:author="Windows 用户" w:date="2016-03-28T18:04:00Z"/>
                <w:rFonts w:ascii="宋体" w:cs="宋体"/>
                <w:kern w:val="0"/>
                <w:sz w:val="20"/>
                <w:szCs w:val="20"/>
              </w:rPr>
            </w:pPr>
            <w:ins w:id="5024" w:author="Windows 用户" w:date="2016-03-28T18:04:00Z">
              <w:r>
                <w:rPr>
                  <w:rFonts w:ascii="宋体" w:cs="宋体" w:hint="eastAsia"/>
                  <w:kern w:val="0"/>
                  <w:sz w:val="20"/>
                  <w:szCs w:val="20"/>
                </w:rPr>
                <w:t>EXT_FILED1</w:t>
              </w:r>
            </w:ins>
          </w:p>
        </w:tc>
        <w:tc>
          <w:tcPr>
            <w:tcW w:w="1709" w:type="dxa"/>
          </w:tcPr>
          <w:p w14:paraId="759021A6" w14:textId="77777777" w:rsidR="00E5054F" w:rsidRPr="0086036C" w:rsidRDefault="00E5054F" w:rsidP="00E81D47">
            <w:pPr>
              <w:rPr>
                <w:ins w:id="5025" w:author="Windows 用户" w:date="2016-03-28T18:04:00Z"/>
                <w:rFonts w:ascii="宋体" w:cs="宋体"/>
                <w:kern w:val="0"/>
                <w:sz w:val="20"/>
                <w:szCs w:val="20"/>
              </w:rPr>
            </w:pPr>
            <w:ins w:id="5026" w:author="wincol" w:date="2016-06-12T16:30:00Z">
              <w:r>
                <w:rPr>
                  <w:rFonts w:ascii="宋体" w:cs="宋体" w:hint="eastAsia"/>
                  <w:kern w:val="0"/>
                  <w:sz w:val="20"/>
                  <w:szCs w:val="20"/>
                </w:rPr>
                <w:t>备用字段1</w:t>
              </w:r>
            </w:ins>
          </w:p>
        </w:tc>
        <w:tc>
          <w:tcPr>
            <w:tcW w:w="851" w:type="dxa"/>
          </w:tcPr>
          <w:p w14:paraId="3567D51E" w14:textId="77777777" w:rsidR="00E5054F" w:rsidRDefault="00E5054F" w:rsidP="00E81D47">
            <w:pPr>
              <w:rPr>
                <w:ins w:id="5027" w:author="Windows 用户" w:date="2016-03-28T18:04:00Z"/>
                <w:rFonts w:ascii="宋体" w:cs="宋体"/>
                <w:kern w:val="0"/>
                <w:sz w:val="20"/>
                <w:szCs w:val="20"/>
              </w:rPr>
            </w:pPr>
            <w:ins w:id="5028" w:author="wincol" w:date="2016-06-12T16:30: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6B67A475" w14:textId="77777777" w:rsidR="00E5054F" w:rsidRPr="00EA7B55" w:rsidRDefault="00E5054F" w:rsidP="00E81D47">
            <w:pPr>
              <w:rPr>
                <w:ins w:id="5029" w:author="Windows 用户" w:date="2016-03-28T18:04:00Z"/>
                <w:rFonts w:ascii="宋体" w:cs="宋体"/>
                <w:kern w:val="0"/>
                <w:sz w:val="20"/>
                <w:szCs w:val="20"/>
              </w:rPr>
            </w:pPr>
            <w:ins w:id="5030" w:author="wincol" w:date="2016-06-12T16:30:00Z">
              <w:r>
                <w:rPr>
                  <w:rFonts w:ascii="宋体" w:hAnsi="宋体" w:hint="eastAsia"/>
                </w:rPr>
                <w:t>是</w:t>
              </w:r>
            </w:ins>
          </w:p>
        </w:tc>
        <w:tc>
          <w:tcPr>
            <w:tcW w:w="2635" w:type="dxa"/>
          </w:tcPr>
          <w:p w14:paraId="021CFE11" w14:textId="77777777" w:rsidR="00E5054F" w:rsidRPr="0086036C" w:rsidRDefault="00E5054F" w:rsidP="00E81D47">
            <w:pPr>
              <w:rPr>
                <w:ins w:id="5031" w:author="Windows 用户" w:date="2016-03-28T18:04:00Z"/>
                <w:rFonts w:ascii="宋体" w:cs="宋体"/>
                <w:kern w:val="0"/>
                <w:sz w:val="20"/>
                <w:szCs w:val="20"/>
              </w:rPr>
            </w:pPr>
            <w:ins w:id="5032" w:author="wincol" w:date="2016-06-12T16:30:00Z">
              <w:r>
                <w:rPr>
                  <w:rFonts w:ascii="宋体" w:cs="宋体" w:hint="eastAsia"/>
                  <w:kern w:val="0"/>
                  <w:sz w:val="20"/>
                  <w:szCs w:val="20"/>
                </w:rPr>
                <w:t>备用字段1</w:t>
              </w:r>
            </w:ins>
          </w:p>
        </w:tc>
      </w:tr>
      <w:tr w:rsidR="00724F06" w14:paraId="1162D0DA" w14:textId="77777777" w:rsidTr="00E81D47">
        <w:trPr>
          <w:cantSplit/>
          <w:trHeight w:val="145"/>
          <w:ins w:id="5033" w:author="Windows 用户" w:date="2016-03-28T18:04:00Z"/>
        </w:trPr>
        <w:tc>
          <w:tcPr>
            <w:tcW w:w="983" w:type="dxa"/>
            <w:vMerge/>
          </w:tcPr>
          <w:p w14:paraId="42734A73" w14:textId="77777777" w:rsidR="00724F06" w:rsidRPr="0086036C" w:rsidRDefault="00724F06" w:rsidP="00E81D47">
            <w:pPr>
              <w:rPr>
                <w:ins w:id="5034" w:author="Windows 用户" w:date="2016-03-28T18:04:00Z"/>
                <w:rFonts w:ascii="宋体" w:cs="宋体"/>
                <w:kern w:val="0"/>
                <w:sz w:val="20"/>
                <w:szCs w:val="20"/>
              </w:rPr>
            </w:pPr>
          </w:p>
        </w:tc>
        <w:tc>
          <w:tcPr>
            <w:tcW w:w="2094" w:type="dxa"/>
          </w:tcPr>
          <w:p w14:paraId="5BFBFAFD" w14:textId="77777777" w:rsidR="00724F06" w:rsidRPr="0086036C" w:rsidRDefault="00724F06" w:rsidP="00E81D47">
            <w:pPr>
              <w:rPr>
                <w:ins w:id="5035" w:author="Windows 用户" w:date="2016-03-28T18:04:00Z"/>
                <w:rFonts w:ascii="宋体" w:cs="宋体"/>
                <w:kern w:val="0"/>
                <w:sz w:val="20"/>
                <w:szCs w:val="20"/>
              </w:rPr>
            </w:pPr>
            <w:ins w:id="5036" w:author="Windows 用户" w:date="2016-03-28T18:04:00Z">
              <w:r>
                <w:rPr>
                  <w:rFonts w:ascii="宋体" w:cs="宋体" w:hint="eastAsia"/>
                  <w:kern w:val="0"/>
                  <w:sz w:val="20"/>
                  <w:szCs w:val="20"/>
                </w:rPr>
                <w:t>EXT_FILED2</w:t>
              </w:r>
            </w:ins>
          </w:p>
        </w:tc>
        <w:tc>
          <w:tcPr>
            <w:tcW w:w="1709" w:type="dxa"/>
          </w:tcPr>
          <w:p w14:paraId="6CD89440" w14:textId="77777777" w:rsidR="00724F06" w:rsidRPr="0086036C" w:rsidRDefault="00724F06" w:rsidP="00E81D47">
            <w:pPr>
              <w:rPr>
                <w:ins w:id="5037" w:author="Windows 用户" w:date="2016-03-28T18:04:00Z"/>
                <w:rFonts w:ascii="宋体" w:cs="宋体"/>
                <w:kern w:val="0"/>
                <w:sz w:val="20"/>
                <w:szCs w:val="20"/>
              </w:rPr>
            </w:pPr>
            <w:ins w:id="5038" w:author="Windows 用户" w:date="2016-03-28T18:04:00Z">
              <w:r>
                <w:rPr>
                  <w:rFonts w:ascii="宋体" w:cs="宋体" w:hint="eastAsia"/>
                  <w:kern w:val="0"/>
                  <w:sz w:val="20"/>
                  <w:szCs w:val="20"/>
                </w:rPr>
                <w:t>备用字段2</w:t>
              </w:r>
            </w:ins>
          </w:p>
        </w:tc>
        <w:tc>
          <w:tcPr>
            <w:tcW w:w="851" w:type="dxa"/>
          </w:tcPr>
          <w:p w14:paraId="4BBC3B02" w14:textId="77777777" w:rsidR="00724F06" w:rsidRDefault="00724F06" w:rsidP="00E81D47">
            <w:pPr>
              <w:rPr>
                <w:ins w:id="5039" w:author="Windows 用户" w:date="2016-03-28T18:04:00Z"/>
                <w:rFonts w:ascii="宋体" w:cs="宋体"/>
                <w:kern w:val="0"/>
                <w:sz w:val="20"/>
                <w:szCs w:val="20"/>
              </w:rPr>
            </w:pPr>
            <w:ins w:id="5040" w:author="Windows 用户" w:date="2016-03-28T18:04: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0F309AF7" w14:textId="77777777" w:rsidR="00724F06" w:rsidRPr="00EA7B55" w:rsidRDefault="00724F06" w:rsidP="00E81D47">
            <w:pPr>
              <w:rPr>
                <w:ins w:id="5041" w:author="Windows 用户" w:date="2016-03-28T18:04:00Z"/>
                <w:rFonts w:ascii="宋体" w:cs="宋体"/>
                <w:kern w:val="0"/>
                <w:sz w:val="20"/>
                <w:szCs w:val="20"/>
              </w:rPr>
            </w:pPr>
            <w:ins w:id="5042" w:author="Windows 用户" w:date="2016-03-28T18:04:00Z">
              <w:r>
                <w:rPr>
                  <w:rFonts w:ascii="宋体" w:hAnsi="宋体" w:hint="eastAsia"/>
                </w:rPr>
                <w:t>是</w:t>
              </w:r>
            </w:ins>
          </w:p>
        </w:tc>
        <w:tc>
          <w:tcPr>
            <w:tcW w:w="2635" w:type="dxa"/>
          </w:tcPr>
          <w:p w14:paraId="56B5A409" w14:textId="77777777" w:rsidR="00724F06" w:rsidRPr="0086036C" w:rsidRDefault="00724F06" w:rsidP="00E81D47">
            <w:pPr>
              <w:rPr>
                <w:ins w:id="5043" w:author="Windows 用户" w:date="2016-03-28T18:04:00Z"/>
                <w:rFonts w:ascii="宋体" w:cs="宋体"/>
                <w:kern w:val="0"/>
                <w:sz w:val="20"/>
                <w:szCs w:val="20"/>
              </w:rPr>
            </w:pPr>
            <w:ins w:id="5044" w:author="Windows 用户" w:date="2016-03-28T18:04:00Z">
              <w:r>
                <w:rPr>
                  <w:rFonts w:ascii="宋体" w:cs="宋体" w:hint="eastAsia"/>
                  <w:kern w:val="0"/>
                  <w:sz w:val="20"/>
                  <w:szCs w:val="20"/>
                </w:rPr>
                <w:t>备用字段2</w:t>
              </w:r>
            </w:ins>
          </w:p>
        </w:tc>
      </w:tr>
      <w:tr w:rsidR="00724F06" w14:paraId="28E5D303" w14:textId="77777777" w:rsidTr="00E81D47">
        <w:trPr>
          <w:cantSplit/>
          <w:trHeight w:val="145"/>
          <w:ins w:id="5045" w:author="Windows 用户" w:date="2016-03-28T18:04:00Z"/>
        </w:trPr>
        <w:tc>
          <w:tcPr>
            <w:tcW w:w="983" w:type="dxa"/>
            <w:vMerge/>
          </w:tcPr>
          <w:p w14:paraId="16F2FE09" w14:textId="77777777" w:rsidR="00724F06" w:rsidRPr="0086036C" w:rsidRDefault="00724F06" w:rsidP="00E81D47">
            <w:pPr>
              <w:rPr>
                <w:ins w:id="5046" w:author="Windows 用户" w:date="2016-03-28T18:04:00Z"/>
                <w:rFonts w:ascii="宋体" w:cs="宋体"/>
                <w:kern w:val="0"/>
                <w:sz w:val="20"/>
                <w:szCs w:val="20"/>
              </w:rPr>
            </w:pPr>
          </w:p>
        </w:tc>
        <w:tc>
          <w:tcPr>
            <w:tcW w:w="2094" w:type="dxa"/>
          </w:tcPr>
          <w:p w14:paraId="030853A6" w14:textId="77777777" w:rsidR="00724F06" w:rsidRPr="0086036C" w:rsidRDefault="00724F06" w:rsidP="00E81D47">
            <w:pPr>
              <w:rPr>
                <w:ins w:id="5047" w:author="Windows 用户" w:date="2016-03-28T18:04:00Z"/>
                <w:rFonts w:ascii="宋体" w:cs="宋体"/>
                <w:kern w:val="0"/>
                <w:sz w:val="20"/>
                <w:szCs w:val="20"/>
              </w:rPr>
            </w:pPr>
            <w:ins w:id="5048" w:author="Windows 用户" w:date="2016-03-28T18:04:00Z">
              <w:r>
                <w:rPr>
                  <w:rFonts w:ascii="宋体" w:cs="宋体" w:hint="eastAsia"/>
                  <w:kern w:val="0"/>
                  <w:sz w:val="20"/>
                  <w:szCs w:val="20"/>
                </w:rPr>
                <w:t>EXT_FILED3</w:t>
              </w:r>
            </w:ins>
          </w:p>
        </w:tc>
        <w:tc>
          <w:tcPr>
            <w:tcW w:w="1709" w:type="dxa"/>
          </w:tcPr>
          <w:p w14:paraId="717DB981" w14:textId="77777777" w:rsidR="00724F06" w:rsidRPr="0086036C" w:rsidRDefault="00724F06" w:rsidP="00E81D47">
            <w:pPr>
              <w:rPr>
                <w:ins w:id="5049" w:author="Windows 用户" w:date="2016-03-28T18:04:00Z"/>
                <w:rFonts w:ascii="宋体" w:cs="宋体"/>
                <w:kern w:val="0"/>
                <w:sz w:val="20"/>
                <w:szCs w:val="20"/>
              </w:rPr>
            </w:pPr>
            <w:ins w:id="5050" w:author="Windows 用户" w:date="2016-03-28T18:04:00Z">
              <w:r>
                <w:rPr>
                  <w:rFonts w:ascii="宋体" w:cs="宋体" w:hint="eastAsia"/>
                  <w:kern w:val="0"/>
                  <w:sz w:val="20"/>
                  <w:szCs w:val="20"/>
                </w:rPr>
                <w:t>备用字段3</w:t>
              </w:r>
            </w:ins>
          </w:p>
        </w:tc>
        <w:tc>
          <w:tcPr>
            <w:tcW w:w="851" w:type="dxa"/>
          </w:tcPr>
          <w:p w14:paraId="7F427E87" w14:textId="77777777" w:rsidR="00724F06" w:rsidRDefault="00724F06" w:rsidP="00E81D47">
            <w:pPr>
              <w:rPr>
                <w:ins w:id="5051" w:author="Windows 用户" w:date="2016-03-28T18:04:00Z"/>
                <w:rFonts w:ascii="宋体" w:cs="宋体"/>
                <w:kern w:val="0"/>
                <w:sz w:val="20"/>
                <w:szCs w:val="20"/>
              </w:rPr>
            </w:pPr>
            <w:ins w:id="5052" w:author="Windows 用户" w:date="2016-03-28T18:04: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300</w:t>
              </w:r>
              <w:r w:rsidRPr="00A560D3">
                <w:rPr>
                  <w:rFonts w:ascii="宋体" w:cs="宋体"/>
                  <w:kern w:val="0"/>
                  <w:sz w:val="20"/>
                  <w:szCs w:val="20"/>
                </w:rPr>
                <w:t>)</w:t>
              </w:r>
            </w:ins>
          </w:p>
        </w:tc>
        <w:tc>
          <w:tcPr>
            <w:tcW w:w="708" w:type="dxa"/>
          </w:tcPr>
          <w:p w14:paraId="34FCEAC5" w14:textId="77777777" w:rsidR="00724F06" w:rsidRPr="00EA7B55" w:rsidRDefault="00724F06" w:rsidP="00E81D47">
            <w:pPr>
              <w:rPr>
                <w:ins w:id="5053" w:author="Windows 用户" w:date="2016-03-28T18:04:00Z"/>
                <w:rFonts w:ascii="宋体" w:cs="宋体"/>
                <w:kern w:val="0"/>
                <w:sz w:val="20"/>
                <w:szCs w:val="20"/>
              </w:rPr>
            </w:pPr>
            <w:ins w:id="5054" w:author="Windows 用户" w:date="2016-03-28T18:04:00Z">
              <w:r>
                <w:rPr>
                  <w:rFonts w:ascii="宋体" w:hAnsi="宋体" w:hint="eastAsia"/>
                </w:rPr>
                <w:t>是</w:t>
              </w:r>
            </w:ins>
          </w:p>
        </w:tc>
        <w:tc>
          <w:tcPr>
            <w:tcW w:w="2635" w:type="dxa"/>
          </w:tcPr>
          <w:p w14:paraId="65C7466E" w14:textId="77777777" w:rsidR="00724F06" w:rsidRPr="0086036C" w:rsidRDefault="00724F06" w:rsidP="00E81D47">
            <w:pPr>
              <w:rPr>
                <w:ins w:id="5055" w:author="Windows 用户" w:date="2016-03-28T18:04:00Z"/>
                <w:rFonts w:ascii="宋体" w:cs="宋体"/>
                <w:kern w:val="0"/>
                <w:sz w:val="20"/>
                <w:szCs w:val="20"/>
              </w:rPr>
            </w:pPr>
            <w:ins w:id="5056" w:author="Windows 用户" w:date="2016-03-28T18:04:00Z">
              <w:r>
                <w:rPr>
                  <w:rFonts w:ascii="宋体" w:cs="宋体" w:hint="eastAsia"/>
                  <w:kern w:val="0"/>
                  <w:sz w:val="20"/>
                  <w:szCs w:val="20"/>
                </w:rPr>
                <w:t>备用字段3</w:t>
              </w:r>
            </w:ins>
          </w:p>
        </w:tc>
      </w:tr>
    </w:tbl>
    <w:p w14:paraId="13DCE6E5" w14:textId="77777777" w:rsidR="00620232" w:rsidDel="005E357D" w:rsidRDefault="00620232" w:rsidP="00631E90">
      <w:pPr>
        <w:rPr>
          <w:del w:id="5057" w:author="wincol" w:date="2016-04-12T17:58:00Z"/>
        </w:rPr>
      </w:pPr>
    </w:p>
    <w:p w14:paraId="1C9299A3" w14:textId="77777777" w:rsidR="005E357D" w:rsidRPr="00E12057" w:rsidRDefault="005E357D" w:rsidP="0042024B">
      <w:pPr>
        <w:pStyle w:val="3"/>
        <w:rPr>
          <w:ins w:id="5058" w:author="wincol" w:date="2016-05-12T15:04:00Z"/>
        </w:rPr>
      </w:pPr>
      <w:ins w:id="5059" w:author="wincol" w:date="2016-05-12T15:04:00Z">
        <w:r w:rsidRPr="00E12057">
          <w:rPr>
            <w:rFonts w:hint="eastAsia"/>
          </w:rPr>
          <w:t>异步应答</w:t>
        </w:r>
      </w:ins>
    </w:p>
    <w:p w14:paraId="3F1CCFC4" w14:textId="77777777" w:rsidR="005E357D" w:rsidRPr="00E12057" w:rsidRDefault="005E357D" w:rsidP="005E357D">
      <w:pPr>
        <w:rPr>
          <w:ins w:id="5060" w:author="wincol" w:date="2016-05-12T15:04:00Z"/>
        </w:rPr>
      </w:pPr>
      <w:ins w:id="5061" w:author="wincol" w:date="2016-05-12T15:04:00Z">
        <w:r>
          <w:rPr>
            <w:rFonts w:hint="eastAsia"/>
          </w:rPr>
          <w:t>银行发起，只有当成功时候才有返回。</w:t>
        </w:r>
      </w:ins>
    </w:p>
    <w:tbl>
      <w:tblPr>
        <w:tblW w:w="7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1"/>
        <w:gridCol w:w="1899"/>
        <w:gridCol w:w="1701"/>
        <w:gridCol w:w="850"/>
        <w:gridCol w:w="709"/>
        <w:gridCol w:w="1861"/>
      </w:tblGrid>
      <w:tr w:rsidR="005E357D" w14:paraId="3D62D373" w14:textId="77777777" w:rsidTr="00A517BF">
        <w:trPr>
          <w:trHeight w:val="290"/>
          <w:ins w:id="5062" w:author="wincol" w:date="2016-05-12T15:04:00Z"/>
        </w:trPr>
        <w:tc>
          <w:tcPr>
            <w:tcW w:w="761" w:type="dxa"/>
            <w:tcBorders>
              <w:bottom w:val="single" w:sz="4" w:space="0" w:color="auto"/>
            </w:tcBorders>
            <w:shd w:val="clear" w:color="auto" w:fill="C0C0C0"/>
          </w:tcPr>
          <w:p w14:paraId="4F5B6BF7" w14:textId="77777777" w:rsidR="005E357D" w:rsidRDefault="005E357D" w:rsidP="00A517BF">
            <w:pPr>
              <w:rPr>
                <w:ins w:id="5063" w:author="wincol" w:date="2016-05-12T15:04:00Z"/>
                <w:rFonts w:ascii="宋体" w:hAnsi="宋体"/>
                <w:b/>
                <w:szCs w:val="21"/>
              </w:rPr>
            </w:pPr>
            <w:ins w:id="5064" w:author="wincol" w:date="2016-05-12T15:04:00Z">
              <w:r>
                <w:rPr>
                  <w:rFonts w:ascii="宋体" w:hAnsi="宋体"/>
                  <w:b/>
                  <w:szCs w:val="21"/>
                </w:rPr>
                <w:t>模块</w:t>
              </w:r>
            </w:ins>
          </w:p>
        </w:tc>
        <w:tc>
          <w:tcPr>
            <w:tcW w:w="1899" w:type="dxa"/>
            <w:tcBorders>
              <w:bottom w:val="single" w:sz="4" w:space="0" w:color="auto"/>
            </w:tcBorders>
            <w:shd w:val="clear" w:color="auto" w:fill="C0C0C0"/>
          </w:tcPr>
          <w:p w14:paraId="0149D3CD" w14:textId="77777777" w:rsidR="005E357D" w:rsidRDefault="005E357D" w:rsidP="00A517BF">
            <w:pPr>
              <w:rPr>
                <w:ins w:id="5065" w:author="wincol" w:date="2016-05-12T15:04:00Z"/>
                <w:rFonts w:ascii="宋体" w:hAnsi="宋体"/>
                <w:b/>
              </w:rPr>
            </w:pPr>
            <w:ins w:id="5066" w:author="wincol" w:date="2016-05-12T15:04:00Z">
              <w:r>
                <w:rPr>
                  <w:rFonts w:ascii="宋体" w:hAnsi="宋体"/>
                  <w:b/>
                  <w:szCs w:val="21"/>
                </w:rPr>
                <w:t>字段ID</w:t>
              </w:r>
            </w:ins>
          </w:p>
        </w:tc>
        <w:tc>
          <w:tcPr>
            <w:tcW w:w="1701" w:type="dxa"/>
            <w:tcBorders>
              <w:bottom w:val="single" w:sz="4" w:space="0" w:color="auto"/>
            </w:tcBorders>
            <w:shd w:val="clear" w:color="auto" w:fill="C0C0C0"/>
          </w:tcPr>
          <w:p w14:paraId="084F16A0" w14:textId="77777777" w:rsidR="005E357D" w:rsidRDefault="005E357D" w:rsidP="00A517BF">
            <w:pPr>
              <w:rPr>
                <w:ins w:id="5067" w:author="wincol" w:date="2016-05-12T15:04:00Z"/>
                <w:rFonts w:ascii="宋体" w:hAnsi="宋体"/>
                <w:b/>
              </w:rPr>
            </w:pPr>
            <w:ins w:id="5068" w:author="wincol" w:date="2016-05-12T15:04:00Z">
              <w:r>
                <w:rPr>
                  <w:rFonts w:ascii="宋体" w:hAnsi="宋体"/>
                  <w:b/>
                  <w:szCs w:val="21"/>
                </w:rPr>
                <w:t>字段名称</w:t>
              </w:r>
            </w:ins>
          </w:p>
        </w:tc>
        <w:tc>
          <w:tcPr>
            <w:tcW w:w="850" w:type="dxa"/>
            <w:tcBorders>
              <w:bottom w:val="single" w:sz="4" w:space="0" w:color="auto"/>
            </w:tcBorders>
            <w:shd w:val="clear" w:color="auto" w:fill="C0C0C0"/>
          </w:tcPr>
          <w:p w14:paraId="5D239F9D" w14:textId="77777777" w:rsidR="005E357D" w:rsidRDefault="005E357D" w:rsidP="00A517BF">
            <w:pPr>
              <w:rPr>
                <w:ins w:id="5069" w:author="wincol" w:date="2016-05-12T15:04:00Z"/>
                <w:rFonts w:ascii="宋体" w:hAnsi="宋体"/>
                <w:b/>
              </w:rPr>
            </w:pPr>
            <w:ins w:id="5070" w:author="wincol" w:date="2016-05-12T15:04:00Z">
              <w:r>
                <w:rPr>
                  <w:rFonts w:ascii="宋体" w:hAnsi="宋体"/>
                  <w:b/>
                  <w:szCs w:val="21"/>
                </w:rPr>
                <w:t>类型</w:t>
              </w:r>
            </w:ins>
          </w:p>
        </w:tc>
        <w:tc>
          <w:tcPr>
            <w:tcW w:w="709" w:type="dxa"/>
            <w:tcBorders>
              <w:bottom w:val="single" w:sz="4" w:space="0" w:color="auto"/>
            </w:tcBorders>
            <w:shd w:val="clear" w:color="auto" w:fill="C0C0C0"/>
          </w:tcPr>
          <w:p w14:paraId="3AAF24D0" w14:textId="77777777" w:rsidR="005E357D" w:rsidRDefault="005E357D" w:rsidP="00A517BF">
            <w:pPr>
              <w:rPr>
                <w:ins w:id="5071" w:author="wincol" w:date="2016-05-12T15:04:00Z"/>
                <w:rFonts w:ascii="宋体" w:hAnsi="宋体"/>
                <w:b/>
              </w:rPr>
            </w:pPr>
            <w:ins w:id="5072" w:author="wincol" w:date="2016-05-12T15:04:00Z">
              <w:r>
                <w:rPr>
                  <w:rFonts w:ascii="宋体" w:hAnsi="宋体" w:hint="eastAsia"/>
                  <w:b/>
                </w:rPr>
                <w:t>可空</w:t>
              </w:r>
            </w:ins>
          </w:p>
        </w:tc>
        <w:tc>
          <w:tcPr>
            <w:tcW w:w="1861" w:type="dxa"/>
            <w:tcBorders>
              <w:bottom w:val="single" w:sz="4" w:space="0" w:color="auto"/>
            </w:tcBorders>
            <w:shd w:val="clear" w:color="auto" w:fill="C0C0C0"/>
          </w:tcPr>
          <w:p w14:paraId="6C240864" w14:textId="77777777" w:rsidR="005E357D" w:rsidRDefault="005E357D" w:rsidP="00A517BF">
            <w:pPr>
              <w:rPr>
                <w:ins w:id="5073" w:author="wincol" w:date="2016-05-12T15:04:00Z"/>
                <w:rFonts w:ascii="宋体" w:hAnsi="宋体"/>
                <w:b/>
              </w:rPr>
            </w:pPr>
            <w:ins w:id="5074" w:author="wincol" w:date="2016-05-12T15:04:00Z">
              <w:r>
                <w:rPr>
                  <w:rFonts w:ascii="宋体" w:hAnsi="宋体"/>
                  <w:b/>
                </w:rPr>
                <w:t>备注</w:t>
              </w:r>
            </w:ins>
          </w:p>
        </w:tc>
      </w:tr>
      <w:tr w:rsidR="005E357D" w14:paraId="060CEDEC" w14:textId="77777777" w:rsidTr="00A517BF">
        <w:trPr>
          <w:cantSplit/>
          <w:trHeight w:val="290"/>
          <w:ins w:id="5075" w:author="wincol" w:date="2016-05-12T15:04:00Z"/>
        </w:trPr>
        <w:tc>
          <w:tcPr>
            <w:tcW w:w="761" w:type="dxa"/>
            <w:vMerge w:val="restart"/>
          </w:tcPr>
          <w:p w14:paraId="1356A4A4" w14:textId="77777777" w:rsidR="005E357D" w:rsidRDefault="005E357D" w:rsidP="00A517BF">
            <w:pPr>
              <w:jc w:val="center"/>
              <w:rPr>
                <w:ins w:id="5076" w:author="wincol" w:date="2016-05-12T15:04:00Z"/>
                <w:rFonts w:ascii="宋体" w:hAnsi="宋体"/>
              </w:rPr>
            </w:pPr>
            <w:ins w:id="5077" w:author="wincol" w:date="2016-05-12T15:04:00Z">
              <w:r>
                <w:rPr>
                  <w:rFonts w:ascii="宋体" w:hAnsi="宋体" w:hint="eastAsia"/>
                </w:rPr>
                <w:t>BODY</w:t>
              </w:r>
            </w:ins>
          </w:p>
        </w:tc>
        <w:tc>
          <w:tcPr>
            <w:tcW w:w="7020" w:type="dxa"/>
            <w:gridSpan w:val="5"/>
          </w:tcPr>
          <w:p w14:paraId="7DF6F473" w14:textId="77777777" w:rsidR="005E357D" w:rsidRDefault="005E357D" w:rsidP="00A517BF">
            <w:pPr>
              <w:rPr>
                <w:ins w:id="5078" w:author="wincol" w:date="2016-05-12T15:04:00Z"/>
                <w:rFonts w:ascii="宋体" w:hAnsi="宋体"/>
              </w:rPr>
            </w:pPr>
          </w:p>
        </w:tc>
      </w:tr>
      <w:tr w:rsidR="005E357D" w14:paraId="071565DA" w14:textId="77777777" w:rsidTr="00A517BF">
        <w:trPr>
          <w:cantSplit/>
          <w:trHeight w:val="290"/>
          <w:ins w:id="5079" w:author="wincol" w:date="2016-05-12T15:04:00Z"/>
        </w:trPr>
        <w:tc>
          <w:tcPr>
            <w:tcW w:w="761" w:type="dxa"/>
            <w:vMerge/>
          </w:tcPr>
          <w:p w14:paraId="391019E0" w14:textId="77777777" w:rsidR="005E357D" w:rsidRDefault="005E357D" w:rsidP="00A517BF">
            <w:pPr>
              <w:jc w:val="center"/>
              <w:rPr>
                <w:ins w:id="5080" w:author="wincol" w:date="2016-05-12T15:04:00Z"/>
                <w:rFonts w:ascii="宋体" w:hAnsi="宋体"/>
              </w:rPr>
            </w:pPr>
          </w:p>
        </w:tc>
        <w:tc>
          <w:tcPr>
            <w:tcW w:w="1899" w:type="dxa"/>
          </w:tcPr>
          <w:p w14:paraId="39BD877C" w14:textId="77777777" w:rsidR="005E357D" w:rsidRPr="00A560D3" w:rsidRDefault="005E357D" w:rsidP="00A517BF">
            <w:pPr>
              <w:autoSpaceDE w:val="0"/>
              <w:autoSpaceDN w:val="0"/>
              <w:adjustRightInd w:val="0"/>
              <w:spacing w:line="267" w:lineRule="exact"/>
              <w:jc w:val="left"/>
              <w:rPr>
                <w:ins w:id="5081" w:author="wincol" w:date="2016-05-12T15:04:00Z"/>
                <w:rFonts w:ascii="宋体" w:cs="宋体"/>
                <w:kern w:val="0"/>
                <w:sz w:val="20"/>
                <w:szCs w:val="20"/>
              </w:rPr>
            </w:pPr>
            <w:ins w:id="5082" w:author="wincol" w:date="2016-05-12T15:04:00Z">
              <w:r w:rsidRPr="00A560D3">
                <w:rPr>
                  <w:rFonts w:ascii="宋体" w:cs="宋体"/>
                  <w:kern w:val="0"/>
                  <w:sz w:val="20"/>
                  <w:szCs w:val="20"/>
                </w:rPr>
                <w:t>MERCHANTID</w:t>
              </w:r>
            </w:ins>
          </w:p>
        </w:tc>
        <w:tc>
          <w:tcPr>
            <w:tcW w:w="1701" w:type="dxa"/>
          </w:tcPr>
          <w:p w14:paraId="3703631C" w14:textId="77777777" w:rsidR="005E357D" w:rsidRPr="00A560D3" w:rsidRDefault="005E357D" w:rsidP="00A517BF">
            <w:pPr>
              <w:autoSpaceDE w:val="0"/>
              <w:autoSpaceDN w:val="0"/>
              <w:adjustRightInd w:val="0"/>
              <w:spacing w:line="267" w:lineRule="exact"/>
              <w:jc w:val="left"/>
              <w:rPr>
                <w:ins w:id="5083" w:author="wincol" w:date="2016-05-12T15:04:00Z"/>
                <w:rFonts w:ascii="宋体" w:cs="宋体"/>
                <w:kern w:val="0"/>
                <w:sz w:val="20"/>
                <w:szCs w:val="20"/>
              </w:rPr>
            </w:pPr>
            <w:ins w:id="5084" w:author="wincol" w:date="2016-05-12T15:04:00Z">
              <w:r w:rsidRPr="00A560D3">
                <w:rPr>
                  <w:rFonts w:ascii="宋体" w:cs="宋体" w:hint="eastAsia"/>
                  <w:kern w:val="0"/>
                  <w:sz w:val="20"/>
                  <w:szCs w:val="20"/>
                </w:rPr>
                <w:t>商户唯一标识</w:t>
              </w:r>
            </w:ins>
          </w:p>
        </w:tc>
        <w:tc>
          <w:tcPr>
            <w:tcW w:w="850" w:type="dxa"/>
          </w:tcPr>
          <w:p w14:paraId="17FDF274" w14:textId="77777777" w:rsidR="005E357D" w:rsidRPr="00A560D3" w:rsidRDefault="005E357D" w:rsidP="00A517BF">
            <w:pPr>
              <w:autoSpaceDE w:val="0"/>
              <w:autoSpaceDN w:val="0"/>
              <w:adjustRightInd w:val="0"/>
              <w:spacing w:line="267" w:lineRule="exact"/>
              <w:jc w:val="left"/>
              <w:rPr>
                <w:ins w:id="5085" w:author="wincol" w:date="2016-05-12T15:04:00Z"/>
                <w:rFonts w:ascii="宋体" w:cs="宋体"/>
                <w:kern w:val="0"/>
                <w:sz w:val="20"/>
                <w:szCs w:val="20"/>
              </w:rPr>
            </w:pPr>
            <w:ins w:id="5086" w:author="wincol" w:date="2016-05-12T15:04:00Z">
              <w:r>
                <w:rPr>
                  <w:rFonts w:ascii="宋体" w:cs="宋体" w:hint="eastAsia"/>
                  <w:kern w:val="0"/>
                  <w:sz w:val="20"/>
                  <w:szCs w:val="20"/>
                </w:rPr>
                <w:t>C</w:t>
              </w:r>
              <w:r w:rsidRPr="00A560D3">
                <w:rPr>
                  <w:rFonts w:ascii="宋体" w:cs="宋体"/>
                  <w:kern w:val="0"/>
                  <w:sz w:val="20"/>
                  <w:szCs w:val="20"/>
                </w:rPr>
                <w:t>(32)</w:t>
              </w:r>
            </w:ins>
          </w:p>
        </w:tc>
        <w:tc>
          <w:tcPr>
            <w:tcW w:w="709" w:type="dxa"/>
          </w:tcPr>
          <w:p w14:paraId="044B1859" w14:textId="77777777" w:rsidR="005E357D" w:rsidRPr="00A560D3" w:rsidRDefault="005E357D" w:rsidP="00A517BF">
            <w:pPr>
              <w:autoSpaceDE w:val="0"/>
              <w:autoSpaceDN w:val="0"/>
              <w:adjustRightInd w:val="0"/>
              <w:spacing w:line="267" w:lineRule="exact"/>
              <w:jc w:val="left"/>
              <w:rPr>
                <w:ins w:id="5087" w:author="wincol" w:date="2016-05-12T15:04:00Z"/>
                <w:rFonts w:ascii="宋体" w:cs="宋体"/>
                <w:kern w:val="0"/>
                <w:sz w:val="20"/>
                <w:szCs w:val="20"/>
              </w:rPr>
            </w:pPr>
            <w:ins w:id="5088" w:author="wincol" w:date="2016-05-12T15:04:00Z">
              <w:r>
                <w:rPr>
                  <w:rFonts w:ascii="宋体" w:cs="宋体" w:hint="eastAsia"/>
                  <w:kern w:val="0"/>
                  <w:sz w:val="20"/>
                  <w:szCs w:val="20"/>
                </w:rPr>
                <w:t>否</w:t>
              </w:r>
            </w:ins>
          </w:p>
        </w:tc>
        <w:tc>
          <w:tcPr>
            <w:tcW w:w="1861" w:type="dxa"/>
          </w:tcPr>
          <w:p w14:paraId="4FF1B764" w14:textId="77777777" w:rsidR="005E357D" w:rsidRPr="00A560D3" w:rsidRDefault="005E357D" w:rsidP="00A517BF">
            <w:pPr>
              <w:autoSpaceDE w:val="0"/>
              <w:autoSpaceDN w:val="0"/>
              <w:adjustRightInd w:val="0"/>
              <w:spacing w:line="267" w:lineRule="exact"/>
              <w:jc w:val="left"/>
              <w:rPr>
                <w:ins w:id="5089" w:author="wincol" w:date="2016-05-12T15:04:00Z"/>
                <w:rFonts w:ascii="宋体" w:cs="宋体"/>
                <w:kern w:val="0"/>
                <w:sz w:val="20"/>
                <w:szCs w:val="20"/>
              </w:rPr>
            </w:pPr>
            <w:ins w:id="5090" w:author="wincol" w:date="2016-05-12T15:04:00Z">
              <w:r w:rsidRPr="00A560D3">
                <w:rPr>
                  <w:rFonts w:ascii="宋体" w:cs="宋体" w:hint="eastAsia"/>
                  <w:kern w:val="0"/>
                  <w:sz w:val="20"/>
                  <w:szCs w:val="20"/>
                </w:rPr>
                <w:t>银行统一提供</w:t>
              </w:r>
            </w:ins>
          </w:p>
        </w:tc>
      </w:tr>
      <w:tr w:rsidR="005E357D" w14:paraId="682289B5" w14:textId="77777777" w:rsidTr="00A517BF">
        <w:trPr>
          <w:cantSplit/>
          <w:trHeight w:val="290"/>
          <w:ins w:id="5091" w:author="wincol" w:date="2016-05-12T15:04:00Z"/>
        </w:trPr>
        <w:tc>
          <w:tcPr>
            <w:tcW w:w="761" w:type="dxa"/>
            <w:vMerge/>
          </w:tcPr>
          <w:p w14:paraId="5AF10C99" w14:textId="77777777" w:rsidR="005E357D" w:rsidRDefault="005E357D" w:rsidP="00A517BF">
            <w:pPr>
              <w:jc w:val="center"/>
              <w:rPr>
                <w:ins w:id="5092" w:author="wincol" w:date="2016-05-12T15:04:00Z"/>
                <w:rFonts w:ascii="宋体" w:hAnsi="宋体"/>
              </w:rPr>
            </w:pPr>
          </w:p>
        </w:tc>
        <w:tc>
          <w:tcPr>
            <w:tcW w:w="1899" w:type="dxa"/>
          </w:tcPr>
          <w:p w14:paraId="6C7D3075" w14:textId="77777777" w:rsidR="005E357D" w:rsidRPr="00A560D3" w:rsidRDefault="005E357D" w:rsidP="00A517BF">
            <w:pPr>
              <w:autoSpaceDE w:val="0"/>
              <w:autoSpaceDN w:val="0"/>
              <w:adjustRightInd w:val="0"/>
              <w:spacing w:line="267" w:lineRule="exact"/>
              <w:jc w:val="left"/>
              <w:rPr>
                <w:ins w:id="5093" w:author="wincol" w:date="2016-05-12T15:04:00Z"/>
                <w:rFonts w:ascii="宋体" w:cs="宋体"/>
                <w:kern w:val="0"/>
                <w:sz w:val="20"/>
                <w:szCs w:val="20"/>
              </w:rPr>
            </w:pPr>
            <w:ins w:id="5094" w:author="wincol" w:date="2016-05-12T15:04:00Z">
              <w:r w:rsidRPr="00A560D3">
                <w:rPr>
                  <w:rFonts w:ascii="宋体" w:cs="宋体"/>
                  <w:kern w:val="0"/>
                  <w:sz w:val="20"/>
                  <w:szCs w:val="20"/>
                </w:rPr>
                <w:t>BANKID</w:t>
              </w:r>
            </w:ins>
          </w:p>
        </w:tc>
        <w:tc>
          <w:tcPr>
            <w:tcW w:w="1701" w:type="dxa"/>
          </w:tcPr>
          <w:p w14:paraId="19B8E168" w14:textId="77777777" w:rsidR="005E357D" w:rsidRPr="00A560D3" w:rsidRDefault="005E357D" w:rsidP="00A517BF">
            <w:pPr>
              <w:autoSpaceDE w:val="0"/>
              <w:autoSpaceDN w:val="0"/>
              <w:adjustRightInd w:val="0"/>
              <w:spacing w:line="267" w:lineRule="exact"/>
              <w:jc w:val="left"/>
              <w:rPr>
                <w:ins w:id="5095" w:author="wincol" w:date="2016-05-12T15:04:00Z"/>
                <w:rFonts w:ascii="宋体" w:cs="宋体"/>
                <w:kern w:val="0"/>
                <w:sz w:val="20"/>
                <w:szCs w:val="20"/>
              </w:rPr>
            </w:pPr>
            <w:ins w:id="5096" w:author="wincol" w:date="2016-05-12T15:04:00Z">
              <w:r>
                <w:rPr>
                  <w:rFonts w:ascii="宋体" w:cs="宋体" w:hint="eastAsia"/>
                  <w:kern w:val="0"/>
                  <w:sz w:val="20"/>
                  <w:szCs w:val="20"/>
                </w:rPr>
                <w:t>银行标识</w:t>
              </w:r>
            </w:ins>
          </w:p>
        </w:tc>
        <w:tc>
          <w:tcPr>
            <w:tcW w:w="850" w:type="dxa"/>
          </w:tcPr>
          <w:p w14:paraId="64AC11A5" w14:textId="77777777" w:rsidR="005E357D" w:rsidRPr="00A560D3" w:rsidRDefault="005E357D" w:rsidP="00A517BF">
            <w:pPr>
              <w:autoSpaceDE w:val="0"/>
              <w:autoSpaceDN w:val="0"/>
              <w:adjustRightInd w:val="0"/>
              <w:spacing w:line="267" w:lineRule="exact"/>
              <w:jc w:val="left"/>
              <w:rPr>
                <w:ins w:id="5097" w:author="wincol" w:date="2016-05-12T15:04:00Z"/>
                <w:rFonts w:ascii="宋体" w:cs="宋体"/>
                <w:kern w:val="0"/>
                <w:sz w:val="20"/>
                <w:szCs w:val="20"/>
              </w:rPr>
            </w:pPr>
            <w:ins w:id="5098" w:author="wincol" w:date="2016-05-12T15:04: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6</w:t>
              </w:r>
              <w:r w:rsidRPr="00A560D3">
                <w:rPr>
                  <w:rFonts w:ascii="宋体" w:cs="宋体"/>
                  <w:kern w:val="0"/>
                  <w:sz w:val="20"/>
                  <w:szCs w:val="20"/>
                </w:rPr>
                <w:t>)</w:t>
              </w:r>
            </w:ins>
          </w:p>
        </w:tc>
        <w:tc>
          <w:tcPr>
            <w:tcW w:w="709" w:type="dxa"/>
          </w:tcPr>
          <w:p w14:paraId="382DCFFE" w14:textId="77777777" w:rsidR="005E357D" w:rsidRPr="00A560D3" w:rsidRDefault="005E357D" w:rsidP="00A517BF">
            <w:pPr>
              <w:autoSpaceDE w:val="0"/>
              <w:autoSpaceDN w:val="0"/>
              <w:adjustRightInd w:val="0"/>
              <w:spacing w:line="267" w:lineRule="exact"/>
              <w:jc w:val="left"/>
              <w:rPr>
                <w:ins w:id="5099" w:author="wincol" w:date="2016-05-12T15:04:00Z"/>
                <w:rFonts w:ascii="宋体" w:cs="宋体"/>
                <w:kern w:val="0"/>
                <w:sz w:val="20"/>
                <w:szCs w:val="20"/>
              </w:rPr>
            </w:pPr>
            <w:ins w:id="5100" w:author="wincol" w:date="2016-05-12T15:04:00Z">
              <w:r>
                <w:rPr>
                  <w:rFonts w:ascii="宋体" w:cs="宋体" w:hint="eastAsia"/>
                  <w:kern w:val="0"/>
                  <w:sz w:val="20"/>
                  <w:szCs w:val="20"/>
                </w:rPr>
                <w:t>否</w:t>
              </w:r>
            </w:ins>
          </w:p>
        </w:tc>
        <w:tc>
          <w:tcPr>
            <w:tcW w:w="1861" w:type="dxa"/>
          </w:tcPr>
          <w:p w14:paraId="50911013" w14:textId="77777777" w:rsidR="005E357D" w:rsidRPr="00A560D3" w:rsidRDefault="005E357D" w:rsidP="00A517BF">
            <w:pPr>
              <w:autoSpaceDE w:val="0"/>
              <w:autoSpaceDN w:val="0"/>
              <w:adjustRightInd w:val="0"/>
              <w:spacing w:line="267" w:lineRule="exact"/>
              <w:jc w:val="left"/>
              <w:rPr>
                <w:ins w:id="5101" w:author="wincol" w:date="2016-05-12T15:04:00Z"/>
                <w:rFonts w:ascii="宋体" w:cs="宋体"/>
                <w:kern w:val="0"/>
                <w:sz w:val="20"/>
                <w:szCs w:val="20"/>
              </w:rPr>
            </w:pPr>
            <w:ins w:id="5102" w:author="wincol" w:date="2016-05-12T15:04:00Z">
              <w:r w:rsidRPr="00A560D3">
                <w:rPr>
                  <w:rFonts w:ascii="宋体" w:cs="宋体" w:hint="eastAsia"/>
                  <w:kern w:val="0"/>
                  <w:sz w:val="20"/>
                  <w:szCs w:val="20"/>
                </w:rPr>
                <w:t>固定值：</w:t>
              </w:r>
              <w:r w:rsidRPr="00A560D3">
                <w:rPr>
                  <w:rFonts w:ascii="宋体" w:cs="宋体"/>
                  <w:kern w:val="0"/>
                  <w:sz w:val="20"/>
                  <w:szCs w:val="20"/>
                </w:rPr>
                <w:t>GHB</w:t>
              </w:r>
            </w:ins>
          </w:p>
        </w:tc>
      </w:tr>
      <w:tr w:rsidR="005E357D" w14:paraId="1CD23AB7" w14:textId="77777777" w:rsidTr="00A517BF">
        <w:trPr>
          <w:cantSplit/>
          <w:trHeight w:val="290"/>
          <w:ins w:id="5103" w:author="wincol" w:date="2016-05-12T15:04:00Z"/>
        </w:trPr>
        <w:tc>
          <w:tcPr>
            <w:tcW w:w="761" w:type="dxa"/>
            <w:vMerge/>
          </w:tcPr>
          <w:p w14:paraId="1009D8AC" w14:textId="77777777" w:rsidR="005E357D" w:rsidRDefault="005E357D" w:rsidP="00A517BF">
            <w:pPr>
              <w:jc w:val="center"/>
              <w:rPr>
                <w:ins w:id="5104" w:author="wincol" w:date="2016-05-12T15:04:00Z"/>
                <w:rFonts w:ascii="宋体" w:hAnsi="宋体"/>
              </w:rPr>
            </w:pPr>
          </w:p>
        </w:tc>
        <w:tc>
          <w:tcPr>
            <w:tcW w:w="1899" w:type="dxa"/>
          </w:tcPr>
          <w:p w14:paraId="64C9F1E2" w14:textId="77777777" w:rsidR="005E357D" w:rsidRPr="00A560D3" w:rsidRDefault="005E357D" w:rsidP="00A517BF">
            <w:pPr>
              <w:autoSpaceDE w:val="0"/>
              <w:autoSpaceDN w:val="0"/>
              <w:adjustRightInd w:val="0"/>
              <w:spacing w:line="267" w:lineRule="exact"/>
              <w:jc w:val="left"/>
              <w:rPr>
                <w:ins w:id="5105" w:author="wincol" w:date="2016-05-12T15:04:00Z"/>
                <w:rFonts w:ascii="宋体" w:cs="宋体"/>
                <w:kern w:val="0"/>
                <w:sz w:val="20"/>
                <w:szCs w:val="20"/>
              </w:rPr>
            </w:pPr>
            <w:ins w:id="5106" w:author="wincol" w:date="2016-05-12T15:04:00Z">
              <w:r w:rsidRPr="00A560D3">
                <w:rPr>
                  <w:rFonts w:ascii="宋体" w:cs="宋体"/>
                  <w:kern w:val="0"/>
                  <w:sz w:val="20"/>
                  <w:szCs w:val="20"/>
                </w:rPr>
                <w:t>TRANSCODE</w:t>
              </w:r>
            </w:ins>
          </w:p>
        </w:tc>
        <w:tc>
          <w:tcPr>
            <w:tcW w:w="1701" w:type="dxa"/>
          </w:tcPr>
          <w:p w14:paraId="32515C2B" w14:textId="77777777" w:rsidR="005E357D" w:rsidRDefault="005E357D" w:rsidP="00A517BF">
            <w:pPr>
              <w:autoSpaceDE w:val="0"/>
              <w:autoSpaceDN w:val="0"/>
              <w:adjustRightInd w:val="0"/>
              <w:spacing w:line="267" w:lineRule="exact"/>
              <w:jc w:val="left"/>
              <w:rPr>
                <w:ins w:id="5107" w:author="wincol" w:date="2016-05-12T15:04:00Z"/>
                <w:rFonts w:ascii="宋体" w:cs="宋体"/>
                <w:kern w:val="0"/>
                <w:sz w:val="20"/>
                <w:szCs w:val="20"/>
              </w:rPr>
            </w:pPr>
            <w:ins w:id="5108" w:author="wincol" w:date="2016-05-12T15:04:00Z">
              <w:r w:rsidRPr="00A560D3">
                <w:rPr>
                  <w:rFonts w:ascii="宋体" w:cs="宋体" w:hint="eastAsia"/>
                  <w:kern w:val="0"/>
                  <w:sz w:val="20"/>
                  <w:szCs w:val="20"/>
                </w:rPr>
                <w:t>交易码</w:t>
              </w:r>
            </w:ins>
          </w:p>
        </w:tc>
        <w:tc>
          <w:tcPr>
            <w:tcW w:w="850" w:type="dxa"/>
          </w:tcPr>
          <w:p w14:paraId="7649BB21" w14:textId="77777777" w:rsidR="005E357D" w:rsidRDefault="005E357D" w:rsidP="00A517BF">
            <w:pPr>
              <w:autoSpaceDE w:val="0"/>
              <w:autoSpaceDN w:val="0"/>
              <w:adjustRightInd w:val="0"/>
              <w:spacing w:line="267" w:lineRule="exact"/>
              <w:jc w:val="left"/>
              <w:rPr>
                <w:ins w:id="5109" w:author="wincol" w:date="2016-05-12T15:04:00Z"/>
                <w:rFonts w:ascii="宋体" w:cs="宋体"/>
                <w:kern w:val="0"/>
                <w:sz w:val="20"/>
                <w:szCs w:val="20"/>
              </w:rPr>
            </w:pPr>
            <w:ins w:id="5110" w:author="wincol" w:date="2016-05-12T15:04: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60</w:t>
              </w:r>
              <w:r w:rsidRPr="00A560D3">
                <w:rPr>
                  <w:rFonts w:ascii="宋体" w:cs="宋体"/>
                  <w:kern w:val="0"/>
                  <w:sz w:val="20"/>
                  <w:szCs w:val="20"/>
                </w:rPr>
                <w:t>)</w:t>
              </w:r>
            </w:ins>
          </w:p>
        </w:tc>
        <w:tc>
          <w:tcPr>
            <w:tcW w:w="709" w:type="dxa"/>
          </w:tcPr>
          <w:p w14:paraId="059CD535" w14:textId="77777777" w:rsidR="005E357D" w:rsidRDefault="005E357D" w:rsidP="00A517BF">
            <w:pPr>
              <w:autoSpaceDE w:val="0"/>
              <w:autoSpaceDN w:val="0"/>
              <w:adjustRightInd w:val="0"/>
              <w:spacing w:line="267" w:lineRule="exact"/>
              <w:jc w:val="left"/>
              <w:rPr>
                <w:ins w:id="5111" w:author="wincol" w:date="2016-05-12T15:04:00Z"/>
                <w:rFonts w:ascii="宋体" w:cs="宋体"/>
                <w:kern w:val="0"/>
                <w:sz w:val="20"/>
                <w:szCs w:val="20"/>
              </w:rPr>
            </w:pPr>
            <w:ins w:id="5112" w:author="wincol" w:date="2016-05-12T15:04:00Z">
              <w:r w:rsidRPr="000F2CC0">
                <w:rPr>
                  <w:rFonts w:ascii="宋体" w:cs="宋体" w:hint="eastAsia"/>
                  <w:kern w:val="0"/>
                  <w:sz w:val="20"/>
                  <w:szCs w:val="20"/>
                </w:rPr>
                <w:t>否</w:t>
              </w:r>
            </w:ins>
          </w:p>
        </w:tc>
        <w:tc>
          <w:tcPr>
            <w:tcW w:w="1861" w:type="dxa"/>
          </w:tcPr>
          <w:p w14:paraId="6CABFB3D" w14:textId="77777777" w:rsidR="005E357D" w:rsidRPr="00A560D3" w:rsidRDefault="005E357D" w:rsidP="00A517BF">
            <w:pPr>
              <w:autoSpaceDE w:val="0"/>
              <w:autoSpaceDN w:val="0"/>
              <w:adjustRightInd w:val="0"/>
              <w:spacing w:line="267" w:lineRule="exact"/>
              <w:jc w:val="left"/>
              <w:rPr>
                <w:ins w:id="5113" w:author="wincol" w:date="2016-05-12T15:04:00Z"/>
                <w:rFonts w:ascii="宋体" w:cs="宋体"/>
                <w:kern w:val="0"/>
                <w:sz w:val="20"/>
                <w:szCs w:val="20"/>
              </w:rPr>
            </w:pPr>
            <w:ins w:id="5114" w:author="wincol" w:date="2016-05-12T15:04:00Z">
              <w:r>
                <w:rPr>
                  <w:rFonts w:ascii="宋体" w:cs="宋体" w:hint="eastAsia"/>
                  <w:kern w:val="0"/>
                  <w:sz w:val="20"/>
                  <w:szCs w:val="20"/>
                </w:rPr>
                <w:t>OGWR0008</w:t>
              </w:r>
            </w:ins>
          </w:p>
        </w:tc>
      </w:tr>
      <w:tr w:rsidR="005E357D" w14:paraId="688A457C" w14:textId="77777777" w:rsidTr="00A517BF">
        <w:trPr>
          <w:cantSplit/>
          <w:trHeight w:val="290"/>
          <w:ins w:id="5115" w:author="wincol" w:date="2016-05-12T15:04:00Z"/>
        </w:trPr>
        <w:tc>
          <w:tcPr>
            <w:tcW w:w="761" w:type="dxa"/>
            <w:vMerge/>
          </w:tcPr>
          <w:p w14:paraId="48233328" w14:textId="77777777" w:rsidR="005E357D" w:rsidRDefault="005E357D" w:rsidP="00A517BF">
            <w:pPr>
              <w:jc w:val="center"/>
              <w:rPr>
                <w:ins w:id="5116" w:author="wincol" w:date="2016-05-12T15:04:00Z"/>
                <w:rFonts w:ascii="宋体" w:hAnsi="宋体"/>
              </w:rPr>
            </w:pPr>
          </w:p>
        </w:tc>
        <w:tc>
          <w:tcPr>
            <w:tcW w:w="7020" w:type="dxa"/>
            <w:gridSpan w:val="5"/>
          </w:tcPr>
          <w:p w14:paraId="096E539C" w14:textId="77777777" w:rsidR="005E357D" w:rsidRPr="00EA7B55" w:rsidRDefault="005E357D" w:rsidP="00A517BF">
            <w:pPr>
              <w:autoSpaceDE w:val="0"/>
              <w:autoSpaceDN w:val="0"/>
              <w:adjustRightInd w:val="0"/>
              <w:spacing w:line="267" w:lineRule="exact"/>
              <w:jc w:val="left"/>
              <w:rPr>
                <w:ins w:id="5117" w:author="wincol" w:date="2016-05-12T15:04:00Z"/>
                <w:rFonts w:ascii="宋体" w:cs="宋体"/>
                <w:kern w:val="0"/>
                <w:sz w:val="20"/>
                <w:szCs w:val="20"/>
              </w:rPr>
            </w:pPr>
            <w:ins w:id="5118" w:author="wincol" w:date="2016-05-12T15:04:00Z">
              <w:r w:rsidRPr="00A710BB">
                <w:rPr>
                  <w:rFonts w:ascii="宋体" w:cs="宋体" w:hint="eastAsia"/>
                  <w:kern w:val="0"/>
                  <w:sz w:val="20"/>
                  <w:szCs w:val="20"/>
                </w:rPr>
                <w:t>数据</w:t>
              </w:r>
              <w:r>
                <w:rPr>
                  <w:rFonts w:ascii="宋体" w:cs="宋体" w:hint="eastAsia"/>
                  <w:kern w:val="0"/>
                  <w:sz w:val="20"/>
                  <w:szCs w:val="20"/>
                </w:rPr>
                <w:t>加密</w:t>
              </w:r>
              <w:r w:rsidRPr="00A710BB">
                <w:rPr>
                  <w:rFonts w:ascii="宋体" w:cs="宋体" w:hint="eastAsia"/>
                  <w:kern w:val="0"/>
                  <w:sz w:val="20"/>
                  <w:szCs w:val="20"/>
                </w:rPr>
                <w:t>域</w:t>
              </w:r>
              <w:r>
                <w:rPr>
                  <w:rFonts w:ascii="宋体" w:cs="宋体" w:hint="eastAsia"/>
                  <w:kern w:val="0"/>
                  <w:sz w:val="20"/>
                  <w:szCs w:val="20"/>
                </w:rPr>
                <w:t>都放到</w:t>
              </w:r>
              <w:r w:rsidRPr="00FC1B2B">
                <w:rPr>
                  <w:rFonts w:ascii="宋体" w:cs="宋体"/>
                  <w:kern w:val="0"/>
                  <w:sz w:val="20"/>
                  <w:szCs w:val="20"/>
                </w:rPr>
                <w:t>XMLPARA</w:t>
              </w:r>
              <w:r w:rsidRPr="00FC1B2B">
                <w:rPr>
                  <w:rFonts w:ascii="宋体" w:cs="宋体" w:hint="eastAsia"/>
                  <w:kern w:val="0"/>
                  <w:sz w:val="20"/>
                  <w:szCs w:val="20"/>
                </w:rPr>
                <w:t>里面</w:t>
              </w:r>
            </w:ins>
          </w:p>
        </w:tc>
      </w:tr>
      <w:tr w:rsidR="005E357D" w14:paraId="34FAF8EA" w14:textId="77777777" w:rsidTr="00A517BF">
        <w:trPr>
          <w:cantSplit/>
          <w:trHeight w:val="139"/>
          <w:ins w:id="5119" w:author="wincol" w:date="2016-05-12T15:04:00Z"/>
        </w:trPr>
        <w:tc>
          <w:tcPr>
            <w:tcW w:w="761" w:type="dxa"/>
            <w:vMerge/>
          </w:tcPr>
          <w:p w14:paraId="1B98A0A2" w14:textId="77777777" w:rsidR="005E357D" w:rsidRDefault="005E357D" w:rsidP="00A517BF">
            <w:pPr>
              <w:rPr>
                <w:ins w:id="5120" w:author="wincol" w:date="2016-05-12T15:04:00Z"/>
                <w:rFonts w:ascii="宋体" w:hAnsi="宋体"/>
              </w:rPr>
            </w:pPr>
          </w:p>
        </w:tc>
        <w:tc>
          <w:tcPr>
            <w:tcW w:w="1899" w:type="dxa"/>
          </w:tcPr>
          <w:p w14:paraId="4957209F" w14:textId="77777777" w:rsidR="005E357D" w:rsidRPr="00A560D3" w:rsidRDefault="005E357D" w:rsidP="00A517BF">
            <w:pPr>
              <w:autoSpaceDE w:val="0"/>
              <w:autoSpaceDN w:val="0"/>
              <w:adjustRightInd w:val="0"/>
              <w:spacing w:line="267" w:lineRule="exact"/>
              <w:jc w:val="left"/>
              <w:rPr>
                <w:ins w:id="5121" w:author="wincol" w:date="2016-05-12T15:04:00Z"/>
                <w:rFonts w:ascii="宋体" w:cs="宋体"/>
                <w:kern w:val="0"/>
                <w:sz w:val="20"/>
                <w:szCs w:val="20"/>
              </w:rPr>
            </w:pPr>
            <w:ins w:id="5122" w:author="wincol" w:date="2016-05-12T15:04:00Z">
              <w:r w:rsidRPr="00A560D3">
                <w:rPr>
                  <w:rFonts w:ascii="宋体" w:cs="宋体"/>
                  <w:kern w:val="0"/>
                  <w:sz w:val="20"/>
                  <w:szCs w:val="20"/>
                </w:rPr>
                <w:t>OLDREQSEQNO</w:t>
              </w:r>
            </w:ins>
          </w:p>
        </w:tc>
        <w:tc>
          <w:tcPr>
            <w:tcW w:w="1701" w:type="dxa"/>
          </w:tcPr>
          <w:p w14:paraId="2E8B4F53" w14:textId="77777777" w:rsidR="005E357D" w:rsidRPr="00A560D3" w:rsidRDefault="005E357D" w:rsidP="00A517BF">
            <w:pPr>
              <w:autoSpaceDE w:val="0"/>
              <w:autoSpaceDN w:val="0"/>
              <w:adjustRightInd w:val="0"/>
              <w:spacing w:line="281" w:lineRule="exact"/>
              <w:ind w:left="108"/>
              <w:jc w:val="left"/>
              <w:rPr>
                <w:ins w:id="5123" w:author="wincol" w:date="2016-05-12T15:04:00Z"/>
                <w:rFonts w:ascii="宋体" w:cs="宋体"/>
                <w:kern w:val="0"/>
                <w:sz w:val="20"/>
                <w:szCs w:val="20"/>
              </w:rPr>
            </w:pPr>
            <w:ins w:id="5124" w:author="wincol" w:date="2016-05-12T15:04:00Z">
              <w:r w:rsidRPr="00A560D3">
                <w:rPr>
                  <w:rFonts w:ascii="宋体" w:cs="宋体" w:hint="eastAsia"/>
                  <w:kern w:val="0"/>
                  <w:sz w:val="20"/>
                  <w:szCs w:val="20"/>
                </w:rPr>
                <w:t>原交易流水号</w:t>
              </w:r>
            </w:ins>
          </w:p>
        </w:tc>
        <w:tc>
          <w:tcPr>
            <w:tcW w:w="850" w:type="dxa"/>
          </w:tcPr>
          <w:p w14:paraId="316EFBA5" w14:textId="77777777" w:rsidR="005E357D" w:rsidRDefault="005E357D" w:rsidP="0010473C">
            <w:pPr>
              <w:autoSpaceDE w:val="0"/>
              <w:autoSpaceDN w:val="0"/>
              <w:adjustRightInd w:val="0"/>
              <w:spacing w:line="281" w:lineRule="exact"/>
              <w:jc w:val="left"/>
              <w:rPr>
                <w:ins w:id="5125" w:author="wincol" w:date="2016-05-12T15:04:00Z"/>
                <w:rFonts w:ascii="宋体" w:cs="宋体"/>
                <w:kern w:val="0"/>
                <w:sz w:val="20"/>
                <w:szCs w:val="20"/>
              </w:rPr>
            </w:pPr>
            <w:ins w:id="5126" w:author="wincol" w:date="2016-05-12T15:04:00Z">
              <w:r>
                <w:rPr>
                  <w:rFonts w:ascii="宋体" w:cs="宋体" w:hint="eastAsia"/>
                  <w:kern w:val="0"/>
                  <w:sz w:val="20"/>
                  <w:szCs w:val="20"/>
                </w:rPr>
                <w:t>C</w:t>
              </w:r>
              <w:r w:rsidRPr="00A560D3">
                <w:rPr>
                  <w:rFonts w:ascii="宋体" w:cs="宋体"/>
                  <w:kern w:val="0"/>
                  <w:sz w:val="20"/>
                  <w:szCs w:val="20"/>
                </w:rPr>
                <w:t>(</w:t>
              </w:r>
            </w:ins>
            <w:ins w:id="5127" w:author="wincol" w:date="2016-06-12T19:06:00Z">
              <w:r w:rsidR="0010473C">
                <w:rPr>
                  <w:rFonts w:ascii="宋体" w:cs="宋体" w:hint="eastAsia"/>
                  <w:kern w:val="0"/>
                  <w:sz w:val="20"/>
                  <w:szCs w:val="20"/>
                </w:rPr>
                <w:t>28</w:t>
              </w:r>
            </w:ins>
            <w:ins w:id="5128" w:author="wincol" w:date="2016-05-12T15:04:00Z">
              <w:r w:rsidRPr="00A560D3">
                <w:rPr>
                  <w:rFonts w:ascii="宋体" w:cs="宋体"/>
                  <w:kern w:val="0"/>
                  <w:sz w:val="20"/>
                  <w:szCs w:val="20"/>
                </w:rPr>
                <w:t>)</w:t>
              </w:r>
            </w:ins>
          </w:p>
        </w:tc>
        <w:tc>
          <w:tcPr>
            <w:tcW w:w="709" w:type="dxa"/>
          </w:tcPr>
          <w:p w14:paraId="09B8B047" w14:textId="77777777" w:rsidR="005E357D" w:rsidRDefault="005E357D" w:rsidP="00A517BF">
            <w:pPr>
              <w:rPr>
                <w:ins w:id="5129" w:author="wincol" w:date="2016-05-12T15:04:00Z"/>
              </w:rPr>
            </w:pPr>
            <w:ins w:id="5130" w:author="wincol" w:date="2016-05-12T15:04:00Z">
              <w:r w:rsidRPr="000F2CC0">
                <w:rPr>
                  <w:rFonts w:ascii="宋体" w:cs="宋体" w:hint="eastAsia"/>
                  <w:kern w:val="0"/>
                  <w:sz w:val="20"/>
                  <w:szCs w:val="20"/>
                </w:rPr>
                <w:t>否</w:t>
              </w:r>
            </w:ins>
          </w:p>
        </w:tc>
        <w:tc>
          <w:tcPr>
            <w:tcW w:w="1861" w:type="dxa"/>
          </w:tcPr>
          <w:p w14:paraId="0D4F4446" w14:textId="77777777" w:rsidR="005E357D" w:rsidRPr="00A560D3" w:rsidRDefault="005E357D" w:rsidP="00A517BF">
            <w:pPr>
              <w:autoSpaceDE w:val="0"/>
              <w:autoSpaceDN w:val="0"/>
              <w:adjustRightInd w:val="0"/>
              <w:spacing w:line="267" w:lineRule="exact"/>
              <w:ind w:left="107"/>
              <w:jc w:val="left"/>
              <w:rPr>
                <w:ins w:id="5131" w:author="wincol" w:date="2016-05-12T15:04:00Z"/>
                <w:rFonts w:ascii="宋体" w:cs="宋体"/>
                <w:kern w:val="0"/>
                <w:sz w:val="20"/>
                <w:szCs w:val="20"/>
              </w:rPr>
            </w:pPr>
          </w:p>
        </w:tc>
      </w:tr>
      <w:tr w:rsidR="005E357D" w14:paraId="07CE371D" w14:textId="77777777" w:rsidTr="00A517BF">
        <w:trPr>
          <w:cantSplit/>
          <w:trHeight w:val="139"/>
          <w:ins w:id="5132" w:author="wincol" w:date="2016-05-12T15:04:00Z"/>
        </w:trPr>
        <w:tc>
          <w:tcPr>
            <w:tcW w:w="761" w:type="dxa"/>
            <w:vMerge/>
          </w:tcPr>
          <w:p w14:paraId="1B2BE76D" w14:textId="77777777" w:rsidR="005E357D" w:rsidRDefault="005E357D" w:rsidP="00A517BF">
            <w:pPr>
              <w:rPr>
                <w:ins w:id="5133" w:author="wincol" w:date="2016-05-12T15:04:00Z"/>
                <w:rFonts w:ascii="宋体" w:hAnsi="宋体"/>
              </w:rPr>
            </w:pPr>
          </w:p>
        </w:tc>
        <w:tc>
          <w:tcPr>
            <w:tcW w:w="1899" w:type="dxa"/>
          </w:tcPr>
          <w:p w14:paraId="7E59FFD5" w14:textId="77777777" w:rsidR="005E357D" w:rsidRPr="00092A78" w:rsidDel="00091048" w:rsidRDefault="005E357D" w:rsidP="00A517BF">
            <w:pPr>
              <w:autoSpaceDE w:val="0"/>
              <w:autoSpaceDN w:val="0"/>
              <w:adjustRightInd w:val="0"/>
              <w:spacing w:line="267" w:lineRule="exact"/>
              <w:jc w:val="left"/>
              <w:rPr>
                <w:ins w:id="5134" w:author="wincol" w:date="2016-05-12T15:04:00Z"/>
                <w:rFonts w:ascii="宋体" w:cs="宋体"/>
                <w:kern w:val="0"/>
                <w:sz w:val="20"/>
                <w:szCs w:val="20"/>
              </w:rPr>
            </w:pPr>
            <w:ins w:id="5135" w:author="wincol" w:date="2016-05-12T15:04:00Z">
              <w:r>
                <w:rPr>
                  <w:rFonts w:ascii="宋体" w:cs="宋体" w:hint="eastAsia"/>
                  <w:kern w:val="0"/>
                  <w:sz w:val="20"/>
                  <w:szCs w:val="20"/>
                </w:rPr>
                <w:t>EXT_FILED1</w:t>
              </w:r>
            </w:ins>
          </w:p>
        </w:tc>
        <w:tc>
          <w:tcPr>
            <w:tcW w:w="1701" w:type="dxa"/>
          </w:tcPr>
          <w:p w14:paraId="5DB89A45" w14:textId="77777777" w:rsidR="005E357D" w:rsidRPr="00AC03B1" w:rsidDel="00091048" w:rsidRDefault="005E357D" w:rsidP="00A517BF">
            <w:pPr>
              <w:rPr>
                <w:ins w:id="5136" w:author="wincol" w:date="2016-05-12T15:04:00Z"/>
              </w:rPr>
            </w:pPr>
            <w:ins w:id="5137" w:author="wincol" w:date="2016-05-12T15:04:00Z">
              <w:r>
                <w:rPr>
                  <w:rFonts w:ascii="宋体" w:cs="宋体" w:hint="eastAsia"/>
                  <w:kern w:val="0"/>
                  <w:sz w:val="20"/>
                  <w:szCs w:val="20"/>
                </w:rPr>
                <w:t>备用字段1</w:t>
              </w:r>
            </w:ins>
          </w:p>
        </w:tc>
        <w:tc>
          <w:tcPr>
            <w:tcW w:w="850" w:type="dxa"/>
          </w:tcPr>
          <w:p w14:paraId="0E0327B4" w14:textId="77777777" w:rsidR="005E357D" w:rsidRPr="00DE25D2" w:rsidDel="00091048" w:rsidRDefault="005E357D" w:rsidP="00A517BF">
            <w:pPr>
              <w:rPr>
                <w:ins w:id="5138" w:author="wincol" w:date="2016-05-12T15:04:00Z"/>
                <w:rFonts w:ascii="宋体" w:cs="宋体"/>
                <w:kern w:val="0"/>
                <w:sz w:val="20"/>
                <w:szCs w:val="20"/>
              </w:rPr>
            </w:pPr>
            <w:ins w:id="5139" w:author="wincol" w:date="2016-05-12T15:04: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9" w:type="dxa"/>
          </w:tcPr>
          <w:p w14:paraId="2A16E7AE" w14:textId="77777777" w:rsidR="005E357D" w:rsidDel="00091048" w:rsidRDefault="005E357D" w:rsidP="00A517BF">
            <w:pPr>
              <w:rPr>
                <w:ins w:id="5140" w:author="wincol" w:date="2016-05-12T15:04:00Z"/>
              </w:rPr>
            </w:pPr>
            <w:ins w:id="5141" w:author="wincol" w:date="2016-05-12T15:04:00Z">
              <w:r>
                <w:rPr>
                  <w:rFonts w:ascii="宋体" w:hAnsi="宋体" w:hint="eastAsia"/>
                </w:rPr>
                <w:t>是</w:t>
              </w:r>
            </w:ins>
          </w:p>
        </w:tc>
        <w:tc>
          <w:tcPr>
            <w:tcW w:w="1861" w:type="dxa"/>
          </w:tcPr>
          <w:p w14:paraId="4BC2B608" w14:textId="77777777" w:rsidR="005E357D" w:rsidRPr="00AC03B1" w:rsidDel="00091048" w:rsidRDefault="005E357D" w:rsidP="00A517BF">
            <w:pPr>
              <w:rPr>
                <w:ins w:id="5142" w:author="wincol" w:date="2016-05-12T15:04:00Z"/>
              </w:rPr>
            </w:pPr>
            <w:ins w:id="5143" w:author="wincol" w:date="2016-05-12T15:04:00Z">
              <w:r>
                <w:rPr>
                  <w:rFonts w:ascii="宋体" w:cs="宋体" w:hint="eastAsia"/>
                  <w:kern w:val="0"/>
                  <w:sz w:val="20"/>
                  <w:szCs w:val="20"/>
                </w:rPr>
                <w:t>备用字段1</w:t>
              </w:r>
            </w:ins>
          </w:p>
        </w:tc>
      </w:tr>
      <w:tr w:rsidR="005E357D" w14:paraId="74A51462" w14:textId="77777777" w:rsidTr="00A517BF">
        <w:trPr>
          <w:cantSplit/>
          <w:trHeight w:val="139"/>
          <w:ins w:id="5144" w:author="wincol" w:date="2016-05-12T15:04:00Z"/>
        </w:trPr>
        <w:tc>
          <w:tcPr>
            <w:tcW w:w="761" w:type="dxa"/>
            <w:vMerge/>
          </w:tcPr>
          <w:p w14:paraId="0D24FDB9" w14:textId="77777777" w:rsidR="005E357D" w:rsidRDefault="005E357D" w:rsidP="00A517BF">
            <w:pPr>
              <w:rPr>
                <w:ins w:id="5145" w:author="wincol" w:date="2016-05-12T15:04:00Z"/>
                <w:rFonts w:ascii="宋体" w:hAnsi="宋体"/>
              </w:rPr>
            </w:pPr>
          </w:p>
        </w:tc>
        <w:tc>
          <w:tcPr>
            <w:tcW w:w="1899" w:type="dxa"/>
          </w:tcPr>
          <w:p w14:paraId="5F265FCC" w14:textId="77777777" w:rsidR="005E357D" w:rsidRPr="00092A78" w:rsidDel="00091048" w:rsidRDefault="005E357D" w:rsidP="00A517BF">
            <w:pPr>
              <w:autoSpaceDE w:val="0"/>
              <w:autoSpaceDN w:val="0"/>
              <w:adjustRightInd w:val="0"/>
              <w:spacing w:line="267" w:lineRule="exact"/>
              <w:jc w:val="left"/>
              <w:rPr>
                <w:ins w:id="5146" w:author="wincol" w:date="2016-05-12T15:04:00Z"/>
                <w:rFonts w:ascii="宋体" w:cs="宋体"/>
                <w:kern w:val="0"/>
                <w:sz w:val="20"/>
                <w:szCs w:val="20"/>
              </w:rPr>
            </w:pPr>
            <w:ins w:id="5147" w:author="wincol" w:date="2016-05-12T15:04:00Z">
              <w:r>
                <w:rPr>
                  <w:rFonts w:ascii="宋体" w:cs="宋体" w:hint="eastAsia"/>
                  <w:kern w:val="0"/>
                  <w:sz w:val="20"/>
                  <w:szCs w:val="20"/>
                </w:rPr>
                <w:t>EXT_FILED2</w:t>
              </w:r>
            </w:ins>
          </w:p>
        </w:tc>
        <w:tc>
          <w:tcPr>
            <w:tcW w:w="1701" w:type="dxa"/>
          </w:tcPr>
          <w:p w14:paraId="5E35FAC9" w14:textId="77777777" w:rsidR="005E357D" w:rsidRPr="00AC03B1" w:rsidDel="00091048" w:rsidRDefault="005E357D" w:rsidP="00A517BF">
            <w:pPr>
              <w:rPr>
                <w:ins w:id="5148" w:author="wincol" w:date="2016-05-12T15:04:00Z"/>
              </w:rPr>
            </w:pPr>
            <w:ins w:id="5149" w:author="wincol" w:date="2016-05-12T15:04:00Z">
              <w:r>
                <w:rPr>
                  <w:rFonts w:ascii="宋体" w:cs="宋体" w:hint="eastAsia"/>
                  <w:kern w:val="0"/>
                  <w:sz w:val="20"/>
                  <w:szCs w:val="20"/>
                </w:rPr>
                <w:t>备用字段2</w:t>
              </w:r>
            </w:ins>
          </w:p>
        </w:tc>
        <w:tc>
          <w:tcPr>
            <w:tcW w:w="850" w:type="dxa"/>
          </w:tcPr>
          <w:p w14:paraId="57E2DD84" w14:textId="77777777" w:rsidR="005E357D" w:rsidRPr="00DE25D2" w:rsidDel="00091048" w:rsidRDefault="005E357D" w:rsidP="00A517BF">
            <w:pPr>
              <w:rPr>
                <w:ins w:id="5150" w:author="wincol" w:date="2016-05-12T15:04:00Z"/>
                <w:rFonts w:ascii="宋体" w:cs="宋体"/>
                <w:kern w:val="0"/>
                <w:sz w:val="20"/>
                <w:szCs w:val="20"/>
              </w:rPr>
            </w:pPr>
            <w:ins w:id="5151" w:author="wincol" w:date="2016-05-12T15:04: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9" w:type="dxa"/>
          </w:tcPr>
          <w:p w14:paraId="3558EB64" w14:textId="77777777" w:rsidR="005E357D" w:rsidDel="00091048" w:rsidRDefault="005E357D" w:rsidP="00A517BF">
            <w:pPr>
              <w:rPr>
                <w:ins w:id="5152" w:author="wincol" w:date="2016-05-12T15:04:00Z"/>
              </w:rPr>
            </w:pPr>
            <w:ins w:id="5153" w:author="wincol" w:date="2016-05-12T15:04:00Z">
              <w:r>
                <w:rPr>
                  <w:rFonts w:ascii="宋体" w:hAnsi="宋体" w:hint="eastAsia"/>
                </w:rPr>
                <w:t>是</w:t>
              </w:r>
            </w:ins>
          </w:p>
        </w:tc>
        <w:tc>
          <w:tcPr>
            <w:tcW w:w="1861" w:type="dxa"/>
          </w:tcPr>
          <w:p w14:paraId="2F4B3E62" w14:textId="77777777" w:rsidR="005E357D" w:rsidRPr="00AC03B1" w:rsidDel="00091048" w:rsidRDefault="005E357D" w:rsidP="00A517BF">
            <w:pPr>
              <w:rPr>
                <w:ins w:id="5154" w:author="wincol" w:date="2016-05-12T15:04:00Z"/>
              </w:rPr>
            </w:pPr>
            <w:ins w:id="5155" w:author="wincol" w:date="2016-05-12T15:04:00Z">
              <w:r>
                <w:rPr>
                  <w:rFonts w:ascii="宋体" w:cs="宋体" w:hint="eastAsia"/>
                  <w:kern w:val="0"/>
                  <w:sz w:val="20"/>
                  <w:szCs w:val="20"/>
                </w:rPr>
                <w:t>备用字段2</w:t>
              </w:r>
            </w:ins>
          </w:p>
        </w:tc>
      </w:tr>
      <w:tr w:rsidR="005E357D" w14:paraId="7EFC770F" w14:textId="77777777" w:rsidTr="00A517BF">
        <w:trPr>
          <w:cantSplit/>
          <w:trHeight w:val="139"/>
          <w:ins w:id="5156" w:author="wincol" w:date="2016-05-12T15:04:00Z"/>
        </w:trPr>
        <w:tc>
          <w:tcPr>
            <w:tcW w:w="761" w:type="dxa"/>
            <w:vMerge/>
          </w:tcPr>
          <w:p w14:paraId="7C0BEB2F" w14:textId="77777777" w:rsidR="005E357D" w:rsidRDefault="005E357D" w:rsidP="00A517BF">
            <w:pPr>
              <w:rPr>
                <w:ins w:id="5157" w:author="wincol" w:date="2016-05-12T15:04:00Z"/>
                <w:rFonts w:ascii="宋体" w:hAnsi="宋体"/>
              </w:rPr>
            </w:pPr>
          </w:p>
        </w:tc>
        <w:tc>
          <w:tcPr>
            <w:tcW w:w="1899" w:type="dxa"/>
          </w:tcPr>
          <w:p w14:paraId="704A6661" w14:textId="77777777" w:rsidR="005E357D" w:rsidRPr="00092A78" w:rsidDel="00091048" w:rsidRDefault="005E357D" w:rsidP="00A517BF">
            <w:pPr>
              <w:autoSpaceDE w:val="0"/>
              <w:autoSpaceDN w:val="0"/>
              <w:adjustRightInd w:val="0"/>
              <w:spacing w:line="267" w:lineRule="exact"/>
              <w:jc w:val="left"/>
              <w:rPr>
                <w:ins w:id="5158" w:author="wincol" w:date="2016-05-12T15:04:00Z"/>
                <w:rFonts w:ascii="宋体" w:cs="宋体"/>
                <w:kern w:val="0"/>
                <w:sz w:val="20"/>
                <w:szCs w:val="20"/>
              </w:rPr>
            </w:pPr>
            <w:ins w:id="5159" w:author="wincol" w:date="2016-05-12T15:04:00Z">
              <w:r>
                <w:rPr>
                  <w:rFonts w:ascii="宋体" w:cs="宋体" w:hint="eastAsia"/>
                  <w:kern w:val="0"/>
                  <w:sz w:val="20"/>
                  <w:szCs w:val="20"/>
                </w:rPr>
                <w:t>EXT_FILED3</w:t>
              </w:r>
            </w:ins>
          </w:p>
        </w:tc>
        <w:tc>
          <w:tcPr>
            <w:tcW w:w="1701" w:type="dxa"/>
          </w:tcPr>
          <w:p w14:paraId="71467E43" w14:textId="77777777" w:rsidR="005E357D" w:rsidRPr="00AC03B1" w:rsidDel="00091048" w:rsidRDefault="005E357D" w:rsidP="00A517BF">
            <w:pPr>
              <w:rPr>
                <w:ins w:id="5160" w:author="wincol" w:date="2016-05-12T15:04:00Z"/>
              </w:rPr>
            </w:pPr>
            <w:ins w:id="5161" w:author="wincol" w:date="2016-05-12T15:04:00Z">
              <w:r>
                <w:rPr>
                  <w:rFonts w:ascii="宋体" w:cs="宋体" w:hint="eastAsia"/>
                  <w:kern w:val="0"/>
                  <w:sz w:val="20"/>
                  <w:szCs w:val="20"/>
                </w:rPr>
                <w:t>备用字段3</w:t>
              </w:r>
            </w:ins>
          </w:p>
        </w:tc>
        <w:tc>
          <w:tcPr>
            <w:tcW w:w="850" w:type="dxa"/>
          </w:tcPr>
          <w:p w14:paraId="3866C740" w14:textId="77777777" w:rsidR="005E357D" w:rsidRPr="00DE25D2" w:rsidDel="00091048" w:rsidRDefault="005E357D" w:rsidP="00A517BF">
            <w:pPr>
              <w:rPr>
                <w:ins w:id="5162" w:author="wincol" w:date="2016-05-12T15:04:00Z"/>
                <w:rFonts w:ascii="宋体" w:cs="宋体"/>
                <w:kern w:val="0"/>
                <w:sz w:val="20"/>
                <w:szCs w:val="20"/>
              </w:rPr>
            </w:pPr>
            <w:ins w:id="5163" w:author="wincol" w:date="2016-05-12T15:04: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300</w:t>
              </w:r>
              <w:r w:rsidRPr="00A560D3">
                <w:rPr>
                  <w:rFonts w:ascii="宋体" w:cs="宋体"/>
                  <w:kern w:val="0"/>
                  <w:sz w:val="20"/>
                  <w:szCs w:val="20"/>
                </w:rPr>
                <w:t>)</w:t>
              </w:r>
            </w:ins>
          </w:p>
        </w:tc>
        <w:tc>
          <w:tcPr>
            <w:tcW w:w="709" w:type="dxa"/>
          </w:tcPr>
          <w:p w14:paraId="59F6C647" w14:textId="77777777" w:rsidR="005E357D" w:rsidDel="00091048" w:rsidRDefault="005E357D" w:rsidP="00A517BF">
            <w:pPr>
              <w:rPr>
                <w:ins w:id="5164" w:author="wincol" w:date="2016-05-12T15:04:00Z"/>
              </w:rPr>
            </w:pPr>
            <w:ins w:id="5165" w:author="wincol" w:date="2016-05-12T15:04:00Z">
              <w:r>
                <w:rPr>
                  <w:rFonts w:ascii="宋体" w:hAnsi="宋体" w:hint="eastAsia"/>
                </w:rPr>
                <w:t>是</w:t>
              </w:r>
            </w:ins>
          </w:p>
        </w:tc>
        <w:tc>
          <w:tcPr>
            <w:tcW w:w="1861" w:type="dxa"/>
          </w:tcPr>
          <w:p w14:paraId="6B217E70" w14:textId="77777777" w:rsidR="005E357D" w:rsidRPr="00AC03B1" w:rsidDel="00091048" w:rsidRDefault="005E357D" w:rsidP="00A517BF">
            <w:pPr>
              <w:rPr>
                <w:ins w:id="5166" w:author="wincol" w:date="2016-05-12T15:04:00Z"/>
              </w:rPr>
            </w:pPr>
            <w:ins w:id="5167" w:author="wincol" w:date="2016-05-12T15:04:00Z">
              <w:r>
                <w:rPr>
                  <w:rFonts w:ascii="宋体" w:cs="宋体" w:hint="eastAsia"/>
                  <w:kern w:val="0"/>
                  <w:sz w:val="20"/>
                  <w:szCs w:val="20"/>
                </w:rPr>
                <w:t>备用字段3</w:t>
              </w:r>
            </w:ins>
          </w:p>
        </w:tc>
      </w:tr>
    </w:tbl>
    <w:p w14:paraId="36707BB4" w14:textId="77777777" w:rsidR="005E357D" w:rsidRDefault="005E357D" w:rsidP="005E357D">
      <w:pPr>
        <w:rPr>
          <w:ins w:id="5168" w:author="wincol" w:date="2016-05-12T15:04:00Z"/>
          <w:rFonts w:eastAsiaTheme="minorEastAsia"/>
          <w:szCs w:val="21"/>
        </w:rPr>
      </w:pPr>
    </w:p>
    <w:p w14:paraId="1446689B" w14:textId="77777777" w:rsidR="005E357D" w:rsidRPr="004E6C5A" w:rsidRDefault="005E357D" w:rsidP="005E357D">
      <w:pPr>
        <w:rPr>
          <w:ins w:id="5169" w:author="wincol" w:date="2016-05-12T15:04:00Z"/>
          <w:rFonts w:ascii="微软雅黑" w:eastAsia="微软雅黑" w:hAnsi="微软雅黑"/>
        </w:rPr>
      </w:pPr>
      <w:ins w:id="5170" w:author="wincol" w:date="2016-05-12T15:04:00Z">
        <w:r w:rsidRPr="00A560D3">
          <w:rPr>
            <w:rFonts w:eastAsiaTheme="minorEastAsia" w:hint="eastAsia"/>
            <w:szCs w:val="21"/>
          </w:rPr>
          <w:t>第三方公司应返回</w:t>
        </w:r>
        <w:r>
          <w:rPr>
            <w:rFonts w:eastAsiaTheme="minorEastAsia" w:hint="eastAsia"/>
            <w:szCs w:val="21"/>
          </w:rPr>
          <w:t>（报文头内容按</w:t>
        </w:r>
        <w:r>
          <w:rPr>
            <w:rFonts w:eastAsiaTheme="minorEastAsia" w:hint="eastAsia"/>
            <w:szCs w:val="21"/>
          </w:rPr>
          <w:t>3.8</w:t>
        </w:r>
        <w:r>
          <w:rPr>
            <w:rFonts w:eastAsiaTheme="minorEastAsia" w:hint="eastAsia"/>
            <w:szCs w:val="21"/>
          </w:rPr>
          <w:t>报文头里的应答报文的报文头定义）</w:t>
        </w:r>
        <w:r w:rsidRPr="00A560D3">
          <w:rPr>
            <w:rFonts w:eastAsiaTheme="minorEastAsia" w:hint="eastAsia"/>
            <w:szCs w:val="21"/>
          </w:rPr>
          <w:t>：</w:t>
        </w:r>
      </w:ins>
    </w:p>
    <w:tbl>
      <w:tblPr>
        <w:tblW w:w="7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1"/>
        <w:gridCol w:w="1899"/>
        <w:gridCol w:w="1701"/>
        <w:gridCol w:w="850"/>
        <w:gridCol w:w="709"/>
        <w:gridCol w:w="1861"/>
      </w:tblGrid>
      <w:tr w:rsidR="005E357D" w14:paraId="1618E4EB" w14:textId="77777777" w:rsidTr="00A517BF">
        <w:trPr>
          <w:trHeight w:val="290"/>
          <w:ins w:id="5171" w:author="wincol" w:date="2016-05-12T15:04:00Z"/>
        </w:trPr>
        <w:tc>
          <w:tcPr>
            <w:tcW w:w="761" w:type="dxa"/>
            <w:tcBorders>
              <w:bottom w:val="single" w:sz="4" w:space="0" w:color="auto"/>
            </w:tcBorders>
            <w:shd w:val="clear" w:color="auto" w:fill="C0C0C0"/>
          </w:tcPr>
          <w:p w14:paraId="6C27CF55" w14:textId="77777777" w:rsidR="005E357D" w:rsidRDefault="005E357D" w:rsidP="00A517BF">
            <w:pPr>
              <w:rPr>
                <w:ins w:id="5172" w:author="wincol" w:date="2016-05-12T15:04:00Z"/>
                <w:rFonts w:ascii="宋体" w:hAnsi="宋体"/>
                <w:b/>
                <w:szCs w:val="21"/>
              </w:rPr>
            </w:pPr>
            <w:ins w:id="5173" w:author="wincol" w:date="2016-05-12T15:04:00Z">
              <w:r>
                <w:rPr>
                  <w:rFonts w:ascii="宋体" w:hAnsi="宋体"/>
                  <w:b/>
                  <w:szCs w:val="21"/>
                </w:rPr>
                <w:t>模块</w:t>
              </w:r>
            </w:ins>
          </w:p>
        </w:tc>
        <w:tc>
          <w:tcPr>
            <w:tcW w:w="1899" w:type="dxa"/>
            <w:tcBorders>
              <w:bottom w:val="single" w:sz="4" w:space="0" w:color="auto"/>
            </w:tcBorders>
            <w:shd w:val="clear" w:color="auto" w:fill="C0C0C0"/>
          </w:tcPr>
          <w:p w14:paraId="4E49E597" w14:textId="77777777" w:rsidR="005E357D" w:rsidRDefault="005E357D" w:rsidP="00A517BF">
            <w:pPr>
              <w:rPr>
                <w:ins w:id="5174" w:author="wincol" w:date="2016-05-12T15:04:00Z"/>
                <w:rFonts w:ascii="宋体" w:hAnsi="宋体"/>
                <w:b/>
              </w:rPr>
            </w:pPr>
            <w:ins w:id="5175" w:author="wincol" w:date="2016-05-12T15:04:00Z">
              <w:r>
                <w:rPr>
                  <w:rFonts w:ascii="宋体" w:hAnsi="宋体"/>
                  <w:b/>
                  <w:szCs w:val="21"/>
                </w:rPr>
                <w:t>字段ID</w:t>
              </w:r>
            </w:ins>
          </w:p>
        </w:tc>
        <w:tc>
          <w:tcPr>
            <w:tcW w:w="1701" w:type="dxa"/>
            <w:tcBorders>
              <w:bottom w:val="single" w:sz="4" w:space="0" w:color="auto"/>
            </w:tcBorders>
            <w:shd w:val="clear" w:color="auto" w:fill="C0C0C0"/>
          </w:tcPr>
          <w:p w14:paraId="03F9B97C" w14:textId="77777777" w:rsidR="005E357D" w:rsidRDefault="005E357D" w:rsidP="00A517BF">
            <w:pPr>
              <w:rPr>
                <w:ins w:id="5176" w:author="wincol" w:date="2016-05-12T15:04:00Z"/>
                <w:rFonts w:ascii="宋体" w:hAnsi="宋体"/>
                <w:b/>
              </w:rPr>
            </w:pPr>
            <w:ins w:id="5177" w:author="wincol" w:date="2016-05-12T15:04:00Z">
              <w:r>
                <w:rPr>
                  <w:rFonts w:ascii="宋体" w:hAnsi="宋体"/>
                  <w:b/>
                  <w:szCs w:val="21"/>
                </w:rPr>
                <w:t>字段名称</w:t>
              </w:r>
            </w:ins>
          </w:p>
        </w:tc>
        <w:tc>
          <w:tcPr>
            <w:tcW w:w="850" w:type="dxa"/>
            <w:tcBorders>
              <w:bottom w:val="single" w:sz="4" w:space="0" w:color="auto"/>
            </w:tcBorders>
            <w:shd w:val="clear" w:color="auto" w:fill="C0C0C0"/>
          </w:tcPr>
          <w:p w14:paraId="1E4D858B" w14:textId="77777777" w:rsidR="005E357D" w:rsidRDefault="005E357D" w:rsidP="00A517BF">
            <w:pPr>
              <w:rPr>
                <w:ins w:id="5178" w:author="wincol" w:date="2016-05-12T15:04:00Z"/>
                <w:rFonts w:ascii="宋体" w:hAnsi="宋体"/>
                <w:b/>
              </w:rPr>
            </w:pPr>
            <w:ins w:id="5179" w:author="wincol" w:date="2016-05-12T15:04:00Z">
              <w:r>
                <w:rPr>
                  <w:rFonts w:ascii="宋体" w:hAnsi="宋体"/>
                  <w:b/>
                  <w:szCs w:val="21"/>
                </w:rPr>
                <w:t>类型</w:t>
              </w:r>
            </w:ins>
          </w:p>
        </w:tc>
        <w:tc>
          <w:tcPr>
            <w:tcW w:w="709" w:type="dxa"/>
            <w:tcBorders>
              <w:bottom w:val="single" w:sz="4" w:space="0" w:color="auto"/>
            </w:tcBorders>
            <w:shd w:val="clear" w:color="auto" w:fill="C0C0C0"/>
          </w:tcPr>
          <w:p w14:paraId="1F08E184" w14:textId="77777777" w:rsidR="005E357D" w:rsidRDefault="005E357D" w:rsidP="00A517BF">
            <w:pPr>
              <w:rPr>
                <w:ins w:id="5180" w:author="wincol" w:date="2016-05-12T15:04:00Z"/>
                <w:rFonts w:ascii="宋体" w:hAnsi="宋体"/>
                <w:b/>
              </w:rPr>
            </w:pPr>
            <w:ins w:id="5181" w:author="wincol" w:date="2016-05-12T15:04:00Z">
              <w:r>
                <w:rPr>
                  <w:rFonts w:ascii="宋体" w:hAnsi="宋体" w:hint="eastAsia"/>
                  <w:b/>
                </w:rPr>
                <w:t>可空</w:t>
              </w:r>
            </w:ins>
          </w:p>
        </w:tc>
        <w:tc>
          <w:tcPr>
            <w:tcW w:w="1861" w:type="dxa"/>
            <w:tcBorders>
              <w:bottom w:val="single" w:sz="4" w:space="0" w:color="auto"/>
            </w:tcBorders>
            <w:shd w:val="clear" w:color="auto" w:fill="C0C0C0"/>
          </w:tcPr>
          <w:p w14:paraId="32C04B63" w14:textId="77777777" w:rsidR="005E357D" w:rsidRDefault="005E357D" w:rsidP="00A517BF">
            <w:pPr>
              <w:rPr>
                <w:ins w:id="5182" w:author="wincol" w:date="2016-05-12T15:04:00Z"/>
                <w:rFonts w:ascii="宋体" w:hAnsi="宋体"/>
                <w:b/>
              </w:rPr>
            </w:pPr>
            <w:ins w:id="5183" w:author="wincol" w:date="2016-05-12T15:04:00Z">
              <w:r>
                <w:rPr>
                  <w:rFonts w:ascii="宋体" w:hAnsi="宋体"/>
                  <w:b/>
                </w:rPr>
                <w:t>备注</w:t>
              </w:r>
            </w:ins>
          </w:p>
        </w:tc>
      </w:tr>
      <w:tr w:rsidR="005E357D" w14:paraId="07AB7ADD" w14:textId="77777777" w:rsidTr="00A517BF">
        <w:trPr>
          <w:cantSplit/>
          <w:trHeight w:val="290"/>
          <w:ins w:id="5184" w:author="wincol" w:date="2016-05-12T15:04:00Z"/>
        </w:trPr>
        <w:tc>
          <w:tcPr>
            <w:tcW w:w="761" w:type="dxa"/>
            <w:vMerge w:val="restart"/>
          </w:tcPr>
          <w:p w14:paraId="5412B794" w14:textId="77777777" w:rsidR="005E357D" w:rsidRDefault="005E357D" w:rsidP="00A517BF">
            <w:pPr>
              <w:jc w:val="center"/>
              <w:rPr>
                <w:ins w:id="5185" w:author="wincol" w:date="2016-05-12T15:04:00Z"/>
                <w:rFonts w:ascii="宋体" w:hAnsi="宋体"/>
              </w:rPr>
            </w:pPr>
            <w:ins w:id="5186" w:author="wincol" w:date="2016-05-12T15:04:00Z">
              <w:r>
                <w:rPr>
                  <w:rFonts w:ascii="宋体" w:hAnsi="宋体" w:hint="eastAsia"/>
                </w:rPr>
                <w:t>BODY</w:t>
              </w:r>
            </w:ins>
          </w:p>
        </w:tc>
        <w:tc>
          <w:tcPr>
            <w:tcW w:w="7020" w:type="dxa"/>
            <w:gridSpan w:val="5"/>
          </w:tcPr>
          <w:p w14:paraId="6D19890C" w14:textId="77777777" w:rsidR="005E357D" w:rsidRDefault="005E357D" w:rsidP="00A517BF">
            <w:pPr>
              <w:rPr>
                <w:ins w:id="5187" w:author="wincol" w:date="2016-05-12T15:04:00Z"/>
                <w:rFonts w:ascii="宋体" w:hAnsi="宋体"/>
              </w:rPr>
            </w:pPr>
          </w:p>
        </w:tc>
      </w:tr>
      <w:tr w:rsidR="005E357D" w14:paraId="70AD32B8" w14:textId="77777777" w:rsidTr="00A517BF">
        <w:trPr>
          <w:cantSplit/>
          <w:trHeight w:val="290"/>
          <w:ins w:id="5188" w:author="wincol" w:date="2016-05-12T15:04:00Z"/>
        </w:trPr>
        <w:tc>
          <w:tcPr>
            <w:tcW w:w="761" w:type="dxa"/>
            <w:vMerge/>
          </w:tcPr>
          <w:p w14:paraId="58951A2B" w14:textId="77777777" w:rsidR="005E357D" w:rsidRDefault="005E357D" w:rsidP="00A517BF">
            <w:pPr>
              <w:jc w:val="center"/>
              <w:rPr>
                <w:ins w:id="5189" w:author="wincol" w:date="2016-05-12T15:04:00Z"/>
                <w:rFonts w:ascii="宋体" w:hAnsi="宋体"/>
              </w:rPr>
            </w:pPr>
          </w:p>
        </w:tc>
        <w:tc>
          <w:tcPr>
            <w:tcW w:w="1899" w:type="dxa"/>
          </w:tcPr>
          <w:p w14:paraId="6B19D210" w14:textId="77777777" w:rsidR="005E357D" w:rsidRPr="00BA665E" w:rsidRDefault="005E357D" w:rsidP="00A517BF">
            <w:pPr>
              <w:autoSpaceDE w:val="0"/>
              <w:autoSpaceDN w:val="0"/>
              <w:adjustRightInd w:val="0"/>
              <w:spacing w:line="267" w:lineRule="exact"/>
              <w:jc w:val="left"/>
              <w:rPr>
                <w:ins w:id="5190" w:author="wincol" w:date="2016-05-12T15:04:00Z"/>
                <w:rFonts w:ascii="宋体" w:hAnsi="宋体"/>
              </w:rPr>
            </w:pPr>
            <w:ins w:id="5191" w:author="wincol" w:date="2016-05-12T15:04:00Z">
              <w:r>
                <w:rPr>
                  <w:rFonts w:ascii="宋体" w:cs="宋体" w:hint="eastAsia"/>
                  <w:kern w:val="0"/>
                  <w:sz w:val="20"/>
                  <w:szCs w:val="20"/>
                </w:rPr>
                <w:t>TRANSCODE</w:t>
              </w:r>
            </w:ins>
          </w:p>
        </w:tc>
        <w:tc>
          <w:tcPr>
            <w:tcW w:w="1701" w:type="dxa"/>
          </w:tcPr>
          <w:p w14:paraId="589CA5F9" w14:textId="77777777" w:rsidR="005E357D" w:rsidRDefault="005E357D" w:rsidP="00A517BF">
            <w:pPr>
              <w:rPr>
                <w:ins w:id="5192" w:author="wincol" w:date="2016-05-12T15:04:00Z"/>
                <w:rFonts w:ascii="宋体" w:hAnsi="宋体"/>
              </w:rPr>
            </w:pPr>
            <w:ins w:id="5193" w:author="wincol" w:date="2016-05-12T15:04:00Z">
              <w:r w:rsidRPr="00A560D3">
                <w:rPr>
                  <w:rFonts w:ascii="宋体" w:cs="宋体" w:hint="eastAsia"/>
                  <w:kern w:val="0"/>
                  <w:sz w:val="20"/>
                  <w:szCs w:val="20"/>
                </w:rPr>
                <w:t>交易码</w:t>
              </w:r>
            </w:ins>
          </w:p>
        </w:tc>
        <w:tc>
          <w:tcPr>
            <w:tcW w:w="850" w:type="dxa"/>
          </w:tcPr>
          <w:p w14:paraId="0C982C88" w14:textId="77777777" w:rsidR="005E357D" w:rsidRDefault="005E357D" w:rsidP="00A517BF">
            <w:pPr>
              <w:rPr>
                <w:ins w:id="5194" w:author="wincol" w:date="2016-05-12T15:04:00Z"/>
                <w:rFonts w:ascii="宋体" w:hAnsi="宋体"/>
              </w:rPr>
            </w:pPr>
            <w:ins w:id="5195" w:author="wincol" w:date="2016-05-12T15:04: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8</w:t>
              </w:r>
              <w:r w:rsidRPr="00A560D3">
                <w:rPr>
                  <w:rFonts w:ascii="宋体" w:cs="宋体"/>
                  <w:kern w:val="0"/>
                  <w:sz w:val="20"/>
                  <w:szCs w:val="20"/>
                </w:rPr>
                <w:t>)</w:t>
              </w:r>
            </w:ins>
          </w:p>
        </w:tc>
        <w:tc>
          <w:tcPr>
            <w:tcW w:w="709" w:type="dxa"/>
          </w:tcPr>
          <w:p w14:paraId="44F12689" w14:textId="77777777" w:rsidR="005E357D" w:rsidRPr="00EA7B55" w:rsidRDefault="005E357D" w:rsidP="00A517BF">
            <w:pPr>
              <w:autoSpaceDE w:val="0"/>
              <w:autoSpaceDN w:val="0"/>
              <w:adjustRightInd w:val="0"/>
              <w:spacing w:line="267" w:lineRule="exact"/>
              <w:jc w:val="left"/>
              <w:rPr>
                <w:ins w:id="5196" w:author="wincol" w:date="2016-05-12T15:04:00Z"/>
                <w:rFonts w:ascii="宋体" w:cs="宋体"/>
                <w:kern w:val="0"/>
                <w:sz w:val="20"/>
                <w:szCs w:val="20"/>
              </w:rPr>
            </w:pPr>
            <w:ins w:id="5197" w:author="wincol" w:date="2016-05-12T15:04:00Z">
              <w:r>
                <w:rPr>
                  <w:rFonts w:ascii="宋体" w:cs="宋体" w:hint="eastAsia"/>
                  <w:kern w:val="0"/>
                  <w:sz w:val="20"/>
                  <w:szCs w:val="20"/>
                </w:rPr>
                <w:t>否</w:t>
              </w:r>
            </w:ins>
          </w:p>
        </w:tc>
        <w:tc>
          <w:tcPr>
            <w:tcW w:w="1861" w:type="dxa"/>
          </w:tcPr>
          <w:p w14:paraId="72603A65" w14:textId="77777777" w:rsidR="005E357D" w:rsidRPr="00EA7B55" w:rsidRDefault="005E357D" w:rsidP="00A517BF">
            <w:pPr>
              <w:autoSpaceDE w:val="0"/>
              <w:autoSpaceDN w:val="0"/>
              <w:adjustRightInd w:val="0"/>
              <w:spacing w:line="267" w:lineRule="exact"/>
              <w:jc w:val="left"/>
              <w:rPr>
                <w:ins w:id="5198" w:author="wincol" w:date="2016-05-12T15:04:00Z"/>
                <w:rFonts w:ascii="宋体" w:cs="宋体"/>
                <w:kern w:val="0"/>
                <w:sz w:val="20"/>
                <w:szCs w:val="20"/>
              </w:rPr>
            </w:pPr>
            <w:ins w:id="5199" w:author="wincol" w:date="2016-05-12T15:04:00Z">
              <w:r>
                <w:rPr>
                  <w:rFonts w:ascii="宋体" w:cs="宋体" w:hint="eastAsia"/>
                  <w:kern w:val="0"/>
                  <w:sz w:val="20"/>
                  <w:szCs w:val="20"/>
                </w:rPr>
                <w:t>OGWR0008</w:t>
              </w:r>
            </w:ins>
          </w:p>
        </w:tc>
      </w:tr>
      <w:tr w:rsidR="005E357D" w14:paraId="2C8BC9D9" w14:textId="77777777" w:rsidTr="00A517BF">
        <w:trPr>
          <w:cantSplit/>
          <w:trHeight w:val="290"/>
          <w:ins w:id="5200" w:author="wincol" w:date="2016-05-12T15:04:00Z"/>
        </w:trPr>
        <w:tc>
          <w:tcPr>
            <w:tcW w:w="761" w:type="dxa"/>
            <w:vMerge/>
          </w:tcPr>
          <w:p w14:paraId="3F7FAAC4" w14:textId="77777777" w:rsidR="005E357D" w:rsidRDefault="005E357D" w:rsidP="00A517BF">
            <w:pPr>
              <w:jc w:val="center"/>
              <w:rPr>
                <w:ins w:id="5201" w:author="wincol" w:date="2016-05-12T15:04:00Z"/>
                <w:rFonts w:ascii="宋体" w:hAnsi="宋体"/>
              </w:rPr>
            </w:pPr>
          </w:p>
        </w:tc>
        <w:tc>
          <w:tcPr>
            <w:tcW w:w="7020" w:type="dxa"/>
            <w:gridSpan w:val="5"/>
          </w:tcPr>
          <w:p w14:paraId="1FC6E6AA" w14:textId="77777777" w:rsidR="005E357D" w:rsidRPr="00EA7B55" w:rsidRDefault="005E357D" w:rsidP="00A517BF">
            <w:pPr>
              <w:autoSpaceDE w:val="0"/>
              <w:autoSpaceDN w:val="0"/>
              <w:adjustRightInd w:val="0"/>
              <w:spacing w:line="267" w:lineRule="exact"/>
              <w:jc w:val="left"/>
              <w:rPr>
                <w:ins w:id="5202" w:author="wincol" w:date="2016-05-12T15:04:00Z"/>
                <w:rFonts w:ascii="宋体" w:cs="宋体"/>
                <w:kern w:val="0"/>
                <w:sz w:val="20"/>
                <w:szCs w:val="20"/>
              </w:rPr>
            </w:pPr>
            <w:ins w:id="5203" w:author="wincol" w:date="2016-05-12T15:04:00Z">
              <w:r w:rsidRPr="00A710BB">
                <w:rPr>
                  <w:rFonts w:ascii="宋体" w:cs="宋体" w:hint="eastAsia"/>
                  <w:kern w:val="0"/>
                  <w:sz w:val="20"/>
                  <w:szCs w:val="20"/>
                </w:rPr>
                <w:t>数据</w:t>
              </w:r>
              <w:r>
                <w:rPr>
                  <w:rFonts w:ascii="宋体" w:cs="宋体" w:hint="eastAsia"/>
                  <w:kern w:val="0"/>
                  <w:sz w:val="20"/>
                  <w:szCs w:val="20"/>
                </w:rPr>
                <w:t>加密</w:t>
              </w:r>
              <w:r w:rsidRPr="00A710BB">
                <w:rPr>
                  <w:rFonts w:ascii="宋体" w:cs="宋体" w:hint="eastAsia"/>
                  <w:kern w:val="0"/>
                  <w:sz w:val="20"/>
                  <w:szCs w:val="20"/>
                </w:rPr>
                <w:t>域</w:t>
              </w:r>
              <w:r>
                <w:rPr>
                  <w:rFonts w:ascii="宋体" w:cs="宋体" w:hint="eastAsia"/>
                  <w:kern w:val="0"/>
                  <w:sz w:val="20"/>
                  <w:szCs w:val="20"/>
                </w:rPr>
                <w:t>都放到</w:t>
              </w:r>
              <w:r w:rsidRPr="00FC1B2B">
                <w:rPr>
                  <w:rFonts w:ascii="宋体" w:cs="宋体"/>
                  <w:kern w:val="0"/>
                  <w:sz w:val="20"/>
                  <w:szCs w:val="20"/>
                </w:rPr>
                <w:t>XMLPARA</w:t>
              </w:r>
              <w:r w:rsidRPr="00FC1B2B">
                <w:rPr>
                  <w:rFonts w:ascii="宋体" w:cs="宋体" w:hint="eastAsia"/>
                  <w:kern w:val="0"/>
                  <w:sz w:val="20"/>
                  <w:szCs w:val="20"/>
                </w:rPr>
                <w:t>里面</w:t>
              </w:r>
            </w:ins>
          </w:p>
        </w:tc>
      </w:tr>
      <w:tr w:rsidR="005E357D" w14:paraId="071EC556" w14:textId="77777777" w:rsidTr="00A517BF">
        <w:trPr>
          <w:cantSplit/>
          <w:trHeight w:val="139"/>
          <w:ins w:id="5204" w:author="wincol" w:date="2016-05-12T15:04:00Z"/>
        </w:trPr>
        <w:tc>
          <w:tcPr>
            <w:tcW w:w="761" w:type="dxa"/>
            <w:vMerge/>
          </w:tcPr>
          <w:p w14:paraId="09CB4541" w14:textId="77777777" w:rsidR="005E357D" w:rsidRDefault="005E357D" w:rsidP="00A517BF">
            <w:pPr>
              <w:rPr>
                <w:ins w:id="5205" w:author="wincol" w:date="2016-05-12T15:04:00Z"/>
                <w:rFonts w:ascii="宋体" w:hAnsi="宋体"/>
              </w:rPr>
            </w:pPr>
          </w:p>
        </w:tc>
        <w:tc>
          <w:tcPr>
            <w:tcW w:w="1899" w:type="dxa"/>
          </w:tcPr>
          <w:p w14:paraId="562C83A9" w14:textId="77777777" w:rsidR="005E357D" w:rsidRPr="00A560D3" w:rsidRDefault="005E357D" w:rsidP="00A517BF">
            <w:pPr>
              <w:autoSpaceDE w:val="0"/>
              <w:autoSpaceDN w:val="0"/>
              <w:adjustRightInd w:val="0"/>
              <w:spacing w:line="267" w:lineRule="exact"/>
              <w:jc w:val="left"/>
              <w:rPr>
                <w:ins w:id="5206" w:author="wincol" w:date="2016-05-12T15:04:00Z"/>
                <w:rFonts w:ascii="宋体" w:cs="宋体"/>
                <w:kern w:val="0"/>
                <w:sz w:val="20"/>
                <w:szCs w:val="20"/>
              </w:rPr>
            </w:pPr>
            <w:ins w:id="5207" w:author="wincol" w:date="2016-05-12T15:04:00Z">
              <w:r w:rsidRPr="00A560D3">
                <w:rPr>
                  <w:rFonts w:ascii="宋体" w:cs="宋体"/>
                  <w:kern w:val="0"/>
                  <w:sz w:val="20"/>
                  <w:szCs w:val="20"/>
                </w:rPr>
                <w:t>RETURNCODE</w:t>
              </w:r>
            </w:ins>
          </w:p>
        </w:tc>
        <w:tc>
          <w:tcPr>
            <w:tcW w:w="1701" w:type="dxa"/>
          </w:tcPr>
          <w:p w14:paraId="04C3DB51" w14:textId="77777777" w:rsidR="005E357D" w:rsidRPr="00A560D3" w:rsidRDefault="005E357D" w:rsidP="00A517BF">
            <w:pPr>
              <w:autoSpaceDE w:val="0"/>
              <w:autoSpaceDN w:val="0"/>
              <w:adjustRightInd w:val="0"/>
              <w:spacing w:line="281" w:lineRule="exact"/>
              <w:ind w:left="108"/>
              <w:jc w:val="left"/>
              <w:rPr>
                <w:ins w:id="5208" w:author="wincol" w:date="2016-05-12T15:04:00Z"/>
                <w:rFonts w:ascii="宋体" w:cs="宋体"/>
                <w:kern w:val="0"/>
                <w:sz w:val="20"/>
                <w:szCs w:val="20"/>
              </w:rPr>
            </w:pPr>
            <w:ins w:id="5209" w:author="wincol" w:date="2016-05-12T15:04:00Z">
              <w:r w:rsidRPr="00A560D3">
                <w:rPr>
                  <w:rFonts w:ascii="宋体" w:cs="宋体" w:hint="eastAsia"/>
                  <w:kern w:val="0"/>
                  <w:sz w:val="20"/>
                  <w:szCs w:val="20"/>
                </w:rPr>
                <w:t>响应码</w:t>
              </w:r>
            </w:ins>
          </w:p>
        </w:tc>
        <w:tc>
          <w:tcPr>
            <w:tcW w:w="850" w:type="dxa"/>
          </w:tcPr>
          <w:p w14:paraId="68C15BA2" w14:textId="77777777" w:rsidR="005E357D" w:rsidRPr="00A560D3" w:rsidRDefault="005E357D" w:rsidP="00A517BF">
            <w:pPr>
              <w:autoSpaceDE w:val="0"/>
              <w:autoSpaceDN w:val="0"/>
              <w:adjustRightInd w:val="0"/>
              <w:spacing w:line="281" w:lineRule="exact"/>
              <w:jc w:val="left"/>
              <w:rPr>
                <w:ins w:id="5210" w:author="wincol" w:date="2016-05-12T15:04:00Z"/>
                <w:rFonts w:ascii="宋体" w:cs="宋体"/>
                <w:kern w:val="0"/>
                <w:sz w:val="20"/>
                <w:szCs w:val="20"/>
              </w:rPr>
            </w:pPr>
            <w:ins w:id="5211" w:author="wincol" w:date="2016-05-12T15:04:00Z">
              <w:r>
                <w:rPr>
                  <w:rFonts w:ascii="宋体" w:cs="宋体" w:hint="eastAsia"/>
                  <w:kern w:val="0"/>
                  <w:sz w:val="20"/>
                  <w:szCs w:val="20"/>
                </w:rPr>
                <w:t>C</w:t>
              </w:r>
              <w:r w:rsidRPr="00A560D3">
                <w:rPr>
                  <w:rFonts w:ascii="宋体" w:cs="宋体"/>
                  <w:kern w:val="0"/>
                  <w:sz w:val="20"/>
                  <w:szCs w:val="20"/>
                </w:rPr>
                <w:t>(64)</w:t>
              </w:r>
            </w:ins>
          </w:p>
        </w:tc>
        <w:tc>
          <w:tcPr>
            <w:tcW w:w="709" w:type="dxa"/>
          </w:tcPr>
          <w:p w14:paraId="5CE5524E" w14:textId="77777777" w:rsidR="005E357D" w:rsidRPr="00A560D3" w:rsidRDefault="005E357D" w:rsidP="00A517BF">
            <w:pPr>
              <w:autoSpaceDE w:val="0"/>
              <w:autoSpaceDN w:val="0"/>
              <w:adjustRightInd w:val="0"/>
              <w:spacing w:line="281" w:lineRule="exact"/>
              <w:ind w:left="108"/>
              <w:jc w:val="left"/>
              <w:rPr>
                <w:ins w:id="5212" w:author="wincol" w:date="2016-05-12T15:04:00Z"/>
                <w:rFonts w:ascii="宋体" w:cs="宋体"/>
                <w:kern w:val="0"/>
                <w:sz w:val="20"/>
                <w:szCs w:val="20"/>
              </w:rPr>
            </w:pPr>
            <w:ins w:id="5213" w:author="wincol" w:date="2016-05-12T15:04:00Z">
              <w:r>
                <w:rPr>
                  <w:rFonts w:ascii="宋体" w:cs="宋体" w:hint="eastAsia"/>
                  <w:kern w:val="0"/>
                  <w:sz w:val="20"/>
                  <w:szCs w:val="20"/>
                </w:rPr>
                <w:t>否</w:t>
              </w:r>
            </w:ins>
          </w:p>
        </w:tc>
        <w:tc>
          <w:tcPr>
            <w:tcW w:w="1861" w:type="dxa"/>
          </w:tcPr>
          <w:p w14:paraId="64936F39" w14:textId="77777777" w:rsidR="005E357D" w:rsidRPr="00A560D3" w:rsidRDefault="005E357D" w:rsidP="00A517BF">
            <w:pPr>
              <w:autoSpaceDE w:val="0"/>
              <w:autoSpaceDN w:val="0"/>
              <w:adjustRightInd w:val="0"/>
              <w:spacing w:line="283" w:lineRule="exact"/>
              <w:ind w:left="108"/>
              <w:jc w:val="left"/>
              <w:rPr>
                <w:ins w:id="5214" w:author="wincol" w:date="2016-05-12T15:04:00Z"/>
                <w:rFonts w:ascii="宋体" w:cs="宋体"/>
                <w:kern w:val="0"/>
                <w:sz w:val="20"/>
                <w:szCs w:val="20"/>
              </w:rPr>
            </w:pPr>
            <w:ins w:id="5215" w:author="wincol" w:date="2016-05-12T15:04:00Z">
              <w:r w:rsidRPr="00A560D3">
                <w:rPr>
                  <w:rFonts w:ascii="宋体" w:cs="宋体"/>
                  <w:kern w:val="0"/>
                  <w:sz w:val="20"/>
                  <w:szCs w:val="20"/>
                </w:rPr>
                <w:t>000000</w:t>
              </w:r>
              <w:r w:rsidRPr="00A560D3">
                <w:rPr>
                  <w:rFonts w:ascii="宋体" w:cs="宋体" w:hint="eastAsia"/>
                  <w:kern w:val="0"/>
                  <w:sz w:val="20"/>
                  <w:szCs w:val="20"/>
                </w:rPr>
                <w:t>标识成功</w:t>
              </w:r>
            </w:ins>
          </w:p>
        </w:tc>
      </w:tr>
      <w:tr w:rsidR="005E357D" w14:paraId="0F5DB9BF" w14:textId="77777777" w:rsidTr="00A517BF">
        <w:trPr>
          <w:cantSplit/>
          <w:trHeight w:val="139"/>
          <w:ins w:id="5216" w:author="wincol" w:date="2016-05-12T15:04:00Z"/>
        </w:trPr>
        <w:tc>
          <w:tcPr>
            <w:tcW w:w="761" w:type="dxa"/>
            <w:vMerge/>
          </w:tcPr>
          <w:p w14:paraId="42852FBC" w14:textId="77777777" w:rsidR="005E357D" w:rsidRDefault="005E357D" w:rsidP="00A517BF">
            <w:pPr>
              <w:rPr>
                <w:ins w:id="5217" w:author="wincol" w:date="2016-05-12T15:04:00Z"/>
                <w:rFonts w:ascii="宋体" w:hAnsi="宋体"/>
              </w:rPr>
            </w:pPr>
          </w:p>
        </w:tc>
        <w:tc>
          <w:tcPr>
            <w:tcW w:w="1899" w:type="dxa"/>
          </w:tcPr>
          <w:p w14:paraId="0A8521AE" w14:textId="77777777" w:rsidR="005E357D" w:rsidRPr="00A560D3" w:rsidRDefault="005E357D" w:rsidP="00A517BF">
            <w:pPr>
              <w:autoSpaceDE w:val="0"/>
              <w:autoSpaceDN w:val="0"/>
              <w:adjustRightInd w:val="0"/>
              <w:spacing w:line="267" w:lineRule="exact"/>
              <w:jc w:val="left"/>
              <w:rPr>
                <w:ins w:id="5218" w:author="wincol" w:date="2016-05-12T15:04:00Z"/>
                <w:rFonts w:ascii="宋体" w:cs="宋体"/>
                <w:kern w:val="0"/>
                <w:sz w:val="20"/>
                <w:szCs w:val="20"/>
              </w:rPr>
            </w:pPr>
            <w:ins w:id="5219" w:author="wincol" w:date="2016-05-12T15:04:00Z">
              <w:r w:rsidRPr="00A560D3">
                <w:rPr>
                  <w:rFonts w:ascii="宋体" w:cs="宋体"/>
                  <w:kern w:val="0"/>
                  <w:sz w:val="20"/>
                  <w:szCs w:val="20"/>
                </w:rPr>
                <w:t>RETURNMSG</w:t>
              </w:r>
            </w:ins>
          </w:p>
        </w:tc>
        <w:tc>
          <w:tcPr>
            <w:tcW w:w="1701" w:type="dxa"/>
          </w:tcPr>
          <w:p w14:paraId="3069D6A5" w14:textId="77777777" w:rsidR="005E357D" w:rsidRPr="00A560D3" w:rsidRDefault="005E357D" w:rsidP="00A517BF">
            <w:pPr>
              <w:autoSpaceDE w:val="0"/>
              <w:autoSpaceDN w:val="0"/>
              <w:adjustRightInd w:val="0"/>
              <w:spacing w:line="281" w:lineRule="exact"/>
              <w:ind w:left="108"/>
              <w:jc w:val="left"/>
              <w:rPr>
                <w:ins w:id="5220" w:author="wincol" w:date="2016-05-12T15:04:00Z"/>
                <w:rFonts w:ascii="宋体" w:cs="宋体"/>
                <w:kern w:val="0"/>
                <w:sz w:val="20"/>
                <w:szCs w:val="20"/>
              </w:rPr>
            </w:pPr>
            <w:ins w:id="5221" w:author="wincol" w:date="2016-05-12T15:04:00Z">
              <w:r w:rsidRPr="00A560D3">
                <w:rPr>
                  <w:rFonts w:ascii="宋体" w:cs="宋体" w:hint="eastAsia"/>
                  <w:kern w:val="0"/>
                  <w:sz w:val="20"/>
                  <w:szCs w:val="20"/>
                </w:rPr>
                <w:t>响应信息</w:t>
              </w:r>
            </w:ins>
          </w:p>
        </w:tc>
        <w:tc>
          <w:tcPr>
            <w:tcW w:w="850" w:type="dxa"/>
          </w:tcPr>
          <w:p w14:paraId="675C47E3" w14:textId="77777777" w:rsidR="005E357D" w:rsidRPr="00A560D3" w:rsidRDefault="005E357D" w:rsidP="00A517BF">
            <w:pPr>
              <w:autoSpaceDE w:val="0"/>
              <w:autoSpaceDN w:val="0"/>
              <w:adjustRightInd w:val="0"/>
              <w:spacing w:line="267" w:lineRule="exact"/>
              <w:jc w:val="left"/>
              <w:rPr>
                <w:ins w:id="5222" w:author="wincol" w:date="2016-05-12T15:04:00Z"/>
                <w:rFonts w:ascii="宋体" w:cs="宋体"/>
                <w:kern w:val="0"/>
                <w:sz w:val="20"/>
                <w:szCs w:val="20"/>
              </w:rPr>
            </w:pPr>
            <w:ins w:id="5223" w:author="wincol" w:date="2016-05-12T15:04:00Z">
              <w:r>
                <w:rPr>
                  <w:rFonts w:ascii="宋体" w:cs="宋体" w:hint="eastAsia"/>
                  <w:kern w:val="0"/>
                  <w:sz w:val="20"/>
                  <w:szCs w:val="20"/>
                </w:rPr>
                <w:t>C</w:t>
              </w:r>
              <w:r w:rsidRPr="00A560D3">
                <w:rPr>
                  <w:rFonts w:ascii="宋体" w:cs="宋体"/>
                  <w:kern w:val="0"/>
                  <w:sz w:val="20"/>
                  <w:szCs w:val="20"/>
                </w:rPr>
                <w:t>(128)</w:t>
              </w:r>
            </w:ins>
          </w:p>
        </w:tc>
        <w:tc>
          <w:tcPr>
            <w:tcW w:w="709" w:type="dxa"/>
          </w:tcPr>
          <w:p w14:paraId="5A3EC866" w14:textId="77777777" w:rsidR="005E357D" w:rsidRPr="00A560D3" w:rsidRDefault="005E357D" w:rsidP="00A517BF">
            <w:pPr>
              <w:autoSpaceDE w:val="0"/>
              <w:autoSpaceDN w:val="0"/>
              <w:adjustRightInd w:val="0"/>
              <w:spacing w:line="281" w:lineRule="exact"/>
              <w:ind w:left="108"/>
              <w:jc w:val="left"/>
              <w:rPr>
                <w:ins w:id="5224" w:author="wincol" w:date="2016-05-12T15:04:00Z"/>
                <w:rFonts w:ascii="宋体" w:cs="宋体"/>
                <w:kern w:val="0"/>
                <w:sz w:val="20"/>
                <w:szCs w:val="20"/>
              </w:rPr>
            </w:pPr>
            <w:ins w:id="5225" w:author="wincol" w:date="2016-05-12T15:04:00Z">
              <w:r>
                <w:rPr>
                  <w:rFonts w:ascii="宋体" w:cs="宋体" w:hint="eastAsia"/>
                  <w:kern w:val="0"/>
                  <w:sz w:val="20"/>
                  <w:szCs w:val="20"/>
                </w:rPr>
                <w:t>否</w:t>
              </w:r>
            </w:ins>
          </w:p>
        </w:tc>
        <w:tc>
          <w:tcPr>
            <w:tcW w:w="1861" w:type="dxa"/>
          </w:tcPr>
          <w:p w14:paraId="359AD157" w14:textId="77777777" w:rsidR="005E357D" w:rsidRPr="00A560D3" w:rsidRDefault="005E357D" w:rsidP="00A517BF">
            <w:pPr>
              <w:autoSpaceDE w:val="0"/>
              <w:autoSpaceDN w:val="0"/>
              <w:adjustRightInd w:val="0"/>
              <w:spacing w:line="283" w:lineRule="exact"/>
              <w:ind w:left="108"/>
              <w:jc w:val="left"/>
              <w:rPr>
                <w:ins w:id="5226" w:author="wincol" w:date="2016-05-12T15:04:00Z"/>
                <w:rFonts w:ascii="宋体" w:cs="宋体"/>
                <w:kern w:val="0"/>
                <w:sz w:val="20"/>
                <w:szCs w:val="20"/>
              </w:rPr>
            </w:pPr>
            <w:ins w:id="5227" w:author="wincol" w:date="2016-05-12T15:04:00Z">
              <w:r w:rsidRPr="00A560D3">
                <w:rPr>
                  <w:rFonts w:ascii="宋体" w:cs="宋体" w:hint="eastAsia"/>
                  <w:kern w:val="0"/>
                  <w:sz w:val="20"/>
                  <w:szCs w:val="20"/>
                </w:rPr>
                <w:t>交易成功</w:t>
              </w:r>
            </w:ins>
          </w:p>
        </w:tc>
      </w:tr>
      <w:tr w:rsidR="005E357D" w14:paraId="3367C90F" w14:textId="77777777" w:rsidTr="00A517BF">
        <w:trPr>
          <w:cantSplit/>
          <w:trHeight w:val="139"/>
          <w:ins w:id="5228" w:author="wincol" w:date="2016-05-12T15:04:00Z"/>
        </w:trPr>
        <w:tc>
          <w:tcPr>
            <w:tcW w:w="761" w:type="dxa"/>
            <w:vMerge/>
          </w:tcPr>
          <w:p w14:paraId="19AB7E46" w14:textId="77777777" w:rsidR="005E357D" w:rsidRDefault="005E357D" w:rsidP="00A517BF">
            <w:pPr>
              <w:rPr>
                <w:ins w:id="5229" w:author="wincol" w:date="2016-05-12T15:04:00Z"/>
                <w:rFonts w:ascii="宋体" w:hAnsi="宋体"/>
              </w:rPr>
            </w:pPr>
          </w:p>
        </w:tc>
        <w:tc>
          <w:tcPr>
            <w:tcW w:w="1899" w:type="dxa"/>
          </w:tcPr>
          <w:p w14:paraId="63180B82" w14:textId="77777777" w:rsidR="005E357D" w:rsidRPr="00A560D3" w:rsidRDefault="005E357D" w:rsidP="00A517BF">
            <w:pPr>
              <w:autoSpaceDE w:val="0"/>
              <w:autoSpaceDN w:val="0"/>
              <w:adjustRightInd w:val="0"/>
              <w:spacing w:line="281" w:lineRule="exact"/>
              <w:jc w:val="left"/>
              <w:rPr>
                <w:ins w:id="5230" w:author="wincol" w:date="2016-05-12T15:04:00Z"/>
                <w:rFonts w:ascii="宋体" w:cs="宋体"/>
                <w:kern w:val="0"/>
                <w:sz w:val="20"/>
                <w:szCs w:val="20"/>
              </w:rPr>
            </w:pPr>
            <w:ins w:id="5231" w:author="wincol" w:date="2016-05-12T15:04:00Z">
              <w:r w:rsidRPr="00A560D3">
                <w:rPr>
                  <w:rFonts w:ascii="宋体" w:cs="宋体"/>
                  <w:kern w:val="0"/>
                  <w:sz w:val="20"/>
                  <w:szCs w:val="20"/>
                </w:rPr>
                <w:t>OLDREQSEQNO</w:t>
              </w:r>
            </w:ins>
          </w:p>
        </w:tc>
        <w:tc>
          <w:tcPr>
            <w:tcW w:w="1701" w:type="dxa"/>
          </w:tcPr>
          <w:p w14:paraId="2C7E7064" w14:textId="77777777" w:rsidR="005E357D" w:rsidRPr="00A560D3" w:rsidRDefault="005E357D" w:rsidP="00A517BF">
            <w:pPr>
              <w:autoSpaceDE w:val="0"/>
              <w:autoSpaceDN w:val="0"/>
              <w:adjustRightInd w:val="0"/>
              <w:spacing w:line="267" w:lineRule="exact"/>
              <w:jc w:val="left"/>
              <w:rPr>
                <w:ins w:id="5232" w:author="wincol" w:date="2016-05-12T15:04:00Z"/>
                <w:rFonts w:ascii="宋体" w:cs="宋体"/>
                <w:kern w:val="0"/>
                <w:sz w:val="20"/>
                <w:szCs w:val="20"/>
              </w:rPr>
            </w:pPr>
            <w:ins w:id="5233" w:author="wincol" w:date="2016-05-12T15:04:00Z">
              <w:r w:rsidRPr="00A560D3">
                <w:rPr>
                  <w:rFonts w:ascii="宋体" w:cs="宋体" w:hint="eastAsia"/>
                  <w:kern w:val="0"/>
                  <w:sz w:val="20"/>
                  <w:szCs w:val="20"/>
                </w:rPr>
                <w:t>原交易流水号</w:t>
              </w:r>
            </w:ins>
          </w:p>
        </w:tc>
        <w:tc>
          <w:tcPr>
            <w:tcW w:w="850" w:type="dxa"/>
          </w:tcPr>
          <w:p w14:paraId="09AA70F7" w14:textId="77777777" w:rsidR="005E357D" w:rsidRPr="00A560D3" w:rsidRDefault="005E357D" w:rsidP="0010473C">
            <w:pPr>
              <w:autoSpaceDE w:val="0"/>
              <w:autoSpaceDN w:val="0"/>
              <w:adjustRightInd w:val="0"/>
              <w:spacing w:line="281" w:lineRule="exact"/>
              <w:jc w:val="left"/>
              <w:rPr>
                <w:ins w:id="5234" w:author="wincol" w:date="2016-05-12T15:04:00Z"/>
                <w:rFonts w:ascii="宋体" w:cs="宋体"/>
                <w:kern w:val="0"/>
                <w:sz w:val="20"/>
                <w:szCs w:val="20"/>
              </w:rPr>
            </w:pPr>
            <w:ins w:id="5235" w:author="wincol" w:date="2016-05-12T15:04:00Z">
              <w:r>
                <w:rPr>
                  <w:rFonts w:ascii="宋体" w:cs="宋体" w:hint="eastAsia"/>
                  <w:kern w:val="0"/>
                  <w:sz w:val="20"/>
                  <w:szCs w:val="20"/>
                </w:rPr>
                <w:t>C</w:t>
              </w:r>
              <w:r w:rsidRPr="00A560D3">
                <w:rPr>
                  <w:rFonts w:ascii="宋体" w:cs="宋体"/>
                  <w:kern w:val="0"/>
                  <w:sz w:val="20"/>
                  <w:szCs w:val="20"/>
                </w:rPr>
                <w:t>(</w:t>
              </w:r>
            </w:ins>
            <w:ins w:id="5236" w:author="wincol" w:date="2016-06-12T19:06:00Z">
              <w:r w:rsidR="0010473C">
                <w:rPr>
                  <w:rFonts w:ascii="宋体" w:cs="宋体" w:hint="eastAsia"/>
                  <w:kern w:val="0"/>
                  <w:sz w:val="20"/>
                  <w:szCs w:val="20"/>
                </w:rPr>
                <w:t>28</w:t>
              </w:r>
            </w:ins>
            <w:ins w:id="5237" w:author="wincol" w:date="2016-05-12T15:04:00Z">
              <w:r w:rsidRPr="00A560D3">
                <w:rPr>
                  <w:rFonts w:ascii="宋体" w:cs="宋体"/>
                  <w:kern w:val="0"/>
                  <w:sz w:val="20"/>
                  <w:szCs w:val="20"/>
                </w:rPr>
                <w:t>)</w:t>
              </w:r>
            </w:ins>
          </w:p>
        </w:tc>
        <w:tc>
          <w:tcPr>
            <w:tcW w:w="709" w:type="dxa"/>
          </w:tcPr>
          <w:p w14:paraId="6ABC75E4" w14:textId="77777777" w:rsidR="005E357D" w:rsidRDefault="005E357D" w:rsidP="00A517BF">
            <w:pPr>
              <w:rPr>
                <w:ins w:id="5238" w:author="wincol" w:date="2016-05-12T15:04:00Z"/>
                <w:rFonts w:ascii="宋体" w:hAnsi="宋体"/>
              </w:rPr>
            </w:pPr>
            <w:ins w:id="5239" w:author="wincol" w:date="2016-05-12T15:04:00Z">
              <w:r>
                <w:rPr>
                  <w:rFonts w:hint="eastAsia"/>
                </w:rPr>
                <w:t>否</w:t>
              </w:r>
            </w:ins>
          </w:p>
        </w:tc>
        <w:tc>
          <w:tcPr>
            <w:tcW w:w="1861" w:type="dxa"/>
          </w:tcPr>
          <w:p w14:paraId="5B039494" w14:textId="77777777" w:rsidR="005E357D" w:rsidRDefault="005E357D" w:rsidP="00A517BF">
            <w:pPr>
              <w:rPr>
                <w:ins w:id="5240" w:author="wincol" w:date="2016-05-12T15:04:00Z"/>
                <w:rFonts w:ascii="宋体" w:hAnsi="宋体"/>
              </w:rPr>
            </w:pPr>
          </w:p>
        </w:tc>
      </w:tr>
    </w:tbl>
    <w:p w14:paraId="2F990F61" w14:textId="77777777" w:rsidR="005E357D" w:rsidRPr="00BB4562" w:rsidRDefault="005E357D" w:rsidP="00631E90">
      <w:pPr>
        <w:rPr>
          <w:ins w:id="5241" w:author="wincol" w:date="2016-05-12T15:04:00Z"/>
        </w:rPr>
      </w:pPr>
    </w:p>
    <w:p w14:paraId="1DEFC84B" w14:textId="77777777" w:rsidR="00631E90" w:rsidRPr="004E6C5A" w:rsidRDefault="00631E90" w:rsidP="0042024B">
      <w:pPr>
        <w:pStyle w:val="2"/>
      </w:pPr>
      <w:bookmarkStart w:id="5242" w:name="_Toc448761050"/>
      <w:r>
        <w:rPr>
          <w:rFonts w:hint="eastAsia"/>
        </w:rPr>
        <w:t>借款人单标还款结果查询(</w:t>
      </w:r>
      <w:r w:rsidRPr="00B860D9">
        <w:t>OGW000</w:t>
      </w:r>
      <w:r w:rsidR="002064CD">
        <w:rPr>
          <w:rFonts w:hint="eastAsia"/>
        </w:rPr>
        <w:t>68</w:t>
      </w:r>
      <w:r>
        <w:rPr>
          <w:rFonts w:hint="eastAsia"/>
        </w:rPr>
        <w:t>)</w:t>
      </w:r>
      <w:bookmarkEnd w:id="5242"/>
    </w:p>
    <w:p w14:paraId="12E3A6BD" w14:textId="77777777" w:rsidR="00631E90" w:rsidRPr="008D419F" w:rsidRDefault="00631E90" w:rsidP="00631E90">
      <w:pPr>
        <w:ind w:firstLine="420"/>
      </w:pPr>
      <w:r w:rsidRPr="000C2CD7">
        <w:rPr>
          <w:rFonts w:hint="eastAsia"/>
        </w:rPr>
        <w:t>由第三方公司发起。</w:t>
      </w:r>
      <w:r w:rsidR="007C01D4" w:rsidRPr="00A560D3">
        <w:rPr>
          <w:rFonts w:hint="eastAsia"/>
        </w:rPr>
        <w:t>当收不到异步通知时（</w:t>
      </w:r>
      <w:r w:rsidR="00F42371">
        <w:rPr>
          <w:rFonts w:hint="eastAsia"/>
        </w:rPr>
        <w:t>3~5</w:t>
      </w:r>
      <w:r w:rsidR="007C01D4" w:rsidRPr="00A560D3">
        <w:rPr>
          <w:rFonts w:hint="eastAsia"/>
        </w:rPr>
        <w:t>分钟后），可通过该接口查询银行处理结果。</w:t>
      </w:r>
    </w:p>
    <w:p w14:paraId="42804AB2" w14:textId="77777777" w:rsidR="00631E90" w:rsidRDefault="00631E90" w:rsidP="0042024B">
      <w:pPr>
        <w:pStyle w:val="3"/>
        <w:rPr>
          <w:rFonts w:ascii="宋体" w:hAnsi="宋体"/>
        </w:rPr>
      </w:pPr>
      <w:bookmarkStart w:id="5243" w:name="_Toc448761051"/>
      <w:r w:rsidRPr="004E6C5A">
        <w:rPr>
          <w:rFonts w:hint="eastAsia"/>
        </w:rPr>
        <w:t>请求报文说明</w:t>
      </w:r>
      <w:bookmarkEnd w:id="5243"/>
    </w:p>
    <w:tbl>
      <w:tblPr>
        <w:tblW w:w="8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3"/>
        <w:gridCol w:w="2094"/>
        <w:gridCol w:w="1709"/>
        <w:gridCol w:w="851"/>
        <w:gridCol w:w="708"/>
        <w:gridCol w:w="2635"/>
      </w:tblGrid>
      <w:tr w:rsidR="00631E90" w14:paraId="29CF6560" w14:textId="77777777" w:rsidTr="00E81D47">
        <w:trPr>
          <w:trHeight w:val="302"/>
        </w:trPr>
        <w:tc>
          <w:tcPr>
            <w:tcW w:w="983" w:type="dxa"/>
            <w:tcBorders>
              <w:bottom w:val="single" w:sz="4" w:space="0" w:color="auto"/>
            </w:tcBorders>
            <w:shd w:val="clear" w:color="auto" w:fill="C0C0C0"/>
          </w:tcPr>
          <w:p w14:paraId="4EBE64AE" w14:textId="77777777" w:rsidR="00631E90" w:rsidRDefault="00631E90" w:rsidP="00E81D47">
            <w:pPr>
              <w:rPr>
                <w:rFonts w:ascii="宋体" w:hAnsi="宋体"/>
                <w:b/>
                <w:szCs w:val="21"/>
              </w:rPr>
            </w:pPr>
            <w:r>
              <w:rPr>
                <w:rFonts w:ascii="宋体" w:hAnsi="宋体"/>
                <w:b/>
                <w:szCs w:val="21"/>
              </w:rPr>
              <w:t>模块</w:t>
            </w:r>
          </w:p>
        </w:tc>
        <w:tc>
          <w:tcPr>
            <w:tcW w:w="2094" w:type="dxa"/>
            <w:tcBorders>
              <w:bottom w:val="single" w:sz="4" w:space="0" w:color="auto"/>
            </w:tcBorders>
            <w:shd w:val="clear" w:color="auto" w:fill="C0C0C0"/>
          </w:tcPr>
          <w:p w14:paraId="79295521" w14:textId="77777777" w:rsidR="00631E90" w:rsidRDefault="00631E90" w:rsidP="00E81D47">
            <w:pPr>
              <w:rPr>
                <w:rFonts w:ascii="宋体" w:hAnsi="宋体"/>
                <w:b/>
              </w:rPr>
            </w:pPr>
            <w:r>
              <w:rPr>
                <w:rFonts w:ascii="宋体" w:hAnsi="宋体"/>
                <w:b/>
                <w:szCs w:val="21"/>
              </w:rPr>
              <w:t>字段ID</w:t>
            </w:r>
          </w:p>
        </w:tc>
        <w:tc>
          <w:tcPr>
            <w:tcW w:w="1709" w:type="dxa"/>
            <w:tcBorders>
              <w:bottom w:val="single" w:sz="4" w:space="0" w:color="auto"/>
            </w:tcBorders>
            <w:shd w:val="clear" w:color="auto" w:fill="C0C0C0"/>
          </w:tcPr>
          <w:p w14:paraId="41B3BEBC" w14:textId="77777777" w:rsidR="00631E90" w:rsidRDefault="00631E90" w:rsidP="00E81D47">
            <w:pPr>
              <w:rPr>
                <w:rFonts w:ascii="宋体" w:hAnsi="宋体"/>
                <w:b/>
              </w:rPr>
            </w:pPr>
            <w:r>
              <w:rPr>
                <w:rFonts w:ascii="宋体" w:hAnsi="宋体"/>
                <w:b/>
                <w:szCs w:val="21"/>
              </w:rPr>
              <w:t>字段名称</w:t>
            </w:r>
          </w:p>
        </w:tc>
        <w:tc>
          <w:tcPr>
            <w:tcW w:w="851" w:type="dxa"/>
            <w:tcBorders>
              <w:bottom w:val="single" w:sz="4" w:space="0" w:color="auto"/>
            </w:tcBorders>
            <w:shd w:val="clear" w:color="auto" w:fill="C0C0C0"/>
          </w:tcPr>
          <w:p w14:paraId="27A913EE" w14:textId="77777777" w:rsidR="00631E90" w:rsidRDefault="00631E90" w:rsidP="00E81D47">
            <w:pPr>
              <w:rPr>
                <w:rFonts w:ascii="宋体" w:hAnsi="宋体"/>
                <w:b/>
              </w:rPr>
            </w:pPr>
            <w:r>
              <w:rPr>
                <w:rFonts w:ascii="宋体" w:hAnsi="宋体"/>
                <w:b/>
                <w:szCs w:val="21"/>
              </w:rPr>
              <w:t>类型</w:t>
            </w:r>
          </w:p>
        </w:tc>
        <w:tc>
          <w:tcPr>
            <w:tcW w:w="708" w:type="dxa"/>
            <w:tcBorders>
              <w:bottom w:val="single" w:sz="4" w:space="0" w:color="auto"/>
            </w:tcBorders>
            <w:shd w:val="clear" w:color="auto" w:fill="C0C0C0"/>
          </w:tcPr>
          <w:p w14:paraId="1C6E5EF0" w14:textId="77777777" w:rsidR="00631E90" w:rsidRDefault="00631E90" w:rsidP="00E81D47">
            <w:pPr>
              <w:rPr>
                <w:rFonts w:ascii="宋体" w:hAnsi="宋体"/>
                <w:b/>
              </w:rPr>
            </w:pPr>
            <w:r>
              <w:rPr>
                <w:rFonts w:ascii="宋体" w:hAnsi="宋体" w:hint="eastAsia"/>
                <w:b/>
              </w:rPr>
              <w:t>可空</w:t>
            </w:r>
          </w:p>
        </w:tc>
        <w:tc>
          <w:tcPr>
            <w:tcW w:w="2635" w:type="dxa"/>
            <w:tcBorders>
              <w:bottom w:val="single" w:sz="4" w:space="0" w:color="auto"/>
            </w:tcBorders>
            <w:shd w:val="clear" w:color="auto" w:fill="C0C0C0"/>
          </w:tcPr>
          <w:p w14:paraId="513CEFFC" w14:textId="77777777" w:rsidR="00631E90" w:rsidRDefault="00631E90" w:rsidP="00E81D47">
            <w:pPr>
              <w:rPr>
                <w:rFonts w:ascii="宋体" w:hAnsi="宋体"/>
                <w:b/>
              </w:rPr>
            </w:pPr>
            <w:r>
              <w:rPr>
                <w:rFonts w:ascii="宋体" w:hAnsi="宋体" w:hint="eastAsia"/>
                <w:b/>
              </w:rPr>
              <w:t>备注</w:t>
            </w:r>
          </w:p>
        </w:tc>
      </w:tr>
      <w:tr w:rsidR="00724F06" w14:paraId="17CEB7BB" w14:textId="77777777" w:rsidTr="00E81D47">
        <w:trPr>
          <w:cantSplit/>
          <w:trHeight w:val="317"/>
        </w:trPr>
        <w:tc>
          <w:tcPr>
            <w:tcW w:w="983" w:type="dxa"/>
            <w:vMerge w:val="restart"/>
          </w:tcPr>
          <w:p w14:paraId="1470CAA7" w14:textId="77777777" w:rsidR="00724F06" w:rsidRPr="00C15726" w:rsidRDefault="00724F06" w:rsidP="00E81D47">
            <w:pPr>
              <w:rPr>
                <w:rFonts w:ascii="宋体" w:hAnsi="宋体"/>
              </w:rPr>
            </w:pPr>
            <w:r>
              <w:rPr>
                <w:rFonts w:ascii="宋体" w:hAnsi="宋体" w:hint="eastAsia"/>
              </w:rPr>
              <w:t>BODY</w:t>
            </w:r>
          </w:p>
        </w:tc>
        <w:tc>
          <w:tcPr>
            <w:tcW w:w="7997" w:type="dxa"/>
            <w:gridSpan w:val="5"/>
          </w:tcPr>
          <w:p w14:paraId="461B13AD" w14:textId="77777777" w:rsidR="00724F06" w:rsidRPr="00ED5E4E" w:rsidRDefault="00724F06" w:rsidP="00E81D47">
            <w:pPr>
              <w:rPr>
                <w:rFonts w:ascii="宋体" w:cs="宋体"/>
                <w:kern w:val="0"/>
                <w:sz w:val="20"/>
                <w:szCs w:val="20"/>
              </w:rPr>
            </w:pPr>
          </w:p>
        </w:tc>
      </w:tr>
      <w:tr w:rsidR="00724F06" w14:paraId="6E5317E8" w14:textId="77777777" w:rsidTr="00E81D47">
        <w:trPr>
          <w:cantSplit/>
          <w:trHeight w:val="145"/>
        </w:trPr>
        <w:tc>
          <w:tcPr>
            <w:tcW w:w="983" w:type="dxa"/>
            <w:vMerge/>
          </w:tcPr>
          <w:p w14:paraId="706B3947" w14:textId="77777777" w:rsidR="00724F06" w:rsidRDefault="00724F06" w:rsidP="00E81D47">
            <w:pPr>
              <w:rPr>
                <w:rFonts w:ascii="宋体" w:hAnsi="宋体"/>
              </w:rPr>
            </w:pPr>
          </w:p>
        </w:tc>
        <w:tc>
          <w:tcPr>
            <w:tcW w:w="2094" w:type="dxa"/>
          </w:tcPr>
          <w:p w14:paraId="5C814969" w14:textId="77777777" w:rsidR="00724F06" w:rsidRPr="00A560D3" w:rsidRDefault="00724F06" w:rsidP="00E81D47">
            <w:pPr>
              <w:autoSpaceDE w:val="0"/>
              <w:autoSpaceDN w:val="0"/>
              <w:adjustRightInd w:val="0"/>
              <w:spacing w:line="267" w:lineRule="exact"/>
              <w:jc w:val="left"/>
              <w:rPr>
                <w:rFonts w:ascii="宋体" w:cs="宋体"/>
                <w:kern w:val="0"/>
                <w:sz w:val="20"/>
                <w:szCs w:val="20"/>
              </w:rPr>
            </w:pPr>
          </w:p>
        </w:tc>
        <w:tc>
          <w:tcPr>
            <w:tcW w:w="1709" w:type="dxa"/>
          </w:tcPr>
          <w:p w14:paraId="66EA1B48" w14:textId="77777777" w:rsidR="00724F06" w:rsidRPr="00A560D3" w:rsidRDefault="00724F06" w:rsidP="00E81D47">
            <w:pPr>
              <w:autoSpaceDE w:val="0"/>
              <w:autoSpaceDN w:val="0"/>
              <w:adjustRightInd w:val="0"/>
              <w:spacing w:line="267" w:lineRule="exact"/>
              <w:jc w:val="left"/>
              <w:rPr>
                <w:rFonts w:ascii="宋体" w:cs="宋体"/>
                <w:kern w:val="0"/>
                <w:sz w:val="20"/>
                <w:szCs w:val="20"/>
              </w:rPr>
            </w:pPr>
          </w:p>
        </w:tc>
        <w:tc>
          <w:tcPr>
            <w:tcW w:w="851" w:type="dxa"/>
          </w:tcPr>
          <w:p w14:paraId="3E2586B4" w14:textId="77777777" w:rsidR="00724F06" w:rsidRPr="00A560D3" w:rsidRDefault="00724F06" w:rsidP="00E81D47">
            <w:pPr>
              <w:autoSpaceDE w:val="0"/>
              <w:autoSpaceDN w:val="0"/>
              <w:adjustRightInd w:val="0"/>
              <w:spacing w:line="267" w:lineRule="exact"/>
              <w:jc w:val="left"/>
              <w:rPr>
                <w:rFonts w:ascii="宋体" w:cs="宋体"/>
                <w:kern w:val="0"/>
                <w:sz w:val="20"/>
                <w:szCs w:val="20"/>
              </w:rPr>
            </w:pPr>
          </w:p>
        </w:tc>
        <w:tc>
          <w:tcPr>
            <w:tcW w:w="708" w:type="dxa"/>
          </w:tcPr>
          <w:p w14:paraId="40AD704C" w14:textId="77777777" w:rsidR="00724F06" w:rsidRPr="00A560D3" w:rsidRDefault="00724F06" w:rsidP="00E81D47">
            <w:pPr>
              <w:autoSpaceDE w:val="0"/>
              <w:autoSpaceDN w:val="0"/>
              <w:adjustRightInd w:val="0"/>
              <w:spacing w:line="267" w:lineRule="exact"/>
              <w:ind w:firstLineChars="50" w:firstLine="100"/>
              <w:jc w:val="left"/>
              <w:rPr>
                <w:rFonts w:ascii="宋体" w:cs="宋体"/>
                <w:kern w:val="0"/>
                <w:sz w:val="20"/>
                <w:szCs w:val="20"/>
              </w:rPr>
            </w:pPr>
          </w:p>
        </w:tc>
        <w:tc>
          <w:tcPr>
            <w:tcW w:w="2635" w:type="dxa"/>
          </w:tcPr>
          <w:p w14:paraId="58B9E355" w14:textId="77777777" w:rsidR="00724F06" w:rsidRPr="00ED5E4E" w:rsidRDefault="00724F06" w:rsidP="00E81D47">
            <w:pPr>
              <w:rPr>
                <w:rFonts w:ascii="宋体" w:cs="宋体"/>
                <w:kern w:val="0"/>
                <w:sz w:val="20"/>
                <w:szCs w:val="20"/>
              </w:rPr>
            </w:pPr>
          </w:p>
        </w:tc>
      </w:tr>
      <w:tr w:rsidR="00724F06" w14:paraId="4D1C78DB" w14:textId="77777777" w:rsidTr="00E81D47">
        <w:trPr>
          <w:cantSplit/>
          <w:trHeight w:val="145"/>
        </w:trPr>
        <w:tc>
          <w:tcPr>
            <w:tcW w:w="983" w:type="dxa"/>
            <w:vMerge/>
          </w:tcPr>
          <w:p w14:paraId="04C90BEE" w14:textId="77777777" w:rsidR="00724F06" w:rsidRDefault="00724F06" w:rsidP="00E81D47">
            <w:pPr>
              <w:rPr>
                <w:rFonts w:ascii="宋体" w:hAnsi="宋体"/>
              </w:rPr>
            </w:pPr>
          </w:p>
        </w:tc>
        <w:tc>
          <w:tcPr>
            <w:tcW w:w="2094" w:type="dxa"/>
          </w:tcPr>
          <w:p w14:paraId="2FDB6BA0" w14:textId="77777777" w:rsidR="00724F06" w:rsidRPr="00ED5E4E" w:rsidRDefault="00724F06" w:rsidP="00E81D47">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TRANSCODE</w:t>
            </w:r>
          </w:p>
        </w:tc>
        <w:tc>
          <w:tcPr>
            <w:tcW w:w="1709" w:type="dxa"/>
          </w:tcPr>
          <w:p w14:paraId="0FBC9B84" w14:textId="77777777" w:rsidR="00724F06" w:rsidRPr="00ED5E4E" w:rsidRDefault="00724F06" w:rsidP="00E81D47">
            <w:pPr>
              <w:rPr>
                <w:rFonts w:ascii="宋体" w:cs="宋体"/>
                <w:kern w:val="0"/>
                <w:sz w:val="20"/>
                <w:szCs w:val="20"/>
              </w:rPr>
            </w:pPr>
            <w:r w:rsidRPr="00A560D3">
              <w:rPr>
                <w:rFonts w:ascii="宋体" w:cs="宋体" w:hint="eastAsia"/>
                <w:kern w:val="0"/>
                <w:sz w:val="20"/>
                <w:szCs w:val="20"/>
              </w:rPr>
              <w:t>交易码</w:t>
            </w:r>
          </w:p>
        </w:tc>
        <w:tc>
          <w:tcPr>
            <w:tcW w:w="851" w:type="dxa"/>
          </w:tcPr>
          <w:p w14:paraId="51A6C7E1" w14:textId="77777777" w:rsidR="00724F06" w:rsidRPr="00ED5E4E" w:rsidRDefault="00724F06" w:rsidP="00E81D47">
            <w:pPr>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8</w:t>
            </w:r>
            <w:r w:rsidRPr="00A560D3">
              <w:rPr>
                <w:rFonts w:ascii="宋体" w:cs="宋体"/>
                <w:kern w:val="0"/>
                <w:sz w:val="20"/>
                <w:szCs w:val="20"/>
              </w:rPr>
              <w:t>)</w:t>
            </w:r>
          </w:p>
        </w:tc>
        <w:tc>
          <w:tcPr>
            <w:tcW w:w="708" w:type="dxa"/>
          </w:tcPr>
          <w:p w14:paraId="064EF409" w14:textId="77777777" w:rsidR="00724F06" w:rsidRPr="00EA7B55" w:rsidRDefault="00724F06" w:rsidP="00E81D47">
            <w:pPr>
              <w:autoSpaceDE w:val="0"/>
              <w:autoSpaceDN w:val="0"/>
              <w:adjustRightInd w:val="0"/>
              <w:spacing w:line="267" w:lineRule="exact"/>
              <w:ind w:left="107"/>
              <w:jc w:val="left"/>
              <w:rPr>
                <w:rFonts w:ascii="宋体" w:cs="宋体"/>
                <w:kern w:val="0"/>
                <w:sz w:val="20"/>
                <w:szCs w:val="20"/>
              </w:rPr>
            </w:pPr>
            <w:r w:rsidRPr="00EA7B55">
              <w:rPr>
                <w:rFonts w:ascii="宋体" w:cs="宋体" w:hint="eastAsia"/>
                <w:kern w:val="0"/>
                <w:sz w:val="20"/>
                <w:szCs w:val="20"/>
              </w:rPr>
              <w:t>否</w:t>
            </w:r>
          </w:p>
        </w:tc>
        <w:tc>
          <w:tcPr>
            <w:tcW w:w="2635" w:type="dxa"/>
          </w:tcPr>
          <w:p w14:paraId="1DF4A2F6" w14:textId="77777777" w:rsidR="00724F06" w:rsidRPr="00ED5E4E" w:rsidRDefault="00724F06" w:rsidP="002064CD">
            <w:pPr>
              <w:autoSpaceDE w:val="0"/>
              <w:autoSpaceDN w:val="0"/>
              <w:adjustRightInd w:val="0"/>
              <w:spacing w:line="267" w:lineRule="exact"/>
              <w:jc w:val="left"/>
              <w:rPr>
                <w:rFonts w:ascii="宋体" w:cs="宋体"/>
                <w:kern w:val="0"/>
                <w:sz w:val="20"/>
                <w:szCs w:val="20"/>
              </w:rPr>
            </w:pPr>
            <w:r w:rsidRPr="00ED5E4E">
              <w:rPr>
                <w:rFonts w:ascii="宋体" w:cs="宋体" w:hint="eastAsia"/>
                <w:kern w:val="0"/>
                <w:sz w:val="20"/>
                <w:szCs w:val="20"/>
              </w:rPr>
              <w:t>OGW000</w:t>
            </w:r>
            <w:r>
              <w:rPr>
                <w:rFonts w:ascii="宋体" w:cs="宋体" w:hint="eastAsia"/>
                <w:kern w:val="0"/>
                <w:sz w:val="20"/>
                <w:szCs w:val="20"/>
              </w:rPr>
              <w:t>68</w:t>
            </w:r>
          </w:p>
        </w:tc>
      </w:tr>
      <w:tr w:rsidR="00724F06" w14:paraId="23FAA7BD" w14:textId="77777777" w:rsidTr="00E81D47">
        <w:trPr>
          <w:cantSplit/>
          <w:trHeight w:val="145"/>
        </w:trPr>
        <w:tc>
          <w:tcPr>
            <w:tcW w:w="983" w:type="dxa"/>
            <w:vMerge/>
          </w:tcPr>
          <w:p w14:paraId="585539F5" w14:textId="77777777" w:rsidR="00724F06" w:rsidRDefault="00724F06" w:rsidP="00E81D47">
            <w:pPr>
              <w:rPr>
                <w:rFonts w:ascii="宋体" w:hAnsi="宋体"/>
              </w:rPr>
            </w:pPr>
          </w:p>
        </w:tc>
        <w:tc>
          <w:tcPr>
            <w:tcW w:w="7997" w:type="dxa"/>
            <w:gridSpan w:val="5"/>
          </w:tcPr>
          <w:p w14:paraId="589D4205" w14:textId="77777777" w:rsidR="00724F06" w:rsidRPr="00ED5E4E" w:rsidRDefault="00724F06" w:rsidP="00E81D47">
            <w:pPr>
              <w:rPr>
                <w:rFonts w:ascii="宋体" w:cs="宋体"/>
                <w:kern w:val="0"/>
                <w:sz w:val="20"/>
                <w:szCs w:val="20"/>
              </w:rPr>
            </w:pPr>
            <w:r>
              <w:rPr>
                <w:rFonts w:ascii="宋体" w:cs="宋体" w:hint="eastAsia"/>
                <w:kern w:val="0"/>
                <w:sz w:val="20"/>
                <w:szCs w:val="20"/>
              </w:rPr>
              <w:t>数据加密域都放到XMLPARA里面</w:t>
            </w:r>
          </w:p>
        </w:tc>
      </w:tr>
      <w:tr w:rsidR="00724F06" w14:paraId="71782994" w14:textId="77777777" w:rsidTr="00E81D47">
        <w:trPr>
          <w:cantSplit/>
          <w:trHeight w:val="145"/>
        </w:trPr>
        <w:tc>
          <w:tcPr>
            <w:tcW w:w="983" w:type="dxa"/>
            <w:vMerge/>
          </w:tcPr>
          <w:p w14:paraId="6201C30B" w14:textId="77777777" w:rsidR="00724F06" w:rsidRDefault="00724F06" w:rsidP="00E81D47">
            <w:pPr>
              <w:rPr>
                <w:rFonts w:ascii="宋体" w:hAnsi="宋体"/>
              </w:rPr>
            </w:pPr>
          </w:p>
        </w:tc>
        <w:tc>
          <w:tcPr>
            <w:tcW w:w="2094" w:type="dxa"/>
          </w:tcPr>
          <w:p w14:paraId="78A45E7A"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MERCHANTID</w:t>
            </w:r>
          </w:p>
        </w:tc>
        <w:tc>
          <w:tcPr>
            <w:tcW w:w="1709" w:type="dxa"/>
          </w:tcPr>
          <w:p w14:paraId="54C95439"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商户唯一编号</w:t>
            </w:r>
          </w:p>
        </w:tc>
        <w:tc>
          <w:tcPr>
            <w:tcW w:w="851" w:type="dxa"/>
          </w:tcPr>
          <w:p w14:paraId="4AB0E9BF" w14:textId="77777777" w:rsidR="00724F06" w:rsidRPr="00ED5E4E" w:rsidRDefault="00724F06" w:rsidP="00E81D47">
            <w:pPr>
              <w:rPr>
                <w:rFonts w:ascii="宋体" w:cs="宋体"/>
                <w:kern w:val="0"/>
                <w:sz w:val="20"/>
                <w:szCs w:val="20"/>
              </w:rPr>
            </w:pPr>
            <w:r>
              <w:rPr>
                <w:rFonts w:ascii="宋体" w:cs="宋体" w:hint="eastAsia"/>
                <w:kern w:val="0"/>
                <w:sz w:val="20"/>
                <w:szCs w:val="20"/>
              </w:rPr>
              <w:t>C</w:t>
            </w:r>
            <w:r w:rsidRPr="00ED5E4E">
              <w:rPr>
                <w:rFonts w:ascii="宋体" w:cs="宋体" w:hint="eastAsia"/>
                <w:kern w:val="0"/>
                <w:sz w:val="20"/>
                <w:szCs w:val="20"/>
              </w:rPr>
              <w:t>(20)</w:t>
            </w:r>
          </w:p>
        </w:tc>
        <w:tc>
          <w:tcPr>
            <w:tcW w:w="708" w:type="dxa"/>
          </w:tcPr>
          <w:p w14:paraId="00041277"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否</w:t>
            </w:r>
          </w:p>
        </w:tc>
        <w:tc>
          <w:tcPr>
            <w:tcW w:w="2635" w:type="dxa"/>
          </w:tcPr>
          <w:p w14:paraId="37451D0C"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由华兴银行统一分配</w:t>
            </w:r>
          </w:p>
        </w:tc>
      </w:tr>
      <w:tr w:rsidR="00724F06" w14:paraId="5AA2A8E3" w14:textId="77777777" w:rsidTr="00E81D47">
        <w:trPr>
          <w:cantSplit/>
          <w:trHeight w:val="145"/>
        </w:trPr>
        <w:tc>
          <w:tcPr>
            <w:tcW w:w="983" w:type="dxa"/>
            <w:vMerge/>
          </w:tcPr>
          <w:p w14:paraId="29E000C3" w14:textId="77777777" w:rsidR="00724F06" w:rsidRDefault="00724F06" w:rsidP="00E81D47">
            <w:pPr>
              <w:rPr>
                <w:rFonts w:ascii="宋体" w:hAnsi="宋体"/>
              </w:rPr>
            </w:pPr>
          </w:p>
        </w:tc>
        <w:tc>
          <w:tcPr>
            <w:tcW w:w="2094" w:type="dxa"/>
          </w:tcPr>
          <w:p w14:paraId="118A0532"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APPID</w:t>
            </w:r>
          </w:p>
        </w:tc>
        <w:tc>
          <w:tcPr>
            <w:tcW w:w="1709" w:type="dxa"/>
          </w:tcPr>
          <w:p w14:paraId="76F60629"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应用标识</w:t>
            </w:r>
          </w:p>
        </w:tc>
        <w:tc>
          <w:tcPr>
            <w:tcW w:w="851" w:type="dxa"/>
          </w:tcPr>
          <w:p w14:paraId="5757392C"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C(3)</w:t>
            </w:r>
          </w:p>
        </w:tc>
        <w:tc>
          <w:tcPr>
            <w:tcW w:w="708" w:type="dxa"/>
          </w:tcPr>
          <w:p w14:paraId="48392493"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否</w:t>
            </w:r>
          </w:p>
        </w:tc>
        <w:tc>
          <w:tcPr>
            <w:tcW w:w="2635" w:type="dxa"/>
          </w:tcPr>
          <w:p w14:paraId="533D0234"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个人电脑:PC（不送则默认PC）</w:t>
            </w:r>
          </w:p>
          <w:p w14:paraId="668A66D2" w14:textId="77777777" w:rsidR="00724F06" w:rsidRDefault="00724F06" w:rsidP="00E81D47">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手机：APP</w:t>
            </w:r>
          </w:p>
          <w:p w14:paraId="66976FA3" w14:textId="77777777" w:rsidR="00724F06" w:rsidRPr="00ED5E4E" w:rsidRDefault="00724F06" w:rsidP="00E81D47">
            <w:pPr>
              <w:rPr>
                <w:rFonts w:ascii="宋体" w:cs="宋体"/>
                <w:kern w:val="0"/>
                <w:sz w:val="20"/>
                <w:szCs w:val="20"/>
              </w:rPr>
            </w:pPr>
            <w:r>
              <w:rPr>
                <w:rFonts w:ascii="宋体" w:cs="宋体" w:hint="eastAsia"/>
                <w:kern w:val="0"/>
                <w:sz w:val="20"/>
                <w:szCs w:val="20"/>
              </w:rPr>
              <w:t>微信：WX</w:t>
            </w:r>
          </w:p>
        </w:tc>
      </w:tr>
      <w:tr w:rsidR="00724F06" w14:paraId="49F0E167" w14:textId="77777777" w:rsidTr="00E81D47">
        <w:trPr>
          <w:cantSplit/>
          <w:trHeight w:val="145"/>
        </w:trPr>
        <w:tc>
          <w:tcPr>
            <w:tcW w:w="983" w:type="dxa"/>
            <w:vMerge/>
          </w:tcPr>
          <w:p w14:paraId="2D360327" w14:textId="77777777" w:rsidR="00724F06" w:rsidRDefault="00724F06" w:rsidP="00E81D47">
            <w:pPr>
              <w:rPr>
                <w:rFonts w:ascii="宋体" w:hAnsi="宋体"/>
              </w:rPr>
            </w:pPr>
          </w:p>
        </w:tc>
        <w:tc>
          <w:tcPr>
            <w:tcW w:w="2094" w:type="dxa"/>
          </w:tcPr>
          <w:p w14:paraId="0C23BE39"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OLDREQSEQNO</w:t>
            </w:r>
          </w:p>
        </w:tc>
        <w:tc>
          <w:tcPr>
            <w:tcW w:w="1709" w:type="dxa"/>
          </w:tcPr>
          <w:p w14:paraId="52453605" w14:textId="77777777" w:rsidR="00724F06" w:rsidRPr="00ED5E4E" w:rsidRDefault="00B4306A" w:rsidP="00E81D47">
            <w:pPr>
              <w:rPr>
                <w:rFonts w:ascii="宋体" w:cs="宋体"/>
                <w:kern w:val="0"/>
                <w:sz w:val="20"/>
                <w:szCs w:val="20"/>
              </w:rPr>
            </w:pPr>
            <w:ins w:id="5244" w:author="wincol" w:date="2016-05-31T17:31:00Z">
              <w:r>
                <w:rPr>
                  <w:rFonts w:ascii="宋体" w:cs="宋体" w:hint="eastAsia"/>
                  <w:kern w:val="0"/>
                  <w:sz w:val="20"/>
                  <w:szCs w:val="20"/>
                </w:rPr>
                <w:t>原借款</w:t>
              </w:r>
            </w:ins>
            <w:ins w:id="5245" w:author="wincol" w:date="2016-05-31T17:32:00Z">
              <w:r>
                <w:rPr>
                  <w:rFonts w:ascii="宋体" w:cs="宋体" w:hint="eastAsia"/>
                  <w:kern w:val="0"/>
                  <w:sz w:val="20"/>
                  <w:szCs w:val="20"/>
                </w:rPr>
                <w:t>人单标</w:t>
              </w:r>
            </w:ins>
            <w:r w:rsidR="00724F06" w:rsidRPr="00ED5E4E">
              <w:rPr>
                <w:rFonts w:ascii="宋体" w:cs="宋体" w:hint="eastAsia"/>
                <w:kern w:val="0"/>
                <w:sz w:val="20"/>
                <w:szCs w:val="20"/>
              </w:rPr>
              <w:t>还款交易流水号</w:t>
            </w:r>
          </w:p>
        </w:tc>
        <w:tc>
          <w:tcPr>
            <w:tcW w:w="851" w:type="dxa"/>
          </w:tcPr>
          <w:p w14:paraId="44364930" w14:textId="77777777" w:rsidR="00724F06" w:rsidRPr="00ED5E4E" w:rsidRDefault="00724F06" w:rsidP="0010473C">
            <w:pPr>
              <w:rPr>
                <w:rFonts w:ascii="宋体" w:cs="宋体"/>
                <w:kern w:val="0"/>
                <w:sz w:val="20"/>
                <w:szCs w:val="20"/>
              </w:rPr>
            </w:pPr>
            <w:r w:rsidRPr="00ED5E4E">
              <w:rPr>
                <w:rFonts w:ascii="宋体" w:cs="宋体" w:hint="eastAsia"/>
                <w:kern w:val="0"/>
                <w:sz w:val="20"/>
                <w:szCs w:val="20"/>
              </w:rPr>
              <w:t>C</w:t>
            </w:r>
            <w:r>
              <w:rPr>
                <w:rFonts w:ascii="宋体" w:cs="宋体" w:hint="eastAsia"/>
                <w:kern w:val="0"/>
                <w:sz w:val="20"/>
                <w:szCs w:val="20"/>
              </w:rPr>
              <w:t>(</w:t>
            </w:r>
            <w:del w:id="5246" w:author="wincol" w:date="2016-06-12T19:06:00Z">
              <w:r w:rsidRPr="00ED5E4E" w:rsidDel="0010473C">
                <w:rPr>
                  <w:rFonts w:ascii="宋体" w:cs="宋体" w:hint="eastAsia"/>
                  <w:kern w:val="0"/>
                  <w:sz w:val="20"/>
                  <w:szCs w:val="20"/>
                </w:rPr>
                <w:delText>32</w:delText>
              </w:r>
            </w:del>
            <w:ins w:id="5247" w:author="wincol" w:date="2016-06-12T19:06:00Z">
              <w:r w:rsidR="0010473C">
                <w:rPr>
                  <w:rFonts w:ascii="宋体" w:cs="宋体" w:hint="eastAsia"/>
                  <w:kern w:val="0"/>
                  <w:sz w:val="20"/>
                  <w:szCs w:val="20"/>
                </w:rPr>
                <w:t>28</w:t>
              </w:r>
            </w:ins>
            <w:r w:rsidRPr="00ED5E4E">
              <w:rPr>
                <w:rFonts w:ascii="宋体" w:cs="宋体" w:hint="eastAsia"/>
                <w:kern w:val="0"/>
                <w:sz w:val="20"/>
                <w:szCs w:val="20"/>
              </w:rPr>
              <w:t>）</w:t>
            </w:r>
          </w:p>
        </w:tc>
        <w:tc>
          <w:tcPr>
            <w:tcW w:w="708" w:type="dxa"/>
          </w:tcPr>
          <w:p w14:paraId="71A29B70"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否</w:t>
            </w:r>
          </w:p>
        </w:tc>
        <w:tc>
          <w:tcPr>
            <w:tcW w:w="2635" w:type="dxa"/>
          </w:tcPr>
          <w:p w14:paraId="06321233" w14:textId="77777777" w:rsidR="00724F06" w:rsidRPr="00ED5E4E" w:rsidRDefault="00724F06" w:rsidP="00E81D47">
            <w:pPr>
              <w:rPr>
                <w:rFonts w:ascii="宋体" w:cs="宋体"/>
                <w:kern w:val="0"/>
                <w:sz w:val="20"/>
                <w:szCs w:val="20"/>
              </w:rPr>
            </w:pPr>
          </w:p>
        </w:tc>
      </w:tr>
      <w:tr w:rsidR="00E5054F" w14:paraId="11739F1B" w14:textId="77777777" w:rsidTr="00E81D47">
        <w:trPr>
          <w:cantSplit/>
          <w:trHeight w:val="145"/>
          <w:ins w:id="5248" w:author="Windows 用户" w:date="2016-03-28T18:05:00Z"/>
        </w:trPr>
        <w:tc>
          <w:tcPr>
            <w:tcW w:w="983" w:type="dxa"/>
            <w:vMerge/>
          </w:tcPr>
          <w:p w14:paraId="39041312" w14:textId="77777777" w:rsidR="00E5054F" w:rsidRDefault="00E5054F" w:rsidP="00E81D47">
            <w:pPr>
              <w:rPr>
                <w:ins w:id="5249" w:author="Windows 用户" w:date="2016-03-28T18:05:00Z"/>
                <w:rFonts w:ascii="宋体" w:hAnsi="宋体"/>
              </w:rPr>
            </w:pPr>
          </w:p>
        </w:tc>
        <w:tc>
          <w:tcPr>
            <w:tcW w:w="2094" w:type="dxa"/>
          </w:tcPr>
          <w:p w14:paraId="6C5C6D88" w14:textId="77777777" w:rsidR="00E5054F" w:rsidRPr="00ED5E4E" w:rsidRDefault="00E5054F" w:rsidP="00E81D47">
            <w:pPr>
              <w:rPr>
                <w:ins w:id="5250" w:author="Windows 用户" w:date="2016-03-28T18:05:00Z"/>
                <w:rFonts w:ascii="宋体" w:cs="宋体"/>
                <w:kern w:val="0"/>
                <w:sz w:val="20"/>
                <w:szCs w:val="20"/>
              </w:rPr>
            </w:pPr>
            <w:ins w:id="5251" w:author="Windows 用户" w:date="2016-03-28T18:05:00Z">
              <w:r>
                <w:rPr>
                  <w:rFonts w:ascii="宋体" w:cs="宋体" w:hint="eastAsia"/>
                  <w:kern w:val="0"/>
                  <w:sz w:val="20"/>
                  <w:szCs w:val="20"/>
                </w:rPr>
                <w:t>EXT_FILED1</w:t>
              </w:r>
            </w:ins>
          </w:p>
        </w:tc>
        <w:tc>
          <w:tcPr>
            <w:tcW w:w="1709" w:type="dxa"/>
          </w:tcPr>
          <w:p w14:paraId="30E2EC00" w14:textId="77777777" w:rsidR="00E5054F" w:rsidRPr="00ED5E4E" w:rsidRDefault="00E5054F" w:rsidP="00E81D47">
            <w:pPr>
              <w:rPr>
                <w:ins w:id="5252" w:author="Windows 用户" w:date="2016-03-28T18:05:00Z"/>
                <w:rFonts w:ascii="宋体" w:cs="宋体"/>
                <w:kern w:val="0"/>
                <w:sz w:val="20"/>
                <w:szCs w:val="20"/>
              </w:rPr>
            </w:pPr>
            <w:ins w:id="5253" w:author="wincol" w:date="2016-06-12T16:30:00Z">
              <w:r>
                <w:rPr>
                  <w:rFonts w:ascii="宋体" w:cs="宋体" w:hint="eastAsia"/>
                  <w:kern w:val="0"/>
                  <w:sz w:val="20"/>
                  <w:szCs w:val="20"/>
                </w:rPr>
                <w:t>备用字段1</w:t>
              </w:r>
            </w:ins>
          </w:p>
        </w:tc>
        <w:tc>
          <w:tcPr>
            <w:tcW w:w="851" w:type="dxa"/>
          </w:tcPr>
          <w:p w14:paraId="0C847D91" w14:textId="77777777" w:rsidR="00E5054F" w:rsidRPr="00ED5E4E" w:rsidRDefault="00E5054F" w:rsidP="00E81D47">
            <w:pPr>
              <w:rPr>
                <w:ins w:id="5254" w:author="Windows 用户" w:date="2016-03-28T18:05:00Z"/>
                <w:rFonts w:ascii="宋体" w:cs="宋体"/>
                <w:kern w:val="0"/>
                <w:sz w:val="20"/>
                <w:szCs w:val="20"/>
              </w:rPr>
            </w:pPr>
            <w:ins w:id="5255" w:author="wincol" w:date="2016-06-12T16:30: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51D1D4AE" w14:textId="77777777" w:rsidR="00E5054F" w:rsidRPr="00ED5E4E" w:rsidRDefault="00E5054F" w:rsidP="00E81D47">
            <w:pPr>
              <w:rPr>
                <w:ins w:id="5256" w:author="Windows 用户" w:date="2016-03-28T18:05:00Z"/>
                <w:rFonts w:ascii="宋体" w:cs="宋体"/>
                <w:kern w:val="0"/>
                <w:sz w:val="20"/>
                <w:szCs w:val="20"/>
              </w:rPr>
            </w:pPr>
            <w:ins w:id="5257" w:author="wincol" w:date="2016-06-12T16:30:00Z">
              <w:r>
                <w:rPr>
                  <w:rFonts w:ascii="宋体" w:hAnsi="宋体" w:hint="eastAsia"/>
                </w:rPr>
                <w:t>是</w:t>
              </w:r>
            </w:ins>
          </w:p>
        </w:tc>
        <w:tc>
          <w:tcPr>
            <w:tcW w:w="2635" w:type="dxa"/>
          </w:tcPr>
          <w:p w14:paraId="79D8E91B" w14:textId="77777777" w:rsidR="00E5054F" w:rsidRPr="00ED5E4E" w:rsidRDefault="00E5054F" w:rsidP="00E81D47">
            <w:pPr>
              <w:rPr>
                <w:ins w:id="5258" w:author="Windows 用户" w:date="2016-03-28T18:05:00Z"/>
                <w:rFonts w:ascii="宋体" w:cs="宋体"/>
                <w:kern w:val="0"/>
                <w:sz w:val="20"/>
                <w:szCs w:val="20"/>
              </w:rPr>
            </w:pPr>
            <w:ins w:id="5259" w:author="wincol" w:date="2016-06-12T16:30:00Z">
              <w:r>
                <w:rPr>
                  <w:rFonts w:ascii="宋体" w:cs="宋体" w:hint="eastAsia"/>
                  <w:kern w:val="0"/>
                  <w:sz w:val="20"/>
                  <w:szCs w:val="20"/>
                </w:rPr>
                <w:t>备用字段1</w:t>
              </w:r>
            </w:ins>
          </w:p>
        </w:tc>
      </w:tr>
      <w:tr w:rsidR="00724F06" w14:paraId="64EB2F2E" w14:textId="77777777" w:rsidTr="00E81D47">
        <w:trPr>
          <w:cantSplit/>
          <w:trHeight w:val="145"/>
          <w:ins w:id="5260" w:author="Windows 用户" w:date="2016-03-28T18:05:00Z"/>
        </w:trPr>
        <w:tc>
          <w:tcPr>
            <w:tcW w:w="983" w:type="dxa"/>
            <w:vMerge/>
          </w:tcPr>
          <w:p w14:paraId="1BAB90AC" w14:textId="77777777" w:rsidR="00724F06" w:rsidRDefault="00724F06" w:rsidP="00E81D47">
            <w:pPr>
              <w:rPr>
                <w:ins w:id="5261" w:author="Windows 用户" w:date="2016-03-28T18:05:00Z"/>
                <w:rFonts w:ascii="宋体" w:hAnsi="宋体"/>
              </w:rPr>
            </w:pPr>
          </w:p>
        </w:tc>
        <w:tc>
          <w:tcPr>
            <w:tcW w:w="2094" w:type="dxa"/>
          </w:tcPr>
          <w:p w14:paraId="1FD9E35D" w14:textId="77777777" w:rsidR="00724F06" w:rsidRPr="00ED5E4E" w:rsidRDefault="00724F06" w:rsidP="00E81D47">
            <w:pPr>
              <w:rPr>
                <w:ins w:id="5262" w:author="Windows 用户" w:date="2016-03-28T18:05:00Z"/>
                <w:rFonts w:ascii="宋体" w:cs="宋体"/>
                <w:kern w:val="0"/>
                <w:sz w:val="20"/>
                <w:szCs w:val="20"/>
              </w:rPr>
            </w:pPr>
            <w:ins w:id="5263" w:author="Windows 用户" w:date="2016-03-28T18:05:00Z">
              <w:r>
                <w:rPr>
                  <w:rFonts w:ascii="宋体" w:cs="宋体" w:hint="eastAsia"/>
                  <w:kern w:val="0"/>
                  <w:sz w:val="20"/>
                  <w:szCs w:val="20"/>
                </w:rPr>
                <w:t>EXT_FILED2</w:t>
              </w:r>
            </w:ins>
          </w:p>
        </w:tc>
        <w:tc>
          <w:tcPr>
            <w:tcW w:w="1709" w:type="dxa"/>
          </w:tcPr>
          <w:p w14:paraId="04F42834" w14:textId="77777777" w:rsidR="00724F06" w:rsidRPr="00ED5E4E" w:rsidRDefault="00724F06" w:rsidP="00E81D47">
            <w:pPr>
              <w:rPr>
                <w:ins w:id="5264" w:author="Windows 用户" w:date="2016-03-28T18:05:00Z"/>
                <w:rFonts w:ascii="宋体" w:cs="宋体"/>
                <w:kern w:val="0"/>
                <w:sz w:val="20"/>
                <w:szCs w:val="20"/>
              </w:rPr>
            </w:pPr>
            <w:ins w:id="5265" w:author="Windows 用户" w:date="2016-03-28T18:05:00Z">
              <w:r>
                <w:rPr>
                  <w:rFonts w:ascii="宋体" w:cs="宋体" w:hint="eastAsia"/>
                  <w:kern w:val="0"/>
                  <w:sz w:val="20"/>
                  <w:szCs w:val="20"/>
                </w:rPr>
                <w:t>备用字段2</w:t>
              </w:r>
            </w:ins>
          </w:p>
        </w:tc>
        <w:tc>
          <w:tcPr>
            <w:tcW w:w="851" w:type="dxa"/>
          </w:tcPr>
          <w:p w14:paraId="25B6F5F6" w14:textId="77777777" w:rsidR="00724F06" w:rsidRPr="00ED5E4E" w:rsidRDefault="00724F06" w:rsidP="00E81D47">
            <w:pPr>
              <w:rPr>
                <w:ins w:id="5266" w:author="Windows 用户" w:date="2016-03-28T18:05:00Z"/>
                <w:rFonts w:ascii="宋体" w:cs="宋体"/>
                <w:kern w:val="0"/>
                <w:sz w:val="20"/>
                <w:szCs w:val="20"/>
              </w:rPr>
            </w:pPr>
            <w:ins w:id="5267" w:author="Windows 用户" w:date="2016-03-28T18:05: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77069224" w14:textId="77777777" w:rsidR="00724F06" w:rsidRPr="00ED5E4E" w:rsidRDefault="00724F06" w:rsidP="00E81D47">
            <w:pPr>
              <w:rPr>
                <w:ins w:id="5268" w:author="Windows 用户" w:date="2016-03-28T18:05:00Z"/>
                <w:rFonts w:ascii="宋体" w:cs="宋体"/>
                <w:kern w:val="0"/>
                <w:sz w:val="20"/>
                <w:szCs w:val="20"/>
              </w:rPr>
            </w:pPr>
            <w:ins w:id="5269" w:author="Windows 用户" w:date="2016-03-28T18:05:00Z">
              <w:r>
                <w:rPr>
                  <w:rFonts w:ascii="宋体" w:hAnsi="宋体" w:hint="eastAsia"/>
                </w:rPr>
                <w:t>是</w:t>
              </w:r>
            </w:ins>
          </w:p>
        </w:tc>
        <w:tc>
          <w:tcPr>
            <w:tcW w:w="2635" w:type="dxa"/>
          </w:tcPr>
          <w:p w14:paraId="52215C9F" w14:textId="77777777" w:rsidR="00724F06" w:rsidRPr="00ED5E4E" w:rsidRDefault="00724F06" w:rsidP="00E81D47">
            <w:pPr>
              <w:rPr>
                <w:ins w:id="5270" w:author="Windows 用户" w:date="2016-03-28T18:05:00Z"/>
                <w:rFonts w:ascii="宋体" w:cs="宋体"/>
                <w:kern w:val="0"/>
                <w:sz w:val="20"/>
                <w:szCs w:val="20"/>
              </w:rPr>
            </w:pPr>
            <w:ins w:id="5271" w:author="Windows 用户" w:date="2016-03-28T18:05:00Z">
              <w:r>
                <w:rPr>
                  <w:rFonts w:ascii="宋体" w:cs="宋体" w:hint="eastAsia"/>
                  <w:kern w:val="0"/>
                  <w:sz w:val="20"/>
                  <w:szCs w:val="20"/>
                </w:rPr>
                <w:t>备用字段2</w:t>
              </w:r>
            </w:ins>
          </w:p>
        </w:tc>
      </w:tr>
      <w:tr w:rsidR="00724F06" w14:paraId="1A3495B9" w14:textId="77777777" w:rsidTr="00E81D47">
        <w:trPr>
          <w:cantSplit/>
          <w:trHeight w:val="145"/>
          <w:ins w:id="5272" w:author="Windows 用户" w:date="2016-03-28T18:05:00Z"/>
        </w:trPr>
        <w:tc>
          <w:tcPr>
            <w:tcW w:w="983" w:type="dxa"/>
            <w:vMerge/>
          </w:tcPr>
          <w:p w14:paraId="2D7DD55F" w14:textId="77777777" w:rsidR="00724F06" w:rsidRDefault="00724F06" w:rsidP="00E81D47">
            <w:pPr>
              <w:rPr>
                <w:ins w:id="5273" w:author="Windows 用户" w:date="2016-03-28T18:05:00Z"/>
                <w:rFonts w:ascii="宋体" w:hAnsi="宋体"/>
              </w:rPr>
            </w:pPr>
          </w:p>
        </w:tc>
        <w:tc>
          <w:tcPr>
            <w:tcW w:w="2094" w:type="dxa"/>
          </w:tcPr>
          <w:p w14:paraId="4F6F794C" w14:textId="77777777" w:rsidR="00724F06" w:rsidRPr="00ED5E4E" w:rsidRDefault="00724F06" w:rsidP="00E81D47">
            <w:pPr>
              <w:rPr>
                <w:ins w:id="5274" w:author="Windows 用户" w:date="2016-03-28T18:05:00Z"/>
                <w:rFonts w:ascii="宋体" w:cs="宋体"/>
                <w:kern w:val="0"/>
                <w:sz w:val="20"/>
                <w:szCs w:val="20"/>
              </w:rPr>
            </w:pPr>
            <w:ins w:id="5275" w:author="Windows 用户" w:date="2016-03-28T18:05:00Z">
              <w:r>
                <w:rPr>
                  <w:rFonts w:ascii="宋体" w:cs="宋体" w:hint="eastAsia"/>
                  <w:kern w:val="0"/>
                  <w:sz w:val="20"/>
                  <w:szCs w:val="20"/>
                </w:rPr>
                <w:t>EXT_FILED3</w:t>
              </w:r>
            </w:ins>
          </w:p>
        </w:tc>
        <w:tc>
          <w:tcPr>
            <w:tcW w:w="1709" w:type="dxa"/>
          </w:tcPr>
          <w:p w14:paraId="028D4602" w14:textId="77777777" w:rsidR="00724F06" w:rsidRPr="00ED5E4E" w:rsidRDefault="00724F06" w:rsidP="00E81D47">
            <w:pPr>
              <w:rPr>
                <w:ins w:id="5276" w:author="Windows 用户" w:date="2016-03-28T18:05:00Z"/>
                <w:rFonts w:ascii="宋体" w:cs="宋体"/>
                <w:kern w:val="0"/>
                <w:sz w:val="20"/>
                <w:szCs w:val="20"/>
              </w:rPr>
            </w:pPr>
            <w:ins w:id="5277" w:author="Windows 用户" w:date="2016-03-28T18:05:00Z">
              <w:r>
                <w:rPr>
                  <w:rFonts w:ascii="宋体" w:cs="宋体" w:hint="eastAsia"/>
                  <w:kern w:val="0"/>
                  <w:sz w:val="20"/>
                  <w:szCs w:val="20"/>
                </w:rPr>
                <w:t>备用字段3</w:t>
              </w:r>
            </w:ins>
          </w:p>
        </w:tc>
        <w:tc>
          <w:tcPr>
            <w:tcW w:w="851" w:type="dxa"/>
          </w:tcPr>
          <w:p w14:paraId="00C375B3" w14:textId="77777777" w:rsidR="00724F06" w:rsidRPr="00ED5E4E" w:rsidRDefault="00724F06" w:rsidP="00E81D47">
            <w:pPr>
              <w:rPr>
                <w:ins w:id="5278" w:author="Windows 用户" w:date="2016-03-28T18:05:00Z"/>
                <w:rFonts w:ascii="宋体" w:cs="宋体"/>
                <w:kern w:val="0"/>
                <w:sz w:val="20"/>
                <w:szCs w:val="20"/>
              </w:rPr>
            </w:pPr>
            <w:ins w:id="5279" w:author="Windows 用户" w:date="2016-03-28T18:05: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300</w:t>
              </w:r>
              <w:r w:rsidRPr="00A560D3">
                <w:rPr>
                  <w:rFonts w:ascii="宋体" w:cs="宋体"/>
                  <w:kern w:val="0"/>
                  <w:sz w:val="20"/>
                  <w:szCs w:val="20"/>
                </w:rPr>
                <w:t>)</w:t>
              </w:r>
            </w:ins>
          </w:p>
        </w:tc>
        <w:tc>
          <w:tcPr>
            <w:tcW w:w="708" w:type="dxa"/>
          </w:tcPr>
          <w:p w14:paraId="658705A1" w14:textId="77777777" w:rsidR="00724F06" w:rsidRPr="00ED5E4E" w:rsidRDefault="00724F06" w:rsidP="00E81D47">
            <w:pPr>
              <w:rPr>
                <w:ins w:id="5280" w:author="Windows 用户" w:date="2016-03-28T18:05:00Z"/>
                <w:rFonts w:ascii="宋体" w:cs="宋体"/>
                <w:kern w:val="0"/>
                <w:sz w:val="20"/>
                <w:szCs w:val="20"/>
              </w:rPr>
            </w:pPr>
            <w:ins w:id="5281" w:author="Windows 用户" w:date="2016-03-28T18:05:00Z">
              <w:r>
                <w:rPr>
                  <w:rFonts w:ascii="宋体" w:hAnsi="宋体" w:hint="eastAsia"/>
                </w:rPr>
                <w:t>是</w:t>
              </w:r>
            </w:ins>
          </w:p>
        </w:tc>
        <w:tc>
          <w:tcPr>
            <w:tcW w:w="2635" w:type="dxa"/>
          </w:tcPr>
          <w:p w14:paraId="07EFEBC5" w14:textId="77777777" w:rsidR="00724F06" w:rsidRPr="00ED5E4E" w:rsidRDefault="00724F06" w:rsidP="00E81D47">
            <w:pPr>
              <w:rPr>
                <w:ins w:id="5282" w:author="Windows 用户" w:date="2016-03-28T18:05:00Z"/>
                <w:rFonts w:ascii="宋体" w:cs="宋体"/>
                <w:kern w:val="0"/>
                <w:sz w:val="20"/>
                <w:szCs w:val="20"/>
              </w:rPr>
            </w:pPr>
            <w:ins w:id="5283" w:author="Windows 用户" w:date="2016-03-28T18:05:00Z">
              <w:r>
                <w:rPr>
                  <w:rFonts w:ascii="宋体" w:cs="宋体" w:hint="eastAsia"/>
                  <w:kern w:val="0"/>
                  <w:sz w:val="20"/>
                  <w:szCs w:val="20"/>
                </w:rPr>
                <w:t>备用字段3</w:t>
              </w:r>
            </w:ins>
          </w:p>
        </w:tc>
      </w:tr>
    </w:tbl>
    <w:p w14:paraId="6E6093AD" w14:textId="77777777" w:rsidR="00631E90" w:rsidRPr="004E6C5A" w:rsidRDefault="00631E90" w:rsidP="00631E90">
      <w:pPr>
        <w:rPr>
          <w:rFonts w:ascii="微软雅黑" w:eastAsia="微软雅黑" w:hAnsi="微软雅黑"/>
        </w:rPr>
      </w:pPr>
    </w:p>
    <w:p w14:paraId="0A0E39E7" w14:textId="77777777" w:rsidR="00631E90" w:rsidRDefault="00631E90" w:rsidP="0042024B">
      <w:pPr>
        <w:pStyle w:val="3"/>
      </w:pPr>
      <w:bookmarkStart w:id="5284" w:name="_Toc448761052"/>
      <w:r w:rsidRPr="004E6C5A">
        <w:rPr>
          <w:rFonts w:hint="eastAsia"/>
        </w:rPr>
        <w:t>响应报文说明</w:t>
      </w:r>
      <w:bookmarkEnd w:id="5284"/>
    </w:p>
    <w:tbl>
      <w:tblPr>
        <w:tblW w:w="8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3"/>
        <w:gridCol w:w="2094"/>
        <w:gridCol w:w="1709"/>
        <w:gridCol w:w="851"/>
        <w:gridCol w:w="708"/>
        <w:gridCol w:w="2635"/>
      </w:tblGrid>
      <w:tr w:rsidR="00631E90" w14:paraId="47EA91B6" w14:textId="77777777" w:rsidTr="00E81D47">
        <w:trPr>
          <w:trHeight w:val="302"/>
        </w:trPr>
        <w:tc>
          <w:tcPr>
            <w:tcW w:w="983" w:type="dxa"/>
            <w:tcBorders>
              <w:bottom w:val="single" w:sz="4" w:space="0" w:color="auto"/>
            </w:tcBorders>
            <w:shd w:val="clear" w:color="auto" w:fill="C0C0C0"/>
          </w:tcPr>
          <w:p w14:paraId="5ED015AD" w14:textId="77777777" w:rsidR="00631E90" w:rsidRDefault="00631E90" w:rsidP="00E81D47">
            <w:pPr>
              <w:rPr>
                <w:rFonts w:ascii="宋体" w:hAnsi="宋体"/>
                <w:b/>
                <w:szCs w:val="21"/>
              </w:rPr>
            </w:pPr>
            <w:r>
              <w:rPr>
                <w:rFonts w:ascii="宋体" w:hAnsi="宋体"/>
                <w:b/>
                <w:szCs w:val="21"/>
              </w:rPr>
              <w:t>模块</w:t>
            </w:r>
          </w:p>
        </w:tc>
        <w:tc>
          <w:tcPr>
            <w:tcW w:w="2094" w:type="dxa"/>
            <w:tcBorders>
              <w:bottom w:val="single" w:sz="4" w:space="0" w:color="auto"/>
            </w:tcBorders>
            <w:shd w:val="clear" w:color="auto" w:fill="C0C0C0"/>
          </w:tcPr>
          <w:p w14:paraId="6FDC87FA" w14:textId="77777777" w:rsidR="00631E90" w:rsidRDefault="00631E90" w:rsidP="00E81D47">
            <w:pPr>
              <w:rPr>
                <w:rFonts w:ascii="宋体" w:hAnsi="宋体"/>
                <w:b/>
              </w:rPr>
            </w:pPr>
            <w:r>
              <w:rPr>
                <w:rFonts w:ascii="宋体" w:hAnsi="宋体"/>
                <w:b/>
                <w:szCs w:val="21"/>
              </w:rPr>
              <w:t>字段ID</w:t>
            </w:r>
          </w:p>
        </w:tc>
        <w:tc>
          <w:tcPr>
            <w:tcW w:w="1709" w:type="dxa"/>
            <w:tcBorders>
              <w:bottom w:val="single" w:sz="4" w:space="0" w:color="auto"/>
            </w:tcBorders>
            <w:shd w:val="clear" w:color="auto" w:fill="C0C0C0"/>
          </w:tcPr>
          <w:p w14:paraId="7A5984DE" w14:textId="77777777" w:rsidR="00631E90" w:rsidRDefault="00631E90" w:rsidP="00E81D47">
            <w:pPr>
              <w:rPr>
                <w:rFonts w:ascii="宋体" w:hAnsi="宋体"/>
                <w:b/>
              </w:rPr>
            </w:pPr>
            <w:r>
              <w:rPr>
                <w:rFonts w:ascii="宋体" w:hAnsi="宋体"/>
                <w:b/>
                <w:szCs w:val="21"/>
              </w:rPr>
              <w:t>字段名称</w:t>
            </w:r>
          </w:p>
        </w:tc>
        <w:tc>
          <w:tcPr>
            <w:tcW w:w="851" w:type="dxa"/>
            <w:tcBorders>
              <w:bottom w:val="single" w:sz="4" w:space="0" w:color="auto"/>
            </w:tcBorders>
            <w:shd w:val="clear" w:color="auto" w:fill="C0C0C0"/>
          </w:tcPr>
          <w:p w14:paraId="574B2D03" w14:textId="77777777" w:rsidR="00631E90" w:rsidRDefault="00631E90" w:rsidP="00E81D47">
            <w:pPr>
              <w:rPr>
                <w:rFonts w:ascii="宋体" w:hAnsi="宋体"/>
                <w:b/>
              </w:rPr>
            </w:pPr>
            <w:r>
              <w:rPr>
                <w:rFonts w:ascii="宋体" w:hAnsi="宋体"/>
                <w:b/>
                <w:szCs w:val="21"/>
              </w:rPr>
              <w:t>类型</w:t>
            </w:r>
          </w:p>
        </w:tc>
        <w:tc>
          <w:tcPr>
            <w:tcW w:w="708" w:type="dxa"/>
            <w:tcBorders>
              <w:bottom w:val="single" w:sz="4" w:space="0" w:color="auto"/>
            </w:tcBorders>
            <w:shd w:val="clear" w:color="auto" w:fill="C0C0C0"/>
          </w:tcPr>
          <w:p w14:paraId="7A0AA95F" w14:textId="77777777" w:rsidR="00631E90" w:rsidRDefault="00631E90" w:rsidP="00E81D47">
            <w:pPr>
              <w:rPr>
                <w:rFonts w:ascii="宋体" w:hAnsi="宋体"/>
                <w:b/>
              </w:rPr>
            </w:pPr>
            <w:r>
              <w:rPr>
                <w:rFonts w:ascii="宋体" w:hAnsi="宋体" w:hint="eastAsia"/>
                <w:b/>
              </w:rPr>
              <w:t>可空</w:t>
            </w:r>
          </w:p>
        </w:tc>
        <w:tc>
          <w:tcPr>
            <w:tcW w:w="2635" w:type="dxa"/>
            <w:tcBorders>
              <w:bottom w:val="single" w:sz="4" w:space="0" w:color="auto"/>
            </w:tcBorders>
            <w:shd w:val="clear" w:color="auto" w:fill="C0C0C0"/>
          </w:tcPr>
          <w:p w14:paraId="0610A730" w14:textId="77777777" w:rsidR="00631E90" w:rsidRDefault="00631E90" w:rsidP="00E81D47">
            <w:pPr>
              <w:rPr>
                <w:rFonts w:ascii="宋体" w:hAnsi="宋体"/>
                <w:b/>
              </w:rPr>
            </w:pPr>
            <w:r>
              <w:rPr>
                <w:rFonts w:ascii="宋体" w:hAnsi="宋体" w:hint="eastAsia"/>
                <w:b/>
              </w:rPr>
              <w:t>备注</w:t>
            </w:r>
          </w:p>
        </w:tc>
      </w:tr>
      <w:tr w:rsidR="0011055E" w:rsidRPr="00ED5E4E" w14:paraId="63366009" w14:textId="77777777" w:rsidTr="00E81D47">
        <w:trPr>
          <w:cantSplit/>
          <w:trHeight w:val="317"/>
        </w:trPr>
        <w:tc>
          <w:tcPr>
            <w:tcW w:w="983" w:type="dxa"/>
            <w:vMerge w:val="restart"/>
          </w:tcPr>
          <w:p w14:paraId="0CE4D294" w14:textId="77777777" w:rsidR="0011055E" w:rsidRPr="00ED5E4E" w:rsidRDefault="0011055E" w:rsidP="00E81D47">
            <w:pPr>
              <w:rPr>
                <w:rFonts w:ascii="宋体" w:cs="宋体"/>
                <w:kern w:val="0"/>
                <w:sz w:val="20"/>
                <w:szCs w:val="20"/>
              </w:rPr>
            </w:pPr>
            <w:r w:rsidRPr="00ED5E4E">
              <w:rPr>
                <w:rFonts w:ascii="宋体" w:cs="宋体" w:hint="eastAsia"/>
                <w:kern w:val="0"/>
                <w:sz w:val="20"/>
                <w:szCs w:val="20"/>
              </w:rPr>
              <w:t>BODY</w:t>
            </w:r>
          </w:p>
        </w:tc>
        <w:tc>
          <w:tcPr>
            <w:tcW w:w="7997" w:type="dxa"/>
            <w:gridSpan w:val="5"/>
          </w:tcPr>
          <w:p w14:paraId="416F3AFA" w14:textId="77777777" w:rsidR="0011055E" w:rsidRPr="00ED5E4E" w:rsidRDefault="0011055E" w:rsidP="00E81D47">
            <w:pPr>
              <w:rPr>
                <w:rFonts w:ascii="宋体" w:cs="宋体"/>
                <w:kern w:val="0"/>
                <w:sz w:val="20"/>
                <w:szCs w:val="20"/>
              </w:rPr>
            </w:pPr>
          </w:p>
        </w:tc>
      </w:tr>
      <w:tr w:rsidR="0011055E" w:rsidRPr="00ED5E4E" w14:paraId="6833C7F5" w14:textId="77777777" w:rsidTr="00E81D47">
        <w:trPr>
          <w:cantSplit/>
          <w:trHeight w:val="145"/>
        </w:trPr>
        <w:tc>
          <w:tcPr>
            <w:tcW w:w="983" w:type="dxa"/>
            <w:vMerge/>
          </w:tcPr>
          <w:p w14:paraId="380F2398" w14:textId="77777777" w:rsidR="0011055E" w:rsidRPr="00ED5E4E" w:rsidRDefault="0011055E" w:rsidP="00E81D47">
            <w:pPr>
              <w:rPr>
                <w:rFonts w:ascii="宋体" w:cs="宋体"/>
                <w:kern w:val="0"/>
                <w:sz w:val="20"/>
                <w:szCs w:val="20"/>
              </w:rPr>
            </w:pPr>
          </w:p>
        </w:tc>
        <w:tc>
          <w:tcPr>
            <w:tcW w:w="2094" w:type="dxa"/>
          </w:tcPr>
          <w:p w14:paraId="37D54E65" w14:textId="77777777" w:rsidR="0011055E" w:rsidRPr="00A560D3" w:rsidRDefault="0011055E" w:rsidP="00E81D47">
            <w:pPr>
              <w:autoSpaceDE w:val="0"/>
              <w:autoSpaceDN w:val="0"/>
              <w:adjustRightInd w:val="0"/>
              <w:spacing w:line="267" w:lineRule="exact"/>
              <w:jc w:val="left"/>
              <w:rPr>
                <w:rFonts w:ascii="宋体" w:cs="宋体"/>
                <w:kern w:val="0"/>
                <w:sz w:val="20"/>
                <w:szCs w:val="20"/>
              </w:rPr>
            </w:pPr>
            <w:r w:rsidRPr="00A560D3">
              <w:rPr>
                <w:rFonts w:ascii="宋体" w:cs="宋体"/>
                <w:kern w:val="0"/>
                <w:sz w:val="20"/>
                <w:szCs w:val="20"/>
              </w:rPr>
              <w:t>MERCHANTID</w:t>
            </w:r>
          </w:p>
        </w:tc>
        <w:tc>
          <w:tcPr>
            <w:tcW w:w="1709" w:type="dxa"/>
          </w:tcPr>
          <w:p w14:paraId="0D2D39CF" w14:textId="77777777" w:rsidR="0011055E" w:rsidRPr="00A560D3" w:rsidRDefault="0011055E" w:rsidP="00E81D47">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商户唯一标识</w:t>
            </w:r>
          </w:p>
        </w:tc>
        <w:tc>
          <w:tcPr>
            <w:tcW w:w="851" w:type="dxa"/>
          </w:tcPr>
          <w:p w14:paraId="1B0F67C2" w14:textId="77777777" w:rsidR="0011055E" w:rsidRPr="00A560D3" w:rsidRDefault="0011055E" w:rsidP="00E81D47">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(32)</w:t>
            </w:r>
          </w:p>
        </w:tc>
        <w:tc>
          <w:tcPr>
            <w:tcW w:w="708" w:type="dxa"/>
          </w:tcPr>
          <w:p w14:paraId="390C41BD" w14:textId="77777777" w:rsidR="0011055E" w:rsidRPr="00A560D3" w:rsidRDefault="0011055E" w:rsidP="00E81D47">
            <w:pPr>
              <w:autoSpaceDE w:val="0"/>
              <w:autoSpaceDN w:val="0"/>
              <w:adjustRightInd w:val="0"/>
              <w:spacing w:line="267" w:lineRule="exact"/>
              <w:ind w:left="107"/>
              <w:jc w:val="left"/>
              <w:rPr>
                <w:rFonts w:ascii="宋体" w:cs="宋体"/>
                <w:kern w:val="0"/>
                <w:sz w:val="20"/>
                <w:szCs w:val="20"/>
              </w:rPr>
            </w:pPr>
          </w:p>
        </w:tc>
        <w:tc>
          <w:tcPr>
            <w:tcW w:w="2635" w:type="dxa"/>
          </w:tcPr>
          <w:p w14:paraId="2642B558" w14:textId="77777777" w:rsidR="0011055E" w:rsidRPr="00A560D3" w:rsidRDefault="0011055E" w:rsidP="00E81D47">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银行统一提供</w:t>
            </w:r>
          </w:p>
        </w:tc>
      </w:tr>
      <w:tr w:rsidR="0011055E" w:rsidRPr="00ED5E4E" w14:paraId="4BF2064F" w14:textId="77777777" w:rsidTr="00E81D47">
        <w:trPr>
          <w:cantSplit/>
          <w:trHeight w:val="145"/>
        </w:trPr>
        <w:tc>
          <w:tcPr>
            <w:tcW w:w="983" w:type="dxa"/>
            <w:vMerge/>
          </w:tcPr>
          <w:p w14:paraId="258AFDCA" w14:textId="77777777" w:rsidR="0011055E" w:rsidRPr="00ED5E4E" w:rsidRDefault="0011055E" w:rsidP="00E81D47">
            <w:pPr>
              <w:rPr>
                <w:rFonts w:ascii="宋体" w:cs="宋体"/>
                <w:kern w:val="0"/>
                <w:sz w:val="20"/>
                <w:szCs w:val="20"/>
              </w:rPr>
            </w:pPr>
          </w:p>
        </w:tc>
        <w:tc>
          <w:tcPr>
            <w:tcW w:w="2094" w:type="dxa"/>
          </w:tcPr>
          <w:p w14:paraId="6036E48E" w14:textId="77777777" w:rsidR="0011055E" w:rsidRPr="00ED5E4E" w:rsidRDefault="0011055E" w:rsidP="00E81D47">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TRANSCODE</w:t>
            </w:r>
          </w:p>
        </w:tc>
        <w:tc>
          <w:tcPr>
            <w:tcW w:w="1709" w:type="dxa"/>
          </w:tcPr>
          <w:p w14:paraId="34EB01F0" w14:textId="77777777" w:rsidR="0011055E" w:rsidRPr="00ED5E4E" w:rsidRDefault="0011055E" w:rsidP="00E81D47">
            <w:pPr>
              <w:rPr>
                <w:rFonts w:ascii="宋体" w:cs="宋体"/>
                <w:kern w:val="0"/>
                <w:sz w:val="20"/>
                <w:szCs w:val="20"/>
              </w:rPr>
            </w:pPr>
            <w:r w:rsidRPr="00A560D3">
              <w:rPr>
                <w:rFonts w:ascii="宋体" w:cs="宋体" w:hint="eastAsia"/>
                <w:kern w:val="0"/>
                <w:sz w:val="20"/>
                <w:szCs w:val="20"/>
              </w:rPr>
              <w:t>交易码</w:t>
            </w:r>
          </w:p>
        </w:tc>
        <w:tc>
          <w:tcPr>
            <w:tcW w:w="851" w:type="dxa"/>
          </w:tcPr>
          <w:p w14:paraId="36B632AC" w14:textId="77777777" w:rsidR="0011055E" w:rsidRPr="00ED5E4E" w:rsidRDefault="0011055E" w:rsidP="00E81D47">
            <w:pPr>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8</w:t>
            </w:r>
            <w:r w:rsidRPr="00A560D3">
              <w:rPr>
                <w:rFonts w:ascii="宋体" w:cs="宋体"/>
                <w:kern w:val="0"/>
                <w:sz w:val="20"/>
                <w:szCs w:val="20"/>
              </w:rPr>
              <w:t>)</w:t>
            </w:r>
          </w:p>
        </w:tc>
        <w:tc>
          <w:tcPr>
            <w:tcW w:w="708" w:type="dxa"/>
          </w:tcPr>
          <w:p w14:paraId="06C2CC33" w14:textId="77777777" w:rsidR="0011055E" w:rsidRPr="00EA7B55" w:rsidRDefault="0011055E" w:rsidP="00E81D47">
            <w:pPr>
              <w:autoSpaceDE w:val="0"/>
              <w:autoSpaceDN w:val="0"/>
              <w:adjustRightInd w:val="0"/>
              <w:spacing w:line="267" w:lineRule="exact"/>
              <w:ind w:left="107"/>
              <w:jc w:val="left"/>
              <w:rPr>
                <w:rFonts w:ascii="宋体" w:cs="宋体"/>
                <w:kern w:val="0"/>
                <w:sz w:val="20"/>
                <w:szCs w:val="20"/>
              </w:rPr>
            </w:pPr>
          </w:p>
        </w:tc>
        <w:tc>
          <w:tcPr>
            <w:tcW w:w="2635" w:type="dxa"/>
          </w:tcPr>
          <w:p w14:paraId="7A208096" w14:textId="77777777" w:rsidR="0011055E" w:rsidRPr="00EA7B55" w:rsidRDefault="0011055E" w:rsidP="002064CD">
            <w:pPr>
              <w:autoSpaceDE w:val="0"/>
              <w:autoSpaceDN w:val="0"/>
              <w:adjustRightInd w:val="0"/>
              <w:spacing w:line="267" w:lineRule="exact"/>
              <w:jc w:val="left"/>
              <w:rPr>
                <w:rFonts w:ascii="宋体" w:cs="宋体"/>
                <w:kern w:val="0"/>
                <w:sz w:val="20"/>
                <w:szCs w:val="20"/>
              </w:rPr>
            </w:pPr>
            <w:r w:rsidRPr="00EA7B55">
              <w:rPr>
                <w:rFonts w:ascii="宋体" w:cs="宋体" w:hint="eastAsia"/>
                <w:kern w:val="0"/>
                <w:sz w:val="20"/>
                <w:szCs w:val="20"/>
              </w:rPr>
              <w:t>OGW000</w:t>
            </w:r>
            <w:r>
              <w:rPr>
                <w:rFonts w:ascii="宋体" w:cs="宋体" w:hint="eastAsia"/>
                <w:kern w:val="0"/>
                <w:sz w:val="20"/>
                <w:szCs w:val="20"/>
              </w:rPr>
              <w:t>68</w:t>
            </w:r>
          </w:p>
        </w:tc>
      </w:tr>
      <w:tr w:rsidR="0011055E" w:rsidRPr="00ED5E4E" w14:paraId="04CDDF67" w14:textId="77777777" w:rsidTr="00E81D47">
        <w:trPr>
          <w:cantSplit/>
          <w:trHeight w:val="145"/>
        </w:trPr>
        <w:tc>
          <w:tcPr>
            <w:tcW w:w="983" w:type="dxa"/>
            <w:vMerge/>
          </w:tcPr>
          <w:p w14:paraId="1EE8DC71" w14:textId="77777777" w:rsidR="0011055E" w:rsidRPr="00ED5E4E" w:rsidRDefault="0011055E" w:rsidP="00E81D47">
            <w:pPr>
              <w:rPr>
                <w:rFonts w:ascii="宋体" w:cs="宋体"/>
                <w:kern w:val="0"/>
                <w:sz w:val="20"/>
                <w:szCs w:val="20"/>
              </w:rPr>
            </w:pPr>
          </w:p>
        </w:tc>
        <w:tc>
          <w:tcPr>
            <w:tcW w:w="2094" w:type="dxa"/>
          </w:tcPr>
          <w:p w14:paraId="665DA96C" w14:textId="77777777" w:rsidR="0011055E" w:rsidRPr="00A560D3" w:rsidRDefault="0011055E" w:rsidP="00E81D47">
            <w:pPr>
              <w:autoSpaceDE w:val="0"/>
              <w:autoSpaceDN w:val="0"/>
              <w:adjustRightInd w:val="0"/>
              <w:spacing w:line="267" w:lineRule="exact"/>
              <w:jc w:val="left"/>
              <w:rPr>
                <w:rFonts w:ascii="宋体" w:cs="宋体"/>
                <w:kern w:val="0"/>
                <w:sz w:val="20"/>
                <w:szCs w:val="20"/>
              </w:rPr>
            </w:pPr>
            <w:r w:rsidRPr="00A560D3">
              <w:rPr>
                <w:rFonts w:ascii="宋体" w:cs="宋体"/>
                <w:kern w:val="0"/>
                <w:sz w:val="20"/>
                <w:szCs w:val="20"/>
              </w:rPr>
              <w:t>BANKID</w:t>
            </w:r>
          </w:p>
        </w:tc>
        <w:tc>
          <w:tcPr>
            <w:tcW w:w="1709" w:type="dxa"/>
          </w:tcPr>
          <w:p w14:paraId="3239944A" w14:textId="77777777" w:rsidR="0011055E" w:rsidRPr="00A560D3" w:rsidRDefault="0011055E" w:rsidP="00E81D47">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银行标识</w:t>
            </w:r>
          </w:p>
        </w:tc>
        <w:tc>
          <w:tcPr>
            <w:tcW w:w="851" w:type="dxa"/>
          </w:tcPr>
          <w:p w14:paraId="65FA9E9E" w14:textId="77777777" w:rsidR="0011055E" w:rsidRPr="00A560D3" w:rsidRDefault="0011055E" w:rsidP="00E81D47">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6</w:t>
            </w:r>
            <w:r w:rsidRPr="00A560D3">
              <w:rPr>
                <w:rFonts w:ascii="宋体" w:cs="宋体"/>
                <w:kern w:val="0"/>
                <w:sz w:val="20"/>
                <w:szCs w:val="20"/>
              </w:rPr>
              <w:t>)</w:t>
            </w:r>
          </w:p>
        </w:tc>
        <w:tc>
          <w:tcPr>
            <w:tcW w:w="708" w:type="dxa"/>
          </w:tcPr>
          <w:p w14:paraId="5AA3F507" w14:textId="77777777" w:rsidR="0011055E" w:rsidRPr="00A560D3" w:rsidRDefault="0011055E" w:rsidP="00E81D47">
            <w:pPr>
              <w:autoSpaceDE w:val="0"/>
              <w:autoSpaceDN w:val="0"/>
              <w:adjustRightInd w:val="0"/>
              <w:spacing w:line="267" w:lineRule="exact"/>
              <w:ind w:left="107"/>
              <w:jc w:val="left"/>
              <w:rPr>
                <w:rFonts w:ascii="宋体" w:cs="宋体"/>
                <w:kern w:val="0"/>
                <w:sz w:val="20"/>
                <w:szCs w:val="20"/>
              </w:rPr>
            </w:pPr>
          </w:p>
        </w:tc>
        <w:tc>
          <w:tcPr>
            <w:tcW w:w="2635" w:type="dxa"/>
          </w:tcPr>
          <w:p w14:paraId="5EFC0161" w14:textId="77777777" w:rsidR="0011055E" w:rsidRPr="00A560D3" w:rsidRDefault="0011055E" w:rsidP="00E81D47">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固定值：</w:t>
            </w:r>
            <w:r w:rsidRPr="00A560D3">
              <w:rPr>
                <w:rFonts w:ascii="宋体" w:cs="宋体"/>
                <w:kern w:val="0"/>
                <w:sz w:val="20"/>
                <w:szCs w:val="20"/>
              </w:rPr>
              <w:t>GHB</w:t>
            </w:r>
          </w:p>
        </w:tc>
      </w:tr>
      <w:tr w:rsidR="0011055E" w:rsidRPr="00ED5E4E" w14:paraId="4F5890BF" w14:textId="77777777" w:rsidTr="00E81D47">
        <w:trPr>
          <w:cantSplit/>
          <w:trHeight w:val="145"/>
        </w:trPr>
        <w:tc>
          <w:tcPr>
            <w:tcW w:w="983" w:type="dxa"/>
            <w:vMerge/>
          </w:tcPr>
          <w:p w14:paraId="69001AE1" w14:textId="77777777" w:rsidR="0011055E" w:rsidRPr="00ED5E4E" w:rsidRDefault="0011055E" w:rsidP="00E81D47">
            <w:pPr>
              <w:rPr>
                <w:rFonts w:ascii="宋体" w:cs="宋体"/>
                <w:kern w:val="0"/>
                <w:sz w:val="20"/>
                <w:szCs w:val="20"/>
              </w:rPr>
            </w:pPr>
          </w:p>
        </w:tc>
        <w:tc>
          <w:tcPr>
            <w:tcW w:w="7997" w:type="dxa"/>
            <w:gridSpan w:val="5"/>
          </w:tcPr>
          <w:p w14:paraId="441406E0" w14:textId="77777777" w:rsidR="0011055E" w:rsidRPr="00ED5E4E" w:rsidRDefault="0011055E" w:rsidP="00E81D47">
            <w:pPr>
              <w:rPr>
                <w:rFonts w:ascii="宋体" w:cs="宋体"/>
                <w:kern w:val="0"/>
                <w:sz w:val="20"/>
                <w:szCs w:val="20"/>
              </w:rPr>
            </w:pPr>
            <w:r>
              <w:rPr>
                <w:rFonts w:ascii="宋体" w:cs="宋体" w:hint="eastAsia"/>
                <w:kern w:val="0"/>
                <w:sz w:val="20"/>
                <w:szCs w:val="20"/>
              </w:rPr>
              <w:t>数据加密域都放到XMLPARA里面</w:t>
            </w:r>
          </w:p>
        </w:tc>
      </w:tr>
      <w:tr w:rsidR="0011055E" w:rsidRPr="00ED5E4E" w14:paraId="0240CAC4" w14:textId="77777777" w:rsidTr="00E81D47">
        <w:trPr>
          <w:cantSplit/>
          <w:trHeight w:val="145"/>
        </w:trPr>
        <w:tc>
          <w:tcPr>
            <w:tcW w:w="983" w:type="dxa"/>
            <w:vMerge/>
          </w:tcPr>
          <w:p w14:paraId="13B5D345" w14:textId="77777777" w:rsidR="0011055E" w:rsidRPr="00ED5E4E" w:rsidRDefault="0011055E" w:rsidP="00E81D47">
            <w:pPr>
              <w:rPr>
                <w:rFonts w:ascii="宋体" w:cs="宋体"/>
                <w:kern w:val="0"/>
                <w:sz w:val="20"/>
                <w:szCs w:val="20"/>
              </w:rPr>
            </w:pPr>
          </w:p>
        </w:tc>
        <w:tc>
          <w:tcPr>
            <w:tcW w:w="7997" w:type="dxa"/>
            <w:gridSpan w:val="5"/>
          </w:tcPr>
          <w:p w14:paraId="4176B66A" w14:textId="77777777" w:rsidR="0011055E" w:rsidRPr="00A560D3" w:rsidRDefault="0011055E" w:rsidP="00C53BAE">
            <w:pPr>
              <w:autoSpaceDE w:val="0"/>
              <w:autoSpaceDN w:val="0"/>
              <w:adjustRightInd w:val="0"/>
              <w:spacing w:line="283" w:lineRule="exact"/>
              <w:jc w:val="left"/>
              <w:rPr>
                <w:rFonts w:ascii="宋体" w:cs="宋体"/>
                <w:kern w:val="0"/>
                <w:sz w:val="20"/>
                <w:szCs w:val="20"/>
              </w:rPr>
            </w:pPr>
            <w:r w:rsidRPr="00A560D3">
              <w:rPr>
                <w:rFonts w:ascii="宋体" w:cs="宋体" w:hint="eastAsia"/>
                <w:kern w:val="0"/>
                <w:sz w:val="20"/>
                <w:szCs w:val="20"/>
              </w:rPr>
              <w:t>以下信息，只有</w:t>
            </w:r>
            <w:r w:rsidRPr="005D5C2A">
              <w:rPr>
                <w:rFonts w:ascii="宋体" w:cs="宋体"/>
                <w:kern w:val="0"/>
                <w:sz w:val="20"/>
                <w:szCs w:val="20"/>
              </w:rPr>
              <w:t>errorCode =0</w:t>
            </w:r>
            <w:r w:rsidRPr="00A560D3">
              <w:rPr>
                <w:rFonts w:ascii="宋体" w:cs="宋体" w:hint="eastAsia"/>
                <w:kern w:val="0"/>
                <w:sz w:val="20"/>
                <w:szCs w:val="20"/>
              </w:rPr>
              <w:t>时才返回，即正常响应时才返回</w:t>
            </w:r>
          </w:p>
        </w:tc>
      </w:tr>
      <w:tr w:rsidR="004D42A1" w:rsidRPr="00ED5E4E" w14:paraId="4C1F17B0" w14:textId="77777777" w:rsidTr="00E81D47">
        <w:trPr>
          <w:cantSplit/>
          <w:trHeight w:val="145"/>
        </w:trPr>
        <w:tc>
          <w:tcPr>
            <w:tcW w:w="983" w:type="dxa"/>
            <w:vMerge/>
          </w:tcPr>
          <w:p w14:paraId="0AAF74E8" w14:textId="77777777" w:rsidR="004D42A1" w:rsidRPr="00ED5E4E" w:rsidRDefault="004D42A1" w:rsidP="00E81D47">
            <w:pPr>
              <w:rPr>
                <w:rFonts w:ascii="宋体" w:cs="宋体"/>
                <w:kern w:val="0"/>
                <w:sz w:val="20"/>
                <w:szCs w:val="20"/>
              </w:rPr>
            </w:pPr>
          </w:p>
        </w:tc>
        <w:tc>
          <w:tcPr>
            <w:tcW w:w="2094" w:type="dxa"/>
          </w:tcPr>
          <w:p w14:paraId="0824A880" w14:textId="77777777" w:rsidR="004D42A1" w:rsidRPr="00A560D3" w:rsidRDefault="004D42A1" w:rsidP="005E28A2">
            <w:pPr>
              <w:autoSpaceDE w:val="0"/>
              <w:autoSpaceDN w:val="0"/>
              <w:adjustRightInd w:val="0"/>
              <w:spacing w:line="281" w:lineRule="exact"/>
              <w:ind w:left="108"/>
              <w:jc w:val="left"/>
              <w:rPr>
                <w:rFonts w:ascii="宋体" w:cs="宋体"/>
                <w:kern w:val="0"/>
                <w:sz w:val="20"/>
                <w:szCs w:val="20"/>
              </w:rPr>
            </w:pPr>
            <w:r w:rsidRPr="00A560D3">
              <w:rPr>
                <w:rFonts w:ascii="宋体" w:cs="宋体"/>
                <w:kern w:val="0"/>
                <w:sz w:val="20"/>
                <w:szCs w:val="20"/>
              </w:rPr>
              <w:t>RESJNLNO</w:t>
            </w:r>
          </w:p>
        </w:tc>
        <w:tc>
          <w:tcPr>
            <w:tcW w:w="1709" w:type="dxa"/>
          </w:tcPr>
          <w:p w14:paraId="0160F429" w14:textId="77777777" w:rsidR="004D42A1" w:rsidRPr="00A560D3" w:rsidRDefault="004D42A1" w:rsidP="005E28A2">
            <w:pPr>
              <w:autoSpaceDE w:val="0"/>
              <w:autoSpaceDN w:val="0"/>
              <w:adjustRightInd w:val="0"/>
              <w:spacing w:line="267" w:lineRule="exact"/>
              <w:ind w:left="107"/>
              <w:jc w:val="left"/>
              <w:rPr>
                <w:rFonts w:ascii="宋体" w:cs="宋体"/>
                <w:kern w:val="0"/>
                <w:sz w:val="20"/>
                <w:szCs w:val="20"/>
              </w:rPr>
            </w:pPr>
            <w:r w:rsidRPr="00A560D3">
              <w:rPr>
                <w:rFonts w:ascii="宋体" w:cs="宋体" w:hint="eastAsia"/>
                <w:kern w:val="0"/>
                <w:sz w:val="20"/>
                <w:szCs w:val="20"/>
              </w:rPr>
              <w:t>银行交易流水号</w:t>
            </w:r>
          </w:p>
        </w:tc>
        <w:tc>
          <w:tcPr>
            <w:tcW w:w="851" w:type="dxa"/>
          </w:tcPr>
          <w:p w14:paraId="7F837FEB" w14:textId="77777777" w:rsidR="004D42A1" w:rsidRPr="00ED5E4E" w:rsidRDefault="004D42A1" w:rsidP="005E28A2">
            <w:pPr>
              <w:rPr>
                <w:rFonts w:ascii="宋体" w:cs="宋体"/>
                <w:kern w:val="0"/>
                <w:sz w:val="20"/>
                <w:szCs w:val="20"/>
              </w:rPr>
            </w:pPr>
            <w:r w:rsidRPr="00ED5E4E">
              <w:rPr>
                <w:rFonts w:ascii="宋体" w:cs="宋体" w:hint="eastAsia"/>
                <w:kern w:val="0"/>
                <w:sz w:val="20"/>
                <w:szCs w:val="20"/>
              </w:rPr>
              <w:t>C(32)</w:t>
            </w:r>
          </w:p>
        </w:tc>
        <w:tc>
          <w:tcPr>
            <w:tcW w:w="708" w:type="dxa"/>
          </w:tcPr>
          <w:p w14:paraId="72CF480E" w14:textId="77777777" w:rsidR="004D42A1" w:rsidRPr="00ED5E4E" w:rsidRDefault="004D42A1" w:rsidP="00E81D47">
            <w:pPr>
              <w:rPr>
                <w:rFonts w:ascii="宋体" w:cs="宋体"/>
                <w:kern w:val="0"/>
                <w:sz w:val="20"/>
                <w:szCs w:val="20"/>
              </w:rPr>
            </w:pPr>
            <w:ins w:id="5285" w:author="wincol" w:date="2016-04-19T19:19:00Z">
              <w:r w:rsidRPr="008C576C">
                <w:rPr>
                  <w:rFonts w:ascii="宋体" w:cs="宋体" w:hint="eastAsia"/>
                  <w:kern w:val="0"/>
                  <w:sz w:val="20"/>
                  <w:szCs w:val="20"/>
                </w:rPr>
                <w:t>是</w:t>
              </w:r>
            </w:ins>
          </w:p>
        </w:tc>
        <w:tc>
          <w:tcPr>
            <w:tcW w:w="2635" w:type="dxa"/>
          </w:tcPr>
          <w:p w14:paraId="150C3A8C" w14:textId="77777777" w:rsidR="004D42A1" w:rsidRDefault="004D42A1" w:rsidP="005E28A2">
            <w:pPr>
              <w:autoSpaceDE w:val="0"/>
              <w:autoSpaceDN w:val="0"/>
              <w:adjustRightInd w:val="0"/>
              <w:spacing w:line="267" w:lineRule="exact"/>
              <w:ind w:left="107"/>
              <w:jc w:val="left"/>
              <w:rPr>
                <w:ins w:id="5286" w:author="wincol" w:date="2016-04-19T19:19:00Z"/>
                <w:rFonts w:ascii="宋体" w:cs="宋体"/>
                <w:kern w:val="0"/>
                <w:sz w:val="20"/>
                <w:szCs w:val="20"/>
              </w:rPr>
            </w:pPr>
            <w:r w:rsidRPr="00A560D3">
              <w:rPr>
                <w:rFonts w:ascii="宋体" w:cs="宋体" w:hint="eastAsia"/>
                <w:kern w:val="0"/>
                <w:sz w:val="20"/>
                <w:szCs w:val="20"/>
              </w:rPr>
              <w:t>银行交易流水号</w:t>
            </w:r>
          </w:p>
          <w:p w14:paraId="112ED146" w14:textId="77777777" w:rsidR="004D42A1" w:rsidRPr="00A560D3" w:rsidRDefault="004D42A1" w:rsidP="005E28A2">
            <w:pPr>
              <w:autoSpaceDE w:val="0"/>
              <w:autoSpaceDN w:val="0"/>
              <w:adjustRightInd w:val="0"/>
              <w:spacing w:line="267" w:lineRule="exact"/>
              <w:ind w:left="107"/>
              <w:jc w:val="left"/>
              <w:rPr>
                <w:rFonts w:ascii="宋体" w:cs="宋体"/>
                <w:kern w:val="0"/>
                <w:sz w:val="20"/>
                <w:szCs w:val="20"/>
              </w:rPr>
            </w:pPr>
            <w:ins w:id="5287" w:author="wincol" w:date="2016-04-19T19:19:00Z">
              <w:r w:rsidRPr="00A560D3">
                <w:rPr>
                  <w:rFonts w:ascii="宋体" w:cs="宋体"/>
                  <w:kern w:val="0"/>
                  <w:sz w:val="20"/>
                  <w:szCs w:val="20"/>
                </w:rPr>
                <w:t>STATUS=S</w:t>
              </w:r>
              <w:r w:rsidRPr="00A560D3">
                <w:rPr>
                  <w:rFonts w:ascii="宋体" w:cs="宋体" w:hint="eastAsia"/>
                  <w:kern w:val="0"/>
                  <w:sz w:val="20"/>
                  <w:szCs w:val="20"/>
                </w:rPr>
                <w:t>时返回。</w:t>
              </w:r>
            </w:ins>
          </w:p>
        </w:tc>
      </w:tr>
      <w:tr w:rsidR="007C6609" w:rsidRPr="00ED5E4E" w14:paraId="78A328F7" w14:textId="77777777" w:rsidTr="00E81D47">
        <w:trPr>
          <w:cantSplit/>
          <w:trHeight w:val="145"/>
          <w:ins w:id="5288" w:author="wincol" w:date="2016-05-06T10:15:00Z"/>
        </w:trPr>
        <w:tc>
          <w:tcPr>
            <w:tcW w:w="983" w:type="dxa"/>
            <w:vMerge/>
          </w:tcPr>
          <w:p w14:paraId="5FDC89AF" w14:textId="77777777" w:rsidR="007C6609" w:rsidRPr="00ED5E4E" w:rsidRDefault="007C6609" w:rsidP="00E81D47">
            <w:pPr>
              <w:rPr>
                <w:ins w:id="5289" w:author="wincol" w:date="2016-05-06T10:15:00Z"/>
                <w:rFonts w:ascii="宋体" w:cs="宋体"/>
                <w:kern w:val="0"/>
                <w:sz w:val="20"/>
                <w:szCs w:val="20"/>
              </w:rPr>
            </w:pPr>
          </w:p>
        </w:tc>
        <w:tc>
          <w:tcPr>
            <w:tcW w:w="2094" w:type="dxa"/>
          </w:tcPr>
          <w:p w14:paraId="2A9AFB1B" w14:textId="77777777" w:rsidR="007C6609" w:rsidRPr="00A560D3" w:rsidRDefault="007C6609" w:rsidP="005E28A2">
            <w:pPr>
              <w:autoSpaceDE w:val="0"/>
              <w:autoSpaceDN w:val="0"/>
              <w:adjustRightInd w:val="0"/>
              <w:spacing w:line="281" w:lineRule="exact"/>
              <w:ind w:left="108"/>
              <w:jc w:val="left"/>
              <w:rPr>
                <w:ins w:id="5290" w:author="wincol" w:date="2016-05-06T10:15:00Z"/>
                <w:rFonts w:ascii="宋体" w:cs="宋体"/>
                <w:kern w:val="0"/>
                <w:sz w:val="20"/>
                <w:szCs w:val="20"/>
              </w:rPr>
            </w:pPr>
            <w:ins w:id="5291" w:author="wincol" w:date="2016-05-06T10:16:00Z">
              <w:r w:rsidRPr="00A560D3">
                <w:rPr>
                  <w:rFonts w:ascii="宋体" w:cs="宋体"/>
                  <w:kern w:val="0"/>
                  <w:sz w:val="20"/>
                  <w:szCs w:val="20"/>
                </w:rPr>
                <w:t>OLDREQSEQNO</w:t>
              </w:r>
            </w:ins>
          </w:p>
        </w:tc>
        <w:tc>
          <w:tcPr>
            <w:tcW w:w="1709" w:type="dxa"/>
          </w:tcPr>
          <w:p w14:paraId="16A0104E" w14:textId="77777777" w:rsidR="007C6609" w:rsidRPr="00A560D3" w:rsidRDefault="007C6609" w:rsidP="005E28A2">
            <w:pPr>
              <w:autoSpaceDE w:val="0"/>
              <w:autoSpaceDN w:val="0"/>
              <w:adjustRightInd w:val="0"/>
              <w:spacing w:line="267" w:lineRule="exact"/>
              <w:ind w:left="107"/>
              <w:jc w:val="left"/>
              <w:rPr>
                <w:ins w:id="5292" w:author="wincol" w:date="2016-05-06T10:15:00Z"/>
                <w:rFonts w:ascii="宋体" w:cs="宋体"/>
                <w:kern w:val="0"/>
                <w:sz w:val="20"/>
                <w:szCs w:val="20"/>
              </w:rPr>
            </w:pPr>
            <w:ins w:id="5293" w:author="wincol" w:date="2016-05-06T10:20:00Z">
              <w:r w:rsidRPr="007C6609">
                <w:rPr>
                  <w:rFonts w:ascii="宋体" w:cs="宋体" w:hint="eastAsia"/>
                  <w:kern w:val="0"/>
                  <w:sz w:val="20"/>
                  <w:szCs w:val="20"/>
                </w:rPr>
                <w:t>还款交易流水号</w:t>
              </w:r>
            </w:ins>
          </w:p>
        </w:tc>
        <w:tc>
          <w:tcPr>
            <w:tcW w:w="851" w:type="dxa"/>
          </w:tcPr>
          <w:p w14:paraId="159E3D7B" w14:textId="77777777" w:rsidR="007C6609" w:rsidRPr="00ED5E4E" w:rsidRDefault="007C6609" w:rsidP="0010473C">
            <w:pPr>
              <w:rPr>
                <w:ins w:id="5294" w:author="wincol" w:date="2016-05-06T10:15:00Z"/>
                <w:rFonts w:ascii="宋体" w:cs="宋体"/>
                <w:kern w:val="0"/>
                <w:sz w:val="20"/>
                <w:szCs w:val="20"/>
              </w:rPr>
            </w:pPr>
            <w:ins w:id="5295" w:author="wincol" w:date="2016-05-06T10:16:00Z">
              <w:r>
                <w:rPr>
                  <w:rFonts w:ascii="宋体" w:cs="宋体" w:hint="eastAsia"/>
                  <w:kern w:val="0"/>
                  <w:sz w:val="20"/>
                  <w:szCs w:val="20"/>
                </w:rPr>
                <w:t>C</w:t>
              </w:r>
              <w:r w:rsidRPr="00A560D3">
                <w:rPr>
                  <w:rFonts w:ascii="宋体" w:cs="宋体"/>
                  <w:kern w:val="0"/>
                  <w:sz w:val="20"/>
                  <w:szCs w:val="20"/>
                </w:rPr>
                <w:t>(</w:t>
              </w:r>
            </w:ins>
            <w:ins w:id="5296" w:author="wincol" w:date="2016-06-12T19:07:00Z">
              <w:r w:rsidR="0010473C">
                <w:rPr>
                  <w:rFonts w:ascii="宋体" w:cs="宋体" w:hint="eastAsia"/>
                  <w:kern w:val="0"/>
                  <w:sz w:val="20"/>
                  <w:szCs w:val="20"/>
                </w:rPr>
                <w:t>28</w:t>
              </w:r>
            </w:ins>
            <w:ins w:id="5297" w:author="wincol" w:date="2016-05-06T10:16:00Z">
              <w:r w:rsidRPr="00A560D3">
                <w:rPr>
                  <w:rFonts w:ascii="宋体" w:cs="宋体"/>
                  <w:kern w:val="0"/>
                  <w:sz w:val="20"/>
                  <w:szCs w:val="20"/>
                </w:rPr>
                <w:t>)</w:t>
              </w:r>
            </w:ins>
          </w:p>
        </w:tc>
        <w:tc>
          <w:tcPr>
            <w:tcW w:w="708" w:type="dxa"/>
          </w:tcPr>
          <w:p w14:paraId="72A9538C" w14:textId="77777777" w:rsidR="007C6609" w:rsidRPr="008C576C" w:rsidRDefault="007C6609" w:rsidP="00E81D47">
            <w:pPr>
              <w:rPr>
                <w:ins w:id="5298" w:author="wincol" w:date="2016-05-06T10:15:00Z"/>
                <w:rFonts w:ascii="宋体" w:cs="宋体"/>
                <w:kern w:val="0"/>
                <w:sz w:val="20"/>
                <w:szCs w:val="20"/>
              </w:rPr>
            </w:pPr>
            <w:ins w:id="5299" w:author="wincol" w:date="2016-05-06T10:16:00Z">
              <w:r>
                <w:rPr>
                  <w:rFonts w:hint="eastAsia"/>
                </w:rPr>
                <w:t>否</w:t>
              </w:r>
            </w:ins>
          </w:p>
        </w:tc>
        <w:tc>
          <w:tcPr>
            <w:tcW w:w="2635" w:type="dxa"/>
          </w:tcPr>
          <w:p w14:paraId="64F72714" w14:textId="77777777" w:rsidR="007C6609" w:rsidRPr="00A560D3" w:rsidRDefault="007C6609" w:rsidP="005E28A2">
            <w:pPr>
              <w:autoSpaceDE w:val="0"/>
              <w:autoSpaceDN w:val="0"/>
              <w:adjustRightInd w:val="0"/>
              <w:spacing w:line="267" w:lineRule="exact"/>
              <w:ind w:left="107"/>
              <w:jc w:val="left"/>
              <w:rPr>
                <w:ins w:id="5300" w:author="wincol" w:date="2016-05-06T10:15:00Z"/>
                <w:rFonts w:ascii="宋体" w:cs="宋体"/>
                <w:kern w:val="0"/>
                <w:sz w:val="20"/>
                <w:szCs w:val="20"/>
              </w:rPr>
            </w:pPr>
          </w:p>
        </w:tc>
      </w:tr>
      <w:tr w:rsidR="004D42A1" w:rsidRPr="00ED5E4E" w14:paraId="605EF4FC" w14:textId="77777777" w:rsidTr="00E81D47">
        <w:trPr>
          <w:cantSplit/>
          <w:trHeight w:val="145"/>
        </w:trPr>
        <w:tc>
          <w:tcPr>
            <w:tcW w:w="983" w:type="dxa"/>
            <w:vMerge/>
          </w:tcPr>
          <w:p w14:paraId="266791DB" w14:textId="77777777" w:rsidR="004D42A1" w:rsidRPr="00ED5E4E" w:rsidRDefault="004D42A1" w:rsidP="00E81D47">
            <w:pPr>
              <w:rPr>
                <w:rFonts w:ascii="宋体" w:cs="宋体"/>
                <w:kern w:val="0"/>
                <w:sz w:val="20"/>
                <w:szCs w:val="20"/>
              </w:rPr>
            </w:pPr>
          </w:p>
        </w:tc>
        <w:tc>
          <w:tcPr>
            <w:tcW w:w="2094" w:type="dxa"/>
          </w:tcPr>
          <w:p w14:paraId="6E53376D" w14:textId="77777777" w:rsidR="004D42A1" w:rsidRPr="00A560D3" w:rsidRDefault="004D42A1" w:rsidP="005E28A2">
            <w:pPr>
              <w:autoSpaceDE w:val="0"/>
              <w:autoSpaceDN w:val="0"/>
              <w:adjustRightInd w:val="0"/>
              <w:spacing w:line="281" w:lineRule="exact"/>
              <w:ind w:left="108"/>
              <w:jc w:val="left"/>
              <w:rPr>
                <w:rFonts w:ascii="宋体" w:cs="宋体"/>
                <w:kern w:val="0"/>
                <w:sz w:val="20"/>
                <w:szCs w:val="20"/>
              </w:rPr>
            </w:pPr>
            <w:r w:rsidRPr="00A560D3">
              <w:rPr>
                <w:rFonts w:ascii="宋体" w:cs="宋体"/>
                <w:kern w:val="0"/>
                <w:sz w:val="20"/>
                <w:szCs w:val="20"/>
              </w:rPr>
              <w:t>TRANSDT</w:t>
            </w:r>
          </w:p>
        </w:tc>
        <w:tc>
          <w:tcPr>
            <w:tcW w:w="1709" w:type="dxa"/>
          </w:tcPr>
          <w:p w14:paraId="09824BA2" w14:textId="77777777" w:rsidR="004D42A1" w:rsidRPr="00A560D3" w:rsidRDefault="004D42A1" w:rsidP="005E28A2">
            <w:pPr>
              <w:autoSpaceDE w:val="0"/>
              <w:autoSpaceDN w:val="0"/>
              <w:adjustRightInd w:val="0"/>
              <w:spacing w:line="267" w:lineRule="exact"/>
              <w:ind w:left="107"/>
              <w:jc w:val="left"/>
              <w:rPr>
                <w:rFonts w:ascii="宋体" w:cs="宋体"/>
                <w:kern w:val="0"/>
                <w:sz w:val="20"/>
                <w:szCs w:val="20"/>
              </w:rPr>
            </w:pPr>
            <w:r w:rsidRPr="00A560D3">
              <w:rPr>
                <w:rFonts w:ascii="宋体" w:cs="宋体" w:hint="eastAsia"/>
                <w:kern w:val="0"/>
                <w:sz w:val="20"/>
                <w:szCs w:val="20"/>
              </w:rPr>
              <w:t>交易日期</w:t>
            </w:r>
          </w:p>
        </w:tc>
        <w:tc>
          <w:tcPr>
            <w:tcW w:w="851" w:type="dxa"/>
          </w:tcPr>
          <w:p w14:paraId="669C4337" w14:textId="77777777" w:rsidR="004D42A1" w:rsidRPr="00ED5E4E" w:rsidRDefault="004D42A1" w:rsidP="007760E0">
            <w:pPr>
              <w:rPr>
                <w:rFonts w:ascii="宋体" w:cs="宋体"/>
                <w:kern w:val="0"/>
                <w:sz w:val="20"/>
                <w:szCs w:val="20"/>
              </w:rPr>
            </w:pPr>
            <w:r w:rsidRPr="00ED5E4E">
              <w:rPr>
                <w:rFonts w:ascii="宋体" w:cs="宋体" w:hint="eastAsia"/>
                <w:kern w:val="0"/>
                <w:sz w:val="20"/>
                <w:szCs w:val="20"/>
              </w:rPr>
              <w:t>C(</w:t>
            </w:r>
            <w:r>
              <w:rPr>
                <w:rFonts w:ascii="宋体" w:cs="宋体" w:hint="eastAsia"/>
                <w:kern w:val="0"/>
                <w:sz w:val="20"/>
                <w:szCs w:val="20"/>
              </w:rPr>
              <w:t>8</w:t>
            </w:r>
            <w:r w:rsidRPr="00ED5E4E">
              <w:rPr>
                <w:rFonts w:ascii="宋体" w:cs="宋体" w:hint="eastAsia"/>
                <w:kern w:val="0"/>
                <w:sz w:val="20"/>
                <w:szCs w:val="20"/>
              </w:rPr>
              <w:t>)</w:t>
            </w:r>
          </w:p>
        </w:tc>
        <w:tc>
          <w:tcPr>
            <w:tcW w:w="708" w:type="dxa"/>
          </w:tcPr>
          <w:p w14:paraId="13CB8C1F" w14:textId="77777777" w:rsidR="004D42A1" w:rsidRPr="00ED5E4E" w:rsidRDefault="004D42A1" w:rsidP="00E81D47">
            <w:pPr>
              <w:rPr>
                <w:rFonts w:ascii="宋体" w:cs="宋体"/>
                <w:kern w:val="0"/>
                <w:sz w:val="20"/>
                <w:szCs w:val="20"/>
              </w:rPr>
            </w:pPr>
            <w:ins w:id="5301" w:author="wincol" w:date="2016-04-19T19:19:00Z">
              <w:r w:rsidRPr="008C576C">
                <w:rPr>
                  <w:rFonts w:ascii="宋体" w:cs="宋体" w:hint="eastAsia"/>
                  <w:kern w:val="0"/>
                  <w:sz w:val="20"/>
                  <w:szCs w:val="20"/>
                </w:rPr>
                <w:t>是</w:t>
              </w:r>
            </w:ins>
          </w:p>
        </w:tc>
        <w:tc>
          <w:tcPr>
            <w:tcW w:w="2635" w:type="dxa"/>
          </w:tcPr>
          <w:p w14:paraId="02CB2D66" w14:textId="77777777" w:rsidR="004D42A1" w:rsidRDefault="004D42A1" w:rsidP="005E28A2">
            <w:pPr>
              <w:autoSpaceDE w:val="0"/>
              <w:autoSpaceDN w:val="0"/>
              <w:adjustRightInd w:val="0"/>
              <w:spacing w:line="267" w:lineRule="exact"/>
              <w:ind w:left="107"/>
              <w:jc w:val="left"/>
              <w:rPr>
                <w:ins w:id="5302" w:author="wincol" w:date="2016-04-19T19:19:00Z"/>
                <w:rFonts w:ascii="宋体" w:cs="宋体"/>
                <w:kern w:val="0"/>
                <w:sz w:val="20"/>
                <w:szCs w:val="20"/>
              </w:rPr>
            </w:pPr>
            <w:r w:rsidRPr="00A560D3">
              <w:rPr>
                <w:rFonts w:ascii="宋体" w:cs="宋体"/>
                <w:kern w:val="0"/>
                <w:sz w:val="20"/>
                <w:szCs w:val="20"/>
              </w:rPr>
              <w:t>YYYYMMDD</w:t>
            </w:r>
          </w:p>
          <w:p w14:paraId="47995501" w14:textId="77777777" w:rsidR="004D42A1" w:rsidRPr="00A560D3" w:rsidRDefault="004D42A1" w:rsidP="005E28A2">
            <w:pPr>
              <w:autoSpaceDE w:val="0"/>
              <w:autoSpaceDN w:val="0"/>
              <w:adjustRightInd w:val="0"/>
              <w:spacing w:line="267" w:lineRule="exact"/>
              <w:ind w:left="107"/>
              <w:jc w:val="left"/>
              <w:rPr>
                <w:rFonts w:ascii="宋体" w:cs="宋体"/>
                <w:kern w:val="0"/>
                <w:sz w:val="20"/>
                <w:szCs w:val="20"/>
              </w:rPr>
            </w:pPr>
            <w:ins w:id="5303" w:author="wincol" w:date="2016-04-19T19:19:00Z">
              <w:r w:rsidRPr="00A560D3">
                <w:rPr>
                  <w:rFonts w:ascii="宋体" w:cs="宋体"/>
                  <w:kern w:val="0"/>
                  <w:sz w:val="20"/>
                  <w:szCs w:val="20"/>
                </w:rPr>
                <w:t>STATUS=S</w:t>
              </w:r>
              <w:r w:rsidRPr="00A560D3">
                <w:rPr>
                  <w:rFonts w:ascii="宋体" w:cs="宋体" w:hint="eastAsia"/>
                  <w:kern w:val="0"/>
                  <w:sz w:val="20"/>
                  <w:szCs w:val="20"/>
                </w:rPr>
                <w:t>时返回。</w:t>
              </w:r>
            </w:ins>
          </w:p>
        </w:tc>
      </w:tr>
      <w:tr w:rsidR="004D42A1" w:rsidRPr="00ED5E4E" w14:paraId="5267A025" w14:textId="77777777" w:rsidTr="00E81D47">
        <w:trPr>
          <w:cantSplit/>
          <w:trHeight w:val="145"/>
        </w:trPr>
        <w:tc>
          <w:tcPr>
            <w:tcW w:w="983" w:type="dxa"/>
            <w:vMerge/>
          </w:tcPr>
          <w:p w14:paraId="35E94E6D" w14:textId="77777777" w:rsidR="004D42A1" w:rsidRPr="00ED5E4E" w:rsidRDefault="004D42A1" w:rsidP="00E81D47">
            <w:pPr>
              <w:rPr>
                <w:rFonts w:ascii="宋体" w:cs="宋体"/>
                <w:kern w:val="0"/>
                <w:sz w:val="20"/>
                <w:szCs w:val="20"/>
              </w:rPr>
            </w:pPr>
          </w:p>
        </w:tc>
        <w:tc>
          <w:tcPr>
            <w:tcW w:w="2094" w:type="dxa"/>
          </w:tcPr>
          <w:p w14:paraId="52726E22" w14:textId="77777777" w:rsidR="004D42A1" w:rsidRPr="00A560D3" w:rsidRDefault="004D42A1" w:rsidP="005E28A2">
            <w:pPr>
              <w:autoSpaceDE w:val="0"/>
              <w:autoSpaceDN w:val="0"/>
              <w:adjustRightInd w:val="0"/>
              <w:spacing w:line="281" w:lineRule="exact"/>
              <w:ind w:left="108"/>
              <w:jc w:val="left"/>
              <w:rPr>
                <w:rFonts w:ascii="宋体" w:cs="宋体"/>
                <w:kern w:val="0"/>
                <w:sz w:val="20"/>
                <w:szCs w:val="20"/>
              </w:rPr>
            </w:pPr>
            <w:r w:rsidRPr="00A560D3">
              <w:rPr>
                <w:rFonts w:ascii="宋体" w:cs="宋体"/>
                <w:kern w:val="0"/>
                <w:sz w:val="20"/>
                <w:szCs w:val="20"/>
              </w:rPr>
              <w:t>TRANSTM</w:t>
            </w:r>
          </w:p>
        </w:tc>
        <w:tc>
          <w:tcPr>
            <w:tcW w:w="1709" w:type="dxa"/>
          </w:tcPr>
          <w:p w14:paraId="0AF7F395" w14:textId="77777777" w:rsidR="004D42A1" w:rsidRPr="00A560D3" w:rsidRDefault="004D42A1" w:rsidP="005E28A2">
            <w:pPr>
              <w:autoSpaceDE w:val="0"/>
              <w:autoSpaceDN w:val="0"/>
              <w:adjustRightInd w:val="0"/>
              <w:spacing w:line="267" w:lineRule="exact"/>
              <w:ind w:left="107"/>
              <w:jc w:val="left"/>
              <w:rPr>
                <w:rFonts w:ascii="宋体" w:cs="宋体"/>
                <w:kern w:val="0"/>
                <w:sz w:val="20"/>
                <w:szCs w:val="20"/>
              </w:rPr>
            </w:pPr>
            <w:r w:rsidRPr="00A560D3">
              <w:rPr>
                <w:rFonts w:ascii="宋体" w:cs="宋体" w:hint="eastAsia"/>
                <w:kern w:val="0"/>
                <w:sz w:val="20"/>
                <w:szCs w:val="20"/>
              </w:rPr>
              <w:t>交易时间</w:t>
            </w:r>
          </w:p>
        </w:tc>
        <w:tc>
          <w:tcPr>
            <w:tcW w:w="851" w:type="dxa"/>
          </w:tcPr>
          <w:p w14:paraId="65485DD0" w14:textId="77777777" w:rsidR="004D42A1" w:rsidRPr="00ED5E4E" w:rsidRDefault="004D42A1" w:rsidP="007760E0">
            <w:pPr>
              <w:rPr>
                <w:rFonts w:ascii="宋体" w:cs="宋体"/>
                <w:kern w:val="0"/>
                <w:sz w:val="20"/>
                <w:szCs w:val="20"/>
              </w:rPr>
            </w:pPr>
            <w:r w:rsidRPr="00ED5E4E">
              <w:rPr>
                <w:rFonts w:ascii="宋体" w:cs="宋体" w:hint="eastAsia"/>
                <w:kern w:val="0"/>
                <w:sz w:val="20"/>
                <w:szCs w:val="20"/>
              </w:rPr>
              <w:t>C(</w:t>
            </w:r>
            <w:r>
              <w:rPr>
                <w:rFonts w:ascii="宋体" w:cs="宋体" w:hint="eastAsia"/>
                <w:kern w:val="0"/>
                <w:sz w:val="20"/>
                <w:szCs w:val="20"/>
              </w:rPr>
              <w:t>6</w:t>
            </w:r>
            <w:r w:rsidRPr="00ED5E4E">
              <w:rPr>
                <w:rFonts w:ascii="宋体" w:cs="宋体" w:hint="eastAsia"/>
                <w:kern w:val="0"/>
                <w:sz w:val="20"/>
                <w:szCs w:val="20"/>
              </w:rPr>
              <w:t>)</w:t>
            </w:r>
          </w:p>
        </w:tc>
        <w:tc>
          <w:tcPr>
            <w:tcW w:w="708" w:type="dxa"/>
          </w:tcPr>
          <w:p w14:paraId="2443E7BB" w14:textId="77777777" w:rsidR="004D42A1" w:rsidRPr="00ED5E4E" w:rsidRDefault="004D42A1" w:rsidP="00E81D47">
            <w:pPr>
              <w:rPr>
                <w:rFonts w:ascii="宋体" w:cs="宋体"/>
                <w:kern w:val="0"/>
                <w:sz w:val="20"/>
                <w:szCs w:val="20"/>
              </w:rPr>
            </w:pPr>
            <w:ins w:id="5304" w:author="wincol" w:date="2016-04-19T19:19:00Z">
              <w:r w:rsidRPr="008C576C">
                <w:rPr>
                  <w:rFonts w:ascii="宋体" w:cs="宋体" w:hint="eastAsia"/>
                  <w:kern w:val="0"/>
                  <w:sz w:val="20"/>
                  <w:szCs w:val="20"/>
                </w:rPr>
                <w:t>是</w:t>
              </w:r>
            </w:ins>
          </w:p>
        </w:tc>
        <w:tc>
          <w:tcPr>
            <w:tcW w:w="2635" w:type="dxa"/>
          </w:tcPr>
          <w:p w14:paraId="5C1DAB60" w14:textId="77777777" w:rsidR="004D42A1" w:rsidRDefault="004D42A1" w:rsidP="005E28A2">
            <w:pPr>
              <w:autoSpaceDE w:val="0"/>
              <w:autoSpaceDN w:val="0"/>
              <w:adjustRightInd w:val="0"/>
              <w:spacing w:line="267" w:lineRule="exact"/>
              <w:ind w:left="107"/>
              <w:jc w:val="left"/>
              <w:rPr>
                <w:ins w:id="5305" w:author="wincol" w:date="2016-04-19T19:19:00Z"/>
                <w:rFonts w:ascii="宋体" w:cs="宋体"/>
                <w:kern w:val="0"/>
                <w:sz w:val="20"/>
                <w:szCs w:val="20"/>
              </w:rPr>
            </w:pPr>
            <w:r w:rsidRPr="00A560D3">
              <w:rPr>
                <w:rFonts w:ascii="宋体" w:cs="宋体"/>
                <w:kern w:val="0"/>
                <w:sz w:val="20"/>
                <w:szCs w:val="20"/>
              </w:rPr>
              <w:t>HHMMSS</w:t>
            </w:r>
          </w:p>
          <w:p w14:paraId="794475C9" w14:textId="77777777" w:rsidR="004D42A1" w:rsidRPr="00A560D3" w:rsidRDefault="004D42A1" w:rsidP="005E28A2">
            <w:pPr>
              <w:autoSpaceDE w:val="0"/>
              <w:autoSpaceDN w:val="0"/>
              <w:adjustRightInd w:val="0"/>
              <w:spacing w:line="267" w:lineRule="exact"/>
              <w:ind w:left="107"/>
              <w:jc w:val="left"/>
              <w:rPr>
                <w:rFonts w:ascii="宋体" w:cs="宋体"/>
                <w:kern w:val="0"/>
                <w:sz w:val="20"/>
                <w:szCs w:val="20"/>
              </w:rPr>
            </w:pPr>
            <w:ins w:id="5306" w:author="wincol" w:date="2016-04-19T19:19:00Z">
              <w:r w:rsidRPr="00A560D3">
                <w:rPr>
                  <w:rFonts w:ascii="宋体" w:cs="宋体"/>
                  <w:kern w:val="0"/>
                  <w:sz w:val="20"/>
                  <w:szCs w:val="20"/>
                </w:rPr>
                <w:t>STATUS=S</w:t>
              </w:r>
              <w:r w:rsidRPr="00A560D3">
                <w:rPr>
                  <w:rFonts w:ascii="宋体" w:cs="宋体" w:hint="eastAsia"/>
                  <w:kern w:val="0"/>
                  <w:sz w:val="20"/>
                  <w:szCs w:val="20"/>
                </w:rPr>
                <w:t>时返回。</w:t>
              </w:r>
            </w:ins>
          </w:p>
        </w:tc>
      </w:tr>
      <w:tr w:rsidR="0011055E" w:rsidRPr="00ED5E4E" w14:paraId="2E823CD2" w14:textId="77777777" w:rsidTr="00E81D47">
        <w:trPr>
          <w:cantSplit/>
          <w:trHeight w:val="145"/>
        </w:trPr>
        <w:tc>
          <w:tcPr>
            <w:tcW w:w="983" w:type="dxa"/>
            <w:vMerge/>
          </w:tcPr>
          <w:p w14:paraId="6C779CA8" w14:textId="77777777" w:rsidR="0011055E" w:rsidRPr="00ED5E4E" w:rsidRDefault="0011055E" w:rsidP="00E81D47">
            <w:pPr>
              <w:rPr>
                <w:rFonts w:ascii="宋体" w:cs="宋体"/>
                <w:kern w:val="0"/>
                <w:sz w:val="20"/>
                <w:szCs w:val="20"/>
              </w:rPr>
            </w:pPr>
          </w:p>
        </w:tc>
        <w:tc>
          <w:tcPr>
            <w:tcW w:w="2094" w:type="dxa"/>
          </w:tcPr>
          <w:p w14:paraId="43C1C47B" w14:textId="77777777" w:rsidR="0011055E" w:rsidRPr="007329EE" w:rsidRDefault="0011055E" w:rsidP="005E28A2">
            <w:pPr>
              <w:autoSpaceDE w:val="0"/>
              <w:autoSpaceDN w:val="0"/>
              <w:adjustRightInd w:val="0"/>
              <w:spacing w:line="281" w:lineRule="exact"/>
              <w:ind w:left="108"/>
              <w:jc w:val="left"/>
              <w:rPr>
                <w:rFonts w:ascii="宋体" w:cs="宋体"/>
                <w:color w:val="FF0000"/>
                <w:kern w:val="0"/>
                <w:sz w:val="20"/>
                <w:szCs w:val="20"/>
              </w:rPr>
            </w:pPr>
            <w:r w:rsidRPr="007329EE">
              <w:rPr>
                <w:rFonts w:ascii="宋体" w:cs="宋体" w:hint="eastAsia"/>
                <w:color w:val="FF0000"/>
                <w:kern w:val="0"/>
                <w:sz w:val="20"/>
                <w:szCs w:val="20"/>
              </w:rPr>
              <w:t>RETURN_</w:t>
            </w:r>
            <w:r w:rsidRPr="007329EE">
              <w:rPr>
                <w:rFonts w:ascii="宋体" w:cs="宋体"/>
                <w:color w:val="FF0000"/>
                <w:kern w:val="0"/>
                <w:sz w:val="20"/>
                <w:szCs w:val="20"/>
              </w:rPr>
              <w:t>STATUS</w:t>
            </w:r>
          </w:p>
        </w:tc>
        <w:tc>
          <w:tcPr>
            <w:tcW w:w="1709" w:type="dxa"/>
          </w:tcPr>
          <w:p w14:paraId="7B9B6870" w14:textId="77777777" w:rsidR="0011055E" w:rsidRPr="00A560D3" w:rsidRDefault="0011055E" w:rsidP="005E28A2">
            <w:pPr>
              <w:autoSpaceDE w:val="0"/>
              <w:autoSpaceDN w:val="0"/>
              <w:adjustRightInd w:val="0"/>
              <w:spacing w:line="267" w:lineRule="exact"/>
              <w:ind w:left="107"/>
              <w:jc w:val="left"/>
              <w:rPr>
                <w:rFonts w:ascii="宋体" w:cs="宋体"/>
                <w:kern w:val="0"/>
                <w:sz w:val="20"/>
                <w:szCs w:val="20"/>
              </w:rPr>
            </w:pPr>
            <w:r w:rsidRPr="00A560D3">
              <w:rPr>
                <w:rFonts w:ascii="宋体" w:cs="宋体" w:hint="eastAsia"/>
                <w:kern w:val="0"/>
                <w:sz w:val="20"/>
                <w:szCs w:val="20"/>
              </w:rPr>
              <w:t>交易状态</w:t>
            </w:r>
          </w:p>
        </w:tc>
        <w:tc>
          <w:tcPr>
            <w:tcW w:w="851" w:type="dxa"/>
          </w:tcPr>
          <w:p w14:paraId="14029504" w14:textId="77777777" w:rsidR="0011055E" w:rsidRPr="00A560D3" w:rsidRDefault="0011055E" w:rsidP="005E28A2">
            <w:pPr>
              <w:autoSpaceDE w:val="0"/>
              <w:autoSpaceDN w:val="0"/>
              <w:adjustRightInd w:val="0"/>
              <w:spacing w:line="281" w:lineRule="exact"/>
              <w:ind w:left="107"/>
              <w:jc w:val="left"/>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(1)</w:t>
            </w:r>
          </w:p>
        </w:tc>
        <w:tc>
          <w:tcPr>
            <w:tcW w:w="708" w:type="dxa"/>
          </w:tcPr>
          <w:p w14:paraId="421B6589" w14:textId="77777777" w:rsidR="0011055E" w:rsidRPr="00ED5E4E" w:rsidRDefault="0011055E" w:rsidP="00E81D47">
            <w:pPr>
              <w:rPr>
                <w:rFonts w:ascii="宋体" w:cs="宋体"/>
                <w:kern w:val="0"/>
                <w:sz w:val="20"/>
                <w:szCs w:val="20"/>
              </w:rPr>
            </w:pPr>
            <w:r w:rsidRPr="00ED5E4E">
              <w:rPr>
                <w:rFonts w:ascii="宋体" w:cs="宋体" w:hint="eastAsia"/>
                <w:kern w:val="0"/>
                <w:sz w:val="20"/>
                <w:szCs w:val="20"/>
              </w:rPr>
              <w:t>否</w:t>
            </w:r>
          </w:p>
        </w:tc>
        <w:tc>
          <w:tcPr>
            <w:tcW w:w="2635" w:type="dxa"/>
          </w:tcPr>
          <w:p w14:paraId="3013239E" w14:textId="77777777" w:rsidR="00DF2DC9" w:rsidRDefault="00DF2DC9" w:rsidP="00DF2DC9">
            <w:pPr>
              <w:autoSpaceDE w:val="0"/>
              <w:autoSpaceDN w:val="0"/>
              <w:adjustRightInd w:val="0"/>
              <w:spacing w:line="267" w:lineRule="exact"/>
              <w:jc w:val="left"/>
              <w:rPr>
                <w:ins w:id="5307" w:author="wincol" w:date="2016-04-13T15:06:00Z"/>
                <w:rFonts w:ascii="宋体" w:cs="宋体"/>
                <w:kern w:val="0"/>
                <w:sz w:val="20"/>
                <w:szCs w:val="20"/>
              </w:rPr>
            </w:pPr>
            <w:ins w:id="5308" w:author="wincol" w:date="2016-04-13T15:06:00Z">
              <w:r w:rsidRPr="00837E65">
                <w:rPr>
                  <w:rFonts w:ascii="宋体" w:cs="宋体" w:hint="eastAsia"/>
                  <w:kern w:val="0"/>
                  <w:sz w:val="20"/>
                  <w:szCs w:val="20"/>
                </w:rPr>
                <w:t xml:space="preserve">S 成功 </w:t>
              </w:r>
            </w:ins>
          </w:p>
          <w:p w14:paraId="694A3EFC" w14:textId="77777777" w:rsidR="00DF2DC9" w:rsidRDefault="00DF2DC9" w:rsidP="00DF2DC9">
            <w:pPr>
              <w:autoSpaceDE w:val="0"/>
              <w:autoSpaceDN w:val="0"/>
              <w:adjustRightInd w:val="0"/>
              <w:spacing w:line="267" w:lineRule="exact"/>
              <w:jc w:val="left"/>
              <w:rPr>
                <w:ins w:id="5309" w:author="wincol" w:date="2016-04-13T15:06:00Z"/>
                <w:rFonts w:ascii="宋体" w:cs="宋体"/>
                <w:kern w:val="0"/>
                <w:sz w:val="20"/>
                <w:szCs w:val="20"/>
              </w:rPr>
            </w:pPr>
            <w:ins w:id="5310" w:author="wincol" w:date="2016-04-13T15:06:00Z">
              <w:r w:rsidRPr="00837E65">
                <w:rPr>
                  <w:rFonts w:ascii="宋体" w:cs="宋体" w:hint="eastAsia"/>
                  <w:kern w:val="0"/>
                  <w:sz w:val="20"/>
                  <w:szCs w:val="20"/>
                </w:rPr>
                <w:t>F 失败</w:t>
              </w:r>
            </w:ins>
          </w:p>
          <w:p w14:paraId="605F3A89" w14:textId="77777777" w:rsidR="00DF2DC9" w:rsidRDefault="00C64D3C" w:rsidP="00DF2DC9">
            <w:pPr>
              <w:autoSpaceDE w:val="0"/>
              <w:autoSpaceDN w:val="0"/>
              <w:adjustRightInd w:val="0"/>
              <w:spacing w:line="267" w:lineRule="exact"/>
              <w:jc w:val="left"/>
              <w:rPr>
                <w:ins w:id="5311" w:author="wincol" w:date="2016-04-13T15:06:00Z"/>
                <w:rFonts w:ascii="宋体" w:cs="宋体"/>
                <w:kern w:val="0"/>
                <w:sz w:val="20"/>
                <w:szCs w:val="20"/>
              </w:rPr>
            </w:pPr>
            <w:ins w:id="5312" w:author="wincol" w:date="2016-04-18T09:39:00Z">
              <w:r>
                <w:rPr>
                  <w:rFonts w:ascii="宋体" w:cs="宋体" w:hint="eastAsia"/>
                  <w:kern w:val="0"/>
                  <w:sz w:val="20"/>
                  <w:szCs w:val="20"/>
                </w:rPr>
                <w:t>R 处理中</w:t>
              </w:r>
            </w:ins>
            <w:ins w:id="5313" w:author="wincol" w:date="2016-04-13T15:06:00Z">
              <w:r w:rsidR="00DF2DC9">
                <w:rPr>
                  <w:rFonts w:ascii="宋体" w:cs="宋体" w:hint="eastAsia"/>
                  <w:kern w:val="0"/>
                  <w:sz w:val="20"/>
                  <w:szCs w:val="20"/>
                </w:rPr>
                <w:t>（客户仍停留在页面操作</w:t>
              </w:r>
            </w:ins>
            <w:ins w:id="5314" w:author="wincol" w:date="2016-04-13T15:10:00Z">
              <w:r w:rsidR="00327E84">
                <w:rPr>
                  <w:rFonts w:ascii="宋体" w:cs="宋体" w:hint="eastAsia"/>
                  <w:kern w:val="0"/>
                  <w:sz w:val="20"/>
                  <w:szCs w:val="20"/>
                </w:rPr>
                <w:t>）</w:t>
              </w:r>
            </w:ins>
          </w:p>
          <w:p w14:paraId="405596AD" w14:textId="77777777" w:rsidR="0011055E" w:rsidRPr="00A560D3" w:rsidRDefault="00DF2DC9" w:rsidP="00560434">
            <w:pPr>
              <w:autoSpaceDE w:val="0"/>
              <w:autoSpaceDN w:val="0"/>
              <w:adjustRightInd w:val="0"/>
              <w:spacing w:line="267" w:lineRule="exact"/>
              <w:jc w:val="left"/>
              <w:rPr>
                <w:rFonts w:ascii="宋体" w:cs="宋体"/>
                <w:kern w:val="0"/>
                <w:sz w:val="20"/>
                <w:szCs w:val="20"/>
              </w:rPr>
            </w:pPr>
            <w:ins w:id="5315" w:author="wincol" w:date="2016-04-13T15:06:00Z">
              <w:r>
                <w:rPr>
                  <w:rFonts w:ascii="宋体" w:cs="宋体" w:hint="eastAsia"/>
                  <w:kern w:val="0"/>
                  <w:sz w:val="20"/>
                  <w:szCs w:val="20"/>
                </w:rPr>
                <w:t>N</w:t>
              </w:r>
              <w:r w:rsidRPr="00837E65">
                <w:rPr>
                  <w:rFonts w:ascii="宋体" w:cs="宋体" w:hint="eastAsia"/>
                  <w:kern w:val="0"/>
                  <w:sz w:val="20"/>
                  <w:szCs w:val="20"/>
                </w:rPr>
                <w:t xml:space="preserve"> 未知</w:t>
              </w:r>
              <w:r>
                <w:rPr>
                  <w:rFonts w:ascii="宋体" w:cs="宋体" w:hint="eastAsia"/>
                  <w:kern w:val="0"/>
                  <w:sz w:val="20"/>
                  <w:szCs w:val="20"/>
                </w:rPr>
                <w:t>（已提交后台，需再次发查询接口。）</w:t>
              </w:r>
            </w:ins>
          </w:p>
        </w:tc>
      </w:tr>
      <w:tr w:rsidR="0011055E" w:rsidRPr="00ED5E4E" w14:paraId="1FB0831F" w14:textId="77777777" w:rsidTr="00E81D47">
        <w:trPr>
          <w:cantSplit/>
          <w:trHeight w:val="145"/>
        </w:trPr>
        <w:tc>
          <w:tcPr>
            <w:tcW w:w="983" w:type="dxa"/>
            <w:vMerge/>
          </w:tcPr>
          <w:p w14:paraId="55641330" w14:textId="77777777" w:rsidR="0011055E" w:rsidRPr="00ED5E4E" w:rsidRDefault="0011055E" w:rsidP="00E81D47">
            <w:pPr>
              <w:rPr>
                <w:rFonts w:ascii="宋体" w:cs="宋体"/>
                <w:kern w:val="0"/>
                <w:sz w:val="20"/>
                <w:szCs w:val="20"/>
              </w:rPr>
            </w:pPr>
          </w:p>
        </w:tc>
        <w:tc>
          <w:tcPr>
            <w:tcW w:w="2094" w:type="dxa"/>
          </w:tcPr>
          <w:p w14:paraId="7B40FC8A" w14:textId="77777777" w:rsidR="0011055E" w:rsidRPr="00A560D3" w:rsidRDefault="0011055E" w:rsidP="005E28A2">
            <w:pPr>
              <w:autoSpaceDE w:val="0"/>
              <w:autoSpaceDN w:val="0"/>
              <w:adjustRightInd w:val="0"/>
              <w:spacing w:line="281" w:lineRule="exact"/>
              <w:ind w:left="108"/>
              <w:jc w:val="left"/>
              <w:rPr>
                <w:rFonts w:ascii="宋体" w:cs="宋体"/>
                <w:kern w:val="0"/>
                <w:sz w:val="20"/>
                <w:szCs w:val="20"/>
              </w:rPr>
            </w:pPr>
            <w:r w:rsidRPr="00A560D3">
              <w:rPr>
                <w:rFonts w:ascii="宋体" w:cs="宋体"/>
                <w:kern w:val="0"/>
                <w:sz w:val="20"/>
                <w:szCs w:val="20"/>
              </w:rPr>
              <w:t>ERRORMSG</w:t>
            </w:r>
          </w:p>
        </w:tc>
        <w:tc>
          <w:tcPr>
            <w:tcW w:w="1709" w:type="dxa"/>
          </w:tcPr>
          <w:p w14:paraId="07252DC0" w14:textId="77777777" w:rsidR="0011055E" w:rsidRPr="00A560D3" w:rsidRDefault="0011055E" w:rsidP="005E28A2">
            <w:pPr>
              <w:autoSpaceDE w:val="0"/>
              <w:autoSpaceDN w:val="0"/>
              <w:adjustRightInd w:val="0"/>
              <w:spacing w:line="267" w:lineRule="exact"/>
              <w:ind w:left="107"/>
              <w:jc w:val="left"/>
              <w:rPr>
                <w:rFonts w:ascii="宋体" w:cs="宋体"/>
                <w:kern w:val="0"/>
                <w:sz w:val="20"/>
                <w:szCs w:val="20"/>
              </w:rPr>
            </w:pPr>
            <w:r w:rsidRPr="00A560D3">
              <w:rPr>
                <w:rFonts w:ascii="宋体" w:cs="宋体" w:hint="eastAsia"/>
                <w:kern w:val="0"/>
                <w:sz w:val="20"/>
                <w:szCs w:val="20"/>
              </w:rPr>
              <w:t>失败原因</w:t>
            </w:r>
          </w:p>
        </w:tc>
        <w:tc>
          <w:tcPr>
            <w:tcW w:w="851" w:type="dxa"/>
          </w:tcPr>
          <w:p w14:paraId="3858DCB7" w14:textId="77777777" w:rsidR="0011055E" w:rsidRPr="00A560D3" w:rsidRDefault="0011055E" w:rsidP="005E28A2">
            <w:pPr>
              <w:autoSpaceDE w:val="0"/>
              <w:autoSpaceDN w:val="0"/>
              <w:adjustRightInd w:val="0"/>
              <w:spacing w:line="281" w:lineRule="exact"/>
              <w:ind w:left="107"/>
              <w:jc w:val="left"/>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(128)</w:t>
            </w:r>
          </w:p>
        </w:tc>
        <w:tc>
          <w:tcPr>
            <w:tcW w:w="708" w:type="dxa"/>
          </w:tcPr>
          <w:p w14:paraId="44183AA3" w14:textId="77777777" w:rsidR="0011055E" w:rsidRPr="00ED5E4E" w:rsidRDefault="0011055E" w:rsidP="00E81D47">
            <w:pPr>
              <w:rPr>
                <w:rFonts w:ascii="宋体" w:cs="宋体"/>
                <w:kern w:val="0"/>
                <w:sz w:val="20"/>
                <w:szCs w:val="20"/>
              </w:rPr>
            </w:pPr>
            <w:r>
              <w:rPr>
                <w:rFonts w:ascii="宋体" w:cs="宋体" w:hint="eastAsia"/>
                <w:kern w:val="0"/>
                <w:sz w:val="20"/>
                <w:szCs w:val="20"/>
              </w:rPr>
              <w:t>是</w:t>
            </w:r>
          </w:p>
        </w:tc>
        <w:tc>
          <w:tcPr>
            <w:tcW w:w="2635" w:type="dxa"/>
          </w:tcPr>
          <w:p w14:paraId="708E571A" w14:textId="77777777" w:rsidR="0011055E" w:rsidRPr="00A560D3" w:rsidRDefault="0011055E" w:rsidP="005E28A2">
            <w:pPr>
              <w:autoSpaceDE w:val="0"/>
              <w:autoSpaceDN w:val="0"/>
              <w:adjustRightInd w:val="0"/>
              <w:spacing w:line="267" w:lineRule="exact"/>
              <w:ind w:left="107"/>
              <w:jc w:val="left"/>
              <w:rPr>
                <w:rFonts w:ascii="宋体" w:cs="宋体"/>
                <w:kern w:val="0"/>
                <w:sz w:val="20"/>
                <w:szCs w:val="20"/>
              </w:rPr>
            </w:pPr>
            <w:r w:rsidRPr="00A560D3">
              <w:rPr>
                <w:rFonts w:ascii="宋体" w:cs="宋体"/>
                <w:kern w:val="0"/>
                <w:sz w:val="20"/>
                <w:szCs w:val="20"/>
              </w:rPr>
              <w:t>STATUS=F</w:t>
            </w:r>
            <w:r w:rsidRPr="00A560D3">
              <w:rPr>
                <w:rFonts w:ascii="宋体" w:cs="宋体" w:hint="eastAsia"/>
                <w:kern w:val="0"/>
                <w:sz w:val="20"/>
                <w:szCs w:val="20"/>
              </w:rPr>
              <w:t>返回。</w:t>
            </w:r>
          </w:p>
        </w:tc>
      </w:tr>
      <w:tr w:rsidR="00CE7707" w:rsidRPr="00ED5E4E" w14:paraId="046F8FB1" w14:textId="77777777" w:rsidTr="00E81D47">
        <w:trPr>
          <w:cantSplit/>
          <w:trHeight w:val="145"/>
        </w:trPr>
        <w:tc>
          <w:tcPr>
            <w:tcW w:w="983" w:type="dxa"/>
            <w:vMerge/>
          </w:tcPr>
          <w:p w14:paraId="51A30DB5" w14:textId="77777777" w:rsidR="00CE7707" w:rsidRPr="00ED5E4E" w:rsidRDefault="00CE7707" w:rsidP="00E81D47">
            <w:pPr>
              <w:rPr>
                <w:rFonts w:ascii="宋体" w:cs="宋体"/>
                <w:kern w:val="0"/>
                <w:sz w:val="20"/>
                <w:szCs w:val="20"/>
              </w:rPr>
            </w:pPr>
          </w:p>
        </w:tc>
        <w:tc>
          <w:tcPr>
            <w:tcW w:w="2094" w:type="dxa"/>
          </w:tcPr>
          <w:p w14:paraId="7751C399" w14:textId="77777777" w:rsidR="00CE7707" w:rsidRPr="00A560D3" w:rsidRDefault="00CE7707" w:rsidP="005E28A2">
            <w:pPr>
              <w:autoSpaceDE w:val="0"/>
              <w:autoSpaceDN w:val="0"/>
              <w:adjustRightInd w:val="0"/>
              <w:spacing w:line="281" w:lineRule="exact"/>
              <w:ind w:left="108"/>
              <w:jc w:val="left"/>
              <w:rPr>
                <w:rFonts w:ascii="宋体" w:cs="宋体"/>
                <w:kern w:val="0"/>
                <w:sz w:val="20"/>
                <w:szCs w:val="20"/>
              </w:rPr>
            </w:pPr>
            <w:r w:rsidRPr="00A560D3">
              <w:rPr>
                <w:rFonts w:ascii="宋体" w:cs="宋体"/>
                <w:kern w:val="0"/>
                <w:sz w:val="20"/>
                <w:szCs w:val="20"/>
              </w:rPr>
              <w:t>LOANNO</w:t>
            </w:r>
          </w:p>
        </w:tc>
        <w:tc>
          <w:tcPr>
            <w:tcW w:w="1709" w:type="dxa"/>
          </w:tcPr>
          <w:p w14:paraId="16C9C589" w14:textId="77777777" w:rsidR="00CE7707" w:rsidRPr="00A560D3" w:rsidRDefault="00CE7707" w:rsidP="005E28A2">
            <w:pPr>
              <w:autoSpaceDE w:val="0"/>
              <w:autoSpaceDN w:val="0"/>
              <w:adjustRightInd w:val="0"/>
              <w:spacing w:line="267" w:lineRule="exact"/>
              <w:ind w:left="107"/>
              <w:jc w:val="left"/>
              <w:rPr>
                <w:rFonts w:ascii="宋体" w:cs="宋体"/>
                <w:kern w:val="0"/>
                <w:sz w:val="20"/>
                <w:szCs w:val="20"/>
              </w:rPr>
            </w:pPr>
            <w:r w:rsidRPr="00A560D3">
              <w:rPr>
                <w:rFonts w:ascii="宋体" w:cs="宋体" w:hint="eastAsia"/>
                <w:kern w:val="0"/>
                <w:sz w:val="20"/>
                <w:szCs w:val="20"/>
              </w:rPr>
              <w:t>借款编号</w:t>
            </w:r>
          </w:p>
        </w:tc>
        <w:tc>
          <w:tcPr>
            <w:tcW w:w="851" w:type="dxa"/>
          </w:tcPr>
          <w:p w14:paraId="55ABE379" w14:textId="77777777" w:rsidR="00CE7707" w:rsidRPr="00A560D3" w:rsidRDefault="00CE7707" w:rsidP="007760E0">
            <w:pPr>
              <w:autoSpaceDE w:val="0"/>
              <w:autoSpaceDN w:val="0"/>
              <w:adjustRightInd w:val="0"/>
              <w:spacing w:line="281" w:lineRule="exact"/>
              <w:jc w:val="left"/>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(64)</w:t>
            </w:r>
          </w:p>
        </w:tc>
        <w:tc>
          <w:tcPr>
            <w:tcW w:w="708" w:type="dxa"/>
          </w:tcPr>
          <w:p w14:paraId="3E427678" w14:textId="77777777" w:rsidR="00CE7707" w:rsidRDefault="00CE7707">
            <w:r w:rsidRPr="000D3297">
              <w:rPr>
                <w:rFonts w:ascii="宋体" w:cs="宋体" w:hint="eastAsia"/>
                <w:kern w:val="0"/>
                <w:sz w:val="20"/>
                <w:szCs w:val="20"/>
              </w:rPr>
              <w:t>否</w:t>
            </w:r>
          </w:p>
        </w:tc>
        <w:tc>
          <w:tcPr>
            <w:tcW w:w="2635" w:type="dxa"/>
            <w:vMerge w:val="restart"/>
          </w:tcPr>
          <w:p w14:paraId="16C7A772" w14:textId="77777777" w:rsidR="00CE7707" w:rsidRPr="00ED5E4E" w:rsidRDefault="00CE7707" w:rsidP="00E81D47">
            <w:pPr>
              <w:rPr>
                <w:rFonts w:ascii="宋体" w:cs="宋体"/>
                <w:kern w:val="0"/>
                <w:sz w:val="20"/>
                <w:szCs w:val="20"/>
              </w:rPr>
            </w:pPr>
            <w:r w:rsidRPr="00A560D3">
              <w:rPr>
                <w:rFonts w:ascii="宋体" w:cs="宋体"/>
                <w:kern w:val="0"/>
                <w:sz w:val="20"/>
                <w:szCs w:val="20"/>
              </w:rPr>
              <w:t>STATUS=S</w:t>
            </w:r>
            <w:r w:rsidRPr="00A560D3">
              <w:rPr>
                <w:rFonts w:ascii="宋体" w:cs="宋体" w:hint="eastAsia"/>
                <w:kern w:val="0"/>
                <w:sz w:val="20"/>
                <w:szCs w:val="20"/>
              </w:rPr>
              <w:t>时返回。</w:t>
            </w:r>
          </w:p>
        </w:tc>
      </w:tr>
      <w:tr w:rsidR="00CE7707" w:rsidRPr="00ED5E4E" w14:paraId="361C84D4" w14:textId="77777777" w:rsidTr="00E81D47">
        <w:trPr>
          <w:cantSplit/>
          <w:trHeight w:val="145"/>
        </w:trPr>
        <w:tc>
          <w:tcPr>
            <w:tcW w:w="983" w:type="dxa"/>
            <w:vMerge/>
          </w:tcPr>
          <w:p w14:paraId="46E83385" w14:textId="77777777" w:rsidR="00CE7707" w:rsidRPr="00ED5E4E" w:rsidRDefault="00CE7707" w:rsidP="00E81D47">
            <w:pPr>
              <w:rPr>
                <w:rFonts w:ascii="宋体" w:cs="宋体"/>
                <w:kern w:val="0"/>
                <w:sz w:val="20"/>
                <w:szCs w:val="20"/>
              </w:rPr>
            </w:pPr>
          </w:p>
        </w:tc>
        <w:tc>
          <w:tcPr>
            <w:tcW w:w="2094" w:type="dxa"/>
          </w:tcPr>
          <w:p w14:paraId="550D5453" w14:textId="77777777" w:rsidR="00CE7707" w:rsidRPr="00A560D3" w:rsidRDefault="00CE7707" w:rsidP="005E28A2">
            <w:pPr>
              <w:autoSpaceDE w:val="0"/>
              <w:autoSpaceDN w:val="0"/>
              <w:adjustRightInd w:val="0"/>
              <w:spacing w:line="281" w:lineRule="exact"/>
              <w:ind w:left="108"/>
              <w:jc w:val="left"/>
              <w:rPr>
                <w:rFonts w:ascii="宋体" w:cs="宋体"/>
                <w:kern w:val="0"/>
                <w:sz w:val="20"/>
                <w:szCs w:val="20"/>
              </w:rPr>
            </w:pPr>
            <w:r w:rsidRPr="00A560D3">
              <w:rPr>
                <w:rFonts w:ascii="宋体" w:cs="宋体"/>
                <w:kern w:val="0"/>
                <w:sz w:val="20"/>
                <w:szCs w:val="20"/>
              </w:rPr>
              <w:t>BWACNAME</w:t>
            </w:r>
          </w:p>
        </w:tc>
        <w:tc>
          <w:tcPr>
            <w:tcW w:w="1709" w:type="dxa"/>
          </w:tcPr>
          <w:p w14:paraId="7B68DA47" w14:textId="77777777" w:rsidR="00CE7707" w:rsidRPr="00A560D3" w:rsidRDefault="00CE7707" w:rsidP="005E28A2">
            <w:pPr>
              <w:autoSpaceDE w:val="0"/>
              <w:autoSpaceDN w:val="0"/>
              <w:adjustRightInd w:val="0"/>
              <w:spacing w:line="267" w:lineRule="exact"/>
              <w:ind w:left="107"/>
              <w:jc w:val="left"/>
              <w:rPr>
                <w:rFonts w:ascii="宋体" w:cs="宋体"/>
                <w:kern w:val="0"/>
                <w:sz w:val="20"/>
                <w:szCs w:val="20"/>
              </w:rPr>
            </w:pPr>
            <w:r w:rsidRPr="00A560D3">
              <w:rPr>
                <w:rFonts w:ascii="宋体" w:cs="宋体" w:hint="eastAsia"/>
                <w:kern w:val="0"/>
                <w:sz w:val="20"/>
                <w:szCs w:val="20"/>
              </w:rPr>
              <w:t>还款账号户名</w:t>
            </w:r>
          </w:p>
        </w:tc>
        <w:tc>
          <w:tcPr>
            <w:tcW w:w="851" w:type="dxa"/>
          </w:tcPr>
          <w:p w14:paraId="008AC5BD" w14:textId="77777777" w:rsidR="00CE7707" w:rsidRPr="00A560D3" w:rsidRDefault="00CE7707" w:rsidP="005E28A2">
            <w:pPr>
              <w:autoSpaceDE w:val="0"/>
              <w:autoSpaceDN w:val="0"/>
              <w:adjustRightInd w:val="0"/>
              <w:spacing w:line="281" w:lineRule="exact"/>
              <w:jc w:val="left"/>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(128)</w:t>
            </w:r>
          </w:p>
        </w:tc>
        <w:tc>
          <w:tcPr>
            <w:tcW w:w="708" w:type="dxa"/>
          </w:tcPr>
          <w:p w14:paraId="66D0A585" w14:textId="77777777" w:rsidR="00CE7707" w:rsidRDefault="00CE7707">
            <w:r w:rsidRPr="000D3297">
              <w:rPr>
                <w:rFonts w:ascii="宋体" w:cs="宋体" w:hint="eastAsia"/>
                <w:kern w:val="0"/>
                <w:sz w:val="20"/>
                <w:szCs w:val="20"/>
              </w:rPr>
              <w:t>否</w:t>
            </w:r>
          </w:p>
        </w:tc>
        <w:tc>
          <w:tcPr>
            <w:tcW w:w="2635" w:type="dxa"/>
            <w:vMerge/>
          </w:tcPr>
          <w:p w14:paraId="6D6AD28E" w14:textId="77777777" w:rsidR="00CE7707" w:rsidRPr="00ED5E4E" w:rsidRDefault="00CE7707" w:rsidP="00E81D47">
            <w:pPr>
              <w:rPr>
                <w:rFonts w:ascii="宋体" w:cs="宋体"/>
                <w:kern w:val="0"/>
                <w:sz w:val="20"/>
                <w:szCs w:val="20"/>
              </w:rPr>
            </w:pPr>
          </w:p>
        </w:tc>
      </w:tr>
      <w:tr w:rsidR="00CE7707" w:rsidRPr="00ED5E4E" w14:paraId="00A5A01D" w14:textId="77777777" w:rsidTr="00E81D47">
        <w:trPr>
          <w:cantSplit/>
          <w:trHeight w:val="145"/>
        </w:trPr>
        <w:tc>
          <w:tcPr>
            <w:tcW w:w="983" w:type="dxa"/>
            <w:vMerge/>
          </w:tcPr>
          <w:p w14:paraId="7F207A93" w14:textId="77777777" w:rsidR="00CE7707" w:rsidRPr="00ED5E4E" w:rsidRDefault="00CE7707" w:rsidP="00E81D47">
            <w:pPr>
              <w:rPr>
                <w:rFonts w:ascii="宋体" w:cs="宋体"/>
                <w:kern w:val="0"/>
                <w:sz w:val="20"/>
                <w:szCs w:val="20"/>
              </w:rPr>
            </w:pPr>
          </w:p>
        </w:tc>
        <w:tc>
          <w:tcPr>
            <w:tcW w:w="2094" w:type="dxa"/>
          </w:tcPr>
          <w:p w14:paraId="1C0B5722" w14:textId="77777777" w:rsidR="00CE7707" w:rsidRPr="00A560D3" w:rsidRDefault="00CE7707" w:rsidP="005E28A2">
            <w:pPr>
              <w:autoSpaceDE w:val="0"/>
              <w:autoSpaceDN w:val="0"/>
              <w:adjustRightInd w:val="0"/>
              <w:spacing w:line="281" w:lineRule="exact"/>
              <w:ind w:left="108"/>
              <w:jc w:val="left"/>
              <w:rPr>
                <w:rFonts w:ascii="宋体" w:cs="宋体"/>
                <w:kern w:val="0"/>
                <w:sz w:val="20"/>
                <w:szCs w:val="20"/>
              </w:rPr>
            </w:pPr>
            <w:r w:rsidRPr="00A560D3">
              <w:rPr>
                <w:rFonts w:ascii="宋体" w:cs="宋体"/>
                <w:kern w:val="0"/>
                <w:sz w:val="20"/>
                <w:szCs w:val="20"/>
              </w:rPr>
              <w:t>BWACNO</w:t>
            </w:r>
          </w:p>
        </w:tc>
        <w:tc>
          <w:tcPr>
            <w:tcW w:w="1709" w:type="dxa"/>
          </w:tcPr>
          <w:p w14:paraId="7A1A8565" w14:textId="77777777" w:rsidR="00CE7707" w:rsidRPr="00A560D3" w:rsidRDefault="00CE7707" w:rsidP="005E28A2">
            <w:pPr>
              <w:autoSpaceDE w:val="0"/>
              <w:autoSpaceDN w:val="0"/>
              <w:adjustRightInd w:val="0"/>
              <w:spacing w:line="267" w:lineRule="exact"/>
              <w:ind w:left="107"/>
              <w:jc w:val="left"/>
              <w:rPr>
                <w:rFonts w:ascii="宋体" w:cs="宋体"/>
                <w:kern w:val="0"/>
                <w:sz w:val="20"/>
                <w:szCs w:val="20"/>
              </w:rPr>
            </w:pPr>
            <w:r w:rsidRPr="00A560D3">
              <w:rPr>
                <w:rFonts w:ascii="宋体" w:cs="宋体" w:hint="eastAsia"/>
                <w:kern w:val="0"/>
                <w:sz w:val="20"/>
                <w:szCs w:val="20"/>
              </w:rPr>
              <w:t>还款账号</w:t>
            </w:r>
          </w:p>
        </w:tc>
        <w:tc>
          <w:tcPr>
            <w:tcW w:w="851" w:type="dxa"/>
          </w:tcPr>
          <w:p w14:paraId="667C6FEC" w14:textId="77777777" w:rsidR="00CE7707" w:rsidRPr="00A560D3" w:rsidRDefault="00CE7707" w:rsidP="005E28A2">
            <w:pPr>
              <w:autoSpaceDE w:val="0"/>
              <w:autoSpaceDN w:val="0"/>
              <w:adjustRightInd w:val="0"/>
              <w:spacing w:line="281" w:lineRule="exact"/>
              <w:jc w:val="left"/>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(32)</w:t>
            </w:r>
          </w:p>
        </w:tc>
        <w:tc>
          <w:tcPr>
            <w:tcW w:w="708" w:type="dxa"/>
          </w:tcPr>
          <w:p w14:paraId="4EDE90DE" w14:textId="77777777" w:rsidR="00CE7707" w:rsidRDefault="00CE7707">
            <w:r w:rsidRPr="000D3297">
              <w:rPr>
                <w:rFonts w:ascii="宋体" w:cs="宋体" w:hint="eastAsia"/>
                <w:kern w:val="0"/>
                <w:sz w:val="20"/>
                <w:szCs w:val="20"/>
              </w:rPr>
              <w:t>否</w:t>
            </w:r>
          </w:p>
        </w:tc>
        <w:tc>
          <w:tcPr>
            <w:tcW w:w="2635" w:type="dxa"/>
            <w:vMerge/>
          </w:tcPr>
          <w:p w14:paraId="4B687036" w14:textId="77777777" w:rsidR="00CE7707" w:rsidRPr="00ED5E4E" w:rsidRDefault="00CE7707" w:rsidP="00E81D47">
            <w:pPr>
              <w:rPr>
                <w:rFonts w:ascii="宋体" w:cs="宋体"/>
                <w:kern w:val="0"/>
                <w:sz w:val="20"/>
                <w:szCs w:val="20"/>
              </w:rPr>
            </w:pPr>
          </w:p>
        </w:tc>
      </w:tr>
      <w:tr w:rsidR="00CE7707" w:rsidRPr="00ED5E4E" w14:paraId="3821C495" w14:textId="77777777" w:rsidTr="00E81D47">
        <w:trPr>
          <w:cantSplit/>
          <w:trHeight w:val="145"/>
        </w:trPr>
        <w:tc>
          <w:tcPr>
            <w:tcW w:w="983" w:type="dxa"/>
            <w:vMerge/>
          </w:tcPr>
          <w:p w14:paraId="6CFC1980" w14:textId="77777777" w:rsidR="00CE7707" w:rsidRPr="00ED5E4E" w:rsidRDefault="00CE7707" w:rsidP="00E81D47">
            <w:pPr>
              <w:rPr>
                <w:rFonts w:ascii="宋体" w:cs="宋体"/>
                <w:kern w:val="0"/>
                <w:sz w:val="20"/>
                <w:szCs w:val="20"/>
              </w:rPr>
            </w:pPr>
          </w:p>
        </w:tc>
        <w:tc>
          <w:tcPr>
            <w:tcW w:w="2094" w:type="dxa"/>
          </w:tcPr>
          <w:p w14:paraId="1E6B40B5" w14:textId="77777777" w:rsidR="00CE7707" w:rsidRPr="00A560D3" w:rsidRDefault="00CE7707" w:rsidP="005E28A2">
            <w:pPr>
              <w:autoSpaceDE w:val="0"/>
              <w:autoSpaceDN w:val="0"/>
              <w:adjustRightInd w:val="0"/>
              <w:spacing w:line="281" w:lineRule="exact"/>
              <w:ind w:left="108"/>
              <w:jc w:val="left"/>
              <w:rPr>
                <w:rFonts w:ascii="宋体" w:cs="宋体"/>
                <w:kern w:val="0"/>
                <w:sz w:val="20"/>
                <w:szCs w:val="20"/>
              </w:rPr>
            </w:pPr>
            <w:r w:rsidRPr="00A560D3">
              <w:rPr>
                <w:rFonts w:ascii="宋体" w:cs="宋体"/>
                <w:kern w:val="0"/>
                <w:sz w:val="20"/>
                <w:szCs w:val="20"/>
              </w:rPr>
              <w:t>AMOUNT</w:t>
            </w:r>
          </w:p>
        </w:tc>
        <w:tc>
          <w:tcPr>
            <w:tcW w:w="1709" w:type="dxa"/>
          </w:tcPr>
          <w:p w14:paraId="139E32DA" w14:textId="77777777" w:rsidR="00CE7707" w:rsidRPr="00A560D3" w:rsidRDefault="00CE7707" w:rsidP="005E28A2">
            <w:pPr>
              <w:autoSpaceDE w:val="0"/>
              <w:autoSpaceDN w:val="0"/>
              <w:adjustRightInd w:val="0"/>
              <w:spacing w:line="267" w:lineRule="exact"/>
              <w:ind w:left="107"/>
              <w:jc w:val="left"/>
              <w:rPr>
                <w:rFonts w:ascii="宋体" w:cs="宋体"/>
                <w:kern w:val="0"/>
                <w:sz w:val="20"/>
                <w:szCs w:val="20"/>
              </w:rPr>
            </w:pPr>
            <w:r w:rsidRPr="00A560D3">
              <w:rPr>
                <w:rFonts w:ascii="宋体" w:cs="宋体" w:hint="eastAsia"/>
                <w:kern w:val="0"/>
                <w:sz w:val="20"/>
                <w:szCs w:val="20"/>
              </w:rPr>
              <w:t>还款金额</w:t>
            </w:r>
          </w:p>
        </w:tc>
        <w:tc>
          <w:tcPr>
            <w:tcW w:w="851" w:type="dxa"/>
          </w:tcPr>
          <w:p w14:paraId="37119988" w14:textId="77777777" w:rsidR="00CE7707" w:rsidRPr="00A560D3" w:rsidRDefault="00CE7707" w:rsidP="005E28A2">
            <w:pPr>
              <w:autoSpaceDE w:val="0"/>
              <w:autoSpaceDN w:val="0"/>
              <w:adjustRightInd w:val="0"/>
              <w:spacing w:line="281" w:lineRule="exact"/>
              <w:jc w:val="left"/>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(18)</w:t>
            </w:r>
          </w:p>
        </w:tc>
        <w:tc>
          <w:tcPr>
            <w:tcW w:w="708" w:type="dxa"/>
          </w:tcPr>
          <w:p w14:paraId="393BC30F" w14:textId="77777777" w:rsidR="00CE7707" w:rsidRDefault="00CE7707">
            <w:r w:rsidRPr="000D3297">
              <w:rPr>
                <w:rFonts w:ascii="宋体" w:cs="宋体" w:hint="eastAsia"/>
                <w:kern w:val="0"/>
                <w:sz w:val="20"/>
                <w:szCs w:val="20"/>
              </w:rPr>
              <w:t>否</w:t>
            </w:r>
          </w:p>
        </w:tc>
        <w:tc>
          <w:tcPr>
            <w:tcW w:w="2635" w:type="dxa"/>
            <w:vMerge/>
          </w:tcPr>
          <w:p w14:paraId="44B6E952" w14:textId="77777777" w:rsidR="00CE7707" w:rsidRPr="00ED5E4E" w:rsidRDefault="00CE7707" w:rsidP="00E81D47">
            <w:pPr>
              <w:rPr>
                <w:rFonts w:ascii="宋体" w:cs="宋体"/>
                <w:kern w:val="0"/>
                <w:sz w:val="20"/>
                <w:szCs w:val="20"/>
              </w:rPr>
            </w:pPr>
          </w:p>
        </w:tc>
      </w:tr>
      <w:tr w:rsidR="00CE7707" w:rsidRPr="00ED5E4E" w14:paraId="1DA15638" w14:textId="77777777" w:rsidTr="00E81D47">
        <w:trPr>
          <w:cantSplit/>
          <w:trHeight w:val="145"/>
        </w:trPr>
        <w:tc>
          <w:tcPr>
            <w:tcW w:w="983" w:type="dxa"/>
            <w:vMerge/>
          </w:tcPr>
          <w:p w14:paraId="027F6126" w14:textId="77777777" w:rsidR="00CE7707" w:rsidRPr="00ED5E4E" w:rsidRDefault="00CE7707" w:rsidP="00E81D47">
            <w:pPr>
              <w:rPr>
                <w:rFonts w:ascii="宋体" w:cs="宋体"/>
                <w:kern w:val="0"/>
                <w:sz w:val="20"/>
                <w:szCs w:val="20"/>
              </w:rPr>
            </w:pPr>
          </w:p>
        </w:tc>
        <w:tc>
          <w:tcPr>
            <w:tcW w:w="2094" w:type="dxa"/>
          </w:tcPr>
          <w:p w14:paraId="6BBE9A30" w14:textId="77777777" w:rsidR="00CE7707" w:rsidRPr="00A560D3" w:rsidRDefault="00CE7707" w:rsidP="005E28A2">
            <w:pPr>
              <w:autoSpaceDE w:val="0"/>
              <w:autoSpaceDN w:val="0"/>
              <w:adjustRightInd w:val="0"/>
              <w:spacing w:line="281" w:lineRule="exact"/>
              <w:ind w:left="108"/>
              <w:jc w:val="left"/>
              <w:rPr>
                <w:rFonts w:ascii="宋体" w:cs="宋体"/>
                <w:kern w:val="0"/>
                <w:sz w:val="20"/>
                <w:szCs w:val="20"/>
              </w:rPr>
            </w:pPr>
            <w:r w:rsidRPr="00A560D3">
              <w:rPr>
                <w:rFonts w:ascii="宋体" w:cs="宋体"/>
                <w:kern w:val="0"/>
                <w:sz w:val="20"/>
                <w:szCs w:val="20"/>
              </w:rPr>
              <w:t>HOSTDT</w:t>
            </w:r>
          </w:p>
        </w:tc>
        <w:tc>
          <w:tcPr>
            <w:tcW w:w="1709" w:type="dxa"/>
          </w:tcPr>
          <w:p w14:paraId="0A2E03CD" w14:textId="77777777" w:rsidR="00CE7707" w:rsidRPr="00A560D3" w:rsidRDefault="00CE7707" w:rsidP="005E28A2">
            <w:pPr>
              <w:autoSpaceDE w:val="0"/>
              <w:autoSpaceDN w:val="0"/>
              <w:adjustRightInd w:val="0"/>
              <w:spacing w:line="267" w:lineRule="exact"/>
              <w:ind w:left="107"/>
              <w:jc w:val="left"/>
              <w:rPr>
                <w:rFonts w:ascii="宋体" w:cs="宋体"/>
                <w:kern w:val="0"/>
                <w:sz w:val="20"/>
                <w:szCs w:val="20"/>
              </w:rPr>
            </w:pPr>
            <w:r w:rsidRPr="00A560D3">
              <w:rPr>
                <w:rFonts w:ascii="宋体" w:cs="宋体" w:hint="eastAsia"/>
                <w:kern w:val="0"/>
                <w:sz w:val="20"/>
                <w:szCs w:val="20"/>
              </w:rPr>
              <w:t>银行止付日期</w:t>
            </w:r>
          </w:p>
        </w:tc>
        <w:tc>
          <w:tcPr>
            <w:tcW w:w="851" w:type="dxa"/>
          </w:tcPr>
          <w:p w14:paraId="22548A4B" w14:textId="77777777" w:rsidR="00CE7707" w:rsidRPr="00A560D3" w:rsidRDefault="00CE7707" w:rsidP="005E28A2">
            <w:pPr>
              <w:autoSpaceDE w:val="0"/>
              <w:autoSpaceDN w:val="0"/>
              <w:adjustRightInd w:val="0"/>
              <w:spacing w:line="281" w:lineRule="exact"/>
              <w:jc w:val="left"/>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(8)</w:t>
            </w:r>
          </w:p>
        </w:tc>
        <w:tc>
          <w:tcPr>
            <w:tcW w:w="708" w:type="dxa"/>
          </w:tcPr>
          <w:p w14:paraId="204A2947" w14:textId="77777777" w:rsidR="00CE7707" w:rsidRPr="00ED5E4E" w:rsidRDefault="00CE7707" w:rsidP="00E81D47">
            <w:pPr>
              <w:rPr>
                <w:rFonts w:ascii="宋体" w:cs="宋体"/>
                <w:kern w:val="0"/>
                <w:sz w:val="20"/>
                <w:szCs w:val="20"/>
              </w:rPr>
            </w:pPr>
            <w:r>
              <w:rPr>
                <w:rFonts w:ascii="宋体" w:cs="宋体" w:hint="eastAsia"/>
                <w:kern w:val="0"/>
                <w:sz w:val="20"/>
                <w:szCs w:val="20"/>
              </w:rPr>
              <w:t>是</w:t>
            </w:r>
          </w:p>
        </w:tc>
        <w:tc>
          <w:tcPr>
            <w:tcW w:w="2635" w:type="dxa"/>
            <w:vMerge w:val="restart"/>
          </w:tcPr>
          <w:p w14:paraId="581E4DF3" w14:textId="77777777" w:rsidR="00CE7707" w:rsidRPr="00ED5E4E" w:rsidRDefault="00CE7707" w:rsidP="00E81D47">
            <w:pPr>
              <w:rPr>
                <w:rFonts w:ascii="宋体" w:cs="宋体"/>
                <w:kern w:val="0"/>
                <w:sz w:val="20"/>
                <w:szCs w:val="20"/>
              </w:rPr>
            </w:pPr>
            <w:ins w:id="5316" w:author="wincol" w:date="2016-04-28T11:07:00Z">
              <w:r>
                <w:rPr>
                  <w:rFonts w:ascii="宋体" w:cs="宋体" w:hint="eastAsia"/>
                  <w:kern w:val="0"/>
                  <w:sz w:val="20"/>
                  <w:szCs w:val="20"/>
                </w:rPr>
                <w:t>此两值传空</w:t>
              </w:r>
              <w:r w:rsidR="00C16FB3">
                <w:rPr>
                  <w:rFonts w:ascii="宋体" w:cs="宋体" w:hint="eastAsia"/>
                  <w:kern w:val="0"/>
                  <w:sz w:val="20"/>
                  <w:szCs w:val="20"/>
                </w:rPr>
                <w:t>，但标签仍保留</w:t>
              </w:r>
            </w:ins>
          </w:p>
        </w:tc>
      </w:tr>
      <w:tr w:rsidR="00CE7707" w:rsidRPr="00ED5E4E" w14:paraId="7D168FE2" w14:textId="77777777" w:rsidTr="00E81D47">
        <w:trPr>
          <w:cantSplit/>
          <w:trHeight w:val="145"/>
        </w:trPr>
        <w:tc>
          <w:tcPr>
            <w:tcW w:w="983" w:type="dxa"/>
            <w:vMerge/>
          </w:tcPr>
          <w:p w14:paraId="51756E3F" w14:textId="77777777" w:rsidR="00CE7707" w:rsidRPr="00ED5E4E" w:rsidRDefault="00CE7707" w:rsidP="00E81D47">
            <w:pPr>
              <w:rPr>
                <w:rFonts w:ascii="宋体" w:cs="宋体"/>
                <w:kern w:val="0"/>
                <w:sz w:val="20"/>
                <w:szCs w:val="20"/>
              </w:rPr>
            </w:pPr>
          </w:p>
        </w:tc>
        <w:tc>
          <w:tcPr>
            <w:tcW w:w="2094" w:type="dxa"/>
          </w:tcPr>
          <w:p w14:paraId="211340CE" w14:textId="77777777" w:rsidR="00CE7707" w:rsidRPr="00A560D3" w:rsidRDefault="00CE7707" w:rsidP="005E28A2">
            <w:pPr>
              <w:autoSpaceDE w:val="0"/>
              <w:autoSpaceDN w:val="0"/>
              <w:adjustRightInd w:val="0"/>
              <w:spacing w:line="281" w:lineRule="exact"/>
              <w:ind w:left="108"/>
              <w:jc w:val="left"/>
              <w:rPr>
                <w:rFonts w:ascii="宋体" w:cs="宋体"/>
                <w:kern w:val="0"/>
                <w:sz w:val="20"/>
                <w:szCs w:val="20"/>
              </w:rPr>
            </w:pPr>
            <w:r w:rsidRPr="00A560D3">
              <w:rPr>
                <w:rFonts w:ascii="宋体" w:cs="宋体"/>
                <w:kern w:val="0"/>
                <w:sz w:val="20"/>
                <w:szCs w:val="20"/>
              </w:rPr>
              <w:t>HOSTJNLNO</w:t>
            </w:r>
          </w:p>
        </w:tc>
        <w:tc>
          <w:tcPr>
            <w:tcW w:w="1709" w:type="dxa"/>
          </w:tcPr>
          <w:p w14:paraId="7AA9D11C" w14:textId="77777777" w:rsidR="00CE7707" w:rsidRPr="00A560D3" w:rsidRDefault="00CE7707" w:rsidP="005E28A2">
            <w:pPr>
              <w:autoSpaceDE w:val="0"/>
              <w:autoSpaceDN w:val="0"/>
              <w:adjustRightInd w:val="0"/>
              <w:spacing w:line="267" w:lineRule="exact"/>
              <w:ind w:left="107"/>
              <w:jc w:val="left"/>
              <w:rPr>
                <w:rFonts w:ascii="宋体" w:cs="宋体"/>
                <w:kern w:val="0"/>
                <w:sz w:val="20"/>
                <w:szCs w:val="20"/>
              </w:rPr>
            </w:pPr>
            <w:r w:rsidRPr="00A560D3">
              <w:rPr>
                <w:rFonts w:ascii="宋体" w:cs="宋体" w:hint="eastAsia"/>
                <w:kern w:val="0"/>
                <w:sz w:val="20"/>
                <w:szCs w:val="20"/>
              </w:rPr>
              <w:t>银行止付流水号</w:t>
            </w:r>
          </w:p>
        </w:tc>
        <w:tc>
          <w:tcPr>
            <w:tcW w:w="851" w:type="dxa"/>
          </w:tcPr>
          <w:p w14:paraId="5FC81ACD" w14:textId="77777777" w:rsidR="00CE7707" w:rsidRPr="00A560D3" w:rsidRDefault="00CE7707" w:rsidP="005E28A2">
            <w:pPr>
              <w:autoSpaceDE w:val="0"/>
              <w:autoSpaceDN w:val="0"/>
              <w:adjustRightInd w:val="0"/>
              <w:spacing w:line="281" w:lineRule="exact"/>
              <w:jc w:val="left"/>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(32)</w:t>
            </w:r>
          </w:p>
        </w:tc>
        <w:tc>
          <w:tcPr>
            <w:tcW w:w="708" w:type="dxa"/>
          </w:tcPr>
          <w:p w14:paraId="1AB91F97" w14:textId="77777777" w:rsidR="00CE7707" w:rsidRPr="00ED5E4E" w:rsidRDefault="00CE7707" w:rsidP="00E81D47">
            <w:pPr>
              <w:rPr>
                <w:rFonts w:ascii="宋体" w:cs="宋体"/>
                <w:kern w:val="0"/>
                <w:sz w:val="20"/>
                <w:szCs w:val="20"/>
              </w:rPr>
            </w:pPr>
            <w:r>
              <w:rPr>
                <w:rFonts w:ascii="宋体" w:cs="宋体" w:hint="eastAsia"/>
                <w:kern w:val="0"/>
                <w:sz w:val="20"/>
                <w:szCs w:val="20"/>
              </w:rPr>
              <w:t>是</w:t>
            </w:r>
          </w:p>
        </w:tc>
        <w:tc>
          <w:tcPr>
            <w:tcW w:w="2635" w:type="dxa"/>
            <w:vMerge/>
          </w:tcPr>
          <w:p w14:paraId="4AFD93A9" w14:textId="77777777" w:rsidR="00CE7707" w:rsidRPr="00ED5E4E" w:rsidRDefault="00CE7707" w:rsidP="00E81D47">
            <w:pPr>
              <w:rPr>
                <w:rFonts w:ascii="宋体" w:cs="宋体"/>
                <w:kern w:val="0"/>
                <w:sz w:val="20"/>
                <w:szCs w:val="20"/>
              </w:rPr>
            </w:pPr>
          </w:p>
        </w:tc>
      </w:tr>
      <w:tr w:rsidR="0011055E" w:rsidRPr="00ED5E4E" w14:paraId="6C342B0A" w14:textId="77777777" w:rsidTr="00E81D47">
        <w:trPr>
          <w:cantSplit/>
          <w:trHeight w:val="145"/>
          <w:ins w:id="5317" w:author="wincol" w:date="2016-03-29T14:25:00Z"/>
        </w:trPr>
        <w:tc>
          <w:tcPr>
            <w:tcW w:w="983" w:type="dxa"/>
            <w:vMerge/>
          </w:tcPr>
          <w:p w14:paraId="659ADAF8" w14:textId="77777777" w:rsidR="0011055E" w:rsidRPr="00ED5E4E" w:rsidRDefault="0011055E" w:rsidP="00E81D47">
            <w:pPr>
              <w:rPr>
                <w:ins w:id="5318" w:author="wincol" w:date="2016-03-29T14:25:00Z"/>
                <w:rFonts w:ascii="宋体" w:cs="宋体"/>
                <w:kern w:val="0"/>
                <w:sz w:val="20"/>
                <w:szCs w:val="20"/>
              </w:rPr>
            </w:pPr>
          </w:p>
        </w:tc>
        <w:tc>
          <w:tcPr>
            <w:tcW w:w="2094" w:type="dxa"/>
          </w:tcPr>
          <w:p w14:paraId="00CF3E54" w14:textId="77777777" w:rsidR="0011055E" w:rsidRPr="00A560D3" w:rsidRDefault="0011055E" w:rsidP="005E28A2">
            <w:pPr>
              <w:autoSpaceDE w:val="0"/>
              <w:autoSpaceDN w:val="0"/>
              <w:adjustRightInd w:val="0"/>
              <w:spacing w:line="281" w:lineRule="exact"/>
              <w:ind w:left="108"/>
              <w:jc w:val="left"/>
              <w:rPr>
                <w:ins w:id="5319" w:author="wincol" w:date="2016-03-29T14:25:00Z"/>
                <w:rFonts w:ascii="宋体" w:cs="宋体"/>
                <w:kern w:val="0"/>
                <w:sz w:val="20"/>
                <w:szCs w:val="20"/>
              </w:rPr>
            </w:pPr>
            <w:ins w:id="5320" w:author="wincol" w:date="2016-03-29T14:26:00Z">
              <w:r>
                <w:rPr>
                  <w:rFonts w:ascii="宋体" w:cs="宋体" w:hint="eastAsia"/>
                  <w:kern w:val="0"/>
                  <w:sz w:val="20"/>
                  <w:szCs w:val="20"/>
                </w:rPr>
                <w:t>EXT_FILED1</w:t>
              </w:r>
            </w:ins>
          </w:p>
        </w:tc>
        <w:tc>
          <w:tcPr>
            <w:tcW w:w="1709" w:type="dxa"/>
          </w:tcPr>
          <w:p w14:paraId="2996D503" w14:textId="77777777" w:rsidR="0011055E" w:rsidRPr="00A560D3" w:rsidRDefault="0011055E" w:rsidP="005E28A2">
            <w:pPr>
              <w:autoSpaceDE w:val="0"/>
              <w:autoSpaceDN w:val="0"/>
              <w:adjustRightInd w:val="0"/>
              <w:spacing w:line="267" w:lineRule="exact"/>
              <w:ind w:left="107"/>
              <w:jc w:val="left"/>
              <w:rPr>
                <w:ins w:id="5321" w:author="wincol" w:date="2016-03-29T14:25:00Z"/>
                <w:rFonts w:ascii="宋体" w:cs="宋体"/>
                <w:kern w:val="0"/>
                <w:sz w:val="20"/>
                <w:szCs w:val="20"/>
              </w:rPr>
            </w:pPr>
            <w:ins w:id="5322" w:author="wincol" w:date="2016-03-29T14:26:00Z">
              <w:r>
                <w:rPr>
                  <w:rFonts w:ascii="宋体" w:cs="宋体" w:hint="eastAsia"/>
                  <w:kern w:val="0"/>
                  <w:sz w:val="20"/>
                  <w:szCs w:val="20"/>
                </w:rPr>
                <w:t>备用字段1</w:t>
              </w:r>
            </w:ins>
          </w:p>
        </w:tc>
        <w:tc>
          <w:tcPr>
            <w:tcW w:w="851" w:type="dxa"/>
          </w:tcPr>
          <w:p w14:paraId="1A76AC49" w14:textId="77777777" w:rsidR="0011055E" w:rsidRDefault="0011055E" w:rsidP="005E28A2">
            <w:pPr>
              <w:autoSpaceDE w:val="0"/>
              <w:autoSpaceDN w:val="0"/>
              <w:adjustRightInd w:val="0"/>
              <w:spacing w:line="281" w:lineRule="exact"/>
              <w:jc w:val="left"/>
              <w:rPr>
                <w:ins w:id="5323" w:author="wincol" w:date="2016-03-29T14:25:00Z"/>
                <w:rFonts w:ascii="宋体" w:cs="宋体"/>
                <w:kern w:val="0"/>
                <w:sz w:val="20"/>
                <w:szCs w:val="20"/>
              </w:rPr>
            </w:pPr>
            <w:ins w:id="5324" w:author="wincol" w:date="2016-03-29T14:26: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55BC237A" w14:textId="77777777" w:rsidR="0011055E" w:rsidRDefault="0011055E" w:rsidP="00E81D47">
            <w:pPr>
              <w:rPr>
                <w:ins w:id="5325" w:author="wincol" w:date="2016-03-29T14:25:00Z"/>
                <w:rFonts w:ascii="宋体" w:cs="宋体"/>
                <w:kern w:val="0"/>
                <w:sz w:val="20"/>
                <w:szCs w:val="20"/>
              </w:rPr>
            </w:pPr>
            <w:ins w:id="5326" w:author="wincol" w:date="2016-03-29T14:26:00Z">
              <w:r>
                <w:rPr>
                  <w:rFonts w:ascii="宋体" w:hAnsi="宋体" w:hint="eastAsia"/>
                </w:rPr>
                <w:t>是</w:t>
              </w:r>
            </w:ins>
          </w:p>
        </w:tc>
        <w:tc>
          <w:tcPr>
            <w:tcW w:w="2635" w:type="dxa"/>
          </w:tcPr>
          <w:p w14:paraId="2DA9F54C" w14:textId="77777777" w:rsidR="0011055E" w:rsidRPr="00ED5E4E" w:rsidRDefault="0011055E" w:rsidP="00E81D47">
            <w:pPr>
              <w:rPr>
                <w:ins w:id="5327" w:author="wincol" w:date="2016-03-29T14:25:00Z"/>
                <w:rFonts w:ascii="宋体" w:cs="宋体"/>
                <w:kern w:val="0"/>
                <w:sz w:val="20"/>
                <w:szCs w:val="20"/>
              </w:rPr>
            </w:pPr>
            <w:ins w:id="5328" w:author="wincol" w:date="2016-03-29T14:26:00Z">
              <w:r>
                <w:rPr>
                  <w:rFonts w:ascii="宋体" w:cs="宋体" w:hint="eastAsia"/>
                  <w:kern w:val="0"/>
                  <w:sz w:val="20"/>
                  <w:szCs w:val="20"/>
                </w:rPr>
                <w:t>备用字段1</w:t>
              </w:r>
            </w:ins>
          </w:p>
        </w:tc>
      </w:tr>
      <w:tr w:rsidR="0011055E" w:rsidRPr="00ED5E4E" w14:paraId="558919A9" w14:textId="77777777" w:rsidTr="00E81D47">
        <w:trPr>
          <w:cantSplit/>
          <w:trHeight w:val="145"/>
          <w:ins w:id="5329" w:author="wincol" w:date="2016-03-29T14:25:00Z"/>
        </w:trPr>
        <w:tc>
          <w:tcPr>
            <w:tcW w:w="983" w:type="dxa"/>
            <w:vMerge/>
          </w:tcPr>
          <w:p w14:paraId="286414F2" w14:textId="77777777" w:rsidR="0011055E" w:rsidRPr="00ED5E4E" w:rsidRDefault="0011055E" w:rsidP="00E81D47">
            <w:pPr>
              <w:rPr>
                <w:ins w:id="5330" w:author="wincol" w:date="2016-03-29T14:25:00Z"/>
                <w:rFonts w:ascii="宋体" w:cs="宋体"/>
                <w:kern w:val="0"/>
                <w:sz w:val="20"/>
                <w:szCs w:val="20"/>
              </w:rPr>
            </w:pPr>
          </w:p>
        </w:tc>
        <w:tc>
          <w:tcPr>
            <w:tcW w:w="2094" w:type="dxa"/>
          </w:tcPr>
          <w:p w14:paraId="22845A90" w14:textId="77777777" w:rsidR="0011055E" w:rsidRPr="00A560D3" w:rsidRDefault="0011055E" w:rsidP="005E28A2">
            <w:pPr>
              <w:autoSpaceDE w:val="0"/>
              <w:autoSpaceDN w:val="0"/>
              <w:adjustRightInd w:val="0"/>
              <w:spacing w:line="281" w:lineRule="exact"/>
              <w:ind w:left="108"/>
              <w:jc w:val="left"/>
              <w:rPr>
                <w:ins w:id="5331" w:author="wincol" w:date="2016-03-29T14:25:00Z"/>
                <w:rFonts w:ascii="宋体" w:cs="宋体"/>
                <w:kern w:val="0"/>
                <w:sz w:val="20"/>
                <w:szCs w:val="20"/>
              </w:rPr>
            </w:pPr>
            <w:ins w:id="5332" w:author="wincol" w:date="2016-03-29T14:26:00Z">
              <w:r>
                <w:rPr>
                  <w:rFonts w:ascii="宋体" w:cs="宋体" w:hint="eastAsia"/>
                  <w:kern w:val="0"/>
                  <w:sz w:val="20"/>
                  <w:szCs w:val="20"/>
                </w:rPr>
                <w:t>EXT_FILED2</w:t>
              </w:r>
            </w:ins>
          </w:p>
        </w:tc>
        <w:tc>
          <w:tcPr>
            <w:tcW w:w="1709" w:type="dxa"/>
          </w:tcPr>
          <w:p w14:paraId="4A930733" w14:textId="77777777" w:rsidR="0011055E" w:rsidRPr="00A560D3" w:rsidRDefault="0011055E" w:rsidP="005E28A2">
            <w:pPr>
              <w:autoSpaceDE w:val="0"/>
              <w:autoSpaceDN w:val="0"/>
              <w:adjustRightInd w:val="0"/>
              <w:spacing w:line="267" w:lineRule="exact"/>
              <w:ind w:left="107"/>
              <w:jc w:val="left"/>
              <w:rPr>
                <w:ins w:id="5333" w:author="wincol" w:date="2016-03-29T14:25:00Z"/>
                <w:rFonts w:ascii="宋体" w:cs="宋体"/>
                <w:kern w:val="0"/>
                <w:sz w:val="20"/>
                <w:szCs w:val="20"/>
              </w:rPr>
            </w:pPr>
            <w:ins w:id="5334" w:author="wincol" w:date="2016-03-29T14:26:00Z">
              <w:r>
                <w:rPr>
                  <w:rFonts w:ascii="宋体" w:cs="宋体" w:hint="eastAsia"/>
                  <w:kern w:val="0"/>
                  <w:sz w:val="20"/>
                  <w:szCs w:val="20"/>
                </w:rPr>
                <w:t>备用字段2</w:t>
              </w:r>
            </w:ins>
          </w:p>
        </w:tc>
        <w:tc>
          <w:tcPr>
            <w:tcW w:w="851" w:type="dxa"/>
          </w:tcPr>
          <w:p w14:paraId="058814E9" w14:textId="77777777" w:rsidR="0011055E" w:rsidRDefault="0011055E" w:rsidP="005E28A2">
            <w:pPr>
              <w:autoSpaceDE w:val="0"/>
              <w:autoSpaceDN w:val="0"/>
              <w:adjustRightInd w:val="0"/>
              <w:spacing w:line="281" w:lineRule="exact"/>
              <w:jc w:val="left"/>
              <w:rPr>
                <w:ins w:id="5335" w:author="wincol" w:date="2016-03-29T14:25:00Z"/>
                <w:rFonts w:ascii="宋体" w:cs="宋体"/>
                <w:kern w:val="0"/>
                <w:sz w:val="20"/>
                <w:szCs w:val="20"/>
              </w:rPr>
            </w:pPr>
            <w:ins w:id="5336" w:author="wincol" w:date="2016-03-29T14:26: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5096D8E7" w14:textId="77777777" w:rsidR="0011055E" w:rsidRDefault="0011055E" w:rsidP="00E81D47">
            <w:pPr>
              <w:rPr>
                <w:ins w:id="5337" w:author="wincol" w:date="2016-03-29T14:25:00Z"/>
                <w:rFonts w:ascii="宋体" w:cs="宋体"/>
                <w:kern w:val="0"/>
                <w:sz w:val="20"/>
                <w:szCs w:val="20"/>
              </w:rPr>
            </w:pPr>
            <w:ins w:id="5338" w:author="wincol" w:date="2016-03-29T14:26:00Z">
              <w:r>
                <w:rPr>
                  <w:rFonts w:ascii="宋体" w:hAnsi="宋体" w:hint="eastAsia"/>
                </w:rPr>
                <w:t>是</w:t>
              </w:r>
            </w:ins>
          </w:p>
        </w:tc>
        <w:tc>
          <w:tcPr>
            <w:tcW w:w="2635" w:type="dxa"/>
          </w:tcPr>
          <w:p w14:paraId="460C00D7" w14:textId="77777777" w:rsidR="0011055E" w:rsidRPr="00ED5E4E" w:rsidRDefault="0011055E" w:rsidP="00E81D47">
            <w:pPr>
              <w:rPr>
                <w:ins w:id="5339" w:author="wincol" w:date="2016-03-29T14:25:00Z"/>
                <w:rFonts w:ascii="宋体" w:cs="宋体"/>
                <w:kern w:val="0"/>
                <w:sz w:val="20"/>
                <w:szCs w:val="20"/>
              </w:rPr>
            </w:pPr>
            <w:ins w:id="5340" w:author="wincol" w:date="2016-03-29T14:26:00Z">
              <w:r>
                <w:rPr>
                  <w:rFonts w:ascii="宋体" w:cs="宋体" w:hint="eastAsia"/>
                  <w:kern w:val="0"/>
                  <w:sz w:val="20"/>
                  <w:szCs w:val="20"/>
                </w:rPr>
                <w:t>备用字段2</w:t>
              </w:r>
            </w:ins>
          </w:p>
        </w:tc>
      </w:tr>
      <w:tr w:rsidR="0011055E" w:rsidRPr="00ED5E4E" w14:paraId="1906E757" w14:textId="77777777" w:rsidTr="00E81D47">
        <w:trPr>
          <w:cantSplit/>
          <w:trHeight w:val="145"/>
          <w:ins w:id="5341" w:author="wincol" w:date="2016-03-29T14:26:00Z"/>
        </w:trPr>
        <w:tc>
          <w:tcPr>
            <w:tcW w:w="983" w:type="dxa"/>
            <w:vMerge/>
          </w:tcPr>
          <w:p w14:paraId="07AA5545" w14:textId="77777777" w:rsidR="0011055E" w:rsidRPr="00ED5E4E" w:rsidRDefault="0011055E" w:rsidP="00E81D47">
            <w:pPr>
              <w:rPr>
                <w:ins w:id="5342" w:author="wincol" w:date="2016-03-29T14:26:00Z"/>
                <w:rFonts w:ascii="宋体" w:cs="宋体"/>
                <w:kern w:val="0"/>
                <w:sz w:val="20"/>
                <w:szCs w:val="20"/>
              </w:rPr>
            </w:pPr>
          </w:p>
        </w:tc>
        <w:tc>
          <w:tcPr>
            <w:tcW w:w="2094" w:type="dxa"/>
          </w:tcPr>
          <w:p w14:paraId="2C95E89F" w14:textId="77777777" w:rsidR="0011055E" w:rsidRPr="00A560D3" w:rsidRDefault="0011055E" w:rsidP="005E28A2">
            <w:pPr>
              <w:autoSpaceDE w:val="0"/>
              <w:autoSpaceDN w:val="0"/>
              <w:adjustRightInd w:val="0"/>
              <w:spacing w:line="281" w:lineRule="exact"/>
              <w:ind w:left="108"/>
              <w:jc w:val="left"/>
              <w:rPr>
                <w:ins w:id="5343" w:author="wincol" w:date="2016-03-29T14:26:00Z"/>
                <w:rFonts w:ascii="宋体" w:cs="宋体"/>
                <w:kern w:val="0"/>
                <w:sz w:val="20"/>
                <w:szCs w:val="20"/>
              </w:rPr>
            </w:pPr>
            <w:ins w:id="5344" w:author="wincol" w:date="2016-03-29T14:26:00Z">
              <w:r>
                <w:rPr>
                  <w:rFonts w:ascii="宋体" w:cs="宋体" w:hint="eastAsia"/>
                  <w:kern w:val="0"/>
                  <w:sz w:val="20"/>
                  <w:szCs w:val="20"/>
                </w:rPr>
                <w:t>EXT_FILED3</w:t>
              </w:r>
            </w:ins>
          </w:p>
        </w:tc>
        <w:tc>
          <w:tcPr>
            <w:tcW w:w="1709" w:type="dxa"/>
          </w:tcPr>
          <w:p w14:paraId="0E09EA37" w14:textId="77777777" w:rsidR="0011055E" w:rsidRPr="00A560D3" w:rsidRDefault="0011055E" w:rsidP="005E28A2">
            <w:pPr>
              <w:autoSpaceDE w:val="0"/>
              <w:autoSpaceDN w:val="0"/>
              <w:adjustRightInd w:val="0"/>
              <w:spacing w:line="267" w:lineRule="exact"/>
              <w:ind w:left="107"/>
              <w:jc w:val="left"/>
              <w:rPr>
                <w:ins w:id="5345" w:author="wincol" w:date="2016-03-29T14:26:00Z"/>
                <w:rFonts w:ascii="宋体" w:cs="宋体"/>
                <w:kern w:val="0"/>
                <w:sz w:val="20"/>
                <w:szCs w:val="20"/>
              </w:rPr>
            </w:pPr>
            <w:ins w:id="5346" w:author="wincol" w:date="2016-03-29T14:26:00Z">
              <w:r>
                <w:rPr>
                  <w:rFonts w:ascii="宋体" w:cs="宋体" w:hint="eastAsia"/>
                  <w:kern w:val="0"/>
                  <w:sz w:val="20"/>
                  <w:szCs w:val="20"/>
                </w:rPr>
                <w:t>备用字段3</w:t>
              </w:r>
            </w:ins>
          </w:p>
        </w:tc>
        <w:tc>
          <w:tcPr>
            <w:tcW w:w="851" w:type="dxa"/>
          </w:tcPr>
          <w:p w14:paraId="2D6AFA47" w14:textId="77777777" w:rsidR="0011055E" w:rsidRDefault="0011055E" w:rsidP="005E28A2">
            <w:pPr>
              <w:autoSpaceDE w:val="0"/>
              <w:autoSpaceDN w:val="0"/>
              <w:adjustRightInd w:val="0"/>
              <w:spacing w:line="281" w:lineRule="exact"/>
              <w:jc w:val="left"/>
              <w:rPr>
                <w:ins w:id="5347" w:author="wincol" w:date="2016-03-29T14:26:00Z"/>
                <w:rFonts w:ascii="宋体" w:cs="宋体"/>
                <w:kern w:val="0"/>
                <w:sz w:val="20"/>
                <w:szCs w:val="20"/>
              </w:rPr>
            </w:pPr>
            <w:ins w:id="5348" w:author="wincol" w:date="2016-03-29T14:26: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300</w:t>
              </w:r>
              <w:r w:rsidRPr="00A560D3">
                <w:rPr>
                  <w:rFonts w:ascii="宋体" w:cs="宋体"/>
                  <w:kern w:val="0"/>
                  <w:sz w:val="20"/>
                  <w:szCs w:val="20"/>
                </w:rPr>
                <w:t>)</w:t>
              </w:r>
            </w:ins>
          </w:p>
        </w:tc>
        <w:tc>
          <w:tcPr>
            <w:tcW w:w="708" w:type="dxa"/>
          </w:tcPr>
          <w:p w14:paraId="7C103567" w14:textId="77777777" w:rsidR="0011055E" w:rsidRDefault="0011055E" w:rsidP="00E81D47">
            <w:pPr>
              <w:rPr>
                <w:ins w:id="5349" w:author="wincol" w:date="2016-03-29T14:26:00Z"/>
                <w:rFonts w:ascii="宋体" w:cs="宋体"/>
                <w:kern w:val="0"/>
                <w:sz w:val="20"/>
                <w:szCs w:val="20"/>
              </w:rPr>
            </w:pPr>
            <w:ins w:id="5350" w:author="wincol" w:date="2016-03-29T14:26:00Z">
              <w:r>
                <w:rPr>
                  <w:rFonts w:ascii="宋体" w:hAnsi="宋体" w:hint="eastAsia"/>
                </w:rPr>
                <w:t>是</w:t>
              </w:r>
            </w:ins>
          </w:p>
        </w:tc>
        <w:tc>
          <w:tcPr>
            <w:tcW w:w="2635" w:type="dxa"/>
          </w:tcPr>
          <w:p w14:paraId="14DDB8CA" w14:textId="77777777" w:rsidR="0011055E" w:rsidRPr="00ED5E4E" w:rsidRDefault="0011055E" w:rsidP="00E81D47">
            <w:pPr>
              <w:rPr>
                <w:ins w:id="5351" w:author="wincol" w:date="2016-03-29T14:26:00Z"/>
                <w:rFonts w:ascii="宋体" w:cs="宋体"/>
                <w:kern w:val="0"/>
                <w:sz w:val="20"/>
                <w:szCs w:val="20"/>
              </w:rPr>
            </w:pPr>
            <w:ins w:id="5352" w:author="wincol" w:date="2016-03-29T14:26:00Z">
              <w:r>
                <w:rPr>
                  <w:rFonts w:ascii="宋体" w:cs="宋体" w:hint="eastAsia"/>
                  <w:kern w:val="0"/>
                  <w:sz w:val="20"/>
                  <w:szCs w:val="20"/>
                </w:rPr>
                <w:t>备用字段3</w:t>
              </w:r>
            </w:ins>
          </w:p>
        </w:tc>
      </w:tr>
    </w:tbl>
    <w:p w14:paraId="38E5B2CC" w14:textId="77777777" w:rsidR="00631E90" w:rsidRDefault="00631E90" w:rsidP="00631E90">
      <w:pPr>
        <w:rPr>
          <w:rFonts w:ascii="宋体" w:cs="宋体"/>
          <w:kern w:val="0"/>
          <w:sz w:val="20"/>
          <w:szCs w:val="20"/>
        </w:rPr>
      </w:pPr>
    </w:p>
    <w:p w14:paraId="5F090CCE" w14:textId="77777777" w:rsidR="007041F9" w:rsidRDefault="007041F9" w:rsidP="00631E90">
      <w:pPr>
        <w:rPr>
          <w:rFonts w:ascii="宋体" w:cs="宋体"/>
          <w:kern w:val="0"/>
          <w:sz w:val="20"/>
          <w:szCs w:val="20"/>
        </w:rPr>
      </w:pPr>
    </w:p>
    <w:p w14:paraId="793D2CB9" w14:textId="77777777" w:rsidR="007041F9" w:rsidRPr="004E6C5A" w:rsidRDefault="007041F9" w:rsidP="0042024B">
      <w:pPr>
        <w:pStyle w:val="2"/>
      </w:pPr>
      <w:bookmarkStart w:id="5353" w:name="_Toc448761053"/>
      <w:r>
        <w:rPr>
          <w:rFonts w:hint="eastAsia"/>
        </w:rPr>
        <w:t>自动还款授权 (</w:t>
      </w:r>
      <w:r w:rsidRPr="00B860D9">
        <w:t>OGW000</w:t>
      </w:r>
      <w:r w:rsidR="002064CD">
        <w:rPr>
          <w:rFonts w:hint="eastAsia"/>
        </w:rPr>
        <w:t>69</w:t>
      </w:r>
      <w:r>
        <w:rPr>
          <w:rFonts w:hint="eastAsia"/>
        </w:rPr>
        <w:t>)</w:t>
      </w:r>
      <w:ins w:id="5354" w:author="wincol" w:date="2016-03-31T17:33:00Z">
        <w:r w:rsidR="006A5D34" w:rsidRPr="006A5D34">
          <w:rPr>
            <w:rFonts w:hint="eastAsia"/>
          </w:rPr>
          <w:t xml:space="preserve"> </w:t>
        </w:r>
        <w:r w:rsidR="006A5D34">
          <w:rPr>
            <w:rFonts w:hint="eastAsia"/>
          </w:rPr>
          <w:t>（可选</w:t>
        </w:r>
      </w:ins>
      <w:ins w:id="5355" w:author="wincol" w:date="2016-04-13T11:06:00Z">
        <w:r w:rsidR="003350F3">
          <w:rPr>
            <w:rFonts w:hint="eastAsia"/>
          </w:rPr>
          <w:t>，跳转我行页面处理</w:t>
        </w:r>
      </w:ins>
      <w:ins w:id="5356" w:author="wincol" w:date="2016-03-31T17:33:00Z">
        <w:r w:rsidR="006A5D34">
          <w:rPr>
            <w:rFonts w:hint="eastAsia"/>
          </w:rPr>
          <w:t>）</w:t>
        </w:r>
      </w:ins>
      <w:bookmarkEnd w:id="5353"/>
    </w:p>
    <w:p w14:paraId="3AE9B902" w14:textId="77777777" w:rsidR="007041F9" w:rsidRDefault="007041F9" w:rsidP="00631E90">
      <w:pPr>
        <w:rPr>
          <w:ins w:id="5357" w:author="wincol" w:date="2016-04-14T21:54:00Z"/>
        </w:rPr>
      </w:pPr>
      <w:r w:rsidRPr="007041F9">
        <w:rPr>
          <w:rFonts w:ascii="宋体" w:cs="宋体" w:hint="eastAsia"/>
          <w:kern w:val="0"/>
          <w:sz w:val="20"/>
          <w:szCs w:val="20"/>
        </w:rPr>
        <w:t>由第三方公司发起，跳转到银行官网完成进行该操作。</w:t>
      </w:r>
      <w:ins w:id="5358" w:author="wincol" w:date="2016-03-30T14:20:00Z">
        <w:r w:rsidR="004A48A6">
          <w:rPr>
            <w:rFonts w:ascii="宋体" w:cs="宋体" w:hint="eastAsia"/>
            <w:kern w:val="0"/>
            <w:sz w:val="20"/>
            <w:szCs w:val="20"/>
          </w:rPr>
          <w:t>此操作可在标的放款前或放款后都能发起授权。</w:t>
        </w:r>
      </w:ins>
      <w:ins w:id="5359" w:author="wincol" w:date="2016-03-30T14:21:00Z">
        <w:r w:rsidR="004A48A6">
          <w:rPr>
            <w:rFonts w:ascii="宋体" w:cs="宋体" w:hint="eastAsia"/>
            <w:kern w:val="0"/>
            <w:sz w:val="20"/>
            <w:szCs w:val="20"/>
          </w:rPr>
          <w:t>有自动还款授权后才能发起自动单笔还款</w:t>
        </w:r>
      </w:ins>
      <w:ins w:id="5360" w:author="wincol" w:date="2016-03-30T14:22:00Z">
        <w:r w:rsidR="004A48A6">
          <w:rPr>
            <w:rFonts w:ascii="宋体" w:cs="宋体" w:hint="eastAsia"/>
            <w:kern w:val="0"/>
            <w:sz w:val="20"/>
            <w:szCs w:val="20"/>
          </w:rPr>
          <w:t>。</w:t>
        </w:r>
      </w:ins>
      <w:ins w:id="5361" w:author="wincol" w:date="2016-04-13T11:19:00Z">
        <w:r w:rsidR="002D76B7">
          <w:rPr>
            <w:rFonts w:hint="eastAsia"/>
          </w:rPr>
          <w:t>客户在页面流程操作共不可超过</w:t>
        </w:r>
        <w:r w:rsidR="002D76B7">
          <w:rPr>
            <w:rFonts w:hint="eastAsia"/>
          </w:rPr>
          <w:t>20</w:t>
        </w:r>
        <w:r w:rsidR="002D76B7">
          <w:rPr>
            <w:rFonts w:hint="eastAsia"/>
          </w:rPr>
          <w:t>分钟，否则请求超时。</w:t>
        </w:r>
      </w:ins>
    </w:p>
    <w:p w14:paraId="336B48AF" w14:textId="77777777" w:rsidR="00AF4247" w:rsidRPr="007041F9" w:rsidRDefault="00AF4247" w:rsidP="00631E90">
      <w:pPr>
        <w:rPr>
          <w:rFonts w:ascii="宋体" w:cs="宋体"/>
          <w:kern w:val="0"/>
          <w:sz w:val="20"/>
          <w:szCs w:val="20"/>
        </w:rPr>
      </w:pPr>
      <w:ins w:id="5362" w:author="wincol" w:date="2016-04-14T21:54:00Z">
        <w:r>
          <w:rPr>
            <w:rFonts w:hint="eastAsia"/>
          </w:rPr>
          <w:t>客户账户为正常状态才能授权成功。</w:t>
        </w:r>
      </w:ins>
    </w:p>
    <w:p w14:paraId="35D03BF0" w14:textId="77777777" w:rsidR="007041F9" w:rsidRDefault="007041F9" w:rsidP="0042024B">
      <w:pPr>
        <w:pStyle w:val="3"/>
      </w:pPr>
      <w:bookmarkStart w:id="5363" w:name="_Toc448761054"/>
      <w:r w:rsidRPr="004E6C5A">
        <w:rPr>
          <w:rFonts w:hint="eastAsia"/>
        </w:rPr>
        <w:t>请求报文说明</w:t>
      </w:r>
      <w:bookmarkEnd w:id="5363"/>
    </w:p>
    <w:tbl>
      <w:tblPr>
        <w:tblW w:w="8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3"/>
        <w:gridCol w:w="2094"/>
        <w:gridCol w:w="1709"/>
        <w:gridCol w:w="851"/>
        <w:gridCol w:w="708"/>
        <w:gridCol w:w="2635"/>
      </w:tblGrid>
      <w:tr w:rsidR="00A555DD" w14:paraId="42C87D90" w14:textId="77777777" w:rsidTr="00E81D47">
        <w:trPr>
          <w:trHeight w:val="302"/>
        </w:trPr>
        <w:tc>
          <w:tcPr>
            <w:tcW w:w="983" w:type="dxa"/>
            <w:tcBorders>
              <w:bottom w:val="single" w:sz="4" w:space="0" w:color="auto"/>
            </w:tcBorders>
            <w:shd w:val="clear" w:color="auto" w:fill="C0C0C0"/>
          </w:tcPr>
          <w:p w14:paraId="10984247" w14:textId="77777777" w:rsidR="00A555DD" w:rsidRDefault="00A555DD" w:rsidP="00E81D47">
            <w:pPr>
              <w:rPr>
                <w:rFonts w:ascii="宋体" w:hAnsi="宋体"/>
                <w:b/>
                <w:szCs w:val="21"/>
              </w:rPr>
            </w:pPr>
            <w:r>
              <w:rPr>
                <w:rFonts w:ascii="宋体" w:hAnsi="宋体"/>
                <w:b/>
                <w:szCs w:val="21"/>
              </w:rPr>
              <w:t>模块</w:t>
            </w:r>
          </w:p>
        </w:tc>
        <w:tc>
          <w:tcPr>
            <w:tcW w:w="2094" w:type="dxa"/>
            <w:tcBorders>
              <w:bottom w:val="single" w:sz="4" w:space="0" w:color="auto"/>
            </w:tcBorders>
            <w:shd w:val="clear" w:color="auto" w:fill="C0C0C0"/>
          </w:tcPr>
          <w:p w14:paraId="3C335A56" w14:textId="77777777" w:rsidR="00A555DD" w:rsidRDefault="00A555DD" w:rsidP="00E81D47">
            <w:pPr>
              <w:rPr>
                <w:rFonts w:ascii="宋体" w:hAnsi="宋体"/>
                <w:b/>
              </w:rPr>
            </w:pPr>
            <w:r>
              <w:rPr>
                <w:rFonts w:ascii="宋体" w:hAnsi="宋体"/>
                <w:b/>
                <w:szCs w:val="21"/>
              </w:rPr>
              <w:t>字段ID</w:t>
            </w:r>
          </w:p>
        </w:tc>
        <w:tc>
          <w:tcPr>
            <w:tcW w:w="1709" w:type="dxa"/>
            <w:tcBorders>
              <w:bottom w:val="single" w:sz="4" w:space="0" w:color="auto"/>
            </w:tcBorders>
            <w:shd w:val="clear" w:color="auto" w:fill="C0C0C0"/>
          </w:tcPr>
          <w:p w14:paraId="191D6618" w14:textId="77777777" w:rsidR="00A555DD" w:rsidRDefault="00A555DD" w:rsidP="00E81D47">
            <w:pPr>
              <w:rPr>
                <w:rFonts w:ascii="宋体" w:hAnsi="宋体"/>
                <w:b/>
              </w:rPr>
            </w:pPr>
            <w:r>
              <w:rPr>
                <w:rFonts w:ascii="宋体" w:hAnsi="宋体"/>
                <w:b/>
                <w:szCs w:val="21"/>
              </w:rPr>
              <w:t>字段名称</w:t>
            </w:r>
          </w:p>
        </w:tc>
        <w:tc>
          <w:tcPr>
            <w:tcW w:w="851" w:type="dxa"/>
            <w:tcBorders>
              <w:bottom w:val="single" w:sz="4" w:space="0" w:color="auto"/>
            </w:tcBorders>
            <w:shd w:val="clear" w:color="auto" w:fill="C0C0C0"/>
          </w:tcPr>
          <w:p w14:paraId="17E259D3" w14:textId="77777777" w:rsidR="00A555DD" w:rsidRDefault="00A555DD" w:rsidP="00E81D47">
            <w:pPr>
              <w:rPr>
                <w:rFonts w:ascii="宋体" w:hAnsi="宋体"/>
                <w:b/>
              </w:rPr>
            </w:pPr>
            <w:r>
              <w:rPr>
                <w:rFonts w:ascii="宋体" w:hAnsi="宋体"/>
                <w:b/>
                <w:szCs w:val="21"/>
              </w:rPr>
              <w:t>类型</w:t>
            </w:r>
          </w:p>
        </w:tc>
        <w:tc>
          <w:tcPr>
            <w:tcW w:w="708" w:type="dxa"/>
            <w:tcBorders>
              <w:bottom w:val="single" w:sz="4" w:space="0" w:color="auto"/>
            </w:tcBorders>
            <w:shd w:val="clear" w:color="auto" w:fill="C0C0C0"/>
          </w:tcPr>
          <w:p w14:paraId="619CA27B" w14:textId="77777777" w:rsidR="00A555DD" w:rsidRDefault="00A555DD" w:rsidP="00E81D47">
            <w:pPr>
              <w:rPr>
                <w:rFonts w:ascii="宋体" w:hAnsi="宋体"/>
                <w:b/>
              </w:rPr>
            </w:pPr>
            <w:r>
              <w:rPr>
                <w:rFonts w:ascii="宋体" w:hAnsi="宋体" w:hint="eastAsia"/>
                <w:b/>
              </w:rPr>
              <w:t>可空</w:t>
            </w:r>
          </w:p>
        </w:tc>
        <w:tc>
          <w:tcPr>
            <w:tcW w:w="2635" w:type="dxa"/>
            <w:tcBorders>
              <w:bottom w:val="single" w:sz="4" w:space="0" w:color="auto"/>
            </w:tcBorders>
            <w:shd w:val="clear" w:color="auto" w:fill="C0C0C0"/>
          </w:tcPr>
          <w:p w14:paraId="511236AD" w14:textId="77777777" w:rsidR="00A555DD" w:rsidRDefault="00A555DD" w:rsidP="00E81D47">
            <w:pPr>
              <w:rPr>
                <w:rFonts w:ascii="宋体" w:hAnsi="宋体"/>
                <w:b/>
              </w:rPr>
            </w:pPr>
            <w:r>
              <w:rPr>
                <w:rFonts w:ascii="宋体" w:hAnsi="宋体" w:hint="eastAsia"/>
                <w:b/>
              </w:rPr>
              <w:t>备注</w:t>
            </w:r>
          </w:p>
        </w:tc>
      </w:tr>
      <w:tr w:rsidR="00724F06" w14:paraId="36C8B65B" w14:textId="77777777" w:rsidTr="00E81D47">
        <w:trPr>
          <w:cantSplit/>
          <w:trHeight w:val="317"/>
        </w:trPr>
        <w:tc>
          <w:tcPr>
            <w:tcW w:w="983" w:type="dxa"/>
            <w:vMerge w:val="restart"/>
          </w:tcPr>
          <w:p w14:paraId="2085DAAD" w14:textId="77777777" w:rsidR="00724F06" w:rsidRPr="00ED3113" w:rsidRDefault="00724F06" w:rsidP="00E81D47">
            <w:pPr>
              <w:rPr>
                <w:rFonts w:ascii="宋体" w:cs="宋体"/>
                <w:kern w:val="0"/>
                <w:sz w:val="20"/>
                <w:szCs w:val="20"/>
              </w:rPr>
            </w:pPr>
            <w:r w:rsidRPr="00ED3113">
              <w:rPr>
                <w:rFonts w:ascii="宋体" w:cs="宋体" w:hint="eastAsia"/>
                <w:kern w:val="0"/>
                <w:sz w:val="20"/>
                <w:szCs w:val="20"/>
              </w:rPr>
              <w:t>BODY</w:t>
            </w:r>
          </w:p>
        </w:tc>
        <w:tc>
          <w:tcPr>
            <w:tcW w:w="7997" w:type="dxa"/>
            <w:gridSpan w:val="5"/>
          </w:tcPr>
          <w:p w14:paraId="4A22DEC3" w14:textId="77777777" w:rsidR="00724F06" w:rsidRPr="00ED5E4E" w:rsidRDefault="00724F06" w:rsidP="00E81D47">
            <w:pPr>
              <w:rPr>
                <w:rFonts w:ascii="宋体" w:cs="宋体"/>
                <w:kern w:val="0"/>
                <w:sz w:val="20"/>
                <w:szCs w:val="20"/>
              </w:rPr>
            </w:pPr>
          </w:p>
        </w:tc>
      </w:tr>
      <w:tr w:rsidR="00724F06" w14:paraId="677F1536" w14:textId="77777777" w:rsidTr="00E81D47">
        <w:trPr>
          <w:cantSplit/>
          <w:trHeight w:val="145"/>
        </w:trPr>
        <w:tc>
          <w:tcPr>
            <w:tcW w:w="983" w:type="dxa"/>
            <w:vMerge/>
          </w:tcPr>
          <w:p w14:paraId="4D08A0E4" w14:textId="77777777" w:rsidR="00724F06" w:rsidRPr="00ED3113" w:rsidRDefault="00724F06" w:rsidP="00E81D47">
            <w:pPr>
              <w:rPr>
                <w:rFonts w:ascii="宋体" w:cs="宋体"/>
                <w:kern w:val="0"/>
                <w:sz w:val="20"/>
                <w:szCs w:val="20"/>
              </w:rPr>
            </w:pPr>
          </w:p>
        </w:tc>
        <w:tc>
          <w:tcPr>
            <w:tcW w:w="2094" w:type="dxa"/>
          </w:tcPr>
          <w:p w14:paraId="5F1130E1" w14:textId="77777777" w:rsidR="00724F06" w:rsidRPr="00A560D3" w:rsidRDefault="00724F06" w:rsidP="00E81D47">
            <w:pPr>
              <w:autoSpaceDE w:val="0"/>
              <w:autoSpaceDN w:val="0"/>
              <w:adjustRightInd w:val="0"/>
              <w:spacing w:line="267" w:lineRule="exact"/>
              <w:jc w:val="left"/>
              <w:rPr>
                <w:rFonts w:ascii="宋体" w:cs="宋体"/>
                <w:kern w:val="0"/>
                <w:sz w:val="20"/>
                <w:szCs w:val="20"/>
              </w:rPr>
            </w:pPr>
          </w:p>
        </w:tc>
        <w:tc>
          <w:tcPr>
            <w:tcW w:w="1709" w:type="dxa"/>
          </w:tcPr>
          <w:p w14:paraId="318D10B7" w14:textId="77777777" w:rsidR="00724F06" w:rsidRPr="00A560D3" w:rsidRDefault="00724F06" w:rsidP="00E81D47">
            <w:pPr>
              <w:autoSpaceDE w:val="0"/>
              <w:autoSpaceDN w:val="0"/>
              <w:adjustRightInd w:val="0"/>
              <w:spacing w:line="267" w:lineRule="exact"/>
              <w:jc w:val="left"/>
              <w:rPr>
                <w:rFonts w:ascii="宋体" w:cs="宋体"/>
                <w:kern w:val="0"/>
                <w:sz w:val="20"/>
                <w:szCs w:val="20"/>
              </w:rPr>
            </w:pPr>
          </w:p>
        </w:tc>
        <w:tc>
          <w:tcPr>
            <w:tcW w:w="851" w:type="dxa"/>
          </w:tcPr>
          <w:p w14:paraId="0BC70251" w14:textId="77777777" w:rsidR="00724F06" w:rsidRPr="00A560D3" w:rsidRDefault="00724F06" w:rsidP="00E81D47">
            <w:pPr>
              <w:autoSpaceDE w:val="0"/>
              <w:autoSpaceDN w:val="0"/>
              <w:adjustRightInd w:val="0"/>
              <w:spacing w:line="267" w:lineRule="exact"/>
              <w:jc w:val="left"/>
              <w:rPr>
                <w:rFonts w:ascii="宋体" w:cs="宋体"/>
                <w:kern w:val="0"/>
                <w:sz w:val="20"/>
                <w:szCs w:val="20"/>
              </w:rPr>
            </w:pPr>
          </w:p>
        </w:tc>
        <w:tc>
          <w:tcPr>
            <w:tcW w:w="708" w:type="dxa"/>
          </w:tcPr>
          <w:p w14:paraId="6CB09BFD" w14:textId="77777777" w:rsidR="00724F06" w:rsidRPr="00A560D3" w:rsidRDefault="00724F06" w:rsidP="00E81D47">
            <w:pPr>
              <w:autoSpaceDE w:val="0"/>
              <w:autoSpaceDN w:val="0"/>
              <w:adjustRightInd w:val="0"/>
              <w:spacing w:line="267" w:lineRule="exact"/>
              <w:ind w:firstLineChars="50" w:firstLine="100"/>
              <w:jc w:val="left"/>
              <w:rPr>
                <w:rFonts w:ascii="宋体" w:cs="宋体"/>
                <w:kern w:val="0"/>
                <w:sz w:val="20"/>
                <w:szCs w:val="20"/>
              </w:rPr>
            </w:pPr>
          </w:p>
        </w:tc>
        <w:tc>
          <w:tcPr>
            <w:tcW w:w="2635" w:type="dxa"/>
          </w:tcPr>
          <w:p w14:paraId="4E5D2C73" w14:textId="77777777" w:rsidR="00724F06" w:rsidRPr="00ED5E4E" w:rsidRDefault="00724F06" w:rsidP="00E81D47">
            <w:pPr>
              <w:rPr>
                <w:rFonts w:ascii="宋体" w:cs="宋体"/>
                <w:kern w:val="0"/>
                <w:sz w:val="20"/>
                <w:szCs w:val="20"/>
              </w:rPr>
            </w:pPr>
          </w:p>
        </w:tc>
      </w:tr>
      <w:tr w:rsidR="00724F06" w14:paraId="0F2B3F17" w14:textId="77777777" w:rsidTr="00E81D47">
        <w:trPr>
          <w:cantSplit/>
          <w:trHeight w:val="145"/>
        </w:trPr>
        <w:tc>
          <w:tcPr>
            <w:tcW w:w="983" w:type="dxa"/>
            <w:vMerge/>
          </w:tcPr>
          <w:p w14:paraId="115DA5DE" w14:textId="77777777" w:rsidR="00724F06" w:rsidRPr="00ED3113" w:rsidRDefault="00724F06" w:rsidP="00E81D47">
            <w:pPr>
              <w:rPr>
                <w:rFonts w:ascii="宋体" w:cs="宋体"/>
                <w:kern w:val="0"/>
                <w:sz w:val="20"/>
                <w:szCs w:val="20"/>
              </w:rPr>
            </w:pPr>
          </w:p>
        </w:tc>
        <w:tc>
          <w:tcPr>
            <w:tcW w:w="2094" w:type="dxa"/>
          </w:tcPr>
          <w:p w14:paraId="50B0E2AE" w14:textId="77777777" w:rsidR="00724F06" w:rsidRPr="00ED5E4E" w:rsidRDefault="00724F06" w:rsidP="00E81D47">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TRANSCODE</w:t>
            </w:r>
          </w:p>
        </w:tc>
        <w:tc>
          <w:tcPr>
            <w:tcW w:w="1709" w:type="dxa"/>
          </w:tcPr>
          <w:p w14:paraId="2CF50D6C" w14:textId="77777777" w:rsidR="00724F06" w:rsidRPr="00ED5E4E" w:rsidRDefault="00724F06" w:rsidP="00E81D47">
            <w:pPr>
              <w:rPr>
                <w:rFonts w:ascii="宋体" w:cs="宋体"/>
                <w:kern w:val="0"/>
                <w:sz w:val="20"/>
                <w:szCs w:val="20"/>
              </w:rPr>
            </w:pPr>
            <w:r w:rsidRPr="00A560D3">
              <w:rPr>
                <w:rFonts w:ascii="宋体" w:cs="宋体" w:hint="eastAsia"/>
                <w:kern w:val="0"/>
                <w:sz w:val="20"/>
                <w:szCs w:val="20"/>
              </w:rPr>
              <w:t>交易码</w:t>
            </w:r>
          </w:p>
        </w:tc>
        <w:tc>
          <w:tcPr>
            <w:tcW w:w="851" w:type="dxa"/>
          </w:tcPr>
          <w:p w14:paraId="5010A467" w14:textId="77777777" w:rsidR="00724F06" w:rsidRPr="00ED5E4E" w:rsidRDefault="00724F06" w:rsidP="00E81D47">
            <w:pPr>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8</w:t>
            </w:r>
            <w:r w:rsidRPr="00A560D3">
              <w:rPr>
                <w:rFonts w:ascii="宋体" w:cs="宋体"/>
                <w:kern w:val="0"/>
                <w:sz w:val="20"/>
                <w:szCs w:val="20"/>
              </w:rPr>
              <w:t>)</w:t>
            </w:r>
          </w:p>
        </w:tc>
        <w:tc>
          <w:tcPr>
            <w:tcW w:w="708" w:type="dxa"/>
          </w:tcPr>
          <w:p w14:paraId="297FD7CA" w14:textId="77777777" w:rsidR="00724F06" w:rsidRPr="00EA7B55" w:rsidRDefault="00724F06" w:rsidP="00E81D47">
            <w:pPr>
              <w:autoSpaceDE w:val="0"/>
              <w:autoSpaceDN w:val="0"/>
              <w:adjustRightInd w:val="0"/>
              <w:spacing w:line="267" w:lineRule="exact"/>
              <w:ind w:left="107"/>
              <w:jc w:val="left"/>
              <w:rPr>
                <w:rFonts w:ascii="宋体" w:cs="宋体"/>
                <w:kern w:val="0"/>
                <w:sz w:val="20"/>
                <w:szCs w:val="20"/>
              </w:rPr>
            </w:pPr>
            <w:r w:rsidRPr="00EA7B55">
              <w:rPr>
                <w:rFonts w:ascii="宋体" w:cs="宋体" w:hint="eastAsia"/>
                <w:kern w:val="0"/>
                <w:sz w:val="20"/>
                <w:szCs w:val="20"/>
              </w:rPr>
              <w:t>否</w:t>
            </w:r>
          </w:p>
        </w:tc>
        <w:tc>
          <w:tcPr>
            <w:tcW w:w="2635" w:type="dxa"/>
          </w:tcPr>
          <w:p w14:paraId="28862817" w14:textId="77777777" w:rsidR="00724F06" w:rsidRDefault="003A0503" w:rsidP="002064CD">
            <w:pPr>
              <w:autoSpaceDE w:val="0"/>
              <w:autoSpaceDN w:val="0"/>
              <w:adjustRightInd w:val="0"/>
              <w:spacing w:line="267" w:lineRule="exact"/>
              <w:jc w:val="left"/>
              <w:rPr>
                <w:ins w:id="5364" w:author="wincol" w:date="2016-10-26T18:14:00Z"/>
                <w:rFonts w:ascii="宋体" w:cs="宋体"/>
                <w:kern w:val="0"/>
                <w:sz w:val="20"/>
                <w:szCs w:val="20"/>
              </w:rPr>
            </w:pPr>
            <w:ins w:id="5365" w:author="wincol" w:date="2016-04-13T11:12:00Z">
              <w:r>
                <w:rPr>
                  <w:rFonts w:ascii="宋体" w:cs="宋体" w:hint="eastAsia"/>
                  <w:kern w:val="0"/>
                  <w:sz w:val="20"/>
                  <w:szCs w:val="20"/>
                </w:rPr>
                <w:t>PC端：</w:t>
              </w:r>
            </w:ins>
            <w:r w:rsidR="00724F06" w:rsidRPr="00ED5E4E">
              <w:rPr>
                <w:rFonts w:ascii="宋体" w:cs="宋体" w:hint="eastAsia"/>
                <w:kern w:val="0"/>
                <w:sz w:val="20"/>
                <w:szCs w:val="20"/>
              </w:rPr>
              <w:t>OGW000</w:t>
            </w:r>
            <w:r w:rsidR="00724F06">
              <w:rPr>
                <w:rFonts w:ascii="宋体" w:cs="宋体" w:hint="eastAsia"/>
                <w:kern w:val="0"/>
                <w:sz w:val="20"/>
                <w:szCs w:val="20"/>
              </w:rPr>
              <w:t>69</w:t>
            </w:r>
          </w:p>
          <w:p w14:paraId="3DBCCDAD" w14:textId="77777777" w:rsidR="00F075B6" w:rsidRPr="00ED5E4E" w:rsidRDefault="00F075B6" w:rsidP="00F075B6">
            <w:pPr>
              <w:autoSpaceDE w:val="0"/>
              <w:autoSpaceDN w:val="0"/>
              <w:adjustRightInd w:val="0"/>
              <w:spacing w:line="267" w:lineRule="exact"/>
              <w:jc w:val="left"/>
              <w:rPr>
                <w:rFonts w:ascii="宋体" w:cs="宋体"/>
                <w:kern w:val="0"/>
                <w:sz w:val="20"/>
                <w:szCs w:val="20"/>
              </w:rPr>
            </w:pPr>
            <w:ins w:id="5366" w:author="wincol" w:date="2016-10-26T18:14:00Z">
              <w:r>
                <w:rPr>
                  <w:rFonts w:ascii="宋体" w:cs="宋体" w:hint="eastAsia"/>
                  <w:kern w:val="0"/>
                  <w:sz w:val="20"/>
                  <w:szCs w:val="20"/>
                </w:rPr>
                <w:t>移动端：OGW00175</w:t>
              </w:r>
            </w:ins>
          </w:p>
        </w:tc>
      </w:tr>
      <w:tr w:rsidR="00724F06" w14:paraId="0F74786B" w14:textId="77777777" w:rsidTr="00E81D47">
        <w:trPr>
          <w:cantSplit/>
          <w:trHeight w:val="145"/>
        </w:trPr>
        <w:tc>
          <w:tcPr>
            <w:tcW w:w="983" w:type="dxa"/>
            <w:vMerge/>
          </w:tcPr>
          <w:p w14:paraId="092015A6" w14:textId="77777777" w:rsidR="00724F06" w:rsidRPr="00ED3113" w:rsidRDefault="00724F06" w:rsidP="00E81D47">
            <w:pPr>
              <w:rPr>
                <w:rFonts w:ascii="宋体" w:cs="宋体"/>
                <w:kern w:val="0"/>
                <w:sz w:val="20"/>
                <w:szCs w:val="20"/>
              </w:rPr>
            </w:pPr>
          </w:p>
        </w:tc>
        <w:tc>
          <w:tcPr>
            <w:tcW w:w="7997" w:type="dxa"/>
            <w:gridSpan w:val="5"/>
          </w:tcPr>
          <w:p w14:paraId="2EEB2EF0" w14:textId="77777777" w:rsidR="00724F06" w:rsidRPr="00ED5E4E" w:rsidRDefault="00724F06" w:rsidP="00E81D47">
            <w:pPr>
              <w:rPr>
                <w:rFonts w:ascii="宋体" w:cs="宋体"/>
                <w:kern w:val="0"/>
                <w:sz w:val="20"/>
                <w:szCs w:val="20"/>
              </w:rPr>
            </w:pPr>
            <w:r>
              <w:rPr>
                <w:rFonts w:ascii="宋体" w:cs="宋体" w:hint="eastAsia"/>
                <w:kern w:val="0"/>
                <w:sz w:val="20"/>
                <w:szCs w:val="20"/>
              </w:rPr>
              <w:t>数据加密域都放到XMLPARA里面</w:t>
            </w:r>
          </w:p>
        </w:tc>
      </w:tr>
      <w:tr w:rsidR="00724F06" w14:paraId="7E3DE039" w14:textId="77777777" w:rsidTr="00E81D47">
        <w:trPr>
          <w:cantSplit/>
          <w:trHeight w:val="145"/>
        </w:trPr>
        <w:tc>
          <w:tcPr>
            <w:tcW w:w="983" w:type="dxa"/>
            <w:vMerge/>
          </w:tcPr>
          <w:p w14:paraId="023C6270" w14:textId="77777777" w:rsidR="00724F06" w:rsidRPr="00ED3113" w:rsidRDefault="00724F06" w:rsidP="00E81D47">
            <w:pPr>
              <w:rPr>
                <w:rFonts w:ascii="宋体" w:cs="宋体"/>
                <w:kern w:val="0"/>
                <w:sz w:val="20"/>
                <w:szCs w:val="20"/>
              </w:rPr>
            </w:pPr>
          </w:p>
        </w:tc>
        <w:tc>
          <w:tcPr>
            <w:tcW w:w="2094" w:type="dxa"/>
          </w:tcPr>
          <w:p w14:paraId="619913B0" w14:textId="77777777" w:rsidR="00724F06" w:rsidRPr="00ED3113" w:rsidRDefault="00724F06" w:rsidP="00E81D47">
            <w:pPr>
              <w:rPr>
                <w:rFonts w:ascii="宋体" w:cs="宋体"/>
                <w:kern w:val="0"/>
                <w:sz w:val="20"/>
                <w:szCs w:val="20"/>
              </w:rPr>
            </w:pPr>
            <w:r w:rsidRPr="00ED3113">
              <w:rPr>
                <w:rFonts w:ascii="宋体" w:cs="宋体"/>
                <w:kern w:val="0"/>
                <w:sz w:val="20"/>
                <w:szCs w:val="20"/>
              </w:rPr>
              <w:t>MERCHANTID</w:t>
            </w:r>
          </w:p>
        </w:tc>
        <w:tc>
          <w:tcPr>
            <w:tcW w:w="1709" w:type="dxa"/>
          </w:tcPr>
          <w:p w14:paraId="48953F33" w14:textId="77777777" w:rsidR="00724F06" w:rsidRPr="00ED3113" w:rsidRDefault="00724F06" w:rsidP="00E81D47">
            <w:pPr>
              <w:rPr>
                <w:rFonts w:ascii="宋体" w:cs="宋体"/>
                <w:kern w:val="0"/>
                <w:sz w:val="20"/>
                <w:szCs w:val="20"/>
              </w:rPr>
            </w:pPr>
            <w:r w:rsidRPr="00ED3113">
              <w:rPr>
                <w:rFonts w:ascii="宋体" w:cs="宋体" w:hint="eastAsia"/>
                <w:kern w:val="0"/>
                <w:sz w:val="20"/>
                <w:szCs w:val="20"/>
              </w:rPr>
              <w:t>商户唯一编号</w:t>
            </w:r>
          </w:p>
        </w:tc>
        <w:tc>
          <w:tcPr>
            <w:tcW w:w="851" w:type="dxa"/>
          </w:tcPr>
          <w:p w14:paraId="20A66677" w14:textId="77777777" w:rsidR="00724F06" w:rsidRPr="00ED3113" w:rsidRDefault="00724F06" w:rsidP="00E81D47">
            <w:pPr>
              <w:rPr>
                <w:rFonts w:ascii="宋体" w:cs="宋体"/>
                <w:kern w:val="0"/>
                <w:sz w:val="20"/>
                <w:szCs w:val="20"/>
              </w:rPr>
            </w:pPr>
            <w:r>
              <w:rPr>
                <w:rFonts w:ascii="宋体" w:cs="宋体" w:hint="eastAsia"/>
                <w:kern w:val="0"/>
                <w:sz w:val="20"/>
                <w:szCs w:val="20"/>
              </w:rPr>
              <w:t>C</w:t>
            </w:r>
            <w:r w:rsidRPr="00ED3113">
              <w:rPr>
                <w:rFonts w:ascii="宋体" w:cs="宋体" w:hint="eastAsia"/>
                <w:kern w:val="0"/>
                <w:sz w:val="20"/>
                <w:szCs w:val="20"/>
              </w:rPr>
              <w:t xml:space="preserve"> (20)</w:t>
            </w:r>
          </w:p>
        </w:tc>
        <w:tc>
          <w:tcPr>
            <w:tcW w:w="708" w:type="dxa"/>
          </w:tcPr>
          <w:p w14:paraId="2AB59C07" w14:textId="77777777" w:rsidR="00724F06" w:rsidRPr="00ED3113" w:rsidRDefault="00724F06" w:rsidP="00E81D47">
            <w:pPr>
              <w:rPr>
                <w:rFonts w:ascii="宋体" w:cs="宋体"/>
                <w:kern w:val="0"/>
                <w:sz w:val="20"/>
                <w:szCs w:val="20"/>
              </w:rPr>
            </w:pPr>
            <w:r w:rsidRPr="00EA7B55">
              <w:rPr>
                <w:rFonts w:ascii="宋体" w:cs="宋体" w:hint="eastAsia"/>
                <w:kern w:val="0"/>
                <w:sz w:val="20"/>
                <w:szCs w:val="20"/>
              </w:rPr>
              <w:t>否</w:t>
            </w:r>
          </w:p>
        </w:tc>
        <w:tc>
          <w:tcPr>
            <w:tcW w:w="2635" w:type="dxa"/>
          </w:tcPr>
          <w:p w14:paraId="142F863F" w14:textId="77777777" w:rsidR="00724F06" w:rsidRPr="00ED3113" w:rsidRDefault="00724F06" w:rsidP="00E81D47">
            <w:pPr>
              <w:rPr>
                <w:rFonts w:ascii="宋体" w:cs="宋体"/>
                <w:kern w:val="0"/>
                <w:sz w:val="20"/>
                <w:szCs w:val="20"/>
              </w:rPr>
            </w:pPr>
            <w:r w:rsidRPr="00ED3113">
              <w:rPr>
                <w:rFonts w:ascii="宋体" w:cs="宋体" w:hint="eastAsia"/>
                <w:kern w:val="0"/>
                <w:sz w:val="20"/>
                <w:szCs w:val="20"/>
              </w:rPr>
              <w:t>由华兴银行统一分配</w:t>
            </w:r>
          </w:p>
        </w:tc>
      </w:tr>
      <w:tr w:rsidR="00724F06" w14:paraId="40DAB4F6" w14:textId="77777777" w:rsidTr="00E81D47">
        <w:trPr>
          <w:cantSplit/>
          <w:trHeight w:val="145"/>
        </w:trPr>
        <w:tc>
          <w:tcPr>
            <w:tcW w:w="983" w:type="dxa"/>
            <w:vMerge/>
          </w:tcPr>
          <w:p w14:paraId="26CFD389" w14:textId="77777777" w:rsidR="00724F06" w:rsidRPr="00ED3113" w:rsidRDefault="00724F06" w:rsidP="00E81D47">
            <w:pPr>
              <w:rPr>
                <w:rFonts w:ascii="宋体" w:cs="宋体"/>
                <w:kern w:val="0"/>
                <w:sz w:val="20"/>
                <w:szCs w:val="20"/>
              </w:rPr>
            </w:pPr>
          </w:p>
        </w:tc>
        <w:tc>
          <w:tcPr>
            <w:tcW w:w="2094" w:type="dxa"/>
          </w:tcPr>
          <w:p w14:paraId="0DF2E6BF" w14:textId="77777777" w:rsidR="00724F06" w:rsidRPr="00ED3113" w:rsidRDefault="00724F06" w:rsidP="00E81D47">
            <w:pPr>
              <w:rPr>
                <w:rFonts w:ascii="宋体" w:cs="宋体"/>
                <w:kern w:val="0"/>
                <w:sz w:val="20"/>
                <w:szCs w:val="20"/>
              </w:rPr>
            </w:pPr>
            <w:r w:rsidRPr="00ED3113">
              <w:rPr>
                <w:rFonts w:ascii="宋体" w:cs="宋体"/>
                <w:kern w:val="0"/>
                <w:sz w:val="20"/>
                <w:szCs w:val="20"/>
              </w:rPr>
              <w:t>APPID</w:t>
            </w:r>
          </w:p>
        </w:tc>
        <w:tc>
          <w:tcPr>
            <w:tcW w:w="1709" w:type="dxa"/>
          </w:tcPr>
          <w:p w14:paraId="3A8AD4CD" w14:textId="77777777" w:rsidR="00724F06" w:rsidRPr="00ED3113" w:rsidRDefault="00724F06" w:rsidP="00E81D47">
            <w:pPr>
              <w:rPr>
                <w:rFonts w:ascii="宋体" w:cs="宋体"/>
                <w:kern w:val="0"/>
                <w:sz w:val="20"/>
                <w:szCs w:val="20"/>
              </w:rPr>
            </w:pPr>
            <w:r w:rsidRPr="00ED3113">
              <w:rPr>
                <w:rFonts w:ascii="宋体" w:cs="宋体" w:hint="eastAsia"/>
                <w:kern w:val="0"/>
                <w:sz w:val="20"/>
                <w:szCs w:val="20"/>
              </w:rPr>
              <w:t>应用标识</w:t>
            </w:r>
          </w:p>
        </w:tc>
        <w:tc>
          <w:tcPr>
            <w:tcW w:w="851" w:type="dxa"/>
          </w:tcPr>
          <w:p w14:paraId="7B1284C6" w14:textId="77777777" w:rsidR="00724F06" w:rsidRPr="00ED3113" w:rsidRDefault="00724F06" w:rsidP="00E81D47">
            <w:pPr>
              <w:rPr>
                <w:rFonts w:ascii="宋体" w:cs="宋体"/>
                <w:kern w:val="0"/>
                <w:sz w:val="20"/>
                <w:szCs w:val="20"/>
              </w:rPr>
            </w:pPr>
            <w:r>
              <w:rPr>
                <w:rFonts w:ascii="宋体" w:cs="宋体" w:hint="eastAsia"/>
                <w:kern w:val="0"/>
                <w:sz w:val="20"/>
                <w:szCs w:val="20"/>
              </w:rPr>
              <w:t>C</w:t>
            </w:r>
            <w:r w:rsidRPr="00ED3113">
              <w:rPr>
                <w:rFonts w:ascii="宋体" w:cs="宋体" w:hint="eastAsia"/>
                <w:kern w:val="0"/>
                <w:sz w:val="20"/>
                <w:szCs w:val="20"/>
              </w:rPr>
              <w:t>(3)</w:t>
            </w:r>
          </w:p>
        </w:tc>
        <w:tc>
          <w:tcPr>
            <w:tcW w:w="708" w:type="dxa"/>
          </w:tcPr>
          <w:p w14:paraId="107CAB00" w14:textId="77777777" w:rsidR="00724F06" w:rsidRPr="00ED3113" w:rsidRDefault="00724F06" w:rsidP="00E81D47">
            <w:pPr>
              <w:rPr>
                <w:rFonts w:ascii="宋体" w:cs="宋体"/>
                <w:kern w:val="0"/>
                <w:sz w:val="20"/>
                <w:szCs w:val="20"/>
              </w:rPr>
            </w:pPr>
            <w:r w:rsidRPr="00EA7B55">
              <w:rPr>
                <w:rFonts w:ascii="宋体" w:cs="宋体" w:hint="eastAsia"/>
                <w:kern w:val="0"/>
                <w:sz w:val="20"/>
                <w:szCs w:val="20"/>
              </w:rPr>
              <w:t>否</w:t>
            </w:r>
          </w:p>
        </w:tc>
        <w:tc>
          <w:tcPr>
            <w:tcW w:w="2635" w:type="dxa"/>
          </w:tcPr>
          <w:p w14:paraId="19B8D746" w14:textId="77777777" w:rsidR="00724F06" w:rsidRPr="00ED3113" w:rsidRDefault="00724F06" w:rsidP="00E81D47">
            <w:pPr>
              <w:rPr>
                <w:rFonts w:ascii="宋体" w:cs="宋体"/>
                <w:kern w:val="0"/>
                <w:sz w:val="20"/>
                <w:szCs w:val="20"/>
              </w:rPr>
            </w:pPr>
            <w:r w:rsidRPr="00ED3113">
              <w:rPr>
                <w:rFonts w:ascii="宋体" w:cs="宋体" w:hint="eastAsia"/>
                <w:kern w:val="0"/>
                <w:sz w:val="20"/>
                <w:szCs w:val="20"/>
              </w:rPr>
              <w:t>个人电脑:PC（不送则默认PC）</w:t>
            </w:r>
          </w:p>
          <w:p w14:paraId="63275BB7" w14:textId="77777777" w:rsidR="00724F06" w:rsidRDefault="00724F06" w:rsidP="00A555DD">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手机：APP</w:t>
            </w:r>
          </w:p>
          <w:p w14:paraId="77F659AA" w14:textId="77777777" w:rsidR="00724F06" w:rsidRPr="00ED3113" w:rsidRDefault="00724F06" w:rsidP="00A555DD">
            <w:pPr>
              <w:rPr>
                <w:rFonts w:ascii="宋体" w:cs="宋体"/>
                <w:kern w:val="0"/>
                <w:sz w:val="20"/>
                <w:szCs w:val="20"/>
              </w:rPr>
            </w:pPr>
            <w:r>
              <w:rPr>
                <w:rFonts w:ascii="宋体" w:cs="宋体" w:hint="eastAsia"/>
                <w:kern w:val="0"/>
                <w:sz w:val="20"/>
                <w:szCs w:val="20"/>
              </w:rPr>
              <w:t>微信：WX</w:t>
            </w:r>
          </w:p>
        </w:tc>
      </w:tr>
      <w:tr w:rsidR="00724F06" w14:paraId="5481AD45" w14:textId="77777777" w:rsidTr="00E81D47">
        <w:trPr>
          <w:cantSplit/>
          <w:trHeight w:val="145"/>
        </w:trPr>
        <w:tc>
          <w:tcPr>
            <w:tcW w:w="983" w:type="dxa"/>
            <w:vMerge/>
          </w:tcPr>
          <w:p w14:paraId="215D11EB" w14:textId="77777777" w:rsidR="00724F06" w:rsidRPr="00ED3113" w:rsidRDefault="00724F06" w:rsidP="00E81D47">
            <w:pPr>
              <w:rPr>
                <w:rFonts w:ascii="宋体" w:cs="宋体"/>
                <w:kern w:val="0"/>
                <w:sz w:val="20"/>
                <w:szCs w:val="20"/>
              </w:rPr>
            </w:pPr>
          </w:p>
        </w:tc>
        <w:tc>
          <w:tcPr>
            <w:tcW w:w="2094" w:type="dxa"/>
          </w:tcPr>
          <w:p w14:paraId="0A8521F7" w14:textId="77777777" w:rsidR="00724F06" w:rsidRPr="00ED3113" w:rsidRDefault="00724F06" w:rsidP="00E81D47">
            <w:pPr>
              <w:rPr>
                <w:rFonts w:ascii="宋体" w:cs="宋体"/>
                <w:kern w:val="0"/>
                <w:sz w:val="20"/>
                <w:szCs w:val="20"/>
              </w:rPr>
            </w:pPr>
            <w:r w:rsidRPr="00ED3113">
              <w:rPr>
                <w:rFonts w:ascii="宋体" w:cs="宋体"/>
                <w:kern w:val="0"/>
                <w:sz w:val="20"/>
                <w:szCs w:val="20"/>
              </w:rPr>
              <w:t>MERCHANTNAME</w:t>
            </w:r>
          </w:p>
        </w:tc>
        <w:tc>
          <w:tcPr>
            <w:tcW w:w="1709" w:type="dxa"/>
          </w:tcPr>
          <w:p w14:paraId="3074C00C" w14:textId="77777777" w:rsidR="00724F06" w:rsidRPr="00ED3113" w:rsidRDefault="00724F06" w:rsidP="00E81D47">
            <w:pPr>
              <w:rPr>
                <w:rFonts w:ascii="宋体" w:cs="宋体"/>
                <w:kern w:val="0"/>
                <w:sz w:val="20"/>
                <w:szCs w:val="20"/>
              </w:rPr>
            </w:pPr>
            <w:r w:rsidRPr="00ED3113">
              <w:rPr>
                <w:rFonts w:ascii="宋体" w:cs="宋体" w:hint="eastAsia"/>
                <w:kern w:val="0"/>
                <w:sz w:val="20"/>
                <w:szCs w:val="20"/>
              </w:rPr>
              <w:t>商户名称</w:t>
            </w:r>
          </w:p>
        </w:tc>
        <w:tc>
          <w:tcPr>
            <w:tcW w:w="851" w:type="dxa"/>
          </w:tcPr>
          <w:p w14:paraId="09F8527F" w14:textId="77777777" w:rsidR="00724F06" w:rsidRPr="00ED3113" w:rsidRDefault="00724F06" w:rsidP="00E81D47">
            <w:pPr>
              <w:rPr>
                <w:rFonts w:ascii="宋体" w:cs="宋体"/>
                <w:kern w:val="0"/>
                <w:sz w:val="20"/>
                <w:szCs w:val="20"/>
              </w:rPr>
            </w:pPr>
            <w:r>
              <w:rPr>
                <w:rFonts w:ascii="宋体" w:cs="宋体"/>
                <w:kern w:val="0"/>
                <w:sz w:val="20"/>
                <w:szCs w:val="20"/>
              </w:rPr>
              <w:t>C</w:t>
            </w:r>
            <w:r w:rsidRPr="00ED3113">
              <w:rPr>
                <w:rFonts w:ascii="宋体" w:cs="宋体"/>
                <w:kern w:val="0"/>
                <w:sz w:val="20"/>
                <w:szCs w:val="20"/>
              </w:rPr>
              <w:t>(128)</w:t>
            </w:r>
          </w:p>
        </w:tc>
        <w:tc>
          <w:tcPr>
            <w:tcW w:w="708" w:type="dxa"/>
          </w:tcPr>
          <w:p w14:paraId="16818637" w14:textId="77777777" w:rsidR="00724F06" w:rsidRDefault="00724F06">
            <w:r w:rsidRPr="0016036E">
              <w:rPr>
                <w:rFonts w:ascii="宋体" w:cs="宋体" w:hint="eastAsia"/>
                <w:kern w:val="0"/>
                <w:sz w:val="20"/>
                <w:szCs w:val="20"/>
              </w:rPr>
              <w:t>否</w:t>
            </w:r>
          </w:p>
        </w:tc>
        <w:tc>
          <w:tcPr>
            <w:tcW w:w="2635" w:type="dxa"/>
          </w:tcPr>
          <w:p w14:paraId="0206A8AD" w14:textId="77777777" w:rsidR="00724F06" w:rsidRPr="00ED3113" w:rsidRDefault="00724F06" w:rsidP="00E81D47">
            <w:pPr>
              <w:rPr>
                <w:rFonts w:ascii="宋体" w:cs="宋体"/>
                <w:kern w:val="0"/>
                <w:sz w:val="20"/>
                <w:szCs w:val="20"/>
              </w:rPr>
            </w:pPr>
          </w:p>
        </w:tc>
      </w:tr>
      <w:tr w:rsidR="00724F06" w14:paraId="767B4574" w14:textId="77777777" w:rsidTr="00E81D47">
        <w:trPr>
          <w:cantSplit/>
          <w:trHeight w:val="145"/>
        </w:trPr>
        <w:tc>
          <w:tcPr>
            <w:tcW w:w="983" w:type="dxa"/>
            <w:vMerge/>
          </w:tcPr>
          <w:p w14:paraId="0DE1014B" w14:textId="77777777" w:rsidR="00724F06" w:rsidRPr="00ED3113" w:rsidRDefault="00724F06" w:rsidP="00E81D47">
            <w:pPr>
              <w:rPr>
                <w:rFonts w:ascii="宋体" w:cs="宋体"/>
                <w:kern w:val="0"/>
                <w:sz w:val="20"/>
                <w:szCs w:val="20"/>
              </w:rPr>
            </w:pPr>
          </w:p>
        </w:tc>
        <w:tc>
          <w:tcPr>
            <w:tcW w:w="2094" w:type="dxa"/>
          </w:tcPr>
          <w:p w14:paraId="0BFB60D5" w14:textId="77777777" w:rsidR="00724F06" w:rsidRPr="00ED3113" w:rsidRDefault="00724F06" w:rsidP="00E81D47">
            <w:pPr>
              <w:rPr>
                <w:rFonts w:ascii="宋体" w:cs="宋体"/>
                <w:kern w:val="0"/>
                <w:sz w:val="20"/>
                <w:szCs w:val="20"/>
              </w:rPr>
            </w:pPr>
            <w:r w:rsidRPr="00ED3113">
              <w:rPr>
                <w:rFonts w:ascii="宋体" w:cs="宋体"/>
                <w:kern w:val="0"/>
                <w:sz w:val="20"/>
                <w:szCs w:val="20"/>
              </w:rPr>
              <w:t>TTRANS</w:t>
            </w:r>
          </w:p>
        </w:tc>
        <w:tc>
          <w:tcPr>
            <w:tcW w:w="1709" w:type="dxa"/>
          </w:tcPr>
          <w:p w14:paraId="45BE82E7" w14:textId="77777777" w:rsidR="00724F06" w:rsidRPr="00ED3113" w:rsidRDefault="00724F06" w:rsidP="00E81D47">
            <w:pPr>
              <w:rPr>
                <w:rFonts w:ascii="宋体" w:cs="宋体"/>
                <w:kern w:val="0"/>
                <w:sz w:val="20"/>
                <w:szCs w:val="20"/>
              </w:rPr>
            </w:pPr>
            <w:r w:rsidRPr="00ED3113">
              <w:rPr>
                <w:rFonts w:ascii="宋体" w:cs="宋体" w:hint="eastAsia"/>
                <w:kern w:val="0"/>
                <w:sz w:val="20"/>
                <w:szCs w:val="20"/>
              </w:rPr>
              <w:t>交易类型</w:t>
            </w:r>
          </w:p>
        </w:tc>
        <w:tc>
          <w:tcPr>
            <w:tcW w:w="851" w:type="dxa"/>
          </w:tcPr>
          <w:p w14:paraId="38B0A23F" w14:textId="77777777" w:rsidR="00724F06" w:rsidRPr="00ED3113" w:rsidRDefault="00724F06" w:rsidP="00E81D47">
            <w:pPr>
              <w:rPr>
                <w:rFonts w:ascii="宋体" w:cs="宋体"/>
                <w:kern w:val="0"/>
                <w:sz w:val="20"/>
                <w:szCs w:val="20"/>
              </w:rPr>
            </w:pPr>
            <w:r>
              <w:rPr>
                <w:rFonts w:ascii="宋体" w:cs="宋体" w:hint="eastAsia"/>
                <w:kern w:val="0"/>
                <w:sz w:val="20"/>
                <w:szCs w:val="20"/>
              </w:rPr>
              <w:t>C</w:t>
            </w:r>
            <w:r w:rsidRPr="00ED3113">
              <w:rPr>
                <w:rFonts w:ascii="宋体" w:cs="宋体" w:hint="eastAsia"/>
                <w:kern w:val="0"/>
                <w:sz w:val="20"/>
                <w:szCs w:val="20"/>
              </w:rPr>
              <w:t>(2)</w:t>
            </w:r>
          </w:p>
        </w:tc>
        <w:tc>
          <w:tcPr>
            <w:tcW w:w="708" w:type="dxa"/>
          </w:tcPr>
          <w:p w14:paraId="6B4D2BEB" w14:textId="77777777" w:rsidR="00724F06" w:rsidRDefault="00724F06">
            <w:r w:rsidRPr="00840095">
              <w:rPr>
                <w:rFonts w:ascii="宋体" w:cs="宋体" w:hint="eastAsia"/>
                <w:kern w:val="0"/>
                <w:sz w:val="20"/>
                <w:szCs w:val="20"/>
              </w:rPr>
              <w:t>否</w:t>
            </w:r>
          </w:p>
        </w:tc>
        <w:tc>
          <w:tcPr>
            <w:tcW w:w="2635" w:type="dxa"/>
          </w:tcPr>
          <w:p w14:paraId="0A9AB8D5" w14:textId="77777777" w:rsidR="00724F06" w:rsidRPr="00ED3113" w:rsidRDefault="00724F06" w:rsidP="00E81D47">
            <w:pPr>
              <w:rPr>
                <w:rFonts w:ascii="宋体" w:cs="宋体"/>
                <w:kern w:val="0"/>
                <w:sz w:val="20"/>
                <w:szCs w:val="20"/>
              </w:rPr>
            </w:pPr>
            <w:r w:rsidRPr="00ED3113">
              <w:rPr>
                <w:rFonts w:ascii="宋体" w:cs="宋体" w:hint="eastAsia"/>
                <w:kern w:val="0"/>
                <w:sz w:val="20"/>
                <w:szCs w:val="20"/>
              </w:rPr>
              <w:t>TransType.4=互联网借贷投标</w:t>
            </w:r>
          </w:p>
          <w:p w14:paraId="6CB16A90" w14:textId="77777777" w:rsidR="00724F06" w:rsidRPr="00A560D3" w:rsidRDefault="00724F06" w:rsidP="00A555DD">
            <w:pPr>
              <w:autoSpaceDE w:val="0"/>
              <w:autoSpaceDN w:val="0"/>
              <w:adjustRightInd w:val="0"/>
              <w:spacing w:line="267" w:lineRule="exact"/>
              <w:ind w:left="107"/>
              <w:jc w:val="left"/>
              <w:rPr>
                <w:rFonts w:ascii="宋体" w:cs="宋体"/>
                <w:kern w:val="0"/>
                <w:sz w:val="20"/>
                <w:szCs w:val="20"/>
              </w:rPr>
            </w:pPr>
            <w:r w:rsidRPr="00A560D3">
              <w:rPr>
                <w:rFonts w:ascii="宋体" w:cs="宋体" w:hint="eastAsia"/>
                <w:kern w:val="0"/>
                <w:sz w:val="20"/>
                <w:szCs w:val="20"/>
              </w:rPr>
              <w:t>TransType.5=互联网借贷还款</w:t>
            </w:r>
          </w:p>
          <w:p w14:paraId="6D521670" w14:textId="77777777" w:rsidR="00724F06" w:rsidRPr="00A560D3" w:rsidRDefault="00724F06" w:rsidP="00A555DD">
            <w:pPr>
              <w:autoSpaceDE w:val="0"/>
              <w:autoSpaceDN w:val="0"/>
              <w:adjustRightInd w:val="0"/>
              <w:spacing w:line="267" w:lineRule="exact"/>
              <w:ind w:left="107"/>
              <w:jc w:val="left"/>
              <w:rPr>
                <w:rFonts w:ascii="宋体" w:cs="宋体"/>
                <w:kern w:val="0"/>
                <w:sz w:val="20"/>
                <w:szCs w:val="20"/>
              </w:rPr>
            </w:pPr>
            <w:r w:rsidRPr="00A560D3">
              <w:rPr>
                <w:rFonts w:ascii="宋体" w:cs="宋体" w:hint="eastAsia"/>
                <w:kern w:val="0"/>
                <w:sz w:val="20"/>
                <w:szCs w:val="20"/>
              </w:rPr>
              <w:t>TransType.6=账户开立</w:t>
            </w:r>
          </w:p>
          <w:p w14:paraId="0133B7E9" w14:textId="77777777" w:rsidR="00724F06" w:rsidRPr="00A560D3" w:rsidRDefault="00724F06" w:rsidP="00A555DD">
            <w:pPr>
              <w:autoSpaceDE w:val="0"/>
              <w:autoSpaceDN w:val="0"/>
              <w:adjustRightInd w:val="0"/>
              <w:spacing w:line="267" w:lineRule="exact"/>
              <w:ind w:left="107"/>
              <w:jc w:val="left"/>
              <w:rPr>
                <w:rFonts w:ascii="宋体" w:cs="宋体"/>
                <w:kern w:val="0"/>
                <w:sz w:val="20"/>
                <w:szCs w:val="20"/>
              </w:rPr>
            </w:pPr>
            <w:r w:rsidRPr="00A560D3">
              <w:rPr>
                <w:rFonts w:ascii="宋体" w:cs="宋体" w:hint="eastAsia"/>
                <w:kern w:val="0"/>
                <w:sz w:val="20"/>
                <w:szCs w:val="20"/>
              </w:rPr>
              <w:t>TransType.7=充值</w:t>
            </w:r>
          </w:p>
          <w:p w14:paraId="38230471" w14:textId="77777777" w:rsidR="00724F06" w:rsidRPr="00A560D3" w:rsidRDefault="00724F06" w:rsidP="00A555DD">
            <w:pPr>
              <w:autoSpaceDE w:val="0"/>
              <w:autoSpaceDN w:val="0"/>
              <w:adjustRightInd w:val="0"/>
              <w:spacing w:line="267" w:lineRule="exact"/>
              <w:ind w:left="107"/>
              <w:jc w:val="left"/>
              <w:rPr>
                <w:rFonts w:ascii="宋体" w:cs="宋体"/>
                <w:kern w:val="0"/>
                <w:sz w:val="20"/>
                <w:szCs w:val="20"/>
              </w:rPr>
            </w:pPr>
            <w:r w:rsidRPr="00A560D3">
              <w:rPr>
                <w:rFonts w:ascii="宋体" w:cs="宋体" w:hint="eastAsia"/>
                <w:kern w:val="0"/>
                <w:sz w:val="20"/>
                <w:szCs w:val="20"/>
              </w:rPr>
              <w:t>TransType.8=提现</w:t>
            </w:r>
          </w:p>
          <w:p w14:paraId="326E2FA1" w14:textId="77777777" w:rsidR="00724F06" w:rsidRPr="00A560D3" w:rsidRDefault="00724F06" w:rsidP="00A555DD">
            <w:pPr>
              <w:autoSpaceDE w:val="0"/>
              <w:autoSpaceDN w:val="0"/>
              <w:adjustRightInd w:val="0"/>
              <w:spacing w:line="267" w:lineRule="exact"/>
              <w:ind w:left="107"/>
              <w:jc w:val="left"/>
              <w:rPr>
                <w:rFonts w:ascii="宋体" w:cs="宋体"/>
                <w:kern w:val="0"/>
                <w:sz w:val="20"/>
                <w:szCs w:val="20"/>
              </w:rPr>
            </w:pPr>
            <w:r w:rsidRPr="00A560D3">
              <w:rPr>
                <w:rFonts w:ascii="宋体" w:cs="宋体" w:hint="eastAsia"/>
                <w:kern w:val="0"/>
                <w:sz w:val="20"/>
                <w:szCs w:val="20"/>
              </w:rPr>
              <w:t>TransType.9=自动投标授权</w:t>
            </w:r>
          </w:p>
          <w:p w14:paraId="48260ADB" w14:textId="77777777" w:rsidR="00724F06" w:rsidRPr="00ED3113" w:rsidRDefault="00724F06" w:rsidP="00A555DD">
            <w:pPr>
              <w:rPr>
                <w:rFonts w:ascii="宋体" w:cs="宋体"/>
                <w:kern w:val="0"/>
                <w:sz w:val="20"/>
                <w:szCs w:val="20"/>
              </w:rPr>
            </w:pPr>
            <w:r w:rsidRPr="00A560D3">
              <w:rPr>
                <w:rFonts w:ascii="宋体" w:cs="宋体" w:hint="eastAsia"/>
                <w:kern w:val="0"/>
                <w:sz w:val="20"/>
                <w:szCs w:val="20"/>
              </w:rPr>
              <w:t>TransType.10=自动还款授权</w:t>
            </w:r>
          </w:p>
        </w:tc>
      </w:tr>
      <w:tr w:rsidR="00724F06" w14:paraId="1D5F8E80" w14:textId="77777777" w:rsidTr="00E81D47">
        <w:trPr>
          <w:cantSplit/>
          <w:trHeight w:val="145"/>
        </w:trPr>
        <w:tc>
          <w:tcPr>
            <w:tcW w:w="983" w:type="dxa"/>
            <w:vMerge/>
          </w:tcPr>
          <w:p w14:paraId="7224616F" w14:textId="77777777" w:rsidR="00724F06" w:rsidRPr="00ED3113" w:rsidRDefault="00724F06" w:rsidP="00E81D47">
            <w:pPr>
              <w:rPr>
                <w:rFonts w:ascii="宋体" w:cs="宋体"/>
                <w:kern w:val="0"/>
                <w:sz w:val="20"/>
                <w:szCs w:val="20"/>
              </w:rPr>
            </w:pPr>
          </w:p>
        </w:tc>
        <w:tc>
          <w:tcPr>
            <w:tcW w:w="2094" w:type="dxa"/>
          </w:tcPr>
          <w:p w14:paraId="78BAC78C" w14:textId="77777777" w:rsidR="00724F06" w:rsidRPr="00ED3113" w:rsidRDefault="00724F06" w:rsidP="00E81D47">
            <w:pPr>
              <w:rPr>
                <w:rFonts w:ascii="宋体" w:cs="宋体"/>
                <w:kern w:val="0"/>
                <w:sz w:val="20"/>
                <w:szCs w:val="20"/>
              </w:rPr>
            </w:pPr>
            <w:r w:rsidRPr="00ED3113">
              <w:rPr>
                <w:rFonts w:ascii="宋体" w:cs="宋体"/>
                <w:kern w:val="0"/>
                <w:sz w:val="20"/>
                <w:szCs w:val="20"/>
              </w:rPr>
              <w:t>LOANNO</w:t>
            </w:r>
          </w:p>
        </w:tc>
        <w:tc>
          <w:tcPr>
            <w:tcW w:w="1709" w:type="dxa"/>
          </w:tcPr>
          <w:p w14:paraId="3086392D" w14:textId="77777777" w:rsidR="00724F06" w:rsidRPr="00ED3113" w:rsidRDefault="00724F06" w:rsidP="00E81D47">
            <w:pPr>
              <w:rPr>
                <w:rFonts w:ascii="宋体" w:cs="宋体"/>
                <w:kern w:val="0"/>
                <w:sz w:val="20"/>
                <w:szCs w:val="20"/>
              </w:rPr>
            </w:pPr>
            <w:r w:rsidRPr="00ED3113">
              <w:rPr>
                <w:rFonts w:ascii="宋体" w:cs="宋体" w:hint="eastAsia"/>
                <w:kern w:val="0"/>
                <w:sz w:val="20"/>
                <w:szCs w:val="20"/>
              </w:rPr>
              <w:t>借款编号</w:t>
            </w:r>
          </w:p>
        </w:tc>
        <w:tc>
          <w:tcPr>
            <w:tcW w:w="851" w:type="dxa"/>
          </w:tcPr>
          <w:p w14:paraId="284C3BCE" w14:textId="77777777" w:rsidR="00724F06" w:rsidRPr="00ED3113" w:rsidRDefault="00724F06" w:rsidP="00E81D47">
            <w:pPr>
              <w:rPr>
                <w:rFonts w:ascii="宋体" w:cs="宋体"/>
                <w:kern w:val="0"/>
                <w:sz w:val="20"/>
                <w:szCs w:val="20"/>
              </w:rPr>
            </w:pPr>
            <w:r>
              <w:rPr>
                <w:rFonts w:ascii="宋体" w:cs="宋体"/>
                <w:kern w:val="0"/>
                <w:sz w:val="20"/>
                <w:szCs w:val="20"/>
              </w:rPr>
              <w:t>C</w:t>
            </w:r>
            <w:r w:rsidRPr="00ED3113">
              <w:rPr>
                <w:rFonts w:ascii="宋体" w:cs="宋体"/>
                <w:kern w:val="0"/>
                <w:sz w:val="20"/>
                <w:szCs w:val="20"/>
              </w:rPr>
              <w:t xml:space="preserve"> (64)</w:t>
            </w:r>
          </w:p>
        </w:tc>
        <w:tc>
          <w:tcPr>
            <w:tcW w:w="708" w:type="dxa"/>
          </w:tcPr>
          <w:p w14:paraId="0F9F1A1E" w14:textId="77777777" w:rsidR="00724F06" w:rsidRDefault="00724F06">
            <w:r w:rsidRPr="00840095">
              <w:rPr>
                <w:rFonts w:ascii="宋体" w:cs="宋体" w:hint="eastAsia"/>
                <w:kern w:val="0"/>
                <w:sz w:val="20"/>
                <w:szCs w:val="20"/>
              </w:rPr>
              <w:t>否</w:t>
            </w:r>
          </w:p>
        </w:tc>
        <w:tc>
          <w:tcPr>
            <w:tcW w:w="2635" w:type="dxa"/>
          </w:tcPr>
          <w:p w14:paraId="65B9A0ED" w14:textId="77777777" w:rsidR="00724F06" w:rsidRPr="00ED3113" w:rsidRDefault="00724F06" w:rsidP="00E81D47">
            <w:pPr>
              <w:rPr>
                <w:rFonts w:ascii="宋体" w:cs="宋体"/>
                <w:kern w:val="0"/>
                <w:sz w:val="20"/>
                <w:szCs w:val="20"/>
              </w:rPr>
            </w:pPr>
          </w:p>
        </w:tc>
      </w:tr>
      <w:tr w:rsidR="00724F06" w14:paraId="7C6F68B4" w14:textId="77777777" w:rsidTr="00E81D47">
        <w:trPr>
          <w:cantSplit/>
          <w:trHeight w:val="145"/>
        </w:trPr>
        <w:tc>
          <w:tcPr>
            <w:tcW w:w="983" w:type="dxa"/>
            <w:vMerge/>
          </w:tcPr>
          <w:p w14:paraId="75EA7546" w14:textId="77777777" w:rsidR="00724F06" w:rsidRPr="00ED3113" w:rsidRDefault="00724F06" w:rsidP="00E81D47">
            <w:pPr>
              <w:rPr>
                <w:rFonts w:ascii="宋体" w:cs="宋体"/>
                <w:kern w:val="0"/>
                <w:sz w:val="20"/>
                <w:szCs w:val="20"/>
              </w:rPr>
            </w:pPr>
          </w:p>
        </w:tc>
        <w:tc>
          <w:tcPr>
            <w:tcW w:w="2094" w:type="dxa"/>
          </w:tcPr>
          <w:p w14:paraId="3EA20826" w14:textId="77777777" w:rsidR="00724F06" w:rsidRPr="00ED3113" w:rsidRDefault="00724F06" w:rsidP="00E81D47">
            <w:pPr>
              <w:rPr>
                <w:rFonts w:ascii="宋体" w:cs="宋体"/>
                <w:kern w:val="0"/>
                <w:sz w:val="20"/>
                <w:szCs w:val="20"/>
              </w:rPr>
            </w:pPr>
            <w:r w:rsidRPr="00ED3113">
              <w:rPr>
                <w:rFonts w:ascii="宋体" w:cs="宋体"/>
                <w:kern w:val="0"/>
                <w:sz w:val="20"/>
                <w:szCs w:val="20"/>
              </w:rPr>
              <w:t>BWACNAME</w:t>
            </w:r>
          </w:p>
        </w:tc>
        <w:tc>
          <w:tcPr>
            <w:tcW w:w="1709" w:type="dxa"/>
          </w:tcPr>
          <w:p w14:paraId="691F6E3F" w14:textId="77777777" w:rsidR="00724F06" w:rsidRPr="00ED3113" w:rsidRDefault="00724F06" w:rsidP="00E81D47">
            <w:pPr>
              <w:rPr>
                <w:rFonts w:ascii="宋体" w:cs="宋体"/>
                <w:kern w:val="0"/>
                <w:sz w:val="20"/>
                <w:szCs w:val="20"/>
              </w:rPr>
            </w:pPr>
            <w:r w:rsidRPr="00ED3113">
              <w:rPr>
                <w:rFonts w:ascii="宋体" w:cs="宋体" w:hint="eastAsia"/>
                <w:kern w:val="0"/>
                <w:sz w:val="20"/>
                <w:szCs w:val="20"/>
              </w:rPr>
              <w:t>还款账号</w:t>
            </w:r>
            <w:ins w:id="5367" w:author="wincol" w:date="2016-03-30T15:00:00Z">
              <w:r w:rsidR="004F6E73" w:rsidRPr="00ED3113">
                <w:rPr>
                  <w:rFonts w:ascii="宋体" w:cs="宋体" w:hint="eastAsia"/>
                  <w:kern w:val="0"/>
                  <w:sz w:val="20"/>
                  <w:szCs w:val="20"/>
                </w:rPr>
                <w:t>户名</w:t>
              </w:r>
            </w:ins>
          </w:p>
        </w:tc>
        <w:tc>
          <w:tcPr>
            <w:tcW w:w="851" w:type="dxa"/>
          </w:tcPr>
          <w:p w14:paraId="75D55BEC" w14:textId="77777777" w:rsidR="00724F06" w:rsidRPr="00ED3113" w:rsidRDefault="00724F06" w:rsidP="00E81D47">
            <w:pPr>
              <w:rPr>
                <w:rFonts w:ascii="宋体" w:cs="宋体"/>
                <w:kern w:val="0"/>
                <w:sz w:val="20"/>
                <w:szCs w:val="20"/>
              </w:rPr>
            </w:pPr>
            <w:r>
              <w:rPr>
                <w:rFonts w:ascii="宋体" w:cs="宋体"/>
                <w:kern w:val="0"/>
                <w:sz w:val="20"/>
                <w:szCs w:val="20"/>
              </w:rPr>
              <w:t>C</w:t>
            </w:r>
            <w:r w:rsidRPr="00ED3113">
              <w:rPr>
                <w:rFonts w:ascii="宋体" w:cs="宋体"/>
                <w:kern w:val="0"/>
                <w:sz w:val="20"/>
                <w:szCs w:val="20"/>
              </w:rPr>
              <w:t>(128)</w:t>
            </w:r>
          </w:p>
        </w:tc>
        <w:tc>
          <w:tcPr>
            <w:tcW w:w="708" w:type="dxa"/>
          </w:tcPr>
          <w:p w14:paraId="1534624D" w14:textId="77777777" w:rsidR="00724F06" w:rsidRDefault="00724F06">
            <w:r w:rsidRPr="00840095">
              <w:rPr>
                <w:rFonts w:ascii="宋体" w:cs="宋体" w:hint="eastAsia"/>
                <w:kern w:val="0"/>
                <w:sz w:val="20"/>
                <w:szCs w:val="20"/>
              </w:rPr>
              <w:t>否</w:t>
            </w:r>
          </w:p>
        </w:tc>
        <w:tc>
          <w:tcPr>
            <w:tcW w:w="2635" w:type="dxa"/>
          </w:tcPr>
          <w:p w14:paraId="15ABD74D" w14:textId="77777777" w:rsidR="00724F06" w:rsidRPr="00ED3113" w:rsidRDefault="00724F06" w:rsidP="00E81D47">
            <w:pPr>
              <w:rPr>
                <w:rFonts w:ascii="宋体" w:cs="宋体"/>
                <w:kern w:val="0"/>
                <w:sz w:val="20"/>
                <w:szCs w:val="20"/>
              </w:rPr>
            </w:pPr>
          </w:p>
        </w:tc>
      </w:tr>
      <w:tr w:rsidR="00724F06" w14:paraId="7F266376" w14:textId="77777777" w:rsidTr="00E81D47">
        <w:trPr>
          <w:cantSplit/>
          <w:trHeight w:val="145"/>
        </w:trPr>
        <w:tc>
          <w:tcPr>
            <w:tcW w:w="983" w:type="dxa"/>
            <w:vMerge/>
          </w:tcPr>
          <w:p w14:paraId="5910C962" w14:textId="77777777" w:rsidR="00724F06" w:rsidRPr="00ED3113" w:rsidRDefault="00724F06" w:rsidP="00E81D47">
            <w:pPr>
              <w:rPr>
                <w:rFonts w:ascii="宋体" w:cs="宋体"/>
                <w:kern w:val="0"/>
                <w:sz w:val="20"/>
                <w:szCs w:val="20"/>
              </w:rPr>
            </w:pPr>
          </w:p>
        </w:tc>
        <w:tc>
          <w:tcPr>
            <w:tcW w:w="2094" w:type="dxa"/>
          </w:tcPr>
          <w:p w14:paraId="740AA883" w14:textId="77777777" w:rsidR="00724F06" w:rsidRPr="00ED3113" w:rsidRDefault="00724F06" w:rsidP="00E81D47">
            <w:pPr>
              <w:rPr>
                <w:rFonts w:ascii="宋体" w:cs="宋体"/>
                <w:kern w:val="0"/>
                <w:sz w:val="20"/>
                <w:szCs w:val="20"/>
              </w:rPr>
            </w:pPr>
            <w:r w:rsidRPr="00ED3113">
              <w:rPr>
                <w:rFonts w:ascii="宋体" w:cs="宋体"/>
                <w:kern w:val="0"/>
                <w:sz w:val="20"/>
                <w:szCs w:val="20"/>
              </w:rPr>
              <w:t>BWACNO</w:t>
            </w:r>
          </w:p>
        </w:tc>
        <w:tc>
          <w:tcPr>
            <w:tcW w:w="1709" w:type="dxa"/>
          </w:tcPr>
          <w:p w14:paraId="57EFA9B7" w14:textId="77777777" w:rsidR="00724F06" w:rsidRPr="00ED3113" w:rsidRDefault="00724F06" w:rsidP="004F6E73">
            <w:pPr>
              <w:rPr>
                <w:rFonts w:ascii="宋体" w:cs="宋体"/>
                <w:kern w:val="0"/>
                <w:sz w:val="20"/>
                <w:szCs w:val="20"/>
              </w:rPr>
            </w:pPr>
            <w:r w:rsidRPr="00ED3113">
              <w:rPr>
                <w:rFonts w:ascii="宋体" w:cs="宋体" w:hint="eastAsia"/>
                <w:kern w:val="0"/>
                <w:sz w:val="20"/>
                <w:szCs w:val="20"/>
              </w:rPr>
              <w:t>还款账号</w:t>
            </w:r>
          </w:p>
        </w:tc>
        <w:tc>
          <w:tcPr>
            <w:tcW w:w="851" w:type="dxa"/>
          </w:tcPr>
          <w:p w14:paraId="204EC2B3" w14:textId="77777777" w:rsidR="00724F06" w:rsidRPr="00ED3113" w:rsidRDefault="00724F06" w:rsidP="00E81D47">
            <w:pPr>
              <w:rPr>
                <w:rFonts w:ascii="宋体" w:cs="宋体"/>
                <w:kern w:val="0"/>
                <w:sz w:val="20"/>
                <w:szCs w:val="20"/>
              </w:rPr>
            </w:pPr>
            <w:r>
              <w:rPr>
                <w:rFonts w:ascii="宋体" w:cs="宋体"/>
                <w:kern w:val="0"/>
                <w:sz w:val="20"/>
                <w:szCs w:val="20"/>
              </w:rPr>
              <w:t>C</w:t>
            </w:r>
            <w:r w:rsidRPr="00ED3113">
              <w:rPr>
                <w:rFonts w:ascii="宋体" w:cs="宋体"/>
                <w:kern w:val="0"/>
                <w:sz w:val="20"/>
                <w:szCs w:val="20"/>
              </w:rPr>
              <w:t>(32)</w:t>
            </w:r>
          </w:p>
        </w:tc>
        <w:tc>
          <w:tcPr>
            <w:tcW w:w="708" w:type="dxa"/>
          </w:tcPr>
          <w:p w14:paraId="0890121D" w14:textId="77777777" w:rsidR="00724F06" w:rsidRDefault="00724F06">
            <w:r w:rsidRPr="00840095">
              <w:rPr>
                <w:rFonts w:ascii="宋体" w:cs="宋体" w:hint="eastAsia"/>
                <w:kern w:val="0"/>
                <w:sz w:val="20"/>
                <w:szCs w:val="20"/>
              </w:rPr>
              <w:t>否</w:t>
            </w:r>
          </w:p>
        </w:tc>
        <w:tc>
          <w:tcPr>
            <w:tcW w:w="2635" w:type="dxa"/>
          </w:tcPr>
          <w:p w14:paraId="1A13A825" w14:textId="77777777" w:rsidR="00724F06" w:rsidRPr="00ED3113" w:rsidRDefault="00724F06" w:rsidP="00E81D47">
            <w:pPr>
              <w:rPr>
                <w:rFonts w:ascii="宋体" w:cs="宋体"/>
                <w:kern w:val="0"/>
                <w:sz w:val="20"/>
                <w:szCs w:val="20"/>
              </w:rPr>
            </w:pPr>
          </w:p>
        </w:tc>
      </w:tr>
      <w:tr w:rsidR="00724F06" w14:paraId="35D4D988" w14:textId="77777777" w:rsidTr="00E81D47">
        <w:trPr>
          <w:cantSplit/>
          <w:trHeight w:val="145"/>
        </w:trPr>
        <w:tc>
          <w:tcPr>
            <w:tcW w:w="983" w:type="dxa"/>
            <w:vMerge/>
          </w:tcPr>
          <w:p w14:paraId="7EC2A5C4" w14:textId="77777777" w:rsidR="00724F06" w:rsidRPr="00ED3113" w:rsidRDefault="00724F06" w:rsidP="00E81D47">
            <w:pPr>
              <w:rPr>
                <w:rFonts w:ascii="宋体" w:cs="宋体"/>
                <w:kern w:val="0"/>
                <w:sz w:val="20"/>
                <w:szCs w:val="20"/>
              </w:rPr>
            </w:pPr>
          </w:p>
        </w:tc>
        <w:tc>
          <w:tcPr>
            <w:tcW w:w="2094" w:type="dxa"/>
          </w:tcPr>
          <w:p w14:paraId="0C5E52CE" w14:textId="77777777" w:rsidR="00724F06" w:rsidRPr="00ED3113" w:rsidRDefault="00724F06" w:rsidP="00E81D47">
            <w:pPr>
              <w:rPr>
                <w:rFonts w:ascii="宋体" w:cs="宋体"/>
                <w:kern w:val="0"/>
                <w:sz w:val="20"/>
                <w:szCs w:val="20"/>
              </w:rPr>
            </w:pPr>
            <w:r w:rsidRPr="00ED3113">
              <w:rPr>
                <w:rFonts w:ascii="宋体" w:cs="宋体"/>
                <w:kern w:val="0"/>
                <w:sz w:val="20"/>
                <w:szCs w:val="20"/>
              </w:rPr>
              <w:t>REMARK</w:t>
            </w:r>
          </w:p>
        </w:tc>
        <w:tc>
          <w:tcPr>
            <w:tcW w:w="1709" w:type="dxa"/>
          </w:tcPr>
          <w:p w14:paraId="199B7364" w14:textId="77777777" w:rsidR="00724F06" w:rsidRPr="00ED3113" w:rsidRDefault="00724F06" w:rsidP="00E81D47">
            <w:pPr>
              <w:rPr>
                <w:rFonts w:ascii="宋体" w:cs="宋体"/>
                <w:kern w:val="0"/>
                <w:sz w:val="20"/>
                <w:szCs w:val="20"/>
              </w:rPr>
            </w:pPr>
            <w:r w:rsidRPr="00ED3113">
              <w:rPr>
                <w:rFonts w:ascii="宋体" w:cs="宋体" w:hint="eastAsia"/>
                <w:kern w:val="0"/>
                <w:sz w:val="20"/>
                <w:szCs w:val="20"/>
              </w:rPr>
              <w:t>备注</w:t>
            </w:r>
          </w:p>
        </w:tc>
        <w:tc>
          <w:tcPr>
            <w:tcW w:w="851" w:type="dxa"/>
          </w:tcPr>
          <w:p w14:paraId="7BA692E6" w14:textId="77777777" w:rsidR="00724F06" w:rsidRPr="00ED3113" w:rsidRDefault="00724F06" w:rsidP="00E81D47">
            <w:pPr>
              <w:rPr>
                <w:rFonts w:ascii="宋体" w:cs="宋体"/>
                <w:kern w:val="0"/>
                <w:sz w:val="20"/>
                <w:szCs w:val="20"/>
              </w:rPr>
            </w:pPr>
            <w:r>
              <w:rPr>
                <w:rFonts w:ascii="宋体" w:cs="宋体"/>
                <w:kern w:val="0"/>
                <w:sz w:val="20"/>
                <w:szCs w:val="20"/>
              </w:rPr>
              <w:t>C</w:t>
            </w:r>
            <w:r w:rsidRPr="00ED3113">
              <w:rPr>
                <w:rFonts w:ascii="宋体" w:cs="宋体"/>
                <w:kern w:val="0"/>
                <w:sz w:val="20"/>
                <w:szCs w:val="20"/>
              </w:rPr>
              <w:t>(60)</w:t>
            </w:r>
          </w:p>
        </w:tc>
        <w:tc>
          <w:tcPr>
            <w:tcW w:w="708" w:type="dxa"/>
          </w:tcPr>
          <w:p w14:paraId="405E7E03" w14:textId="77777777" w:rsidR="00724F06" w:rsidRPr="00ED3113" w:rsidRDefault="00724F06" w:rsidP="00E81D47">
            <w:pPr>
              <w:rPr>
                <w:rFonts w:ascii="宋体" w:cs="宋体"/>
                <w:kern w:val="0"/>
                <w:sz w:val="20"/>
                <w:szCs w:val="20"/>
              </w:rPr>
            </w:pPr>
            <w:r>
              <w:rPr>
                <w:rFonts w:ascii="宋体" w:cs="宋体" w:hint="eastAsia"/>
                <w:kern w:val="0"/>
                <w:sz w:val="20"/>
                <w:szCs w:val="20"/>
              </w:rPr>
              <w:t>是</w:t>
            </w:r>
          </w:p>
        </w:tc>
        <w:tc>
          <w:tcPr>
            <w:tcW w:w="2635" w:type="dxa"/>
          </w:tcPr>
          <w:p w14:paraId="041507B2" w14:textId="77777777" w:rsidR="00724F06" w:rsidRPr="00ED3113" w:rsidRDefault="00724F06" w:rsidP="00E81D47">
            <w:pPr>
              <w:rPr>
                <w:rFonts w:ascii="宋体" w:cs="宋体"/>
                <w:kern w:val="0"/>
                <w:sz w:val="20"/>
                <w:szCs w:val="20"/>
              </w:rPr>
            </w:pPr>
          </w:p>
        </w:tc>
      </w:tr>
      <w:tr w:rsidR="00724F06" w14:paraId="6796B64C" w14:textId="77777777" w:rsidTr="00E81D47">
        <w:trPr>
          <w:cantSplit/>
          <w:trHeight w:val="145"/>
        </w:trPr>
        <w:tc>
          <w:tcPr>
            <w:tcW w:w="983" w:type="dxa"/>
            <w:vMerge/>
          </w:tcPr>
          <w:p w14:paraId="41AA1424" w14:textId="77777777" w:rsidR="00724F06" w:rsidRPr="00ED3113" w:rsidRDefault="00724F06" w:rsidP="00E81D47">
            <w:pPr>
              <w:rPr>
                <w:rFonts w:ascii="宋体" w:cs="宋体"/>
                <w:kern w:val="0"/>
                <w:sz w:val="20"/>
                <w:szCs w:val="20"/>
              </w:rPr>
            </w:pPr>
          </w:p>
        </w:tc>
        <w:tc>
          <w:tcPr>
            <w:tcW w:w="2094" w:type="dxa"/>
          </w:tcPr>
          <w:p w14:paraId="34D38BD6" w14:textId="77777777" w:rsidR="00724F06" w:rsidRPr="00ED3113" w:rsidRDefault="00724F06" w:rsidP="00E81D47">
            <w:pPr>
              <w:rPr>
                <w:rFonts w:ascii="宋体" w:cs="宋体"/>
                <w:kern w:val="0"/>
                <w:sz w:val="20"/>
                <w:szCs w:val="20"/>
              </w:rPr>
            </w:pPr>
            <w:r w:rsidRPr="00ED3113">
              <w:rPr>
                <w:rFonts w:ascii="宋体" w:cs="宋体"/>
                <w:kern w:val="0"/>
                <w:sz w:val="20"/>
                <w:szCs w:val="20"/>
              </w:rPr>
              <w:t>RETURNURL</w:t>
            </w:r>
          </w:p>
        </w:tc>
        <w:tc>
          <w:tcPr>
            <w:tcW w:w="1709" w:type="dxa"/>
          </w:tcPr>
          <w:p w14:paraId="32A853A7" w14:textId="77777777" w:rsidR="00724F06" w:rsidRPr="00ED3113" w:rsidRDefault="00724F06" w:rsidP="00E81D47">
            <w:pPr>
              <w:rPr>
                <w:rFonts w:ascii="宋体" w:cs="宋体"/>
                <w:kern w:val="0"/>
                <w:sz w:val="20"/>
                <w:szCs w:val="20"/>
              </w:rPr>
            </w:pPr>
            <w:r w:rsidRPr="00ED3113">
              <w:rPr>
                <w:rFonts w:ascii="宋体" w:cs="宋体" w:hint="eastAsia"/>
                <w:kern w:val="0"/>
                <w:sz w:val="20"/>
                <w:szCs w:val="20"/>
              </w:rPr>
              <w:t>返回商户URL</w:t>
            </w:r>
          </w:p>
        </w:tc>
        <w:tc>
          <w:tcPr>
            <w:tcW w:w="851" w:type="dxa"/>
          </w:tcPr>
          <w:p w14:paraId="7E9E0F5F" w14:textId="77777777" w:rsidR="00724F06" w:rsidRPr="00ED3113" w:rsidRDefault="00724F06" w:rsidP="00E81D47">
            <w:pPr>
              <w:rPr>
                <w:rFonts w:ascii="宋体" w:cs="宋体"/>
                <w:kern w:val="0"/>
                <w:sz w:val="20"/>
                <w:szCs w:val="20"/>
              </w:rPr>
            </w:pPr>
            <w:r>
              <w:rPr>
                <w:rFonts w:ascii="宋体" w:cs="宋体" w:hint="eastAsia"/>
                <w:kern w:val="0"/>
                <w:sz w:val="20"/>
                <w:szCs w:val="20"/>
              </w:rPr>
              <w:t>C</w:t>
            </w:r>
            <w:r w:rsidRPr="00ED3113">
              <w:rPr>
                <w:rFonts w:ascii="宋体" w:cs="宋体" w:hint="eastAsia"/>
                <w:kern w:val="0"/>
                <w:sz w:val="20"/>
                <w:szCs w:val="20"/>
              </w:rPr>
              <w:t>（128）</w:t>
            </w:r>
          </w:p>
        </w:tc>
        <w:tc>
          <w:tcPr>
            <w:tcW w:w="708" w:type="dxa"/>
          </w:tcPr>
          <w:p w14:paraId="10C0AA53" w14:textId="77777777" w:rsidR="00724F06" w:rsidRPr="00ED3113" w:rsidRDefault="00724F06" w:rsidP="00E81D47">
            <w:pPr>
              <w:rPr>
                <w:rFonts w:ascii="宋体" w:cs="宋体"/>
                <w:kern w:val="0"/>
                <w:sz w:val="20"/>
                <w:szCs w:val="20"/>
              </w:rPr>
            </w:pPr>
            <w:r>
              <w:rPr>
                <w:rFonts w:ascii="宋体" w:cs="宋体" w:hint="eastAsia"/>
                <w:kern w:val="0"/>
                <w:sz w:val="20"/>
                <w:szCs w:val="20"/>
              </w:rPr>
              <w:t>是</w:t>
            </w:r>
          </w:p>
        </w:tc>
        <w:tc>
          <w:tcPr>
            <w:tcW w:w="2635" w:type="dxa"/>
          </w:tcPr>
          <w:p w14:paraId="4A52DA8A" w14:textId="77777777" w:rsidR="00724F06" w:rsidRPr="00ED3113" w:rsidRDefault="00746D79" w:rsidP="00E81D47">
            <w:pPr>
              <w:rPr>
                <w:rFonts w:ascii="宋体" w:cs="宋体"/>
                <w:kern w:val="0"/>
                <w:sz w:val="20"/>
                <w:szCs w:val="20"/>
              </w:rPr>
            </w:pPr>
            <w:ins w:id="5368" w:author="wincol" w:date="2016-04-11T12:52:00Z">
              <w:r>
                <w:rPr>
                  <w:rFonts w:ascii="宋体" w:hAnsi="宋体" w:hint="eastAsia"/>
                </w:rPr>
                <w:t>不提供此地址，则客户在我行页面处理完后无法跳转到商户指定页面。</w:t>
              </w:r>
            </w:ins>
          </w:p>
        </w:tc>
      </w:tr>
      <w:tr w:rsidR="00724F06" w14:paraId="4DC3E6B1" w14:textId="77777777" w:rsidTr="00E81D47">
        <w:trPr>
          <w:cantSplit/>
          <w:trHeight w:val="145"/>
          <w:ins w:id="5369" w:author="Windows 用户" w:date="2016-03-28T18:05:00Z"/>
        </w:trPr>
        <w:tc>
          <w:tcPr>
            <w:tcW w:w="983" w:type="dxa"/>
            <w:vMerge/>
          </w:tcPr>
          <w:p w14:paraId="1BDC7D78" w14:textId="77777777" w:rsidR="00724F06" w:rsidRPr="00ED3113" w:rsidRDefault="00724F06" w:rsidP="00E81D47">
            <w:pPr>
              <w:rPr>
                <w:ins w:id="5370" w:author="Windows 用户" w:date="2016-03-28T18:05:00Z"/>
                <w:rFonts w:ascii="宋体" w:cs="宋体"/>
                <w:kern w:val="0"/>
                <w:sz w:val="20"/>
                <w:szCs w:val="20"/>
              </w:rPr>
            </w:pPr>
          </w:p>
        </w:tc>
        <w:tc>
          <w:tcPr>
            <w:tcW w:w="2094" w:type="dxa"/>
          </w:tcPr>
          <w:p w14:paraId="74C621BB" w14:textId="77777777" w:rsidR="00724F06" w:rsidRPr="00ED3113" w:rsidRDefault="00724F06" w:rsidP="00E81D47">
            <w:pPr>
              <w:rPr>
                <w:ins w:id="5371" w:author="Windows 用户" w:date="2016-03-28T18:05:00Z"/>
                <w:rFonts w:ascii="宋体" w:cs="宋体"/>
                <w:kern w:val="0"/>
                <w:sz w:val="20"/>
                <w:szCs w:val="20"/>
              </w:rPr>
            </w:pPr>
            <w:ins w:id="5372" w:author="Windows 用户" w:date="2016-03-28T18:05:00Z">
              <w:r>
                <w:rPr>
                  <w:rFonts w:ascii="宋体" w:cs="宋体" w:hint="eastAsia"/>
                  <w:kern w:val="0"/>
                  <w:sz w:val="20"/>
                  <w:szCs w:val="20"/>
                </w:rPr>
                <w:t>EXT_FILED1</w:t>
              </w:r>
            </w:ins>
          </w:p>
        </w:tc>
        <w:tc>
          <w:tcPr>
            <w:tcW w:w="1709" w:type="dxa"/>
          </w:tcPr>
          <w:p w14:paraId="70090B86" w14:textId="77777777" w:rsidR="00724F06" w:rsidRPr="00ED3113" w:rsidRDefault="00724F06" w:rsidP="00E81D47">
            <w:pPr>
              <w:rPr>
                <w:ins w:id="5373" w:author="Windows 用户" w:date="2016-03-28T18:05:00Z"/>
                <w:rFonts w:ascii="宋体" w:cs="宋体"/>
                <w:kern w:val="0"/>
                <w:sz w:val="20"/>
                <w:szCs w:val="20"/>
              </w:rPr>
            </w:pPr>
            <w:ins w:id="5374" w:author="Windows 用户" w:date="2016-03-28T18:05:00Z">
              <w:r>
                <w:rPr>
                  <w:rFonts w:ascii="宋体" w:cs="宋体" w:hint="eastAsia"/>
                  <w:kern w:val="0"/>
                  <w:sz w:val="20"/>
                  <w:szCs w:val="20"/>
                </w:rPr>
                <w:t>备用字段1</w:t>
              </w:r>
            </w:ins>
          </w:p>
        </w:tc>
        <w:tc>
          <w:tcPr>
            <w:tcW w:w="851" w:type="dxa"/>
          </w:tcPr>
          <w:p w14:paraId="260C18FB" w14:textId="77777777" w:rsidR="00724F06" w:rsidRDefault="00724F06" w:rsidP="00E81D47">
            <w:pPr>
              <w:rPr>
                <w:ins w:id="5375" w:author="Windows 用户" w:date="2016-03-28T18:05:00Z"/>
                <w:rFonts w:ascii="宋体" w:cs="宋体"/>
                <w:kern w:val="0"/>
                <w:sz w:val="20"/>
                <w:szCs w:val="20"/>
              </w:rPr>
            </w:pPr>
            <w:ins w:id="5376" w:author="Windows 用户" w:date="2016-03-28T18:05: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39270E0E" w14:textId="77777777" w:rsidR="00724F06" w:rsidRDefault="00724F06" w:rsidP="00E81D47">
            <w:pPr>
              <w:rPr>
                <w:ins w:id="5377" w:author="Windows 用户" w:date="2016-03-28T18:05:00Z"/>
                <w:rFonts w:ascii="宋体" w:cs="宋体"/>
                <w:kern w:val="0"/>
                <w:sz w:val="20"/>
                <w:szCs w:val="20"/>
              </w:rPr>
            </w:pPr>
            <w:ins w:id="5378" w:author="Windows 用户" w:date="2016-03-28T18:05:00Z">
              <w:r>
                <w:rPr>
                  <w:rFonts w:ascii="宋体" w:hAnsi="宋体" w:hint="eastAsia"/>
                </w:rPr>
                <w:t>是</w:t>
              </w:r>
            </w:ins>
          </w:p>
        </w:tc>
        <w:tc>
          <w:tcPr>
            <w:tcW w:w="2635" w:type="dxa"/>
          </w:tcPr>
          <w:p w14:paraId="2A5303C2" w14:textId="77777777" w:rsidR="00724F06" w:rsidRPr="00ED3113" w:rsidRDefault="00724F06" w:rsidP="00E81D47">
            <w:pPr>
              <w:rPr>
                <w:ins w:id="5379" w:author="Windows 用户" w:date="2016-03-28T18:05:00Z"/>
                <w:rFonts w:ascii="宋体" w:cs="宋体"/>
                <w:kern w:val="0"/>
                <w:sz w:val="20"/>
                <w:szCs w:val="20"/>
              </w:rPr>
            </w:pPr>
            <w:ins w:id="5380" w:author="Windows 用户" w:date="2016-03-28T18:05:00Z">
              <w:r>
                <w:rPr>
                  <w:rFonts w:ascii="宋体" w:cs="宋体" w:hint="eastAsia"/>
                  <w:kern w:val="0"/>
                  <w:sz w:val="20"/>
                  <w:szCs w:val="20"/>
                </w:rPr>
                <w:t>备用字段1</w:t>
              </w:r>
            </w:ins>
          </w:p>
        </w:tc>
      </w:tr>
      <w:tr w:rsidR="00724F06" w14:paraId="5EC740CB" w14:textId="77777777" w:rsidTr="00E81D47">
        <w:trPr>
          <w:cantSplit/>
          <w:trHeight w:val="145"/>
          <w:ins w:id="5381" w:author="Windows 用户" w:date="2016-03-28T18:05:00Z"/>
        </w:trPr>
        <w:tc>
          <w:tcPr>
            <w:tcW w:w="983" w:type="dxa"/>
            <w:vMerge/>
          </w:tcPr>
          <w:p w14:paraId="6F75FD7F" w14:textId="77777777" w:rsidR="00724F06" w:rsidRPr="00ED3113" w:rsidRDefault="00724F06" w:rsidP="00E81D47">
            <w:pPr>
              <w:rPr>
                <w:ins w:id="5382" w:author="Windows 用户" w:date="2016-03-28T18:05:00Z"/>
                <w:rFonts w:ascii="宋体" w:cs="宋体"/>
                <w:kern w:val="0"/>
                <w:sz w:val="20"/>
                <w:szCs w:val="20"/>
              </w:rPr>
            </w:pPr>
          </w:p>
        </w:tc>
        <w:tc>
          <w:tcPr>
            <w:tcW w:w="2094" w:type="dxa"/>
          </w:tcPr>
          <w:p w14:paraId="1C8AF23E" w14:textId="77777777" w:rsidR="00724F06" w:rsidRPr="00ED3113" w:rsidRDefault="00724F06" w:rsidP="00E81D47">
            <w:pPr>
              <w:rPr>
                <w:ins w:id="5383" w:author="Windows 用户" w:date="2016-03-28T18:05:00Z"/>
                <w:rFonts w:ascii="宋体" w:cs="宋体"/>
                <w:kern w:val="0"/>
                <w:sz w:val="20"/>
                <w:szCs w:val="20"/>
              </w:rPr>
            </w:pPr>
            <w:ins w:id="5384" w:author="Windows 用户" w:date="2016-03-28T18:05:00Z">
              <w:r>
                <w:rPr>
                  <w:rFonts w:ascii="宋体" w:cs="宋体" w:hint="eastAsia"/>
                  <w:kern w:val="0"/>
                  <w:sz w:val="20"/>
                  <w:szCs w:val="20"/>
                </w:rPr>
                <w:t>EXT_FILED2</w:t>
              </w:r>
            </w:ins>
          </w:p>
        </w:tc>
        <w:tc>
          <w:tcPr>
            <w:tcW w:w="1709" w:type="dxa"/>
          </w:tcPr>
          <w:p w14:paraId="197BE6CE" w14:textId="77777777" w:rsidR="00724F06" w:rsidRPr="00ED3113" w:rsidRDefault="00724F06" w:rsidP="00E81D47">
            <w:pPr>
              <w:rPr>
                <w:ins w:id="5385" w:author="Windows 用户" w:date="2016-03-28T18:05:00Z"/>
                <w:rFonts w:ascii="宋体" w:cs="宋体"/>
                <w:kern w:val="0"/>
                <w:sz w:val="20"/>
                <w:szCs w:val="20"/>
              </w:rPr>
            </w:pPr>
            <w:ins w:id="5386" w:author="Windows 用户" w:date="2016-03-28T18:05:00Z">
              <w:r>
                <w:rPr>
                  <w:rFonts w:ascii="宋体" w:cs="宋体" w:hint="eastAsia"/>
                  <w:kern w:val="0"/>
                  <w:sz w:val="20"/>
                  <w:szCs w:val="20"/>
                </w:rPr>
                <w:t>备用字段2</w:t>
              </w:r>
            </w:ins>
          </w:p>
        </w:tc>
        <w:tc>
          <w:tcPr>
            <w:tcW w:w="851" w:type="dxa"/>
          </w:tcPr>
          <w:p w14:paraId="41521BBE" w14:textId="77777777" w:rsidR="00724F06" w:rsidRDefault="00724F06" w:rsidP="00E81D47">
            <w:pPr>
              <w:rPr>
                <w:ins w:id="5387" w:author="Windows 用户" w:date="2016-03-28T18:05:00Z"/>
                <w:rFonts w:ascii="宋体" w:cs="宋体"/>
                <w:kern w:val="0"/>
                <w:sz w:val="20"/>
                <w:szCs w:val="20"/>
              </w:rPr>
            </w:pPr>
            <w:ins w:id="5388" w:author="Windows 用户" w:date="2016-03-28T18:05: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05FF16A1" w14:textId="77777777" w:rsidR="00724F06" w:rsidRDefault="00724F06" w:rsidP="00E81D47">
            <w:pPr>
              <w:rPr>
                <w:ins w:id="5389" w:author="Windows 用户" w:date="2016-03-28T18:05:00Z"/>
                <w:rFonts w:ascii="宋体" w:cs="宋体"/>
                <w:kern w:val="0"/>
                <w:sz w:val="20"/>
                <w:szCs w:val="20"/>
              </w:rPr>
            </w:pPr>
            <w:ins w:id="5390" w:author="Windows 用户" w:date="2016-03-28T18:05:00Z">
              <w:r>
                <w:rPr>
                  <w:rFonts w:ascii="宋体" w:hAnsi="宋体" w:hint="eastAsia"/>
                </w:rPr>
                <w:t>是</w:t>
              </w:r>
            </w:ins>
          </w:p>
        </w:tc>
        <w:tc>
          <w:tcPr>
            <w:tcW w:w="2635" w:type="dxa"/>
          </w:tcPr>
          <w:p w14:paraId="2613C05C" w14:textId="77777777" w:rsidR="00724F06" w:rsidRPr="00ED3113" w:rsidRDefault="00724F06" w:rsidP="00E81D47">
            <w:pPr>
              <w:rPr>
                <w:ins w:id="5391" w:author="Windows 用户" w:date="2016-03-28T18:05:00Z"/>
                <w:rFonts w:ascii="宋体" w:cs="宋体"/>
                <w:kern w:val="0"/>
                <w:sz w:val="20"/>
                <w:szCs w:val="20"/>
              </w:rPr>
            </w:pPr>
            <w:ins w:id="5392" w:author="Windows 用户" w:date="2016-03-28T18:05:00Z">
              <w:r>
                <w:rPr>
                  <w:rFonts w:ascii="宋体" w:cs="宋体" w:hint="eastAsia"/>
                  <w:kern w:val="0"/>
                  <w:sz w:val="20"/>
                  <w:szCs w:val="20"/>
                </w:rPr>
                <w:t>备用字段2</w:t>
              </w:r>
            </w:ins>
          </w:p>
        </w:tc>
      </w:tr>
      <w:tr w:rsidR="00724F06" w14:paraId="1288B051" w14:textId="77777777" w:rsidTr="00E81D47">
        <w:trPr>
          <w:cantSplit/>
          <w:trHeight w:val="145"/>
          <w:ins w:id="5393" w:author="Windows 用户" w:date="2016-03-28T18:05:00Z"/>
        </w:trPr>
        <w:tc>
          <w:tcPr>
            <w:tcW w:w="983" w:type="dxa"/>
            <w:vMerge/>
          </w:tcPr>
          <w:p w14:paraId="1D0D8E81" w14:textId="77777777" w:rsidR="00724F06" w:rsidRPr="00ED3113" w:rsidRDefault="00724F06" w:rsidP="00E81D47">
            <w:pPr>
              <w:rPr>
                <w:ins w:id="5394" w:author="Windows 用户" w:date="2016-03-28T18:05:00Z"/>
                <w:rFonts w:ascii="宋体" w:cs="宋体"/>
                <w:kern w:val="0"/>
                <w:sz w:val="20"/>
                <w:szCs w:val="20"/>
              </w:rPr>
            </w:pPr>
          </w:p>
        </w:tc>
        <w:tc>
          <w:tcPr>
            <w:tcW w:w="2094" w:type="dxa"/>
          </w:tcPr>
          <w:p w14:paraId="2C20ADC7" w14:textId="77777777" w:rsidR="00724F06" w:rsidRPr="00ED3113" w:rsidRDefault="00724F06" w:rsidP="00E81D47">
            <w:pPr>
              <w:rPr>
                <w:ins w:id="5395" w:author="Windows 用户" w:date="2016-03-28T18:05:00Z"/>
                <w:rFonts w:ascii="宋体" w:cs="宋体"/>
                <w:kern w:val="0"/>
                <w:sz w:val="20"/>
                <w:szCs w:val="20"/>
              </w:rPr>
            </w:pPr>
            <w:ins w:id="5396" w:author="Windows 用户" w:date="2016-03-28T18:05:00Z">
              <w:r>
                <w:rPr>
                  <w:rFonts w:ascii="宋体" w:cs="宋体" w:hint="eastAsia"/>
                  <w:kern w:val="0"/>
                  <w:sz w:val="20"/>
                  <w:szCs w:val="20"/>
                </w:rPr>
                <w:t>EXT_FILED3</w:t>
              </w:r>
            </w:ins>
          </w:p>
        </w:tc>
        <w:tc>
          <w:tcPr>
            <w:tcW w:w="1709" w:type="dxa"/>
          </w:tcPr>
          <w:p w14:paraId="7CB766A2" w14:textId="77777777" w:rsidR="00724F06" w:rsidRPr="00ED3113" w:rsidRDefault="00724F06" w:rsidP="00E81D47">
            <w:pPr>
              <w:rPr>
                <w:ins w:id="5397" w:author="Windows 用户" w:date="2016-03-28T18:05:00Z"/>
                <w:rFonts w:ascii="宋体" w:cs="宋体"/>
                <w:kern w:val="0"/>
                <w:sz w:val="20"/>
                <w:szCs w:val="20"/>
              </w:rPr>
            </w:pPr>
            <w:ins w:id="5398" w:author="Windows 用户" w:date="2016-03-28T18:05:00Z">
              <w:r>
                <w:rPr>
                  <w:rFonts w:ascii="宋体" w:cs="宋体" w:hint="eastAsia"/>
                  <w:kern w:val="0"/>
                  <w:sz w:val="20"/>
                  <w:szCs w:val="20"/>
                </w:rPr>
                <w:t>备用字段3</w:t>
              </w:r>
            </w:ins>
          </w:p>
        </w:tc>
        <w:tc>
          <w:tcPr>
            <w:tcW w:w="851" w:type="dxa"/>
          </w:tcPr>
          <w:p w14:paraId="22E94FA9" w14:textId="77777777" w:rsidR="00724F06" w:rsidRDefault="00724F06" w:rsidP="00E81D47">
            <w:pPr>
              <w:rPr>
                <w:ins w:id="5399" w:author="Windows 用户" w:date="2016-03-28T18:05:00Z"/>
                <w:rFonts w:ascii="宋体" w:cs="宋体"/>
                <w:kern w:val="0"/>
                <w:sz w:val="20"/>
                <w:szCs w:val="20"/>
              </w:rPr>
            </w:pPr>
            <w:ins w:id="5400" w:author="Windows 用户" w:date="2016-03-28T18:05: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300</w:t>
              </w:r>
              <w:r w:rsidRPr="00A560D3">
                <w:rPr>
                  <w:rFonts w:ascii="宋体" w:cs="宋体"/>
                  <w:kern w:val="0"/>
                  <w:sz w:val="20"/>
                  <w:szCs w:val="20"/>
                </w:rPr>
                <w:t>)</w:t>
              </w:r>
            </w:ins>
          </w:p>
        </w:tc>
        <w:tc>
          <w:tcPr>
            <w:tcW w:w="708" w:type="dxa"/>
          </w:tcPr>
          <w:p w14:paraId="6BA1D524" w14:textId="77777777" w:rsidR="00724F06" w:rsidRDefault="00724F06" w:rsidP="00E81D47">
            <w:pPr>
              <w:rPr>
                <w:ins w:id="5401" w:author="Windows 用户" w:date="2016-03-28T18:05:00Z"/>
                <w:rFonts w:ascii="宋体" w:cs="宋体"/>
                <w:kern w:val="0"/>
                <w:sz w:val="20"/>
                <w:szCs w:val="20"/>
              </w:rPr>
            </w:pPr>
            <w:ins w:id="5402" w:author="Windows 用户" w:date="2016-03-28T18:05:00Z">
              <w:r>
                <w:rPr>
                  <w:rFonts w:ascii="宋体" w:hAnsi="宋体" w:hint="eastAsia"/>
                </w:rPr>
                <w:t>是</w:t>
              </w:r>
            </w:ins>
          </w:p>
        </w:tc>
        <w:tc>
          <w:tcPr>
            <w:tcW w:w="2635" w:type="dxa"/>
          </w:tcPr>
          <w:p w14:paraId="3A7AC29C" w14:textId="77777777" w:rsidR="00724F06" w:rsidRPr="00ED3113" w:rsidRDefault="00724F06" w:rsidP="00E81D47">
            <w:pPr>
              <w:rPr>
                <w:ins w:id="5403" w:author="Windows 用户" w:date="2016-03-28T18:05:00Z"/>
                <w:rFonts w:ascii="宋体" w:cs="宋体"/>
                <w:kern w:val="0"/>
                <w:sz w:val="20"/>
                <w:szCs w:val="20"/>
              </w:rPr>
            </w:pPr>
            <w:ins w:id="5404" w:author="Windows 用户" w:date="2016-03-28T18:05:00Z">
              <w:r>
                <w:rPr>
                  <w:rFonts w:ascii="宋体" w:cs="宋体" w:hint="eastAsia"/>
                  <w:kern w:val="0"/>
                  <w:sz w:val="20"/>
                  <w:szCs w:val="20"/>
                </w:rPr>
                <w:t>备用字段3</w:t>
              </w:r>
            </w:ins>
          </w:p>
        </w:tc>
      </w:tr>
    </w:tbl>
    <w:p w14:paraId="20E0DE82" w14:textId="77777777" w:rsidR="007041F9" w:rsidRDefault="007041F9" w:rsidP="007041F9"/>
    <w:p w14:paraId="6DC4D4DA" w14:textId="77777777" w:rsidR="008849A4" w:rsidRDefault="008849A4" w:rsidP="0042024B">
      <w:pPr>
        <w:pStyle w:val="3"/>
        <w:rPr>
          <w:ins w:id="5405" w:author="wincol" w:date="2016-04-15T14:36:00Z"/>
        </w:rPr>
      </w:pPr>
      <w:bookmarkStart w:id="5406" w:name="_Toc447633149"/>
      <w:bookmarkStart w:id="5407" w:name="_Toc448761055"/>
      <w:ins w:id="5408" w:author="wincol" w:date="2016-04-15T14:36:00Z">
        <w:r>
          <w:rPr>
            <w:rFonts w:hint="eastAsia"/>
          </w:rPr>
          <w:t>异步应答</w:t>
        </w:r>
        <w:bookmarkEnd w:id="5406"/>
        <w:bookmarkEnd w:id="5407"/>
      </w:ins>
    </w:p>
    <w:p w14:paraId="33268ECE" w14:textId="77777777" w:rsidR="008849A4" w:rsidRDefault="008849A4" w:rsidP="008849A4">
      <w:pPr>
        <w:rPr>
          <w:ins w:id="5409" w:author="wincol" w:date="2016-04-15T14:36:00Z"/>
          <w:rFonts w:ascii="宋体" w:cs="宋体"/>
          <w:kern w:val="0"/>
          <w:sz w:val="20"/>
          <w:szCs w:val="20"/>
        </w:rPr>
      </w:pPr>
    </w:p>
    <w:p w14:paraId="694145FB" w14:textId="77777777" w:rsidR="008849A4" w:rsidRPr="00E12057" w:rsidRDefault="008849A4" w:rsidP="008849A4">
      <w:pPr>
        <w:rPr>
          <w:ins w:id="5410" w:author="wincol" w:date="2016-04-15T14:36:00Z"/>
        </w:rPr>
      </w:pPr>
      <w:ins w:id="5411" w:author="wincol" w:date="2016-04-15T14:36:00Z">
        <w:r>
          <w:rPr>
            <w:rFonts w:hint="eastAsia"/>
          </w:rPr>
          <w:t>银行发起，只有当成功时候才有返回。</w:t>
        </w:r>
      </w:ins>
    </w:p>
    <w:tbl>
      <w:tblPr>
        <w:tblW w:w="7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1"/>
        <w:gridCol w:w="1899"/>
        <w:gridCol w:w="1701"/>
        <w:gridCol w:w="850"/>
        <w:gridCol w:w="709"/>
        <w:gridCol w:w="1861"/>
      </w:tblGrid>
      <w:tr w:rsidR="008849A4" w14:paraId="2BF8A985" w14:textId="77777777" w:rsidTr="004A4C01">
        <w:trPr>
          <w:trHeight w:val="290"/>
          <w:ins w:id="5412" w:author="wincol" w:date="2016-04-15T14:36:00Z"/>
        </w:trPr>
        <w:tc>
          <w:tcPr>
            <w:tcW w:w="761" w:type="dxa"/>
            <w:tcBorders>
              <w:bottom w:val="single" w:sz="4" w:space="0" w:color="auto"/>
            </w:tcBorders>
            <w:shd w:val="clear" w:color="auto" w:fill="C0C0C0"/>
          </w:tcPr>
          <w:p w14:paraId="0826A386" w14:textId="77777777" w:rsidR="008849A4" w:rsidRDefault="008849A4" w:rsidP="004A4C01">
            <w:pPr>
              <w:rPr>
                <w:ins w:id="5413" w:author="wincol" w:date="2016-04-15T14:36:00Z"/>
                <w:rFonts w:ascii="宋体" w:hAnsi="宋体"/>
                <w:b/>
                <w:szCs w:val="21"/>
              </w:rPr>
            </w:pPr>
            <w:ins w:id="5414" w:author="wincol" w:date="2016-04-15T14:36:00Z">
              <w:r>
                <w:rPr>
                  <w:rFonts w:ascii="宋体" w:hAnsi="宋体"/>
                  <w:b/>
                  <w:szCs w:val="21"/>
                </w:rPr>
                <w:t>模块</w:t>
              </w:r>
            </w:ins>
          </w:p>
        </w:tc>
        <w:tc>
          <w:tcPr>
            <w:tcW w:w="1899" w:type="dxa"/>
            <w:tcBorders>
              <w:bottom w:val="single" w:sz="4" w:space="0" w:color="auto"/>
            </w:tcBorders>
            <w:shd w:val="clear" w:color="auto" w:fill="C0C0C0"/>
          </w:tcPr>
          <w:p w14:paraId="4D5C1063" w14:textId="77777777" w:rsidR="008849A4" w:rsidRDefault="008849A4" w:rsidP="004A4C01">
            <w:pPr>
              <w:rPr>
                <w:ins w:id="5415" w:author="wincol" w:date="2016-04-15T14:36:00Z"/>
                <w:rFonts w:ascii="宋体" w:hAnsi="宋体"/>
                <w:b/>
              </w:rPr>
            </w:pPr>
            <w:ins w:id="5416" w:author="wincol" w:date="2016-04-15T14:36:00Z">
              <w:r>
                <w:rPr>
                  <w:rFonts w:ascii="宋体" w:hAnsi="宋体"/>
                  <w:b/>
                  <w:szCs w:val="21"/>
                </w:rPr>
                <w:t>字段ID</w:t>
              </w:r>
            </w:ins>
          </w:p>
        </w:tc>
        <w:tc>
          <w:tcPr>
            <w:tcW w:w="1701" w:type="dxa"/>
            <w:tcBorders>
              <w:bottom w:val="single" w:sz="4" w:space="0" w:color="auto"/>
            </w:tcBorders>
            <w:shd w:val="clear" w:color="auto" w:fill="C0C0C0"/>
          </w:tcPr>
          <w:p w14:paraId="5FED9575" w14:textId="77777777" w:rsidR="008849A4" w:rsidRDefault="008849A4" w:rsidP="004A4C01">
            <w:pPr>
              <w:rPr>
                <w:ins w:id="5417" w:author="wincol" w:date="2016-04-15T14:36:00Z"/>
                <w:rFonts w:ascii="宋体" w:hAnsi="宋体"/>
                <w:b/>
              </w:rPr>
            </w:pPr>
            <w:ins w:id="5418" w:author="wincol" w:date="2016-04-15T14:36:00Z">
              <w:r>
                <w:rPr>
                  <w:rFonts w:ascii="宋体" w:hAnsi="宋体"/>
                  <w:b/>
                  <w:szCs w:val="21"/>
                </w:rPr>
                <w:t>字段名称</w:t>
              </w:r>
            </w:ins>
          </w:p>
        </w:tc>
        <w:tc>
          <w:tcPr>
            <w:tcW w:w="850" w:type="dxa"/>
            <w:tcBorders>
              <w:bottom w:val="single" w:sz="4" w:space="0" w:color="auto"/>
            </w:tcBorders>
            <w:shd w:val="clear" w:color="auto" w:fill="C0C0C0"/>
          </w:tcPr>
          <w:p w14:paraId="388B8E22" w14:textId="77777777" w:rsidR="008849A4" w:rsidRDefault="008849A4" w:rsidP="004A4C01">
            <w:pPr>
              <w:rPr>
                <w:ins w:id="5419" w:author="wincol" w:date="2016-04-15T14:36:00Z"/>
                <w:rFonts w:ascii="宋体" w:hAnsi="宋体"/>
                <w:b/>
              </w:rPr>
            </w:pPr>
            <w:ins w:id="5420" w:author="wincol" w:date="2016-04-15T14:36:00Z">
              <w:r>
                <w:rPr>
                  <w:rFonts w:ascii="宋体" w:hAnsi="宋体"/>
                  <w:b/>
                  <w:szCs w:val="21"/>
                </w:rPr>
                <w:t>类型</w:t>
              </w:r>
            </w:ins>
          </w:p>
        </w:tc>
        <w:tc>
          <w:tcPr>
            <w:tcW w:w="709" w:type="dxa"/>
            <w:tcBorders>
              <w:bottom w:val="single" w:sz="4" w:space="0" w:color="auto"/>
            </w:tcBorders>
            <w:shd w:val="clear" w:color="auto" w:fill="C0C0C0"/>
          </w:tcPr>
          <w:p w14:paraId="5CD88604" w14:textId="77777777" w:rsidR="008849A4" w:rsidRDefault="008849A4" w:rsidP="004A4C01">
            <w:pPr>
              <w:rPr>
                <w:ins w:id="5421" w:author="wincol" w:date="2016-04-15T14:36:00Z"/>
                <w:rFonts w:ascii="宋体" w:hAnsi="宋体"/>
                <w:b/>
              </w:rPr>
            </w:pPr>
            <w:ins w:id="5422" w:author="wincol" w:date="2016-04-15T14:36:00Z">
              <w:r>
                <w:rPr>
                  <w:rFonts w:ascii="宋体" w:hAnsi="宋体" w:hint="eastAsia"/>
                  <w:b/>
                </w:rPr>
                <w:t>可空</w:t>
              </w:r>
            </w:ins>
          </w:p>
        </w:tc>
        <w:tc>
          <w:tcPr>
            <w:tcW w:w="1861" w:type="dxa"/>
            <w:tcBorders>
              <w:bottom w:val="single" w:sz="4" w:space="0" w:color="auto"/>
            </w:tcBorders>
            <w:shd w:val="clear" w:color="auto" w:fill="C0C0C0"/>
          </w:tcPr>
          <w:p w14:paraId="799A3538" w14:textId="77777777" w:rsidR="008849A4" w:rsidRDefault="008849A4" w:rsidP="004A4C01">
            <w:pPr>
              <w:rPr>
                <w:ins w:id="5423" w:author="wincol" w:date="2016-04-15T14:36:00Z"/>
                <w:rFonts w:ascii="宋体" w:hAnsi="宋体"/>
                <w:b/>
              </w:rPr>
            </w:pPr>
            <w:ins w:id="5424" w:author="wincol" w:date="2016-04-15T14:36:00Z">
              <w:r>
                <w:rPr>
                  <w:rFonts w:ascii="宋体" w:hAnsi="宋体"/>
                  <w:b/>
                </w:rPr>
                <w:t>备注</w:t>
              </w:r>
            </w:ins>
          </w:p>
        </w:tc>
      </w:tr>
      <w:tr w:rsidR="008849A4" w14:paraId="248E723C" w14:textId="77777777" w:rsidTr="004A4C01">
        <w:trPr>
          <w:cantSplit/>
          <w:trHeight w:val="290"/>
          <w:ins w:id="5425" w:author="wincol" w:date="2016-04-15T14:36:00Z"/>
        </w:trPr>
        <w:tc>
          <w:tcPr>
            <w:tcW w:w="761" w:type="dxa"/>
            <w:vMerge w:val="restart"/>
          </w:tcPr>
          <w:p w14:paraId="7D8C16AC" w14:textId="77777777" w:rsidR="008849A4" w:rsidRDefault="008849A4" w:rsidP="004A4C01">
            <w:pPr>
              <w:jc w:val="center"/>
              <w:rPr>
                <w:ins w:id="5426" w:author="wincol" w:date="2016-04-15T14:36:00Z"/>
                <w:rFonts w:ascii="宋体" w:hAnsi="宋体"/>
              </w:rPr>
            </w:pPr>
            <w:ins w:id="5427" w:author="wincol" w:date="2016-04-15T14:36:00Z">
              <w:r>
                <w:rPr>
                  <w:rFonts w:ascii="宋体" w:hAnsi="宋体" w:hint="eastAsia"/>
                </w:rPr>
                <w:t>BODY</w:t>
              </w:r>
            </w:ins>
          </w:p>
        </w:tc>
        <w:tc>
          <w:tcPr>
            <w:tcW w:w="7020" w:type="dxa"/>
            <w:gridSpan w:val="5"/>
          </w:tcPr>
          <w:p w14:paraId="024ED001" w14:textId="77777777" w:rsidR="008849A4" w:rsidRDefault="008849A4" w:rsidP="004A4C01">
            <w:pPr>
              <w:rPr>
                <w:ins w:id="5428" w:author="wincol" w:date="2016-04-15T14:36:00Z"/>
                <w:rFonts w:ascii="宋体" w:hAnsi="宋体"/>
              </w:rPr>
            </w:pPr>
          </w:p>
        </w:tc>
      </w:tr>
      <w:tr w:rsidR="008849A4" w14:paraId="504618B5" w14:textId="77777777" w:rsidTr="004A4C01">
        <w:trPr>
          <w:cantSplit/>
          <w:trHeight w:val="290"/>
          <w:ins w:id="5429" w:author="wincol" w:date="2016-04-15T14:36:00Z"/>
        </w:trPr>
        <w:tc>
          <w:tcPr>
            <w:tcW w:w="761" w:type="dxa"/>
            <w:vMerge/>
          </w:tcPr>
          <w:p w14:paraId="07C1204D" w14:textId="77777777" w:rsidR="008849A4" w:rsidRDefault="008849A4" w:rsidP="004A4C01">
            <w:pPr>
              <w:jc w:val="center"/>
              <w:rPr>
                <w:ins w:id="5430" w:author="wincol" w:date="2016-04-15T14:36:00Z"/>
                <w:rFonts w:ascii="宋体" w:hAnsi="宋体"/>
              </w:rPr>
            </w:pPr>
          </w:p>
        </w:tc>
        <w:tc>
          <w:tcPr>
            <w:tcW w:w="1899" w:type="dxa"/>
          </w:tcPr>
          <w:p w14:paraId="1700CC71" w14:textId="77777777" w:rsidR="008849A4" w:rsidRPr="00A560D3" w:rsidRDefault="008849A4" w:rsidP="004A4C01">
            <w:pPr>
              <w:autoSpaceDE w:val="0"/>
              <w:autoSpaceDN w:val="0"/>
              <w:adjustRightInd w:val="0"/>
              <w:spacing w:line="267" w:lineRule="exact"/>
              <w:jc w:val="left"/>
              <w:rPr>
                <w:ins w:id="5431" w:author="wincol" w:date="2016-04-15T14:36:00Z"/>
                <w:rFonts w:ascii="宋体" w:cs="宋体"/>
                <w:kern w:val="0"/>
                <w:sz w:val="20"/>
                <w:szCs w:val="20"/>
              </w:rPr>
            </w:pPr>
            <w:ins w:id="5432" w:author="wincol" w:date="2016-04-15T14:36:00Z">
              <w:r w:rsidRPr="00A560D3">
                <w:rPr>
                  <w:rFonts w:ascii="宋体" w:cs="宋体"/>
                  <w:kern w:val="0"/>
                  <w:sz w:val="20"/>
                  <w:szCs w:val="20"/>
                </w:rPr>
                <w:t>MERCHANTID</w:t>
              </w:r>
            </w:ins>
          </w:p>
        </w:tc>
        <w:tc>
          <w:tcPr>
            <w:tcW w:w="1701" w:type="dxa"/>
          </w:tcPr>
          <w:p w14:paraId="14AFD3CF" w14:textId="77777777" w:rsidR="008849A4" w:rsidRPr="00A560D3" w:rsidRDefault="008849A4" w:rsidP="004A4C01">
            <w:pPr>
              <w:autoSpaceDE w:val="0"/>
              <w:autoSpaceDN w:val="0"/>
              <w:adjustRightInd w:val="0"/>
              <w:spacing w:line="267" w:lineRule="exact"/>
              <w:jc w:val="left"/>
              <w:rPr>
                <w:ins w:id="5433" w:author="wincol" w:date="2016-04-15T14:36:00Z"/>
                <w:rFonts w:ascii="宋体" w:cs="宋体"/>
                <w:kern w:val="0"/>
                <w:sz w:val="20"/>
                <w:szCs w:val="20"/>
              </w:rPr>
            </w:pPr>
            <w:ins w:id="5434" w:author="wincol" w:date="2016-04-15T14:36:00Z">
              <w:r w:rsidRPr="00A560D3">
                <w:rPr>
                  <w:rFonts w:ascii="宋体" w:cs="宋体" w:hint="eastAsia"/>
                  <w:kern w:val="0"/>
                  <w:sz w:val="20"/>
                  <w:szCs w:val="20"/>
                </w:rPr>
                <w:t>商户唯一标识</w:t>
              </w:r>
            </w:ins>
          </w:p>
        </w:tc>
        <w:tc>
          <w:tcPr>
            <w:tcW w:w="850" w:type="dxa"/>
          </w:tcPr>
          <w:p w14:paraId="385D6DFD" w14:textId="77777777" w:rsidR="008849A4" w:rsidRPr="00A560D3" w:rsidRDefault="008849A4" w:rsidP="004A4C01">
            <w:pPr>
              <w:autoSpaceDE w:val="0"/>
              <w:autoSpaceDN w:val="0"/>
              <w:adjustRightInd w:val="0"/>
              <w:spacing w:line="267" w:lineRule="exact"/>
              <w:jc w:val="left"/>
              <w:rPr>
                <w:ins w:id="5435" w:author="wincol" w:date="2016-04-15T14:36:00Z"/>
                <w:rFonts w:ascii="宋体" w:cs="宋体"/>
                <w:kern w:val="0"/>
                <w:sz w:val="20"/>
                <w:szCs w:val="20"/>
              </w:rPr>
            </w:pPr>
            <w:ins w:id="5436" w:author="wincol" w:date="2016-04-15T14:36:00Z">
              <w:r>
                <w:rPr>
                  <w:rFonts w:ascii="宋体" w:cs="宋体" w:hint="eastAsia"/>
                  <w:kern w:val="0"/>
                  <w:sz w:val="20"/>
                  <w:szCs w:val="20"/>
                </w:rPr>
                <w:t>C</w:t>
              </w:r>
              <w:r w:rsidRPr="00A560D3">
                <w:rPr>
                  <w:rFonts w:ascii="宋体" w:cs="宋体"/>
                  <w:kern w:val="0"/>
                  <w:sz w:val="20"/>
                  <w:szCs w:val="20"/>
                </w:rPr>
                <w:t>(32)</w:t>
              </w:r>
            </w:ins>
          </w:p>
        </w:tc>
        <w:tc>
          <w:tcPr>
            <w:tcW w:w="709" w:type="dxa"/>
          </w:tcPr>
          <w:p w14:paraId="735148D1" w14:textId="77777777" w:rsidR="008849A4" w:rsidRPr="00A560D3" w:rsidRDefault="008849A4" w:rsidP="004A4C01">
            <w:pPr>
              <w:autoSpaceDE w:val="0"/>
              <w:autoSpaceDN w:val="0"/>
              <w:adjustRightInd w:val="0"/>
              <w:spacing w:line="267" w:lineRule="exact"/>
              <w:jc w:val="left"/>
              <w:rPr>
                <w:ins w:id="5437" w:author="wincol" w:date="2016-04-15T14:36:00Z"/>
                <w:rFonts w:ascii="宋体" w:cs="宋体"/>
                <w:kern w:val="0"/>
                <w:sz w:val="20"/>
                <w:szCs w:val="20"/>
              </w:rPr>
            </w:pPr>
            <w:ins w:id="5438" w:author="wincol" w:date="2016-04-15T14:36:00Z">
              <w:r>
                <w:rPr>
                  <w:rFonts w:ascii="宋体" w:cs="宋体" w:hint="eastAsia"/>
                  <w:kern w:val="0"/>
                  <w:sz w:val="20"/>
                  <w:szCs w:val="20"/>
                </w:rPr>
                <w:t>否</w:t>
              </w:r>
            </w:ins>
          </w:p>
        </w:tc>
        <w:tc>
          <w:tcPr>
            <w:tcW w:w="1861" w:type="dxa"/>
          </w:tcPr>
          <w:p w14:paraId="106365D3" w14:textId="77777777" w:rsidR="008849A4" w:rsidRPr="00A560D3" w:rsidRDefault="008849A4" w:rsidP="004A4C01">
            <w:pPr>
              <w:autoSpaceDE w:val="0"/>
              <w:autoSpaceDN w:val="0"/>
              <w:adjustRightInd w:val="0"/>
              <w:spacing w:line="267" w:lineRule="exact"/>
              <w:jc w:val="left"/>
              <w:rPr>
                <w:ins w:id="5439" w:author="wincol" w:date="2016-04-15T14:36:00Z"/>
                <w:rFonts w:ascii="宋体" w:cs="宋体"/>
                <w:kern w:val="0"/>
                <w:sz w:val="20"/>
                <w:szCs w:val="20"/>
              </w:rPr>
            </w:pPr>
            <w:ins w:id="5440" w:author="wincol" w:date="2016-04-15T14:36:00Z">
              <w:r w:rsidRPr="00A560D3">
                <w:rPr>
                  <w:rFonts w:ascii="宋体" w:cs="宋体" w:hint="eastAsia"/>
                  <w:kern w:val="0"/>
                  <w:sz w:val="20"/>
                  <w:szCs w:val="20"/>
                </w:rPr>
                <w:t>银行统一提供</w:t>
              </w:r>
            </w:ins>
          </w:p>
        </w:tc>
      </w:tr>
      <w:tr w:rsidR="008849A4" w14:paraId="440E91DB" w14:textId="77777777" w:rsidTr="004A4C01">
        <w:trPr>
          <w:cantSplit/>
          <w:trHeight w:val="290"/>
          <w:ins w:id="5441" w:author="wincol" w:date="2016-04-15T14:36:00Z"/>
        </w:trPr>
        <w:tc>
          <w:tcPr>
            <w:tcW w:w="761" w:type="dxa"/>
            <w:vMerge/>
          </w:tcPr>
          <w:p w14:paraId="2C2EB56A" w14:textId="77777777" w:rsidR="008849A4" w:rsidRDefault="008849A4" w:rsidP="004A4C01">
            <w:pPr>
              <w:jc w:val="center"/>
              <w:rPr>
                <w:ins w:id="5442" w:author="wincol" w:date="2016-04-15T14:36:00Z"/>
                <w:rFonts w:ascii="宋体" w:hAnsi="宋体"/>
              </w:rPr>
            </w:pPr>
          </w:p>
        </w:tc>
        <w:tc>
          <w:tcPr>
            <w:tcW w:w="1899" w:type="dxa"/>
          </w:tcPr>
          <w:p w14:paraId="16F27F4C" w14:textId="77777777" w:rsidR="008849A4" w:rsidRPr="00A560D3" w:rsidRDefault="008849A4" w:rsidP="004A4C01">
            <w:pPr>
              <w:autoSpaceDE w:val="0"/>
              <w:autoSpaceDN w:val="0"/>
              <w:adjustRightInd w:val="0"/>
              <w:spacing w:line="267" w:lineRule="exact"/>
              <w:jc w:val="left"/>
              <w:rPr>
                <w:ins w:id="5443" w:author="wincol" w:date="2016-04-15T14:36:00Z"/>
                <w:rFonts w:ascii="宋体" w:cs="宋体"/>
                <w:kern w:val="0"/>
                <w:sz w:val="20"/>
                <w:szCs w:val="20"/>
              </w:rPr>
            </w:pPr>
            <w:ins w:id="5444" w:author="wincol" w:date="2016-04-15T14:36:00Z">
              <w:r w:rsidRPr="00A560D3">
                <w:rPr>
                  <w:rFonts w:ascii="宋体" w:cs="宋体"/>
                  <w:kern w:val="0"/>
                  <w:sz w:val="20"/>
                  <w:szCs w:val="20"/>
                </w:rPr>
                <w:t>BANKID</w:t>
              </w:r>
            </w:ins>
          </w:p>
        </w:tc>
        <w:tc>
          <w:tcPr>
            <w:tcW w:w="1701" w:type="dxa"/>
          </w:tcPr>
          <w:p w14:paraId="700A4DA4" w14:textId="77777777" w:rsidR="008849A4" w:rsidRPr="00A560D3" w:rsidRDefault="008849A4" w:rsidP="004A4C01">
            <w:pPr>
              <w:autoSpaceDE w:val="0"/>
              <w:autoSpaceDN w:val="0"/>
              <w:adjustRightInd w:val="0"/>
              <w:spacing w:line="267" w:lineRule="exact"/>
              <w:jc w:val="left"/>
              <w:rPr>
                <w:ins w:id="5445" w:author="wincol" w:date="2016-04-15T14:36:00Z"/>
                <w:rFonts w:ascii="宋体" w:cs="宋体"/>
                <w:kern w:val="0"/>
                <w:sz w:val="20"/>
                <w:szCs w:val="20"/>
              </w:rPr>
            </w:pPr>
            <w:ins w:id="5446" w:author="wincol" w:date="2016-04-15T14:36:00Z">
              <w:r>
                <w:rPr>
                  <w:rFonts w:ascii="宋体" w:cs="宋体" w:hint="eastAsia"/>
                  <w:kern w:val="0"/>
                  <w:sz w:val="20"/>
                  <w:szCs w:val="20"/>
                </w:rPr>
                <w:t>银行标识</w:t>
              </w:r>
            </w:ins>
          </w:p>
        </w:tc>
        <w:tc>
          <w:tcPr>
            <w:tcW w:w="850" w:type="dxa"/>
          </w:tcPr>
          <w:p w14:paraId="56516DE9" w14:textId="77777777" w:rsidR="008849A4" w:rsidRPr="00A560D3" w:rsidRDefault="008849A4" w:rsidP="004A4C01">
            <w:pPr>
              <w:autoSpaceDE w:val="0"/>
              <w:autoSpaceDN w:val="0"/>
              <w:adjustRightInd w:val="0"/>
              <w:spacing w:line="267" w:lineRule="exact"/>
              <w:jc w:val="left"/>
              <w:rPr>
                <w:ins w:id="5447" w:author="wincol" w:date="2016-04-15T14:36:00Z"/>
                <w:rFonts w:ascii="宋体" w:cs="宋体"/>
                <w:kern w:val="0"/>
                <w:sz w:val="20"/>
                <w:szCs w:val="20"/>
              </w:rPr>
            </w:pPr>
            <w:ins w:id="5448" w:author="wincol" w:date="2016-04-15T14:36: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6</w:t>
              </w:r>
              <w:r w:rsidRPr="00A560D3">
                <w:rPr>
                  <w:rFonts w:ascii="宋体" w:cs="宋体"/>
                  <w:kern w:val="0"/>
                  <w:sz w:val="20"/>
                  <w:szCs w:val="20"/>
                </w:rPr>
                <w:t>)</w:t>
              </w:r>
            </w:ins>
          </w:p>
        </w:tc>
        <w:tc>
          <w:tcPr>
            <w:tcW w:w="709" w:type="dxa"/>
          </w:tcPr>
          <w:p w14:paraId="0CF25BB0" w14:textId="77777777" w:rsidR="008849A4" w:rsidRPr="00A560D3" w:rsidRDefault="008849A4" w:rsidP="004A4C01">
            <w:pPr>
              <w:autoSpaceDE w:val="0"/>
              <w:autoSpaceDN w:val="0"/>
              <w:adjustRightInd w:val="0"/>
              <w:spacing w:line="267" w:lineRule="exact"/>
              <w:jc w:val="left"/>
              <w:rPr>
                <w:ins w:id="5449" w:author="wincol" w:date="2016-04-15T14:36:00Z"/>
                <w:rFonts w:ascii="宋体" w:cs="宋体"/>
                <w:kern w:val="0"/>
                <w:sz w:val="20"/>
                <w:szCs w:val="20"/>
              </w:rPr>
            </w:pPr>
            <w:ins w:id="5450" w:author="wincol" w:date="2016-04-15T14:36:00Z">
              <w:r>
                <w:rPr>
                  <w:rFonts w:ascii="宋体" w:cs="宋体" w:hint="eastAsia"/>
                  <w:kern w:val="0"/>
                  <w:sz w:val="20"/>
                  <w:szCs w:val="20"/>
                </w:rPr>
                <w:t>否</w:t>
              </w:r>
            </w:ins>
          </w:p>
        </w:tc>
        <w:tc>
          <w:tcPr>
            <w:tcW w:w="1861" w:type="dxa"/>
          </w:tcPr>
          <w:p w14:paraId="48B432D3" w14:textId="77777777" w:rsidR="008849A4" w:rsidRPr="00A560D3" w:rsidRDefault="008849A4" w:rsidP="004A4C01">
            <w:pPr>
              <w:autoSpaceDE w:val="0"/>
              <w:autoSpaceDN w:val="0"/>
              <w:adjustRightInd w:val="0"/>
              <w:spacing w:line="267" w:lineRule="exact"/>
              <w:jc w:val="left"/>
              <w:rPr>
                <w:ins w:id="5451" w:author="wincol" w:date="2016-04-15T14:36:00Z"/>
                <w:rFonts w:ascii="宋体" w:cs="宋体"/>
                <w:kern w:val="0"/>
                <w:sz w:val="20"/>
                <w:szCs w:val="20"/>
              </w:rPr>
            </w:pPr>
            <w:ins w:id="5452" w:author="wincol" w:date="2016-04-15T14:36:00Z">
              <w:r w:rsidRPr="00A560D3">
                <w:rPr>
                  <w:rFonts w:ascii="宋体" w:cs="宋体" w:hint="eastAsia"/>
                  <w:kern w:val="0"/>
                  <w:sz w:val="20"/>
                  <w:szCs w:val="20"/>
                </w:rPr>
                <w:t>固定值：</w:t>
              </w:r>
              <w:r w:rsidRPr="00A560D3">
                <w:rPr>
                  <w:rFonts w:ascii="宋体" w:cs="宋体"/>
                  <w:kern w:val="0"/>
                  <w:sz w:val="20"/>
                  <w:szCs w:val="20"/>
                </w:rPr>
                <w:t>GHB</w:t>
              </w:r>
            </w:ins>
          </w:p>
        </w:tc>
      </w:tr>
      <w:tr w:rsidR="00335767" w14:paraId="4F51462E" w14:textId="77777777" w:rsidTr="004A4C01">
        <w:trPr>
          <w:cantSplit/>
          <w:trHeight w:val="290"/>
          <w:ins w:id="5453" w:author="wincol" w:date="2016-04-18T16:00:00Z"/>
        </w:trPr>
        <w:tc>
          <w:tcPr>
            <w:tcW w:w="761" w:type="dxa"/>
            <w:vMerge/>
          </w:tcPr>
          <w:p w14:paraId="7DFE6A27" w14:textId="77777777" w:rsidR="00335767" w:rsidRDefault="00335767" w:rsidP="004A4C01">
            <w:pPr>
              <w:jc w:val="center"/>
              <w:rPr>
                <w:ins w:id="5454" w:author="wincol" w:date="2016-04-18T16:00:00Z"/>
                <w:rFonts w:ascii="宋体" w:hAnsi="宋体"/>
              </w:rPr>
            </w:pPr>
          </w:p>
        </w:tc>
        <w:tc>
          <w:tcPr>
            <w:tcW w:w="1899" w:type="dxa"/>
          </w:tcPr>
          <w:p w14:paraId="243B5414" w14:textId="77777777" w:rsidR="00335767" w:rsidRPr="00A560D3" w:rsidRDefault="00335767" w:rsidP="004A4C01">
            <w:pPr>
              <w:autoSpaceDE w:val="0"/>
              <w:autoSpaceDN w:val="0"/>
              <w:adjustRightInd w:val="0"/>
              <w:spacing w:line="267" w:lineRule="exact"/>
              <w:jc w:val="left"/>
              <w:rPr>
                <w:ins w:id="5455" w:author="wincol" w:date="2016-04-18T16:00:00Z"/>
                <w:rFonts w:ascii="宋体" w:cs="宋体"/>
                <w:kern w:val="0"/>
                <w:sz w:val="20"/>
                <w:szCs w:val="20"/>
              </w:rPr>
            </w:pPr>
            <w:ins w:id="5456" w:author="wincol" w:date="2016-04-18T16:00:00Z">
              <w:r w:rsidRPr="00A560D3">
                <w:rPr>
                  <w:rFonts w:ascii="宋体" w:cs="宋体"/>
                  <w:kern w:val="0"/>
                  <w:sz w:val="20"/>
                  <w:szCs w:val="20"/>
                </w:rPr>
                <w:t>TRANSCODE</w:t>
              </w:r>
            </w:ins>
          </w:p>
        </w:tc>
        <w:tc>
          <w:tcPr>
            <w:tcW w:w="1701" w:type="dxa"/>
          </w:tcPr>
          <w:p w14:paraId="13154B20" w14:textId="77777777" w:rsidR="00335767" w:rsidRDefault="00335767" w:rsidP="004A4C01">
            <w:pPr>
              <w:autoSpaceDE w:val="0"/>
              <w:autoSpaceDN w:val="0"/>
              <w:adjustRightInd w:val="0"/>
              <w:spacing w:line="267" w:lineRule="exact"/>
              <w:jc w:val="left"/>
              <w:rPr>
                <w:ins w:id="5457" w:author="wincol" w:date="2016-04-18T16:00:00Z"/>
                <w:rFonts w:ascii="宋体" w:cs="宋体"/>
                <w:kern w:val="0"/>
                <w:sz w:val="20"/>
                <w:szCs w:val="20"/>
              </w:rPr>
            </w:pPr>
            <w:ins w:id="5458" w:author="wincol" w:date="2016-04-18T16:00:00Z">
              <w:r w:rsidRPr="00A560D3">
                <w:rPr>
                  <w:rFonts w:ascii="宋体" w:cs="宋体" w:hint="eastAsia"/>
                  <w:kern w:val="0"/>
                  <w:sz w:val="20"/>
                  <w:szCs w:val="20"/>
                </w:rPr>
                <w:t>交易码</w:t>
              </w:r>
            </w:ins>
          </w:p>
        </w:tc>
        <w:tc>
          <w:tcPr>
            <w:tcW w:w="850" w:type="dxa"/>
          </w:tcPr>
          <w:p w14:paraId="32EFC585" w14:textId="77777777" w:rsidR="00335767" w:rsidRDefault="00335767" w:rsidP="004A4C01">
            <w:pPr>
              <w:autoSpaceDE w:val="0"/>
              <w:autoSpaceDN w:val="0"/>
              <w:adjustRightInd w:val="0"/>
              <w:spacing w:line="267" w:lineRule="exact"/>
              <w:jc w:val="left"/>
              <w:rPr>
                <w:ins w:id="5459" w:author="wincol" w:date="2016-04-18T16:00:00Z"/>
                <w:rFonts w:ascii="宋体" w:cs="宋体"/>
                <w:kern w:val="0"/>
                <w:sz w:val="20"/>
                <w:szCs w:val="20"/>
              </w:rPr>
            </w:pPr>
            <w:ins w:id="5460" w:author="wincol" w:date="2016-04-18T16:00: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60</w:t>
              </w:r>
              <w:r w:rsidRPr="00A560D3">
                <w:rPr>
                  <w:rFonts w:ascii="宋体" w:cs="宋体"/>
                  <w:kern w:val="0"/>
                  <w:sz w:val="20"/>
                  <w:szCs w:val="20"/>
                </w:rPr>
                <w:t>)</w:t>
              </w:r>
            </w:ins>
          </w:p>
        </w:tc>
        <w:tc>
          <w:tcPr>
            <w:tcW w:w="709" w:type="dxa"/>
          </w:tcPr>
          <w:p w14:paraId="33795051" w14:textId="77777777" w:rsidR="00335767" w:rsidRDefault="00335767" w:rsidP="004A4C01">
            <w:pPr>
              <w:autoSpaceDE w:val="0"/>
              <w:autoSpaceDN w:val="0"/>
              <w:adjustRightInd w:val="0"/>
              <w:spacing w:line="267" w:lineRule="exact"/>
              <w:jc w:val="left"/>
              <w:rPr>
                <w:ins w:id="5461" w:author="wincol" w:date="2016-04-18T16:00:00Z"/>
                <w:rFonts w:ascii="宋体" w:cs="宋体"/>
                <w:kern w:val="0"/>
                <w:sz w:val="20"/>
                <w:szCs w:val="20"/>
              </w:rPr>
            </w:pPr>
            <w:ins w:id="5462" w:author="wincol" w:date="2016-04-18T16:00:00Z">
              <w:r>
                <w:rPr>
                  <w:rFonts w:hint="eastAsia"/>
                </w:rPr>
                <w:t>否</w:t>
              </w:r>
            </w:ins>
          </w:p>
        </w:tc>
        <w:tc>
          <w:tcPr>
            <w:tcW w:w="1861" w:type="dxa"/>
          </w:tcPr>
          <w:p w14:paraId="500AF476" w14:textId="77777777" w:rsidR="00335767" w:rsidRPr="00A560D3" w:rsidRDefault="00335767" w:rsidP="004A4C01">
            <w:pPr>
              <w:autoSpaceDE w:val="0"/>
              <w:autoSpaceDN w:val="0"/>
              <w:adjustRightInd w:val="0"/>
              <w:spacing w:line="267" w:lineRule="exact"/>
              <w:jc w:val="left"/>
              <w:rPr>
                <w:ins w:id="5463" w:author="wincol" w:date="2016-04-18T16:00:00Z"/>
                <w:rFonts w:ascii="宋体" w:cs="宋体"/>
                <w:kern w:val="0"/>
                <w:sz w:val="20"/>
                <w:szCs w:val="20"/>
              </w:rPr>
            </w:pPr>
            <w:ins w:id="5464" w:author="wincol" w:date="2016-04-18T16:00:00Z">
              <w:r>
                <w:rPr>
                  <w:rFonts w:ascii="宋体" w:cs="宋体" w:hint="eastAsia"/>
                  <w:kern w:val="0"/>
                  <w:sz w:val="20"/>
                  <w:szCs w:val="20"/>
                </w:rPr>
                <w:t>OGWR0011</w:t>
              </w:r>
            </w:ins>
          </w:p>
        </w:tc>
      </w:tr>
      <w:tr w:rsidR="008849A4" w14:paraId="043A0828" w14:textId="77777777" w:rsidTr="004A4C01">
        <w:trPr>
          <w:cantSplit/>
          <w:trHeight w:val="290"/>
          <w:ins w:id="5465" w:author="wincol" w:date="2016-04-15T14:36:00Z"/>
        </w:trPr>
        <w:tc>
          <w:tcPr>
            <w:tcW w:w="761" w:type="dxa"/>
            <w:vMerge/>
          </w:tcPr>
          <w:p w14:paraId="7BFE4174" w14:textId="77777777" w:rsidR="008849A4" w:rsidRDefault="008849A4" w:rsidP="004A4C01">
            <w:pPr>
              <w:jc w:val="center"/>
              <w:rPr>
                <w:ins w:id="5466" w:author="wincol" w:date="2016-04-15T14:36:00Z"/>
                <w:rFonts w:ascii="宋体" w:hAnsi="宋体"/>
              </w:rPr>
            </w:pPr>
          </w:p>
        </w:tc>
        <w:tc>
          <w:tcPr>
            <w:tcW w:w="7020" w:type="dxa"/>
            <w:gridSpan w:val="5"/>
          </w:tcPr>
          <w:p w14:paraId="6421EAD0" w14:textId="77777777" w:rsidR="008849A4" w:rsidRPr="00EA7B55" w:rsidRDefault="008849A4" w:rsidP="004A4C01">
            <w:pPr>
              <w:autoSpaceDE w:val="0"/>
              <w:autoSpaceDN w:val="0"/>
              <w:adjustRightInd w:val="0"/>
              <w:spacing w:line="267" w:lineRule="exact"/>
              <w:jc w:val="left"/>
              <w:rPr>
                <w:ins w:id="5467" w:author="wincol" w:date="2016-04-15T14:36:00Z"/>
                <w:rFonts w:ascii="宋体" w:cs="宋体"/>
                <w:kern w:val="0"/>
                <w:sz w:val="20"/>
                <w:szCs w:val="20"/>
              </w:rPr>
            </w:pPr>
            <w:ins w:id="5468" w:author="wincol" w:date="2016-04-15T14:36:00Z">
              <w:r w:rsidRPr="00A710BB">
                <w:rPr>
                  <w:rFonts w:ascii="宋体" w:cs="宋体" w:hint="eastAsia"/>
                  <w:kern w:val="0"/>
                  <w:sz w:val="20"/>
                  <w:szCs w:val="20"/>
                </w:rPr>
                <w:t>数据</w:t>
              </w:r>
              <w:r>
                <w:rPr>
                  <w:rFonts w:ascii="宋体" w:cs="宋体" w:hint="eastAsia"/>
                  <w:kern w:val="0"/>
                  <w:sz w:val="20"/>
                  <w:szCs w:val="20"/>
                </w:rPr>
                <w:t>加密</w:t>
              </w:r>
              <w:r w:rsidRPr="00A710BB">
                <w:rPr>
                  <w:rFonts w:ascii="宋体" w:cs="宋体" w:hint="eastAsia"/>
                  <w:kern w:val="0"/>
                  <w:sz w:val="20"/>
                  <w:szCs w:val="20"/>
                </w:rPr>
                <w:t>域</w:t>
              </w:r>
              <w:r>
                <w:rPr>
                  <w:rFonts w:ascii="宋体" w:cs="宋体" w:hint="eastAsia"/>
                  <w:kern w:val="0"/>
                  <w:sz w:val="20"/>
                  <w:szCs w:val="20"/>
                </w:rPr>
                <w:t>都放到</w:t>
              </w:r>
              <w:r w:rsidRPr="00FC1B2B">
                <w:rPr>
                  <w:rFonts w:ascii="宋体" w:cs="宋体"/>
                  <w:kern w:val="0"/>
                  <w:sz w:val="20"/>
                  <w:szCs w:val="20"/>
                </w:rPr>
                <w:t>XMLPARA</w:t>
              </w:r>
              <w:r w:rsidRPr="00FC1B2B">
                <w:rPr>
                  <w:rFonts w:ascii="宋体" w:cs="宋体" w:hint="eastAsia"/>
                  <w:kern w:val="0"/>
                  <w:sz w:val="20"/>
                  <w:szCs w:val="20"/>
                </w:rPr>
                <w:t>里面</w:t>
              </w:r>
            </w:ins>
          </w:p>
        </w:tc>
      </w:tr>
      <w:tr w:rsidR="00335767" w14:paraId="3C185316" w14:textId="77777777" w:rsidTr="004A4C01">
        <w:trPr>
          <w:cantSplit/>
          <w:trHeight w:val="139"/>
          <w:ins w:id="5469" w:author="wincol" w:date="2016-04-15T14:36:00Z"/>
        </w:trPr>
        <w:tc>
          <w:tcPr>
            <w:tcW w:w="761" w:type="dxa"/>
            <w:vMerge/>
          </w:tcPr>
          <w:p w14:paraId="41578ACC" w14:textId="77777777" w:rsidR="00335767" w:rsidRDefault="00335767" w:rsidP="004A4C01">
            <w:pPr>
              <w:rPr>
                <w:ins w:id="5470" w:author="wincol" w:date="2016-04-15T14:36:00Z"/>
                <w:rFonts w:ascii="宋体" w:hAnsi="宋体"/>
              </w:rPr>
            </w:pPr>
          </w:p>
        </w:tc>
        <w:tc>
          <w:tcPr>
            <w:tcW w:w="1899" w:type="dxa"/>
          </w:tcPr>
          <w:p w14:paraId="56748AA7" w14:textId="77777777" w:rsidR="00335767" w:rsidRPr="00A560D3" w:rsidRDefault="00335767" w:rsidP="004A4C01">
            <w:pPr>
              <w:autoSpaceDE w:val="0"/>
              <w:autoSpaceDN w:val="0"/>
              <w:adjustRightInd w:val="0"/>
              <w:spacing w:line="267" w:lineRule="exact"/>
              <w:jc w:val="left"/>
              <w:rPr>
                <w:ins w:id="5471" w:author="wincol" w:date="2016-04-15T14:36:00Z"/>
                <w:rFonts w:ascii="宋体" w:cs="宋体"/>
                <w:kern w:val="0"/>
                <w:sz w:val="20"/>
                <w:szCs w:val="20"/>
              </w:rPr>
            </w:pPr>
          </w:p>
        </w:tc>
        <w:tc>
          <w:tcPr>
            <w:tcW w:w="1701" w:type="dxa"/>
          </w:tcPr>
          <w:p w14:paraId="4FF7FAA4" w14:textId="77777777" w:rsidR="00335767" w:rsidRPr="00A560D3" w:rsidRDefault="00335767" w:rsidP="004A4C01">
            <w:pPr>
              <w:autoSpaceDE w:val="0"/>
              <w:autoSpaceDN w:val="0"/>
              <w:adjustRightInd w:val="0"/>
              <w:spacing w:line="281" w:lineRule="exact"/>
              <w:ind w:left="108"/>
              <w:jc w:val="left"/>
              <w:rPr>
                <w:ins w:id="5472" w:author="wincol" w:date="2016-04-15T14:36:00Z"/>
                <w:rFonts w:ascii="宋体" w:cs="宋体"/>
                <w:kern w:val="0"/>
                <w:sz w:val="20"/>
                <w:szCs w:val="20"/>
              </w:rPr>
            </w:pPr>
          </w:p>
        </w:tc>
        <w:tc>
          <w:tcPr>
            <w:tcW w:w="850" w:type="dxa"/>
          </w:tcPr>
          <w:p w14:paraId="77573479" w14:textId="77777777" w:rsidR="00335767" w:rsidRPr="00A560D3" w:rsidRDefault="00335767" w:rsidP="004A4C01">
            <w:pPr>
              <w:autoSpaceDE w:val="0"/>
              <w:autoSpaceDN w:val="0"/>
              <w:adjustRightInd w:val="0"/>
              <w:spacing w:line="281" w:lineRule="exact"/>
              <w:jc w:val="left"/>
              <w:rPr>
                <w:ins w:id="5473" w:author="wincol" w:date="2016-04-15T14:36:00Z"/>
                <w:rFonts w:ascii="宋体" w:cs="宋体"/>
                <w:kern w:val="0"/>
                <w:sz w:val="20"/>
                <w:szCs w:val="20"/>
              </w:rPr>
            </w:pPr>
          </w:p>
        </w:tc>
        <w:tc>
          <w:tcPr>
            <w:tcW w:w="709" w:type="dxa"/>
          </w:tcPr>
          <w:p w14:paraId="6785106C" w14:textId="77777777" w:rsidR="00335767" w:rsidRPr="00A560D3" w:rsidRDefault="00335767" w:rsidP="004A4C01">
            <w:pPr>
              <w:autoSpaceDE w:val="0"/>
              <w:autoSpaceDN w:val="0"/>
              <w:adjustRightInd w:val="0"/>
              <w:spacing w:line="281" w:lineRule="exact"/>
              <w:ind w:left="108"/>
              <w:jc w:val="left"/>
              <w:rPr>
                <w:ins w:id="5474" w:author="wincol" w:date="2016-04-15T14:36:00Z"/>
                <w:rFonts w:ascii="宋体" w:cs="宋体"/>
                <w:kern w:val="0"/>
                <w:sz w:val="20"/>
                <w:szCs w:val="20"/>
              </w:rPr>
            </w:pPr>
          </w:p>
        </w:tc>
        <w:tc>
          <w:tcPr>
            <w:tcW w:w="1861" w:type="dxa"/>
          </w:tcPr>
          <w:p w14:paraId="76D3F2D9" w14:textId="77777777" w:rsidR="00335767" w:rsidRPr="00A560D3" w:rsidRDefault="00335767" w:rsidP="004A4C01">
            <w:pPr>
              <w:autoSpaceDE w:val="0"/>
              <w:autoSpaceDN w:val="0"/>
              <w:adjustRightInd w:val="0"/>
              <w:spacing w:line="267" w:lineRule="exact"/>
              <w:ind w:left="107"/>
              <w:jc w:val="left"/>
              <w:rPr>
                <w:ins w:id="5475" w:author="wincol" w:date="2016-04-15T14:36:00Z"/>
                <w:rFonts w:ascii="宋体" w:cs="宋体"/>
                <w:kern w:val="0"/>
                <w:sz w:val="20"/>
                <w:szCs w:val="20"/>
              </w:rPr>
            </w:pPr>
          </w:p>
        </w:tc>
      </w:tr>
      <w:tr w:rsidR="008849A4" w14:paraId="60079C22" w14:textId="77777777" w:rsidTr="004A4C01">
        <w:trPr>
          <w:cantSplit/>
          <w:trHeight w:val="139"/>
          <w:ins w:id="5476" w:author="wincol" w:date="2016-04-15T14:36:00Z"/>
        </w:trPr>
        <w:tc>
          <w:tcPr>
            <w:tcW w:w="761" w:type="dxa"/>
            <w:vMerge/>
          </w:tcPr>
          <w:p w14:paraId="0C384E55" w14:textId="77777777" w:rsidR="008849A4" w:rsidRDefault="008849A4" w:rsidP="004A4C01">
            <w:pPr>
              <w:rPr>
                <w:ins w:id="5477" w:author="wincol" w:date="2016-04-15T14:36:00Z"/>
                <w:rFonts w:ascii="宋体" w:hAnsi="宋体"/>
              </w:rPr>
            </w:pPr>
          </w:p>
        </w:tc>
        <w:tc>
          <w:tcPr>
            <w:tcW w:w="1899" w:type="dxa"/>
          </w:tcPr>
          <w:p w14:paraId="6721D676" w14:textId="77777777" w:rsidR="008849A4" w:rsidRPr="00A560D3" w:rsidRDefault="008849A4" w:rsidP="004A4C01">
            <w:pPr>
              <w:autoSpaceDE w:val="0"/>
              <w:autoSpaceDN w:val="0"/>
              <w:adjustRightInd w:val="0"/>
              <w:spacing w:line="267" w:lineRule="exact"/>
              <w:jc w:val="left"/>
              <w:rPr>
                <w:ins w:id="5478" w:author="wincol" w:date="2016-04-15T14:36:00Z"/>
                <w:rFonts w:ascii="宋体" w:cs="宋体"/>
                <w:kern w:val="0"/>
                <w:sz w:val="20"/>
                <w:szCs w:val="20"/>
              </w:rPr>
            </w:pPr>
            <w:ins w:id="5479" w:author="wincol" w:date="2016-04-15T14:36:00Z">
              <w:r w:rsidRPr="00A560D3">
                <w:rPr>
                  <w:rFonts w:ascii="宋体" w:cs="宋体"/>
                  <w:kern w:val="0"/>
                  <w:sz w:val="20"/>
                  <w:szCs w:val="20"/>
                </w:rPr>
                <w:t>OLDREQSEQNO</w:t>
              </w:r>
            </w:ins>
          </w:p>
        </w:tc>
        <w:tc>
          <w:tcPr>
            <w:tcW w:w="1701" w:type="dxa"/>
          </w:tcPr>
          <w:p w14:paraId="182D66EE" w14:textId="77777777" w:rsidR="008849A4" w:rsidRPr="00A560D3" w:rsidRDefault="008849A4" w:rsidP="004A4C01">
            <w:pPr>
              <w:autoSpaceDE w:val="0"/>
              <w:autoSpaceDN w:val="0"/>
              <w:adjustRightInd w:val="0"/>
              <w:spacing w:line="281" w:lineRule="exact"/>
              <w:ind w:left="108"/>
              <w:jc w:val="left"/>
              <w:rPr>
                <w:ins w:id="5480" w:author="wincol" w:date="2016-04-15T14:36:00Z"/>
                <w:rFonts w:ascii="宋体" w:cs="宋体"/>
                <w:kern w:val="0"/>
                <w:sz w:val="20"/>
                <w:szCs w:val="20"/>
              </w:rPr>
            </w:pPr>
            <w:ins w:id="5481" w:author="wincol" w:date="2016-04-15T14:36:00Z">
              <w:r w:rsidRPr="00A560D3">
                <w:rPr>
                  <w:rFonts w:ascii="宋体" w:cs="宋体" w:hint="eastAsia"/>
                  <w:kern w:val="0"/>
                  <w:sz w:val="20"/>
                  <w:szCs w:val="20"/>
                </w:rPr>
                <w:t>原交易流水号</w:t>
              </w:r>
            </w:ins>
          </w:p>
        </w:tc>
        <w:tc>
          <w:tcPr>
            <w:tcW w:w="850" w:type="dxa"/>
          </w:tcPr>
          <w:p w14:paraId="20D267D1" w14:textId="77777777" w:rsidR="008849A4" w:rsidRDefault="008849A4" w:rsidP="0010473C">
            <w:pPr>
              <w:autoSpaceDE w:val="0"/>
              <w:autoSpaceDN w:val="0"/>
              <w:adjustRightInd w:val="0"/>
              <w:spacing w:line="281" w:lineRule="exact"/>
              <w:jc w:val="left"/>
              <w:rPr>
                <w:ins w:id="5482" w:author="wincol" w:date="2016-04-15T14:36:00Z"/>
                <w:rFonts w:ascii="宋体" w:cs="宋体"/>
                <w:kern w:val="0"/>
                <w:sz w:val="20"/>
                <w:szCs w:val="20"/>
              </w:rPr>
            </w:pPr>
            <w:ins w:id="5483" w:author="wincol" w:date="2016-04-15T14:36:00Z">
              <w:r>
                <w:rPr>
                  <w:rFonts w:ascii="宋体" w:cs="宋体" w:hint="eastAsia"/>
                  <w:kern w:val="0"/>
                  <w:sz w:val="20"/>
                  <w:szCs w:val="20"/>
                </w:rPr>
                <w:t>C</w:t>
              </w:r>
              <w:r w:rsidRPr="00A560D3">
                <w:rPr>
                  <w:rFonts w:ascii="宋体" w:cs="宋体"/>
                  <w:kern w:val="0"/>
                  <w:sz w:val="20"/>
                  <w:szCs w:val="20"/>
                </w:rPr>
                <w:t>(</w:t>
              </w:r>
            </w:ins>
            <w:ins w:id="5484" w:author="wincol" w:date="2016-06-12T19:08:00Z">
              <w:r w:rsidR="0010473C">
                <w:rPr>
                  <w:rFonts w:ascii="宋体" w:cs="宋体" w:hint="eastAsia"/>
                  <w:kern w:val="0"/>
                  <w:sz w:val="20"/>
                  <w:szCs w:val="20"/>
                </w:rPr>
                <w:t>28</w:t>
              </w:r>
            </w:ins>
            <w:ins w:id="5485" w:author="wincol" w:date="2016-04-15T14:36:00Z">
              <w:r w:rsidRPr="00A560D3">
                <w:rPr>
                  <w:rFonts w:ascii="宋体" w:cs="宋体"/>
                  <w:kern w:val="0"/>
                  <w:sz w:val="20"/>
                  <w:szCs w:val="20"/>
                </w:rPr>
                <w:t>)</w:t>
              </w:r>
            </w:ins>
          </w:p>
        </w:tc>
        <w:tc>
          <w:tcPr>
            <w:tcW w:w="709" w:type="dxa"/>
          </w:tcPr>
          <w:p w14:paraId="42E58EF9" w14:textId="77777777" w:rsidR="008849A4" w:rsidRPr="00A560D3" w:rsidRDefault="008849A4" w:rsidP="004A4C01">
            <w:pPr>
              <w:autoSpaceDE w:val="0"/>
              <w:autoSpaceDN w:val="0"/>
              <w:adjustRightInd w:val="0"/>
              <w:spacing w:line="281" w:lineRule="exact"/>
              <w:ind w:left="108"/>
              <w:jc w:val="left"/>
              <w:rPr>
                <w:ins w:id="5486" w:author="wincol" w:date="2016-04-15T14:36:00Z"/>
                <w:rFonts w:ascii="宋体" w:cs="宋体"/>
                <w:kern w:val="0"/>
                <w:sz w:val="20"/>
                <w:szCs w:val="20"/>
              </w:rPr>
            </w:pPr>
            <w:ins w:id="5487" w:author="wincol" w:date="2016-04-15T14:36:00Z">
              <w:r>
                <w:rPr>
                  <w:rFonts w:hint="eastAsia"/>
                </w:rPr>
                <w:t>否</w:t>
              </w:r>
            </w:ins>
          </w:p>
        </w:tc>
        <w:tc>
          <w:tcPr>
            <w:tcW w:w="1861" w:type="dxa"/>
          </w:tcPr>
          <w:p w14:paraId="7BAABC52" w14:textId="77777777" w:rsidR="008849A4" w:rsidRPr="00A560D3" w:rsidRDefault="008849A4" w:rsidP="004A4C01">
            <w:pPr>
              <w:autoSpaceDE w:val="0"/>
              <w:autoSpaceDN w:val="0"/>
              <w:adjustRightInd w:val="0"/>
              <w:spacing w:line="267" w:lineRule="exact"/>
              <w:ind w:left="107"/>
              <w:jc w:val="left"/>
              <w:rPr>
                <w:ins w:id="5488" w:author="wincol" w:date="2016-04-15T14:36:00Z"/>
                <w:rFonts w:ascii="宋体" w:cs="宋体"/>
                <w:kern w:val="0"/>
                <w:sz w:val="20"/>
                <w:szCs w:val="20"/>
              </w:rPr>
            </w:pPr>
          </w:p>
        </w:tc>
      </w:tr>
      <w:tr w:rsidR="008849A4" w14:paraId="44F30117" w14:textId="77777777" w:rsidTr="004A4C01">
        <w:trPr>
          <w:cantSplit/>
          <w:trHeight w:val="139"/>
          <w:ins w:id="5489" w:author="wincol" w:date="2016-04-15T14:36:00Z"/>
        </w:trPr>
        <w:tc>
          <w:tcPr>
            <w:tcW w:w="761" w:type="dxa"/>
            <w:vMerge/>
          </w:tcPr>
          <w:p w14:paraId="1EFDB86B" w14:textId="77777777" w:rsidR="008849A4" w:rsidRDefault="008849A4" w:rsidP="004A4C01">
            <w:pPr>
              <w:rPr>
                <w:ins w:id="5490" w:author="wincol" w:date="2016-04-15T14:36:00Z"/>
                <w:rFonts w:ascii="宋体" w:hAnsi="宋体"/>
              </w:rPr>
            </w:pPr>
          </w:p>
        </w:tc>
        <w:tc>
          <w:tcPr>
            <w:tcW w:w="1899" w:type="dxa"/>
          </w:tcPr>
          <w:p w14:paraId="0698A236" w14:textId="77777777" w:rsidR="008849A4" w:rsidRPr="00A560D3" w:rsidRDefault="008849A4" w:rsidP="004A4C01">
            <w:pPr>
              <w:autoSpaceDE w:val="0"/>
              <w:autoSpaceDN w:val="0"/>
              <w:adjustRightInd w:val="0"/>
              <w:spacing w:line="267" w:lineRule="exact"/>
              <w:jc w:val="left"/>
              <w:rPr>
                <w:ins w:id="5491" w:author="wincol" w:date="2016-04-15T14:36:00Z"/>
                <w:rFonts w:ascii="宋体" w:cs="宋体"/>
                <w:kern w:val="0"/>
                <w:sz w:val="20"/>
                <w:szCs w:val="20"/>
              </w:rPr>
            </w:pPr>
            <w:ins w:id="5492" w:author="wincol" w:date="2016-04-15T14:36:00Z">
              <w:r w:rsidRPr="00A560D3">
                <w:rPr>
                  <w:rFonts w:ascii="宋体" w:cs="宋体"/>
                  <w:kern w:val="0"/>
                  <w:sz w:val="20"/>
                  <w:szCs w:val="20"/>
                </w:rPr>
                <w:t>RESJNLNO</w:t>
              </w:r>
            </w:ins>
          </w:p>
        </w:tc>
        <w:tc>
          <w:tcPr>
            <w:tcW w:w="1701" w:type="dxa"/>
          </w:tcPr>
          <w:p w14:paraId="2893B415" w14:textId="77777777" w:rsidR="008849A4" w:rsidRPr="00A560D3" w:rsidRDefault="008849A4" w:rsidP="004A4C01">
            <w:pPr>
              <w:autoSpaceDE w:val="0"/>
              <w:autoSpaceDN w:val="0"/>
              <w:adjustRightInd w:val="0"/>
              <w:spacing w:line="281" w:lineRule="exact"/>
              <w:ind w:left="108"/>
              <w:jc w:val="left"/>
              <w:rPr>
                <w:ins w:id="5493" w:author="wincol" w:date="2016-04-15T14:36:00Z"/>
                <w:rFonts w:ascii="宋体" w:cs="宋体"/>
                <w:kern w:val="0"/>
                <w:sz w:val="20"/>
                <w:szCs w:val="20"/>
              </w:rPr>
            </w:pPr>
            <w:ins w:id="5494" w:author="wincol" w:date="2016-04-15T14:36:00Z">
              <w:r w:rsidRPr="00A560D3">
                <w:rPr>
                  <w:rFonts w:ascii="宋体" w:cs="宋体" w:hint="eastAsia"/>
                  <w:kern w:val="0"/>
                  <w:sz w:val="20"/>
                  <w:szCs w:val="20"/>
                </w:rPr>
                <w:t>银行交易流水号</w:t>
              </w:r>
            </w:ins>
          </w:p>
        </w:tc>
        <w:tc>
          <w:tcPr>
            <w:tcW w:w="850" w:type="dxa"/>
          </w:tcPr>
          <w:p w14:paraId="45704187" w14:textId="77777777" w:rsidR="008849A4" w:rsidRDefault="008849A4" w:rsidP="004A4C01">
            <w:pPr>
              <w:autoSpaceDE w:val="0"/>
              <w:autoSpaceDN w:val="0"/>
              <w:adjustRightInd w:val="0"/>
              <w:spacing w:line="281" w:lineRule="exact"/>
              <w:jc w:val="left"/>
              <w:rPr>
                <w:ins w:id="5495" w:author="wincol" w:date="2016-04-15T14:36:00Z"/>
                <w:rFonts w:ascii="宋体" w:cs="宋体"/>
                <w:kern w:val="0"/>
                <w:sz w:val="20"/>
                <w:szCs w:val="20"/>
              </w:rPr>
            </w:pPr>
            <w:ins w:id="5496" w:author="wincol" w:date="2016-04-15T14:36:00Z">
              <w:r>
                <w:rPr>
                  <w:rFonts w:ascii="宋体" w:cs="宋体" w:hint="eastAsia"/>
                  <w:kern w:val="0"/>
                  <w:sz w:val="20"/>
                  <w:szCs w:val="20"/>
                </w:rPr>
                <w:t>C</w:t>
              </w:r>
              <w:r w:rsidRPr="00A560D3">
                <w:rPr>
                  <w:rFonts w:ascii="宋体" w:cs="宋体"/>
                  <w:kern w:val="0"/>
                  <w:sz w:val="20"/>
                  <w:szCs w:val="20"/>
                </w:rPr>
                <w:t>(32)</w:t>
              </w:r>
            </w:ins>
          </w:p>
        </w:tc>
        <w:tc>
          <w:tcPr>
            <w:tcW w:w="709" w:type="dxa"/>
          </w:tcPr>
          <w:p w14:paraId="7E8E9ED9" w14:textId="77777777" w:rsidR="008849A4" w:rsidRDefault="007B60E4" w:rsidP="004A4C01">
            <w:pPr>
              <w:autoSpaceDE w:val="0"/>
              <w:autoSpaceDN w:val="0"/>
              <w:adjustRightInd w:val="0"/>
              <w:spacing w:line="281" w:lineRule="exact"/>
              <w:ind w:left="108"/>
              <w:jc w:val="left"/>
              <w:rPr>
                <w:ins w:id="5497" w:author="wincol" w:date="2016-04-15T14:36:00Z"/>
                <w:rFonts w:ascii="宋体" w:cs="宋体"/>
                <w:kern w:val="0"/>
                <w:sz w:val="20"/>
                <w:szCs w:val="20"/>
              </w:rPr>
            </w:pPr>
            <w:ins w:id="5498" w:author="wincol" w:date="2016-04-18T11:43:00Z">
              <w:r>
                <w:rPr>
                  <w:rFonts w:hint="eastAsia"/>
                </w:rPr>
                <w:t>是</w:t>
              </w:r>
            </w:ins>
          </w:p>
        </w:tc>
        <w:tc>
          <w:tcPr>
            <w:tcW w:w="1861" w:type="dxa"/>
          </w:tcPr>
          <w:p w14:paraId="4070DD9F" w14:textId="77777777" w:rsidR="008849A4" w:rsidRPr="00A560D3" w:rsidRDefault="008849A4" w:rsidP="004A4C01">
            <w:pPr>
              <w:autoSpaceDE w:val="0"/>
              <w:autoSpaceDN w:val="0"/>
              <w:adjustRightInd w:val="0"/>
              <w:spacing w:line="267" w:lineRule="exact"/>
              <w:ind w:left="107"/>
              <w:jc w:val="left"/>
              <w:rPr>
                <w:ins w:id="5499" w:author="wincol" w:date="2016-04-15T14:36:00Z"/>
                <w:rFonts w:ascii="宋体" w:cs="宋体"/>
                <w:kern w:val="0"/>
                <w:sz w:val="20"/>
                <w:szCs w:val="20"/>
              </w:rPr>
            </w:pPr>
          </w:p>
        </w:tc>
      </w:tr>
      <w:tr w:rsidR="008849A4" w14:paraId="7F8A7F58" w14:textId="77777777" w:rsidTr="004A4C01">
        <w:trPr>
          <w:cantSplit/>
          <w:trHeight w:val="139"/>
          <w:ins w:id="5500" w:author="wincol" w:date="2016-04-15T14:36:00Z"/>
        </w:trPr>
        <w:tc>
          <w:tcPr>
            <w:tcW w:w="761" w:type="dxa"/>
            <w:vMerge/>
          </w:tcPr>
          <w:p w14:paraId="397DB183" w14:textId="77777777" w:rsidR="008849A4" w:rsidRDefault="008849A4" w:rsidP="004A4C01">
            <w:pPr>
              <w:rPr>
                <w:ins w:id="5501" w:author="wincol" w:date="2016-04-15T14:36:00Z"/>
                <w:rFonts w:ascii="宋体" w:hAnsi="宋体"/>
              </w:rPr>
            </w:pPr>
          </w:p>
        </w:tc>
        <w:tc>
          <w:tcPr>
            <w:tcW w:w="1899" w:type="dxa"/>
          </w:tcPr>
          <w:p w14:paraId="260FC67C" w14:textId="77777777" w:rsidR="008849A4" w:rsidRPr="00A560D3" w:rsidDel="00900DF3" w:rsidRDefault="008849A4" w:rsidP="004A4C01">
            <w:pPr>
              <w:autoSpaceDE w:val="0"/>
              <w:autoSpaceDN w:val="0"/>
              <w:adjustRightInd w:val="0"/>
              <w:spacing w:line="281" w:lineRule="exact"/>
              <w:jc w:val="left"/>
              <w:rPr>
                <w:ins w:id="5502" w:author="wincol" w:date="2016-04-15T14:36:00Z"/>
                <w:rFonts w:ascii="宋体" w:cs="宋体"/>
                <w:kern w:val="0"/>
                <w:sz w:val="20"/>
                <w:szCs w:val="20"/>
              </w:rPr>
            </w:pPr>
            <w:ins w:id="5503" w:author="wincol" w:date="2016-04-15T14:36:00Z">
              <w:r>
                <w:rPr>
                  <w:rFonts w:ascii="宋体" w:cs="宋体" w:hint="eastAsia"/>
                  <w:kern w:val="0"/>
                  <w:sz w:val="20"/>
                  <w:szCs w:val="20"/>
                </w:rPr>
                <w:t>EXT_FILED1</w:t>
              </w:r>
            </w:ins>
          </w:p>
        </w:tc>
        <w:tc>
          <w:tcPr>
            <w:tcW w:w="1701" w:type="dxa"/>
          </w:tcPr>
          <w:p w14:paraId="463E38FF" w14:textId="77777777" w:rsidR="008849A4" w:rsidRPr="00A560D3" w:rsidDel="00900DF3" w:rsidRDefault="008849A4" w:rsidP="004A4C01">
            <w:pPr>
              <w:autoSpaceDE w:val="0"/>
              <w:autoSpaceDN w:val="0"/>
              <w:adjustRightInd w:val="0"/>
              <w:spacing w:line="267" w:lineRule="exact"/>
              <w:ind w:left="107"/>
              <w:jc w:val="left"/>
              <w:rPr>
                <w:ins w:id="5504" w:author="wincol" w:date="2016-04-15T14:36:00Z"/>
                <w:rFonts w:ascii="宋体" w:cs="宋体"/>
                <w:kern w:val="0"/>
                <w:sz w:val="20"/>
                <w:szCs w:val="20"/>
              </w:rPr>
            </w:pPr>
            <w:ins w:id="5505" w:author="wincol" w:date="2016-04-15T14:36:00Z">
              <w:r>
                <w:rPr>
                  <w:rFonts w:ascii="宋体" w:cs="宋体" w:hint="eastAsia"/>
                  <w:kern w:val="0"/>
                  <w:sz w:val="20"/>
                  <w:szCs w:val="20"/>
                </w:rPr>
                <w:t>备用字段1</w:t>
              </w:r>
            </w:ins>
          </w:p>
        </w:tc>
        <w:tc>
          <w:tcPr>
            <w:tcW w:w="850" w:type="dxa"/>
          </w:tcPr>
          <w:p w14:paraId="5C1D6015" w14:textId="77777777" w:rsidR="008849A4" w:rsidRPr="00DE25D2" w:rsidDel="00900DF3" w:rsidRDefault="008849A4" w:rsidP="004A4C01">
            <w:pPr>
              <w:rPr>
                <w:ins w:id="5506" w:author="wincol" w:date="2016-04-15T14:36:00Z"/>
                <w:rFonts w:ascii="宋体" w:cs="宋体"/>
                <w:kern w:val="0"/>
                <w:sz w:val="20"/>
                <w:szCs w:val="20"/>
              </w:rPr>
            </w:pPr>
            <w:ins w:id="5507" w:author="wincol" w:date="2016-04-15T14:36: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9" w:type="dxa"/>
          </w:tcPr>
          <w:p w14:paraId="6DFBF079" w14:textId="77777777" w:rsidR="008849A4" w:rsidDel="00900DF3" w:rsidRDefault="008849A4" w:rsidP="004A4C01">
            <w:pPr>
              <w:rPr>
                <w:ins w:id="5508" w:author="wincol" w:date="2016-04-15T14:36:00Z"/>
              </w:rPr>
            </w:pPr>
            <w:ins w:id="5509" w:author="wincol" w:date="2016-04-15T14:36:00Z">
              <w:r>
                <w:rPr>
                  <w:rFonts w:ascii="宋体" w:hAnsi="宋体" w:hint="eastAsia"/>
                </w:rPr>
                <w:t>是</w:t>
              </w:r>
            </w:ins>
          </w:p>
        </w:tc>
        <w:tc>
          <w:tcPr>
            <w:tcW w:w="1861" w:type="dxa"/>
          </w:tcPr>
          <w:p w14:paraId="754552E8" w14:textId="77777777" w:rsidR="008849A4" w:rsidRPr="00AC03B1" w:rsidDel="00900DF3" w:rsidRDefault="008849A4" w:rsidP="004A4C01">
            <w:pPr>
              <w:rPr>
                <w:ins w:id="5510" w:author="wincol" w:date="2016-04-15T14:36:00Z"/>
              </w:rPr>
            </w:pPr>
            <w:ins w:id="5511" w:author="wincol" w:date="2016-04-15T14:36:00Z">
              <w:r>
                <w:rPr>
                  <w:rFonts w:ascii="宋体" w:cs="宋体" w:hint="eastAsia"/>
                  <w:kern w:val="0"/>
                  <w:sz w:val="20"/>
                  <w:szCs w:val="20"/>
                </w:rPr>
                <w:t>备用字段1</w:t>
              </w:r>
            </w:ins>
          </w:p>
        </w:tc>
      </w:tr>
      <w:tr w:rsidR="008849A4" w14:paraId="3F4FD9BE" w14:textId="77777777" w:rsidTr="004A4C01">
        <w:trPr>
          <w:cantSplit/>
          <w:trHeight w:val="139"/>
          <w:ins w:id="5512" w:author="wincol" w:date="2016-04-15T14:36:00Z"/>
        </w:trPr>
        <w:tc>
          <w:tcPr>
            <w:tcW w:w="761" w:type="dxa"/>
            <w:vMerge/>
          </w:tcPr>
          <w:p w14:paraId="7F4456EA" w14:textId="77777777" w:rsidR="008849A4" w:rsidRDefault="008849A4" w:rsidP="004A4C01">
            <w:pPr>
              <w:rPr>
                <w:ins w:id="5513" w:author="wincol" w:date="2016-04-15T14:36:00Z"/>
                <w:rFonts w:ascii="宋体" w:hAnsi="宋体"/>
              </w:rPr>
            </w:pPr>
          </w:p>
        </w:tc>
        <w:tc>
          <w:tcPr>
            <w:tcW w:w="1899" w:type="dxa"/>
          </w:tcPr>
          <w:p w14:paraId="7BC74A43" w14:textId="77777777" w:rsidR="008849A4" w:rsidRPr="00A560D3" w:rsidDel="00900DF3" w:rsidRDefault="008849A4" w:rsidP="004A4C01">
            <w:pPr>
              <w:autoSpaceDE w:val="0"/>
              <w:autoSpaceDN w:val="0"/>
              <w:adjustRightInd w:val="0"/>
              <w:spacing w:line="281" w:lineRule="exact"/>
              <w:jc w:val="left"/>
              <w:rPr>
                <w:ins w:id="5514" w:author="wincol" w:date="2016-04-15T14:36:00Z"/>
                <w:rFonts w:ascii="宋体" w:cs="宋体"/>
                <w:kern w:val="0"/>
                <w:sz w:val="20"/>
                <w:szCs w:val="20"/>
              </w:rPr>
            </w:pPr>
            <w:ins w:id="5515" w:author="wincol" w:date="2016-04-15T14:36:00Z">
              <w:r>
                <w:rPr>
                  <w:rFonts w:ascii="宋体" w:cs="宋体" w:hint="eastAsia"/>
                  <w:kern w:val="0"/>
                  <w:sz w:val="20"/>
                  <w:szCs w:val="20"/>
                </w:rPr>
                <w:t>EXT_FILED2</w:t>
              </w:r>
            </w:ins>
          </w:p>
        </w:tc>
        <w:tc>
          <w:tcPr>
            <w:tcW w:w="1701" w:type="dxa"/>
          </w:tcPr>
          <w:p w14:paraId="2778E4E7" w14:textId="77777777" w:rsidR="008849A4" w:rsidRPr="00A560D3" w:rsidDel="00900DF3" w:rsidRDefault="008849A4" w:rsidP="004A4C01">
            <w:pPr>
              <w:autoSpaceDE w:val="0"/>
              <w:autoSpaceDN w:val="0"/>
              <w:adjustRightInd w:val="0"/>
              <w:spacing w:line="267" w:lineRule="exact"/>
              <w:ind w:left="107"/>
              <w:jc w:val="left"/>
              <w:rPr>
                <w:ins w:id="5516" w:author="wincol" w:date="2016-04-15T14:36:00Z"/>
                <w:rFonts w:ascii="宋体" w:cs="宋体"/>
                <w:kern w:val="0"/>
                <w:sz w:val="20"/>
                <w:szCs w:val="20"/>
              </w:rPr>
            </w:pPr>
            <w:ins w:id="5517" w:author="wincol" w:date="2016-04-15T14:36:00Z">
              <w:r>
                <w:rPr>
                  <w:rFonts w:ascii="宋体" w:cs="宋体" w:hint="eastAsia"/>
                  <w:kern w:val="0"/>
                  <w:sz w:val="20"/>
                  <w:szCs w:val="20"/>
                </w:rPr>
                <w:t>备用字段2</w:t>
              </w:r>
            </w:ins>
          </w:p>
        </w:tc>
        <w:tc>
          <w:tcPr>
            <w:tcW w:w="850" w:type="dxa"/>
          </w:tcPr>
          <w:p w14:paraId="63F22F6F" w14:textId="77777777" w:rsidR="008849A4" w:rsidRPr="00DE25D2" w:rsidDel="00900DF3" w:rsidRDefault="008849A4" w:rsidP="004A4C01">
            <w:pPr>
              <w:rPr>
                <w:ins w:id="5518" w:author="wincol" w:date="2016-04-15T14:36:00Z"/>
                <w:rFonts w:ascii="宋体" w:cs="宋体"/>
                <w:kern w:val="0"/>
                <w:sz w:val="20"/>
                <w:szCs w:val="20"/>
              </w:rPr>
            </w:pPr>
            <w:ins w:id="5519" w:author="wincol" w:date="2016-04-15T14:36: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9" w:type="dxa"/>
          </w:tcPr>
          <w:p w14:paraId="5D129408" w14:textId="77777777" w:rsidR="008849A4" w:rsidDel="00900DF3" w:rsidRDefault="008849A4" w:rsidP="004A4C01">
            <w:pPr>
              <w:rPr>
                <w:ins w:id="5520" w:author="wincol" w:date="2016-04-15T14:36:00Z"/>
              </w:rPr>
            </w:pPr>
            <w:ins w:id="5521" w:author="wincol" w:date="2016-04-15T14:36:00Z">
              <w:r>
                <w:rPr>
                  <w:rFonts w:ascii="宋体" w:hAnsi="宋体" w:hint="eastAsia"/>
                </w:rPr>
                <w:t>是</w:t>
              </w:r>
            </w:ins>
          </w:p>
        </w:tc>
        <w:tc>
          <w:tcPr>
            <w:tcW w:w="1861" w:type="dxa"/>
          </w:tcPr>
          <w:p w14:paraId="2CC5E786" w14:textId="77777777" w:rsidR="008849A4" w:rsidRPr="00AC03B1" w:rsidDel="00900DF3" w:rsidRDefault="008849A4" w:rsidP="004A4C01">
            <w:pPr>
              <w:rPr>
                <w:ins w:id="5522" w:author="wincol" w:date="2016-04-15T14:36:00Z"/>
              </w:rPr>
            </w:pPr>
            <w:ins w:id="5523" w:author="wincol" w:date="2016-04-15T14:36:00Z">
              <w:r>
                <w:rPr>
                  <w:rFonts w:ascii="宋体" w:cs="宋体" w:hint="eastAsia"/>
                  <w:kern w:val="0"/>
                  <w:sz w:val="20"/>
                  <w:szCs w:val="20"/>
                </w:rPr>
                <w:t>备用字段2</w:t>
              </w:r>
            </w:ins>
          </w:p>
        </w:tc>
      </w:tr>
      <w:tr w:rsidR="008849A4" w14:paraId="23BE8F62" w14:textId="77777777" w:rsidTr="004A4C01">
        <w:trPr>
          <w:cantSplit/>
          <w:trHeight w:val="139"/>
          <w:ins w:id="5524" w:author="wincol" w:date="2016-04-15T14:36:00Z"/>
        </w:trPr>
        <w:tc>
          <w:tcPr>
            <w:tcW w:w="761" w:type="dxa"/>
            <w:vMerge/>
          </w:tcPr>
          <w:p w14:paraId="75613499" w14:textId="77777777" w:rsidR="008849A4" w:rsidRDefault="008849A4" w:rsidP="004A4C01">
            <w:pPr>
              <w:rPr>
                <w:ins w:id="5525" w:author="wincol" w:date="2016-04-15T14:36:00Z"/>
                <w:rFonts w:ascii="宋体" w:hAnsi="宋体"/>
              </w:rPr>
            </w:pPr>
          </w:p>
        </w:tc>
        <w:tc>
          <w:tcPr>
            <w:tcW w:w="1899" w:type="dxa"/>
          </w:tcPr>
          <w:p w14:paraId="2D2BC4F9" w14:textId="77777777" w:rsidR="008849A4" w:rsidRPr="00A560D3" w:rsidDel="00900DF3" w:rsidRDefault="008849A4" w:rsidP="004A4C01">
            <w:pPr>
              <w:autoSpaceDE w:val="0"/>
              <w:autoSpaceDN w:val="0"/>
              <w:adjustRightInd w:val="0"/>
              <w:spacing w:line="281" w:lineRule="exact"/>
              <w:jc w:val="left"/>
              <w:rPr>
                <w:ins w:id="5526" w:author="wincol" w:date="2016-04-15T14:36:00Z"/>
                <w:rFonts w:ascii="宋体" w:cs="宋体"/>
                <w:kern w:val="0"/>
                <w:sz w:val="20"/>
                <w:szCs w:val="20"/>
              </w:rPr>
            </w:pPr>
            <w:ins w:id="5527" w:author="wincol" w:date="2016-04-15T14:36:00Z">
              <w:r>
                <w:rPr>
                  <w:rFonts w:ascii="宋体" w:cs="宋体" w:hint="eastAsia"/>
                  <w:kern w:val="0"/>
                  <w:sz w:val="20"/>
                  <w:szCs w:val="20"/>
                </w:rPr>
                <w:t>EXT_FILED3</w:t>
              </w:r>
            </w:ins>
          </w:p>
        </w:tc>
        <w:tc>
          <w:tcPr>
            <w:tcW w:w="1701" w:type="dxa"/>
          </w:tcPr>
          <w:p w14:paraId="033053CF" w14:textId="77777777" w:rsidR="008849A4" w:rsidRPr="00A560D3" w:rsidDel="00900DF3" w:rsidRDefault="008849A4" w:rsidP="004A4C01">
            <w:pPr>
              <w:autoSpaceDE w:val="0"/>
              <w:autoSpaceDN w:val="0"/>
              <w:adjustRightInd w:val="0"/>
              <w:spacing w:line="267" w:lineRule="exact"/>
              <w:ind w:left="107"/>
              <w:jc w:val="left"/>
              <w:rPr>
                <w:ins w:id="5528" w:author="wincol" w:date="2016-04-15T14:36:00Z"/>
                <w:rFonts w:ascii="宋体" w:cs="宋体"/>
                <w:kern w:val="0"/>
                <w:sz w:val="20"/>
                <w:szCs w:val="20"/>
              </w:rPr>
            </w:pPr>
            <w:ins w:id="5529" w:author="wincol" w:date="2016-04-15T14:36:00Z">
              <w:r>
                <w:rPr>
                  <w:rFonts w:ascii="宋体" w:cs="宋体" w:hint="eastAsia"/>
                  <w:kern w:val="0"/>
                  <w:sz w:val="20"/>
                  <w:szCs w:val="20"/>
                </w:rPr>
                <w:t>备用字段3</w:t>
              </w:r>
            </w:ins>
          </w:p>
        </w:tc>
        <w:tc>
          <w:tcPr>
            <w:tcW w:w="850" w:type="dxa"/>
          </w:tcPr>
          <w:p w14:paraId="700BED62" w14:textId="77777777" w:rsidR="008849A4" w:rsidRPr="00DE25D2" w:rsidDel="00900DF3" w:rsidRDefault="008849A4" w:rsidP="004A4C01">
            <w:pPr>
              <w:rPr>
                <w:ins w:id="5530" w:author="wincol" w:date="2016-04-15T14:36:00Z"/>
                <w:rFonts w:ascii="宋体" w:cs="宋体"/>
                <w:kern w:val="0"/>
                <w:sz w:val="20"/>
                <w:szCs w:val="20"/>
              </w:rPr>
            </w:pPr>
            <w:ins w:id="5531" w:author="wincol" w:date="2016-04-15T14:36: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300</w:t>
              </w:r>
              <w:r w:rsidRPr="00A560D3">
                <w:rPr>
                  <w:rFonts w:ascii="宋体" w:cs="宋体"/>
                  <w:kern w:val="0"/>
                  <w:sz w:val="20"/>
                  <w:szCs w:val="20"/>
                </w:rPr>
                <w:t>)</w:t>
              </w:r>
            </w:ins>
          </w:p>
        </w:tc>
        <w:tc>
          <w:tcPr>
            <w:tcW w:w="709" w:type="dxa"/>
          </w:tcPr>
          <w:p w14:paraId="149EC9DC" w14:textId="77777777" w:rsidR="008849A4" w:rsidDel="00900DF3" w:rsidRDefault="008849A4" w:rsidP="004A4C01">
            <w:pPr>
              <w:rPr>
                <w:ins w:id="5532" w:author="wincol" w:date="2016-04-15T14:36:00Z"/>
              </w:rPr>
            </w:pPr>
            <w:ins w:id="5533" w:author="wincol" w:date="2016-04-15T14:36:00Z">
              <w:r>
                <w:rPr>
                  <w:rFonts w:ascii="宋体" w:hAnsi="宋体" w:hint="eastAsia"/>
                </w:rPr>
                <w:t>是</w:t>
              </w:r>
            </w:ins>
          </w:p>
        </w:tc>
        <w:tc>
          <w:tcPr>
            <w:tcW w:w="1861" w:type="dxa"/>
          </w:tcPr>
          <w:p w14:paraId="2AB2ADB4" w14:textId="77777777" w:rsidR="008849A4" w:rsidRPr="00AC03B1" w:rsidDel="00900DF3" w:rsidRDefault="008849A4" w:rsidP="004A4C01">
            <w:pPr>
              <w:rPr>
                <w:ins w:id="5534" w:author="wincol" w:date="2016-04-15T14:36:00Z"/>
              </w:rPr>
            </w:pPr>
            <w:ins w:id="5535" w:author="wincol" w:date="2016-04-15T14:36:00Z">
              <w:r>
                <w:rPr>
                  <w:rFonts w:ascii="宋体" w:cs="宋体" w:hint="eastAsia"/>
                  <w:kern w:val="0"/>
                  <w:sz w:val="20"/>
                  <w:szCs w:val="20"/>
                </w:rPr>
                <w:t>备用字段3</w:t>
              </w:r>
            </w:ins>
          </w:p>
        </w:tc>
      </w:tr>
    </w:tbl>
    <w:p w14:paraId="608F76E5" w14:textId="77777777" w:rsidR="008849A4" w:rsidRDefault="008849A4" w:rsidP="008849A4">
      <w:pPr>
        <w:rPr>
          <w:ins w:id="5536" w:author="wincol" w:date="2016-04-15T14:36:00Z"/>
          <w:rFonts w:eastAsiaTheme="minorEastAsia"/>
          <w:szCs w:val="21"/>
        </w:rPr>
      </w:pPr>
    </w:p>
    <w:p w14:paraId="7AD1164A" w14:textId="77777777" w:rsidR="008849A4" w:rsidRPr="004E6C5A" w:rsidRDefault="008849A4" w:rsidP="008849A4">
      <w:pPr>
        <w:rPr>
          <w:ins w:id="5537" w:author="wincol" w:date="2016-04-15T14:36:00Z"/>
          <w:rFonts w:ascii="微软雅黑" w:eastAsia="微软雅黑" w:hAnsi="微软雅黑"/>
        </w:rPr>
      </w:pPr>
      <w:ins w:id="5538" w:author="wincol" w:date="2016-04-15T14:36:00Z">
        <w:r w:rsidRPr="00A560D3">
          <w:rPr>
            <w:rFonts w:eastAsiaTheme="minorEastAsia" w:hint="eastAsia"/>
            <w:szCs w:val="21"/>
          </w:rPr>
          <w:t>第三方公司应返回</w:t>
        </w:r>
      </w:ins>
      <w:ins w:id="5539" w:author="wincol" w:date="2016-04-18T15:13:00Z">
        <w:r w:rsidR="005F5B21">
          <w:rPr>
            <w:rFonts w:eastAsiaTheme="minorEastAsia" w:hint="eastAsia"/>
            <w:szCs w:val="21"/>
          </w:rPr>
          <w:t>（报文头内容按</w:t>
        </w:r>
        <w:r w:rsidR="005F5B21">
          <w:rPr>
            <w:rFonts w:eastAsiaTheme="minorEastAsia" w:hint="eastAsia"/>
            <w:szCs w:val="21"/>
          </w:rPr>
          <w:t>3.8</w:t>
        </w:r>
        <w:r w:rsidR="005F5B21">
          <w:rPr>
            <w:rFonts w:eastAsiaTheme="minorEastAsia" w:hint="eastAsia"/>
            <w:szCs w:val="21"/>
          </w:rPr>
          <w:t>报文头里的应答报文的报文头定义）</w:t>
        </w:r>
      </w:ins>
      <w:ins w:id="5540" w:author="wincol" w:date="2016-04-15T14:36:00Z">
        <w:r w:rsidRPr="00A560D3">
          <w:rPr>
            <w:rFonts w:eastAsiaTheme="minorEastAsia" w:hint="eastAsia"/>
            <w:szCs w:val="21"/>
          </w:rPr>
          <w:t>：</w:t>
        </w:r>
      </w:ins>
    </w:p>
    <w:tbl>
      <w:tblPr>
        <w:tblW w:w="7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1"/>
        <w:gridCol w:w="1899"/>
        <w:gridCol w:w="1701"/>
        <w:gridCol w:w="850"/>
        <w:gridCol w:w="709"/>
        <w:gridCol w:w="1861"/>
      </w:tblGrid>
      <w:tr w:rsidR="008849A4" w14:paraId="691C355B" w14:textId="77777777" w:rsidTr="004A4C01">
        <w:trPr>
          <w:trHeight w:val="290"/>
          <w:ins w:id="5541" w:author="wincol" w:date="2016-04-15T14:36:00Z"/>
        </w:trPr>
        <w:tc>
          <w:tcPr>
            <w:tcW w:w="761" w:type="dxa"/>
            <w:tcBorders>
              <w:bottom w:val="single" w:sz="4" w:space="0" w:color="auto"/>
            </w:tcBorders>
            <w:shd w:val="clear" w:color="auto" w:fill="C0C0C0"/>
          </w:tcPr>
          <w:p w14:paraId="425112B0" w14:textId="77777777" w:rsidR="008849A4" w:rsidRDefault="008849A4" w:rsidP="004A4C01">
            <w:pPr>
              <w:rPr>
                <w:ins w:id="5542" w:author="wincol" w:date="2016-04-15T14:36:00Z"/>
                <w:rFonts w:ascii="宋体" w:hAnsi="宋体"/>
                <w:b/>
                <w:szCs w:val="21"/>
              </w:rPr>
            </w:pPr>
            <w:ins w:id="5543" w:author="wincol" w:date="2016-04-15T14:36:00Z">
              <w:r>
                <w:rPr>
                  <w:rFonts w:ascii="宋体" w:hAnsi="宋体"/>
                  <w:b/>
                  <w:szCs w:val="21"/>
                </w:rPr>
                <w:t>模块</w:t>
              </w:r>
            </w:ins>
          </w:p>
        </w:tc>
        <w:tc>
          <w:tcPr>
            <w:tcW w:w="1899" w:type="dxa"/>
            <w:tcBorders>
              <w:bottom w:val="single" w:sz="4" w:space="0" w:color="auto"/>
            </w:tcBorders>
            <w:shd w:val="clear" w:color="auto" w:fill="C0C0C0"/>
          </w:tcPr>
          <w:p w14:paraId="3B46C2E1" w14:textId="77777777" w:rsidR="008849A4" w:rsidRDefault="008849A4" w:rsidP="004A4C01">
            <w:pPr>
              <w:rPr>
                <w:ins w:id="5544" w:author="wincol" w:date="2016-04-15T14:36:00Z"/>
                <w:rFonts w:ascii="宋体" w:hAnsi="宋体"/>
                <w:b/>
              </w:rPr>
            </w:pPr>
            <w:ins w:id="5545" w:author="wincol" w:date="2016-04-15T14:36:00Z">
              <w:r>
                <w:rPr>
                  <w:rFonts w:ascii="宋体" w:hAnsi="宋体"/>
                  <w:b/>
                  <w:szCs w:val="21"/>
                </w:rPr>
                <w:t>字段ID</w:t>
              </w:r>
            </w:ins>
          </w:p>
        </w:tc>
        <w:tc>
          <w:tcPr>
            <w:tcW w:w="1701" w:type="dxa"/>
            <w:tcBorders>
              <w:bottom w:val="single" w:sz="4" w:space="0" w:color="auto"/>
            </w:tcBorders>
            <w:shd w:val="clear" w:color="auto" w:fill="C0C0C0"/>
          </w:tcPr>
          <w:p w14:paraId="24AEFC85" w14:textId="77777777" w:rsidR="008849A4" w:rsidRDefault="008849A4" w:rsidP="004A4C01">
            <w:pPr>
              <w:rPr>
                <w:ins w:id="5546" w:author="wincol" w:date="2016-04-15T14:36:00Z"/>
                <w:rFonts w:ascii="宋体" w:hAnsi="宋体"/>
                <w:b/>
              </w:rPr>
            </w:pPr>
            <w:ins w:id="5547" w:author="wincol" w:date="2016-04-15T14:36:00Z">
              <w:r>
                <w:rPr>
                  <w:rFonts w:ascii="宋体" w:hAnsi="宋体"/>
                  <w:b/>
                  <w:szCs w:val="21"/>
                </w:rPr>
                <w:t>字段名称</w:t>
              </w:r>
            </w:ins>
          </w:p>
        </w:tc>
        <w:tc>
          <w:tcPr>
            <w:tcW w:w="850" w:type="dxa"/>
            <w:tcBorders>
              <w:bottom w:val="single" w:sz="4" w:space="0" w:color="auto"/>
            </w:tcBorders>
            <w:shd w:val="clear" w:color="auto" w:fill="C0C0C0"/>
          </w:tcPr>
          <w:p w14:paraId="681A386E" w14:textId="77777777" w:rsidR="008849A4" w:rsidRDefault="008849A4" w:rsidP="004A4C01">
            <w:pPr>
              <w:rPr>
                <w:ins w:id="5548" w:author="wincol" w:date="2016-04-15T14:36:00Z"/>
                <w:rFonts w:ascii="宋体" w:hAnsi="宋体"/>
                <w:b/>
              </w:rPr>
            </w:pPr>
            <w:ins w:id="5549" w:author="wincol" w:date="2016-04-15T14:36:00Z">
              <w:r>
                <w:rPr>
                  <w:rFonts w:ascii="宋体" w:hAnsi="宋体"/>
                  <w:b/>
                  <w:szCs w:val="21"/>
                </w:rPr>
                <w:t>类型</w:t>
              </w:r>
            </w:ins>
          </w:p>
        </w:tc>
        <w:tc>
          <w:tcPr>
            <w:tcW w:w="709" w:type="dxa"/>
            <w:tcBorders>
              <w:bottom w:val="single" w:sz="4" w:space="0" w:color="auto"/>
            </w:tcBorders>
            <w:shd w:val="clear" w:color="auto" w:fill="C0C0C0"/>
          </w:tcPr>
          <w:p w14:paraId="50F3C40E" w14:textId="77777777" w:rsidR="008849A4" w:rsidRDefault="008849A4" w:rsidP="004A4C01">
            <w:pPr>
              <w:rPr>
                <w:ins w:id="5550" w:author="wincol" w:date="2016-04-15T14:36:00Z"/>
                <w:rFonts w:ascii="宋体" w:hAnsi="宋体"/>
                <w:b/>
              </w:rPr>
            </w:pPr>
            <w:ins w:id="5551" w:author="wincol" w:date="2016-04-15T14:36:00Z">
              <w:r>
                <w:rPr>
                  <w:rFonts w:ascii="宋体" w:hAnsi="宋体" w:hint="eastAsia"/>
                  <w:b/>
                </w:rPr>
                <w:t>可空</w:t>
              </w:r>
            </w:ins>
          </w:p>
        </w:tc>
        <w:tc>
          <w:tcPr>
            <w:tcW w:w="1861" w:type="dxa"/>
            <w:tcBorders>
              <w:bottom w:val="single" w:sz="4" w:space="0" w:color="auto"/>
            </w:tcBorders>
            <w:shd w:val="clear" w:color="auto" w:fill="C0C0C0"/>
          </w:tcPr>
          <w:p w14:paraId="32B51CBC" w14:textId="77777777" w:rsidR="008849A4" w:rsidRDefault="008849A4" w:rsidP="004A4C01">
            <w:pPr>
              <w:rPr>
                <w:ins w:id="5552" w:author="wincol" w:date="2016-04-15T14:36:00Z"/>
                <w:rFonts w:ascii="宋体" w:hAnsi="宋体"/>
                <w:b/>
              </w:rPr>
            </w:pPr>
            <w:ins w:id="5553" w:author="wincol" w:date="2016-04-15T14:36:00Z">
              <w:r>
                <w:rPr>
                  <w:rFonts w:ascii="宋体" w:hAnsi="宋体"/>
                  <w:b/>
                </w:rPr>
                <w:t>备注</w:t>
              </w:r>
            </w:ins>
          </w:p>
        </w:tc>
      </w:tr>
      <w:tr w:rsidR="008849A4" w14:paraId="6F900700" w14:textId="77777777" w:rsidTr="004A4C01">
        <w:trPr>
          <w:cantSplit/>
          <w:trHeight w:val="290"/>
          <w:ins w:id="5554" w:author="wincol" w:date="2016-04-15T14:36:00Z"/>
        </w:trPr>
        <w:tc>
          <w:tcPr>
            <w:tcW w:w="761" w:type="dxa"/>
            <w:vMerge w:val="restart"/>
          </w:tcPr>
          <w:p w14:paraId="7A37D4D3" w14:textId="77777777" w:rsidR="008849A4" w:rsidRDefault="008849A4" w:rsidP="004A4C01">
            <w:pPr>
              <w:jc w:val="center"/>
              <w:rPr>
                <w:ins w:id="5555" w:author="wincol" w:date="2016-04-15T14:36:00Z"/>
                <w:rFonts w:ascii="宋体" w:hAnsi="宋体"/>
              </w:rPr>
            </w:pPr>
            <w:ins w:id="5556" w:author="wincol" w:date="2016-04-15T14:36:00Z">
              <w:r>
                <w:rPr>
                  <w:rFonts w:ascii="宋体" w:hAnsi="宋体" w:hint="eastAsia"/>
                </w:rPr>
                <w:t>BODY</w:t>
              </w:r>
            </w:ins>
          </w:p>
        </w:tc>
        <w:tc>
          <w:tcPr>
            <w:tcW w:w="7020" w:type="dxa"/>
            <w:gridSpan w:val="5"/>
          </w:tcPr>
          <w:p w14:paraId="4AEC8AA7" w14:textId="77777777" w:rsidR="008849A4" w:rsidRDefault="008849A4" w:rsidP="004A4C01">
            <w:pPr>
              <w:rPr>
                <w:ins w:id="5557" w:author="wincol" w:date="2016-04-15T14:36:00Z"/>
                <w:rFonts w:ascii="宋体" w:hAnsi="宋体"/>
              </w:rPr>
            </w:pPr>
          </w:p>
        </w:tc>
      </w:tr>
      <w:tr w:rsidR="008849A4" w14:paraId="71A1AA52" w14:textId="77777777" w:rsidTr="004A4C01">
        <w:trPr>
          <w:cantSplit/>
          <w:trHeight w:val="290"/>
          <w:ins w:id="5558" w:author="wincol" w:date="2016-04-15T14:36:00Z"/>
        </w:trPr>
        <w:tc>
          <w:tcPr>
            <w:tcW w:w="761" w:type="dxa"/>
            <w:vMerge/>
          </w:tcPr>
          <w:p w14:paraId="03697F25" w14:textId="77777777" w:rsidR="008849A4" w:rsidRDefault="008849A4" w:rsidP="004A4C01">
            <w:pPr>
              <w:jc w:val="center"/>
              <w:rPr>
                <w:ins w:id="5559" w:author="wincol" w:date="2016-04-15T14:36:00Z"/>
                <w:rFonts w:ascii="宋体" w:hAnsi="宋体"/>
              </w:rPr>
            </w:pPr>
          </w:p>
        </w:tc>
        <w:tc>
          <w:tcPr>
            <w:tcW w:w="1899" w:type="dxa"/>
          </w:tcPr>
          <w:p w14:paraId="013F508A" w14:textId="77777777" w:rsidR="008849A4" w:rsidRPr="00BA665E" w:rsidRDefault="008849A4" w:rsidP="004A4C01">
            <w:pPr>
              <w:autoSpaceDE w:val="0"/>
              <w:autoSpaceDN w:val="0"/>
              <w:adjustRightInd w:val="0"/>
              <w:spacing w:line="267" w:lineRule="exact"/>
              <w:jc w:val="left"/>
              <w:rPr>
                <w:ins w:id="5560" w:author="wincol" w:date="2016-04-15T14:36:00Z"/>
                <w:rFonts w:ascii="宋体" w:hAnsi="宋体"/>
              </w:rPr>
            </w:pPr>
          </w:p>
        </w:tc>
        <w:tc>
          <w:tcPr>
            <w:tcW w:w="1701" w:type="dxa"/>
          </w:tcPr>
          <w:p w14:paraId="7501640B" w14:textId="77777777" w:rsidR="008849A4" w:rsidRDefault="008849A4" w:rsidP="004A4C01">
            <w:pPr>
              <w:rPr>
                <w:ins w:id="5561" w:author="wincol" w:date="2016-04-15T14:36:00Z"/>
                <w:rFonts w:ascii="宋体" w:hAnsi="宋体"/>
              </w:rPr>
            </w:pPr>
          </w:p>
        </w:tc>
        <w:tc>
          <w:tcPr>
            <w:tcW w:w="850" w:type="dxa"/>
          </w:tcPr>
          <w:p w14:paraId="5167F6C1" w14:textId="77777777" w:rsidR="008849A4" w:rsidRDefault="008849A4" w:rsidP="004A4C01">
            <w:pPr>
              <w:rPr>
                <w:ins w:id="5562" w:author="wincol" w:date="2016-04-15T14:36:00Z"/>
                <w:rFonts w:ascii="宋体" w:hAnsi="宋体"/>
              </w:rPr>
            </w:pPr>
          </w:p>
        </w:tc>
        <w:tc>
          <w:tcPr>
            <w:tcW w:w="709" w:type="dxa"/>
          </w:tcPr>
          <w:p w14:paraId="1C7219C4" w14:textId="77777777" w:rsidR="008849A4" w:rsidRPr="00EA7B55" w:rsidRDefault="008849A4" w:rsidP="004A4C01">
            <w:pPr>
              <w:autoSpaceDE w:val="0"/>
              <w:autoSpaceDN w:val="0"/>
              <w:adjustRightInd w:val="0"/>
              <w:spacing w:line="267" w:lineRule="exact"/>
              <w:jc w:val="left"/>
              <w:rPr>
                <w:ins w:id="5563" w:author="wincol" w:date="2016-04-15T14:36:00Z"/>
                <w:rFonts w:ascii="宋体" w:cs="宋体"/>
                <w:kern w:val="0"/>
                <w:sz w:val="20"/>
                <w:szCs w:val="20"/>
              </w:rPr>
            </w:pPr>
          </w:p>
        </w:tc>
        <w:tc>
          <w:tcPr>
            <w:tcW w:w="1861" w:type="dxa"/>
          </w:tcPr>
          <w:p w14:paraId="60532AE6" w14:textId="77777777" w:rsidR="008849A4" w:rsidRPr="00EA7B55" w:rsidRDefault="008849A4" w:rsidP="004A4C01">
            <w:pPr>
              <w:autoSpaceDE w:val="0"/>
              <w:autoSpaceDN w:val="0"/>
              <w:adjustRightInd w:val="0"/>
              <w:spacing w:line="267" w:lineRule="exact"/>
              <w:jc w:val="left"/>
              <w:rPr>
                <w:ins w:id="5564" w:author="wincol" w:date="2016-04-15T14:36:00Z"/>
                <w:rFonts w:ascii="宋体" w:cs="宋体"/>
                <w:kern w:val="0"/>
                <w:sz w:val="20"/>
                <w:szCs w:val="20"/>
              </w:rPr>
            </w:pPr>
          </w:p>
        </w:tc>
      </w:tr>
      <w:tr w:rsidR="008849A4" w14:paraId="72F2E29E" w14:textId="77777777" w:rsidTr="004A4C01">
        <w:trPr>
          <w:cantSplit/>
          <w:trHeight w:val="290"/>
          <w:ins w:id="5565" w:author="wincol" w:date="2016-04-15T14:36:00Z"/>
        </w:trPr>
        <w:tc>
          <w:tcPr>
            <w:tcW w:w="761" w:type="dxa"/>
            <w:vMerge/>
          </w:tcPr>
          <w:p w14:paraId="620FF3CA" w14:textId="77777777" w:rsidR="008849A4" w:rsidRDefault="008849A4" w:rsidP="004A4C01">
            <w:pPr>
              <w:jc w:val="center"/>
              <w:rPr>
                <w:ins w:id="5566" w:author="wincol" w:date="2016-04-15T14:36:00Z"/>
                <w:rFonts w:ascii="宋体" w:hAnsi="宋体"/>
              </w:rPr>
            </w:pPr>
          </w:p>
        </w:tc>
        <w:tc>
          <w:tcPr>
            <w:tcW w:w="7020" w:type="dxa"/>
            <w:gridSpan w:val="5"/>
          </w:tcPr>
          <w:p w14:paraId="19086AB8" w14:textId="77777777" w:rsidR="008849A4" w:rsidRPr="00EA7B55" w:rsidRDefault="008849A4" w:rsidP="004A4C01">
            <w:pPr>
              <w:autoSpaceDE w:val="0"/>
              <w:autoSpaceDN w:val="0"/>
              <w:adjustRightInd w:val="0"/>
              <w:spacing w:line="267" w:lineRule="exact"/>
              <w:jc w:val="left"/>
              <w:rPr>
                <w:ins w:id="5567" w:author="wincol" w:date="2016-04-15T14:36:00Z"/>
                <w:rFonts w:ascii="宋体" w:cs="宋体"/>
                <w:kern w:val="0"/>
                <w:sz w:val="20"/>
                <w:szCs w:val="20"/>
              </w:rPr>
            </w:pPr>
            <w:ins w:id="5568" w:author="wincol" w:date="2016-04-15T14:36:00Z">
              <w:r w:rsidRPr="00A710BB">
                <w:rPr>
                  <w:rFonts w:ascii="宋体" w:cs="宋体" w:hint="eastAsia"/>
                  <w:kern w:val="0"/>
                  <w:sz w:val="20"/>
                  <w:szCs w:val="20"/>
                </w:rPr>
                <w:t>数据</w:t>
              </w:r>
              <w:r>
                <w:rPr>
                  <w:rFonts w:ascii="宋体" w:cs="宋体" w:hint="eastAsia"/>
                  <w:kern w:val="0"/>
                  <w:sz w:val="20"/>
                  <w:szCs w:val="20"/>
                </w:rPr>
                <w:t>加密</w:t>
              </w:r>
              <w:r w:rsidRPr="00A710BB">
                <w:rPr>
                  <w:rFonts w:ascii="宋体" w:cs="宋体" w:hint="eastAsia"/>
                  <w:kern w:val="0"/>
                  <w:sz w:val="20"/>
                  <w:szCs w:val="20"/>
                </w:rPr>
                <w:t>域</w:t>
              </w:r>
              <w:r>
                <w:rPr>
                  <w:rFonts w:ascii="宋体" w:cs="宋体" w:hint="eastAsia"/>
                  <w:kern w:val="0"/>
                  <w:sz w:val="20"/>
                  <w:szCs w:val="20"/>
                </w:rPr>
                <w:t>都放到</w:t>
              </w:r>
              <w:r w:rsidRPr="00FC1B2B">
                <w:rPr>
                  <w:rFonts w:ascii="宋体" w:cs="宋体"/>
                  <w:kern w:val="0"/>
                  <w:sz w:val="20"/>
                  <w:szCs w:val="20"/>
                </w:rPr>
                <w:t>XMLPARA</w:t>
              </w:r>
              <w:r w:rsidRPr="00FC1B2B">
                <w:rPr>
                  <w:rFonts w:ascii="宋体" w:cs="宋体" w:hint="eastAsia"/>
                  <w:kern w:val="0"/>
                  <w:sz w:val="20"/>
                  <w:szCs w:val="20"/>
                </w:rPr>
                <w:t>里面</w:t>
              </w:r>
            </w:ins>
          </w:p>
        </w:tc>
      </w:tr>
      <w:tr w:rsidR="008849A4" w14:paraId="38311C6B" w14:textId="77777777" w:rsidTr="004A4C01">
        <w:trPr>
          <w:cantSplit/>
          <w:trHeight w:val="139"/>
          <w:ins w:id="5569" w:author="wincol" w:date="2016-04-15T14:36:00Z"/>
        </w:trPr>
        <w:tc>
          <w:tcPr>
            <w:tcW w:w="761" w:type="dxa"/>
            <w:vMerge/>
          </w:tcPr>
          <w:p w14:paraId="6AECB611" w14:textId="77777777" w:rsidR="008849A4" w:rsidRDefault="008849A4" w:rsidP="004A4C01">
            <w:pPr>
              <w:rPr>
                <w:ins w:id="5570" w:author="wincol" w:date="2016-04-15T14:36:00Z"/>
                <w:rFonts w:ascii="宋体" w:hAnsi="宋体"/>
              </w:rPr>
            </w:pPr>
          </w:p>
        </w:tc>
        <w:tc>
          <w:tcPr>
            <w:tcW w:w="1899" w:type="dxa"/>
          </w:tcPr>
          <w:p w14:paraId="16118EF5" w14:textId="77777777" w:rsidR="008849A4" w:rsidRPr="00A560D3" w:rsidRDefault="008849A4" w:rsidP="004A4C01">
            <w:pPr>
              <w:autoSpaceDE w:val="0"/>
              <w:autoSpaceDN w:val="0"/>
              <w:adjustRightInd w:val="0"/>
              <w:spacing w:line="267" w:lineRule="exact"/>
              <w:jc w:val="left"/>
              <w:rPr>
                <w:ins w:id="5571" w:author="wincol" w:date="2016-04-15T14:36:00Z"/>
                <w:rFonts w:ascii="宋体" w:cs="宋体"/>
                <w:kern w:val="0"/>
                <w:sz w:val="20"/>
                <w:szCs w:val="20"/>
              </w:rPr>
            </w:pPr>
            <w:ins w:id="5572" w:author="wincol" w:date="2016-04-15T14:36:00Z">
              <w:r w:rsidRPr="00A560D3">
                <w:rPr>
                  <w:rFonts w:ascii="宋体" w:cs="宋体"/>
                  <w:kern w:val="0"/>
                  <w:sz w:val="20"/>
                  <w:szCs w:val="20"/>
                </w:rPr>
                <w:t>RETURNCODE</w:t>
              </w:r>
            </w:ins>
          </w:p>
        </w:tc>
        <w:tc>
          <w:tcPr>
            <w:tcW w:w="1701" w:type="dxa"/>
          </w:tcPr>
          <w:p w14:paraId="3AA60C52" w14:textId="77777777" w:rsidR="008849A4" w:rsidRPr="00A560D3" w:rsidRDefault="008849A4" w:rsidP="004A4C01">
            <w:pPr>
              <w:autoSpaceDE w:val="0"/>
              <w:autoSpaceDN w:val="0"/>
              <w:adjustRightInd w:val="0"/>
              <w:spacing w:line="281" w:lineRule="exact"/>
              <w:ind w:left="108"/>
              <w:jc w:val="left"/>
              <w:rPr>
                <w:ins w:id="5573" w:author="wincol" w:date="2016-04-15T14:36:00Z"/>
                <w:rFonts w:ascii="宋体" w:cs="宋体"/>
                <w:kern w:val="0"/>
                <w:sz w:val="20"/>
                <w:szCs w:val="20"/>
              </w:rPr>
            </w:pPr>
            <w:ins w:id="5574" w:author="wincol" w:date="2016-04-15T14:36:00Z">
              <w:r w:rsidRPr="00A560D3">
                <w:rPr>
                  <w:rFonts w:ascii="宋体" w:cs="宋体" w:hint="eastAsia"/>
                  <w:kern w:val="0"/>
                  <w:sz w:val="20"/>
                  <w:szCs w:val="20"/>
                </w:rPr>
                <w:t>响应码</w:t>
              </w:r>
            </w:ins>
          </w:p>
        </w:tc>
        <w:tc>
          <w:tcPr>
            <w:tcW w:w="850" w:type="dxa"/>
          </w:tcPr>
          <w:p w14:paraId="0F336BED" w14:textId="77777777" w:rsidR="008849A4" w:rsidRPr="00A560D3" w:rsidRDefault="008849A4" w:rsidP="004A4C01">
            <w:pPr>
              <w:autoSpaceDE w:val="0"/>
              <w:autoSpaceDN w:val="0"/>
              <w:adjustRightInd w:val="0"/>
              <w:spacing w:line="281" w:lineRule="exact"/>
              <w:jc w:val="left"/>
              <w:rPr>
                <w:ins w:id="5575" w:author="wincol" w:date="2016-04-15T14:36:00Z"/>
                <w:rFonts w:ascii="宋体" w:cs="宋体"/>
                <w:kern w:val="0"/>
                <w:sz w:val="20"/>
                <w:szCs w:val="20"/>
              </w:rPr>
            </w:pPr>
            <w:ins w:id="5576" w:author="wincol" w:date="2016-04-15T14:36:00Z">
              <w:r>
                <w:rPr>
                  <w:rFonts w:ascii="宋体" w:cs="宋体" w:hint="eastAsia"/>
                  <w:kern w:val="0"/>
                  <w:sz w:val="20"/>
                  <w:szCs w:val="20"/>
                </w:rPr>
                <w:t>C</w:t>
              </w:r>
              <w:r w:rsidRPr="00A560D3">
                <w:rPr>
                  <w:rFonts w:ascii="宋体" w:cs="宋体"/>
                  <w:kern w:val="0"/>
                  <w:sz w:val="20"/>
                  <w:szCs w:val="20"/>
                </w:rPr>
                <w:t>(64)</w:t>
              </w:r>
            </w:ins>
          </w:p>
        </w:tc>
        <w:tc>
          <w:tcPr>
            <w:tcW w:w="709" w:type="dxa"/>
          </w:tcPr>
          <w:p w14:paraId="42C0172C" w14:textId="77777777" w:rsidR="008849A4" w:rsidRPr="00A560D3" w:rsidRDefault="008849A4" w:rsidP="004A4C01">
            <w:pPr>
              <w:autoSpaceDE w:val="0"/>
              <w:autoSpaceDN w:val="0"/>
              <w:adjustRightInd w:val="0"/>
              <w:spacing w:line="281" w:lineRule="exact"/>
              <w:ind w:left="108"/>
              <w:jc w:val="left"/>
              <w:rPr>
                <w:ins w:id="5577" w:author="wincol" w:date="2016-04-15T14:36:00Z"/>
                <w:rFonts w:ascii="宋体" w:cs="宋体"/>
                <w:kern w:val="0"/>
                <w:sz w:val="20"/>
                <w:szCs w:val="20"/>
              </w:rPr>
            </w:pPr>
            <w:ins w:id="5578" w:author="wincol" w:date="2016-04-15T14:36:00Z">
              <w:r>
                <w:rPr>
                  <w:rFonts w:ascii="宋体" w:cs="宋体" w:hint="eastAsia"/>
                  <w:kern w:val="0"/>
                  <w:sz w:val="20"/>
                  <w:szCs w:val="20"/>
                </w:rPr>
                <w:t>否</w:t>
              </w:r>
            </w:ins>
          </w:p>
        </w:tc>
        <w:tc>
          <w:tcPr>
            <w:tcW w:w="1861" w:type="dxa"/>
          </w:tcPr>
          <w:p w14:paraId="5E45D60A" w14:textId="77777777" w:rsidR="008849A4" w:rsidRPr="00A560D3" w:rsidRDefault="008849A4" w:rsidP="004A4C01">
            <w:pPr>
              <w:autoSpaceDE w:val="0"/>
              <w:autoSpaceDN w:val="0"/>
              <w:adjustRightInd w:val="0"/>
              <w:spacing w:line="283" w:lineRule="exact"/>
              <w:ind w:left="108"/>
              <w:jc w:val="left"/>
              <w:rPr>
                <w:ins w:id="5579" w:author="wincol" w:date="2016-04-15T14:36:00Z"/>
                <w:rFonts w:ascii="宋体" w:cs="宋体"/>
                <w:kern w:val="0"/>
                <w:sz w:val="20"/>
                <w:szCs w:val="20"/>
              </w:rPr>
            </w:pPr>
            <w:ins w:id="5580" w:author="wincol" w:date="2016-04-15T14:36:00Z">
              <w:r w:rsidRPr="00A560D3">
                <w:rPr>
                  <w:rFonts w:ascii="宋体" w:cs="宋体"/>
                  <w:kern w:val="0"/>
                  <w:sz w:val="20"/>
                  <w:szCs w:val="20"/>
                </w:rPr>
                <w:t>000000</w:t>
              </w:r>
              <w:r w:rsidRPr="00A560D3">
                <w:rPr>
                  <w:rFonts w:ascii="宋体" w:cs="宋体" w:hint="eastAsia"/>
                  <w:kern w:val="0"/>
                  <w:sz w:val="20"/>
                  <w:szCs w:val="20"/>
                </w:rPr>
                <w:t>标识成功</w:t>
              </w:r>
            </w:ins>
          </w:p>
        </w:tc>
      </w:tr>
      <w:tr w:rsidR="008849A4" w14:paraId="32F9F469" w14:textId="77777777" w:rsidTr="004A4C01">
        <w:trPr>
          <w:cantSplit/>
          <w:trHeight w:val="139"/>
          <w:ins w:id="5581" w:author="wincol" w:date="2016-04-15T14:36:00Z"/>
        </w:trPr>
        <w:tc>
          <w:tcPr>
            <w:tcW w:w="761" w:type="dxa"/>
            <w:vMerge/>
          </w:tcPr>
          <w:p w14:paraId="4F1C0618" w14:textId="77777777" w:rsidR="008849A4" w:rsidRDefault="008849A4" w:rsidP="004A4C01">
            <w:pPr>
              <w:rPr>
                <w:ins w:id="5582" w:author="wincol" w:date="2016-04-15T14:36:00Z"/>
                <w:rFonts w:ascii="宋体" w:hAnsi="宋体"/>
              </w:rPr>
            </w:pPr>
          </w:p>
        </w:tc>
        <w:tc>
          <w:tcPr>
            <w:tcW w:w="1899" w:type="dxa"/>
          </w:tcPr>
          <w:p w14:paraId="01229CAA" w14:textId="77777777" w:rsidR="008849A4" w:rsidRPr="00A560D3" w:rsidRDefault="008849A4" w:rsidP="004A4C01">
            <w:pPr>
              <w:autoSpaceDE w:val="0"/>
              <w:autoSpaceDN w:val="0"/>
              <w:adjustRightInd w:val="0"/>
              <w:spacing w:line="267" w:lineRule="exact"/>
              <w:jc w:val="left"/>
              <w:rPr>
                <w:ins w:id="5583" w:author="wincol" w:date="2016-04-15T14:36:00Z"/>
                <w:rFonts w:ascii="宋体" w:cs="宋体"/>
                <w:kern w:val="0"/>
                <w:sz w:val="20"/>
                <w:szCs w:val="20"/>
              </w:rPr>
            </w:pPr>
            <w:ins w:id="5584" w:author="wincol" w:date="2016-04-15T14:36:00Z">
              <w:r w:rsidRPr="00A560D3">
                <w:rPr>
                  <w:rFonts w:ascii="宋体" w:cs="宋体"/>
                  <w:kern w:val="0"/>
                  <w:sz w:val="20"/>
                  <w:szCs w:val="20"/>
                </w:rPr>
                <w:t>RETURNMSG</w:t>
              </w:r>
            </w:ins>
          </w:p>
        </w:tc>
        <w:tc>
          <w:tcPr>
            <w:tcW w:w="1701" w:type="dxa"/>
          </w:tcPr>
          <w:p w14:paraId="27E0E659" w14:textId="77777777" w:rsidR="008849A4" w:rsidRPr="00A560D3" w:rsidRDefault="008849A4" w:rsidP="004A4C01">
            <w:pPr>
              <w:autoSpaceDE w:val="0"/>
              <w:autoSpaceDN w:val="0"/>
              <w:adjustRightInd w:val="0"/>
              <w:spacing w:line="281" w:lineRule="exact"/>
              <w:ind w:left="108"/>
              <w:jc w:val="left"/>
              <w:rPr>
                <w:ins w:id="5585" w:author="wincol" w:date="2016-04-15T14:36:00Z"/>
                <w:rFonts w:ascii="宋体" w:cs="宋体"/>
                <w:kern w:val="0"/>
                <w:sz w:val="20"/>
                <w:szCs w:val="20"/>
              </w:rPr>
            </w:pPr>
            <w:ins w:id="5586" w:author="wincol" w:date="2016-04-15T14:36:00Z">
              <w:r w:rsidRPr="00A560D3">
                <w:rPr>
                  <w:rFonts w:ascii="宋体" w:cs="宋体" w:hint="eastAsia"/>
                  <w:kern w:val="0"/>
                  <w:sz w:val="20"/>
                  <w:szCs w:val="20"/>
                </w:rPr>
                <w:t>响应信息</w:t>
              </w:r>
            </w:ins>
          </w:p>
        </w:tc>
        <w:tc>
          <w:tcPr>
            <w:tcW w:w="850" w:type="dxa"/>
          </w:tcPr>
          <w:p w14:paraId="79F1ADD6" w14:textId="77777777" w:rsidR="008849A4" w:rsidRPr="00A560D3" w:rsidRDefault="008849A4" w:rsidP="004A4C01">
            <w:pPr>
              <w:autoSpaceDE w:val="0"/>
              <w:autoSpaceDN w:val="0"/>
              <w:adjustRightInd w:val="0"/>
              <w:spacing w:line="267" w:lineRule="exact"/>
              <w:jc w:val="left"/>
              <w:rPr>
                <w:ins w:id="5587" w:author="wincol" w:date="2016-04-15T14:36:00Z"/>
                <w:rFonts w:ascii="宋体" w:cs="宋体"/>
                <w:kern w:val="0"/>
                <w:sz w:val="20"/>
                <w:szCs w:val="20"/>
              </w:rPr>
            </w:pPr>
            <w:ins w:id="5588" w:author="wincol" w:date="2016-04-15T14:36:00Z">
              <w:r>
                <w:rPr>
                  <w:rFonts w:ascii="宋体" w:cs="宋体" w:hint="eastAsia"/>
                  <w:kern w:val="0"/>
                  <w:sz w:val="20"/>
                  <w:szCs w:val="20"/>
                </w:rPr>
                <w:t>C</w:t>
              </w:r>
              <w:r w:rsidRPr="00A560D3">
                <w:rPr>
                  <w:rFonts w:ascii="宋体" w:cs="宋体"/>
                  <w:kern w:val="0"/>
                  <w:sz w:val="20"/>
                  <w:szCs w:val="20"/>
                </w:rPr>
                <w:t>(128)</w:t>
              </w:r>
            </w:ins>
          </w:p>
        </w:tc>
        <w:tc>
          <w:tcPr>
            <w:tcW w:w="709" w:type="dxa"/>
          </w:tcPr>
          <w:p w14:paraId="47A6D75A" w14:textId="77777777" w:rsidR="008849A4" w:rsidRPr="00A560D3" w:rsidRDefault="008849A4" w:rsidP="004A4C01">
            <w:pPr>
              <w:autoSpaceDE w:val="0"/>
              <w:autoSpaceDN w:val="0"/>
              <w:adjustRightInd w:val="0"/>
              <w:spacing w:line="281" w:lineRule="exact"/>
              <w:ind w:left="108"/>
              <w:jc w:val="left"/>
              <w:rPr>
                <w:ins w:id="5589" w:author="wincol" w:date="2016-04-15T14:36:00Z"/>
                <w:rFonts w:ascii="宋体" w:cs="宋体"/>
                <w:kern w:val="0"/>
                <w:sz w:val="20"/>
                <w:szCs w:val="20"/>
              </w:rPr>
            </w:pPr>
            <w:ins w:id="5590" w:author="wincol" w:date="2016-04-15T14:36:00Z">
              <w:r>
                <w:rPr>
                  <w:rFonts w:ascii="宋体" w:cs="宋体" w:hint="eastAsia"/>
                  <w:kern w:val="0"/>
                  <w:sz w:val="20"/>
                  <w:szCs w:val="20"/>
                </w:rPr>
                <w:t>否</w:t>
              </w:r>
            </w:ins>
          </w:p>
        </w:tc>
        <w:tc>
          <w:tcPr>
            <w:tcW w:w="1861" w:type="dxa"/>
          </w:tcPr>
          <w:p w14:paraId="66A06971" w14:textId="77777777" w:rsidR="008849A4" w:rsidRPr="00A560D3" w:rsidRDefault="008849A4" w:rsidP="004A4C01">
            <w:pPr>
              <w:autoSpaceDE w:val="0"/>
              <w:autoSpaceDN w:val="0"/>
              <w:adjustRightInd w:val="0"/>
              <w:spacing w:line="283" w:lineRule="exact"/>
              <w:ind w:left="108"/>
              <w:jc w:val="left"/>
              <w:rPr>
                <w:ins w:id="5591" w:author="wincol" w:date="2016-04-15T14:36:00Z"/>
                <w:rFonts w:ascii="宋体" w:cs="宋体"/>
                <w:kern w:val="0"/>
                <w:sz w:val="20"/>
                <w:szCs w:val="20"/>
              </w:rPr>
            </w:pPr>
            <w:ins w:id="5592" w:author="wincol" w:date="2016-04-15T14:36:00Z">
              <w:r w:rsidRPr="00A560D3">
                <w:rPr>
                  <w:rFonts w:ascii="宋体" w:cs="宋体" w:hint="eastAsia"/>
                  <w:kern w:val="0"/>
                  <w:sz w:val="20"/>
                  <w:szCs w:val="20"/>
                </w:rPr>
                <w:t>交易成功</w:t>
              </w:r>
            </w:ins>
          </w:p>
        </w:tc>
      </w:tr>
      <w:tr w:rsidR="008849A4" w14:paraId="7DBAA532" w14:textId="77777777" w:rsidTr="004A4C01">
        <w:trPr>
          <w:cantSplit/>
          <w:trHeight w:val="139"/>
          <w:ins w:id="5593" w:author="wincol" w:date="2016-04-15T14:36:00Z"/>
        </w:trPr>
        <w:tc>
          <w:tcPr>
            <w:tcW w:w="761" w:type="dxa"/>
            <w:vMerge/>
          </w:tcPr>
          <w:p w14:paraId="3A222A40" w14:textId="77777777" w:rsidR="008849A4" w:rsidRDefault="008849A4" w:rsidP="004A4C01">
            <w:pPr>
              <w:rPr>
                <w:ins w:id="5594" w:author="wincol" w:date="2016-04-15T14:36:00Z"/>
                <w:rFonts w:ascii="宋体" w:hAnsi="宋体"/>
              </w:rPr>
            </w:pPr>
          </w:p>
        </w:tc>
        <w:tc>
          <w:tcPr>
            <w:tcW w:w="1899" w:type="dxa"/>
          </w:tcPr>
          <w:p w14:paraId="4BBBA560" w14:textId="77777777" w:rsidR="008849A4" w:rsidRPr="00A560D3" w:rsidRDefault="008849A4" w:rsidP="004A4C01">
            <w:pPr>
              <w:autoSpaceDE w:val="0"/>
              <w:autoSpaceDN w:val="0"/>
              <w:adjustRightInd w:val="0"/>
              <w:spacing w:line="281" w:lineRule="exact"/>
              <w:jc w:val="left"/>
              <w:rPr>
                <w:ins w:id="5595" w:author="wincol" w:date="2016-04-15T14:36:00Z"/>
                <w:rFonts w:ascii="宋体" w:cs="宋体"/>
                <w:kern w:val="0"/>
                <w:sz w:val="20"/>
                <w:szCs w:val="20"/>
              </w:rPr>
            </w:pPr>
            <w:ins w:id="5596" w:author="wincol" w:date="2016-04-15T14:36:00Z">
              <w:r w:rsidRPr="00A560D3">
                <w:rPr>
                  <w:rFonts w:ascii="宋体" w:cs="宋体"/>
                  <w:kern w:val="0"/>
                  <w:sz w:val="20"/>
                  <w:szCs w:val="20"/>
                </w:rPr>
                <w:t>REQSEQNO</w:t>
              </w:r>
            </w:ins>
          </w:p>
        </w:tc>
        <w:tc>
          <w:tcPr>
            <w:tcW w:w="1701" w:type="dxa"/>
          </w:tcPr>
          <w:p w14:paraId="78C442B1" w14:textId="77777777" w:rsidR="008849A4" w:rsidRPr="00A560D3" w:rsidRDefault="008849A4" w:rsidP="004A4C01">
            <w:pPr>
              <w:autoSpaceDE w:val="0"/>
              <w:autoSpaceDN w:val="0"/>
              <w:adjustRightInd w:val="0"/>
              <w:spacing w:line="267" w:lineRule="exact"/>
              <w:ind w:left="107"/>
              <w:jc w:val="left"/>
              <w:rPr>
                <w:ins w:id="5597" w:author="wincol" w:date="2016-04-15T14:36:00Z"/>
                <w:rFonts w:ascii="宋体" w:cs="宋体"/>
                <w:kern w:val="0"/>
                <w:sz w:val="20"/>
                <w:szCs w:val="20"/>
              </w:rPr>
            </w:pPr>
            <w:ins w:id="5598" w:author="wincol" w:date="2016-04-15T14:36:00Z">
              <w:r w:rsidRPr="00A560D3">
                <w:rPr>
                  <w:rFonts w:ascii="宋体" w:cs="宋体" w:hint="eastAsia"/>
                  <w:kern w:val="0"/>
                  <w:sz w:val="20"/>
                  <w:szCs w:val="20"/>
                </w:rPr>
                <w:t>交易流水号</w:t>
              </w:r>
            </w:ins>
          </w:p>
        </w:tc>
        <w:tc>
          <w:tcPr>
            <w:tcW w:w="850" w:type="dxa"/>
          </w:tcPr>
          <w:p w14:paraId="1C3F72F2" w14:textId="77777777" w:rsidR="008849A4" w:rsidRPr="00A560D3" w:rsidRDefault="008849A4" w:rsidP="0010473C">
            <w:pPr>
              <w:autoSpaceDE w:val="0"/>
              <w:autoSpaceDN w:val="0"/>
              <w:adjustRightInd w:val="0"/>
              <w:spacing w:line="281" w:lineRule="exact"/>
              <w:jc w:val="left"/>
              <w:rPr>
                <w:ins w:id="5599" w:author="wincol" w:date="2016-04-15T14:36:00Z"/>
                <w:rFonts w:ascii="宋体" w:cs="宋体"/>
                <w:kern w:val="0"/>
                <w:sz w:val="20"/>
                <w:szCs w:val="20"/>
              </w:rPr>
            </w:pPr>
            <w:ins w:id="5600" w:author="wincol" w:date="2016-04-15T14:36:00Z">
              <w:r>
                <w:rPr>
                  <w:rFonts w:ascii="宋体" w:cs="宋体" w:hint="eastAsia"/>
                  <w:kern w:val="0"/>
                  <w:sz w:val="20"/>
                  <w:szCs w:val="20"/>
                </w:rPr>
                <w:t>C</w:t>
              </w:r>
              <w:r w:rsidRPr="00A560D3">
                <w:rPr>
                  <w:rFonts w:ascii="宋体" w:cs="宋体"/>
                  <w:kern w:val="0"/>
                  <w:sz w:val="20"/>
                  <w:szCs w:val="20"/>
                </w:rPr>
                <w:t>(</w:t>
              </w:r>
            </w:ins>
            <w:ins w:id="5601" w:author="wincol" w:date="2016-06-12T19:08:00Z">
              <w:r w:rsidR="0010473C">
                <w:rPr>
                  <w:rFonts w:ascii="宋体" w:cs="宋体" w:hint="eastAsia"/>
                  <w:kern w:val="0"/>
                  <w:sz w:val="20"/>
                  <w:szCs w:val="20"/>
                </w:rPr>
                <w:t>28</w:t>
              </w:r>
            </w:ins>
            <w:ins w:id="5602" w:author="wincol" w:date="2016-04-15T14:36:00Z">
              <w:r w:rsidRPr="00A560D3">
                <w:rPr>
                  <w:rFonts w:ascii="宋体" w:cs="宋体"/>
                  <w:kern w:val="0"/>
                  <w:sz w:val="20"/>
                  <w:szCs w:val="20"/>
                </w:rPr>
                <w:t>)</w:t>
              </w:r>
            </w:ins>
          </w:p>
        </w:tc>
        <w:tc>
          <w:tcPr>
            <w:tcW w:w="709" w:type="dxa"/>
          </w:tcPr>
          <w:p w14:paraId="49295E18" w14:textId="77777777" w:rsidR="008849A4" w:rsidRDefault="008849A4" w:rsidP="004A4C01">
            <w:pPr>
              <w:rPr>
                <w:ins w:id="5603" w:author="wincol" w:date="2016-04-15T14:36:00Z"/>
                <w:rFonts w:ascii="宋体" w:hAnsi="宋体"/>
              </w:rPr>
            </w:pPr>
            <w:ins w:id="5604" w:author="wincol" w:date="2016-04-15T14:36:00Z">
              <w:r>
                <w:rPr>
                  <w:rFonts w:ascii="宋体" w:cs="宋体" w:hint="eastAsia"/>
                  <w:kern w:val="0"/>
                  <w:sz w:val="20"/>
                  <w:szCs w:val="20"/>
                </w:rPr>
                <w:t>否</w:t>
              </w:r>
            </w:ins>
          </w:p>
        </w:tc>
        <w:tc>
          <w:tcPr>
            <w:tcW w:w="1861" w:type="dxa"/>
          </w:tcPr>
          <w:p w14:paraId="530B90B1" w14:textId="77777777" w:rsidR="008849A4" w:rsidRDefault="008849A4" w:rsidP="004A4C01">
            <w:pPr>
              <w:rPr>
                <w:ins w:id="5605" w:author="wincol" w:date="2016-04-15T14:36:00Z"/>
                <w:rFonts w:ascii="宋体" w:hAnsi="宋体"/>
              </w:rPr>
            </w:pPr>
          </w:p>
        </w:tc>
      </w:tr>
      <w:tr w:rsidR="008849A4" w14:paraId="544BF4F4" w14:textId="77777777" w:rsidTr="004A4C01">
        <w:trPr>
          <w:cantSplit/>
          <w:trHeight w:val="139"/>
          <w:ins w:id="5606" w:author="wincol" w:date="2016-04-15T14:36:00Z"/>
        </w:trPr>
        <w:tc>
          <w:tcPr>
            <w:tcW w:w="761" w:type="dxa"/>
            <w:vMerge/>
          </w:tcPr>
          <w:p w14:paraId="7C6079A1" w14:textId="77777777" w:rsidR="008849A4" w:rsidRDefault="008849A4" w:rsidP="004A4C01">
            <w:pPr>
              <w:rPr>
                <w:ins w:id="5607" w:author="wincol" w:date="2016-04-15T14:36:00Z"/>
                <w:rFonts w:ascii="宋体" w:hAnsi="宋体"/>
              </w:rPr>
            </w:pPr>
          </w:p>
        </w:tc>
        <w:tc>
          <w:tcPr>
            <w:tcW w:w="1899" w:type="dxa"/>
          </w:tcPr>
          <w:p w14:paraId="1C27091B" w14:textId="77777777" w:rsidR="008849A4" w:rsidRPr="00A560D3" w:rsidRDefault="008849A4" w:rsidP="004A4C01">
            <w:pPr>
              <w:autoSpaceDE w:val="0"/>
              <w:autoSpaceDN w:val="0"/>
              <w:adjustRightInd w:val="0"/>
              <w:spacing w:line="281" w:lineRule="exact"/>
              <w:jc w:val="left"/>
              <w:rPr>
                <w:ins w:id="5608" w:author="wincol" w:date="2016-04-15T14:36:00Z"/>
                <w:rFonts w:ascii="宋体" w:cs="宋体"/>
                <w:kern w:val="0"/>
                <w:sz w:val="20"/>
                <w:szCs w:val="20"/>
              </w:rPr>
            </w:pPr>
            <w:ins w:id="5609" w:author="wincol" w:date="2016-04-15T14:36:00Z">
              <w:r w:rsidRPr="00A560D3">
                <w:rPr>
                  <w:rFonts w:ascii="宋体" w:cs="宋体"/>
                  <w:kern w:val="0"/>
                  <w:sz w:val="20"/>
                  <w:szCs w:val="20"/>
                </w:rPr>
                <w:t>RESJNLNO</w:t>
              </w:r>
            </w:ins>
          </w:p>
        </w:tc>
        <w:tc>
          <w:tcPr>
            <w:tcW w:w="1701" w:type="dxa"/>
          </w:tcPr>
          <w:p w14:paraId="20950EC7" w14:textId="77777777" w:rsidR="008849A4" w:rsidRPr="00A560D3" w:rsidRDefault="008849A4" w:rsidP="004A4C01">
            <w:pPr>
              <w:autoSpaceDE w:val="0"/>
              <w:autoSpaceDN w:val="0"/>
              <w:adjustRightInd w:val="0"/>
              <w:spacing w:line="267" w:lineRule="exact"/>
              <w:ind w:left="107"/>
              <w:jc w:val="left"/>
              <w:rPr>
                <w:ins w:id="5610" w:author="wincol" w:date="2016-04-15T14:36:00Z"/>
                <w:rFonts w:ascii="宋体" w:cs="宋体"/>
                <w:kern w:val="0"/>
                <w:sz w:val="20"/>
                <w:szCs w:val="20"/>
              </w:rPr>
            </w:pPr>
            <w:ins w:id="5611" w:author="wincol" w:date="2016-04-15T14:36:00Z">
              <w:r w:rsidRPr="00A560D3">
                <w:rPr>
                  <w:rFonts w:ascii="宋体" w:cs="宋体" w:hint="eastAsia"/>
                  <w:kern w:val="0"/>
                  <w:sz w:val="20"/>
                  <w:szCs w:val="20"/>
                </w:rPr>
                <w:t>银行交易流水号</w:t>
              </w:r>
            </w:ins>
          </w:p>
        </w:tc>
        <w:tc>
          <w:tcPr>
            <w:tcW w:w="850" w:type="dxa"/>
          </w:tcPr>
          <w:p w14:paraId="1164A417" w14:textId="77777777" w:rsidR="008849A4" w:rsidRPr="00A560D3" w:rsidRDefault="008849A4" w:rsidP="004A4C01">
            <w:pPr>
              <w:autoSpaceDE w:val="0"/>
              <w:autoSpaceDN w:val="0"/>
              <w:adjustRightInd w:val="0"/>
              <w:spacing w:line="281" w:lineRule="exact"/>
              <w:jc w:val="left"/>
              <w:rPr>
                <w:ins w:id="5612" w:author="wincol" w:date="2016-04-15T14:36:00Z"/>
                <w:rFonts w:ascii="宋体" w:cs="宋体"/>
                <w:kern w:val="0"/>
                <w:sz w:val="20"/>
                <w:szCs w:val="20"/>
              </w:rPr>
            </w:pPr>
            <w:ins w:id="5613" w:author="wincol" w:date="2016-04-15T14:36:00Z">
              <w:r>
                <w:rPr>
                  <w:rFonts w:ascii="宋体" w:cs="宋体" w:hint="eastAsia"/>
                  <w:kern w:val="0"/>
                  <w:sz w:val="20"/>
                  <w:szCs w:val="20"/>
                </w:rPr>
                <w:t>C</w:t>
              </w:r>
              <w:r w:rsidRPr="00A560D3">
                <w:rPr>
                  <w:rFonts w:ascii="宋体" w:cs="宋体"/>
                  <w:kern w:val="0"/>
                  <w:sz w:val="20"/>
                  <w:szCs w:val="20"/>
                </w:rPr>
                <w:t>(32)</w:t>
              </w:r>
            </w:ins>
          </w:p>
        </w:tc>
        <w:tc>
          <w:tcPr>
            <w:tcW w:w="709" w:type="dxa"/>
          </w:tcPr>
          <w:p w14:paraId="5CF7B7E2" w14:textId="77777777" w:rsidR="008849A4" w:rsidRDefault="008849A4" w:rsidP="004A4C01">
            <w:pPr>
              <w:rPr>
                <w:ins w:id="5614" w:author="wincol" w:date="2016-04-15T14:36:00Z"/>
                <w:rFonts w:ascii="宋体" w:hAnsi="宋体"/>
              </w:rPr>
            </w:pPr>
            <w:ins w:id="5615" w:author="wincol" w:date="2016-04-15T14:36:00Z">
              <w:r>
                <w:rPr>
                  <w:rFonts w:ascii="宋体" w:cs="宋体" w:hint="eastAsia"/>
                  <w:kern w:val="0"/>
                  <w:sz w:val="20"/>
                  <w:szCs w:val="20"/>
                </w:rPr>
                <w:t>否</w:t>
              </w:r>
            </w:ins>
          </w:p>
        </w:tc>
        <w:tc>
          <w:tcPr>
            <w:tcW w:w="1861" w:type="dxa"/>
          </w:tcPr>
          <w:p w14:paraId="2656356A" w14:textId="77777777" w:rsidR="008849A4" w:rsidRDefault="008849A4" w:rsidP="004A4C01">
            <w:pPr>
              <w:rPr>
                <w:ins w:id="5616" w:author="wincol" w:date="2016-04-15T14:36:00Z"/>
                <w:rFonts w:ascii="宋体" w:hAnsi="宋体"/>
              </w:rPr>
            </w:pPr>
          </w:p>
        </w:tc>
      </w:tr>
      <w:tr w:rsidR="008849A4" w14:paraId="3F641164" w14:textId="77777777" w:rsidTr="004A4C01">
        <w:trPr>
          <w:cantSplit/>
          <w:trHeight w:val="139"/>
          <w:ins w:id="5617" w:author="wincol" w:date="2016-04-15T14:36:00Z"/>
        </w:trPr>
        <w:tc>
          <w:tcPr>
            <w:tcW w:w="761" w:type="dxa"/>
            <w:vMerge/>
          </w:tcPr>
          <w:p w14:paraId="01011F7E" w14:textId="77777777" w:rsidR="008849A4" w:rsidRDefault="008849A4" w:rsidP="004A4C01">
            <w:pPr>
              <w:rPr>
                <w:ins w:id="5618" w:author="wincol" w:date="2016-04-15T14:36:00Z"/>
                <w:rFonts w:ascii="宋体" w:hAnsi="宋体"/>
              </w:rPr>
            </w:pPr>
          </w:p>
        </w:tc>
        <w:tc>
          <w:tcPr>
            <w:tcW w:w="1899" w:type="dxa"/>
          </w:tcPr>
          <w:p w14:paraId="2321D900" w14:textId="77777777" w:rsidR="008849A4" w:rsidRPr="00A560D3" w:rsidRDefault="008849A4" w:rsidP="004A4C01">
            <w:pPr>
              <w:autoSpaceDE w:val="0"/>
              <w:autoSpaceDN w:val="0"/>
              <w:adjustRightInd w:val="0"/>
              <w:spacing w:line="281" w:lineRule="exact"/>
              <w:ind w:left="108"/>
              <w:jc w:val="left"/>
              <w:rPr>
                <w:ins w:id="5619" w:author="wincol" w:date="2016-04-15T14:36:00Z"/>
                <w:rFonts w:ascii="宋体" w:cs="宋体"/>
                <w:kern w:val="0"/>
                <w:sz w:val="20"/>
                <w:szCs w:val="20"/>
              </w:rPr>
            </w:pPr>
          </w:p>
        </w:tc>
        <w:tc>
          <w:tcPr>
            <w:tcW w:w="1701" w:type="dxa"/>
          </w:tcPr>
          <w:p w14:paraId="648E9FA1" w14:textId="77777777" w:rsidR="008849A4" w:rsidRPr="00A560D3" w:rsidRDefault="008849A4" w:rsidP="004A4C01">
            <w:pPr>
              <w:autoSpaceDE w:val="0"/>
              <w:autoSpaceDN w:val="0"/>
              <w:adjustRightInd w:val="0"/>
              <w:spacing w:line="267" w:lineRule="exact"/>
              <w:jc w:val="left"/>
              <w:rPr>
                <w:ins w:id="5620" w:author="wincol" w:date="2016-04-15T14:36:00Z"/>
                <w:rFonts w:ascii="宋体" w:cs="宋体"/>
                <w:kern w:val="0"/>
                <w:sz w:val="20"/>
                <w:szCs w:val="20"/>
              </w:rPr>
            </w:pPr>
          </w:p>
        </w:tc>
        <w:tc>
          <w:tcPr>
            <w:tcW w:w="850" w:type="dxa"/>
          </w:tcPr>
          <w:p w14:paraId="4E8EC588" w14:textId="77777777" w:rsidR="008849A4" w:rsidRPr="00A560D3" w:rsidRDefault="008849A4" w:rsidP="004A4C01">
            <w:pPr>
              <w:autoSpaceDE w:val="0"/>
              <w:autoSpaceDN w:val="0"/>
              <w:adjustRightInd w:val="0"/>
              <w:spacing w:line="281" w:lineRule="exact"/>
              <w:jc w:val="left"/>
              <w:rPr>
                <w:ins w:id="5621" w:author="wincol" w:date="2016-04-15T14:36:00Z"/>
                <w:rFonts w:ascii="宋体" w:cs="宋体"/>
                <w:kern w:val="0"/>
                <w:sz w:val="20"/>
                <w:szCs w:val="20"/>
              </w:rPr>
            </w:pPr>
          </w:p>
        </w:tc>
        <w:tc>
          <w:tcPr>
            <w:tcW w:w="709" w:type="dxa"/>
          </w:tcPr>
          <w:p w14:paraId="563CD310" w14:textId="77777777" w:rsidR="008849A4" w:rsidRDefault="008849A4" w:rsidP="004A4C01">
            <w:pPr>
              <w:rPr>
                <w:ins w:id="5622" w:author="wincol" w:date="2016-04-15T14:36:00Z"/>
                <w:rFonts w:ascii="宋体" w:hAnsi="宋体"/>
              </w:rPr>
            </w:pPr>
          </w:p>
        </w:tc>
        <w:tc>
          <w:tcPr>
            <w:tcW w:w="1861" w:type="dxa"/>
          </w:tcPr>
          <w:p w14:paraId="7679F2C9" w14:textId="77777777" w:rsidR="008849A4" w:rsidRDefault="008849A4" w:rsidP="004A4C01">
            <w:pPr>
              <w:rPr>
                <w:ins w:id="5623" w:author="wincol" w:date="2016-04-15T14:36:00Z"/>
                <w:rFonts w:ascii="宋体" w:hAnsi="宋体"/>
              </w:rPr>
            </w:pPr>
          </w:p>
        </w:tc>
      </w:tr>
    </w:tbl>
    <w:p w14:paraId="7CFBF347" w14:textId="77777777" w:rsidR="008849A4" w:rsidRPr="00297B5C" w:rsidRDefault="008849A4" w:rsidP="008849A4">
      <w:pPr>
        <w:rPr>
          <w:ins w:id="5624" w:author="wincol" w:date="2016-04-15T14:36:00Z"/>
          <w:rFonts w:ascii="宋体" w:cs="宋体"/>
          <w:kern w:val="0"/>
          <w:sz w:val="20"/>
          <w:szCs w:val="20"/>
        </w:rPr>
      </w:pPr>
    </w:p>
    <w:p w14:paraId="68B0F5B5" w14:textId="77777777" w:rsidR="005876A0" w:rsidRPr="00D91C90" w:rsidDel="00D91C90" w:rsidRDefault="005876A0" w:rsidP="00631E90">
      <w:pPr>
        <w:rPr>
          <w:del w:id="5625" w:author="wincol" w:date="2016-04-12T17:58:00Z"/>
          <w:rFonts w:ascii="宋体" w:cs="宋体"/>
          <w:kern w:val="0"/>
          <w:sz w:val="20"/>
          <w:szCs w:val="20"/>
        </w:rPr>
      </w:pPr>
    </w:p>
    <w:p w14:paraId="67CF17F6" w14:textId="77777777" w:rsidR="00631E90" w:rsidRPr="004E6C5A" w:rsidRDefault="00631E90" w:rsidP="0042024B">
      <w:pPr>
        <w:pStyle w:val="2"/>
      </w:pPr>
      <w:bookmarkStart w:id="5626" w:name="_Toc448761056"/>
      <w:r>
        <w:rPr>
          <w:rFonts w:hint="eastAsia"/>
        </w:rPr>
        <w:t>自动还款授权结果查询（可选）(</w:t>
      </w:r>
      <w:r w:rsidRPr="00B860D9">
        <w:t>OGW000</w:t>
      </w:r>
      <w:r w:rsidR="00CC357F">
        <w:rPr>
          <w:rFonts w:hint="eastAsia"/>
        </w:rPr>
        <w:t>7</w:t>
      </w:r>
      <w:r w:rsidR="002064CD">
        <w:rPr>
          <w:rFonts w:hint="eastAsia"/>
        </w:rPr>
        <w:t>0</w:t>
      </w:r>
      <w:r>
        <w:rPr>
          <w:rFonts w:hint="eastAsia"/>
        </w:rPr>
        <w:t>)</w:t>
      </w:r>
      <w:bookmarkEnd w:id="5626"/>
    </w:p>
    <w:p w14:paraId="0ED73833" w14:textId="77777777" w:rsidR="00631E90" w:rsidRPr="008D419F" w:rsidRDefault="00631E90" w:rsidP="00631E90">
      <w:pPr>
        <w:ind w:firstLine="420"/>
      </w:pPr>
      <w:r w:rsidRPr="00E319A5">
        <w:rPr>
          <w:rFonts w:hint="eastAsia"/>
        </w:rPr>
        <w:t>由第三方公司发起。请求收不到响应时，可通过该接口查询处理结果。</w:t>
      </w:r>
      <w:ins w:id="5627" w:author="wincol" w:date="2016-04-13T11:03:00Z">
        <w:r w:rsidR="00C67B2D">
          <w:rPr>
            <w:rFonts w:hint="eastAsia"/>
          </w:rPr>
          <w:t>交易提交我行</w:t>
        </w:r>
        <w:r w:rsidR="00C67B2D">
          <w:rPr>
            <w:rFonts w:hint="eastAsia"/>
          </w:rPr>
          <w:t>5</w:t>
        </w:r>
        <w:r w:rsidR="00C67B2D" w:rsidRPr="00A560D3">
          <w:rPr>
            <w:rFonts w:hint="eastAsia"/>
          </w:rPr>
          <w:t>分钟后，可通过该接口查询银行处理结果。</w:t>
        </w:r>
      </w:ins>
    </w:p>
    <w:p w14:paraId="7193AB5B" w14:textId="77777777" w:rsidR="00631E90" w:rsidRDefault="00631E90" w:rsidP="0042024B">
      <w:pPr>
        <w:pStyle w:val="3"/>
        <w:rPr>
          <w:rFonts w:ascii="宋体" w:hAnsi="宋体"/>
        </w:rPr>
      </w:pPr>
      <w:bookmarkStart w:id="5628" w:name="_Toc448761057"/>
      <w:r w:rsidRPr="004E6C5A">
        <w:rPr>
          <w:rFonts w:hint="eastAsia"/>
        </w:rPr>
        <w:lastRenderedPageBreak/>
        <w:t>请求报文说明</w:t>
      </w:r>
      <w:bookmarkEnd w:id="5628"/>
    </w:p>
    <w:tbl>
      <w:tblPr>
        <w:tblW w:w="8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3"/>
        <w:gridCol w:w="2094"/>
        <w:gridCol w:w="1709"/>
        <w:gridCol w:w="851"/>
        <w:gridCol w:w="708"/>
        <w:gridCol w:w="2635"/>
      </w:tblGrid>
      <w:tr w:rsidR="00631E90" w14:paraId="3A120B42" w14:textId="77777777" w:rsidTr="00E81D47">
        <w:trPr>
          <w:trHeight w:val="302"/>
        </w:trPr>
        <w:tc>
          <w:tcPr>
            <w:tcW w:w="983" w:type="dxa"/>
            <w:tcBorders>
              <w:bottom w:val="single" w:sz="4" w:space="0" w:color="auto"/>
            </w:tcBorders>
            <w:shd w:val="clear" w:color="auto" w:fill="C0C0C0"/>
          </w:tcPr>
          <w:p w14:paraId="4921B00E" w14:textId="77777777" w:rsidR="00631E90" w:rsidRDefault="00631E90" w:rsidP="00E81D47">
            <w:pPr>
              <w:rPr>
                <w:rFonts w:ascii="宋体" w:hAnsi="宋体"/>
                <w:b/>
                <w:szCs w:val="21"/>
              </w:rPr>
            </w:pPr>
            <w:r>
              <w:rPr>
                <w:rFonts w:ascii="宋体" w:hAnsi="宋体"/>
                <w:b/>
                <w:szCs w:val="21"/>
              </w:rPr>
              <w:t>模块</w:t>
            </w:r>
          </w:p>
        </w:tc>
        <w:tc>
          <w:tcPr>
            <w:tcW w:w="2094" w:type="dxa"/>
            <w:tcBorders>
              <w:bottom w:val="single" w:sz="4" w:space="0" w:color="auto"/>
            </w:tcBorders>
            <w:shd w:val="clear" w:color="auto" w:fill="C0C0C0"/>
          </w:tcPr>
          <w:p w14:paraId="2C6BD570" w14:textId="77777777" w:rsidR="00631E90" w:rsidRDefault="00631E90" w:rsidP="00E81D47">
            <w:pPr>
              <w:rPr>
                <w:rFonts w:ascii="宋体" w:hAnsi="宋体"/>
                <w:b/>
              </w:rPr>
            </w:pPr>
            <w:r>
              <w:rPr>
                <w:rFonts w:ascii="宋体" w:hAnsi="宋体"/>
                <w:b/>
                <w:szCs w:val="21"/>
              </w:rPr>
              <w:t>字段ID</w:t>
            </w:r>
          </w:p>
        </w:tc>
        <w:tc>
          <w:tcPr>
            <w:tcW w:w="1709" w:type="dxa"/>
            <w:tcBorders>
              <w:bottom w:val="single" w:sz="4" w:space="0" w:color="auto"/>
            </w:tcBorders>
            <w:shd w:val="clear" w:color="auto" w:fill="C0C0C0"/>
          </w:tcPr>
          <w:p w14:paraId="3FE8070C" w14:textId="77777777" w:rsidR="00631E90" w:rsidRDefault="00631E90" w:rsidP="00E81D47">
            <w:pPr>
              <w:rPr>
                <w:rFonts w:ascii="宋体" w:hAnsi="宋体"/>
                <w:b/>
              </w:rPr>
            </w:pPr>
            <w:r>
              <w:rPr>
                <w:rFonts w:ascii="宋体" w:hAnsi="宋体"/>
                <w:b/>
                <w:szCs w:val="21"/>
              </w:rPr>
              <w:t>字段名称</w:t>
            </w:r>
          </w:p>
        </w:tc>
        <w:tc>
          <w:tcPr>
            <w:tcW w:w="851" w:type="dxa"/>
            <w:tcBorders>
              <w:bottom w:val="single" w:sz="4" w:space="0" w:color="auto"/>
            </w:tcBorders>
            <w:shd w:val="clear" w:color="auto" w:fill="C0C0C0"/>
          </w:tcPr>
          <w:p w14:paraId="43633DA3" w14:textId="77777777" w:rsidR="00631E90" w:rsidRDefault="00631E90" w:rsidP="00E81D47">
            <w:pPr>
              <w:rPr>
                <w:rFonts w:ascii="宋体" w:hAnsi="宋体"/>
                <w:b/>
              </w:rPr>
            </w:pPr>
            <w:r>
              <w:rPr>
                <w:rFonts w:ascii="宋体" w:hAnsi="宋体"/>
                <w:b/>
                <w:szCs w:val="21"/>
              </w:rPr>
              <w:t>类型</w:t>
            </w:r>
          </w:p>
        </w:tc>
        <w:tc>
          <w:tcPr>
            <w:tcW w:w="708" w:type="dxa"/>
            <w:tcBorders>
              <w:bottom w:val="single" w:sz="4" w:space="0" w:color="auto"/>
            </w:tcBorders>
            <w:shd w:val="clear" w:color="auto" w:fill="C0C0C0"/>
          </w:tcPr>
          <w:p w14:paraId="51406DBB" w14:textId="77777777" w:rsidR="00631E90" w:rsidRDefault="00631E90" w:rsidP="00E81D47">
            <w:pPr>
              <w:rPr>
                <w:rFonts w:ascii="宋体" w:hAnsi="宋体"/>
                <w:b/>
              </w:rPr>
            </w:pPr>
            <w:r>
              <w:rPr>
                <w:rFonts w:ascii="宋体" w:hAnsi="宋体" w:hint="eastAsia"/>
                <w:b/>
              </w:rPr>
              <w:t>可空</w:t>
            </w:r>
          </w:p>
        </w:tc>
        <w:tc>
          <w:tcPr>
            <w:tcW w:w="2635" w:type="dxa"/>
            <w:tcBorders>
              <w:bottom w:val="single" w:sz="4" w:space="0" w:color="auto"/>
            </w:tcBorders>
            <w:shd w:val="clear" w:color="auto" w:fill="C0C0C0"/>
          </w:tcPr>
          <w:p w14:paraId="2FBE7EC5" w14:textId="77777777" w:rsidR="00631E90" w:rsidRDefault="00631E90" w:rsidP="00E81D47">
            <w:pPr>
              <w:rPr>
                <w:rFonts w:ascii="宋体" w:hAnsi="宋体"/>
                <w:b/>
              </w:rPr>
            </w:pPr>
            <w:r>
              <w:rPr>
                <w:rFonts w:ascii="宋体" w:hAnsi="宋体" w:hint="eastAsia"/>
                <w:b/>
              </w:rPr>
              <w:t>备注</w:t>
            </w:r>
          </w:p>
        </w:tc>
      </w:tr>
      <w:tr w:rsidR="00724F06" w14:paraId="5B6FDFDD" w14:textId="77777777" w:rsidTr="00E81D47">
        <w:trPr>
          <w:cantSplit/>
          <w:trHeight w:val="317"/>
        </w:trPr>
        <w:tc>
          <w:tcPr>
            <w:tcW w:w="983" w:type="dxa"/>
            <w:vMerge w:val="restart"/>
          </w:tcPr>
          <w:p w14:paraId="6146A596" w14:textId="77777777" w:rsidR="00724F06" w:rsidRPr="00C15726" w:rsidRDefault="00724F06" w:rsidP="00E81D47">
            <w:pPr>
              <w:rPr>
                <w:rFonts w:ascii="宋体" w:hAnsi="宋体"/>
              </w:rPr>
            </w:pPr>
            <w:r>
              <w:rPr>
                <w:rFonts w:ascii="宋体" w:hAnsi="宋体" w:hint="eastAsia"/>
              </w:rPr>
              <w:t>BODY</w:t>
            </w:r>
          </w:p>
        </w:tc>
        <w:tc>
          <w:tcPr>
            <w:tcW w:w="7997" w:type="dxa"/>
            <w:gridSpan w:val="5"/>
          </w:tcPr>
          <w:p w14:paraId="6E4B57B0" w14:textId="77777777" w:rsidR="00724F06" w:rsidRPr="00ED5E4E" w:rsidRDefault="00724F06" w:rsidP="00E81D47">
            <w:pPr>
              <w:rPr>
                <w:rFonts w:ascii="宋体" w:cs="宋体"/>
                <w:kern w:val="0"/>
                <w:sz w:val="20"/>
                <w:szCs w:val="20"/>
              </w:rPr>
            </w:pPr>
            <w:del w:id="5629" w:author="wincol" w:date="2016-04-18T15:25:00Z">
              <w:r w:rsidRPr="00ED5E4E" w:rsidDel="00F14071">
                <w:rPr>
                  <w:rFonts w:ascii="宋体" w:cs="宋体" w:hint="eastAsia"/>
                  <w:kern w:val="0"/>
                  <w:sz w:val="20"/>
                  <w:szCs w:val="20"/>
                </w:rPr>
                <w:delText>公共部分</w:delText>
              </w:r>
            </w:del>
          </w:p>
        </w:tc>
      </w:tr>
      <w:tr w:rsidR="00724F06" w14:paraId="0CAC723F" w14:textId="77777777" w:rsidTr="00E81D47">
        <w:trPr>
          <w:cantSplit/>
          <w:trHeight w:val="145"/>
        </w:trPr>
        <w:tc>
          <w:tcPr>
            <w:tcW w:w="983" w:type="dxa"/>
            <w:vMerge/>
          </w:tcPr>
          <w:p w14:paraId="6DEC14E6" w14:textId="77777777" w:rsidR="00724F06" w:rsidRDefault="00724F06" w:rsidP="00E81D47">
            <w:pPr>
              <w:rPr>
                <w:rFonts w:ascii="宋体" w:hAnsi="宋体"/>
              </w:rPr>
            </w:pPr>
          </w:p>
        </w:tc>
        <w:tc>
          <w:tcPr>
            <w:tcW w:w="2094" w:type="dxa"/>
          </w:tcPr>
          <w:p w14:paraId="14EA9FD0" w14:textId="77777777" w:rsidR="00724F06" w:rsidRPr="00A560D3" w:rsidRDefault="00724F06" w:rsidP="00E81D47">
            <w:pPr>
              <w:autoSpaceDE w:val="0"/>
              <w:autoSpaceDN w:val="0"/>
              <w:adjustRightInd w:val="0"/>
              <w:spacing w:line="267" w:lineRule="exact"/>
              <w:jc w:val="left"/>
              <w:rPr>
                <w:rFonts w:ascii="宋体" w:cs="宋体"/>
                <w:kern w:val="0"/>
                <w:sz w:val="20"/>
                <w:szCs w:val="20"/>
              </w:rPr>
            </w:pPr>
          </w:p>
        </w:tc>
        <w:tc>
          <w:tcPr>
            <w:tcW w:w="1709" w:type="dxa"/>
          </w:tcPr>
          <w:p w14:paraId="0801A38A" w14:textId="77777777" w:rsidR="00724F06" w:rsidRPr="00A560D3" w:rsidRDefault="00724F06" w:rsidP="00E81D47">
            <w:pPr>
              <w:autoSpaceDE w:val="0"/>
              <w:autoSpaceDN w:val="0"/>
              <w:adjustRightInd w:val="0"/>
              <w:spacing w:line="267" w:lineRule="exact"/>
              <w:jc w:val="left"/>
              <w:rPr>
                <w:rFonts w:ascii="宋体" w:cs="宋体"/>
                <w:kern w:val="0"/>
                <w:sz w:val="20"/>
                <w:szCs w:val="20"/>
              </w:rPr>
            </w:pPr>
          </w:p>
        </w:tc>
        <w:tc>
          <w:tcPr>
            <w:tcW w:w="851" w:type="dxa"/>
          </w:tcPr>
          <w:p w14:paraId="41EBA8B8" w14:textId="77777777" w:rsidR="00724F06" w:rsidRPr="00A560D3" w:rsidRDefault="00724F06" w:rsidP="00E81D47">
            <w:pPr>
              <w:autoSpaceDE w:val="0"/>
              <w:autoSpaceDN w:val="0"/>
              <w:adjustRightInd w:val="0"/>
              <w:spacing w:line="267" w:lineRule="exact"/>
              <w:jc w:val="left"/>
              <w:rPr>
                <w:rFonts w:ascii="宋体" w:cs="宋体"/>
                <w:kern w:val="0"/>
                <w:sz w:val="20"/>
                <w:szCs w:val="20"/>
              </w:rPr>
            </w:pPr>
          </w:p>
        </w:tc>
        <w:tc>
          <w:tcPr>
            <w:tcW w:w="708" w:type="dxa"/>
          </w:tcPr>
          <w:p w14:paraId="08B46E8B" w14:textId="77777777" w:rsidR="00724F06" w:rsidRPr="00A560D3" w:rsidRDefault="00724F06" w:rsidP="00E81D47">
            <w:pPr>
              <w:autoSpaceDE w:val="0"/>
              <w:autoSpaceDN w:val="0"/>
              <w:adjustRightInd w:val="0"/>
              <w:spacing w:line="267" w:lineRule="exact"/>
              <w:ind w:firstLineChars="50" w:firstLine="100"/>
              <w:jc w:val="left"/>
              <w:rPr>
                <w:rFonts w:ascii="宋体" w:cs="宋体"/>
                <w:kern w:val="0"/>
                <w:sz w:val="20"/>
                <w:szCs w:val="20"/>
              </w:rPr>
            </w:pPr>
          </w:p>
        </w:tc>
        <w:tc>
          <w:tcPr>
            <w:tcW w:w="2635" w:type="dxa"/>
          </w:tcPr>
          <w:p w14:paraId="0D0179DB" w14:textId="77777777" w:rsidR="00724F06" w:rsidRPr="00ED5E4E" w:rsidRDefault="00724F06" w:rsidP="00E81D47">
            <w:pPr>
              <w:rPr>
                <w:rFonts w:ascii="宋体" w:cs="宋体"/>
                <w:kern w:val="0"/>
                <w:sz w:val="20"/>
                <w:szCs w:val="20"/>
              </w:rPr>
            </w:pPr>
          </w:p>
        </w:tc>
      </w:tr>
      <w:tr w:rsidR="00724F06" w14:paraId="03272109" w14:textId="77777777" w:rsidTr="00E81D47">
        <w:trPr>
          <w:cantSplit/>
          <w:trHeight w:val="145"/>
        </w:trPr>
        <w:tc>
          <w:tcPr>
            <w:tcW w:w="983" w:type="dxa"/>
            <w:vMerge/>
          </w:tcPr>
          <w:p w14:paraId="4EA78A64" w14:textId="77777777" w:rsidR="00724F06" w:rsidRDefault="00724F06" w:rsidP="00E81D47">
            <w:pPr>
              <w:rPr>
                <w:rFonts w:ascii="宋体" w:hAnsi="宋体"/>
              </w:rPr>
            </w:pPr>
          </w:p>
        </w:tc>
        <w:tc>
          <w:tcPr>
            <w:tcW w:w="2094" w:type="dxa"/>
          </w:tcPr>
          <w:p w14:paraId="0C74FE51" w14:textId="77777777" w:rsidR="00724F06" w:rsidRPr="00ED5E4E" w:rsidRDefault="00724F06" w:rsidP="00E81D47">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TRANSCODE</w:t>
            </w:r>
          </w:p>
        </w:tc>
        <w:tc>
          <w:tcPr>
            <w:tcW w:w="1709" w:type="dxa"/>
          </w:tcPr>
          <w:p w14:paraId="7F4D10AF" w14:textId="77777777" w:rsidR="00724F06" w:rsidRPr="00ED5E4E" w:rsidRDefault="00724F06" w:rsidP="00E81D47">
            <w:pPr>
              <w:rPr>
                <w:rFonts w:ascii="宋体" w:cs="宋体"/>
                <w:kern w:val="0"/>
                <w:sz w:val="20"/>
                <w:szCs w:val="20"/>
              </w:rPr>
            </w:pPr>
            <w:r w:rsidRPr="00A560D3">
              <w:rPr>
                <w:rFonts w:ascii="宋体" w:cs="宋体" w:hint="eastAsia"/>
                <w:kern w:val="0"/>
                <w:sz w:val="20"/>
                <w:szCs w:val="20"/>
              </w:rPr>
              <w:t>交易码</w:t>
            </w:r>
          </w:p>
        </w:tc>
        <w:tc>
          <w:tcPr>
            <w:tcW w:w="851" w:type="dxa"/>
          </w:tcPr>
          <w:p w14:paraId="4A8610AB" w14:textId="77777777" w:rsidR="00724F06" w:rsidRPr="00ED5E4E" w:rsidRDefault="00724F06" w:rsidP="00E81D47">
            <w:pPr>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8</w:t>
            </w:r>
            <w:r w:rsidRPr="00A560D3">
              <w:rPr>
                <w:rFonts w:ascii="宋体" w:cs="宋体"/>
                <w:kern w:val="0"/>
                <w:sz w:val="20"/>
                <w:szCs w:val="20"/>
              </w:rPr>
              <w:t>)</w:t>
            </w:r>
          </w:p>
        </w:tc>
        <w:tc>
          <w:tcPr>
            <w:tcW w:w="708" w:type="dxa"/>
          </w:tcPr>
          <w:p w14:paraId="143A5D25" w14:textId="77777777" w:rsidR="00724F06" w:rsidRPr="00EA7B55" w:rsidRDefault="00724F06" w:rsidP="00E81D47">
            <w:pPr>
              <w:autoSpaceDE w:val="0"/>
              <w:autoSpaceDN w:val="0"/>
              <w:adjustRightInd w:val="0"/>
              <w:spacing w:line="267" w:lineRule="exact"/>
              <w:ind w:left="107"/>
              <w:jc w:val="left"/>
              <w:rPr>
                <w:rFonts w:ascii="宋体" w:cs="宋体"/>
                <w:kern w:val="0"/>
                <w:sz w:val="20"/>
                <w:szCs w:val="20"/>
              </w:rPr>
            </w:pPr>
            <w:r w:rsidRPr="00EA7B55">
              <w:rPr>
                <w:rFonts w:ascii="宋体" w:cs="宋体" w:hint="eastAsia"/>
                <w:kern w:val="0"/>
                <w:sz w:val="20"/>
                <w:szCs w:val="20"/>
              </w:rPr>
              <w:t>否</w:t>
            </w:r>
          </w:p>
        </w:tc>
        <w:tc>
          <w:tcPr>
            <w:tcW w:w="2635" w:type="dxa"/>
          </w:tcPr>
          <w:p w14:paraId="1E1412EF" w14:textId="77777777" w:rsidR="00724F06" w:rsidRPr="00ED5E4E" w:rsidRDefault="00724F06" w:rsidP="002064CD">
            <w:pPr>
              <w:autoSpaceDE w:val="0"/>
              <w:autoSpaceDN w:val="0"/>
              <w:adjustRightInd w:val="0"/>
              <w:spacing w:line="267" w:lineRule="exact"/>
              <w:jc w:val="left"/>
              <w:rPr>
                <w:rFonts w:ascii="宋体" w:cs="宋体"/>
                <w:kern w:val="0"/>
                <w:sz w:val="20"/>
                <w:szCs w:val="20"/>
              </w:rPr>
            </w:pPr>
            <w:r w:rsidRPr="00ED5E4E">
              <w:rPr>
                <w:rFonts w:ascii="宋体" w:cs="宋体" w:hint="eastAsia"/>
                <w:kern w:val="0"/>
                <w:sz w:val="20"/>
                <w:szCs w:val="20"/>
              </w:rPr>
              <w:t>OGW000</w:t>
            </w:r>
            <w:r>
              <w:rPr>
                <w:rFonts w:ascii="宋体" w:cs="宋体" w:hint="eastAsia"/>
                <w:kern w:val="0"/>
                <w:sz w:val="20"/>
                <w:szCs w:val="20"/>
              </w:rPr>
              <w:t>70</w:t>
            </w:r>
          </w:p>
        </w:tc>
      </w:tr>
      <w:tr w:rsidR="00724F06" w14:paraId="071A14CD" w14:textId="77777777" w:rsidTr="00E81D47">
        <w:trPr>
          <w:cantSplit/>
          <w:trHeight w:val="145"/>
        </w:trPr>
        <w:tc>
          <w:tcPr>
            <w:tcW w:w="983" w:type="dxa"/>
            <w:vMerge/>
          </w:tcPr>
          <w:p w14:paraId="0F2B1151" w14:textId="77777777" w:rsidR="00724F06" w:rsidRDefault="00724F06" w:rsidP="00E81D47">
            <w:pPr>
              <w:rPr>
                <w:rFonts w:ascii="宋体" w:hAnsi="宋体"/>
              </w:rPr>
            </w:pPr>
          </w:p>
        </w:tc>
        <w:tc>
          <w:tcPr>
            <w:tcW w:w="7997" w:type="dxa"/>
            <w:gridSpan w:val="5"/>
          </w:tcPr>
          <w:p w14:paraId="02440901" w14:textId="77777777" w:rsidR="00724F06" w:rsidRPr="00ED5E4E" w:rsidRDefault="00724F06" w:rsidP="00E81D47">
            <w:pPr>
              <w:rPr>
                <w:rFonts w:ascii="宋体" w:cs="宋体"/>
                <w:kern w:val="0"/>
                <w:sz w:val="20"/>
                <w:szCs w:val="20"/>
              </w:rPr>
            </w:pPr>
            <w:r>
              <w:rPr>
                <w:rFonts w:ascii="宋体" w:cs="宋体" w:hint="eastAsia"/>
                <w:kern w:val="0"/>
                <w:sz w:val="20"/>
                <w:szCs w:val="20"/>
              </w:rPr>
              <w:t>数据加密域都放到XMLPARA里面</w:t>
            </w:r>
          </w:p>
        </w:tc>
      </w:tr>
      <w:tr w:rsidR="00724F06" w14:paraId="194E194C" w14:textId="77777777" w:rsidTr="00E81D47">
        <w:trPr>
          <w:cantSplit/>
          <w:trHeight w:val="145"/>
        </w:trPr>
        <w:tc>
          <w:tcPr>
            <w:tcW w:w="983" w:type="dxa"/>
            <w:vMerge/>
          </w:tcPr>
          <w:p w14:paraId="0E9CC11D" w14:textId="77777777" w:rsidR="00724F06" w:rsidRDefault="00724F06" w:rsidP="00E81D47">
            <w:pPr>
              <w:rPr>
                <w:rFonts w:ascii="宋体" w:hAnsi="宋体"/>
              </w:rPr>
            </w:pPr>
          </w:p>
        </w:tc>
        <w:tc>
          <w:tcPr>
            <w:tcW w:w="2094" w:type="dxa"/>
          </w:tcPr>
          <w:p w14:paraId="2EA92854"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MERCHANTID</w:t>
            </w:r>
          </w:p>
        </w:tc>
        <w:tc>
          <w:tcPr>
            <w:tcW w:w="1709" w:type="dxa"/>
          </w:tcPr>
          <w:p w14:paraId="2A7CEEF4"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商户唯一编号</w:t>
            </w:r>
          </w:p>
        </w:tc>
        <w:tc>
          <w:tcPr>
            <w:tcW w:w="851" w:type="dxa"/>
          </w:tcPr>
          <w:p w14:paraId="15E7CCF7" w14:textId="77777777" w:rsidR="00724F06" w:rsidRPr="00ED5E4E" w:rsidRDefault="00724F06" w:rsidP="00E81D47">
            <w:pPr>
              <w:rPr>
                <w:rFonts w:ascii="宋体" w:cs="宋体"/>
                <w:kern w:val="0"/>
                <w:sz w:val="20"/>
                <w:szCs w:val="20"/>
              </w:rPr>
            </w:pPr>
            <w:r>
              <w:rPr>
                <w:rFonts w:ascii="宋体" w:cs="宋体" w:hint="eastAsia"/>
                <w:kern w:val="0"/>
                <w:sz w:val="20"/>
                <w:szCs w:val="20"/>
              </w:rPr>
              <w:t>C</w:t>
            </w:r>
            <w:r w:rsidRPr="00ED5E4E">
              <w:rPr>
                <w:rFonts w:ascii="宋体" w:cs="宋体" w:hint="eastAsia"/>
                <w:kern w:val="0"/>
                <w:sz w:val="20"/>
                <w:szCs w:val="20"/>
              </w:rPr>
              <w:t>(20)</w:t>
            </w:r>
          </w:p>
        </w:tc>
        <w:tc>
          <w:tcPr>
            <w:tcW w:w="708" w:type="dxa"/>
          </w:tcPr>
          <w:p w14:paraId="78AED20B"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否</w:t>
            </w:r>
          </w:p>
        </w:tc>
        <w:tc>
          <w:tcPr>
            <w:tcW w:w="2635" w:type="dxa"/>
          </w:tcPr>
          <w:p w14:paraId="65BCDBEE"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由华兴银行统一分配</w:t>
            </w:r>
          </w:p>
        </w:tc>
      </w:tr>
      <w:tr w:rsidR="00724F06" w14:paraId="75B28FA4" w14:textId="77777777" w:rsidTr="00E81D47">
        <w:trPr>
          <w:cantSplit/>
          <w:trHeight w:val="145"/>
        </w:trPr>
        <w:tc>
          <w:tcPr>
            <w:tcW w:w="983" w:type="dxa"/>
            <w:vMerge/>
          </w:tcPr>
          <w:p w14:paraId="642D384C" w14:textId="77777777" w:rsidR="00724F06" w:rsidRDefault="00724F06" w:rsidP="00E81D47">
            <w:pPr>
              <w:rPr>
                <w:rFonts w:ascii="宋体" w:hAnsi="宋体"/>
              </w:rPr>
            </w:pPr>
          </w:p>
        </w:tc>
        <w:tc>
          <w:tcPr>
            <w:tcW w:w="2094" w:type="dxa"/>
          </w:tcPr>
          <w:p w14:paraId="35D5A496" w14:textId="77777777" w:rsidR="00724F06" w:rsidRPr="00ED5E4E" w:rsidRDefault="00724F06" w:rsidP="00E81D47">
            <w:pPr>
              <w:rPr>
                <w:rFonts w:ascii="宋体" w:cs="宋体"/>
                <w:kern w:val="0"/>
                <w:sz w:val="20"/>
                <w:szCs w:val="20"/>
              </w:rPr>
            </w:pPr>
            <w:del w:id="5630" w:author="wincol" w:date="2016-04-16T12:41:00Z">
              <w:r w:rsidRPr="00ED5E4E" w:rsidDel="00890733">
                <w:rPr>
                  <w:rFonts w:ascii="宋体" w:cs="宋体" w:hint="eastAsia"/>
                  <w:kern w:val="0"/>
                  <w:sz w:val="20"/>
                  <w:szCs w:val="20"/>
                </w:rPr>
                <w:delText>REQSEQNO</w:delText>
              </w:r>
            </w:del>
          </w:p>
        </w:tc>
        <w:tc>
          <w:tcPr>
            <w:tcW w:w="1709" w:type="dxa"/>
          </w:tcPr>
          <w:p w14:paraId="6017D453" w14:textId="77777777" w:rsidR="00724F06" w:rsidRPr="00ED5E4E" w:rsidRDefault="00724F06" w:rsidP="00E81D47">
            <w:pPr>
              <w:rPr>
                <w:rFonts w:ascii="宋体" w:cs="宋体"/>
                <w:kern w:val="0"/>
                <w:sz w:val="20"/>
                <w:szCs w:val="20"/>
              </w:rPr>
            </w:pPr>
            <w:del w:id="5631" w:author="wincol" w:date="2016-04-16T12:41:00Z">
              <w:r w:rsidRPr="00ED5E4E" w:rsidDel="00890733">
                <w:rPr>
                  <w:rFonts w:ascii="宋体" w:cs="宋体" w:hint="eastAsia"/>
                  <w:kern w:val="0"/>
                  <w:sz w:val="20"/>
                  <w:szCs w:val="20"/>
                </w:rPr>
                <w:delText>交易流水号</w:delText>
              </w:r>
            </w:del>
          </w:p>
        </w:tc>
        <w:tc>
          <w:tcPr>
            <w:tcW w:w="851" w:type="dxa"/>
          </w:tcPr>
          <w:p w14:paraId="0D395916" w14:textId="77777777" w:rsidR="00724F06" w:rsidRPr="00ED5E4E" w:rsidRDefault="00724F06" w:rsidP="00E81D47">
            <w:pPr>
              <w:rPr>
                <w:rFonts w:ascii="宋体" w:cs="宋体"/>
                <w:kern w:val="0"/>
                <w:sz w:val="20"/>
                <w:szCs w:val="20"/>
              </w:rPr>
            </w:pPr>
            <w:del w:id="5632" w:author="wincol" w:date="2016-04-16T12:41:00Z">
              <w:r w:rsidRPr="00ED5E4E" w:rsidDel="00890733">
                <w:rPr>
                  <w:rFonts w:ascii="宋体" w:cs="宋体" w:hint="eastAsia"/>
                  <w:kern w:val="0"/>
                  <w:sz w:val="20"/>
                  <w:szCs w:val="20"/>
                </w:rPr>
                <w:delText>C</w:delText>
              </w:r>
              <w:r w:rsidDel="00890733">
                <w:rPr>
                  <w:rFonts w:ascii="宋体" w:cs="宋体" w:hint="eastAsia"/>
                  <w:kern w:val="0"/>
                  <w:sz w:val="20"/>
                  <w:szCs w:val="20"/>
                </w:rPr>
                <w:delText>(</w:delText>
              </w:r>
              <w:r w:rsidRPr="00ED5E4E" w:rsidDel="00890733">
                <w:rPr>
                  <w:rFonts w:ascii="宋体" w:cs="宋体" w:hint="eastAsia"/>
                  <w:kern w:val="0"/>
                  <w:sz w:val="20"/>
                  <w:szCs w:val="20"/>
                </w:rPr>
                <w:delText>32）</w:delText>
              </w:r>
            </w:del>
          </w:p>
        </w:tc>
        <w:tc>
          <w:tcPr>
            <w:tcW w:w="708" w:type="dxa"/>
          </w:tcPr>
          <w:p w14:paraId="6C1B47CD" w14:textId="77777777" w:rsidR="00724F06" w:rsidRPr="00ED5E4E" w:rsidRDefault="00724F06" w:rsidP="00E81D47">
            <w:pPr>
              <w:rPr>
                <w:rFonts w:ascii="宋体" w:cs="宋体"/>
                <w:kern w:val="0"/>
                <w:sz w:val="20"/>
                <w:szCs w:val="20"/>
              </w:rPr>
            </w:pPr>
            <w:del w:id="5633" w:author="wincol" w:date="2016-04-16T12:41:00Z">
              <w:r w:rsidRPr="00ED5E4E" w:rsidDel="00890733">
                <w:rPr>
                  <w:rFonts w:ascii="宋体" w:cs="宋体" w:hint="eastAsia"/>
                  <w:kern w:val="0"/>
                  <w:sz w:val="20"/>
                  <w:szCs w:val="20"/>
                </w:rPr>
                <w:delText>否</w:delText>
              </w:r>
            </w:del>
          </w:p>
        </w:tc>
        <w:tc>
          <w:tcPr>
            <w:tcW w:w="2635" w:type="dxa"/>
          </w:tcPr>
          <w:p w14:paraId="6D9E871F" w14:textId="77777777" w:rsidR="00724F06" w:rsidRPr="00ED5E4E" w:rsidRDefault="00724F06" w:rsidP="00E81D47">
            <w:pPr>
              <w:rPr>
                <w:rFonts w:ascii="宋体" w:cs="宋体"/>
                <w:kern w:val="0"/>
                <w:sz w:val="20"/>
                <w:szCs w:val="20"/>
              </w:rPr>
            </w:pPr>
            <w:del w:id="5634" w:author="wincol" w:date="2016-04-16T12:41:00Z">
              <w:r w:rsidRPr="00ED5E4E" w:rsidDel="00890733">
                <w:rPr>
                  <w:rFonts w:ascii="宋体" w:cs="宋体" w:hint="eastAsia"/>
                  <w:kern w:val="0"/>
                  <w:sz w:val="20"/>
                  <w:szCs w:val="20"/>
                </w:rPr>
                <w:delText>第三方交易请求流水号</w:delText>
              </w:r>
            </w:del>
          </w:p>
        </w:tc>
      </w:tr>
      <w:tr w:rsidR="00724F06" w14:paraId="35DEE146" w14:textId="77777777" w:rsidTr="00E81D47">
        <w:trPr>
          <w:cantSplit/>
          <w:trHeight w:val="145"/>
        </w:trPr>
        <w:tc>
          <w:tcPr>
            <w:tcW w:w="983" w:type="dxa"/>
            <w:vMerge/>
          </w:tcPr>
          <w:p w14:paraId="5E3D8F9F" w14:textId="77777777" w:rsidR="00724F06" w:rsidRDefault="00724F06" w:rsidP="00E81D47">
            <w:pPr>
              <w:rPr>
                <w:rFonts w:ascii="宋体" w:hAnsi="宋体"/>
              </w:rPr>
            </w:pPr>
          </w:p>
        </w:tc>
        <w:tc>
          <w:tcPr>
            <w:tcW w:w="2094" w:type="dxa"/>
          </w:tcPr>
          <w:p w14:paraId="7ABBA924"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APPID</w:t>
            </w:r>
          </w:p>
        </w:tc>
        <w:tc>
          <w:tcPr>
            <w:tcW w:w="1709" w:type="dxa"/>
          </w:tcPr>
          <w:p w14:paraId="0C54B6E1"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应用标识</w:t>
            </w:r>
          </w:p>
        </w:tc>
        <w:tc>
          <w:tcPr>
            <w:tcW w:w="851" w:type="dxa"/>
          </w:tcPr>
          <w:p w14:paraId="28F87F53"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C(3)</w:t>
            </w:r>
          </w:p>
        </w:tc>
        <w:tc>
          <w:tcPr>
            <w:tcW w:w="708" w:type="dxa"/>
          </w:tcPr>
          <w:p w14:paraId="603965B9"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否</w:t>
            </w:r>
          </w:p>
        </w:tc>
        <w:tc>
          <w:tcPr>
            <w:tcW w:w="2635" w:type="dxa"/>
          </w:tcPr>
          <w:p w14:paraId="15004A7E"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个人电脑:PC（不送则默认PC）</w:t>
            </w:r>
          </w:p>
          <w:p w14:paraId="473686E9" w14:textId="77777777" w:rsidR="00724F06" w:rsidRDefault="00724F06" w:rsidP="00E81D47">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手机：APP</w:t>
            </w:r>
          </w:p>
          <w:p w14:paraId="11E268E5" w14:textId="77777777" w:rsidR="00724F06" w:rsidRPr="00ED5E4E" w:rsidRDefault="00724F06" w:rsidP="00E81D47">
            <w:pPr>
              <w:rPr>
                <w:rFonts w:ascii="宋体" w:cs="宋体"/>
                <w:kern w:val="0"/>
                <w:sz w:val="20"/>
                <w:szCs w:val="20"/>
              </w:rPr>
            </w:pPr>
            <w:r>
              <w:rPr>
                <w:rFonts w:ascii="宋体" w:cs="宋体" w:hint="eastAsia"/>
                <w:kern w:val="0"/>
                <w:sz w:val="20"/>
                <w:szCs w:val="20"/>
              </w:rPr>
              <w:t>微信：WX</w:t>
            </w:r>
          </w:p>
        </w:tc>
      </w:tr>
      <w:tr w:rsidR="00724F06" w14:paraId="60B67E49" w14:textId="77777777" w:rsidTr="00E81D47">
        <w:trPr>
          <w:cantSplit/>
          <w:trHeight w:val="145"/>
        </w:trPr>
        <w:tc>
          <w:tcPr>
            <w:tcW w:w="983" w:type="dxa"/>
            <w:vMerge/>
          </w:tcPr>
          <w:p w14:paraId="42750A3A" w14:textId="77777777" w:rsidR="00724F06" w:rsidRDefault="00724F06" w:rsidP="00E81D47">
            <w:pPr>
              <w:rPr>
                <w:rFonts w:ascii="宋体" w:hAnsi="宋体"/>
              </w:rPr>
            </w:pPr>
          </w:p>
        </w:tc>
        <w:tc>
          <w:tcPr>
            <w:tcW w:w="2094" w:type="dxa"/>
          </w:tcPr>
          <w:p w14:paraId="1F163E12"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OLDREQSEQNO</w:t>
            </w:r>
          </w:p>
        </w:tc>
        <w:tc>
          <w:tcPr>
            <w:tcW w:w="1709" w:type="dxa"/>
          </w:tcPr>
          <w:p w14:paraId="3357FAB4" w14:textId="77777777" w:rsidR="00724F06" w:rsidRPr="00ED5E4E" w:rsidRDefault="00724F06" w:rsidP="00D43A5A">
            <w:pPr>
              <w:rPr>
                <w:rFonts w:ascii="宋体" w:cs="宋体"/>
                <w:kern w:val="0"/>
                <w:sz w:val="20"/>
                <w:szCs w:val="20"/>
              </w:rPr>
            </w:pPr>
            <w:r w:rsidRPr="00ED5E4E">
              <w:rPr>
                <w:rFonts w:ascii="宋体" w:cs="宋体" w:hint="eastAsia"/>
                <w:kern w:val="0"/>
                <w:sz w:val="20"/>
                <w:szCs w:val="20"/>
              </w:rPr>
              <w:t>原</w:t>
            </w:r>
            <w:ins w:id="5635" w:author="wincol" w:date="2016-04-11T15:48:00Z">
              <w:r w:rsidR="00D43A5A">
                <w:rPr>
                  <w:rFonts w:ascii="宋体" w:cs="宋体" w:hint="eastAsia"/>
                  <w:kern w:val="0"/>
                  <w:sz w:val="20"/>
                  <w:szCs w:val="20"/>
                </w:rPr>
                <w:t>自动还款授权</w:t>
              </w:r>
            </w:ins>
            <w:r w:rsidRPr="00ED5E4E">
              <w:rPr>
                <w:rFonts w:ascii="宋体" w:cs="宋体" w:hint="eastAsia"/>
                <w:kern w:val="0"/>
                <w:sz w:val="20"/>
                <w:szCs w:val="20"/>
              </w:rPr>
              <w:t>交易流水号</w:t>
            </w:r>
          </w:p>
        </w:tc>
        <w:tc>
          <w:tcPr>
            <w:tcW w:w="851" w:type="dxa"/>
          </w:tcPr>
          <w:p w14:paraId="51398DC7" w14:textId="77777777" w:rsidR="00724F06" w:rsidRPr="00ED5E4E" w:rsidRDefault="00724F06" w:rsidP="002D19D4">
            <w:pPr>
              <w:rPr>
                <w:rFonts w:ascii="宋体" w:cs="宋体"/>
                <w:kern w:val="0"/>
                <w:sz w:val="20"/>
                <w:szCs w:val="20"/>
              </w:rPr>
            </w:pPr>
            <w:r w:rsidRPr="00ED5E4E">
              <w:rPr>
                <w:rFonts w:ascii="宋体" w:cs="宋体" w:hint="eastAsia"/>
                <w:kern w:val="0"/>
                <w:sz w:val="20"/>
                <w:szCs w:val="20"/>
              </w:rPr>
              <w:t>C</w:t>
            </w:r>
            <w:r>
              <w:rPr>
                <w:rFonts w:ascii="宋体" w:cs="宋体" w:hint="eastAsia"/>
                <w:kern w:val="0"/>
                <w:sz w:val="20"/>
                <w:szCs w:val="20"/>
              </w:rPr>
              <w:t>(</w:t>
            </w:r>
            <w:del w:id="5636" w:author="wincol" w:date="2016-06-12T19:09:00Z">
              <w:r w:rsidRPr="00ED5E4E" w:rsidDel="002D19D4">
                <w:rPr>
                  <w:rFonts w:ascii="宋体" w:cs="宋体" w:hint="eastAsia"/>
                  <w:kern w:val="0"/>
                  <w:sz w:val="20"/>
                  <w:szCs w:val="20"/>
                </w:rPr>
                <w:delText>32</w:delText>
              </w:r>
            </w:del>
            <w:ins w:id="5637" w:author="wincol" w:date="2016-06-12T19:09:00Z">
              <w:r w:rsidR="002D19D4">
                <w:rPr>
                  <w:rFonts w:ascii="宋体" w:cs="宋体" w:hint="eastAsia"/>
                  <w:kern w:val="0"/>
                  <w:sz w:val="20"/>
                  <w:szCs w:val="20"/>
                </w:rPr>
                <w:t>28</w:t>
              </w:r>
            </w:ins>
            <w:r w:rsidRPr="00ED5E4E">
              <w:rPr>
                <w:rFonts w:ascii="宋体" w:cs="宋体" w:hint="eastAsia"/>
                <w:kern w:val="0"/>
                <w:sz w:val="20"/>
                <w:szCs w:val="20"/>
              </w:rPr>
              <w:t>）</w:t>
            </w:r>
          </w:p>
        </w:tc>
        <w:tc>
          <w:tcPr>
            <w:tcW w:w="708" w:type="dxa"/>
          </w:tcPr>
          <w:p w14:paraId="2800E296"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否</w:t>
            </w:r>
          </w:p>
        </w:tc>
        <w:tc>
          <w:tcPr>
            <w:tcW w:w="2635" w:type="dxa"/>
          </w:tcPr>
          <w:p w14:paraId="45015F6C" w14:textId="77777777" w:rsidR="00724F06" w:rsidRPr="00ED5E4E" w:rsidRDefault="00724F06" w:rsidP="00E81D47">
            <w:pPr>
              <w:rPr>
                <w:rFonts w:ascii="宋体" w:cs="宋体"/>
                <w:kern w:val="0"/>
                <w:sz w:val="20"/>
                <w:szCs w:val="20"/>
              </w:rPr>
            </w:pPr>
          </w:p>
        </w:tc>
      </w:tr>
      <w:tr w:rsidR="00E5054F" w14:paraId="3F5F3E30" w14:textId="77777777" w:rsidTr="00E81D47">
        <w:trPr>
          <w:cantSplit/>
          <w:trHeight w:val="145"/>
          <w:ins w:id="5638" w:author="Windows 用户" w:date="2016-03-28T18:05:00Z"/>
        </w:trPr>
        <w:tc>
          <w:tcPr>
            <w:tcW w:w="983" w:type="dxa"/>
            <w:vMerge/>
          </w:tcPr>
          <w:p w14:paraId="54179E5F" w14:textId="77777777" w:rsidR="00E5054F" w:rsidRDefault="00E5054F" w:rsidP="00E81D47">
            <w:pPr>
              <w:rPr>
                <w:ins w:id="5639" w:author="Windows 用户" w:date="2016-03-28T18:05:00Z"/>
                <w:rFonts w:ascii="宋体" w:hAnsi="宋体"/>
              </w:rPr>
            </w:pPr>
          </w:p>
        </w:tc>
        <w:tc>
          <w:tcPr>
            <w:tcW w:w="2094" w:type="dxa"/>
          </w:tcPr>
          <w:p w14:paraId="292372E9" w14:textId="77777777" w:rsidR="00E5054F" w:rsidRPr="00ED5E4E" w:rsidRDefault="00E5054F" w:rsidP="00E81D47">
            <w:pPr>
              <w:rPr>
                <w:ins w:id="5640" w:author="Windows 用户" w:date="2016-03-28T18:05:00Z"/>
                <w:rFonts w:ascii="宋体" w:cs="宋体"/>
                <w:kern w:val="0"/>
                <w:sz w:val="20"/>
                <w:szCs w:val="20"/>
              </w:rPr>
            </w:pPr>
            <w:ins w:id="5641" w:author="Windows 用户" w:date="2016-03-28T18:05:00Z">
              <w:r>
                <w:rPr>
                  <w:rFonts w:ascii="宋体" w:cs="宋体" w:hint="eastAsia"/>
                  <w:kern w:val="0"/>
                  <w:sz w:val="20"/>
                  <w:szCs w:val="20"/>
                </w:rPr>
                <w:t>EXT_FILED1</w:t>
              </w:r>
            </w:ins>
          </w:p>
        </w:tc>
        <w:tc>
          <w:tcPr>
            <w:tcW w:w="1709" w:type="dxa"/>
          </w:tcPr>
          <w:p w14:paraId="4FFC2AA9" w14:textId="77777777" w:rsidR="00E5054F" w:rsidRPr="00ED5E4E" w:rsidRDefault="00E5054F" w:rsidP="00E81D47">
            <w:pPr>
              <w:rPr>
                <w:ins w:id="5642" w:author="Windows 用户" w:date="2016-03-28T18:05:00Z"/>
                <w:rFonts w:ascii="宋体" w:cs="宋体"/>
                <w:kern w:val="0"/>
                <w:sz w:val="20"/>
                <w:szCs w:val="20"/>
              </w:rPr>
            </w:pPr>
            <w:ins w:id="5643" w:author="wincol" w:date="2016-06-12T16:30:00Z">
              <w:r>
                <w:rPr>
                  <w:rFonts w:ascii="宋体" w:cs="宋体" w:hint="eastAsia"/>
                  <w:kern w:val="0"/>
                  <w:sz w:val="20"/>
                  <w:szCs w:val="20"/>
                </w:rPr>
                <w:t>备用字段1</w:t>
              </w:r>
            </w:ins>
          </w:p>
        </w:tc>
        <w:tc>
          <w:tcPr>
            <w:tcW w:w="851" w:type="dxa"/>
          </w:tcPr>
          <w:p w14:paraId="17FD8351" w14:textId="77777777" w:rsidR="00E5054F" w:rsidRPr="00ED5E4E" w:rsidRDefault="00E5054F" w:rsidP="00E81D47">
            <w:pPr>
              <w:rPr>
                <w:ins w:id="5644" w:author="Windows 用户" w:date="2016-03-28T18:05:00Z"/>
                <w:rFonts w:ascii="宋体" w:cs="宋体"/>
                <w:kern w:val="0"/>
                <w:sz w:val="20"/>
                <w:szCs w:val="20"/>
              </w:rPr>
            </w:pPr>
            <w:ins w:id="5645" w:author="wincol" w:date="2016-06-12T16:30: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73A37FCE" w14:textId="77777777" w:rsidR="00E5054F" w:rsidRPr="00ED5E4E" w:rsidRDefault="00E5054F" w:rsidP="00E81D47">
            <w:pPr>
              <w:rPr>
                <w:ins w:id="5646" w:author="Windows 用户" w:date="2016-03-28T18:05:00Z"/>
                <w:rFonts w:ascii="宋体" w:cs="宋体"/>
                <w:kern w:val="0"/>
                <w:sz w:val="20"/>
                <w:szCs w:val="20"/>
              </w:rPr>
            </w:pPr>
            <w:ins w:id="5647" w:author="wincol" w:date="2016-06-12T16:30:00Z">
              <w:r>
                <w:rPr>
                  <w:rFonts w:ascii="宋体" w:hAnsi="宋体" w:hint="eastAsia"/>
                </w:rPr>
                <w:t>是</w:t>
              </w:r>
            </w:ins>
          </w:p>
        </w:tc>
        <w:tc>
          <w:tcPr>
            <w:tcW w:w="2635" w:type="dxa"/>
          </w:tcPr>
          <w:p w14:paraId="626B09AE" w14:textId="77777777" w:rsidR="00E5054F" w:rsidRPr="00ED5E4E" w:rsidRDefault="00E5054F" w:rsidP="00E81D47">
            <w:pPr>
              <w:rPr>
                <w:ins w:id="5648" w:author="Windows 用户" w:date="2016-03-28T18:05:00Z"/>
                <w:rFonts w:ascii="宋体" w:cs="宋体"/>
                <w:kern w:val="0"/>
                <w:sz w:val="20"/>
                <w:szCs w:val="20"/>
              </w:rPr>
            </w:pPr>
            <w:ins w:id="5649" w:author="wincol" w:date="2016-06-12T16:30:00Z">
              <w:r>
                <w:rPr>
                  <w:rFonts w:ascii="宋体" w:cs="宋体" w:hint="eastAsia"/>
                  <w:kern w:val="0"/>
                  <w:sz w:val="20"/>
                  <w:szCs w:val="20"/>
                </w:rPr>
                <w:t>备用字段1</w:t>
              </w:r>
            </w:ins>
          </w:p>
        </w:tc>
      </w:tr>
      <w:tr w:rsidR="00724F06" w14:paraId="089CB905" w14:textId="77777777" w:rsidTr="00E81D47">
        <w:trPr>
          <w:cantSplit/>
          <w:trHeight w:val="145"/>
          <w:ins w:id="5650" w:author="Windows 用户" w:date="2016-03-28T18:05:00Z"/>
        </w:trPr>
        <w:tc>
          <w:tcPr>
            <w:tcW w:w="983" w:type="dxa"/>
            <w:vMerge/>
          </w:tcPr>
          <w:p w14:paraId="43E19972" w14:textId="77777777" w:rsidR="00724F06" w:rsidRDefault="00724F06" w:rsidP="00E81D47">
            <w:pPr>
              <w:rPr>
                <w:ins w:id="5651" w:author="Windows 用户" w:date="2016-03-28T18:05:00Z"/>
                <w:rFonts w:ascii="宋体" w:hAnsi="宋体"/>
              </w:rPr>
            </w:pPr>
          </w:p>
        </w:tc>
        <w:tc>
          <w:tcPr>
            <w:tcW w:w="2094" w:type="dxa"/>
          </w:tcPr>
          <w:p w14:paraId="40C8745E" w14:textId="77777777" w:rsidR="00724F06" w:rsidRPr="00ED5E4E" w:rsidRDefault="00724F06" w:rsidP="00E81D47">
            <w:pPr>
              <w:rPr>
                <w:ins w:id="5652" w:author="Windows 用户" w:date="2016-03-28T18:05:00Z"/>
                <w:rFonts w:ascii="宋体" w:cs="宋体"/>
                <w:kern w:val="0"/>
                <w:sz w:val="20"/>
                <w:szCs w:val="20"/>
              </w:rPr>
            </w:pPr>
            <w:ins w:id="5653" w:author="Windows 用户" w:date="2016-03-28T18:05:00Z">
              <w:r>
                <w:rPr>
                  <w:rFonts w:ascii="宋体" w:cs="宋体" w:hint="eastAsia"/>
                  <w:kern w:val="0"/>
                  <w:sz w:val="20"/>
                  <w:szCs w:val="20"/>
                </w:rPr>
                <w:t>EXT_FILED2</w:t>
              </w:r>
            </w:ins>
          </w:p>
        </w:tc>
        <w:tc>
          <w:tcPr>
            <w:tcW w:w="1709" w:type="dxa"/>
          </w:tcPr>
          <w:p w14:paraId="65251EB3" w14:textId="77777777" w:rsidR="00724F06" w:rsidRPr="00ED5E4E" w:rsidRDefault="00724F06" w:rsidP="00E81D47">
            <w:pPr>
              <w:rPr>
                <w:ins w:id="5654" w:author="Windows 用户" w:date="2016-03-28T18:05:00Z"/>
                <w:rFonts w:ascii="宋体" w:cs="宋体"/>
                <w:kern w:val="0"/>
                <w:sz w:val="20"/>
                <w:szCs w:val="20"/>
              </w:rPr>
            </w:pPr>
            <w:ins w:id="5655" w:author="Windows 用户" w:date="2016-03-28T18:05:00Z">
              <w:r>
                <w:rPr>
                  <w:rFonts w:ascii="宋体" w:cs="宋体" w:hint="eastAsia"/>
                  <w:kern w:val="0"/>
                  <w:sz w:val="20"/>
                  <w:szCs w:val="20"/>
                </w:rPr>
                <w:t>备用字段2</w:t>
              </w:r>
            </w:ins>
          </w:p>
        </w:tc>
        <w:tc>
          <w:tcPr>
            <w:tcW w:w="851" w:type="dxa"/>
          </w:tcPr>
          <w:p w14:paraId="5C17B016" w14:textId="77777777" w:rsidR="00724F06" w:rsidRPr="00ED5E4E" w:rsidRDefault="00724F06" w:rsidP="00E81D47">
            <w:pPr>
              <w:rPr>
                <w:ins w:id="5656" w:author="Windows 用户" w:date="2016-03-28T18:05:00Z"/>
                <w:rFonts w:ascii="宋体" w:cs="宋体"/>
                <w:kern w:val="0"/>
                <w:sz w:val="20"/>
                <w:szCs w:val="20"/>
              </w:rPr>
            </w:pPr>
            <w:ins w:id="5657" w:author="Windows 用户" w:date="2016-03-28T18:05: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13CB2DE3" w14:textId="77777777" w:rsidR="00724F06" w:rsidRPr="00ED5E4E" w:rsidRDefault="00724F06" w:rsidP="00E81D47">
            <w:pPr>
              <w:rPr>
                <w:ins w:id="5658" w:author="Windows 用户" w:date="2016-03-28T18:05:00Z"/>
                <w:rFonts w:ascii="宋体" w:cs="宋体"/>
                <w:kern w:val="0"/>
                <w:sz w:val="20"/>
                <w:szCs w:val="20"/>
              </w:rPr>
            </w:pPr>
            <w:ins w:id="5659" w:author="Windows 用户" w:date="2016-03-28T18:05:00Z">
              <w:r>
                <w:rPr>
                  <w:rFonts w:ascii="宋体" w:hAnsi="宋体" w:hint="eastAsia"/>
                </w:rPr>
                <w:t>是</w:t>
              </w:r>
            </w:ins>
          </w:p>
        </w:tc>
        <w:tc>
          <w:tcPr>
            <w:tcW w:w="2635" w:type="dxa"/>
          </w:tcPr>
          <w:p w14:paraId="74AC1489" w14:textId="77777777" w:rsidR="00724F06" w:rsidRPr="00ED5E4E" w:rsidRDefault="00724F06" w:rsidP="00E81D47">
            <w:pPr>
              <w:rPr>
                <w:ins w:id="5660" w:author="Windows 用户" w:date="2016-03-28T18:05:00Z"/>
                <w:rFonts w:ascii="宋体" w:cs="宋体"/>
                <w:kern w:val="0"/>
                <w:sz w:val="20"/>
                <w:szCs w:val="20"/>
              </w:rPr>
            </w:pPr>
            <w:ins w:id="5661" w:author="Windows 用户" w:date="2016-03-28T18:05:00Z">
              <w:r>
                <w:rPr>
                  <w:rFonts w:ascii="宋体" w:cs="宋体" w:hint="eastAsia"/>
                  <w:kern w:val="0"/>
                  <w:sz w:val="20"/>
                  <w:szCs w:val="20"/>
                </w:rPr>
                <w:t>备用字段2</w:t>
              </w:r>
            </w:ins>
          </w:p>
        </w:tc>
      </w:tr>
      <w:tr w:rsidR="00724F06" w14:paraId="2778598A" w14:textId="77777777" w:rsidTr="00E81D47">
        <w:trPr>
          <w:cantSplit/>
          <w:trHeight w:val="145"/>
          <w:ins w:id="5662" w:author="Windows 用户" w:date="2016-03-28T18:05:00Z"/>
        </w:trPr>
        <w:tc>
          <w:tcPr>
            <w:tcW w:w="983" w:type="dxa"/>
            <w:vMerge/>
          </w:tcPr>
          <w:p w14:paraId="7F72A1FF" w14:textId="77777777" w:rsidR="00724F06" w:rsidRDefault="00724F06" w:rsidP="00E81D47">
            <w:pPr>
              <w:rPr>
                <w:ins w:id="5663" w:author="Windows 用户" w:date="2016-03-28T18:05:00Z"/>
                <w:rFonts w:ascii="宋体" w:hAnsi="宋体"/>
              </w:rPr>
            </w:pPr>
          </w:p>
        </w:tc>
        <w:tc>
          <w:tcPr>
            <w:tcW w:w="2094" w:type="dxa"/>
          </w:tcPr>
          <w:p w14:paraId="6BBDA1C7" w14:textId="77777777" w:rsidR="00724F06" w:rsidRPr="00ED5E4E" w:rsidRDefault="00724F06" w:rsidP="00E81D47">
            <w:pPr>
              <w:rPr>
                <w:ins w:id="5664" w:author="Windows 用户" w:date="2016-03-28T18:05:00Z"/>
                <w:rFonts w:ascii="宋体" w:cs="宋体"/>
                <w:kern w:val="0"/>
                <w:sz w:val="20"/>
                <w:szCs w:val="20"/>
              </w:rPr>
            </w:pPr>
            <w:ins w:id="5665" w:author="Windows 用户" w:date="2016-03-28T18:05:00Z">
              <w:r>
                <w:rPr>
                  <w:rFonts w:ascii="宋体" w:cs="宋体" w:hint="eastAsia"/>
                  <w:kern w:val="0"/>
                  <w:sz w:val="20"/>
                  <w:szCs w:val="20"/>
                </w:rPr>
                <w:t>EXT_FILED3</w:t>
              </w:r>
            </w:ins>
          </w:p>
        </w:tc>
        <w:tc>
          <w:tcPr>
            <w:tcW w:w="1709" w:type="dxa"/>
          </w:tcPr>
          <w:p w14:paraId="64F45018" w14:textId="77777777" w:rsidR="00724F06" w:rsidRPr="00ED5E4E" w:rsidRDefault="00724F06" w:rsidP="00E81D47">
            <w:pPr>
              <w:rPr>
                <w:ins w:id="5666" w:author="Windows 用户" w:date="2016-03-28T18:05:00Z"/>
                <w:rFonts w:ascii="宋体" w:cs="宋体"/>
                <w:kern w:val="0"/>
                <w:sz w:val="20"/>
                <w:szCs w:val="20"/>
              </w:rPr>
            </w:pPr>
            <w:ins w:id="5667" w:author="Windows 用户" w:date="2016-03-28T18:05:00Z">
              <w:r>
                <w:rPr>
                  <w:rFonts w:ascii="宋体" w:cs="宋体" w:hint="eastAsia"/>
                  <w:kern w:val="0"/>
                  <w:sz w:val="20"/>
                  <w:szCs w:val="20"/>
                </w:rPr>
                <w:t>备用字段3</w:t>
              </w:r>
            </w:ins>
          </w:p>
        </w:tc>
        <w:tc>
          <w:tcPr>
            <w:tcW w:w="851" w:type="dxa"/>
          </w:tcPr>
          <w:p w14:paraId="0BB18BDA" w14:textId="77777777" w:rsidR="00724F06" w:rsidRPr="00ED5E4E" w:rsidRDefault="00724F06" w:rsidP="00E81D47">
            <w:pPr>
              <w:rPr>
                <w:ins w:id="5668" w:author="Windows 用户" w:date="2016-03-28T18:05:00Z"/>
                <w:rFonts w:ascii="宋体" w:cs="宋体"/>
                <w:kern w:val="0"/>
                <w:sz w:val="20"/>
                <w:szCs w:val="20"/>
              </w:rPr>
            </w:pPr>
            <w:ins w:id="5669" w:author="Windows 用户" w:date="2016-03-28T18:05: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300</w:t>
              </w:r>
              <w:r w:rsidRPr="00A560D3">
                <w:rPr>
                  <w:rFonts w:ascii="宋体" w:cs="宋体"/>
                  <w:kern w:val="0"/>
                  <w:sz w:val="20"/>
                  <w:szCs w:val="20"/>
                </w:rPr>
                <w:t>)</w:t>
              </w:r>
            </w:ins>
          </w:p>
        </w:tc>
        <w:tc>
          <w:tcPr>
            <w:tcW w:w="708" w:type="dxa"/>
          </w:tcPr>
          <w:p w14:paraId="354EE996" w14:textId="77777777" w:rsidR="00724F06" w:rsidRPr="00ED5E4E" w:rsidRDefault="00724F06" w:rsidP="00E81D47">
            <w:pPr>
              <w:rPr>
                <w:ins w:id="5670" w:author="Windows 用户" w:date="2016-03-28T18:05:00Z"/>
                <w:rFonts w:ascii="宋体" w:cs="宋体"/>
                <w:kern w:val="0"/>
                <w:sz w:val="20"/>
                <w:szCs w:val="20"/>
              </w:rPr>
            </w:pPr>
            <w:ins w:id="5671" w:author="Windows 用户" w:date="2016-03-28T18:05:00Z">
              <w:r>
                <w:rPr>
                  <w:rFonts w:ascii="宋体" w:hAnsi="宋体" w:hint="eastAsia"/>
                </w:rPr>
                <w:t>是</w:t>
              </w:r>
            </w:ins>
          </w:p>
        </w:tc>
        <w:tc>
          <w:tcPr>
            <w:tcW w:w="2635" w:type="dxa"/>
          </w:tcPr>
          <w:p w14:paraId="2F63EC98" w14:textId="77777777" w:rsidR="00724F06" w:rsidRPr="00ED5E4E" w:rsidRDefault="00724F06" w:rsidP="00E81D47">
            <w:pPr>
              <w:rPr>
                <w:ins w:id="5672" w:author="Windows 用户" w:date="2016-03-28T18:05:00Z"/>
                <w:rFonts w:ascii="宋体" w:cs="宋体"/>
                <w:kern w:val="0"/>
                <w:sz w:val="20"/>
                <w:szCs w:val="20"/>
              </w:rPr>
            </w:pPr>
            <w:ins w:id="5673" w:author="Windows 用户" w:date="2016-03-28T18:05:00Z">
              <w:r>
                <w:rPr>
                  <w:rFonts w:ascii="宋体" w:cs="宋体" w:hint="eastAsia"/>
                  <w:kern w:val="0"/>
                  <w:sz w:val="20"/>
                  <w:szCs w:val="20"/>
                </w:rPr>
                <w:t>备用字段3</w:t>
              </w:r>
            </w:ins>
          </w:p>
        </w:tc>
      </w:tr>
    </w:tbl>
    <w:p w14:paraId="4F0FC033" w14:textId="77777777" w:rsidR="00631E90" w:rsidRDefault="00631E90" w:rsidP="00631E90">
      <w:pPr>
        <w:rPr>
          <w:ins w:id="5674" w:author="Windows 用户" w:date="2016-03-28T18:05:00Z"/>
          <w:rFonts w:ascii="微软雅黑" w:eastAsia="微软雅黑" w:hAnsi="微软雅黑"/>
        </w:rPr>
      </w:pPr>
    </w:p>
    <w:p w14:paraId="2A4D3FCB" w14:textId="77777777" w:rsidR="00724F06" w:rsidRPr="004E6C5A" w:rsidRDefault="00724F06" w:rsidP="00631E90">
      <w:pPr>
        <w:rPr>
          <w:rFonts w:ascii="微软雅黑" w:eastAsia="微软雅黑" w:hAnsi="微软雅黑"/>
        </w:rPr>
      </w:pPr>
    </w:p>
    <w:p w14:paraId="70950B5C" w14:textId="77777777" w:rsidR="00631E90" w:rsidRDefault="00631E90" w:rsidP="0042024B">
      <w:pPr>
        <w:pStyle w:val="3"/>
      </w:pPr>
      <w:bookmarkStart w:id="5675" w:name="_Toc448761058"/>
      <w:r w:rsidRPr="004E6C5A">
        <w:rPr>
          <w:rFonts w:hint="eastAsia"/>
        </w:rPr>
        <w:t>响应报文说明</w:t>
      </w:r>
      <w:bookmarkEnd w:id="5675"/>
    </w:p>
    <w:tbl>
      <w:tblPr>
        <w:tblW w:w="8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3"/>
        <w:gridCol w:w="2094"/>
        <w:gridCol w:w="1709"/>
        <w:gridCol w:w="851"/>
        <w:gridCol w:w="708"/>
        <w:gridCol w:w="2635"/>
      </w:tblGrid>
      <w:tr w:rsidR="00631E90" w14:paraId="14D15BB4" w14:textId="77777777" w:rsidTr="00E81D47">
        <w:trPr>
          <w:trHeight w:val="302"/>
        </w:trPr>
        <w:tc>
          <w:tcPr>
            <w:tcW w:w="983" w:type="dxa"/>
            <w:tcBorders>
              <w:bottom w:val="single" w:sz="4" w:space="0" w:color="auto"/>
            </w:tcBorders>
            <w:shd w:val="clear" w:color="auto" w:fill="C0C0C0"/>
          </w:tcPr>
          <w:p w14:paraId="20E1C69A" w14:textId="77777777" w:rsidR="00631E90" w:rsidRDefault="00631E90" w:rsidP="00E81D47">
            <w:pPr>
              <w:rPr>
                <w:rFonts w:ascii="宋体" w:hAnsi="宋体"/>
                <w:b/>
                <w:szCs w:val="21"/>
              </w:rPr>
            </w:pPr>
            <w:r>
              <w:rPr>
                <w:rFonts w:ascii="宋体" w:hAnsi="宋体"/>
                <w:b/>
                <w:szCs w:val="21"/>
              </w:rPr>
              <w:t>模块</w:t>
            </w:r>
          </w:p>
        </w:tc>
        <w:tc>
          <w:tcPr>
            <w:tcW w:w="2094" w:type="dxa"/>
            <w:tcBorders>
              <w:bottom w:val="single" w:sz="4" w:space="0" w:color="auto"/>
            </w:tcBorders>
            <w:shd w:val="clear" w:color="auto" w:fill="C0C0C0"/>
          </w:tcPr>
          <w:p w14:paraId="108CD74B" w14:textId="77777777" w:rsidR="00631E90" w:rsidRDefault="00631E90" w:rsidP="00E81D47">
            <w:pPr>
              <w:rPr>
                <w:rFonts w:ascii="宋体" w:hAnsi="宋体"/>
                <w:b/>
              </w:rPr>
            </w:pPr>
            <w:r>
              <w:rPr>
                <w:rFonts w:ascii="宋体" w:hAnsi="宋体"/>
                <w:b/>
                <w:szCs w:val="21"/>
              </w:rPr>
              <w:t>字段ID</w:t>
            </w:r>
          </w:p>
        </w:tc>
        <w:tc>
          <w:tcPr>
            <w:tcW w:w="1709" w:type="dxa"/>
            <w:tcBorders>
              <w:bottom w:val="single" w:sz="4" w:space="0" w:color="auto"/>
            </w:tcBorders>
            <w:shd w:val="clear" w:color="auto" w:fill="C0C0C0"/>
          </w:tcPr>
          <w:p w14:paraId="062C0774" w14:textId="77777777" w:rsidR="00631E90" w:rsidRDefault="00631E90" w:rsidP="00E81D47">
            <w:pPr>
              <w:rPr>
                <w:rFonts w:ascii="宋体" w:hAnsi="宋体"/>
                <w:b/>
              </w:rPr>
            </w:pPr>
            <w:r>
              <w:rPr>
                <w:rFonts w:ascii="宋体" w:hAnsi="宋体"/>
                <w:b/>
                <w:szCs w:val="21"/>
              </w:rPr>
              <w:t>字段名称</w:t>
            </w:r>
          </w:p>
        </w:tc>
        <w:tc>
          <w:tcPr>
            <w:tcW w:w="851" w:type="dxa"/>
            <w:tcBorders>
              <w:bottom w:val="single" w:sz="4" w:space="0" w:color="auto"/>
            </w:tcBorders>
            <w:shd w:val="clear" w:color="auto" w:fill="C0C0C0"/>
          </w:tcPr>
          <w:p w14:paraId="6226B140" w14:textId="77777777" w:rsidR="00631E90" w:rsidRDefault="00631E90" w:rsidP="00E81D47">
            <w:pPr>
              <w:rPr>
                <w:rFonts w:ascii="宋体" w:hAnsi="宋体"/>
                <w:b/>
              </w:rPr>
            </w:pPr>
            <w:r>
              <w:rPr>
                <w:rFonts w:ascii="宋体" w:hAnsi="宋体"/>
                <w:b/>
                <w:szCs w:val="21"/>
              </w:rPr>
              <w:t>类型</w:t>
            </w:r>
          </w:p>
        </w:tc>
        <w:tc>
          <w:tcPr>
            <w:tcW w:w="708" w:type="dxa"/>
            <w:tcBorders>
              <w:bottom w:val="single" w:sz="4" w:space="0" w:color="auto"/>
            </w:tcBorders>
            <w:shd w:val="clear" w:color="auto" w:fill="C0C0C0"/>
          </w:tcPr>
          <w:p w14:paraId="016AC25D" w14:textId="77777777" w:rsidR="00631E90" w:rsidRDefault="00631E90" w:rsidP="00E81D47">
            <w:pPr>
              <w:rPr>
                <w:rFonts w:ascii="宋体" w:hAnsi="宋体"/>
                <w:b/>
              </w:rPr>
            </w:pPr>
            <w:r>
              <w:rPr>
                <w:rFonts w:ascii="宋体" w:hAnsi="宋体" w:hint="eastAsia"/>
                <w:b/>
              </w:rPr>
              <w:t>可空</w:t>
            </w:r>
          </w:p>
        </w:tc>
        <w:tc>
          <w:tcPr>
            <w:tcW w:w="2635" w:type="dxa"/>
            <w:tcBorders>
              <w:bottom w:val="single" w:sz="4" w:space="0" w:color="auto"/>
            </w:tcBorders>
            <w:shd w:val="clear" w:color="auto" w:fill="C0C0C0"/>
          </w:tcPr>
          <w:p w14:paraId="77AF22A7" w14:textId="77777777" w:rsidR="00631E90" w:rsidRDefault="00631E90" w:rsidP="00E81D47">
            <w:pPr>
              <w:rPr>
                <w:rFonts w:ascii="宋体" w:hAnsi="宋体"/>
                <w:b/>
              </w:rPr>
            </w:pPr>
            <w:r>
              <w:rPr>
                <w:rFonts w:ascii="宋体" w:hAnsi="宋体" w:hint="eastAsia"/>
                <w:b/>
              </w:rPr>
              <w:t>备注</w:t>
            </w:r>
          </w:p>
        </w:tc>
      </w:tr>
      <w:tr w:rsidR="0011055E" w14:paraId="10896D21" w14:textId="77777777" w:rsidTr="00E81D47">
        <w:trPr>
          <w:cantSplit/>
          <w:trHeight w:val="317"/>
        </w:trPr>
        <w:tc>
          <w:tcPr>
            <w:tcW w:w="983" w:type="dxa"/>
            <w:vMerge w:val="restart"/>
          </w:tcPr>
          <w:p w14:paraId="3EB7D125" w14:textId="77777777" w:rsidR="0011055E" w:rsidRPr="00C15726" w:rsidRDefault="0011055E" w:rsidP="00E81D47">
            <w:pPr>
              <w:rPr>
                <w:rFonts w:ascii="宋体" w:hAnsi="宋体"/>
              </w:rPr>
            </w:pPr>
            <w:r>
              <w:rPr>
                <w:rFonts w:ascii="宋体" w:hAnsi="宋体" w:hint="eastAsia"/>
              </w:rPr>
              <w:t>BODY</w:t>
            </w:r>
          </w:p>
        </w:tc>
        <w:tc>
          <w:tcPr>
            <w:tcW w:w="7997" w:type="dxa"/>
            <w:gridSpan w:val="5"/>
          </w:tcPr>
          <w:p w14:paraId="2CDF6098" w14:textId="77777777" w:rsidR="0011055E" w:rsidRPr="00ED5E4E" w:rsidRDefault="0011055E" w:rsidP="00E81D47">
            <w:pPr>
              <w:rPr>
                <w:rFonts w:ascii="宋体" w:cs="宋体"/>
                <w:kern w:val="0"/>
                <w:sz w:val="20"/>
                <w:szCs w:val="20"/>
              </w:rPr>
            </w:pPr>
            <w:del w:id="5676" w:author="wincol" w:date="2016-04-18T15:57:00Z">
              <w:r w:rsidRPr="00ED5E4E" w:rsidDel="00335767">
                <w:rPr>
                  <w:rFonts w:ascii="宋体" w:cs="宋体" w:hint="eastAsia"/>
                  <w:kern w:val="0"/>
                  <w:sz w:val="20"/>
                  <w:szCs w:val="20"/>
                </w:rPr>
                <w:delText>公共部分</w:delText>
              </w:r>
            </w:del>
          </w:p>
        </w:tc>
      </w:tr>
      <w:tr w:rsidR="0011055E" w14:paraId="08C5E57E" w14:textId="77777777" w:rsidTr="00E81D47">
        <w:trPr>
          <w:cantSplit/>
          <w:trHeight w:val="145"/>
        </w:trPr>
        <w:tc>
          <w:tcPr>
            <w:tcW w:w="983" w:type="dxa"/>
            <w:vMerge/>
          </w:tcPr>
          <w:p w14:paraId="032C5087" w14:textId="77777777" w:rsidR="0011055E" w:rsidRDefault="0011055E" w:rsidP="00E81D47">
            <w:pPr>
              <w:rPr>
                <w:rFonts w:ascii="宋体" w:hAnsi="宋体"/>
              </w:rPr>
            </w:pPr>
          </w:p>
        </w:tc>
        <w:tc>
          <w:tcPr>
            <w:tcW w:w="2094" w:type="dxa"/>
          </w:tcPr>
          <w:p w14:paraId="5619EDBC" w14:textId="77777777" w:rsidR="0011055E" w:rsidRPr="00A560D3" w:rsidRDefault="0011055E" w:rsidP="00E81D47">
            <w:pPr>
              <w:autoSpaceDE w:val="0"/>
              <w:autoSpaceDN w:val="0"/>
              <w:adjustRightInd w:val="0"/>
              <w:spacing w:line="267" w:lineRule="exact"/>
              <w:jc w:val="left"/>
              <w:rPr>
                <w:rFonts w:ascii="宋体" w:cs="宋体"/>
                <w:kern w:val="0"/>
                <w:sz w:val="20"/>
                <w:szCs w:val="20"/>
              </w:rPr>
            </w:pPr>
            <w:r w:rsidRPr="00A560D3">
              <w:rPr>
                <w:rFonts w:ascii="宋体" w:cs="宋体"/>
                <w:kern w:val="0"/>
                <w:sz w:val="20"/>
                <w:szCs w:val="20"/>
              </w:rPr>
              <w:t>MERCHANTID</w:t>
            </w:r>
          </w:p>
        </w:tc>
        <w:tc>
          <w:tcPr>
            <w:tcW w:w="1709" w:type="dxa"/>
          </w:tcPr>
          <w:p w14:paraId="3BC222F6" w14:textId="77777777" w:rsidR="0011055E" w:rsidRPr="00A560D3" w:rsidRDefault="0011055E" w:rsidP="00E81D47">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商户唯一标识</w:t>
            </w:r>
          </w:p>
        </w:tc>
        <w:tc>
          <w:tcPr>
            <w:tcW w:w="851" w:type="dxa"/>
          </w:tcPr>
          <w:p w14:paraId="21C403CC" w14:textId="77777777" w:rsidR="0011055E" w:rsidRPr="00A560D3" w:rsidRDefault="0011055E" w:rsidP="00E81D47">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(32)</w:t>
            </w:r>
          </w:p>
        </w:tc>
        <w:tc>
          <w:tcPr>
            <w:tcW w:w="708" w:type="dxa"/>
          </w:tcPr>
          <w:p w14:paraId="77D26712" w14:textId="77777777" w:rsidR="0011055E" w:rsidRPr="00A560D3" w:rsidRDefault="0011055E" w:rsidP="00E81D47">
            <w:pPr>
              <w:autoSpaceDE w:val="0"/>
              <w:autoSpaceDN w:val="0"/>
              <w:adjustRightInd w:val="0"/>
              <w:spacing w:line="267" w:lineRule="exact"/>
              <w:ind w:left="107"/>
              <w:jc w:val="left"/>
              <w:rPr>
                <w:rFonts w:ascii="宋体" w:cs="宋体"/>
                <w:kern w:val="0"/>
                <w:sz w:val="20"/>
                <w:szCs w:val="20"/>
              </w:rPr>
            </w:pPr>
          </w:p>
        </w:tc>
        <w:tc>
          <w:tcPr>
            <w:tcW w:w="2635" w:type="dxa"/>
          </w:tcPr>
          <w:p w14:paraId="5DC9260F" w14:textId="77777777" w:rsidR="0011055E" w:rsidRPr="00A560D3" w:rsidRDefault="0011055E" w:rsidP="00E81D47">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银行统一提供</w:t>
            </w:r>
          </w:p>
        </w:tc>
      </w:tr>
      <w:tr w:rsidR="0011055E" w14:paraId="02290F99" w14:textId="77777777" w:rsidTr="00E81D47">
        <w:trPr>
          <w:cantSplit/>
          <w:trHeight w:val="145"/>
        </w:trPr>
        <w:tc>
          <w:tcPr>
            <w:tcW w:w="983" w:type="dxa"/>
            <w:vMerge/>
          </w:tcPr>
          <w:p w14:paraId="2B01D6A9" w14:textId="77777777" w:rsidR="0011055E" w:rsidRDefault="0011055E" w:rsidP="00E81D47">
            <w:pPr>
              <w:rPr>
                <w:rFonts w:ascii="宋体" w:hAnsi="宋体"/>
              </w:rPr>
            </w:pPr>
          </w:p>
        </w:tc>
        <w:tc>
          <w:tcPr>
            <w:tcW w:w="2094" w:type="dxa"/>
          </w:tcPr>
          <w:p w14:paraId="0094DA9B" w14:textId="77777777" w:rsidR="0011055E" w:rsidRPr="00ED5E4E" w:rsidRDefault="0011055E" w:rsidP="00E81D47">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TRANSCODE</w:t>
            </w:r>
          </w:p>
        </w:tc>
        <w:tc>
          <w:tcPr>
            <w:tcW w:w="1709" w:type="dxa"/>
          </w:tcPr>
          <w:p w14:paraId="69930B2D" w14:textId="77777777" w:rsidR="0011055E" w:rsidRPr="00ED5E4E" w:rsidRDefault="0011055E" w:rsidP="00E81D47">
            <w:pPr>
              <w:rPr>
                <w:rFonts w:ascii="宋体" w:cs="宋体"/>
                <w:kern w:val="0"/>
                <w:sz w:val="20"/>
                <w:szCs w:val="20"/>
              </w:rPr>
            </w:pPr>
            <w:r w:rsidRPr="00A560D3">
              <w:rPr>
                <w:rFonts w:ascii="宋体" w:cs="宋体" w:hint="eastAsia"/>
                <w:kern w:val="0"/>
                <w:sz w:val="20"/>
                <w:szCs w:val="20"/>
              </w:rPr>
              <w:t>交易码</w:t>
            </w:r>
          </w:p>
        </w:tc>
        <w:tc>
          <w:tcPr>
            <w:tcW w:w="851" w:type="dxa"/>
          </w:tcPr>
          <w:p w14:paraId="4920B742" w14:textId="77777777" w:rsidR="0011055E" w:rsidRPr="00ED5E4E" w:rsidRDefault="0011055E" w:rsidP="00E81D47">
            <w:pPr>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8</w:t>
            </w:r>
            <w:r w:rsidRPr="00A560D3">
              <w:rPr>
                <w:rFonts w:ascii="宋体" w:cs="宋体"/>
                <w:kern w:val="0"/>
                <w:sz w:val="20"/>
                <w:szCs w:val="20"/>
              </w:rPr>
              <w:t>)</w:t>
            </w:r>
          </w:p>
        </w:tc>
        <w:tc>
          <w:tcPr>
            <w:tcW w:w="708" w:type="dxa"/>
          </w:tcPr>
          <w:p w14:paraId="0723323A" w14:textId="77777777" w:rsidR="0011055E" w:rsidRPr="00EA7B55" w:rsidRDefault="0011055E" w:rsidP="00E81D47">
            <w:pPr>
              <w:autoSpaceDE w:val="0"/>
              <w:autoSpaceDN w:val="0"/>
              <w:adjustRightInd w:val="0"/>
              <w:spacing w:line="267" w:lineRule="exact"/>
              <w:ind w:left="107"/>
              <w:jc w:val="left"/>
              <w:rPr>
                <w:rFonts w:ascii="宋体" w:cs="宋体"/>
                <w:kern w:val="0"/>
                <w:sz w:val="20"/>
                <w:szCs w:val="20"/>
              </w:rPr>
            </w:pPr>
          </w:p>
        </w:tc>
        <w:tc>
          <w:tcPr>
            <w:tcW w:w="2635" w:type="dxa"/>
          </w:tcPr>
          <w:p w14:paraId="6C4A86FA" w14:textId="77777777" w:rsidR="0011055E" w:rsidRPr="00EA7B55" w:rsidRDefault="0011055E" w:rsidP="002064CD">
            <w:pPr>
              <w:autoSpaceDE w:val="0"/>
              <w:autoSpaceDN w:val="0"/>
              <w:adjustRightInd w:val="0"/>
              <w:spacing w:line="267" w:lineRule="exact"/>
              <w:jc w:val="left"/>
              <w:rPr>
                <w:rFonts w:ascii="宋体" w:cs="宋体"/>
                <w:kern w:val="0"/>
                <w:sz w:val="20"/>
                <w:szCs w:val="20"/>
              </w:rPr>
            </w:pPr>
            <w:r w:rsidRPr="00EA7B55">
              <w:rPr>
                <w:rFonts w:ascii="宋体" w:cs="宋体" w:hint="eastAsia"/>
                <w:kern w:val="0"/>
                <w:sz w:val="20"/>
                <w:szCs w:val="20"/>
              </w:rPr>
              <w:t>OGW000</w:t>
            </w:r>
            <w:r>
              <w:rPr>
                <w:rFonts w:ascii="宋体" w:cs="宋体" w:hint="eastAsia"/>
                <w:kern w:val="0"/>
                <w:sz w:val="20"/>
                <w:szCs w:val="20"/>
              </w:rPr>
              <w:t>70</w:t>
            </w:r>
          </w:p>
        </w:tc>
      </w:tr>
      <w:tr w:rsidR="0011055E" w14:paraId="4F1E0EE6" w14:textId="77777777" w:rsidTr="00E81D47">
        <w:trPr>
          <w:cantSplit/>
          <w:trHeight w:val="145"/>
        </w:trPr>
        <w:tc>
          <w:tcPr>
            <w:tcW w:w="983" w:type="dxa"/>
            <w:vMerge/>
          </w:tcPr>
          <w:p w14:paraId="7C480DE9" w14:textId="77777777" w:rsidR="0011055E" w:rsidRDefault="0011055E" w:rsidP="00E81D47">
            <w:pPr>
              <w:rPr>
                <w:rFonts w:ascii="宋体" w:hAnsi="宋体"/>
              </w:rPr>
            </w:pPr>
          </w:p>
        </w:tc>
        <w:tc>
          <w:tcPr>
            <w:tcW w:w="2094" w:type="dxa"/>
          </w:tcPr>
          <w:p w14:paraId="734A9FBA" w14:textId="77777777" w:rsidR="0011055E" w:rsidRPr="00A560D3" w:rsidRDefault="0011055E" w:rsidP="00E81D47">
            <w:pPr>
              <w:autoSpaceDE w:val="0"/>
              <w:autoSpaceDN w:val="0"/>
              <w:adjustRightInd w:val="0"/>
              <w:spacing w:line="267" w:lineRule="exact"/>
              <w:jc w:val="left"/>
              <w:rPr>
                <w:rFonts w:ascii="宋体" w:cs="宋体"/>
                <w:kern w:val="0"/>
                <w:sz w:val="20"/>
                <w:szCs w:val="20"/>
              </w:rPr>
            </w:pPr>
            <w:r w:rsidRPr="00A560D3">
              <w:rPr>
                <w:rFonts w:ascii="宋体" w:cs="宋体"/>
                <w:kern w:val="0"/>
                <w:sz w:val="20"/>
                <w:szCs w:val="20"/>
              </w:rPr>
              <w:t>BANKID</w:t>
            </w:r>
          </w:p>
        </w:tc>
        <w:tc>
          <w:tcPr>
            <w:tcW w:w="1709" w:type="dxa"/>
          </w:tcPr>
          <w:p w14:paraId="10DE8BB3" w14:textId="77777777" w:rsidR="0011055E" w:rsidRPr="00A560D3" w:rsidRDefault="0011055E" w:rsidP="00E81D47">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银行标识</w:t>
            </w:r>
          </w:p>
        </w:tc>
        <w:tc>
          <w:tcPr>
            <w:tcW w:w="851" w:type="dxa"/>
          </w:tcPr>
          <w:p w14:paraId="44A1FF82" w14:textId="77777777" w:rsidR="0011055E" w:rsidRPr="00A560D3" w:rsidRDefault="0011055E" w:rsidP="00E81D47">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6</w:t>
            </w:r>
            <w:r w:rsidRPr="00A560D3">
              <w:rPr>
                <w:rFonts w:ascii="宋体" w:cs="宋体"/>
                <w:kern w:val="0"/>
                <w:sz w:val="20"/>
                <w:szCs w:val="20"/>
              </w:rPr>
              <w:t>)</w:t>
            </w:r>
          </w:p>
        </w:tc>
        <w:tc>
          <w:tcPr>
            <w:tcW w:w="708" w:type="dxa"/>
          </w:tcPr>
          <w:p w14:paraId="15D401E2" w14:textId="77777777" w:rsidR="0011055E" w:rsidRPr="00A560D3" w:rsidRDefault="0011055E" w:rsidP="00E81D47">
            <w:pPr>
              <w:autoSpaceDE w:val="0"/>
              <w:autoSpaceDN w:val="0"/>
              <w:adjustRightInd w:val="0"/>
              <w:spacing w:line="267" w:lineRule="exact"/>
              <w:ind w:left="107"/>
              <w:jc w:val="left"/>
              <w:rPr>
                <w:rFonts w:ascii="宋体" w:cs="宋体"/>
                <w:kern w:val="0"/>
                <w:sz w:val="20"/>
                <w:szCs w:val="20"/>
              </w:rPr>
            </w:pPr>
          </w:p>
        </w:tc>
        <w:tc>
          <w:tcPr>
            <w:tcW w:w="2635" w:type="dxa"/>
          </w:tcPr>
          <w:p w14:paraId="015904E9" w14:textId="77777777" w:rsidR="0011055E" w:rsidRPr="00A560D3" w:rsidRDefault="0011055E" w:rsidP="00E81D47">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固定值：</w:t>
            </w:r>
            <w:r w:rsidRPr="00A560D3">
              <w:rPr>
                <w:rFonts w:ascii="宋体" w:cs="宋体"/>
                <w:kern w:val="0"/>
                <w:sz w:val="20"/>
                <w:szCs w:val="20"/>
              </w:rPr>
              <w:t>GHB</w:t>
            </w:r>
          </w:p>
        </w:tc>
      </w:tr>
      <w:tr w:rsidR="0011055E" w14:paraId="375F21B3" w14:textId="77777777" w:rsidTr="00E81D47">
        <w:trPr>
          <w:cantSplit/>
          <w:trHeight w:val="145"/>
        </w:trPr>
        <w:tc>
          <w:tcPr>
            <w:tcW w:w="983" w:type="dxa"/>
            <w:vMerge/>
          </w:tcPr>
          <w:p w14:paraId="4F2E667F" w14:textId="77777777" w:rsidR="0011055E" w:rsidRDefault="0011055E" w:rsidP="00E81D47">
            <w:pPr>
              <w:rPr>
                <w:rFonts w:ascii="宋体" w:hAnsi="宋体"/>
              </w:rPr>
            </w:pPr>
          </w:p>
        </w:tc>
        <w:tc>
          <w:tcPr>
            <w:tcW w:w="7997" w:type="dxa"/>
            <w:gridSpan w:val="5"/>
          </w:tcPr>
          <w:p w14:paraId="421EEC61" w14:textId="77777777" w:rsidR="0011055E" w:rsidRPr="00ED5E4E" w:rsidRDefault="0011055E" w:rsidP="00E81D47">
            <w:pPr>
              <w:rPr>
                <w:rFonts w:ascii="宋体" w:cs="宋体"/>
                <w:kern w:val="0"/>
                <w:sz w:val="20"/>
                <w:szCs w:val="20"/>
              </w:rPr>
            </w:pPr>
            <w:r>
              <w:rPr>
                <w:rFonts w:ascii="宋体" w:cs="宋体" w:hint="eastAsia"/>
                <w:kern w:val="0"/>
                <w:sz w:val="20"/>
                <w:szCs w:val="20"/>
              </w:rPr>
              <w:t>数据加密域都放到XMLPARA里面</w:t>
            </w:r>
          </w:p>
        </w:tc>
      </w:tr>
      <w:tr w:rsidR="0011055E" w14:paraId="3C3B6E17" w14:textId="77777777" w:rsidTr="00E81D47">
        <w:trPr>
          <w:cantSplit/>
          <w:trHeight w:val="145"/>
        </w:trPr>
        <w:tc>
          <w:tcPr>
            <w:tcW w:w="983" w:type="dxa"/>
            <w:vMerge/>
          </w:tcPr>
          <w:p w14:paraId="579CAF69" w14:textId="77777777" w:rsidR="0011055E" w:rsidRDefault="0011055E" w:rsidP="00E81D47">
            <w:pPr>
              <w:rPr>
                <w:rFonts w:ascii="宋体" w:hAnsi="宋体"/>
              </w:rPr>
            </w:pPr>
          </w:p>
        </w:tc>
        <w:tc>
          <w:tcPr>
            <w:tcW w:w="7997" w:type="dxa"/>
            <w:gridSpan w:val="5"/>
          </w:tcPr>
          <w:p w14:paraId="310231C0" w14:textId="77777777" w:rsidR="0011055E" w:rsidRPr="00A560D3" w:rsidRDefault="0011055E" w:rsidP="00E81D47">
            <w:pPr>
              <w:autoSpaceDE w:val="0"/>
              <w:autoSpaceDN w:val="0"/>
              <w:adjustRightInd w:val="0"/>
              <w:spacing w:line="283" w:lineRule="exact"/>
              <w:jc w:val="left"/>
              <w:rPr>
                <w:rFonts w:ascii="宋体" w:cs="宋体"/>
                <w:kern w:val="0"/>
                <w:sz w:val="20"/>
                <w:szCs w:val="20"/>
              </w:rPr>
            </w:pPr>
            <w:r w:rsidRPr="00A560D3">
              <w:rPr>
                <w:rFonts w:ascii="宋体" w:cs="宋体" w:hint="eastAsia"/>
                <w:kern w:val="0"/>
                <w:sz w:val="20"/>
                <w:szCs w:val="20"/>
              </w:rPr>
              <w:t>以下信息，只有</w:t>
            </w:r>
            <w:r w:rsidRPr="005D5C2A">
              <w:rPr>
                <w:rFonts w:ascii="宋体" w:cs="宋体"/>
                <w:kern w:val="0"/>
                <w:sz w:val="20"/>
                <w:szCs w:val="20"/>
              </w:rPr>
              <w:t>errorCode =0</w:t>
            </w:r>
            <w:r w:rsidRPr="00A560D3">
              <w:rPr>
                <w:rFonts w:ascii="宋体" w:cs="宋体" w:hint="eastAsia"/>
                <w:kern w:val="0"/>
                <w:sz w:val="20"/>
                <w:szCs w:val="20"/>
              </w:rPr>
              <w:t>时才返回，即正常响应时才返回</w:t>
            </w:r>
          </w:p>
        </w:tc>
      </w:tr>
      <w:tr w:rsidR="0011055E" w14:paraId="790C3140" w14:textId="77777777" w:rsidTr="00E81D47">
        <w:trPr>
          <w:cantSplit/>
          <w:trHeight w:val="145"/>
        </w:trPr>
        <w:tc>
          <w:tcPr>
            <w:tcW w:w="983" w:type="dxa"/>
            <w:vMerge/>
          </w:tcPr>
          <w:p w14:paraId="4EFB2BF1" w14:textId="77777777" w:rsidR="0011055E" w:rsidRDefault="0011055E" w:rsidP="00E81D47">
            <w:pPr>
              <w:rPr>
                <w:rFonts w:ascii="宋体" w:hAnsi="宋体"/>
              </w:rPr>
            </w:pPr>
          </w:p>
        </w:tc>
        <w:tc>
          <w:tcPr>
            <w:tcW w:w="2094" w:type="dxa"/>
          </w:tcPr>
          <w:p w14:paraId="14D19040" w14:textId="77777777" w:rsidR="0011055E" w:rsidRPr="00ED5E4E" w:rsidRDefault="0011055E" w:rsidP="00E81D47">
            <w:pPr>
              <w:rPr>
                <w:rFonts w:ascii="宋体" w:cs="宋体"/>
                <w:kern w:val="0"/>
                <w:sz w:val="20"/>
                <w:szCs w:val="20"/>
              </w:rPr>
            </w:pPr>
            <w:r w:rsidRPr="00ED5E4E">
              <w:rPr>
                <w:rFonts w:ascii="宋体" w:cs="宋体" w:hint="eastAsia"/>
                <w:kern w:val="0"/>
                <w:sz w:val="20"/>
                <w:szCs w:val="20"/>
              </w:rPr>
              <w:t>OLDREQSEQNO</w:t>
            </w:r>
          </w:p>
        </w:tc>
        <w:tc>
          <w:tcPr>
            <w:tcW w:w="1709" w:type="dxa"/>
          </w:tcPr>
          <w:p w14:paraId="4697969B" w14:textId="77777777" w:rsidR="0011055E" w:rsidRPr="00ED5E4E" w:rsidRDefault="005C7946" w:rsidP="00E81D47">
            <w:pPr>
              <w:rPr>
                <w:rFonts w:ascii="宋体" w:cs="宋体"/>
                <w:kern w:val="0"/>
                <w:sz w:val="20"/>
                <w:szCs w:val="20"/>
              </w:rPr>
            </w:pPr>
            <w:ins w:id="5677" w:author="wincol" w:date="2016-05-06T11:02:00Z">
              <w:r w:rsidRPr="00ED5E4E">
                <w:rPr>
                  <w:rFonts w:ascii="宋体" w:cs="宋体" w:hint="eastAsia"/>
                  <w:kern w:val="0"/>
                  <w:sz w:val="20"/>
                  <w:szCs w:val="20"/>
                </w:rPr>
                <w:t>原</w:t>
              </w:r>
              <w:r>
                <w:rPr>
                  <w:rFonts w:ascii="宋体" w:cs="宋体" w:hint="eastAsia"/>
                  <w:kern w:val="0"/>
                  <w:sz w:val="20"/>
                  <w:szCs w:val="20"/>
                </w:rPr>
                <w:t>自动还款授权</w:t>
              </w:r>
              <w:r w:rsidRPr="00ED5E4E">
                <w:rPr>
                  <w:rFonts w:ascii="宋体" w:cs="宋体" w:hint="eastAsia"/>
                  <w:kern w:val="0"/>
                  <w:sz w:val="20"/>
                  <w:szCs w:val="20"/>
                </w:rPr>
                <w:t>交易流水号</w:t>
              </w:r>
            </w:ins>
          </w:p>
        </w:tc>
        <w:tc>
          <w:tcPr>
            <w:tcW w:w="851" w:type="dxa"/>
          </w:tcPr>
          <w:p w14:paraId="40798A5B" w14:textId="77777777" w:rsidR="0011055E" w:rsidRPr="00ED5E4E" w:rsidRDefault="0011055E" w:rsidP="002D19D4">
            <w:pPr>
              <w:rPr>
                <w:rFonts w:ascii="宋体" w:cs="宋体"/>
                <w:kern w:val="0"/>
                <w:sz w:val="20"/>
                <w:szCs w:val="20"/>
              </w:rPr>
            </w:pPr>
            <w:r w:rsidRPr="00ED5E4E">
              <w:rPr>
                <w:rFonts w:ascii="宋体" w:cs="宋体" w:hint="eastAsia"/>
                <w:kern w:val="0"/>
                <w:sz w:val="20"/>
                <w:szCs w:val="20"/>
              </w:rPr>
              <w:t>C(</w:t>
            </w:r>
            <w:del w:id="5678" w:author="wincol" w:date="2016-06-12T19:10:00Z">
              <w:r w:rsidRPr="00ED5E4E" w:rsidDel="002D19D4">
                <w:rPr>
                  <w:rFonts w:ascii="宋体" w:cs="宋体" w:hint="eastAsia"/>
                  <w:kern w:val="0"/>
                  <w:sz w:val="20"/>
                  <w:szCs w:val="20"/>
                </w:rPr>
                <w:delText>32</w:delText>
              </w:r>
            </w:del>
            <w:ins w:id="5679" w:author="wincol" w:date="2016-06-12T19:10:00Z">
              <w:r w:rsidR="002D19D4">
                <w:rPr>
                  <w:rFonts w:ascii="宋体" w:cs="宋体" w:hint="eastAsia"/>
                  <w:kern w:val="0"/>
                  <w:sz w:val="20"/>
                  <w:szCs w:val="20"/>
                </w:rPr>
                <w:t>28</w:t>
              </w:r>
            </w:ins>
            <w:r w:rsidRPr="00ED5E4E">
              <w:rPr>
                <w:rFonts w:ascii="宋体" w:cs="宋体" w:hint="eastAsia"/>
                <w:kern w:val="0"/>
                <w:sz w:val="20"/>
                <w:szCs w:val="20"/>
              </w:rPr>
              <w:t>)</w:t>
            </w:r>
          </w:p>
        </w:tc>
        <w:tc>
          <w:tcPr>
            <w:tcW w:w="708" w:type="dxa"/>
          </w:tcPr>
          <w:p w14:paraId="11BD9AEE" w14:textId="77777777" w:rsidR="0011055E" w:rsidRPr="00ED5E4E" w:rsidRDefault="0011055E" w:rsidP="00E81D47">
            <w:pPr>
              <w:rPr>
                <w:rFonts w:ascii="宋体" w:cs="宋体"/>
                <w:kern w:val="0"/>
                <w:sz w:val="20"/>
                <w:szCs w:val="20"/>
              </w:rPr>
            </w:pPr>
            <w:r w:rsidRPr="00ED5E4E">
              <w:rPr>
                <w:rFonts w:ascii="宋体" w:cs="宋体" w:hint="eastAsia"/>
                <w:kern w:val="0"/>
                <w:sz w:val="20"/>
                <w:szCs w:val="20"/>
              </w:rPr>
              <w:t>否</w:t>
            </w:r>
          </w:p>
        </w:tc>
        <w:tc>
          <w:tcPr>
            <w:tcW w:w="2635" w:type="dxa"/>
          </w:tcPr>
          <w:p w14:paraId="31ED5615" w14:textId="77777777" w:rsidR="0011055E" w:rsidRPr="00ED5E4E" w:rsidRDefault="005C7946" w:rsidP="00E81D47">
            <w:pPr>
              <w:rPr>
                <w:rFonts w:ascii="宋体" w:cs="宋体"/>
                <w:kern w:val="0"/>
                <w:sz w:val="20"/>
                <w:szCs w:val="20"/>
              </w:rPr>
            </w:pPr>
            <w:ins w:id="5680" w:author="wincol" w:date="2016-05-06T11:02:00Z">
              <w:r w:rsidRPr="00ED5E4E">
                <w:rPr>
                  <w:rFonts w:ascii="宋体" w:cs="宋体" w:hint="eastAsia"/>
                  <w:kern w:val="0"/>
                  <w:sz w:val="20"/>
                  <w:szCs w:val="20"/>
                </w:rPr>
                <w:t>原</w:t>
              </w:r>
              <w:r>
                <w:rPr>
                  <w:rFonts w:ascii="宋体" w:cs="宋体" w:hint="eastAsia"/>
                  <w:kern w:val="0"/>
                  <w:sz w:val="20"/>
                  <w:szCs w:val="20"/>
                </w:rPr>
                <w:t>自动还款授权</w:t>
              </w:r>
              <w:r w:rsidRPr="00ED5E4E">
                <w:rPr>
                  <w:rFonts w:ascii="宋体" w:cs="宋体" w:hint="eastAsia"/>
                  <w:kern w:val="0"/>
                  <w:sz w:val="20"/>
                  <w:szCs w:val="20"/>
                </w:rPr>
                <w:t>交易流水号</w:t>
              </w:r>
            </w:ins>
          </w:p>
        </w:tc>
      </w:tr>
      <w:tr w:rsidR="00614E77" w14:paraId="6E9AD294" w14:textId="77777777" w:rsidTr="00E81D47">
        <w:trPr>
          <w:cantSplit/>
          <w:trHeight w:val="145"/>
        </w:trPr>
        <w:tc>
          <w:tcPr>
            <w:tcW w:w="983" w:type="dxa"/>
            <w:vMerge/>
          </w:tcPr>
          <w:p w14:paraId="63CA6B58" w14:textId="77777777" w:rsidR="00614E77" w:rsidRDefault="00614E77" w:rsidP="00E81D47">
            <w:pPr>
              <w:rPr>
                <w:rFonts w:ascii="宋体" w:hAnsi="宋体"/>
              </w:rPr>
            </w:pPr>
          </w:p>
        </w:tc>
        <w:tc>
          <w:tcPr>
            <w:tcW w:w="2094" w:type="dxa"/>
          </w:tcPr>
          <w:p w14:paraId="6784FBFD" w14:textId="77777777" w:rsidR="00614E77" w:rsidRPr="00ED5E4E" w:rsidRDefault="00614E77" w:rsidP="00E81D47">
            <w:pPr>
              <w:rPr>
                <w:rFonts w:ascii="宋体" w:cs="宋体"/>
                <w:kern w:val="0"/>
                <w:sz w:val="20"/>
                <w:szCs w:val="20"/>
              </w:rPr>
            </w:pPr>
            <w:r w:rsidRPr="00ED5E4E">
              <w:rPr>
                <w:rFonts w:ascii="宋体" w:cs="宋体" w:hint="eastAsia"/>
                <w:kern w:val="0"/>
                <w:sz w:val="20"/>
                <w:szCs w:val="20"/>
              </w:rPr>
              <w:t>RESJNLNO</w:t>
            </w:r>
          </w:p>
        </w:tc>
        <w:tc>
          <w:tcPr>
            <w:tcW w:w="1709" w:type="dxa"/>
          </w:tcPr>
          <w:p w14:paraId="73C3FDC3" w14:textId="77777777" w:rsidR="00614E77" w:rsidRPr="00ED5E4E" w:rsidRDefault="00614E77" w:rsidP="00E81D47">
            <w:pPr>
              <w:rPr>
                <w:rFonts w:ascii="宋体" w:cs="宋体"/>
                <w:kern w:val="0"/>
                <w:sz w:val="20"/>
                <w:szCs w:val="20"/>
              </w:rPr>
            </w:pPr>
            <w:r w:rsidRPr="00ED5E4E">
              <w:rPr>
                <w:rFonts w:ascii="宋体" w:cs="宋体" w:hint="eastAsia"/>
                <w:kern w:val="0"/>
                <w:sz w:val="20"/>
                <w:szCs w:val="20"/>
              </w:rPr>
              <w:t>银行交易流水号</w:t>
            </w:r>
          </w:p>
        </w:tc>
        <w:tc>
          <w:tcPr>
            <w:tcW w:w="851" w:type="dxa"/>
          </w:tcPr>
          <w:p w14:paraId="40EB0E69" w14:textId="77777777" w:rsidR="00614E77" w:rsidRPr="00ED5E4E" w:rsidRDefault="00614E77" w:rsidP="00E81D47">
            <w:pPr>
              <w:rPr>
                <w:rFonts w:ascii="宋体" w:cs="宋体"/>
                <w:kern w:val="0"/>
                <w:sz w:val="20"/>
                <w:szCs w:val="20"/>
              </w:rPr>
            </w:pPr>
            <w:r w:rsidRPr="00ED5E4E">
              <w:rPr>
                <w:rFonts w:ascii="宋体" w:cs="宋体" w:hint="eastAsia"/>
                <w:kern w:val="0"/>
                <w:sz w:val="20"/>
                <w:szCs w:val="20"/>
              </w:rPr>
              <w:t>C(32)</w:t>
            </w:r>
          </w:p>
        </w:tc>
        <w:tc>
          <w:tcPr>
            <w:tcW w:w="708" w:type="dxa"/>
          </w:tcPr>
          <w:p w14:paraId="1494B3A1" w14:textId="77777777" w:rsidR="00614E77" w:rsidRPr="00ED5E4E" w:rsidRDefault="00614E77" w:rsidP="00E81D47">
            <w:pPr>
              <w:rPr>
                <w:rFonts w:ascii="宋体" w:cs="宋体"/>
                <w:kern w:val="0"/>
                <w:sz w:val="20"/>
                <w:szCs w:val="20"/>
              </w:rPr>
            </w:pPr>
            <w:ins w:id="5681" w:author="wincol" w:date="2016-04-18T11:42:00Z">
              <w:r w:rsidRPr="002C5950">
                <w:rPr>
                  <w:rFonts w:ascii="宋体" w:cs="宋体" w:hint="eastAsia"/>
                  <w:kern w:val="0"/>
                  <w:sz w:val="20"/>
                  <w:szCs w:val="20"/>
                </w:rPr>
                <w:t>是</w:t>
              </w:r>
            </w:ins>
          </w:p>
        </w:tc>
        <w:tc>
          <w:tcPr>
            <w:tcW w:w="2635" w:type="dxa"/>
          </w:tcPr>
          <w:p w14:paraId="27BBE707" w14:textId="77777777" w:rsidR="00614E77" w:rsidRPr="00ED5E4E" w:rsidRDefault="00614E77" w:rsidP="00E81D47">
            <w:pPr>
              <w:rPr>
                <w:rFonts w:ascii="宋体" w:cs="宋体"/>
                <w:kern w:val="0"/>
                <w:sz w:val="20"/>
                <w:szCs w:val="20"/>
              </w:rPr>
            </w:pPr>
            <w:r w:rsidRPr="00ED5E4E">
              <w:rPr>
                <w:rFonts w:ascii="宋体" w:cs="宋体" w:hint="eastAsia"/>
                <w:kern w:val="0"/>
                <w:sz w:val="20"/>
                <w:szCs w:val="20"/>
              </w:rPr>
              <w:t>银行交易流水号</w:t>
            </w:r>
            <w:ins w:id="5682" w:author="wincol" w:date="2016-05-03T11:42:00Z">
              <w:r w:rsidR="00865521">
                <w:rPr>
                  <w:rFonts w:ascii="宋体" w:cs="宋体" w:hint="eastAsia"/>
                  <w:kern w:val="0"/>
                  <w:sz w:val="20"/>
                  <w:szCs w:val="20"/>
                </w:rPr>
                <w:t>，此值目前传空串</w:t>
              </w:r>
            </w:ins>
          </w:p>
        </w:tc>
      </w:tr>
      <w:tr w:rsidR="00614E77" w14:paraId="401D364D" w14:textId="77777777" w:rsidTr="00E81D47">
        <w:trPr>
          <w:cantSplit/>
          <w:trHeight w:val="145"/>
        </w:trPr>
        <w:tc>
          <w:tcPr>
            <w:tcW w:w="983" w:type="dxa"/>
            <w:vMerge/>
          </w:tcPr>
          <w:p w14:paraId="448D6C34" w14:textId="77777777" w:rsidR="00614E77" w:rsidRDefault="00614E77" w:rsidP="00E81D47">
            <w:pPr>
              <w:rPr>
                <w:rFonts w:ascii="宋体" w:hAnsi="宋体"/>
              </w:rPr>
            </w:pPr>
          </w:p>
        </w:tc>
        <w:tc>
          <w:tcPr>
            <w:tcW w:w="2094" w:type="dxa"/>
          </w:tcPr>
          <w:p w14:paraId="007CEB39" w14:textId="77777777" w:rsidR="00614E77" w:rsidRPr="00ED5E4E" w:rsidRDefault="00614E77" w:rsidP="00E81D47">
            <w:pPr>
              <w:rPr>
                <w:rFonts w:ascii="宋体" w:cs="宋体"/>
                <w:kern w:val="0"/>
                <w:sz w:val="20"/>
                <w:szCs w:val="20"/>
              </w:rPr>
            </w:pPr>
            <w:r w:rsidRPr="00ED5E4E">
              <w:rPr>
                <w:rFonts w:ascii="宋体" w:cs="宋体" w:hint="eastAsia"/>
                <w:kern w:val="0"/>
                <w:sz w:val="20"/>
                <w:szCs w:val="20"/>
              </w:rPr>
              <w:t>TRANSDT</w:t>
            </w:r>
          </w:p>
        </w:tc>
        <w:tc>
          <w:tcPr>
            <w:tcW w:w="1709" w:type="dxa"/>
          </w:tcPr>
          <w:p w14:paraId="5358A580" w14:textId="77777777" w:rsidR="00614E77" w:rsidRPr="00ED5E4E" w:rsidRDefault="00614E77" w:rsidP="00E81D47">
            <w:pPr>
              <w:rPr>
                <w:rFonts w:ascii="宋体" w:cs="宋体"/>
                <w:kern w:val="0"/>
                <w:sz w:val="20"/>
                <w:szCs w:val="20"/>
              </w:rPr>
            </w:pPr>
            <w:r w:rsidRPr="00ED5E4E">
              <w:rPr>
                <w:rFonts w:ascii="宋体" w:cs="宋体" w:hint="eastAsia"/>
                <w:kern w:val="0"/>
                <w:sz w:val="20"/>
                <w:szCs w:val="20"/>
              </w:rPr>
              <w:t>交易日期</w:t>
            </w:r>
          </w:p>
        </w:tc>
        <w:tc>
          <w:tcPr>
            <w:tcW w:w="851" w:type="dxa"/>
          </w:tcPr>
          <w:p w14:paraId="0AD1F765" w14:textId="77777777" w:rsidR="00614E77" w:rsidRPr="00ED5E4E" w:rsidRDefault="00614E77" w:rsidP="00E81D47">
            <w:pPr>
              <w:rPr>
                <w:rFonts w:ascii="宋体" w:cs="宋体"/>
                <w:kern w:val="0"/>
                <w:sz w:val="20"/>
                <w:szCs w:val="20"/>
              </w:rPr>
            </w:pPr>
            <w:r w:rsidRPr="00ED5E4E">
              <w:rPr>
                <w:rFonts w:ascii="宋体" w:cs="宋体" w:hint="eastAsia"/>
                <w:kern w:val="0"/>
                <w:sz w:val="20"/>
                <w:szCs w:val="20"/>
              </w:rPr>
              <w:t>D</w:t>
            </w:r>
          </w:p>
        </w:tc>
        <w:tc>
          <w:tcPr>
            <w:tcW w:w="708" w:type="dxa"/>
          </w:tcPr>
          <w:p w14:paraId="340C9F1B" w14:textId="77777777" w:rsidR="00614E77" w:rsidRPr="00ED5E4E" w:rsidRDefault="00614E77" w:rsidP="00E81D47">
            <w:pPr>
              <w:rPr>
                <w:rFonts w:ascii="宋体" w:cs="宋体"/>
                <w:kern w:val="0"/>
                <w:sz w:val="20"/>
                <w:szCs w:val="20"/>
              </w:rPr>
            </w:pPr>
            <w:ins w:id="5683" w:author="wincol" w:date="2016-04-18T11:42:00Z">
              <w:r w:rsidRPr="002C5950">
                <w:rPr>
                  <w:rFonts w:ascii="宋体" w:cs="宋体" w:hint="eastAsia"/>
                  <w:kern w:val="0"/>
                  <w:sz w:val="20"/>
                  <w:szCs w:val="20"/>
                </w:rPr>
                <w:t>是</w:t>
              </w:r>
            </w:ins>
          </w:p>
        </w:tc>
        <w:tc>
          <w:tcPr>
            <w:tcW w:w="2635" w:type="dxa"/>
          </w:tcPr>
          <w:p w14:paraId="6340983D" w14:textId="77777777" w:rsidR="00614E77" w:rsidRPr="00ED5E4E" w:rsidRDefault="00614E77" w:rsidP="00E81D47">
            <w:pPr>
              <w:rPr>
                <w:rFonts w:ascii="宋体" w:cs="宋体"/>
                <w:kern w:val="0"/>
                <w:sz w:val="20"/>
                <w:szCs w:val="20"/>
              </w:rPr>
            </w:pPr>
            <w:r w:rsidRPr="00ED5E4E">
              <w:rPr>
                <w:rFonts w:ascii="宋体" w:cs="宋体" w:hint="eastAsia"/>
                <w:kern w:val="0"/>
                <w:sz w:val="20"/>
                <w:szCs w:val="20"/>
              </w:rPr>
              <w:t>YYYYMMDD</w:t>
            </w:r>
          </w:p>
        </w:tc>
      </w:tr>
      <w:tr w:rsidR="00614E77" w14:paraId="3A84B8FE" w14:textId="77777777" w:rsidTr="00E81D47">
        <w:trPr>
          <w:cantSplit/>
          <w:trHeight w:val="145"/>
        </w:trPr>
        <w:tc>
          <w:tcPr>
            <w:tcW w:w="983" w:type="dxa"/>
            <w:vMerge/>
          </w:tcPr>
          <w:p w14:paraId="3BB8EF28" w14:textId="77777777" w:rsidR="00614E77" w:rsidRDefault="00614E77" w:rsidP="00E81D47">
            <w:pPr>
              <w:rPr>
                <w:rFonts w:ascii="宋体" w:hAnsi="宋体"/>
              </w:rPr>
            </w:pPr>
          </w:p>
        </w:tc>
        <w:tc>
          <w:tcPr>
            <w:tcW w:w="2094" w:type="dxa"/>
          </w:tcPr>
          <w:p w14:paraId="40BB9A70" w14:textId="77777777" w:rsidR="00614E77" w:rsidRPr="00ED5E4E" w:rsidRDefault="00614E77" w:rsidP="00E81D47">
            <w:pPr>
              <w:rPr>
                <w:rFonts w:ascii="宋体" w:cs="宋体"/>
                <w:kern w:val="0"/>
                <w:sz w:val="20"/>
                <w:szCs w:val="20"/>
              </w:rPr>
            </w:pPr>
            <w:r w:rsidRPr="00ED5E4E">
              <w:rPr>
                <w:rFonts w:ascii="宋体" w:cs="宋体" w:hint="eastAsia"/>
                <w:kern w:val="0"/>
                <w:sz w:val="20"/>
                <w:szCs w:val="20"/>
              </w:rPr>
              <w:t>TRANSTM</w:t>
            </w:r>
          </w:p>
        </w:tc>
        <w:tc>
          <w:tcPr>
            <w:tcW w:w="1709" w:type="dxa"/>
          </w:tcPr>
          <w:p w14:paraId="78208A68" w14:textId="77777777" w:rsidR="00614E77" w:rsidRPr="00ED5E4E" w:rsidRDefault="00614E77" w:rsidP="00E81D47">
            <w:pPr>
              <w:rPr>
                <w:rFonts w:ascii="宋体" w:cs="宋体"/>
                <w:kern w:val="0"/>
                <w:sz w:val="20"/>
                <w:szCs w:val="20"/>
              </w:rPr>
            </w:pPr>
            <w:r w:rsidRPr="00ED5E4E">
              <w:rPr>
                <w:rFonts w:ascii="宋体" w:cs="宋体" w:hint="eastAsia"/>
                <w:kern w:val="0"/>
                <w:sz w:val="20"/>
                <w:szCs w:val="20"/>
              </w:rPr>
              <w:t>交易时间</w:t>
            </w:r>
          </w:p>
        </w:tc>
        <w:tc>
          <w:tcPr>
            <w:tcW w:w="851" w:type="dxa"/>
          </w:tcPr>
          <w:p w14:paraId="136AC22D" w14:textId="77777777" w:rsidR="00614E77" w:rsidRPr="00ED5E4E" w:rsidRDefault="00614E77" w:rsidP="00E81D47">
            <w:pPr>
              <w:rPr>
                <w:rFonts w:ascii="宋体" w:cs="宋体"/>
                <w:kern w:val="0"/>
                <w:sz w:val="20"/>
                <w:szCs w:val="20"/>
              </w:rPr>
            </w:pPr>
            <w:r w:rsidRPr="00ED5E4E">
              <w:rPr>
                <w:rFonts w:ascii="宋体" w:cs="宋体" w:hint="eastAsia"/>
                <w:kern w:val="0"/>
                <w:sz w:val="20"/>
                <w:szCs w:val="20"/>
              </w:rPr>
              <w:t>T</w:t>
            </w:r>
          </w:p>
        </w:tc>
        <w:tc>
          <w:tcPr>
            <w:tcW w:w="708" w:type="dxa"/>
          </w:tcPr>
          <w:p w14:paraId="01A7FEB6" w14:textId="77777777" w:rsidR="00614E77" w:rsidRPr="00ED5E4E" w:rsidRDefault="00614E77" w:rsidP="00E81D47">
            <w:pPr>
              <w:rPr>
                <w:rFonts w:ascii="宋体" w:cs="宋体"/>
                <w:kern w:val="0"/>
                <w:sz w:val="20"/>
                <w:szCs w:val="20"/>
              </w:rPr>
            </w:pPr>
            <w:ins w:id="5684" w:author="wincol" w:date="2016-04-18T11:42:00Z">
              <w:r w:rsidRPr="002C5950">
                <w:rPr>
                  <w:rFonts w:ascii="宋体" w:cs="宋体" w:hint="eastAsia"/>
                  <w:kern w:val="0"/>
                  <w:sz w:val="20"/>
                  <w:szCs w:val="20"/>
                </w:rPr>
                <w:t>是</w:t>
              </w:r>
            </w:ins>
          </w:p>
        </w:tc>
        <w:tc>
          <w:tcPr>
            <w:tcW w:w="2635" w:type="dxa"/>
          </w:tcPr>
          <w:p w14:paraId="24E32EBC" w14:textId="77777777" w:rsidR="00614E77" w:rsidRPr="00ED5E4E" w:rsidRDefault="00614E77" w:rsidP="00E81D47">
            <w:pPr>
              <w:rPr>
                <w:rFonts w:ascii="宋体" w:cs="宋体"/>
                <w:kern w:val="0"/>
                <w:sz w:val="20"/>
                <w:szCs w:val="20"/>
              </w:rPr>
            </w:pPr>
            <w:r w:rsidRPr="00ED5E4E">
              <w:rPr>
                <w:rFonts w:ascii="宋体" w:cs="宋体" w:hint="eastAsia"/>
                <w:kern w:val="0"/>
                <w:sz w:val="20"/>
                <w:szCs w:val="20"/>
              </w:rPr>
              <w:t>HHMMSS</w:t>
            </w:r>
          </w:p>
        </w:tc>
      </w:tr>
      <w:tr w:rsidR="0011055E" w14:paraId="5B21BC02" w14:textId="77777777" w:rsidTr="00E81D47">
        <w:trPr>
          <w:cantSplit/>
          <w:trHeight w:val="145"/>
        </w:trPr>
        <w:tc>
          <w:tcPr>
            <w:tcW w:w="983" w:type="dxa"/>
            <w:vMerge/>
          </w:tcPr>
          <w:p w14:paraId="10B9AD53" w14:textId="77777777" w:rsidR="0011055E" w:rsidRDefault="0011055E" w:rsidP="00E81D47">
            <w:pPr>
              <w:rPr>
                <w:rFonts w:ascii="宋体" w:hAnsi="宋体"/>
              </w:rPr>
            </w:pPr>
          </w:p>
        </w:tc>
        <w:tc>
          <w:tcPr>
            <w:tcW w:w="2094" w:type="dxa"/>
          </w:tcPr>
          <w:p w14:paraId="3E3AF80F" w14:textId="77777777" w:rsidR="0011055E" w:rsidRPr="00ED5E4E" w:rsidRDefault="0011055E" w:rsidP="00E81D47">
            <w:pPr>
              <w:rPr>
                <w:rFonts w:ascii="宋体" w:cs="宋体"/>
                <w:kern w:val="0"/>
                <w:sz w:val="20"/>
                <w:szCs w:val="20"/>
              </w:rPr>
            </w:pPr>
            <w:r w:rsidRPr="000F575B">
              <w:rPr>
                <w:rFonts w:ascii="宋体" w:cs="宋体" w:hint="eastAsia"/>
                <w:color w:val="FF0000"/>
                <w:kern w:val="0"/>
                <w:sz w:val="20"/>
                <w:szCs w:val="20"/>
              </w:rPr>
              <w:t>RETURN_</w:t>
            </w:r>
            <w:r w:rsidRPr="000F575B">
              <w:rPr>
                <w:rFonts w:ascii="宋体" w:cs="宋体"/>
                <w:color w:val="FF0000"/>
                <w:kern w:val="0"/>
                <w:sz w:val="20"/>
                <w:szCs w:val="20"/>
              </w:rPr>
              <w:t>STATUS</w:t>
            </w:r>
          </w:p>
        </w:tc>
        <w:tc>
          <w:tcPr>
            <w:tcW w:w="1709" w:type="dxa"/>
          </w:tcPr>
          <w:p w14:paraId="774B260C" w14:textId="77777777" w:rsidR="0011055E" w:rsidRPr="00ED5E4E" w:rsidRDefault="0011055E" w:rsidP="00E81D47">
            <w:pPr>
              <w:rPr>
                <w:rFonts w:ascii="宋体" w:cs="宋体"/>
                <w:kern w:val="0"/>
                <w:sz w:val="20"/>
                <w:szCs w:val="20"/>
              </w:rPr>
            </w:pPr>
            <w:r w:rsidRPr="00ED5E4E">
              <w:rPr>
                <w:rFonts w:ascii="宋体" w:cs="宋体" w:hint="eastAsia"/>
                <w:kern w:val="0"/>
                <w:sz w:val="20"/>
                <w:szCs w:val="20"/>
              </w:rPr>
              <w:t>交易状态</w:t>
            </w:r>
          </w:p>
        </w:tc>
        <w:tc>
          <w:tcPr>
            <w:tcW w:w="851" w:type="dxa"/>
          </w:tcPr>
          <w:p w14:paraId="18FF88F5" w14:textId="77777777" w:rsidR="0011055E" w:rsidRPr="00ED5E4E" w:rsidRDefault="0011055E" w:rsidP="00E81D47">
            <w:pPr>
              <w:rPr>
                <w:rFonts w:ascii="宋体" w:cs="宋体"/>
                <w:kern w:val="0"/>
                <w:sz w:val="20"/>
                <w:szCs w:val="20"/>
              </w:rPr>
            </w:pPr>
            <w:r w:rsidRPr="00ED5E4E">
              <w:rPr>
                <w:rFonts w:ascii="宋体" w:cs="宋体" w:hint="eastAsia"/>
                <w:kern w:val="0"/>
                <w:sz w:val="20"/>
                <w:szCs w:val="20"/>
              </w:rPr>
              <w:t>C(1)</w:t>
            </w:r>
          </w:p>
        </w:tc>
        <w:tc>
          <w:tcPr>
            <w:tcW w:w="708" w:type="dxa"/>
          </w:tcPr>
          <w:p w14:paraId="1E35D661" w14:textId="77777777" w:rsidR="0011055E" w:rsidRPr="00ED5E4E" w:rsidRDefault="0011055E" w:rsidP="00E81D47">
            <w:pPr>
              <w:rPr>
                <w:rFonts w:ascii="宋体" w:cs="宋体"/>
                <w:kern w:val="0"/>
                <w:sz w:val="20"/>
                <w:szCs w:val="20"/>
              </w:rPr>
            </w:pPr>
            <w:r w:rsidRPr="00ED5E4E">
              <w:rPr>
                <w:rFonts w:ascii="宋体" w:cs="宋体" w:hint="eastAsia"/>
                <w:kern w:val="0"/>
                <w:sz w:val="20"/>
                <w:szCs w:val="20"/>
              </w:rPr>
              <w:t>否</w:t>
            </w:r>
          </w:p>
        </w:tc>
        <w:tc>
          <w:tcPr>
            <w:tcW w:w="2635" w:type="dxa"/>
          </w:tcPr>
          <w:p w14:paraId="126E03A2" w14:textId="77777777" w:rsidR="00022386" w:rsidRDefault="00022386" w:rsidP="00022386">
            <w:pPr>
              <w:autoSpaceDE w:val="0"/>
              <w:autoSpaceDN w:val="0"/>
              <w:adjustRightInd w:val="0"/>
              <w:spacing w:line="267" w:lineRule="exact"/>
              <w:jc w:val="left"/>
              <w:rPr>
                <w:ins w:id="5685" w:author="wincol" w:date="2016-04-13T15:06:00Z"/>
                <w:rFonts w:ascii="宋体" w:cs="宋体"/>
                <w:kern w:val="0"/>
                <w:sz w:val="20"/>
                <w:szCs w:val="20"/>
              </w:rPr>
            </w:pPr>
            <w:ins w:id="5686" w:author="wincol" w:date="2016-04-13T15:06:00Z">
              <w:r w:rsidRPr="00837E65">
                <w:rPr>
                  <w:rFonts w:ascii="宋体" w:cs="宋体" w:hint="eastAsia"/>
                  <w:kern w:val="0"/>
                  <w:sz w:val="20"/>
                  <w:szCs w:val="20"/>
                </w:rPr>
                <w:t xml:space="preserve">S 成功 </w:t>
              </w:r>
            </w:ins>
          </w:p>
          <w:p w14:paraId="218E20C4" w14:textId="77777777" w:rsidR="00022386" w:rsidRDefault="00022386" w:rsidP="00022386">
            <w:pPr>
              <w:autoSpaceDE w:val="0"/>
              <w:autoSpaceDN w:val="0"/>
              <w:adjustRightInd w:val="0"/>
              <w:spacing w:line="267" w:lineRule="exact"/>
              <w:jc w:val="left"/>
              <w:rPr>
                <w:ins w:id="5687" w:author="wincol" w:date="2016-04-13T15:06:00Z"/>
                <w:rFonts w:ascii="宋体" w:cs="宋体"/>
                <w:kern w:val="0"/>
                <w:sz w:val="20"/>
                <w:szCs w:val="20"/>
              </w:rPr>
            </w:pPr>
            <w:ins w:id="5688" w:author="wincol" w:date="2016-04-13T15:06:00Z">
              <w:r w:rsidRPr="00837E65">
                <w:rPr>
                  <w:rFonts w:ascii="宋体" w:cs="宋体" w:hint="eastAsia"/>
                  <w:kern w:val="0"/>
                  <w:sz w:val="20"/>
                  <w:szCs w:val="20"/>
                </w:rPr>
                <w:t>F 失败</w:t>
              </w:r>
            </w:ins>
          </w:p>
          <w:p w14:paraId="648BBA8B" w14:textId="77777777" w:rsidR="00022386" w:rsidRDefault="00C64D3C" w:rsidP="00022386">
            <w:pPr>
              <w:autoSpaceDE w:val="0"/>
              <w:autoSpaceDN w:val="0"/>
              <w:adjustRightInd w:val="0"/>
              <w:spacing w:line="267" w:lineRule="exact"/>
              <w:jc w:val="left"/>
              <w:rPr>
                <w:ins w:id="5689" w:author="wincol" w:date="2016-04-13T15:06:00Z"/>
                <w:rFonts w:ascii="宋体" w:cs="宋体"/>
                <w:kern w:val="0"/>
                <w:sz w:val="20"/>
                <w:szCs w:val="20"/>
              </w:rPr>
            </w:pPr>
            <w:ins w:id="5690" w:author="wincol" w:date="2016-04-18T09:39:00Z">
              <w:r>
                <w:rPr>
                  <w:rFonts w:ascii="宋体" w:cs="宋体" w:hint="eastAsia"/>
                  <w:kern w:val="0"/>
                  <w:sz w:val="20"/>
                  <w:szCs w:val="20"/>
                </w:rPr>
                <w:t>R 处理中</w:t>
              </w:r>
            </w:ins>
            <w:ins w:id="5691" w:author="wincol" w:date="2016-04-13T15:06:00Z">
              <w:r w:rsidR="00022386">
                <w:rPr>
                  <w:rFonts w:ascii="宋体" w:cs="宋体" w:hint="eastAsia"/>
                  <w:kern w:val="0"/>
                  <w:sz w:val="20"/>
                  <w:szCs w:val="20"/>
                </w:rPr>
                <w:t>（客户仍停留在页面操作</w:t>
              </w:r>
            </w:ins>
            <w:ins w:id="5692" w:author="wincol" w:date="2016-05-26T14:58:00Z">
              <w:r w:rsidR="00A1237F">
                <w:rPr>
                  <w:rFonts w:ascii="宋体" w:cs="宋体" w:hint="eastAsia"/>
                  <w:kern w:val="0"/>
                  <w:sz w:val="20"/>
                  <w:szCs w:val="20"/>
                </w:rPr>
                <w:t>，</w:t>
              </w:r>
              <w:r w:rsidR="00A1237F">
                <w:rPr>
                  <w:rFonts w:hint="eastAsia"/>
                </w:rPr>
                <w:t>25</w:t>
              </w:r>
              <w:r w:rsidR="00A1237F">
                <w:rPr>
                  <w:rFonts w:hint="eastAsia"/>
                </w:rPr>
                <w:t>分钟仍</w:t>
              </w:r>
              <w:r w:rsidR="00A1237F">
                <w:rPr>
                  <w:rFonts w:hint="eastAsia"/>
                </w:rPr>
                <w:t>R</w:t>
              </w:r>
              <w:r w:rsidR="00A1237F">
                <w:rPr>
                  <w:rFonts w:hint="eastAsia"/>
                </w:rPr>
                <w:t>状态的可置为交易失败。）</w:t>
              </w:r>
            </w:ins>
          </w:p>
          <w:p w14:paraId="5F80614D" w14:textId="77777777" w:rsidR="0011055E" w:rsidRPr="00ED5E4E" w:rsidRDefault="00022386" w:rsidP="00022386">
            <w:pPr>
              <w:rPr>
                <w:rFonts w:ascii="宋体" w:cs="宋体"/>
                <w:kern w:val="0"/>
                <w:sz w:val="20"/>
                <w:szCs w:val="20"/>
              </w:rPr>
            </w:pPr>
            <w:ins w:id="5693" w:author="wincol" w:date="2016-04-13T15:06:00Z">
              <w:r>
                <w:rPr>
                  <w:rFonts w:ascii="宋体" w:cs="宋体" w:hint="eastAsia"/>
                  <w:kern w:val="0"/>
                  <w:sz w:val="20"/>
                  <w:szCs w:val="20"/>
                </w:rPr>
                <w:t>N</w:t>
              </w:r>
              <w:r w:rsidRPr="00837E65">
                <w:rPr>
                  <w:rFonts w:ascii="宋体" w:cs="宋体" w:hint="eastAsia"/>
                  <w:kern w:val="0"/>
                  <w:sz w:val="20"/>
                  <w:szCs w:val="20"/>
                </w:rPr>
                <w:t xml:space="preserve"> 未知</w:t>
              </w:r>
              <w:r>
                <w:rPr>
                  <w:rFonts w:ascii="宋体" w:cs="宋体" w:hint="eastAsia"/>
                  <w:kern w:val="0"/>
                  <w:sz w:val="20"/>
                  <w:szCs w:val="20"/>
                </w:rPr>
                <w:t>（已提交后台，需再次发查询接口。）</w:t>
              </w:r>
            </w:ins>
          </w:p>
        </w:tc>
      </w:tr>
      <w:tr w:rsidR="0011055E" w14:paraId="5B8FA16D" w14:textId="77777777" w:rsidTr="00E81D47">
        <w:trPr>
          <w:cantSplit/>
          <w:trHeight w:val="145"/>
        </w:trPr>
        <w:tc>
          <w:tcPr>
            <w:tcW w:w="983" w:type="dxa"/>
            <w:vMerge/>
          </w:tcPr>
          <w:p w14:paraId="38368E4A" w14:textId="77777777" w:rsidR="0011055E" w:rsidRDefault="0011055E" w:rsidP="00E81D47">
            <w:pPr>
              <w:rPr>
                <w:rFonts w:ascii="宋体" w:hAnsi="宋体"/>
              </w:rPr>
            </w:pPr>
          </w:p>
        </w:tc>
        <w:tc>
          <w:tcPr>
            <w:tcW w:w="2094" w:type="dxa"/>
          </w:tcPr>
          <w:p w14:paraId="1FFD8680" w14:textId="77777777" w:rsidR="0011055E" w:rsidRPr="00ED5E4E" w:rsidRDefault="0011055E" w:rsidP="00E81D47">
            <w:pPr>
              <w:rPr>
                <w:rFonts w:ascii="宋体" w:cs="宋体"/>
                <w:kern w:val="0"/>
                <w:sz w:val="20"/>
                <w:szCs w:val="20"/>
              </w:rPr>
            </w:pPr>
            <w:r w:rsidRPr="00ED5E4E">
              <w:rPr>
                <w:rFonts w:ascii="宋体" w:cs="宋体" w:hint="eastAsia"/>
                <w:kern w:val="0"/>
                <w:sz w:val="20"/>
                <w:szCs w:val="20"/>
              </w:rPr>
              <w:t>ERRORMSG</w:t>
            </w:r>
          </w:p>
        </w:tc>
        <w:tc>
          <w:tcPr>
            <w:tcW w:w="1709" w:type="dxa"/>
          </w:tcPr>
          <w:p w14:paraId="5C1D9944" w14:textId="77777777" w:rsidR="0011055E" w:rsidRPr="00ED5E4E" w:rsidRDefault="0011055E" w:rsidP="00E81D47">
            <w:pPr>
              <w:rPr>
                <w:rFonts w:ascii="宋体" w:cs="宋体"/>
                <w:kern w:val="0"/>
                <w:sz w:val="20"/>
                <w:szCs w:val="20"/>
              </w:rPr>
            </w:pPr>
            <w:r w:rsidRPr="00ED5E4E">
              <w:rPr>
                <w:rFonts w:ascii="宋体" w:cs="宋体" w:hint="eastAsia"/>
                <w:kern w:val="0"/>
                <w:sz w:val="20"/>
                <w:szCs w:val="20"/>
              </w:rPr>
              <w:t>失败原因</w:t>
            </w:r>
          </w:p>
        </w:tc>
        <w:tc>
          <w:tcPr>
            <w:tcW w:w="851" w:type="dxa"/>
          </w:tcPr>
          <w:p w14:paraId="768DAB74" w14:textId="77777777" w:rsidR="0011055E" w:rsidRPr="00ED5E4E" w:rsidRDefault="0011055E" w:rsidP="00E81D47">
            <w:pPr>
              <w:rPr>
                <w:rFonts w:ascii="宋体" w:cs="宋体"/>
                <w:kern w:val="0"/>
                <w:sz w:val="20"/>
                <w:szCs w:val="20"/>
              </w:rPr>
            </w:pPr>
            <w:r w:rsidRPr="00ED5E4E">
              <w:rPr>
                <w:rFonts w:ascii="宋体" w:cs="宋体" w:hint="eastAsia"/>
                <w:kern w:val="0"/>
                <w:sz w:val="20"/>
                <w:szCs w:val="20"/>
              </w:rPr>
              <w:t>C(128)</w:t>
            </w:r>
          </w:p>
        </w:tc>
        <w:tc>
          <w:tcPr>
            <w:tcW w:w="708" w:type="dxa"/>
          </w:tcPr>
          <w:p w14:paraId="33F7749B" w14:textId="77777777" w:rsidR="0011055E" w:rsidRPr="00ED5E4E" w:rsidRDefault="0011055E" w:rsidP="00E81D47">
            <w:pPr>
              <w:rPr>
                <w:rFonts w:ascii="宋体" w:cs="宋体"/>
                <w:kern w:val="0"/>
                <w:sz w:val="20"/>
                <w:szCs w:val="20"/>
              </w:rPr>
            </w:pPr>
            <w:r w:rsidRPr="00ED5E4E">
              <w:rPr>
                <w:rFonts w:ascii="宋体" w:cs="宋体" w:hint="eastAsia"/>
                <w:kern w:val="0"/>
                <w:sz w:val="20"/>
                <w:szCs w:val="20"/>
              </w:rPr>
              <w:t>是</w:t>
            </w:r>
          </w:p>
        </w:tc>
        <w:tc>
          <w:tcPr>
            <w:tcW w:w="2635" w:type="dxa"/>
          </w:tcPr>
          <w:p w14:paraId="374134B4" w14:textId="77777777" w:rsidR="0011055E" w:rsidRPr="00ED5E4E" w:rsidRDefault="0011055E" w:rsidP="00E81D47">
            <w:pPr>
              <w:rPr>
                <w:rFonts w:ascii="宋体" w:cs="宋体"/>
                <w:kern w:val="0"/>
                <w:sz w:val="20"/>
                <w:szCs w:val="20"/>
              </w:rPr>
            </w:pPr>
            <w:r w:rsidRPr="000F575B">
              <w:rPr>
                <w:rFonts w:ascii="宋体" w:cs="宋体" w:hint="eastAsia"/>
                <w:color w:val="FF0000"/>
                <w:kern w:val="0"/>
                <w:sz w:val="20"/>
                <w:szCs w:val="20"/>
              </w:rPr>
              <w:t>RETURN_</w:t>
            </w:r>
            <w:r w:rsidRPr="000F575B">
              <w:rPr>
                <w:rFonts w:ascii="宋体" w:cs="宋体"/>
                <w:color w:val="FF0000"/>
                <w:kern w:val="0"/>
                <w:sz w:val="20"/>
                <w:szCs w:val="20"/>
              </w:rPr>
              <w:t>STATUS</w:t>
            </w:r>
            <w:r w:rsidRPr="00ED5E4E">
              <w:rPr>
                <w:rFonts w:ascii="宋体" w:cs="宋体" w:hint="eastAsia"/>
                <w:kern w:val="0"/>
                <w:sz w:val="20"/>
                <w:szCs w:val="20"/>
              </w:rPr>
              <w:t xml:space="preserve"> =F返回。</w:t>
            </w:r>
          </w:p>
        </w:tc>
      </w:tr>
      <w:tr w:rsidR="0011055E" w14:paraId="73F3D99F" w14:textId="77777777" w:rsidTr="00E81D47">
        <w:trPr>
          <w:cantSplit/>
          <w:trHeight w:val="145"/>
          <w:ins w:id="5694" w:author="wincol" w:date="2016-03-29T14:26:00Z"/>
        </w:trPr>
        <w:tc>
          <w:tcPr>
            <w:tcW w:w="983" w:type="dxa"/>
            <w:vMerge/>
          </w:tcPr>
          <w:p w14:paraId="3030A9BE" w14:textId="77777777" w:rsidR="0011055E" w:rsidRDefault="0011055E" w:rsidP="00E81D47">
            <w:pPr>
              <w:rPr>
                <w:ins w:id="5695" w:author="wincol" w:date="2016-03-29T14:26:00Z"/>
                <w:rFonts w:ascii="宋体" w:hAnsi="宋体"/>
              </w:rPr>
            </w:pPr>
          </w:p>
        </w:tc>
        <w:tc>
          <w:tcPr>
            <w:tcW w:w="2094" w:type="dxa"/>
          </w:tcPr>
          <w:p w14:paraId="55EC9B04" w14:textId="77777777" w:rsidR="0011055E" w:rsidRPr="00ED5E4E" w:rsidRDefault="0011055E" w:rsidP="00E81D47">
            <w:pPr>
              <w:rPr>
                <w:ins w:id="5696" w:author="wincol" w:date="2016-03-29T14:26:00Z"/>
                <w:rFonts w:ascii="宋体" w:cs="宋体"/>
                <w:kern w:val="0"/>
                <w:sz w:val="20"/>
                <w:szCs w:val="20"/>
              </w:rPr>
            </w:pPr>
            <w:ins w:id="5697" w:author="wincol" w:date="2016-03-29T14:26:00Z">
              <w:r>
                <w:rPr>
                  <w:rFonts w:ascii="宋体" w:cs="宋体" w:hint="eastAsia"/>
                  <w:kern w:val="0"/>
                  <w:sz w:val="20"/>
                  <w:szCs w:val="20"/>
                </w:rPr>
                <w:t>EXT_FILED1</w:t>
              </w:r>
            </w:ins>
          </w:p>
        </w:tc>
        <w:tc>
          <w:tcPr>
            <w:tcW w:w="1709" w:type="dxa"/>
          </w:tcPr>
          <w:p w14:paraId="7103BCBF" w14:textId="77777777" w:rsidR="0011055E" w:rsidRPr="00ED5E4E" w:rsidRDefault="0011055E" w:rsidP="00E81D47">
            <w:pPr>
              <w:rPr>
                <w:ins w:id="5698" w:author="wincol" w:date="2016-03-29T14:26:00Z"/>
                <w:rFonts w:ascii="宋体" w:cs="宋体"/>
                <w:kern w:val="0"/>
                <w:sz w:val="20"/>
                <w:szCs w:val="20"/>
              </w:rPr>
            </w:pPr>
            <w:ins w:id="5699" w:author="wincol" w:date="2016-03-29T14:26:00Z">
              <w:r>
                <w:rPr>
                  <w:rFonts w:ascii="宋体" w:cs="宋体" w:hint="eastAsia"/>
                  <w:kern w:val="0"/>
                  <w:sz w:val="20"/>
                  <w:szCs w:val="20"/>
                </w:rPr>
                <w:t>备用字段1</w:t>
              </w:r>
            </w:ins>
          </w:p>
        </w:tc>
        <w:tc>
          <w:tcPr>
            <w:tcW w:w="851" w:type="dxa"/>
          </w:tcPr>
          <w:p w14:paraId="376CD27D" w14:textId="77777777" w:rsidR="0011055E" w:rsidRPr="00ED5E4E" w:rsidRDefault="0011055E" w:rsidP="00E81D47">
            <w:pPr>
              <w:rPr>
                <w:ins w:id="5700" w:author="wincol" w:date="2016-03-29T14:26:00Z"/>
                <w:rFonts w:ascii="宋体" w:cs="宋体"/>
                <w:kern w:val="0"/>
                <w:sz w:val="20"/>
                <w:szCs w:val="20"/>
              </w:rPr>
            </w:pPr>
            <w:ins w:id="5701" w:author="wincol" w:date="2016-03-29T14:26: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64D3DCD9" w14:textId="77777777" w:rsidR="0011055E" w:rsidRPr="00ED5E4E" w:rsidRDefault="0011055E" w:rsidP="00E81D47">
            <w:pPr>
              <w:rPr>
                <w:ins w:id="5702" w:author="wincol" w:date="2016-03-29T14:26:00Z"/>
                <w:rFonts w:ascii="宋体" w:cs="宋体"/>
                <w:kern w:val="0"/>
                <w:sz w:val="20"/>
                <w:szCs w:val="20"/>
              </w:rPr>
            </w:pPr>
            <w:ins w:id="5703" w:author="wincol" w:date="2016-03-29T14:26:00Z">
              <w:r>
                <w:rPr>
                  <w:rFonts w:ascii="宋体" w:hAnsi="宋体" w:hint="eastAsia"/>
                </w:rPr>
                <w:t>是</w:t>
              </w:r>
            </w:ins>
          </w:p>
        </w:tc>
        <w:tc>
          <w:tcPr>
            <w:tcW w:w="2635" w:type="dxa"/>
          </w:tcPr>
          <w:p w14:paraId="2ECC7010" w14:textId="77777777" w:rsidR="0011055E" w:rsidRPr="000F575B" w:rsidRDefault="0011055E" w:rsidP="00E81D47">
            <w:pPr>
              <w:rPr>
                <w:ins w:id="5704" w:author="wincol" w:date="2016-03-29T14:26:00Z"/>
                <w:rFonts w:ascii="宋体" w:cs="宋体"/>
                <w:color w:val="FF0000"/>
                <w:kern w:val="0"/>
                <w:sz w:val="20"/>
                <w:szCs w:val="20"/>
              </w:rPr>
            </w:pPr>
            <w:ins w:id="5705" w:author="wincol" w:date="2016-03-29T14:26:00Z">
              <w:r>
                <w:rPr>
                  <w:rFonts w:ascii="宋体" w:cs="宋体" w:hint="eastAsia"/>
                  <w:kern w:val="0"/>
                  <w:sz w:val="20"/>
                  <w:szCs w:val="20"/>
                </w:rPr>
                <w:t>备用字段1</w:t>
              </w:r>
            </w:ins>
          </w:p>
        </w:tc>
      </w:tr>
      <w:tr w:rsidR="0011055E" w14:paraId="09079F16" w14:textId="77777777" w:rsidTr="00E81D47">
        <w:trPr>
          <w:cantSplit/>
          <w:trHeight w:val="145"/>
          <w:ins w:id="5706" w:author="wincol" w:date="2016-03-29T14:26:00Z"/>
        </w:trPr>
        <w:tc>
          <w:tcPr>
            <w:tcW w:w="983" w:type="dxa"/>
            <w:vMerge/>
          </w:tcPr>
          <w:p w14:paraId="6CF0915C" w14:textId="77777777" w:rsidR="0011055E" w:rsidRDefault="0011055E" w:rsidP="00E81D47">
            <w:pPr>
              <w:rPr>
                <w:ins w:id="5707" w:author="wincol" w:date="2016-03-29T14:26:00Z"/>
                <w:rFonts w:ascii="宋体" w:hAnsi="宋体"/>
              </w:rPr>
            </w:pPr>
          </w:p>
        </w:tc>
        <w:tc>
          <w:tcPr>
            <w:tcW w:w="2094" w:type="dxa"/>
          </w:tcPr>
          <w:p w14:paraId="64056623" w14:textId="77777777" w:rsidR="0011055E" w:rsidRPr="00ED5E4E" w:rsidRDefault="0011055E" w:rsidP="00E81D47">
            <w:pPr>
              <w:rPr>
                <w:ins w:id="5708" w:author="wincol" w:date="2016-03-29T14:26:00Z"/>
                <w:rFonts w:ascii="宋体" w:cs="宋体"/>
                <w:kern w:val="0"/>
                <w:sz w:val="20"/>
                <w:szCs w:val="20"/>
              </w:rPr>
            </w:pPr>
            <w:ins w:id="5709" w:author="wincol" w:date="2016-03-29T14:26:00Z">
              <w:r>
                <w:rPr>
                  <w:rFonts w:ascii="宋体" w:cs="宋体" w:hint="eastAsia"/>
                  <w:kern w:val="0"/>
                  <w:sz w:val="20"/>
                  <w:szCs w:val="20"/>
                </w:rPr>
                <w:t>EXT_FILED2</w:t>
              </w:r>
            </w:ins>
          </w:p>
        </w:tc>
        <w:tc>
          <w:tcPr>
            <w:tcW w:w="1709" w:type="dxa"/>
          </w:tcPr>
          <w:p w14:paraId="3E2C4653" w14:textId="77777777" w:rsidR="0011055E" w:rsidRPr="00ED5E4E" w:rsidRDefault="0011055E" w:rsidP="00E81D47">
            <w:pPr>
              <w:rPr>
                <w:ins w:id="5710" w:author="wincol" w:date="2016-03-29T14:26:00Z"/>
                <w:rFonts w:ascii="宋体" w:cs="宋体"/>
                <w:kern w:val="0"/>
                <w:sz w:val="20"/>
                <w:szCs w:val="20"/>
              </w:rPr>
            </w:pPr>
            <w:ins w:id="5711" w:author="wincol" w:date="2016-03-29T14:26:00Z">
              <w:r>
                <w:rPr>
                  <w:rFonts w:ascii="宋体" w:cs="宋体" w:hint="eastAsia"/>
                  <w:kern w:val="0"/>
                  <w:sz w:val="20"/>
                  <w:szCs w:val="20"/>
                </w:rPr>
                <w:t>备用字段2</w:t>
              </w:r>
            </w:ins>
          </w:p>
        </w:tc>
        <w:tc>
          <w:tcPr>
            <w:tcW w:w="851" w:type="dxa"/>
          </w:tcPr>
          <w:p w14:paraId="4392B06C" w14:textId="77777777" w:rsidR="0011055E" w:rsidRPr="00ED5E4E" w:rsidRDefault="0011055E" w:rsidP="00E81D47">
            <w:pPr>
              <w:rPr>
                <w:ins w:id="5712" w:author="wincol" w:date="2016-03-29T14:26:00Z"/>
                <w:rFonts w:ascii="宋体" w:cs="宋体"/>
                <w:kern w:val="0"/>
                <w:sz w:val="20"/>
                <w:szCs w:val="20"/>
              </w:rPr>
            </w:pPr>
            <w:ins w:id="5713" w:author="wincol" w:date="2016-03-29T14:26: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6D870A01" w14:textId="77777777" w:rsidR="0011055E" w:rsidRPr="00ED5E4E" w:rsidRDefault="0011055E" w:rsidP="00E81D47">
            <w:pPr>
              <w:rPr>
                <w:ins w:id="5714" w:author="wincol" w:date="2016-03-29T14:26:00Z"/>
                <w:rFonts w:ascii="宋体" w:cs="宋体"/>
                <w:kern w:val="0"/>
                <w:sz w:val="20"/>
                <w:szCs w:val="20"/>
              </w:rPr>
            </w:pPr>
            <w:ins w:id="5715" w:author="wincol" w:date="2016-03-29T14:26:00Z">
              <w:r>
                <w:rPr>
                  <w:rFonts w:ascii="宋体" w:hAnsi="宋体" w:hint="eastAsia"/>
                </w:rPr>
                <w:t>是</w:t>
              </w:r>
            </w:ins>
          </w:p>
        </w:tc>
        <w:tc>
          <w:tcPr>
            <w:tcW w:w="2635" w:type="dxa"/>
          </w:tcPr>
          <w:p w14:paraId="7097C258" w14:textId="77777777" w:rsidR="0011055E" w:rsidRPr="000F575B" w:rsidRDefault="0011055E" w:rsidP="00E81D47">
            <w:pPr>
              <w:rPr>
                <w:ins w:id="5716" w:author="wincol" w:date="2016-03-29T14:26:00Z"/>
                <w:rFonts w:ascii="宋体" w:cs="宋体"/>
                <w:color w:val="FF0000"/>
                <w:kern w:val="0"/>
                <w:sz w:val="20"/>
                <w:szCs w:val="20"/>
              </w:rPr>
            </w:pPr>
            <w:ins w:id="5717" w:author="wincol" w:date="2016-03-29T14:26:00Z">
              <w:r>
                <w:rPr>
                  <w:rFonts w:ascii="宋体" w:cs="宋体" w:hint="eastAsia"/>
                  <w:kern w:val="0"/>
                  <w:sz w:val="20"/>
                  <w:szCs w:val="20"/>
                </w:rPr>
                <w:t>备用字段2</w:t>
              </w:r>
            </w:ins>
          </w:p>
        </w:tc>
      </w:tr>
      <w:tr w:rsidR="0011055E" w14:paraId="2D197E8D" w14:textId="77777777" w:rsidTr="00E81D47">
        <w:trPr>
          <w:cantSplit/>
          <w:trHeight w:val="145"/>
          <w:ins w:id="5718" w:author="wincol" w:date="2016-03-29T14:26:00Z"/>
        </w:trPr>
        <w:tc>
          <w:tcPr>
            <w:tcW w:w="983" w:type="dxa"/>
            <w:vMerge/>
          </w:tcPr>
          <w:p w14:paraId="046EBEE0" w14:textId="77777777" w:rsidR="0011055E" w:rsidRDefault="0011055E" w:rsidP="00E81D47">
            <w:pPr>
              <w:rPr>
                <w:ins w:id="5719" w:author="wincol" w:date="2016-03-29T14:26:00Z"/>
                <w:rFonts w:ascii="宋体" w:hAnsi="宋体"/>
              </w:rPr>
            </w:pPr>
          </w:p>
        </w:tc>
        <w:tc>
          <w:tcPr>
            <w:tcW w:w="2094" w:type="dxa"/>
          </w:tcPr>
          <w:p w14:paraId="279D4D7A" w14:textId="77777777" w:rsidR="0011055E" w:rsidRPr="00ED5E4E" w:rsidRDefault="0011055E" w:rsidP="00E81D47">
            <w:pPr>
              <w:rPr>
                <w:ins w:id="5720" w:author="wincol" w:date="2016-03-29T14:26:00Z"/>
                <w:rFonts w:ascii="宋体" w:cs="宋体"/>
                <w:kern w:val="0"/>
                <w:sz w:val="20"/>
                <w:szCs w:val="20"/>
              </w:rPr>
            </w:pPr>
            <w:ins w:id="5721" w:author="wincol" w:date="2016-03-29T14:26:00Z">
              <w:r>
                <w:rPr>
                  <w:rFonts w:ascii="宋体" w:cs="宋体" w:hint="eastAsia"/>
                  <w:kern w:val="0"/>
                  <w:sz w:val="20"/>
                  <w:szCs w:val="20"/>
                </w:rPr>
                <w:t>EXT_FILED3</w:t>
              </w:r>
            </w:ins>
          </w:p>
        </w:tc>
        <w:tc>
          <w:tcPr>
            <w:tcW w:w="1709" w:type="dxa"/>
          </w:tcPr>
          <w:p w14:paraId="58B1FA57" w14:textId="77777777" w:rsidR="0011055E" w:rsidRPr="00ED5E4E" w:rsidRDefault="0011055E" w:rsidP="00E81D47">
            <w:pPr>
              <w:rPr>
                <w:ins w:id="5722" w:author="wincol" w:date="2016-03-29T14:26:00Z"/>
                <w:rFonts w:ascii="宋体" w:cs="宋体"/>
                <w:kern w:val="0"/>
                <w:sz w:val="20"/>
                <w:szCs w:val="20"/>
              </w:rPr>
            </w:pPr>
            <w:ins w:id="5723" w:author="wincol" w:date="2016-03-29T14:26:00Z">
              <w:r>
                <w:rPr>
                  <w:rFonts w:ascii="宋体" w:cs="宋体" w:hint="eastAsia"/>
                  <w:kern w:val="0"/>
                  <w:sz w:val="20"/>
                  <w:szCs w:val="20"/>
                </w:rPr>
                <w:t>备用字段3</w:t>
              </w:r>
            </w:ins>
          </w:p>
        </w:tc>
        <w:tc>
          <w:tcPr>
            <w:tcW w:w="851" w:type="dxa"/>
          </w:tcPr>
          <w:p w14:paraId="3EDDBE36" w14:textId="77777777" w:rsidR="0011055E" w:rsidRPr="00ED5E4E" w:rsidRDefault="0011055E" w:rsidP="00E81D47">
            <w:pPr>
              <w:rPr>
                <w:ins w:id="5724" w:author="wincol" w:date="2016-03-29T14:26:00Z"/>
                <w:rFonts w:ascii="宋体" w:cs="宋体"/>
                <w:kern w:val="0"/>
                <w:sz w:val="20"/>
                <w:szCs w:val="20"/>
              </w:rPr>
            </w:pPr>
            <w:ins w:id="5725" w:author="wincol" w:date="2016-03-29T14:26: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300</w:t>
              </w:r>
              <w:r w:rsidRPr="00A560D3">
                <w:rPr>
                  <w:rFonts w:ascii="宋体" w:cs="宋体"/>
                  <w:kern w:val="0"/>
                  <w:sz w:val="20"/>
                  <w:szCs w:val="20"/>
                </w:rPr>
                <w:t>)</w:t>
              </w:r>
            </w:ins>
          </w:p>
        </w:tc>
        <w:tc>
          <w:tcPr>
            <w:tcW w:w="708" w:type="dxa"/>
          </w:tcPr>
          <w:p w14:paraId="5BD6F8F4" w14:textId="77777777" w:rsidR="0011055E" w:rsidRPr="00ED5E4E" w:rsidRDefault="0011055E" w:rsidP="00E81D47">
            <w:pPr>
              <w:rPr>
                <w:ins w:id="5726" w:author="wincol" w:date="2016-03-29T14:26:00Z"/>
                <w:rFonts w:ascii="宋体" w:cs="宋体"/>
                <w:kern w:val="0"/>
                <w:sz w:val="20"/>
                <w:szCs w:val="20"/>
              </w:rPr>
            </w:pPr>
            <w:ins w:id="5727" w:author="wincol" w:date="2016-03-29T14:26:00Z">
              <w:r>
                <w:rPr>
                  <w:rFonts w:ascii="宋体" w:hAnsi="宋体" w:hint="eastAsia"/>
                </w:rPr>
                <w:t>是</w:t>
              </w:r>
            </w:ins>
          </w:p>
        </w:tc>
        <w:tc>
          <w:tcPr>
            <w:tcW w:w="2635" w:type="dxa"/>
          </w:tcPr>
          <w:p w14:paraId="61199296" w14:textId="77777777" w:rsidR="0011055E" w:rsidRPr="000F575B" w:rsidRDefault="0011055E" w:rsidP="00E81D47">
            <w:pPr>
              <w:rPr>
                <w:ins w:id="5728" w:author="wincol" w:date="2016-03-29T14:26:00Z"/>
                <w:rFonts w:ascii="宋体" w:cs="宋体"/>
                <w:color w:val="FF0000"/>
                <w:kern w:val="0"/>
                <w:sz w:val="20"/>
                <w:szCs w:val="20"/>
              </w:rPr>
            </w:pPr>
            <w:ins w:id="5729" w:author="wincol" w:date="2016-03-29T14:26:00Z">
              <w:r>
                <w:rPr>
                  <w:rFonts w:ascii="宋体" w:cs="宋体" w:hint="eastAsia"/>
                  <w:kern w:val="0"/>
                  <w:sz w:val="20"/>
                  <w:szCs w:val="20"/>
                </w:rPr>
                <w:t>备用字段3</w:t>
              </w:r>
            </w:ins>
          </w:p>
        </w:tc>
      </w:tr>
    </w:tbl>
    <w:p w14:paraId="4618BCF1" w14:textId="77777777" w:rsidR="00631E90" w:rsidRPr="008D419F" w:rsidRDefault="00631E90" w:rsidP="00631E90"/>
    <w:p w14:paraId="3E153B99" w14:textId="77777777" w:rsidR="00631E90" w:rsidRPr="004E6C5A" w:rsidRDefault="00631E90" w:rsidP="0042024B">
      <w:pPr>
        <w:pStyle w:val="2"/>
      </w:pPr>
      <w:bookmarkStart w:id="5730" w:name="_Toc448761059"/>
      <w:r>
        <w:rPr>
          <w:rFonts w:hint="eastAsia"/>
        </w:rPr>
        <w:t>自动还款授权撤销（可选）(</w:t>
      </w:r>
      <w:r w:rsidRPr="00B860D9">
        <w:t>OGW000</w:t>
      </w:r>
      <w:r w:rsidR="00CC357F">
        <w:rPr>
          <w:rFonts w:hint="eastAsia"/>
        </w:rPr>
        <w:t>7</w:t>
      </w:r>
      <w:r w:rsidR="002064CD">
        <w:rPr>
          <w:rFonts w:hint="eastAsia"/>
        </w:rPr>
        <w:t>1</w:t>
      </w:r>
      <w:r>
        <w:rPr>
          <w:rFonts w:hint="eastAsia"/>
        </w:rPr>
        <w:t>)</w:t>
      </w:r>
      <w:bookmarkEnd w:id="5730"/>
    </w:p>
    <w:p w14:paraId="4F9C3273" w14:textId="77777777" w:rsidR="001A10F2" w:rsidRDefault="00631E90" w:rsidP="001A10F2">
      <w:pPr>
        <w:ind w:firstLine="420"/>
      </w:pPr>
      <w:r w:rsidRPr="00786296">
        <w:rPr>
          <w:rFonts w:hint="eastAsia"/>
        </w:rPr>
        <w:t>由第三方公司发起。</w:t>
      </w:r>
    </w:p>
    <w:p w14:paraId="364845C3" w14:textId="77777777" w:rsidR="001A10F2" w:rsidRPr="008D419F" w:rsidRDefault="001A10F2" w:rsidP="001A10F2">
      <w:pPr>
        <w:ind w:firstLine="420"/>
      </w:pPr>
      <w:r>
        <w:rPr>
          <w:rFonts w:hint="eastAsia"/>
        </w:rPr>
        <w:t>调此接口前需先调用“</w:t>
      </w:r>
      <w:r w:rsidRPr="008719BA">
        <w:rPr>
          <w:rFonts w:hint="eastAsia"/>
        </w:rPr>
        <w:t>获取短信验证码</w:t>
      </w:r>
      <w:r w:rsidRPr="008719BA">
        <w:rPr>
          <w:rFonts w:hint="eastAsia"/>
        </w:rPr>
        <w:t>(OGW00041)</w:t>
      </w:r>
      <w:r>
        <w:rPr>
          <w:rFonts w:hint="eastAsia"/>
        </w:rPr>
        <w:t>”发送短信验证码后再发起此接口进行授权撤销。</w:t>
      </w:r>
    </w:p>
    <w:p w14:paraId="0DA91778" w14:textId="77777777" w:rsidR="00631E90" w:rsidRPr="001A10F2" w:rsidRDefault="00631E90" w:rsidP="00631E90">
      <w:pPr>
        <w:ind w:firstLine="420"/>
      </w:pPr>
    </w:p>
    <w:p w14:paraId="2AF610F7" w14:textId="77777777" w:rsidR="00631E90" w:rsidRDefault="00631E90" w:rsidP="0042024B">
      <w:pPr>
        <w:pStyle w:val="3"/>
        <w:rPr>
          <w:rFonts w:ascii="宋体" w:hAnsi="宋体"/>
        </w:rPr>
      </w:pPr>
      <w:bookmarkStart w:id="5731" w:name="_Toc448761060"/>
      <w:r w:rsidRPr="004E6C5A">
        <w:rPr>
          <w:rFonts w:hint="eastAsia"/>
        </w:rPr>
        <w:t>请求报文说明</w:t>
      </w:r>
      <w:bookmarkEnd w:id="5731"/>
    </w:p>
    <w:tbl>
      <w:tblPr>
        <w:tblW w:w="8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3"/>
        <w:gridCol w:w="2094"/>
        <w:gridCol w:w="1709"/>
        <w:gridCol w:w="851"/>
        <w:gridCol w:w="708"/>
        <w:gridCol w:w="2635"/>
      </w:tblGrid>
      <w:tr w:rsidR="00631E90" w14:paraId="31DCB3CF" w14:textId="77777777" w:rsidTr="00E81D47">
        <w:trPr>
          <w:trHeight w:val="302"/>
        </w:trPr>
        <w:tc>
          <w:tcPr>
            <w:tcW w:w="983" w:type="dxa"/>
            <w:tcBorders>
              <w:bottom w:val="single" w:sz="4" w:space="0" w:color="auto"/>
            </w:tcBorders>
            <w:shd w:val="clear" w:color="auto" w:fill="C0C0C0"/>
          </w:tcPr>
          <w:p w14:paraId="3CF59A50" w14:textId="77777777" w:rsidR="00631E90" w:rsidRDefault="00631E90" w:rsidP="00E81D47">
            <w:pPr>
              <w:rPr>
                <w:rFonts w:ascii="宋体" w:hAnsi="宋体"/>
                <w:b/>
                <w:szCs w:val="21"/>
              </w:rPr>
            </w:pPr>
            <w:r>
              <w:rPr>
                <w:rFonts w:ascii="宋体" w:hAnsi="宋体"/>
                <w:b/>
                <w:szCs w:val="21"/>
              </w:rPr>
              <w:t>模块</w:t>
            </w:r>
          </w:p>
        </w:tc>
        <w:tc>
          <w:tcPr>
            <w:tcW w:w="2094" w:type="dxa"/>
            <w:tcBorders>
              <w:bottom w:val="single" w:sz="4" w:space="0" w:color="auto"/>
            </w:tcBorders>
            <w:shd w:val="clear" w:color="auto" w:fill="C0C0C0"/>
          </w:tcPr>
          <w:p w14:paraId="352DCCF3" w14:textId="77777777" w:rsidR="00631E90" w:rsidRDefault="00631E90" w:rsidP="00E81D47">
            <w:pPr>
              <w:rPr>
                <w:rFonts w:ascii="宋体" w:hAnsi="宋体"/>
                <w:b/>
              </w:rPr>
            </w:pPr>
            <w:r>
              <w:rPr>
                <w:rFonts w:ascii="宋体" w:hAnsi="宋体"/>
                <w:b/>
                <w:szCs w:val="21"/>
              </w:rPr>
              <w:t>字段ID</w:t>
            </w:r>
          </w:p>
        </w:tc>
        <w:tc>
          <w:tcPr>
            <w:tcW w:w="1709" w:type="dxa"/>
            <w:tcBorders>
              <w:bottom w:val="single" w:sz="4" w:space="0" w:color="auto"/>
            </w:tcBorders>
            <w:shd w:val="clear" w:color="auto" w:fill="C0C0C0"/>
          </w:tcPr>
          <w:p w14:paraId="391C509B" w14:textId="77777777" w:rsidR="00631E90" w:rsidRDefault="00631E90" w:rsidP="00E81D47">
            <w:pPr>
              <w:rPr>
                <w:rFonts w:ascii="宋体" w:hAnsi="宋体"/>
                <w:b/>
              </w:rPr>
            </w:pPr>
            <w:r>
              <w:rPr>
                <w:rFonts w:ascii="宋体" w:hAnsi="宋体"/>
                <w:b/>
                <w:szCs w:val="21"/>
              </w:rPr>
              <w:t>字段名称</w:t>
            </w:r>
          </w:p>
        </w:tc>
        <w:tc>
          <w:tcPr>
            <w:tcW w:w="851" w:type="dxa"/>
            <w:tcBorders>
              <w:bottom w:val="single" w:sz="4" w:space="0" w:color="auto"/>
            </w:tcBorders>
            <w:shd w:val="clear" w:color="auto" w:fill="C0C0C0"/>
          </w:tcPr>
          <w:p w14:paraId="0E4D2B58" w14:textId="77777777" w:rsidR="00631E90" w:rsidRDefault="00631E90" w:rsidP="00E81D47">
            <w:pPr>
              <w:rPr>
                <w:rFonts w:ascii="宋体" w:hAnsi="宋体"/>
                <w:b/>
              </w:rPr>
            </w:pPr>
            <w:r>
              <w:rPr>
                <w:rFonts w:ascii="宋体" w:hAnsi="宋体"/>
                <w:b/>
                <w:szCs w:val="21"/>
              </w:rPr>
              <w:t>类型</w:t>
            </w:r>
          </w:p>
        </w:tc>
        <w:tc>
          <w:tcPr>
            <w:tcW w:w="708" w:type="dxa"/>
            <w:tcBorders>
              <w:bottom w:val="single" w:sz="4" w:space="0" w:color="auto"/>
            </w:tcBorders>
            <w:shd w:val="clear" w:color="auto" w:fill="C0C0C0"/>
          </w:tcPr>
          <w:p w14:paraId="41848B10" w14:textId="77777777" w:rsidR="00631E90" w:rsidRDefault="00631E90" w:rsidP="00E81D47">
            <w:pPr>
              <w:rPr>
                <w:rFonts w:ascii="宋体" w:hAnsi="宋体"/>
                <w:b/>
              </w:rPr>
            </w:pPr>
            <w:r>
              <w:rPr>
                <w:rFonts w:ascii="宋体" w:hAnsi="宋体" w:hint="eastAsia"/>
                <w:b/>
              </w:rPr>
              <w:t>可空</w:t>
            </w:r>
          </w:p>
        </w:tc>
        <w:tc>
          <w:tcPr>
            <w:tcW w:w="2635" w:type="dxa"/>
            <w:tcBorders>
              <w:bottom w:val="single" w:sz="4" w:space="0" w:color="auto"/>
            </w:tcBorders>
            <w:shd w:val="clear" w:color="auto" w:fill="C0C0C0"/>
          </w:tcPr>
          <w:p w14:paraId="14D7B237" w14:textId="77777777" w:rsidR="00631E90" w:rsidRDefault="00631E90" w:rsidP="00E81D47">
            <w:pPr>
              <w:rPr>
                <w:rFonts w:ascii="宋体" w:hAnsi="宋体"/>
                <w:b/>
              </w:rPr>
            </w:pPr>
            <w:r>
              <w:rPr>
                <w:rFonts w:ascii="宋体" w:hAnsi="宋体" w:hint="eastAsia"/>
                <w:b/>
              </w:rPr>
              <w:t>备注</w:t>
            </w:r>
          </w:p>
        </w:tc>
      </w:tr>
      <w:tr w:rsidR="00724F06" w14:paraId="76407EEE" w14:textId="77777777" w:rsidTr="00E81D47">
        <w:trPr>
          <w:cantSplit/>
          <w:trHeight w:val="317"/>
        </w:trPr>
        <w:tc>
          <w:tcPr>
            <w:tcW w:w="983" w:type="dxa"/>
            <w:vMerge w:val="restart"/>
          </w:tcPr>
          <w:p w14:paraId="7AEADF24" w14:textId="77777777" w:rsidR="00724F06" w:rsidRPr="00C15726" w:rsidRDefault="00724F06" w:rsidP="00E81D47">
            <w:pPr>
              <w:rPr>
                <w:rFonts w:ascii="宋体" w:hAnsi="宋体"/>
              </w:rPr>
            </w:pPr>
            <w:r>
              <w:rPr>
                <w:rFonts w:ascii="宋体" w:hAnsi="宋体" w:hint="eastAsia"/>
              </w:rPr>
              <w:t>BODY</w:t>
            </w:r>
          </w:p>
        </w:tc>
        <w:tc>
          <w:tcPr>
            <w:tcW w:w="7997" w:type="dxa"/>
            <w:gridSpan w:val="5"/>
          </w:tcPr>
          <w:p w14:paraId="1F7F6B34" w14:textId="77777777" w:rsidR="00724F06" w:rsidRPr="00ED5E4E" w:rsidRDefault="00724F06" w:rsidP="00E81D47">
            <w:pPr>
              <w:rPr>
                <w:rFonts w:ascii="宋体" w:cs="宋体"/>
                <w:kern w:val="0"/>
                <w:sz w:val="20"/>
                <w:szCs w:val="20"/>
              </w:rPr>
            </w:pPr>
            <w:del w:id="5732" w:author="wincol" w:date="2016-04-18T15:57:00Z">
              <w:r w:rsidRPr="00ED5E4E" w:rsidDel="00335767">
                <w:rPr>
                  <w:rFonts w:ascii="宋体" w:cs="宋体" w:hint="eastAsia"/>
                  <w:kern w:val="0"/>
                  <w:sz w:val="20"/>
                  <w:szCs w:val="20"/>
                </w:rPr>
                <w:delText>公共部分</w:delText>
              </w:r>
            </w:del>
          </w:p>
        </w:tc>
      </w:tr>
      <w:tr w:rsidR="00724F06" w14:paraId="1342FB7C" w14:textId="77777777" w:rsidTr="00E81D47">
        <w:trPr>
          <w:cantSplit/>
          <w:trHeight w:val="145"/>
        </w:trPr>
        <w:tc>
          <w:tcPr>
            <w:tcW w:w="983" w:type="dxa"/>
            <w:vMerge/>
          </w:tcPr>
          <w:p w14:paraId="235276E2" w14:textId="77777777" w:rsidR="00724F06" w:rsidRDefault="00724F06" w:rsidP="00E81D47">
            <w:pPr>
              <w:rPr>
                <w:rFonts w:ascii="宋体" w:hAnsi="宋体"/>
              </w:rPr>
            </w:pPr>
          </w:p>
        </w:tc>
        <w:tc>
          <w:tcPr>
            <w:tcW w:w="2094" w:type="dxa"/>
          </w:tcPr>
          <w:p w14:paraId="2DA790D9" w14:textId="77777777" w:rsidR="00724F06" w:rsidRPr="00A560D3" w:rsidRDefault="00724F06" w:rsidP="00E81D47">
            <w:pPr>
              <w:autoSpaceDE w:val="0"/>
              <w:autoSpaceDN w:val="0"/>
              <w:adjustRightInd w:val="0"/>
              <w:spacing w:line="267" w:lineRule="exact"/>
              <w:jc w:val="left"/>
              <w:rPr>
                <w:rFonts w:ascii="宋体" w:cs="宋体"/>
                <w:kern w:val="0"/>
                <w:sz w:val="20"/>
                <w:szCs w:val="20"/>
              </w:rPr>
            </w:pPr>
          </w:p>
        </w:tc>
        <w:tc>
          <w:tcPr>
            <w:tcW w:w="1709" w:type="dxa"/>
          </w:tcPr>
          <w:p w14:paraId="106C9905" w14:textId="77777777" w:rsidR="00724F06" w:rsidRPr="00A560D3" w:rsidRDefault="00724F06" w:rsidP="00E81D47">
            <w:pPr>
              <w:autoSpaceDE w:val="0"/>
              <w:autoSpaceDN w:val="0"/>
              <w:adjustRightInd w:val="0"/>
              <w:spacing w:line="267" w:lineRule="exact"/>
              <w:jc w:val="left"/>
              <w:rPr>
                <w:rFonts w:ascii="宋体" w:cs="宋体"/>
                <w:kern w:val="0"/>
                <w:sz w:val="20"/>
                <w:szCs w:val="20"/>
              </w:rPr>
            </w:pPr>
          </w:p>
        </w:tc>
        <w:tc>
          <w:tcPr>
            <w:tcW w:w="851" w:type="dxa"/>
          </w:tcPr>
          <w:p w14:paraId="31371388" w14:textId="77777777" w:rsidR="00724F06" w:rsidRPr="00A560D3" w:rsidRDefault="00724F06" w:rsidP="00E81D47">
            <w:pPr>
              <w:autoSpaceDE w:val="0"/>
              <w:autoSpaceDN w:val="0"/>
              <w:adjustRightInd w:val="0"/>
              <w:spacing w:line="267" w:lineRule="exact"/>
              <w:jc w:val="left"/>
              <w:rPr>
                <w:rFonts w:ascii="宋体" w:cs="宋体"/>
                <w:kern w:val="0"/>
                <w:sz w:val="20"/>
                <w:szCs w:val="20"/>
              </w:rPr>
            </w:pPr>
          </w:p>
        </w:tc>
        <w:tc>
          <w:tcPr>
            <w:tcW w:w="708" w:type="dxa"/>
          </w:tcPr>
          <w:p w14:paraId="28F52385" w14:textId="77777777" w:rsidR="00724F06" w:rsidRPr="00A560D3" w:rsidRDefault="00724F06" w:rsidP="00E81D47">
            <w:pPr>
              <w:autoSpaceDE w:val="0"/>
              <w:autoSpaceDN w:val="0"/>
              <w:adjustRightInd w:val="0"/>
              <w:spacing w:line="267" w:lineRule="exact"/>
              <w:ind w:firstLineChars="50" w:firstLine="100"/>
              <w:jc w:val="left"/>
              <w:rPr>
                <w:rFonts w:ascii="宋体" w:cs="宋体"/>
                <w:kern w:val="0"/>
                <w:sz w:val="20"/>
                <w:szCs w:val="20"/>
              </w:rPr>
            </w:pPr>
          </w:p>
        </w:tc>
        <w:tc>
          <w:tcPr>
            <w:tcW w:w="2635" w:type="dxa"/>
          </w:tcPr>
          <w:p w14:paraId="5F607A5C" w14:textId="77777777" w:rsidR="00724F06" w:rsidRPr="00ED5E4E" w:rsidRDefault="00724F06" w:rsidP="00E81D47">
            <w:pPr>
              <w:rPr>
                <w:rFonts w:ascii="宋体" w:cs="宋体"/>
                <w:kern w:val="0"/>
                <w:sz w:val="20"/>
                <w:szCs w:val="20"/>
              </w:rPr>
            </w:pPr>
          </w:p>
        </w:tc>
      </w:tr>
      <w:tr w:rsidR="00724F06" w14:paraId="4DFF70BA" w14:textId="77777777" w:rsidTr="00E81D47">
        <w:trPr>
          <w:cantSplit/>
          <w:trHeight w:val="145"/>
        </w:trPr>
        <w:tc>
          <w:tcPr>
            <w:tcW w:w="983" w:type="dxa"/>
            <w:vMerge/>
          </w:tcPr>
          <w:p w14:paraId="0BB67248" w14:textId="77777777" w:rsidR="00724F06" w:rsidRDefault="00724F06" w:rsidP="00E81D47">
            <w:pPr>
              <w:rPr>
                <w:rFonts w:ascii="宋体" w:hAnsi="宋体"/>
              </w:rPr>
            </w:pPr>
          </w:p>
        </w:tc>
        <w:tc>
          <w:tcPr>
            <w:tcW w:w="2094" w:type="dxa"/>
          </w:tcPr>
          <w:p w14:paraId="714AEA67" w14:textId="77777777" w:rsidR="00724F06" w:rsidRPr="00ED5E4E" w:rsidRDefault="00724F06" w:rsidP="00E81D47">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TRANSCODE</w:t>
            </w:r>
          </w:p>
        </w:tc>
        <w:tc>
          <w:tcPr>
            <w:tcW w:w="1709" w:type="dxa"/>
          </w:tcPr>
          <w:p w14:paraId="620F5EBD" w14:textId="77777777" w:rsidR="00724F06" w:rsidRPr="00ED5E4E" w:rsidRDefault="00724F06" w:rsidP="00E81D47">
            <w:pPr>
              <w:rPr>
                <w:rFonts w:ascii="宋体" w:cs="宋体"/>
                <w:kern w:val="0"/>
                <w:sz w:val="20"/>
                <w:szCs w:val="20"/>
              </w:rPr>
            </w:pPr>
            <w:r w:rsidRPr="00A560D3">
              <w:rPr>
                <w:rFonts w:ascii="宋体" w:cs="宋体" w:hint="eastAsia"/>
                <w:kern w:val="0"/>
                <w:sz w:val="20"/>
                <w:szCs w:val="20"/>
              </w:rPr>
              <w:t>交易码</w:t>
            </w:r>
          </w:p>
        </w:tc>
        <w:tc>
          <w:tcPr>
            <w:tcW w:w="851" w:type="dxa"/>
          </w:tcPr>
          <w:p w14:paraId="02B2531A" w14:textId="77777777" w:rsidR="00724F06" w:rsidRPr="00ED5E4E" w:rsidRDefault="00724F06" w:rsidP="00E81D47">
            <w:pPr>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8</w:t>
            </w:r>
            <w:r w:rsidRPr="00A560D3">
              <w:rPr>
                <w:rFonts w:ascii="宋体" w:cs="宋体"/>
                <w:kern w:val="0"/>
                <w:sz w:val="20"/>
                <w:szCs w:val="20"/>
              </w:rPr>
              <w:t>)</w:t>
            </w:r>
          </w:p>
        </w:tc>
        <w:tc>
          <w:tcPr>
            <w:tcW w:w="708" w:type="dxa"/>
          </w:tcPr>
          <w:p w14:paraId="0E2AC924" w14:textId="77777777" w:rsidR="00724F06" w:rsidRPr="00EA7B55" w:rsidRDefault="00724F06" w:rsidP="00E81D47">
            <w:pPr>
              <w:autoSpaceDE w:val="0"/>
              <w:autoSpaceDN w:val="0"/>
              <w:adjustRightInd w:val="0"/>
              <w:spacing w:line="267" w:lineRule="exact"/>
              <w:ind w:left="107"/>
              <w:jc w:val="left"/>
              <w:rPr>
                <w:rFonts w:ascii="宋体" w:cs="宋体"/>
                <w:kern w:val="0"/>
                <w:sz w:val="20"/>
                <w:szCs w:val="20"/>
              </w:rPr>
            </w:pPr>
            <w:r w:rsidRPr="00EA7B55">
              <w:rPr>
                <w:rFonts w:ascii="宋体" w:cs="宋体" w:hint="eastAsia"/>
                <w:kern w:val="0"/>
                <w:sz w:val="20"/>
                <w:szCs w:val="20"/>
              </w:rPr>
              <w:t>否</w:t>
            </w:r>
          </w:p>
        </w:tc>
        <w:tc>
          <w:tcPr>
            <w:tcW w:w="2635" w:type="dxa"/>
          </w:tcPr>
          <w:p w14:paraId="1A732281" w14:textId="77777777" w:rsidR="00724F06" w:rsidRPr="00ED5E4E" w:rsidRDefault="00724F06" w:rsidP="002064CD">
            <w:pPr>
              <w:autoSpaceDE w:val="0"/>
              <w:autoSpaceDN w:val="0"/>
              <w:adjustRightInd w:val="0"/>
              <w:spacing w:line="267" w:lineRule="exact"/>
              <w:jc w:val="left"/>
              <w:rPr>
                <w:rFonts w:ascii="宋体" w:cs="宋体"/>
                <w:kern w:val="0"/>
                <w:sz w:val="20"/>
                <w:szCs w:val="20"/>
              </w:rPr>
            </w:pPr>
            <w:r w:rsidRPr="00ED5E4E">
              <w:rPr>
                <w:rFonts w:ascii="宋体" w:cs="宋体" w:hint="eastAsia"/>
                <w:kern w:val="0"/>
                <w:sz w:val="20"/>
                <w:szCs w:val="20"/>
              </w:rPr>
              <w:t>OGW000</w:t>
            </w:r>
            <w:r>
              <w:rPr>
                <w:rFonts w:ascii="宋体" w:cs="宋体" w:hint="eastAsia"/>
                <w:kern w:val="0"/>
                <w:sz w:val="20"/>
                <w:szCs w:val="20"/>
              </w:rPr>
              <w:t>71</w:t>
            </w:r>
          </w:p>
        </w:tc>
      </w:tr>
      <w:tr w:rsidR="00724F06" w14:paraId="7BEF463A" w14:textId="77777777" w:rsidTr="00E81D47">
        <w:trPr>
          <w:cantSplit/>
          <w:trHeight w:val="145"/>
        </w:trPr>
        <w:tc>
          <w:tcPr>
            <w:tcW w:w="983" w:type="dxa"/>
            <w:vMerge/>
          </w:tcPr>
          <w:p w14:paraId="5B945C72" w14:textId="77777777" w:rsidR="00724F06" w:rsidRDefault="00724F06" w:rsidP="00E81D47">
            <w:pPr>
              <w:rPr>
                <w:rFonts w:ascii="宋体" w:hAnsi="宋体"/>
              </w:rPr>
            </w:pPr>
          </w:p>
        </w:tc>
        <w:tc>
          <w:tcPr>
            <w:tcW w:w="7997" w:type="dxa"/>
            <w:gridSpan w:val="5"/>
          </w:tcPr>
          <w:p w14:paraId="65AB6930" w14:textId="77777777" w:rsidR="00724F06" w:rsidRPr="00ED5E4E" w:rsidRDefault="00724F06" w:rsidP="00E81D47">
            <w:pPr>
              <w:rPr>
                <w:rFonts w:ascii="宋体" w:cs="宋体"/>
                <w:kern w:val="0"/>
                <w:sz w:val="20"/>
                <w:szCs w:val="20"/>
              </w:rPr>
            </w:pPr>
            <w:r>
              <w:rPr>
                <w:rFonts w:ascii="宋体" w:cs="宋体" w:hint="eastAsia"/>
                <w:kern w:val="0"/>
                <w:sz w:val="20"/>
                <w:szCs w:val="20"/>
              </w:rPr>
              <w:t>数据加密域都放到XMLPARA里面</w:t>
            </w:r>
          </w:p>
        </w:tc>
      </w:tr>
      <w:tr w:rsidR="00724F06" w14:paraId="084C39AF" w14:textId="77777777" w:rsidTr="00E81D47">
        <w:trPr>
          <w:cantSplit/>
          <w:trHeight w:val="145"/>
        </w:trPr>
        <w:tc>
          <w:tcPr>
            <w:tcW w:w="983" w:type="dxa"/>
            <w:vMerge/>
          </w:tcPr>
          <w:p w14:paraId="25661F93" w14:textId="77777777" w:rsidR="00724F06" w:rsidRDefault="00724F06" w:rsidP="00E81D47">
            <w:pPr>
              <w:rPr>
                <w:rFonts w:ascii="宋体" w:hAnsi="宋体"/>
              </w:rPr>
            </w:pPr>
          </w:p>
        </w:tc>
        <w:tc>
          <w:tcPr>
            <w:tcW w:w="2094" w:type="dxa"/>
          </w:tcPr>
          <w:p w14:paraId="59D611A8"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MERCHANTID</w:t>
            </w:r>
          </w:p>
        </w:tc>
        <w:tc>
          <w:tcPr>
            <w:tcW w:w="1709" w:type="dxa"/>
          </w:tcPr>
          <w:p w14:paraId="04705046"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商户唯一编号</w:t>
            </w:r>
          </w:p>
        </w:tc>
        <w:tc>
          <w:tcPr>
            <w:tcW w:w="851" w:type="dxa"/>
          </w:tcPr>
          <w:p w14:paraId="63C432AB" w14:textId="77777777" w:rsidR="00724F06" w:rsidRPr="00ED5E4E" w:rsidRDefault="00724F06" w:rsidP="00E81D47">
            <w:pPr>
              <w:rPr>
                <w:rFonts w:ascii="宋体" w:cs="宋体"/>
                <w:kern w:val="0"/>
                <w:sz w:val="20"/>
                <w:szCs w:val="20"/>
              </w:rPr>
            </w:pPr>
            <w:r>
              <w:rPr>
                <w:rFonts w:ascii="宋体" w:cs="宋体" w:hint="eastAsia"/>
                <w:kern w:val="0"/>
                <w:sz w:val="20"/>
                <w:szCs w:val="20"/>
              </w:rPr>
              <w:t>C</w:t>
            </w:r>
            <w:r w:rsidRPr="00ED5E4E">
              <w:rPr>
                <w:rFonts w:ascii="宋体" w:cs="宋体" w:hint="eastAsia"/>
                <w:kern w:val="0"/>
                <w:sz w:val="20"/>
                <w:szCs w:val="20"/>
              </w:rPr>
              <w:t>(20)</w:t>
            </w:r>
          </w:p>
        </w:tc>
        <w:tc>
          <w:tcPr>
            <w:tcW w:w="708" w:type="dxa"/>
          </w:tcPr>
          <w:p w14:paraId="78D8AE86"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否</w:t>
            </w:r>
          </w:p>
        </w:tc>
        <w:tc>
          <w:tcPr>
            <w:tcW w:w="2635" w:type="dxa"/>
          </w:tcPr>
          <w:p w14:paraId="2BAC33CE"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由华兴银行统一分配</w:t>
            </w:r>
          </w:p>
        </w:tc>
      </w:tr>
      <w:tr w:rsidR="00724F06" w14:paraId="4ABEDE24" w14:textId="77777777" w:rsidTr="00E81D47">
        <w:trPr>
          <w:cantSplit/>
          <w:trHeight w:val="145"/>
        </w:trPr>
        <w:tc>
          <w:tcPr>
            <w:tcW w:w="983" w:type="dxa"/>
            <w:vMerge/>
          </w:tcPr>
          <w:p w14:paraId="6F4DABDD" w14:textId="77777777" w:rsidR="00724F06" w:rsidRDefault="00724F06" w:rsidP="00E81D47">
            <w:pPr>
              <w:rPr>
                <w:rFonts w:ascii="宋体" w:hAnsi="宋体"/>
              </w:rPr>
            </w:pPr>
          </w:p>
        </w:tc>
        <w:tc>
          <w:tcPr>
            <w:tcW w:w="2094" w:type="dxa"/>
          </w:tcPr>
          <w:p w14:paraId="11C72D75"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APPID</w:t>
            </w:r>
          </w:p>
        </w:tc>
        <w:tc>
          <w:tcPr>
            <w:tcW w:w="1709" w:type="dxa"/>
          </w:tcPr>
          <w:p w14:paraId="212791D6"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应用标识</w:t>
            </w:r>
          </w:p>
        </w:tc>
        <w:tc>
          <w:tcPr>
            <w:tcW w:w="851" w:type="dxa"/>
          </w:tcPr>
          <w:p w14:paraId="0612784A"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C(3)</w:t>
            </w:r>
          </w:p>
        </w:tc>
        <w:tc>
          <w:tcPr>
            <w:tcW w:w="708" w:type="dxa"/>
          </w:tcPr>
          <w:p w14:paraId="0D9D758B"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否</w:t>
            </w:r>
          </w:p>
        </w:tc>
        <w:tc>
          <w:tcPr>
            <w:tcW w:w="2635" w:type="dxa"/>
          </w:tcPr>
          <w:p w14:paraId="6CB313FC"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个人电脑:PC（不送则默认PC）</w:t>
            </w:r>
          </w:p>
          <w:p w14:paraId="2D12971F" w14:textId="77777777" w:rsidR="00724F06" w:rsidRDefault="00724F06" w:rsidP="00E81D47">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手机：APP</w:t>
            </w:r>
          </w:p>
          <w:p w14:paraId="3D3C3B61" w14:textId="77777777" w:rsidR="00724F06" w:rsidRPr="00ED5E4E" w:rsidRDefault="00724F06" w:rsidP="00E81D47">
            <w:pPr>
              <w:rPr>
                <w:rFonts w:ascii="宋体" w:cs="宋体"/>
                <w:kern w:val="0"/>
                <w:sz w:val="20"/>
                <w:szCs w:val="20"/>
              </w:rPr>
            </w:pPr>
            <w:r>
              <w:rPr>
                <w:rFonts w:ascii="宋体" w:cs="宋体" w:hint="eastAsia"/>
                <w:kern w:val="0"/>
                <w:sz w:val="20"/>
                <w:szCs w:val="20"/>
              </w:rPr>
              <w:t>微信：WX</w:t>
            </w:r>
          </w:p>
        </w:tc>
      </w:tr>
      <w:tr w:rsidR="00724F06" w14:paraId="514755AA" w14:textId="77777777" w:rsidTr="00E81D47">
        <w:trPr>
          <w:cantSplit/>
          <w:trHeight w:val="145"/>
        </w:trPr>
        <w:tc>
          <w:tcPr>
            <w:tcW w:w="983" w:type="dxa"/>
            <w:vMerge/>
          </w:tcPr>
          <w:p w14:paraId="175CE61E" w14:textId="77777777" w:rsidR="00724F06" w:rsidRDefault="00724F06" w:rsidP="00E81D47">
            <w:pPr>
              <w:rPr>
                <w:rFonts w:ascii="宋体" w:hAnsi="宋体"/>
              </w:rPr>
            </w:pPr>
          </w:p>
        </w:tc>
        <w:tc>
          <w:tcPr>
            <w:tcW w:w="2094" w:type="dxa"/>
          </w:tcPr>
          <w:p w14:paraId="61F4DAF9"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OTPSEQNO</w:t>
            </w:r>
          </w:p>
        </w:tc>
        <w:tc>
          <w:tcPr>
            <w:tcW w:w="1709" w:type="dxa"/>
          </w:tcPr>
          <w:p w14:paraId="098166A4"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动态密码唯一标识</w:t>
            </w:r>
          </w:p>
        </w:tc>
        <w:tc>
          <w:tcPr>
            <w:tcW w:w="851" w:type="dxa"/>
          </w:tcPr>
          <w:p w14:paraId="444B4F6F"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X(32)</w:t>
            </w:r>
          </w:p>
        </w:tc>
        <w:tc>
          <w:tcPr>
            <w:tcW w:w="708" w:type="dxa"/>
          </w:tcPr>
          <w:p w14:paraId="18333576"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否</w:t>
            </w:r>
          </w:p>
        </w:tc>
        <w:tc>
          <w:tcPr>
            <w:tcW w:w="2635" w:type="dxa"/>
          </w:tcPr>
          <w:p w14:paraId="7F96A510" w14:textId="77777777" w:rsidR="00724F06" w:rsidRPr="00ED5E4E" w:rsidRDefault="00724F06" w:rsidP="00E81D47">
            <w:pPr>
              <w:rPr>
                <w:rFonts w:ascii="宋体" w:cs="宋体"/>
                <w:kern w:val="0"/>
                <w:sz w:val="20"/>
                <w:szCs w:val="20"/>
              </w:rPr>
            </w:pPr>
          </w:p>
        </w:tc>
      </w:tr>
      <w:tr w:rsidR="00724F06" w14:paraId="62A20424" w14:textId="77777777" w:rsidTr="00E81D47">
        <w:trPr>
          <w:cantSplit/>
          <w:trHeight w:val="145"/>
        </w:trPr>
        <w:tc>
          <w:tcPr>
            <w:tcW w:w="983" w:type="dxa"/>
            <w:vMerge/>
          </w:tcPr>
          <w:p w14:paraId="38AE4887" w14:textId="77777777" w:rsidR="00724F06" w:rsidRDefault="00724F06" w:rsidP="00E81D47">
            <w:pPr>
              <w:rPr>
                <w:rFonts w:ascii="宋体" w:hAnsi="宋体"/>
              </w:rPr>
            </w:pPr>
          </w:p>
        </w:tc>
        <w:tc>
          <w:tcPr>
            <w:tcW w:w="2094" w:type="dxa"/>
          </w:tcPr>
          <w:p w14:paraId="112140DB"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OTPNO</w:t>
            </w:r>
          </w:p>
        </w:tc>
        <w:tc>
          <w:tcPr>
            <w:tcW w:w="1709" w:type="dxa"/>
          </w:tcPr>
          <w:p w14:paraId="43C1D4EB"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动态密码</w:t>
            </w:r>
          </w:p>
        </w:tc>
        <w:tc>
          <w:tcPr>
            <w:tcW w:w="851" w:type="dxa"/>
          </w:tcPr>
          <w:p w14:paraId="7E122085"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X(10)</w:t>
            </w:r>
          </w:p>
        </w:tc>
        <w:tc>
          <w:tcPr>
            <w:tcW w:w="708" w:type="dxa"/>
          </w:tcPr>
          <w:p w14:paraId="187696C3"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否</w:t>
            </w:r>
          </w:p>
        </w:tc>
        <w:tc>
          <w:tcPr>
            <w:tcW w:w="2635" w:type="dxa"/>
          </w:tcPr>
          <w:p w14:paraId="188287D7" w14:textId="77777777" w:rsidR="00724F06" w:rsidRPr="00ED5E4E" w:rsidRDefault="00724F06" w:rsidP="00E81D47">
            <w:pPr>
              <w:rPr>
                <w:rFonts w:ascii="宋体" w:cs="宋体"/>
                <w:kern w:val="0"/>
                <w:sz w:val="20"/>
                <w:szCs w:val="20"/>
              </w:rPr>
            </w:pPr>
          </w:p>
        </w:tc>
      </w:tr>
      <w:tr w:rsidR="00724F06" w14:paraId="33285473" w14:textId="77777777" w:rsidTr="00E81D47">
        <w:trPr>
          <w:cantSplit/>
          <w:trHeight w:val="145"/>
        </w:trPr>
        <w:tc>
          <w:tcPr>
            <w:tcW w:w="983" w:type="dxa"/>
            <w:vMerge/>
          </w:tcPr>
          <w:p w14:paraId="7C85CC64" w14:textId="77777777" w:rsidR="00724F06" w:rsidRDefault="00724F06" w:rsidP="00E81D47">
            <w:pPr>
              <w:rPr>
                <w:rFonts w:ascii="宋体" w:hAnsi="宋体"/>
              </w:rPr>
            </w:pPr>
          </w:p>
        </w:tc>
        <w:tc>
          <w:tcPr>
            <w:tcW w:w="2094" w:type="dxa"/>
          </w:tcPr>
          <w:p w14:paraId="33FF0713"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LOANNO</w:t>
            </w:r>
          </w:p>
        </w:tc>
        <w:tc>
          <w:tcPr>
            <w:tcW w:w="1709" w:type="dxa"/>
          </w:tcPr>
          <w:p w14:paraId="59BF295C"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借款编号</w:t>
            </w:r>
          </w:p>
        </w:tc>
        <w:tc>
          <w:tcPr>
            <w:tcW w:w="851" w:type="dxa"/>
          </w:tcPr>
          <w:p w14:paraId="15A296E0" w14:textId="77777777" w:rsidR="00724F06" w:rsidRPr="00ED5E4E" w:rsidRDefault="00724F06" w:rsidP="00E81D47">
            <w:pPr>
              <w:rPr>
                <w:rFonts w:ascii="宋体" w:cs="宋体"/>
                <w:kern w:val="0"/>
                <w:sz w:val="20"/>
                <w:szCs w:val="20"/>
              </w:rPr>
            </w:pPr>
            <w:r>
              <w:rPr>
                <w:rFonts w:ascii="宋体" w:cs="宋体" w:hint="eastAsia"/>
                <w:kern w:val="0"/>
                <w:sz w:val="20"/>
                <w:szCs w:val="20"/>
              </w:rPr>
              <w:t>C</w:t>
            </w:r>
            <w:r w:rsidRPr="00ED5E4E">
              <w:rPr>
                <w:rFonts w:ascii="宋体" w:cs="宋体" w:hint="eastAsia"/>
                <w:kern w:val="0"/>
                <w:sz w:val="20"/>
                <w:szCs w:val="20"/>
              </w:rPr>
              <w:t>(64)</w:t>
            </w:r>
          </w:p>
        </w:tc>
        <w:tc>
          <w:tcPr>
            <w:tcW w:w="708" w:type="dxa"/>
          </w:tcPr>
          <w:p w14:paraId="1982CACC"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否</w:t>
            </w:r>
          </w:p>
        </w:tc>
        <w:tc>
          <w:tcPr>
            <w:tcW w:w="2635" w:type="dxa"/>
          </w:tcPr>
          <w:p w14:paraId="49AAA929" w14:textId="77777777" w:rsidR="00724F06" w:rsidRPr="00ED5E4E" w:rsidRDefault="00724F06" w:rsidP="00E81D47">
            <w:pPr>
              <w:rPr>
                <w:rFonts w:ascii="宋体" w:cs="宋体"/>
                <w:kern w:val="0"/>
                <w:sz w:val="20"/>
                <w:szCs w:val="20"/>
              </w:rPr>
            </w:pPr>
          </w:p>
        </w:tc>
      </w:tr>
      <w:tr w:rsidR="00724F06" w14:paraId="2C899384" w14:textId="77777777" w:rsidTr="00E81D47">
        <w:trPr>
          <w:cantSplit/>
          <w:trHeight w:val="145"/>
        </w:trPr>
        <w:tc>
          <w:tcPr>
            <w:tcW w:w="983" w:type="dxa"/>
            <w:vMerge/>
          </w:tcPr>
          <w:p w14:paraId="2D3C8F5A" w14:textId="77777777" w:rsidR="00724F06" w:rsidRDefault="00724F06" w:rsidP="00E81D47">
            <w:pPr>
              <w:rPr>
                <w:rFonts w:ascii="宋体" w:hAnsi="宋体"/>
              </w:rPr>
            </w:pPr>
          </w:p>
        </w:tc>
        <w:tc>
          <w:tcPr>
            <w:tcW w:w="2094" w:type="dxa"/>
          </w:tcPr>
          <w:p w14:paraId="075445CB"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BWACNAME</w:t>
            </w:r>
          </w:p>
        </w:tc>
        <w:tc>
          <w:tcPr>
            <w:tcW w:w="1709" w:type="dxa"/>
          </w:tcPr>
          <w:p w14:paraId="470624E8"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还款账号</w:t>
            </w:r>
            <w:ins w:id="5733" w:author="wincol" w:date="2016-03-30T15:04:00Z">
              <w:r w:rsidR="00D441E2" w:rsidRPr="00ED5E4E">
                <w:rPr>
                  <w:rFonts w:ascii="宋体" w:cs="宋体" w:hint="eastAsia"/>
                  <w:kern w:val="0"/>
                  <w:sz w:val="20"/>
                  <w:szCs w:val="20"/>
                </w:rPr>
                <w:t>户名</w:t>
              </w:r>
            </w:ins>
          </w:p>
        </w:tc>
        <w:tc>
          <w:tcPr>
            <w:tcW w:w="851" w:type="dxa"/>
          </w:tcPr>
          <w:p w14:paraId="51C2BFE8"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C(128)</w:t>
            </w:r>
          </w:p>
        </w:tc>
        <w:tc>
          <w:tcPr>
            <w:tcW w:w="708" w:type="dxa"/>
          </w:tcPr>
          <w:p w14:paraId="37490923"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否</w:t>
            </w:r>
          </w:p>
        </w:tc>
        <w:tc>
          <w:tcPr>
            <w:tcW w:w="2635" w:type="dxa"/>
          </w:tcPr>
          <w:p w14:paraId="07F06619" w14:textId="77777777" w:rsidR="00724F06" w:rsidRPr="00ED5E4E" w:rsidRDefault="00724F06" w:rsidP="00E81D47">
            <w:pPr>
              <w:rPr>
                <w:rFonts w:ascii="宋体" w:cs="宋体"/>
                <w:kern w:val="0"/>
                <w:sz w:val="20"/>
                <w:szCs w:val="20"/>
              </w:rPr>
            </w:pPr>
          </w:p>
        </w:tc>
      </w:tr>
      <w:tr w:rsidR="00724F06" w14:paraId="0B52BC1E" w14:textId="77777777" w:rsidTr="00E81D47">
        <w:trPr>
          <w:cantSplit/>
          <w:trHeight w:val="145"/>
        </w:trPr>
        <w:tc>
          <w:tcPr>
            <w:tcW w:w="983" w:type="dxa"/>
            <w:vMerge/>
          </w:tcPr>
          <w:p w14:paraId="34ECFEE7" w14:textId="77777777" w:rsidR="00724F06" w:rsidRDefault="00724F06" w:rsidP="00E81D47">
            <w:pPr>
              <w:rPr>
                <w:rFonts w:ascii="宋体" w:hAnsi="宋体"/>
              </w:rPr>
            </w:pPr>
          </w:p>
        </w:tc>
        <w:tc>
          <w:tcPr>
            <w:tcW w:w="2094" w:type="dxa"/>
          </w:tcPr>
          <w:p w14:paraId="02FBB67E"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BWACNO</w:t>
            </w:r>
          </w:p>
        </w:tc>
        <w:tc>
          <w:tcPr>
            <w:tcW w:w="1709" w:type="dxa"/>
          </w:tcPr>
          <w:p w14:paraId="0D94B9B2" w14:textId="77777777" w:rsidR="00724F06" w:rsidRPr="00ED5E4E" w:rsidRDefault="00724F06" w:rsidP="00D441E2">
            <w:pPr>
              <w:rPr>
                <w:rFonts w:ascii="宋体" w:cs="宋体"/>
                <w:kern w:val="0"/>
                <w:sz w:val="20"/>
                <w:szCs w:val="20"/>
              </w:rPr>
            </w:pPr>
            <w:r w:rsidRPr="00ED5E4E">
              <w:rPr>
                <w:rFonts w:ascii="宋体" w:cs="宋体" w:hint="eastAsia"/>
                <w:kern w:val="0"/>
                <w:sz w:val="20"/>
                <w:szCs w:val="20"/>
              </w:rPr>
              <w:t>还款账号</w:t>
            </w:r>
          </w:p>
        </w:tc>
        <w:tc>
          <w:tcPr>
            <w:tcW w:w="851" w:type="dxa"/>
          </w:tcPr>
          <w:p w14:paraId="1DA4A4CE"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C(32)</w:t>
            </w:r>
          </w:p>
        </w:tc>
        <w:tc>
          <w:tcPr>
            <w:tcW w:w="708" w:type="dxa"/>
          </w:tcPr>
          <w:p w14:paraId="505333B9"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否</w:t>
            </w:r>
          </w:p>
        </w:tc>
        <w:tc>
          <w:tcPr>
            <w:tcW w:w="2635" w:type="dxa"/>
          </w:tcPr>
          <w:p w14:paraId="22F42596" w14:textId="77777777" w:rsidR="00724F06" w:rsidRPr="00ED5E4E" w:rsidRDefault="00724F06" w:rsidP="00E81D47">
            <w:pPr>
              <w:rPr>
                <w:rFonts w:ascii="宋体" w:cs="宋体"/>
                <w:kern w:val="0"/>
                <w:sz w:val="20"/>
                <w:szCs w:val="20"/>
              </w:rPr>
            </w:pPr>
          </w:p>
        </w:tc>
      </w:tr>
      <w:tr w:rsidR="00724F06" w14:paraId="61D887BD" w14:textId="77777777" w:rsidTr="00E81D47">
        <w:trPr>
          <w:cantSplit/>
          <w:trHeight w:val="145"/>
        </w:trPr>
        <w:tc>
          <w:tcPr>
            <w:tcW w:w="983" w:type="dxa"/>
            <w:vMerge/>
          </w:tcPr>
          <w:p w14:paraId="00078F76" w14:textId="77777777" w:rsidR="00724F06" w:rsidRDefault="00724F06" w:rsidP="00E81D47">
            <w:pPr>
              <w:rPr>
                <w:rFonts w:ascii="宋体" w:hAnsi="宋体"/>
              </w:rPr>
            </w:pPr>
          </w:p>
        </w:tc>
        <w:tc>
          <w:tcPr>
            <w:tcW w:w="2094" w:type="dxa"/>
          </w:tcPr>
          <w:p w14:paraId="3D175D10"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REMARK</w:t>
            </w:r>
          </w:p>
        </w:tc>
        <w:tc>
          <w:tcPr>
            <w:tcW w:w="1709" w:type="dxa"/>
          </w:tcPr>
          <w:p w14:paraId="4459F552"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备注</w:t>
            </w:r>
          </w:p>
        </w:tc>
        <w:tc>
          <w:tcPr>
            <w:tcW w:w="851" w:type="dxa"/>
          </w:tcPr>
          <w:p w14:paraId="4A252F58"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C(60)</w:t>
            </w:r>
          </w:p>
        </w:tc>
        <w:tc>
          <w:tcPr>
            <w:tcW w:w="708" w:type="dxa"/>
          </w:tcPr>
          <w:p w14:paraId="0F9613AB"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是</w:t>
            </w:r>
          </w:p>
        </w:tc>
        <w:tc>
          <w:tcPr>
            <w:tcW w:w="2635" w:type="dxa"/>
          </w:tcPr>
          <w:p w14:paraId="0B7D52A7" w14:textId="77777777" w:rsidR="00724F06" w:rsidRPr="00ED5E4E" w:rsidRDefault="00724F06" w:rsidP="00E81D47">
            <w:pPr>
              <w:rPr>
                <w:rFonts w:ascii="宋体" w:cs="宋体"/>
                <w:kern w:val="0"/>
                <w:sz w:val="20"/>
                <w:szCs w:val="20"/>
              </w:rPr>
            </w:pPr>
          </w:p>
        </w:tc>
      </w:tr>
      <w:tr w:rsidR="00724F06" w14:paraId="78C0067F" w14:textId="77777777" w:rsidTr="00E81D47">
        <w:trPr>
          <w:cantSplit/>
          <w:trHeight w:val="145"/>
          <w:ins w:id="5734" w:author="Windows 用户" w:date="2016-03-28T18:05:00Z"/>
        </w:trPr>
        <w:tc>
          <w:tcPr>
            <w:tcW w:w="983" w:type="dxa"/>
            <w:vMerge/>
          </w:tcPr>
          <w:p w14:paraId="4ADC4AE8" w14:textId="77777777" w:rsidR="00724F06" w:rsidRDefault="00724F06" w:rsidP="00E81D47">
            <w:pPr>
              <w:rPr>
                <w:ins w:id="5735" w:author="Windows 用户" w:date="2016-03-28T18:05:00Z"/>
                <w:rFonts w:ascii="宋体" w:hAnsi="宋体"/>
              </w:rPr>
            </w:pPr>
          </w:p>
        </w:tc>
        <w:tc>
          <w:tcPr>
            <w:tcW w:w="2094" w:type="dxa"/>
          </w:tcPr>
          <w:p w14:paraId="003279AE" w14:textId="77777777" w:rsidR="00724F06" w:rsidRPr="00ED5E4E" w:rsidRDefault="00724F06" w:rsidP="00E81D47">
            <w:pPr>
              <w:rPr>
                <w:ins w:id="5736" w:author="Windows 用户" w:date="2016-03-28T18:05:00Z"/>
                <w:rFonts w:ascii="宋体" w:cs="宋体"/>
                <w:kern w:val="0"/>
                <w:sz w:val="20"/>
                <w:szCs w:val="20"/>
              </w:rPr>
            </w:pPr>
            <w:ins w:id="5737" w:author="Windows 用户" w:date="2016-03-28T18:05:00Z">
              <w:r>
                <w:rPr>
                  <w:rFonts w:ascii="宋体" w:cs="宋体" w:hint="eastAsia"/>
                  <w:kern w:val="0"/>
                  <w:sz w:val="20"/>
                  <w:szCs w:val="20"/>
                </w:rPr>
                <w:t>EXT_FILED1</w:t>
              </w:r>
            </w:ins>
          </w:p>
        </w:tc>
        <w:tc>
          <w:tcPr>
            <w:tcW w:w="1709" w:type="dxa"/>
          </w:tcPr>
          <w:p w14:paraId="2B72C20F" w14:textId="77777777" w:rsidR="00724F06" w:rsidRPr="00ED5E4E" w:rsidRDefault="00724F06" w:rsidP="00E81D47">
            <w:pPr>
              <w:rPr>
                <w:ins w:id="5738" w:author="Windows 用户" w:date="2016-03-28T18:05:00Z"/>
                <w:rFonts w:ascii="宋体" w:cs="宋体"/>
                <w:kern w:val="0"/>
                <w:sz w:val="20"/>
                <w:szCs w:val="20"/>
              </w:rPr>
            </w:pPr>
            <w:ins w:id="5739" w:author="Windows 用户" w:date="2016-03-28T18:05:00Z">
              <w:r>
                <w:rPr>
                  <w:rFonts w:ascii="宋体" w:cs="宋体" w:hint="eastAsia"/>
                  <w:kern w:val="0"/>
                  <w:sz w:val="20"/>
                  <w:szCs w:val="20"/>
                </w:rPr>
                <w:t>备用字段1</w:t>
              </w:r>
            </w:ins>
          </w:p>
        </w:tc>
        <w:tc>
          <w:tcPr>
            <w:tcW w:w="851" w:type="dxa"/>
          </w:tcPr>
          <w:p w14:paraId="6C8B759E" w14:textId="77777777" w:rsidR="00724F06" w:rsidRPr="00ED5E4E" w:rsidRDefault="00724F06" w:rsidP="00E81D47">
            <w:pPr>
              <w:rPr>
                <w:ins w:id="5740" w:author="Windows 用户" w:date="2016-03-28T18:05:00Z"/>
                <w:rFonts w:ascii="宋体" w:cs="宋体"/>
                <w:kern w:val="0"/>
                <w:sz w:val="20"/>
                <w:szCs w:val="20"/>
              </w:rPr>
            </w:pPr>
            <w:ins w:id="5741" w:author="Windows 用户" w:date="2016-03-28T18:05: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3D2C1128" w14:textId="77777777" w:rsidR="00724F06" w:rsidRPr="00ED5E4E" w:rsidRDefault="00724F06" w:rsidP="00E81D47">
            <w:pPr>
              <w:rPr>
                <w:ins w:id="5742" w:author="Windows 用户" w:date="2016-03-28T18:05:00Z"/>
                <w:rFonts w:ascii="宋体" w:cs="宋体"/>
                <w:kern w:val="0"/>
                <w:sz w:val="20"/>
                <w:szCs w:val="20"/>
              </w:rPr>
            </w:pPr>
            <w:ins w:id="5743" w:author="Windows 用户" w:date="2016-03-28T18:05:00Z">
              <w:r>
                <w:rPr>
                  <w:rFonts w:ascii="宋体" w:hAnsi="宋体" w:hint="eastAsia"/>
                </w:rPr>
                <w:t>是</w:t>
              </w:r>
            </w:ins>
          </w:p>
        </w:tc>
        <w:tc>
          <w:tcPr>
            <w:tcW w:w="2635" w:type="dxa"/>
          </w:tcPr>
          <w:p w14:paraId="5E9AEE97" w14:textId="77777777" w:rsidR="00724F06" w:rsidRPr="00ED5E4E" w:rsidRDefault="00724F06" w:rsidP="00E81D47">
            <w:pPr>
              <w:rPr>
                <w:ins w:id="5744" w:author="Windows 用户" w:date="2016-03-28T18:05:00Z"/>
                <w:rFonts w:ascii="宋体" w:cs="宋体"/>
                <w:kern w:val="0"/>
                <w:sz w:val="20"/>
                <w:szCs w:val="20"/>
              </w:rPr>
            </w:pPr>
            <w:ins w:id="5745" w:author="Windows 用户" w:date="2016-03-28T18:05:00Z">
              <w:r>
                <w:rPr>
                  <w:rFonts w:ascii="宋体" w:cs="宋体" w:hint="eastAsia"/>
                  <w:kern w:val="0"/>
                  <w:sz w:val="20"/>
                  <w:szCs w:val="20"/>
                </w:rPr>
                <w:t>备用字段1</w:t>
              </w:r>
            </w:ins>
          </w:p>
        </w:tc>
      </w:tr>
      <w:tr w:rsidR="00724F06" w14:paraId="79CE84E7" w14:textId="77777777" w:rsidTr="00E81D47">
        <w:trPr>
          <w:cantSplit/>
          <w:trHeight w:val="145"/>
          <w:ins w:id="5746" w:author="Windows 用户" w:date="2016-03-28T18:05:00Z"/>
        </w:trPr>
        <w:tc>
          <w:tcPr>
            <w:tcW w:w="983" w:type="dxa"/>
            <w:vMerge/>
          </w:tcPr>
          <w:p w14:paraId="79C628B3" w14:textId="77777777" w:rsidR="00724F06" w:rsidRDefault="00724F06" w:rsidP="00E81D47">
            <w:pPr>
              <w:rPr>
                <w:ins w:id="5747" w:author="Windows 用户" w:date="2016-03-28T18:05:00Z"/>
                <w:rFonts w:ascii="宋体" w:hAnsi="宋体"/>
              </w:rPr>
            </w:pPr>
          </w:p>
        </w:tc>
        <w:tc>
          <w:tcPr>
            <w:tcW w:w="2094" w:type="dxa"/>
          </w:tcPr>
          <w:p w14:paraId="421450E4" w14:textId="77777777" w:rsidR="00724F06" w:rsidRPr="00ED5E4E" w:rsidRDefault="00724F06" w:rsidP="00E81D47">
            <w:pPr>
              <w:rPr>
                <w:ins w:id="5748" w:author="Windows 用户" w:date="2016-03-28T18:05:00Z"/>
                <w:rFonts w:ascii="宋体" w:cs="宋体"/>
                <w:kern w:val="0"/>
                <w:sz w:val="20"/>
                <w:szCs w:val="20"/>
              </w:rPr>
            </w:pPr>
            <w:ins w:id="5749" w:author="Windows 用户" w:date="2016-03-28T18:05:00Z">
              <w:r>
                <w:rPr>
                  <w:rFonts w:ascii="宋体" w:cs="宋体" w:hint="eastAsia"/>
                  <w:kern w:val="0"/>
                  <w:sz w:val="20"/>
                  <w:szCs w:val="20"/>
                </w:rPr>
                <w:t>EXT_FILED2</w:t>
              </w:r>
            </w:ins>
          </w:p>
        </w:tc>
        <w:tc>
          <w:tcPr>
            <w:tcW w:w="1709" w:type="dxa"/>
          </w:tcPr>
          <w:p w14:paraId="20700A08" w14:textId="77777777" w:rsidR="00724F06" w:rsidRPr="00ED5E4E" w:rsidRDefault="00724F06" w:rsidP="00E81D47">
            <w:pPr>
              <w:rPr>
                <w:ins w:id="5750" w:author="Windows 用户" w:date="2016-03-28T18:05:00Z"/>
                <w:rFonts w:ascii="宋体" w:cs="宋体"/>
                <w:kern w:val="0"/>
                <w:sz w:val="20"/>
                <w:szCs w:val="20"/>
              </w:rPr>
            </w:pPr>
            <w:ins w:id="5751" w:author="Windows 用户" w:date="2016-03-28T18:05:00Z">
              <w:r>
                <w:rPr>
                  <w:rFonts w:ascii="宋体" w:cs="宋体" w:hint="eastAsia"/>
                  <w:kern w:val="0"/>
                  <w:sz w:val="20"/>
                  <w:szCs w:val="20"/>
                </w:rPr>
                <w:t>备用字段2</w:t>
              </w:r>
            </w:ins>
          </w:p>
        </w:tc>
        <w:tc>
          <w:tcPr>
            <w:tcW w:w="851" w:type="dxa"/>
          </w:tcPr>
          <w:p w14:paraId="053D8829" w14:textId="77777777" w:rsidR="00724F06" w:rsidRPr="00ED5E4E" w:rsidRDefault="00724F06" w:rsidP="00E81D47">
            <w:pPr>
              <w:rPr>
                <w:ins w:id="5752" w:author="Windows 用户" w:date="2016-03-28T18:05:00Z"/>
                <w:rFonts w:ascii="宋体" w:cs="宋体"/>
                <w:kern w:val="0"/>
                <w:sz w:val="20"/>
                <w:szCs w:val="20"/>
              </w:rPr>
            </w:pPr>
            <w:ins w:id="5753" w:author="Windows 用户" w:date="2016-03-28T18:05: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249D49AA" w14:textId="77777777" w:rsidR="00724F06" w:rsidRPr="00ED5E4E" w:rsidRDefault="00724F06" w:rsidP="00E81D47">
            <w:pPr>
              <w:rPr>
                <w:ins w:id="5754" w:author="Windows 用户" w:date="2016-03-28T18:05:00Z"/>
                <w:rFonts w:ascii="宋体" w:cs="宋体"/>
                <w:kern w:val="0"/>
                <w:sz w:val="20"/>
                <w:szCs w:val="20"/>
              </w:rPr>
            </w:pPr>
            <w:ins w:id="5755" w:author="Windows 用户" w:date="2016-03-28T18:05:00Z">
              <w:r>
                <w:rPr>
                  <w:rFonts w:ascii="宋体" w:hAnsi="宋体" w:hint="eastAsia"/>
                </w:rPr>
                <w:t>是</w:t>
              </w:r>
            </w:ins>
          </w:p>
        </w:tc>
        <w:tc>
          <w:tcPr>
            <w:tcW w:w="2635" w:type="dxa"/>
          </w:tcPr>
          <w:p w14:paraId="411FBE26" w14:textId="77777777" w:rsidR="00724F06" w:rsidRPr="00ED5E4E" w:rsidRDefault="00724F06" w:rsidP="00E81D47">
            <w:pPr>
              <w:rPr>
                <w:ins w:id="5756" w:author="Windows 用户" w:date="2016-03-28T18:05:00Z"/>
                <w:rFonts w:ascii="宋体" w:cs="宋体"/>
                <w:kern w:val="0"/>
                <w:sz w:val="20"/>
                <w:szCs w:val="20"/>
              </w:rPr>
            </w:pPr>
            <w:ins w:id="5757" w:author="Windows 用户" w:date="2016-03-28T18:05:00Z">
              <w:r>
                <w:rPr>
                  <w:rFonts w:ascii="宋体" w:cs="宋体" w:hint="eastAsia"/>
                  <w:kern w:val="0"/>
                  <w:sz w:val="20"/>
                  <w:szCs w:val="20"/>
                </w:rPr>
                <w:t>备用字段2</w:t>
              </w:r>
            </w:ins>
          </w:p>
        </w:tc>
      </w:tr>
      <w:tr w:rsidR="00724F06" w14:paraId="726F6443" w14:textId="77777777" w:rsidTr="00E81D47">
        <w:trPr>
          <w:cantSplit/>
          <w:trHeight w:val="145"/>
          <w:ins w:id="5758" w:author="Windows 用户" w:date="2016-03-28T18:05:00Z"/>
        </w:trPr>
        <w:tc>
          <w:tcPr>
            <w:tcW w:w="983" w:type="dxa"/>
            <w:vMerge/>
          </w:tcPr>
          <w:p w14:paraId="02CD8E9A" w14:textId="77777777" w:rsidR="00724F06" w:rsidRDefault="00724F06" w:rsidP="00E81D47">
            <w:pPr>
              <w:rPr>
                <w:ins w:id="5759" w:author="Windows 用户" w:date="2016-03-28T18:05:00Z"/>
                <w:rFonts w:ascii="宋体" w:hAnsi="宋体"/>
              </w:rPr>
            </w:pPr>
          </w:p>
        </w:tc>
        <w:tc>
          <w:tcPr>
            <w:tcW w:w="2094" w:type="dxa"/>
          </w:tcPr>
          <w:p w14:paraId="22E46704" w14:textId="77777777" w:rsidR="00724F06" w:rsidRPr="00ED5E4E" w:rsidRDefault="00724F06" w:rsidP="00E81D47">
            <w:pPr>
              <w:rPr>
                <w:ins w:id="5760" w:author="Windows 用户" w:date="2016-03-28T18:05:00Z"/>
                <w:rFonts w:ascii="宋体" w:cs="宋体"/>
                <w:kern w:val="0"/>
                <w:sz w:val="20"/>
                <w:szCs w:val="20"/>
              </w:rPr>
            </w:pPr>
            <w:ins w:id="5761" w:author="Windows 用户" w:date="2016-03-28T18:05:00Z">
              <w:r>
                <w:rPr>
                  <w:rFonts w:ascii="宋体" w:cs="宋体" w:hint="eastAsia"/>
                  <w:kern w:val="0"/>
                  <w:sz w:val="20"/>
                  <w:szCs w:val="20"/>
                </w:rPr>
                <w:t>EXT_FILED3</w:t>
              </w:r>
            </w:ins>
          </w:p>
        </w:tc>
        <w:tc>
          <w:tcPr>
            <w:tcW w:w="1709" w:type="dxa"/>
          </w:tcPr>
          <w:p w14:paraId="2F50B95B" w14:textId="77777777" w:rsidR="00724F06" w:rsidRPr="00ED5E4E" w:rsidRDefault="00724F06" w:rsidP="00E81D47">
            <w:pPr>
              <w:rPr>
                <w:ins w:id="5762" w:author="Windows 用户" w:date="2016-03-28T18:05:00Z"/>
                <w:rFonts w:ascii="宋体" w:cs="宋体"/>
                <w:kern w:val="0"/>
                <w:sz w:val="20"/>
                <w:szCs w:val="20"/>
              </w:rPr>
            </w:pPr>
            <w:ins w:id="5763" w:author="Windows 用户" w:date="2016-03-28T18:05:00Z">
              <w:r>
                <w:rPr>
                  <w:rFonts w:ascii="宋体" w:cs="宋体" w:hint="eastAsia"/>
                  <w:kern w:val="0"/>
                  <w:sz w:val="20"/>
                  <w:szCs w:val="20"/>
                </w:rPr>
                <w:t>备用字段3</w:t>
              </w:r>
            </w:ins>
          </w:p>
        </w:tc>
        <w:tc>
          <w:tcPr>
            <w:tcW w:w="851" w:type="dxa"/>
          </w:tcPr>
          <w:p w14:paraId="46E3ABAE" w14:textId="77777777" w:rsidR="00724F06" w:rsidRPr="00ED5E4E" w:rsidRDefault="00724F06" w:rsidP="00E81D47">
            <w:pPr>
              <w:rPr>
                <w:ins w:id="5764" w:author="Windows 用户" w:date="2016-03-28T18:05:00Z"/>
                <w:rFonts w:ascii="宋体" w:cs="宋体"/>
                <w:kern w:val="0"/>
                <w:sz w:val="20"/>
                <w:szCs w:val="20"/>
              </w:rPr>
            </w:pPr>
            <w:ins w:id="5765" w:author="Windows 用户" w:date="2016-03-28T18:05: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300</w:t>
              </w:r>
              <w:r w:rsidRPr="00A560D3">
                <w:rPr>
                  <w:rFonts w:ascii="宋体" w:cs="宋体"/>
                  <w:kern w:val="0"/>
                  <w:sz w:val="20"/>
                  <w:szCs w:val="20"/>
                </w:rPr>
                <w:t>)</w:t>
              </w:r>
            </w:ins>
          </w:p>
        </w:tc>
        <w:tc>
          <w:tcPr>
            <w:tcW w:w="708" w:type="dxa"/>
          </w:tcPr>
          <w:p w14:paraId="273E00F6" w14:textId="77777777" w:rsidR="00724F06" w:rsidRPr="00ED5E4E" w:rsidRDefault="00724F06" w:rsidP="00E81D47">
            <w:pPr>
              <w:rPr>
                <w:ins w:id="5766" w:author="Windows 用户" w:date="2016-03-28T18:05:00Z"/>
                <w:rFonts w:ascii="宋体" w:cs="宋体"/>
                <w:kern w:val="0"/>
                <w:sz w:val="20"/>
                <w:szCs w:val="20"/>
              </w:rPr>
            </w:pPr>
            <w:ins w:id="5767" w:author="Windows 用户" w:date="2016-03-28T18:05:00Z">
              <w:r>
                <w:rPr>
                  <w:rFonts w:ascii="宋体" w:hAnsi="宋体" w:hint="eastAsia"/>
                </w:rPr>
                <w:t>是</w:t>
              </w:r>
            </w:ins>
          </w:p>
        </w:tc>
        <w:tc>
          <w:tcPr>
            <w:tcW w:w="2635" w:type="dxa"/>
          </w:tcPr>
          <w:p w14:paraId="10B7B38A" w14:textId="77777777" w:rsidR="00724F06" w:rsidRPr="00ED5E4E" w:rsidRDefault="00724F06" w:rsidP="00E81D47">
            <w:pPr>
              <w:rPr>
                <w:ins w:id="5768" w:author="Windows 用户" w:date="2016-03-28T18:05:00Z"/>
                <w:rFonts w:ascii="宋体" w:cs="宋体"/>
                <w:kern w:val="0"/>
                <w:sz w:val="20"/>
                <w:szCs w:val="20"/>
              </w:rPr>
            </w:pPr>
            <w:ins w:id="5769" w:author="Windows 用户" w:date="2016-03-28T18:05:00Z">
              <w:r>
                <w:rPr>
                  <w:rFonts w:ascii="宋体" w:cs="宋体" w:hint="eastAsia"/>
                  <w:kern w:val="0"/>
                  <w:sz w:val="20"/>
                  <w:szCs w:val="20"/>
                </w:rPr>
                <w:t>备用字段3</w:t>
              </w:r>
            </w:ins>
          </w:p>
        </w:tc>
      </w:tr>
    </w:tbl>
    <w:p w14:paraId="366641D8" w14:textId="77777777" w:rsidR="00631E90" w:rsidRPr="004E6C5A" w:rsidRDefault="00631E90" w:rsidP="00631E90">
      <w:pPr>
        <w:rPr>
          <w:rFonts w:ascii="微软雅黑" w:eastAsia="微软雅黑" w:hAnsi="微软雅黑"/>
        </w:rPr>
      </w:pPr>
    </w:p>
    <w:p w14:paraId="0BF8DDB4" w14:textId="77777777" w:rsidR="00631E90" w:rsidRDefault="00631E90" w:rsidP="0042024B">
      <w:pPr>
        <w:pStyle w:val="3"/>
      </w:pPr>
      <w:bookmarkStart w:id="5770" w:name="_Toc448761061"/>
      <w:r w:rsidRPr="004E6C5A">
        <w:rPr>
          <w:rFonts w:hint="eastAsia"/>
        </w:rPr>
        <w:lastRenderedPageBreak/>
        <w:t>响应报文说明</w:t>
      </w:r>
      <w:bookmarkEnd w:id="5770"/>
    </w:p>
    <w:tbl>
      <w:tblPr>
        <w:tblW w:w="8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3"/>
        <w:gridCol w:w="2094"/>
        <w:gridCol w:w="1709"/>
        <w:gridCol w:w="851"/>
        <w:gridCol w:w="708"/>
        <w:gridCol w:w="2635"/>
      </w:tblGrid>
      <w:tr w:rsidR="00BE089E" w14:paraId="32CF1F2A" w14:textId="77777777" w:rsidTr="005E28A2">
        <w:trPr>
          <w:trHeight w:val="302"/>
        </w:trPr>
        <w:tc>
          <w:tcPr>
            <w:tcW w:w="983" w:type="dxa"/>
            <w:tcBorders>
              <w:bottom w:val="single" w:sz="4" w:space="0" w:color="auto"/>
            </w:tcBorders>
            <w:shd w:val="clear" w:color="auto" w:fill="C0C0C0"/>
          </w:tcPr>
          <w:p w14:paraId="655DFAE2" w14:textId="77777777" w:rsidR="00BE089E" w:rsidRDefault="00BE089E" w:rsidP="005E28A2">
            <w:pPr>
              <w:rPr>
                <w:rFonts w:ascii="宋体" w:hAnsi="宋体"/>
                <w:b/>
                <w:szCs w:val="21"/>
              </w:rPr>
            </w:pPr>
            <w:r>
              <w:rPr>
                <w:rFonts w:ascii="宋体" w:hAnsi="宋体"/>
                <w:b/>
                <w:szCs w:val="21"/>
              </w:rPr>
              <w:t>模块</w:t>
            </w:r>
          </w:p>
        </w:tc>
        <w:tc>
          <w:tcPr>
            <w:tcW w:w="2094" w:type="dxa"/>
            <w:tcBorders>
              <w:bottom w:val="single" w:sz="4" w:space="0" w:color="auto"/>
            </w:tcBorders>
            <w:shd w:val="clear" w:color="auto" w:fill="C0C0C0"/>
          </w:tcPr>
          <w:p w14:paraId="616EAEA7" w14:textId="77777777" w:rsidR="00BE089E" w:rsidRDefault="00BE089E" w:rsidP="005E28A2">
            <w:pPr>
              <w:rPr>
                <w:rFonts w:ascii="宋体" w:hAnsi="宋体"/>
                <w:b/>
              </w:rPr>
            </w:pPr>
            <w:r>
              <w:rPr>
                <w:rFonts w:ascii="宋体" w:hAnsi="宋体"/>
                <w:b/>
                <w:szCs w:val="21"/>
              </w:rPr>
              <w:t>字段ID</w:t>
            </w:r>
          </w:p>
        </w:tc>
        <w:tc>
          <w:tcPr>
            <w:tcW w:w="1709" w:type="dxa"/>
            <w:tcBorders>
              <w:bottom w:val="single" w:sz="4" w:space="0" w:color="auto"/>
            </w:tcBorders>
            <w:shd w:val="clear" w:color="auto" w:fill="C0C0C0"/>
          </w:tcPr>
          <w:p w14:paraId="6E2F34DA" w14:textId="77777777" w:rsidR="00BE089E" w:rsidRDefault="00BE089E" w:rsidP="005E28A2">
            <w:pPr>
              <w:rPr>
                <w:rFonts w:ascii="宋体" w:hAnsi="宋体"/>
                <w:b/>
              </w:rPr>
            </w:pPr>
            <w:r>
              <w:rPr>
                <w:rFonts w:ascii="宋体" w:hAnsi="宋体"/>
                <w:b/>
                <w:szCs w:val="21"/>
              </w:rPr>
              <w:t>字段名称</w:t>
            </w:r>
          </w:p>
        </w:tc>
        <w:tc>
          <w:tcPr>
            <w:tcW w:w="851" w:type="dxa"/>
            <w:tcBorders>
              <w:bottom w:val="single" w:sz="4" w:space="0" w:color="auto"/>
            </w:tcBorders>
            <w:shd w:val="clear" w:color="auto" w:fill="C0C0C0"/>
          </w:tcPr>
          <w:p w14:paraId="240B7686" w14:textId="77777777" w:rsidR="00BE089E" w:rsidRDefault="00BE089E" w:rsidP="005E28A2">
            <w:pPr>
              <w:rPr>
                <w:rFonts w:ascii="宋体" w:hAnsi="宋体"/>
                <w:b/>
              </w:rPr>
            </w:pPr>
            <w:r>
              <w:rPr>
                <w:rFonts w:ascii="宋体" w:hAnsi="宋体"/>
                <w:b/>
                <w:szCs w:val="21"/>
              </w:rPr>
              <w:t>类型</w:t>
            </w:r>
          </w:p>
        </w:tc>
        <w:tc>
          <w:tcPr>
            <w:tcW w:w="708" w:type="dxa"/>
            <w:tcBorders>
              <w:bottom w:val="single" w:sz="4" w:space="0" w:color="auto"/>
            </w:tcBorders>
            <w:shd w:val="clear" w:color="auto" w:fill="C0C0C0"/>
          </w:tcPr>
          <w:p w14:paraId="66CEB8BC" w14:textId="77777777" w:rsidR="00BE089E" w:rsidRDefault="00BE089E" w:rsidP="005E28A2">
            <w:pPr>
              <w:rPr>
                <w:rFonts w:ascii="宋体" w:hAnsi="宋体"/>
                <w:b/>
              </w:rPr>
            </w:pPr>
            <w:r>
              <w:rPr>
                <w:rFonts w:ascii="宋体" w:hAnsi="宋体" w:hint="eastAsia"/>
                <w:b/>
              </w:rPr>
              <w:t>可空</w:t>
            </w:r>
          </w:p>
        </w:tc>
        <w:tc>
          <w:tcPr>
            <w:tcW w:w="2635" w:type="dxa"/>
            <w:tcBorders>
              <w:bottom w:val="single" w:sz="4" w:space="0" w:color="auto"/>
            </w:tcBorders>
            <w:shd w:val="clear" w:color="auto" w:fill="C0C0C0"/>
          </w:tcPr>
          <w:p w14:paraId="2391FE22" w14:textId="77777777" w:rsidR="00BE089E" w:rsidRDefault="00BE089E" w:rsidP="005E28A2">
            <w:pPr>
              <w:rPr>
                <w:rFonts w:ascii="宋体" w:hAnsi="宋体"/>
                <w:b/>
              </w:rPr>
            </w:pPr>
            <w:r>
              <w:rPr>
                <w:rFonts w:ascii="宋体" w:hAnsi="宋体" w:hint="eastAsia"/>
                <w:b/>
              </w:rPr>
              <w:t>备注</w:t>
            </w:r>
          </w:p>
        </w:tc>
      </w:tr>
      <w:tr w:rsidR="0011055E" w:rsidRPr="00ED5E4E" w14:paraId="06F1F8D6" w14:textId="77777777" w:rsidTr="005E28A2">
        <w:trPr>
          <w:cantSplit/>
          <w:trHeight w:val="317"/>
        </w:trPr>
        <w:tc>
          <w:tcPr>
            <w:tcW w:w="983" w:type="dxa"/>
            <w:vMerge w:val="restart"/>
          </w:tcPr>
          <w:p w14:paraId="4EEB6CAB" w14:textId="77777777" w:rsidR="0011055E" w:rsidRPr="00ED5E4E" w:rsidRDefault="0011055E" w:rsidP="005E28A2">
            <w:pPr>
              <w:rPr>
                <w:rFonts w:ascii="宋体" w:cs="宋体"/>
                <w:kern w:val="0"/>
                <w:sz w:val="20"/>
                <w:szCs w:val="20"/>
              </w:rPr>
            </w:pPr>
            <w:r w:rsidRPr="00ED5E4E">
              <w:rPr>
                <w:rFonts w:ascii="宋体" w:cs="宋体" w:hint="eastAsia"/>
                <w:kern w:val="0"/>
                <w:sz w:val="20"/>
                <w:szCs w:val="20"/>
              </w:rPr>
              <w:t>BODY</w:t>
            </w:r>
          </w:p>
        </w:tc>
        <w:tc>
          <w:tcPr>
            <w:tcW w:w="7997" w:type="dxa"/>
            <w:gridSpan w:val="5"/>
          </w:tcPr>
          <w:p w14:paraId="38B4B0DE" w14:textId="77777777" w:rsidR="0011055E" w:rsidRPr="00ED5E4E" w:rsidRDefault="0011055E" w:rsidP="005E28A2">
            <w:pPr>
              <w:rPr>
                <w:rFonts w:ascii="宋体" w:cs="宋体"/>
                <w:kern w:val="0"/>
                <w:sz w:val="20"/>
                <w:szCs w:val="20"/>
              </w:rPr>
            </w:pPr>
            <w:del w:id="5771" w:author="wincol" w:date="2016-04-18T15:57:00Z">
              <w:r w:rsidRPr="00ED5E4E" w:rsidDel="00335767">
                <w:rPr>
                  <w:rFonts w:ascii="宋体" w:cs="宋体" w:hint="eastAsia"/>
                  <w:kern w:val="0"/>
                  <w:sz w:val="20"/>
                  <w:szCs w:val="20"/>
                </w:rPr>
                <w:delText>公共部分</w:delText>
              </w:r>
            </w:del>
          </w:p>
        </w:tc>
      </w:tr>
      <w:tr w:rsidR="0011055E" w:rsidRPr="00ED5E4E" w14:paraId="251499C1" w14:textId="77777777" w:rsidTr="005E28A2">
        <w:trPr>
          <w:cantSplit/>
          <w:trHeight w:val="145"/>
        </w:trPr>
        <w:tc>
          <w:tcPr>
            <w:tcW w:w="983" w:type="dxa"/>
            <w:vMerge/>
          </w:tcPr>
          <w:p w14:paraId="0BE3E876" w14:textId="77777777" w:rsidR="0011055E" w:rsidRPr="00ED5E4E" w:rsidRDefault="0011055E" w:rsidP="005E28A2">
            <w:pPr>
              <w:rPr>
                <w:rFonts w:ascii="宋体" w:cs="宋体"/>
                <w:kern w:val="0"/>
                <w:sz w:val="20"/>
                <w:szCs w:val="20"/>
              </w:rPr>
            </w:pPr>
          </w:p>
        </w:tc>
        <w:tc>
          <w:tcPr>
            <w:tcW w:w="2094" w:type="dxa"/>
          </w:tcPr>
          <w:p w14:paraId="4159AB9E" w14:textId="77777777" w:rsidR="0011055E" w:rsidRPr="00A560D3" w:rsidRDefault="0011055E" w:rsidP="005E28A2">
            <w:pPr>
              <w:autoSpaceDE w:val="0"/>
              <w:autoSpaceDN w:val="0"/>
              <w:adjustRightInd w:val="0"/>
              <w:spacing w:line="267" w:lineRule="exact"/>
              <w:jc w:val="left"/>
              <w:rPr>
                <w:rFonts w:ascii="宋体" w:cs="宋体"/>
                <w:kern w:val="0"/>
                <w:sz w:val="20"/>
                <w:szCs w:val="20"/>
              </w:rPr>
            </w:pPr>
            <w:r w:rsidRPr="00A560D3">
              <w:rPr>
                <w:rFonts w:ascii="宋体" w:cs="宋体"/>
                <w:kern w:val="0"/>
                <w:sz w:val="20"/>
                <w:szCs w:val="20"/>
              </w:rPr>
              <w:t>MERCHANTID</w:t>
            </w:r>
          </w:p>
        </w:tc>
        <w:tc>
          <w:tcPr>
            <w:tcW w:w="1709" w:type="dxa"/>
          </w:tcPr>
          <w:p w14:paraId="2819A172" w14:textId="77777777" w:rsidR="0011055E" w:rsidRPr="00A560D3" w:rsidRDefault="0011055E" w:rsidP="005E28A2">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商户唯一标识</w:t>
            </w:r>
          </w:p>
        </w:tc>
        <w:tc>
          <w:tcPr>
            <w:tcW w:w="851" w:type="dxa"/>
          </w:tcPr>
          <w:p w14:paraId="7A534C1B" w14:textId="77777777" w:rsidR="0011055E" w:rsidRPr="00A560D3" w:rsidRDefault="0011055E" w:rsidP="005E28A2">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(32)</w:t>
            </w:r>
          </w:p>
        </w:tc>
        <w:tc>
          <w:tcPr>
            <w:tcW w:w="708" w:type="dxa"/>
          </w:tcPr>
          <w:p w14:paraId="689BA2C4" w14:textId="77777777" w:rsidR="0011055E" w:rsidRPr="00A560D3" w:rsidRDefault="0011055E" w:rsidP="005E28A2">
            <w:pPr>
              <w:autoSpaceDE w:val="0"/>
              <w:autoSpaceDN w:val="0"/>
              <w:adjustRightInd w:val="0"/>
              <w:spacing w:line="267" w:lineRule="exact"/>
              <w:ind w:left="107"/>
              <w:jc w:val="left"/>
              <w:rPr>
                <w:rFonts w:ascii="宋体" w:cs="宋体"/>
                <w:kern w:val="0"/>
                <w:sz w:val="20"/>
                <w:szCs w:val="20"/>
              </w:rPr>
            </w:pPr>
          </w:p>
        </w:tc>
        <w:tc>
          <w:tcPr>
            <w:tcW w:w="2635" w:type="dxa"/>
          </w:tcPr>
          <w:p w14:paraId="35C015E4" w14:textId="77777777" w:rsidR="0011055E" w:rsidRPr="00A560D3" w:rsidRDefault="0011055E" w:rsidP="005E28A2">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银行统一提供</w:t>
            </w:r>
          </w:p>
        </w:tc>
      </w:tr>
      <w:tr w:rsidR="0011055E" w:rsidRPr="00ED5E4E" w14:paraId="5D8522A9" w14:textId="77777777" w:rsidTr="005E28A2">
        <w:trPr>
          <w:cantSplit/>
          <w:trHeight w:val="145"/>
        </w:trPr>
        <w:tc>
          <w:tcPr>
            <w:tcW w:w="983" w:type="dxa"/>
            <w:vMerge/>
          </w:tcPr>
          <w:p w14:paraId="225B575C" w14:textId="77777777" w:rsidR="0011055E" w:rsidRPr="00ED5E4E" w:rsidRDefault="0011055E" w:rsidP="005E28A2">
            <w:pPr>
              <w:rPr>
                <w:rFonts w:ascii="宋体" w:cs="宋体"/>
                <w:kern w:val="0"/>
                <w:sz w:val="20"/>
                <w:szCs w:val="20"/>
              </w:rPr>
            </w:pPr>
          </w:p>
        </w:tc>
        <w:tc>
          <w:tcPr>
            <w:tcW w:w="2094" w:type="dxa"/>
          </w:tcPr>
          <w:p w14:paraId="25331A86" w14:textId="77777777" w:rsidR="0011055E" w:rsidRPr="00ED5E4E" w:rsidRDefault="0011055E" w:rsidP="005E28A2">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TRANSCODE</w:t>
            </w:r>
          </w:p>
        </w:tc>
        <w:tc>
          <w:tcPr>
            <w:tcW w:w="1709" w:type="dxa"/>
          </w:tcPr>
          <w:p w14:paraId="348D3FB3" w14:textId="77777777" w:rsidR="0011055E" w:rsidRPr="00ED5E4E" w:rsidRDefault="0011055E" w:rsidP="005E28A2">
            <w:pPr>
              <w:rPr>
                <w:rFonts w:ascii="宋体" w:cs="宋体"/>
                <w:kern w:val="0"/>
                <w:sz w:val="20"/>
                <w:szCs w:val="20"/>
              </w:rPr>
            </w:pPr>
            <w:r w:rsidRPr="00A560D3">
              <w:rPr>
                <w:rFonts w:ascii="宋体" w:cs="宋体" w:hint="eastAsia"/>
                <w:kern w:val="0"/>
                <w:sz w:val="20"/>
                <w:szCs w:val="20"/>
              </w:rPr>
              <w:t>交易码</w:t>
            </w:r>
          </w:p>
        </w:tc>
        <w:tc>
          <w:tcPr>
            <w:tcW w:w="851" w:type="dxa"/>
          </w:tcPr>
          <w:p w14:paraId="29D198A2" w14:textId="77777777" w:rsidR="0011055E" w:rsidRPr="00ED5E4E" w:rsidRDefault="0011055E" w:rsidP="005E28A2">
            <w:pPr>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8</w:t>
            </w:r>
            <w:r w:rsidRPr="00A560D3">
              <w:rPr>
                <w:rFonts w:ascii="宋体" w:cs="宋体"/>
                <w:kern w:val="0"/>
                <w:sz w:val="20"/>
                <w:szCs w:val="20"/>
              </w:rPr>
              <w:t>)</w:t>
            </w:r>
          </w:p>
        </w:tc>
        <w:tc>
          <w:tcPr>
            <w:tcW w:w="708" w:type="dxa"/>
          </w:tcPr>
          <w:p w14:paraId="68D95A30" w14:textId="77777777" w:rsidR="0011055E" w:rsidRPr="00EA7B55" w:rsidRDefault="0011055E" w:rsidP="005E28A2">
            <w:pPr>
              <w:autoSpaceDE w:val="0"/>
              <w:autoSpaceDN w:val="0"/>
              <w:adjustRightInd w:val="0"/>
              <w:spacing w:line="267" w:lineRule="exact"/>
              <w:ind w:left="107"/>
              <w:jc w:val="left"/>
              <w:rPr>
                <w:rFonts w:ascii="宋体" w:cs="宋体"/>
                <w:kern w:val="0"/>
                <w:sz w:val="20"/>
                <w:szCs w:val="20"/>
              </w:rPr>
            </w:pPr>
          </w:p>
        </w:tc>
        <w:tc>
          <w:tcPr>
            <w:tcW w:w="2635" w:type="dxa"/>
          </w:tcPr>
          <w:p w14:paraId="7565CD62" w14:textId="77777777" w:rsidR="0011055E" w:rsidRPr="00EA7B55" w:rsidRDefault="0011055E" w:rsidP="002064CD">
            <w:pPr>
              <w:autoSpaceDE w:val="0"/>
              <w:autoSpaceDN w:val="0"/>
              <w:adjustRightInd w:val="0"/>
              <w:spacing w:line="267" w:lineRule="exact"/>
              <w:jc w:val="left"/>
              <w:rPr>
                <w:rFonts w:ascii="宋体" w:cs="宋体"/>
                <w:kern w:val="0"/>
                <w:sz w:val="20"/>
                <w:szCs w:val="20"/>
              </w:rPr>
            </w:pPr>
            <w:r w:rsidRPr="00EA7B55">
              <w:rPr>
                <w:rFonts w:ascii="宋体" w:cs="宋体" w:hint="eastAsia"/>
                <w:kern w:val="0"/>
                <w:sz w:val="20"/>
                <w:szCs w:val="20"/>
              </w:rPr>
              <w:t>OGW000</w:t>
            </w:r>
            <w:r>
              <w:rPr>
                <w:rFonts w:ascii="宋体" w:cs="宋体" w:hint="eastAsia"/>
                <w:kern w:val="0"/>
                <w:sz w:val="20"/>
                <w:szCs w:val="20"/>
              </w:rPr>
              <w:t>71</w:t>
            </w:r>
          </w:p>
        </w:tc>
      </w:tr>
      <w:tr w:rsidR="0011055E" w:rsidRPr="00ED5E4E" w14:paraId="728374C3" w14:textId="77777777" w:rsidTr="005E28A2">
        <w:trPr>
          <w:cantSplit/>
          <w:trHeight w:val="145"/>
        </w:trPr>
        <w:tc>
          <w:tcPr>
            <w:tcW w:w="983" w:type="dxa"/>
            <w:vMerge/>
          </w:tcPr>
          <w:p w14:paraId="578F8330" w14:textId="77777777" w:rsidR="0011055E" w:rsidRPr="00ED5E4E" w:rsidRDefault="0011055E" w:rsidP="005E28A2">
            <w:pPr>
              <w:rPr>
                <w:rFonts w:ascii="宋体" w:cs="宋体"/>
                <w:kern w:val="0"/>
                <w:sz w:val="20"/>
                <w:szCs w:val="20"/>
              </w:rPr>
            </w:pPr>
          </w:p>
        </w:tc>
        <w:tc>
          <w:tcPr>
            <w:tcW w:w="2094" w:type="dxa"/>
          </w:tcPr>
          <w:p w14:paraId="37A8A174" w14:textId="77777777" w:rsidR="0011055E" w:rsidRPr="00A560D3" w:rsidRDefault="0011055E" w:rsidP="005E28A2">
            <w:pPr>
              <w:autoSpaceDE w:val="0"/>
              <w:autoSpaceDN w:val="0"/>
              <w:adjustRightInd w:val="0"/>
              <w:spacing w:line="267" w:lineRule="exact"/>
              <w:jc w:val="left"/>
              <w:rPr>
                <w:rFonts w:ascii="宋体" w:cs="宋体"/>
                <w:kern w:val="0"/>
                <w:sz w:val="20"/>
                <w:szCs w:val="20"/>
              </w:rPr>
            </w:pPr>
            <w:r w:rsidRPr="00A560D3">
              <w:rPr>
                <w:rFonts w:ascii="宋体" w:cs="宋体"/>
                <w:kern w:val="0"/>
                <w:sz w:val="20"/>
                <w:szCs w:val="20"/>
              </w:rPr>
              <w:t>BANKID</w:t>
            </w:r>
          </w:p>
        </w:tc>
        <w:tc>
          <w:tcPr>
            <w:tcW w:w="1709" w:type="dxa"/>
          </w:tcPr>
          <w:p w14:paraId="5B46B0E3" w14:textId="77777777" w:rsidR="0011055E" w:rsidRPr="00A560D3" w:rsidRDefault="0011055E" w:rsidP="005E28A2">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银行标识</w:t>
            </w:r>
          </w:p>
        </w:tc>
        <w:tc>
          <w:tcPr>
            <w:tcW w:w="851" w:type="dxa"/>
          </w:tcPr>
          <w:p w14:paraId="41FCD4D3" w14:textId="77777777" w:rsidR="0011055E" w:rsidRPr="00A560D3" w:rsidRDefault="0011055E" w:rsidP="005E28A2">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6</w:t>
            </w:r>
            <w:r w:rsidRPr="00A560D3">
              <w:rPr>
                <w:rFonts w:ascii="宋体" w:cs="宋体"/>
                <w:kern w:val="0"/>
                <w:sz w:val="20"/>
                <w:szCs w:val="20"/>
              </w:rPr>
              <w:t>)</w:t>
            </w:r>
          </w:p>
        </w:tc>
        <w:tc>
          <w:tcPr>
            <w:tcW w:w="708" w:type="dxa"/>
          </w:tcPr>
          <w:p w14:paraId="1B7D6CC2" w14:textId="77777777" w:rsidR="0011055E" w:rsidRPr="00A560D3" w:rsidRDefault="0011055E" w:rsidP="005E28A2">
            <w:pPr>
              <w:autoSpaceDE w:val="0"/>
              <w:autoSpaceDN w:val="0"/>
              <w:adjustRightInd w:val="0"/>
              <w:spacing w:line="267" w:lineRule="exact"/>
              <w:ind w:left="107"/>
              <w:jc w:val="left"/>
              <w:rPr>
                <w:rFonts w:ascii="宋体" w:cs="宋体"/>
                <w:kern w:val="0"/>
                <w:sz w:val="20"/>
                <w:szCs w:val="20"/>
              </w:rPr>
            </w:pPr>
          </w:p>
        </w:tc>
        <w:tc>
          <w:tcPr>
            <w:tcW w:w="2635" w:type="dxa"/>
          </w:tcPr>
          <w:p w14:paraId="35C21A9B" w14:textId="77777777" w:rsidR="0011055E" w:rsidRPr="00A560D3" w:rsidRDefault="0011055E" w:rsidP="005E28A2">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固定值：</w:t>
            </w:r>
            <w:r w:rsidRPr="00A560D3">
              <w:rPr>
                <w:rFonts w:ascii="宋体" w:cs="宋体"/>
                <w:kern w:val="0"/>
                <w:sz w:val="20"/>
                <w:szCs w:val="20"/>
              </w:rPr>
              <w:t>GHB</w:t>
            </w:r>
          </w:p>
        </w:tc>
      </w:tr>
      <w:tr w:rsidR="0011055E" w:rsidRPr="00ED5E4E" w14:paraId="2FBB9B0B" w14:textId="77777777" w:rsidTr="005E28A2">
        <w:trPr>
          <w:cantSplit/>
          <w:trHeight w:val="145"/>
        </w:trPr>
        <w:tc>
          <w:tcPr>
            <w:tcW w:w="983" w:type="dxa"/>
            <w:vMerge/>
          </w:tcPr>
          <w:p w14:paraId="38234F7B" w14:textId="77777777" w:rsidR="0011055E" w:rsidRPr="00ED5E4E" w:rsidRDefault="0011055E" w:rsidP="005E28A2">
            <w:pPr>
              <w:rPr>
                <w:rFonts w:ascii="宋体" w:cs="宋体"/>
                <w:kern w:val="0"/>
                <w:sz w:val="20"/>
                <w:szCs w:val="20"/>
              </w:rPr>
            </w:pPr>
          </w:p>
        </w:tc>
        <w:tc>
          <w:tcPr>
            <w:tcW w:w="7997" w:type="dxa"/>
            <w:gridSpan w:val="5"/>
          </w:tcPr>
          <w:p w14:paraId="3DACF83A" w14:textId="77777777" w:rsidR="0011055E" w:rsidRPr="00ED5E4E" w:rsidRDefault="0011055E" w:rsidP="005E28A2">
            <w:pPr>
              <w:rPr>
                <w:rFonts w:ascii="宋体" w:cs="宋体"/>
                <w:kern w:val="0"/>
                <w:sz w:val="20"/>
                <w:szCs w:val="20"/>
              </w:rPr>
            </w:pPr>
            <w:r>
              <w:rPr>
                <w:rFonts w:ascii="宋体" w:cs="宋体" w:hint="eastAsia"/>
                <w:kern w:val="0"/>
                <w:sz w:val="20"/>
                <w:szCs w:val="20"/>
              </w:rPr>
              <w:t>数据加密域都放到XMLPARA里面</w:t>
            </w:r>
          </w:p>
        </w:tc>
      </w:tr>
      <w:tr w:rsidR="0011055E" w:rsidRPr="00ED5E4E" w14:paraId="33DB8CDD" w14:textId="77777777" w:rsidTr="005E28A2">
        <w:trPr>
          <w:cantSplit/>
          <w:trHeight w:val="145"/>
        </w:trPr>
        <w:tc>
          <w:tcPr>
            <w:tcW w:w="983" w:type="dxa"/>
            <w:vMerge/>
          </w:tcPr>
          <w:p w14:paraId="4B37C3E5" w14:textId="77777777" w:rsidR="0011055E" w:rsidRPr="00ED5E4E" w:rsidRDefault="0011055E" w:rsidP="005E28A2">
            <w:pPr>
              <w:rPr>
                <w:rFonts w:ascii="宋体" w:cs="宋体"/>
                <w:kern w:val="0"/>
                <w:sz w:val="20"/>
                <w:szCs w:val="20"/>
              </w:rPr>
            </w:pPr>
          </w:p>
        </w:tc>
        <w:tc>
          <w:tcPr>
            <w:tcW w:w="7997" w:type="dxa"/>
            <w:gridSpan w:val="5"/>
          </w:tcPr>
          <w:p w14:paraId="35630C4C" w14:textId="77777777" w:rsidR="0011055E" w:rsidRPr="00A560D3" w:rsidRDefault="0011055E" w:rsidP="005E28A2">
            <w:pPr>
              <w:autoSpaceDE w:val="0"/>
              <w:autoSpaceDN w:val="0"/>
              <w:adjustRightInd w:val="0"/>
              <w:spacing w:line="283" w:lineRule="exact"/>
              <w:jc w:val="left"/>
              <w:rPr>
                <w:rFonts w:ascii="宋体" w:cs="宋体"/>
                <w:kern w:val="0"/>
                <w:sz w:val="20"/>
                <w:szCs w:val="20"/>
              </w:rPr>
            </w:pPr>
            <w:r w:rsidRPr="00A560D3">
              <w:rPr>
                <w:rFonts w:ascii="宋体" w:cs="宋体" w:hint="eastAsia"/>
                <w:kern w:val="0"/>
                <w:sz w:val="20"/>
                <w:szCs w:val="20"/>
              </w:rPr>
              <w:t>以下信息，只有</w:t>
            </w:r>
            <w:r w:rsidRPr="005D5C2A">
              <w:rPr>
                <w:rFonts w:ascii="宋体" w:cs="宋体"/>
                <w:kern w:val="0"/>
                <w:sz w:val="20"/>
                <w:szCs w:val="20"/>
              </w:rPr>
              <w:t>errorCode =0</w:t>
            </w:r>
            <w:r w:rsidRPr="00A560D3">
              <w:rPr>
                <w:rFonts w:ascii="宋体" w:cs="宋体" w:hint="eastAsia"/>
                <w:kern w:val="0"/>
                <w:sz w:val="20"/>
                <w:szCs w:val="20"/>
              </w:rPr>
              <w:t>时才返回，即正常响应时才返回</w:t>
            </w:r>
          </w:p>
        </w:tc>
      </w:tr>
      <w:tr w:rsidR="0011055E" w:rsidRPr="00ED5E4E" w14:paraId="4184C5C2" w14:textId="77777777" w:rsidTr="005E28A2">
        <w:trPr>
          <w:cantSplit/>
          <w:trHeight w:val="145"/>
        </w:trPr>
        <w:tc>
          <w:tcPr>
            <w:tcW w:w="983" w:type="dxa"/>
            <w:vMerge/>
          </w:tcPr>
          <w:p w14:paraId="08B7B82E" w14:textId="77777777" w:rsidR="0011055E" w:rsidRPr="00ED5E4E" w:rsidRDefault="0011055E" w:rsidP="005E28A2">
            <w:pPr>
              <w:rPr>
                <w:rFonts w:ascii="宋体" w:cs="宋体"/>
                <w:kern w:val="0"/>
                <w:sz w:val="20"/>
                <w:szCs w:val="20"/>
              </w:rPr>
            </w:pPr>
          </w:p>
        </w:tc>
        <w:tc>
          <w:tcPr>
            <w:tcW w:w="2094" w:type="dxa"/>
          </w:tcPr>
          <w:p w14:paraId="0B21718A" w14:textId="77777777" w:rsidR="0011055E" w:rsidRPr="00ED5E4E" w:rsidRDefault="0011055E" w:rsidP="005E28A2">
            <w:pPr>
              <w:rPr>
                <w:rFonts w:ascii="宋体" w:cs="宋体"/>
                <w:kern w:val="0"/>
                <w:sz w:val="20"/>
                <w:szCs w:val="20"/>
              </w:rPr>
            </w:pPr>
            <w:r w:rsidRPr="00ED5E4E">
              <w:rPr>
                <w:rFonts w:ascii="宋体" w:cs="宋体" w:hint="eastAsia"/>
                <w:kern w:val="0"/>
                <w:sz w:val="20"/>
                <w:szCs w:val="20"/>
              </w:rPr>
              <w:t>RESJNLNO</w:t>
            </w:r>
          </w:p>
        </w:tc>
        <w:tc>
          <w:tcPr>
            <w:tcW w:w="1709" w:type="dxa"/>
          </w:tcPr>
          <w:p w14:paraId="1D0D70C9" w14:textId="77777777" w:rsidR="0011055E" w:rsidRPr="00ED5E4E" w:rsidRDefault="0011055E" w:rsidP="005E28A2">
            <w:pPr>
              <w:rPr>
                <w:rFonts w:ascii="宋体" w:cs="宋体"/>
                <w:kern w:val="0"/>
                <w:sz w:val="20"/>
                <w:szCs w:val="20"/>
              </w:rPr>
            </w:pPr>
            <w:r w:rsidRPr="00ED5E4E">
              <w:rPr>
                <w:rFonts w:ascii="宋体" w:cs="宋体" w:hint="eastAsia"/>
                <w:kern w:val="0"/>
                <w:sz w:val="20"/>
                <w:szCs w:val="20"/>
              </w:rPr>
              <w:t>银行交易流水号</w:t>
            </w:r>
          </w:p>
        </w:tc>
        <w:tc>
          <w:tcPr>
            <w:tcW w:w="851" w:type="dxa"/>
          </w:tcPr>
          <w:p w14:paraId="27AC8498" w14:textId="77777777" w:rsidR="0011055E" w:rsidRPr="00ED5E4E" w:rsidRDefault="0011055E" w:rsidP="005E28A2">
            <w:pPr>
              <w:rPr>
                <w:rFonts w:ascii="宋体" w:cs="宋体"/>
                <w:kern w:val="0"/>
                <w:sz w:val="20"/>
                <w:szCs w:val="20"/>
              </w:rPr>
            </w:pPr>
            <w:r w:rsidRPr="00ED5E4E">
              <w:rPr>
                <w:rFonts w:ascii="宋体" w:cs="宋体" w:hint="eastAsia"/>
                <w:kern w:val="0"/>
                <w:sz w:val="20"/>
                <w:szCs w:val="20"/>
              </w:rPr>
              <w:t>C(32)</w:t>
            </w:r>
          </w:p>
        </w:tc>
        <w:tc>
          <w:tcPr>
            <w:tcW w:w="708" w:type="dxa"/>
          </w:tcPr>
          <w:p w14:paraId="20679031" w14:textId="77777777" w:rsidR="0011055E" w:rsidRPr="00ED5E4E" w:rsidRDefault="0011055E" w:rsidP="005E28A2">
            <w:pPr>
              <w:rPr>
                <w:rFonts w:ascii="宋体" w:cs="宋体"/>
                <w:kern w:val="0"/>
                <w:sz w:val="20"/>
                <w:szCs w:val="20"/>
              </w:rPr>
            </w:pPr>
            <w:r w:rsidRPr="00ED5E4E">
              <w:rPr>
                <w:rFonts w:ascii="宋体" w:cs="宋体" w:hint="eastAsia"/>
                <w:kern w:val="0"/>
                <w:sz w:val="20"/>
                <w:szCs w:val="20"/>
              </w:rPr>
              <w:t>否</w:t>
            </w:r>
          </w:p>
        </w:tc>
        <w:tc>
          <w:tcPr>
            <w:tcW w:w="2635" w:type="dxa"/>
          </w:tcPr>
          <w:p w14:paraId="40135A87" w14:textId="77777777" w:rsidR="0011055E" w:rsidRPr="00ED5E4E" w:rsidRDefault="0011055E" w:rsidP="005E28A2">
            <w:pPr>
              <w:rPr>
                <w:rFonts w:ascii="宋体" w:cs="宋体"/>
                <w:kern w:val="0"/>
                <w:sz w:val="20"/>
                <w:szCs w:val="20"/>
              </w:rPr>
            </w:pPr>
            <w:r w:rsidRPr="00ED5E4E">
              <w:rPr>
                <w:rFonts w:ascii="宋体" w:cs="宋体" w:hint="eastAsia"/>
                <w:kern w:val="0"/>
                <w:sz w:val="20"/>
                <w:szCs w:val="20"/>
              </w:rPr>
              <w:t>银行交易流水号</w:t>
            </w:r>
          </w:p>
        </w:tc>
      </w:tr>
      <w:tr w:rsidR="0011055E" w:rsidRPr="00ED5E4E" w14:paraId="70491A19" w14:textId="77777777" w:rsidTr="005E28A2">
        <w:trPr>
          <w:cantSplit/>
          <w:trHeight w:val="145"/>
        </w:trPr>
        <w:tc>
          <w:tcPr>
            <w:tcW w:w="983" w:type="dxa"/>
            <w:vMerge/>
          </w:tcPr>
          <w:p w14:paraId="1DA37FB7" w14:textId="77777777" w:rsidR="0011055E" w:rsidRPr="00ED5E4E" w:rsidRDefault="0011055E" w:rsidP="005E28A2">
            <w:pPr>
              <w:rPr>
                <w:rFonts w:ascii="宋体" w:cs="宋体"/>
                <w:kern w:val="0"/>
                <w:sz w:val="20"/>
                <w:szCs w:val="20"/>
              </w:rPr>
            </w:pPr>
          </w:p>
        </w:tc>
        <w:tc>
          <w:tcPr>
            <w:tcW w:w="2094" w:type="dxa"/>
          </w:tcPr>
          <w:p w14:paraId="246759F6" w14:textId="77777777" w:rsidR="0011055E" w:rsidRPr="00ED5E4E" w:rsidRDefault="0011055E" w:rsidP="005E28A2">
            <w:pPr>
              <w:rPr>
                <w:rFonts w:ascii="宋体" w:cs="宋体"/>
                <w:kern w:val="0"/>
                <w:sz w:val="20"/>
                <w:szCs w:val="20"/>
              </w:rPr>
            </w:pPr>
            <w:r w:rsidRPr="00ED5E4E">
              <w:rPr>
                <w:rFonts w:ascii="宋体" w:cs="宋体" w:hint="eastAsia"/>
                <w:kern w:val="0"/>
                <w:sz w:val="20"/>
                <w:szCs w:val="20"/>
              </w:rPr>
              <w:t>TRANSDT</w:t>
            </w:r>
          </w:p>
        </w:tc>
        <w:tc>
          <w:tcPr>
            <w:tcW w:w="1709" w:type="dxa"/>
          </w:tcPr>
          <w:p w14:paraId="2BF2FAF9" w14:textId="77777777" w:rsidR="0011055E" w:rsidRPr="00ED5E4E" w:rsidRDefault="0011055E" w:rsidP="005E28A2">
            <w:pPr>
              <w:rPr>
                <w:rFonts w:ascii="宋体" w:cs="宋体"/>
                <w:kern w:val="0"/>
                <w:sz w:val="20"/>
                <w:szCs w:val="20"/>
              </w:rPr>
            </w:pPr>
            <w:r w:rsidRPr="00ED5E4E">
              <w:rPr>
                <w:rFonts w:ascii="宋体" w:cs="宋体" w:hint="eastAsia"/>
                <w:kern w:val="0"/>
                <w:sz w:val="20"/>
                <w:szCs w:val="20"/>
              </w:rPr>
              <w:t>交易日期</w:t>
            </w:r>
          </w:p>
        </w:tc>
        <w:tc>
          <w:tcPr>
            <w:tcW w:w="851" w:type="dxa"/>
          </w:tcPr>
          <w:p w14:paraId="2392FCAC" w14:textId="77777777" w:rsidR="0011055E" w:rsidRPr="00ED5E4E" w:rsidRDefault="0011055E" w:rsidP="005E28A2">
            <w:pPr>
              <w:rPr>
                <w:rFonts w:ascii="宋体" w:cs="宋体"/>
                <w:kern w:val="0"/>
                <w:sz w:val="20"/>
                <w:szCs w:val="20"/>
              </w:rPr>
            </w:pPr>
            <w:r w:rsidRPr="00ED5E4E">
              <w:rPr>
                <w:rFonts w:ascii="宋体" w:cs="宋体" w:hint="eastAsia"/>
                <w:kern w:val="0"/>
                <w:sz w:val="20"/>
                <w:szCs w:val="20"/>
              </w:rPr>
              <w:t>D</w:t>
            </w:r>
          </w:p>
        </w:tc>
        <w:tc>
          <w:tcPr>
            <w:tcW w:w="708" w:type="dxa"/>
          </w:tcPr>
          <w:p w14:paraId="58F420A2" w14:textId="77777777" w:rsidR="0011055E" w:rsidRPr="00ED5E4E" w:rsidRDefault="0011055E" w:rsidP="005E28A2">
            <w:pPr>
              <w:rPr>
                <w:rFonts w:ascii="宋体" w:cs="宋体"/>
                <w:kern w:val="0"/>
                <w:sz w:val="20"/>
                <w:szCs w:val="20"/>
              </w:rPr>
            </w:pPr>
            <w:r w:rsidRPr="00ED5E4E">
              <w:rPr>
                <w:rFonts w:ascii="宋体" w:cs="宋体" w:hint="eastAsia"/>
                <w:kern w:val="0"/>
                <w:sz w:val="20"/>
                <w:szCs w:val="20"/>
              </w:rPr>
              <w:t>否</w:t>
            </w:r>
          </w:p>
        </w:tc>
        <w:tc>
          <w:tcPr>
            <w:tcW w:w="2635" w:type="dxa"/>
          </w:tcPr>
          <w:p w14:paraId="2894D200" w14:textId="77777777" w:rsidR="0011055E" w:rsidRPr="00ED5E4E" w:rsidRDefault="0011055E" w:rsidP="005E28A2">
            <w:pPr>
              <w:rPr>
                <w:rFonts w:ascii="宋体" w:cs="宋体"/>
                <w:kern w:val="0"/>
                <w:sz w:val="20"/>
                <w:szCs w:val="20"/>
              </w:rPr>
            </w:pPr>
            <w:r w:rsidRPr="00ED5E4E">
              <w:rPr>
                <w:rFonts w:ascii="宋体" w:cs="宋体" w:hint="eastAsia"/>
                <w:kern w:val="0"/>
                <w:sz w:val="20"/>
                <w:szCs w:val="20"/>
              </w:rPr>
              <w:t>YYYYMMDD</w:t>
            </w:r>
          </w:p>
        </w:tc>
      </w:tr>
      <w:tr w:rsidR="0011055E" w:rsidRPr="00ED5E4E" w14:paraId="65224771" w14:textId="77777777" w:rsidTr="005E28A2">
        <w:trPr>
          <w:cantSplit/>
          <w:trHeight w:val="145"/>
        </w:trPr>
        <w:tc>
          <w:tcPr>
            <w:tcW w:w="983" w:type="dxa"/>
            <w:vMerge/>
          </w:tcPr>
          <w:p w14:paraId="3F7B1197" w14:textId="77777777" w:rsidR="0011055E" w:rsidRPr="00ED5E4E" w:rsidRDefault="0011055E" w:rsidP="005E28A2">
            <w:pPr>
              <w:rPr>
                <w:rFonts w:ascii="宋体" w:cs="宋体"/>
                <w:kern w:val="0"/>
                <w:sz w:val="20"/>
                <w:szCs w:val="20"/>
              </w:rPr>
            </w:pPr>
          </w:p>
        </w:tc>
        <w:tc>
          <w:tcPr>
            <w:tcW w:w="2094" w:type="dxa"/>
          </w:tcPr>
          <w:p w14:paraId="6F5EA5E5" w14:textId="77777777" w:rsidR="0011055E" w:rsidRPr="00ED5E4E" w:rsidRDefault="0011055E" w:rsidP="005E28A2">
            <w:pPr>
              <w:rPr>
                <w:rFonts w:ascii="宋体" w:cs="宋体"/>
                <w:kern w:val="0"/>
                <w:sz w:val="20"/>
                <w:szCs w:val="20"/>
              </w:rPr>
            </w:pPr>
            <w:r w:rsidRPr="00ED5E4E">
              <w:rPr>
                <w:rFonts w:ascii="宋体" w:cs="宋体" w:hint="eastAsia"/>
                <w:kern w:val="0"/>
                <w:sz w:val="20"/>
                <w:szCs w:val="20"/>
              </w:rPr>
              <w:t>TRANSTM</w:t>
            </w:r>
          </w:p>
        </w:tc>
        <w:tc>
          <w:tcPr>
            <w:tcW w:w="1709" w:type="dxa"/>
          </w:tcPr>
          <w:p w14:paraId="1D0F2C71" w14:textId="77777777" w:rsidR="0011055E" w:rsidRPr="00ED5E4E" w:rsidRDefault="0011055E" w:rsidP="005E28A2">
            <w:pPr>
              <w:rPr>
                <w:rFonts w:ascii="宋体" w:cs="宋体"/>
                <w:kern w:val="0"/>
                <w:sz w:val="20"/>
                <w:szCs w:val="20"/>
              </w:rPr>
            </w:pPr>
            <w:r w:rsidRPr="00ED5E4E">
              <w:rPr>
                <w:rFonts w:ascii="宋体" w:cs="宋体" w:hint="eastAsia"/>
                <w:kern w:val="0"/>
                <w:sz w:val="20"/>
                <w:szCs w:val="20"/>
              </w:rPr>
              <w:t>交易时间</w:t>
            </w:r>
          </w:p>
        </w:tc>
        <w:tc>
          <w:tcPr>
            <w:tcW w:w="851" w:type="dxa"/>
          </w:tcPr>
          <w:p w14:paraId="6A28B467" w14:textId="77777777" w:rsidR="0011055E" w:rsidRPr="00ED5E4E" w:rsidRDefault="0011055E" w:rsidP="005E28A2">
            <w:pPr>
              <w:rPr>
                <w:rFonts w:ascii="宋体" w:cs="宋体"/>
                <w:kern w:val="0"/>
                <w:sz w:val="20"/>
                <w:szCs w:val="20"/>
              </w:rPr>
            </w:pPr>
            <w:r w:rsidRPr="00ED5E4E">
              <w:rPr>
                <w:rFonts w:ascii="宋体" w:cs="宋体" w:hint="eastAsia"/>
                <w:kern w:val="0"/>
                <w:sz w:val="20"/>
                <w:szCs w:val="20"/>
              </w:rPr>
              <w:t>T</w:t>
            </w:r>
          </w:p>
        </w:tc>
        <w:tc>
          <w:tcPr>
            <w:tcW w:w="708" w:type="dxa"/>
          </w:tcPr>
          <w:p w14:paraId="369DCCF4" w14:textId="77777777" w:rsidR="0011055E" w:rsidRPr="00ED5E4E" w:rsidRDefault="0011055E" w:rsidP="005E28A2">
            <w:pPr>
              <w:rPr>
                <w:rFonts w:ascii="宋体" w:cs="宋体"/>
                <w:kern w:val="0"/>
                <w:sz w:val="20"/>
                <w:szCs w:val="20"/>
              </w:rPr>
            </w:pPr>
            <w:r w:rsidRPr="00ED5E4E">
              <w:rPr>
                <w:rFonts w:ascii="宋体" w:cs="宋体" w:hint="eastAsia"/>
                <w:kern w:val="0"/>
                <w:sz w:val="20"/>
                <w:szCs w:val="20"/>
              </w:rPr>
              <w:t>否</w:t>
            </w:r>
          </w:p>
        </w:tc>
        <w:tc>
          <w:tcPr>
            <w:tcW w:w="2635" w:type="dxa"/>
          </w:tcPr>
          <w:p w14:paraId="5ECC77F1" w14:textId="77777777" w:rsidR="0011055E" w:rsidRPr="00ED5E4E" w:rsidRDefault="0011055E" w:rsidP="005E28A2">
            <w:pPr>
              <w:rPr>
                <w:rFonts w:ascii="宋体" w:cs="宋体"/>
                <w:kern w:val="0"/>
                <w:sz w:val="20"/>
                <w:szCs w:val="20"/>
              </w:rPr>
            </w:pPr>
            <w:r w:rsidRPr="00ED5E4E">
              <w:rPr>
                <w:rFonts w:ascii="宋体" w:cs="宋体" w:hint="eastAsia"/>
                <w:kern w:val="0"/>
                <w:sz w:val="20"/>
                <w:szCs w:val="20"/>
              </w:rPr>
              <w:t>HHMMSS</w:t>
            </w:r>
          </w:p>
        </w:tc>
      </w:tr>
      <w:tr w:rsidR="0011055E" w:rsidRPr="00ED5E4E" w14:paraId="5AC1A9BD" w14:textId="77777777" w:rsidTr="005E28A2">
        <w:trPr>
          <w:cantSplit/>
          <w:trHeight w:val="145"/>
        </w:trPr>
        <w:tc>
          <w:tcPr>
            <w:tcW w:w="983" w:type="dxa"/>
            <w:vMerge/>
          </w:tcPr>
          <w:p w14:paraId="6F1BB3A8" w14:textId="77777777" w:rsidR="0011055E" w:rsidRPr="00ED5E4E" w:rsidRDefault="0011055E" w:rsidP="005E28A2">
            <w:pPr>
              <w:rPr>
                <w:rFonts w:ascii="宋体" w:cs="宋体"/>
                <w:kern w:val="0"/>
                <w:sz w:val="20"/>
                <w:szCs w:val="20"/>
              </w:rPr>
            </w:pPr>
          </w:p>
        </w:tc>
        <w:tc>
          <w:tcPr>
            <w:tcW w:w="2094" w:type="dxa"/>
          </w:tcPr>
          <w:p w14:paraId="14C82CAB" w14:textId="77777777" w:rsidR="0011055E" w:rsidRPr="00ED5E4E" w:rsidRDefault="0011055E" w:rsidP="005E28A2">
            <w:pPr>
              <w:rPr>
                <w:rFonts w:ascii="宋体" w:cs="宋体"/>
                <w:kern w:val="0"/>
                <w:sz w:val="20"/>
                <w:szCs w:val="20"/>
              </w:rPr>
            </w:pPr>
            <w:ins w:id="5772" w:author="wincol" w:date="2016-03-29T14:26:00Z">
              <w:r>
                <w:rPr>
                  <w:rFonts w:ascii="宋体" w:cs="宋体" w:hint="eastAsia"/>
                  <w:kern w:val="0"/>
                  <w:sz w:val="20"/>
                  <w:szCs w:val="20"/>
                </w:rPr>
                <w:t>EXT_FILED1</w:t>
              </w:r>
            </w:ins>
          </w:p>
        </w:tc>
        <w:tc>
          <w:tcPr>
            <w:tcW w:w="1709" w:type="dxa"/>
          </w:tcPr>
          <w:p w14:paraId="5E6660AE" w14:textId="77777777" w:rsidR="0011055E" w:rsidRPr="00ED5E4E" w:rsidRDefault="0011055E" w:rsidP="005E28A2">
            <w:pPr>
              <w:rPr>
                <w:rFonts w:ascii="宋体" w:cs="宋体"/>
                <w:kern w:val="0"/>
                <w:sz w:val="20"/>
                <w:szCs w:val="20"/>
              </w:rPr>
            </w:pPr>
            <w:ins w:id="5773" w:author="wincol" w:date="2016-03-29T14:26:00Z">
              <w:r>
                <w:rPr>
                  <w:rFonts w:ascii="宋体" w:cs="宋体" w:hint="eastAsia"/>
                  <w:kern w:val="0"/>
                  <w:sz w:val="20"/>
                  <w:szCs w:val="20"/>
                </w:rPr>
                <w:t>备用字段1</w:t>
              </w:r>
            </w:ins>
          </w:p>
        </w:tc>
        <w:tc>
          <w:tcPr>
            <w:tcW w:w="851" w:type="dxa"/>
          </w:tcPr>
          <w:p w14:paraId="1897D4C5" w14:textId="77777777" w:rsidR="0011055E" w:rsidRPr="00ED5E4E" w:rsidRDefault="0011055E" w:rsidP="005E28A2">
            <w:pPr>
              <w:rPr>
                <w:rFonts w:ascii="宋体" w:cs="宋体"/>
                <w:kern w:val="0"/>
                <w:sz w:val="20"/>
                <w:szCs w:val="20"/>
              </w:rPr>
            </w:pPr>
            <w:ins w:id="5774" w:author="wincol" w:date="2016-03-29T14:26: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13CA5014" w14:textId="77777777" w:rsidR="0011055E" w:rsidRPr="00ED5E4E" w:rsidRDefault="0011055E" w:rsidP="005E28A2">
            <w:pPr>
              <w:rPr>
                <w:rFonts w:ascii="宋体" w:cs="宋体"/>
                <w:kern w:val="0"/>
                <w:sz w:val="20"/>
                <w:szCs w:val="20"/>
              </w:rPr>
            </w:pPr>
            <w:ins w:id="5775" w:author="wincol" w:date="2016-03-29T14:26:00Z">
              <w:r>
                <w:rPr>
                  <w:rFonts w:ascii="宋体" w:hAnsi="宋体" w:hint="eastAsia"/>
                </w:rPr>
                <w:t>是</w:t>
              </w:r>
            </w:ins>
          </w:p>
        </w:tc>
        <w:tc>
          <w:tcPr>
            <w:tcW w:w="2635" w:type="dxa"/>
          </w:tcPr>
          <w:p w14:paraId="536EBFD1" w14:textId="77777777" w:rsidR="0011055E" w:rsidRPr="00ED5E4E" w:rsidRDefault="0011055E" w:rsidP="005E28A2">
            <w:pPr>
              <w:rPr>
                <w:rFonts w:ascii="宋体" w:cs="宋体"/>
                <w:kern w:val="0"/>
                <w:sz w:val="20"/>
                <w:szCs w:val="20"/>
              </w:rPr>
            </w:pPr>
            <w:ins w:id="5776" w:author="wincol" w:date="2016-03-29T14:26:00Z">
              <w:r>
                <w:rPr>
                  <w:rFonts w:ascii="宋体" w:cs="宋体" w:hint="eastAsia"/>
                  <w:kern w:val="0"/>
                  <w:sz w:val="20"/>
                  <w:szCs w:val="20"/>
                </w:rPr>
                <w:t>备用字段1</w:t>
              </w:r>
            </w:ins>
          </w:p>
        </w:tc>
      </w:tr>
      <w:tr w:rsidR="0011055E" w:rsidRPr="00ED5E4E" w14:paraId="5AEA8BCD" w14:textId="77777777" w:rsidTr="005E28A2">
        <w:trPr>
          <w:cantSplit/>
          <w:trHeight w:val="145"/>
        </w:trPr>
        <w:tc>
          <w:tcPr>
            <w:tcW w:w="983" w:type="dxa"/>
            <w:vMerge/>
          </w:tcPr>
          <w:p w14:paraId="52999851" w14:textId="77777777" w:rsidR="0011055E" w:rsidRPr="00ED5E4E" w:rsidRDefault="0011055E" w:rsidP="005E28A2">
            <w:pPr>
              <w:rPr>
                <w:rFonts w:ascii="宋体" w:cs="宋体"/>
                <w:kern w:val="0"/>
                <w:sz w:val="20"/>
                <w:szCs w:val="20"/>
              </w:rPr>
            </w:pPr>
          </w:p>
        </w:tc>
        <w:tc>
          <w:tcPr>
            <w:tcW w:w="2094" w:type="dxa"/>
          </w:tcPr>
          <w:p w14:paraId="69754167" w14:textId="77777777" w:rsidR="0011055E" w:rsidRPr="00ED5E4E" w:rsidRDefault="0011055E" w:rsidP="005E28A2">
            <w:pPr>
              <w:rPr>
                <w:rFonts w:ascii="宋体" w:cs="宋体"/>
                <w:kern w:val="0"/>
                <w:sz w:val="20"/>
                <w:szCs w:val="20"/>
              </w:rPr>
            </w:pPr>
            <w:ins w:id="5777" w:author="wincol" w:date="2016-03-29T14:26:00Z">
              <w:r>
                <w:rPr>
                  <w:rFonts w:ascii="宋体" w:cs="宋体" w:hint="eastAsia"/>
                  <w:kern w:val="0"/>
                  <w:sz w:val="20"/>
                  <w:szCs w:val="20"/>
                </w:rPr>
                <w:t>EXT_FILED2</w:t>
              </w:r>
            </w:ins>
          </w:p>
        </w:tc>
        <w:tc>
          <w:tcPr>
            <w:tcW w:w="1709" w:type="dxa"/>
          </w:tcPr>
          <w:p w14:paraId="525AEE6C" w14:textId="77777777" w:rsidR="0011055E" w:rsidRPr="00ED5E4E" w:rsidRDefault="0011055E" w:rsidP="005E28A2">
            <w:pPr>
              <w:rPr>
                <w:rFonts w:ascii="宋体" w:cs="宋体"/>
                <w:kern w:val="0"/>
                <w:sz w:val="20"/>
                <w:szCs w:val="20"/>
              </w:rPr>
            </w:pPr>
            <w:ins w:id="5778" w:author="wincol" w:date="2016-03-29T14:26:00Z">
              <w:r>
                <w:rPr>
                  <w:rFonts w:ascii="宋体" w:cs="宋体" w:hint="eastAsia"/>
                  <w:kern w:val="0"/>
                  <w:sz w:val="20"/>
                  <w:szCs w:val="20"/>
                </w:rPr>
                <w:t>备用字段2</w:t>
              </w:r>
            </w:ins>
          </w:p>
        </w:tc>
        <w:tc>
          <w:tcPr>
            <w:tcW w:w="851" w:type="dxa"/>
          </w:tcPr>
          <w:p w14:paraId="0579958E" w14:textId="77777777" w:rsidR="0011055E" w:rsidRPr="00ED5E4E" w:rsidRDefault="0011055E" w:rsidP="005E28A2">
            <w:pPr>
              <w:rPr>
                <w:rFonts w:ascii="宋体" w:cs="宋体"/>
                <w:kern w:val="0"/>
                <w:sz w:val="20"/>
                <w:szCs w:val="20"/>
              </w:rPr>
            </w:pPr>
            <w:ins w:id="5779" w:author="wincol" w:date="2016-03-29T14:26: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246B26C7" w14:textId="77777777" w:rsidR="0011055E" w:rsidRPr="00ED5E4E" w:rsidRDefault="0011055E" w:rsidP="005E28A2">
            <w:pPr>
              <w:rPr>
                <w:rFonts w:ascii="宋体" w:cs="宋体"/>
                <w:kern w:val="0"/>
                <w:sz w:val="20"/>
                <w:szCs w:val="20"/>
              </w:rPr>
            </w:pPr>
            <w:ins w:id="5780" w:author="wincol" w:date="2016-03-29T14:26:00Z">
              <w:r>
                <w:rPr>
                  <w:rFonts w:ascii="宋体" w:hAnsi="宋体" w:hint="eastAsia"/>
                </w:rPr>
                <w:t>是</w:t>
              </w:r>
            </w:ins>
          </w:p>
        </w:tc>
        <w:tc>
          <w:tcPr>
            <w:tcW w:w="2635" w:type="dxa"/>
          </w:tcPr>
          <w:p w14:paraId="3DBB70FE" w14:textId="77777777" w:rsidR="0011055E" w:rsidRPr="00ED5E4E" w:rsidRDefault="0011055E" w:rsidP="005E28A2">
            <w:pPr>
              <w:rPr>
                <w:rFonts w:ascii="宋体" w:cs="宋体"/>
                <w:kern w:val="0"/>
                <w:sz w:val="20"/>
                <w:szCs w:val="20"/>
              </w:rPr>
            </w:pPr>
            <w:ins w:id="5781" w:author="wincol" w:date="2016-03-29T14:26:00Z">
              <w:r>
                <w:rPr>
                  <w:rFonts w:ascii="宋体" w:cs="宋体" w:hint="eastAsia"/>
                  <w:kern w:val="0"/>
                  <w:sz w:val="20"/>
                  <w:szCs w:val="20"/>
                </w:rPr>
                <w:t>备用字段2</w:t>
              </w:r>
            </w:ins>
          </w:p>
        </w:tc>
      </w:tr>
      <w:tr w:rsidR="0011055E" w:rsidRPr="00ED5E4E" w14:paraId="74CD6F35" w14:textId="77777777" w:rsidTr="005E28A2">
        <w:trPr>
          <w:cantSplit/>
          <w:trHeight w:val="145"/>
          <w:ins w:id="5782" w:author="wincol" w:date="2016-03-29T14:26:00Z"/>
        </w:trPr>
        <w:tc>
          <w:tcPr>
            <w:tcW w:w="983" w:type="dxa"/>
            <w:vMerge/>
          </w:tcPr>
          <w:p w14:paraId="730214E8" w14:textId="77777777" w:rsidR="0011055E" w:rsidRPr="00ED5E4E" w:rsidRDefault="0011055E" w:rsidP="005E28A2">
            <w:pPr>
              <w:rPr>
                <w:ins w:id="5783" w:author="wincol" w:date="2016-03-29T14:26:00Z"/>
                <w:rFonts w:ascii="宋体" w:cs="宋体"/>
                <w:kern w:val="0"/>
                <w:sz w:val="20"/>
                <w:szCs w:val="20"/>
              </w:rPr>
            </w:pPr>
          </w:p>
        </w:tc>
        <w:tc>
          <w:tcPr>
            <w:tcW w:w="2094" w:type="dxa"/>
          </w:tcPr>
          <w:p w14:paraId="31E8F587" w14:textId="77777777" w:rsidR="0011055E" w:rsidRPr="00ED5E4E" w:rsidRDefault="0011055E" w:rsidP="005E28A2">
            <w:pPr>
              <w:rPr>
                <w:ins w:id="5784" w:author="wincol" w:date="2016-03-29T14:26:00Z"/>
                <w:rFonts w:ascii="宋体" w:cs="宋体"/>
                <w:kern w:val="0"/>
                <w:sz w:val="20"/>
                <w:szCs w:val="20"/>
              </w:rPr>
            </w:pPr>
            <w:ins w:id="5785" w:author="wincol" w:date="2016-03-29T14:26:00Z">
              <w:r>
                <w:rPr>
                  <w:rFonts w:ascii="宋体" w:cs="宋体" w:hint="eastAsia"/>
                  <w:kern w:val="0"/>
                  <w:sz w:val="20"/>
                  <w:szCs w:val="20"/>
                </w:rPr>
                <w:t>EXT_FILED3</w:t>
              </w:r>
            </w:ins>
          </w:p>
        </w:tc>
        <w:tc>
          <w:tcPr>
            <w:tcW w:w="1709" w:type="dxa"/>
          </w:tcPr>
          <w:p w14:paraId="51200F96" w14:textId="77777777" w:rsidR="0011055E" w:rsidRPr="00ED5E4E" w:rsidRDefault="0011055E" w:rsidP="005E28A2">
            <w:pPr>
              <w:rPr>
                <w:ins w:id="5786" w:author="wincol" w:date="2016-03-29T14:26:00Z"/>
                <w:rFonts w:ascii="宋体" w:cs="宋体"/>
                <w:kern w:val="0"/>
                <w:sz w:val="20"/>
                <w:szCs w:val="20"/>
              </w:rPr>
            </w:pPr>
            <w:ins w:id="5787" w:author="wincol" w:date="2016-03-29T14:26:00Z">
              <w:r>
                <w:rPr>
                  <w:rFonts w:ascii="宋体" w:cs="宋体" w:hint="eastAsia"/>
                  <w:kern w:val="0"/>
                  <w:sz w:val="20"/>
                  <w:szCs w:val="20"/>
                </w:rPr>
                <w:t>备用字段3</w:t>
              </w:r>
            </w:ins>
          </w:p>
        </w:tc>
        <w:tc>
          <w:tcPr>
            <w:tcW w:w="851" w:type="dxa"/>
          </w:tcPr>
          <w:p w14:paraId="5602DBA3" w14:textId="77777777" w:rsidR="0011055E" w:rsidRPr="00ED5E4E" w:rsidRDefault="0011055E" w:rsidP="005E28A2">
            <w:pPr>
              <w:rPr>
                <w:ins w:id="5788" w:author="wincol" w:date="2016-03-29T14:26:00Z"/>
                <w:rFonts w:ascii="宋体" w:cs="宋体"/>
                <w:kern w:val="0"/>
                <w:sz w:val="20"/>
                <w:szCs w:val="20"/>
              </w:rPr>
            </w:pPr>
            <w:ins w:id="5789" w:author="wincol" w:date="2016-03-29T14:26: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300</w:t>
              </w:r>
              <w:r w:rsidRPr="00A560D3">
                <w:rPr>
                  <w:rFonts w:ascii="宋体" w:cs="宋体"/>
                  <w:kern w:val="0"/>
                  <w:sz w:val="20"/>
                  <w:szCs w:val="20"/>
                </w:rPr>
                <w:t>)</w:t>
              </w:r>
            </w:ins>
          </w:p>
        </w:tc>
        <w:tc>
          <w:tcPr>
            <w:tcW w:w="708" w:type="dxa"/>
          </w:tcPr>
          <w:p w14:paraId="46B0D681" w14:textId="77777777" w:rsidR="0011055E" w:rsidRPr="00ED5E4E" w:rsidRDefault="0011055E" w:rsidP="005E28A2">
            <w:pPr>
              <w:rPr>
                <w:ins w:id="5790" w:author="wincol" w:date="2016-03-29T14:26:00Z"/>
                <w:rFonts w:ascii="宋体" w:cs="宋体"/>
                <w:kern w:val="0"/>
                <w:sz w:val="20"/>
                <w:szCs w:val="20"/>
              </w:rPr>
            </w:pPr>
            <w:ins w:id="5791" w:author="wincol" w:date="2016-03-29T14:26:00Z">
              <w:r>
                <w:rPr>
                  <w:rFonts w:ascii="宋体" w:hAnsi="宋体" w:hint="eastAsia"/>
                </w:rPr>
                <w:t>是</w:t>
              </w:r>
            </w:ins>
          </w:p>
        </w:tc>
        <w:tc>
          <w:tcPr>
            <w:tcW w:w="2635" w:type="dxa"/>
          </w:tcPr>
          <w:p w14:paraId="0921E7FC" w14:textId="77777777" w:rsidR="0011055E" w:rsidRPr="00ED5E4E" w:rsidRDefault="0011055E" w:rsidP="005E28A2">
            <w:pPr>
              <w:rPr>
                <w:ins w:id="5792" w:author="wincol" w:date="2016-03-29T14:26:00Z"/>
                <w:rFonts w:ascii="宋体" w:cs="宋体"/>
                <w:kern w:val="0"/>
                <w:sz w:val="20"/>
                <w:szCs w:val="20"/>
              </w:rPr>
            </w:pPr>
            <w:ins w:id="5793" w:author="wincol" w:date="2016-03-29T14:26:00Z">
              <w:r>
                <w:rPr>
                  <w:rFonts w:ascii="宋体" w:cs="宋体" w:hint="eastAsia"/>
                  <w:kern w:val="0"/>
                  <w:sz w:val="20"/>
                  <w:szCs w:val="20"/>
                </w:rPr>
                <w:t>备用字段3</w:t>
              </w:r>
            </w:ins>
          </w:p>
        </w:tc>
      </w:tr>
    </w:tbl>
    <w:p w14:paraId="08303B18" w14:textId="77777777" w:rsidR="00631E90" w:rsidRPr="008D419F" w:rsidRDefault="00631E90" w:rsidP="00631E90"/>
    <w:p w14:paraId="3D57BE7E" w14:textId="77777777" w:rsidR="00631E90" w:rsidRPr="004E6C5A" w:rsidRDefault="00631E90" w:rsidP="0042024B">
      <w:pPr>
        <w:pStyle w:val="2"/>
      </w:pPr>
      <w:bookmarkStart w:id="5794" w:name="_Toc448761062"/>
      <w:r>
        <w:rPr>
          <w:rFonts w:hint="eastAsia"/>
        </w:rPr>
        <w:t>自动单笔还款（可选）(</w:t>
      </w:r>
      <w:r w:rsidRPr="00B860D9">
        <w:t>OGW000</w:t>
      </w:r>
      <w:r w:rsidR="00CC357F">
        <w:rPr>
          <w:rFonts w:hint="eastAsia"/>
        </w:rPr>
        <w:t>7</w:t>
      </w:r>
      <w:r w:rsidR="002064CD">
        <w:rPr>
          <w:rFonts w:hint="eastAsia"/>
        </w:rPr>
        <w:t>2</w:t>
      </w:r>
      <w:r>
        <w:rPr>
          <w:rFonts w:hint="eastAsia"/>
        </w:rPr>
        <w:t>)</w:t>
      </w:r>
      <w:bookmarkEnd w:id="5794"/>
    </w:p>
    <w:p w14:paraId="6A33B925" w14:textId="77777777" w:rsidR="00631E90" w:rsidRPr="008D419F" w:rsidRDefault="00631E90" w:rsidP="00631E90">
      <w:pPr>
        <w:ind w:firstLine="420"/>
      </w:pPr>
      <w:r w:rsidRPr="001F24B6">
        <w:rPr>
          <w:rFonts w:hint="eastAsia"/>
        </w:rPr>
        <w:t>由第三方公司发起。</w:t>
      </w:r>
      <w:ins w:id="5795" w:author="wincol" w:date="2016-04-14T21:39:00Z">
        <w:r w:rsidR="00E92E41">
          <w:rPr>
            <w:rFonts w:hint="eastAsia"/>
          </w:rPr>
          <w:t>如交易未收到返回结果，可通过借款人单标还款结果查询结果查得。</w:t>
        </w:r>
      </w:ins>
    </w:p>
    <w:p w14:paraId="5D52A452" w14:textId="77777777" w:rsidR="00631E90" w:rsidRDefault="00631E90" w:rsidP="0042024B">
      <w:pPr>
        <w:pStyle w:val="3"/>
        <w:rPr>
          <w:rFonts w:ascii="宋体" w:hAnsi="宋体"/>
        </w:rPr>
      </w:pPr>
      <w:bookmarkStart w:id="5796" w:name="_Toc448761063"/>
      <w:r w:rsidRPr="004E6C5A">
        <w:rPr>
          <w:rFonts w:hint="eastAsia"/>
        </w:rPr>
        <w:t>请求报文说明</w:t>
      </w:r>
      <w:bookmarkEnd w:id="5796"/>
    </w:p>
    <w:tbl>
      <w:tblPr>
        <w:tblW w:w="8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3"/>
        <w:gridCol w:w="2094"/>
        <w:gridCol w:w="1709"/>
        <w:gridCol w:w="851"/>
        <w:gridCol w:w="708"/>
        <w:gridCol w:w="2635"/>
      </w:tblGrid>
      <w:tr w:rsidR="00631E90" w14:paraId="63CDFAE6" w14:textId="77777777" w:rsidTr="00E81D47">
        <w:trPr>
          <w:trHeight w:val="302"/>
        </w:trPr>
        <w:tc>
          <w:tcPr>
            <w:tcW w:w="983" w:type="dxa"/>
            <w:tcBorders>
              <w:bottom w:val="single" w:sz="4" w:space="0" w:color="auto"/>
            </w:tcBorders>
            <w:shd w:val="clear" w:color="auto" w:fill="C0C0C0"/>
          </w:tcPr>
          <w:p w14:paraId="4676BC80" w14:textId="77777777" w:rsidR="00631E90" w:rsidRDefault="00631E90" w:rsidP="00E81D47">
            <w:pPr>
              <w:rPr>
                <w:rFonts w:ascii="宋体" w:hAnsi="宋体"/>
                <w:b/>
                <w:szCs w:val="21"/>
              </w:rPr>
            </w:pPr>
            <w:r>
              <w:rPr>
                <w:rFonts w:ascii="宋体" w:hAnsi="宋体"/>
                <w:b/>
                <w:szCs w:val="21"/>
              </w:rPr>
              <w:t>模块</w:t>
            </w:r>
          </w:p>
        </w:tc>
        <w:tc>
          <w:tcPr>
            <w:tcW w:w="2094" w:type="dxa"/>
            <w:tcBorders>
              <w:bottom w:val="single" w:sz="4" w:space="0" w:color="auto"/>
            </w:tcBorders>
            <w:shd w:val="clear" w:color="auto" w:fill="C0C0C0"/>
          </w:tcPr>
          <w:p w14:paraId="542A44C1" w14:textId="77777777" w:rsidR="00631E90" w:rsidRDefault="00631E90" w:rsidP="00E81D47">
            <w:pPr>
              <w:rPr>
                <w:rFonts w:ascii="宋体" w:hAnsi="宋体"/>
                <w:b/>
              </w:rPr>
            </w:pPr>
            <w:r>
              <w:rPr>
                <w:rFonts w:ascii="宋体" w:hAnsi="宋体"/>
                <w:b/>
                <w:szCs w:val="21"/>
              </w:rPr>
              <w:t>字段ID</w:t>
            </w:r>
          </w:p>
        </w:tc>
        <w:tc>
          <w:tcPr>
            <w:tcW w:w="1709" w:type="dxa"/>
            <w:tcBorders>
              <w:bottom w:val="single" w:sz="4" w:space="0" w:color="auto"/>
            </w:tcBorders>
            <w:shd w:val="clear" w:color="auto" w:fill="C0C0C0"/>
          </w:tcPr>
          <w:p w14:paraId="749C7A2D" w14:textId="77777777" w:rsidR="00631E90" w:rsidRDefault="00631E90" w:rsidP="00E81D47">
            <w:pPr>
              <w:rPr>
                <w:rFonts w:ascii="宋体" w:hAnsi="宋体"/>
                <w:b/>
              </w:rPr>
            </w:pPr>
            <w:r>
              <w:rPr>
                <w:rFonts w:ascii="宋体" w:hAnsi="宋体"/>
                <w:b/>
                <w:szCs w:val="21"/>
              </w:rPr>
              <w:t>字段名称</w:t>
            </w:r>
          </w:p>
        </w:tc>
        <w:tc>
          <w:tcPr>
            <w:tcW w:w="851" w:type="dxa"/>
            <w:tcBorders>
              <w:bottom w:val="single" w:sz="4" w:space="0" w:color="auto"/>
            </w:tcBorders>
            <w:shd w:val="clear" w:color="auto" w:fill="C0C0C0"/>
          </w:tcPr>
          <w:p w14:paraId="3207F6ED" w14:textId="77777777" w:rsidR="00631E90" w:rsidRDefault="00631E90" w:rsidP="00E81D47">
            <w:pPr>
              <w:rPr>
                <w:rFonts w:ascii="宋体" w:hAnsi="宋体"/>
                <w:b/>
              </w:rPr>
            </w:pPr>
            <w:r>
              <w:rPr>
                <w:rFonts w:ascii="宋体" w:hAnsi="宋体"/>
                <w:b/>
                <w:szCs w:val="21"/>
              </w:rPr>
              <w:t>类型</w:t>
            </w:r>
          </w:p>
        </w:tc>
        <w:tc>
          <w:tcPr>
            <w:tcW w:w="708" w:type="dxa"/>
            <w:tcBorders>
              <w:bottom w:val="single" w:sz="4" w:space="0" w:color="auto"/>
            </w:tcBorders>
            <w:shd w:val="clear" w:color="auto" w:fill="C0C0C0"/>
          </w:tcPr>
          <w:p w14:paraId="7698AF32" w14:textId="77777777" w:rsidR="00631E90" w:rsidRDefault="00631E90" w:rsidP="00E81D47">
            <w:pPr>
              <w:rPr>
                <w:rFonts w:ascii="宋体" w:hAnsi="宋体"/>
                <w:b/>
              </w:rPr>
            </w:pPr>
            <w:r>
              <w:rPr>
                <w:rFonts w:ascii="宋体" w:hAnsi="宋体" w:hint="eastAsia"/>
                <w:b/>
              </w:rPr>
              <w:t>可空</w:t>
            </w:r>
          </w:p>
        </w:tc>
        <w:tc>
          <w:tcPr>
            <w:tcW w:w="2635" w:type="dxa"/>
            <w:tcBorders>
              <w:bottom w:val="single" w:sz="4" w:space="0" w:color="auto"/>
            </w:tcBorders>
            <w:shd w:val="clear" w:color="auto" w:fill="C0C0C0"/>
          </w:tcPr>
          <w:p w14:paraId="5A860DD8" w14:textId="77777777" w:rsidR="00631E90" w:rsidRDefault="00631E90" w:rsidP="00E81D47">
            <w:pPr>
              <w:rPr>
                <w:rFonts w:ascii="宋体" w:hAnsi="宋体"/>
                <w:b/>
              </w:rPr>
            </w:pPr>
            <w:r>
              <w:rPr>
                <w:rFonts w:ascii="宋体" w:hAnsi="宋体" w:hint="eastAsia"/>
                <w:b/>
              </w:rPr>
              <w:t>备注</w:t>
            </w:r>
          </w:p>
        </w:tc>
      </w:tr>
      <w:tr w:rsidR="00724F06" w14:paraId="6BFDC42B" w14:textId="77777777" w:rsidTr="00E81D47">
        <w:trPr>
          <w:cantSplit/>
          <w:trHeight w:val="317"/>
        </w:trPr>
        <w:tc>
          <w:tcPr>
            <w:tcW w:w="983" w:type="dxa"/>
            <w:vMerge w:val="restart"/>
          </w:tcPr>
          <w:p w14:paraId="701F24D1" w14:textId="77777777" w:rsidR="00724F06" w:rsidRPr="00C15726" w:rsidRDefault="00724F06" w:rsidP="00E81D47">
            <w:pPr>
              <w:rPr>
                <w:rFonts w:ascii="宋体" w:hAnsi="宋体"/>
              </w:rPr>
            </w:pPr>
            <w:r>
              <w:rPr>
                <w:rFonts w:ascii="宋体" w:hAnsi="宋体" w:hint="eastAsia"/>
              </w:rPr>
              <w:t>BODY</w:t>
            </w:r>
          </w:p>
        </w:tc>
        <w:tc>
          <w:tcPr>
            <w:tcW w:w="7997" w:type="dxa"/>
            <w:gridSpan w:val="5"/>
          </w:tcPr>
          <w:p w14:paraId="75D448E7" w14:textId="77777777" w:rsidR="00724F06" w:rsidRPr="00ED5E4E" w:rsidRDefault="00724F06" w:rsidP="00E81D47">
            <w:pPr>
              <w:rPr>
                <w:rFonts w:ascii="宋体" w:cs="宋体"/>
                <w:kern w:val="0"/>
                <w:sz w:val="20"/>
                <w:szCs w:val="20"/>
              </w:rPr>
            </w:pPr>
          </w:p>
        </w:tc>
      </w:tr>
      <w:tr w:rsidR="00724F06" w14:paraId="6A891959" w14:textId="77777777" w:rsidTr="00E81D47">
        <w:trPr>
          <w:cantSplit/>
          <w:trHeight w:val="145"/>
        </w:trPr>
        <w:tc>
          <w:tcPr>
            <w:tcW w:w="983" w:type="dxa"/>
            <w:vMerge/>
          </w:tcPr>
          <w:p w14:paraId="015BA860" w14:textId="77777777" w:rsidR="00724F06" w:rsidRDefault="00724F06" w:rsidP="00E81D47">
            <w:pPr>
              <w:rPr>
                <w:rFonts w:ascii="宋体" w:hAnsi="宋体"/>
              </w:rPr>
            </w:pPr>
          </w:p>
        </w:tc>
        <w:tc>
          <w:tcPr>
            <w:tcW w:w="2094" w:type="dxa"/>
          </w:tcPr>
          <w:p w14:paraId="34571D01" w14:textId="77777777" w:rsidR="00724F06" w:rsidRPr="00A560D3" w:rsidRDefault="00724F06" w:rsidP="00E81D47">
            <w:pPr>
              <w:autoSpaceDE w:val="0"/>
              <w:autoSpaceDN w:val="0"/>
              <w:adjustRightInd w:val="0"/>
              <w:spacing w:line="267" w:lineRule="exact"/>
              <w:jc w:val="left"/>
              <w:rPr>
                <w:rFonts w:ascii="宋体" w:cs="宋体"/>
                <w:kern w:val="0"/>
                <w:sz w:val="20"/>
                <w:szCs w:val="20"/>
              </w:rPr>
            </w:pPr>
          </w:p>
        </w:tc>
        <w:tc>
          <w:tcPr>
            <w:tcW w:w="1709" w:type="dxa"/>
          </w:tcPr>
          <w:p w14:paraId="0D0076B3" w14:textId="77777777" w:rsidR="00724F06" w:rsidRPr="00A560D3" w:rsidRDefault="00724F06" w:rsidP="00E81D47">
            <w:pPr>
              <w:autoSpaceDE w:val="0"/>
              <w:autoSpaceDN w:val="0"/>
              <w:adjustRightInd w:val="0"/>
              <w:spacing w:line="267" w:lineRule="exact"/>
              <w:jc w:val="left"/>
              <w:rPr>
                <w:rFonts w:ascii="宋体" w:cs="宋体"/>
                <w:kern w:val="0"/>
                <w:sz w:val="20"/>
                <w:szCs w:val="20"/>
              </w:rPr>
            </w:pPr>
          </w:p>
        </w:tc>
        <w:tc>
          <w:tcPr>
            <w:tcW w:w="851" w:type="dxa"/>
          </w:tcPr>
          <w:p w14:paraId="65D66D01" w14:textId="77777777" w:rsidR="00724F06" w:rsidRPr="00A560D3" w:rsidRDefault="00724F06" w:rsidP="00E81D47">
            <w:pPr>
              <w:autoSpaceDE w:val="0"/>
              <w:autoSpaceDN w:val="0"/>
              <w:adjustRightInd w:val="0"/>
              <w:spacing w:line="267" w:lineRule="exact"/>
              <w:jc w:val="left"/>
              <w:rPr>
                <w:rFonts w:ascii="宋体" w:cs="宋体"/>
                <w:kern w:val="0"/>
                <w:sz w:val="20"/>
                <w:szCs w:val="20"/>
              </w:rPr>
            </w:pPr>
          </w:p>
        </w:tc>
        <w:tc>
          <w:tcPr>
            <w:tcW w:w="708" w:type="dxa"/>
          </w:tcPr>
          <w:p w14:paraId="6E20BBDB" w14:textId="77777777" w:rsidR="00724F06" w:rsidRPr="00A560D3" w:rsidRDefault="00724F06" w:rsidP="00E81D47">
            <w:pPr>
              <w:autoSpaceDE w:val="0"/>
              <w:autoSpaceDN w:val="0"/>
              <w:adjustRightInd w:val="0"/>
              <w:spacing w:line="267" w:lineRule="exact"/>
              <w:ind w:firstLineChars="50" w:firstLine="100"/>
              <w:jc w:val="left"/>
              <w:rPr>
                <w:rFonts w:ascii="宋体" w:cs="宋体"/>
                <w:kern w:val="0"/>
                <w:sz w:val="20"/>
                <w:szCs w:val="20"/>
              </w:rPr>
            </w:pPr>
          </w:p>
        </w:tc>
        <w:tc>
          <w:tcPr>
            <w:tcW w:w="2635" w:type="dxa"/>
          </w:tcPr>
          <w:p w14:paraId="78D3A5B5" w14:textId="77777777" w:rsidR="00724F06" w:rsidRPr="00ED5E4E" w:rsidRDefault="00724F06" w:rsidP="00E81D47">
            <w:pPr>
              <w:rPr>
                <w:rFonts w:ascii="宋体" w:cs="宋体"/>
                <w:kern w:val="0"/>
                <w:sz w:val="20"/>
                <w:szCs w:val="20"/>
              </w:rPr>
            </w:pPr>
          </w:p>
        </w:tc>
      </w:tr>
      <w:tr w:rsidR="00724F06" w14:paraId="6CDA940B" w14:textId="77777777" w:rsidTr="00E81D47">
        <w:trPr>
          <w:cantSplit/>
          <w:trHeight w:val="145"/>
        </w:trPr>
        <w:tc>
          <w:tcPr>
            <w:tcW w:w="983" w:type="dxa"/>
            <w:vMerge/>
          </w:tcPr>
          <w:p w14:paraId="289E4A45" w14:textId="77777777" w:rsidR="00724F06" w:rsidRDefault="00724F06" w:rsidP="00E81D47">
            <w:pPr>
              <w:rPr>
                <w:rFonts w:ascii="宋体" w:hAnsi="宋体"/>
              </w:rPr>
            </w:pPr>
          </w:p>
        </w:tc>
        <w:tc>
          <w:tcPr>
            <w:tcW w:w="2094" w:type="dxa"/>
          </w:tcPr>
          <w:p w14:paraId="5B93F1DC" w14:textId="77777777" w:rsidR="00724F06" w:rsidRPr="00ED5E4E" w:rsidRDefault="00724F06" w:rsidP="00E81D47">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TRANSCODE</w:t>
            </w:r>
          </w:p>
        </w:tc>
        <w:tc>
          <w:tcPr>
            <w:tcW w:w="1709" w:type="dxa"/>
          </w:tcPr>
          <w:p w14:paraId="55B278FC" w14:textId="77777777" w:rsidR="00724F06" w:rsidRPr="00ED5E4E" w:rsidRDefault="00724F06" w:rsidP="00E81D47">
            <w:pPr>
              <w:rPr>
                <w:rFonts w:ascii="宋体" w:cs="宋体"/>
                <w:kern w:val="0"/>
                <w:sz w:val="20"/>
                <w:szCs w:val="20"/>
              </w:rPr>
            </w:pPr>
            <w:r w:rsidRPr="00A560D3">
              <w:rPr>
                <w:rFonts w:ascii="宋体" w:cs="宋体" w:hint="eastAsia"/>
                <w:kern w:val="0"/>
                <w:sz w:val="20"/>
                <w:szCs w:val="20"/>
              </w:rPr>
              <w:t>交易码</w:t>
            </w:r>
          </w:p>
        </w:tc>
        <w:tc>
          <w:tcPr>
            <w:tcW w:w="851" w:type="dxa"/>
          </w:tcPr>
          <w:p w14:paraId="3AD84340" w14:textId="77777777" w:rsidR="00724F06" w:rsidRPr="00ED5E4E" w:rsidRDefault="00724F06" w:rsidP="00E81D47">
            <w:pPr>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8</w:t>
            </w:r>
            <w:r w:rsidRPr="00A560D3">
              <w:rPr>
                <w:rFonts w:ascii="宋体" w:cs="宋体"/>
                <w:kern w:val="0"/>
                <w:sz w:val="20"/>
                <w:szCs w:val="20"/>
              </w:rPr>
              <w:t>)</w:t>
            </w:r>
          </w:p>
        </w:tc>
        <w:tc>
          <w:tcPr>
            <w:tcW w:w="708" w:type="dxa"/>
          </w:tcPr>
          <w:p w14:paraId="1598B0B7" w14:textId="77777777" w:rsidR="00724F06" w:rsidRPr="00EA7B55" w:rsidRDefault="00724F06" w:rsidP="00E81D47">
            <w:pPr>
              <w:autoSpaceDE w:val="0"/>
              <w:autoSpaceDN w:val="0"/>
              <w:adjustRightInd w:val="0"/>
              <w:spacing w:line="267" w:lineRule="exact"/>
              <w:ind w:left="107"/>
              <w:jc w:val="left"/>
              <w:rPr>
                <w:rFonts w:ascii="宋体" w:cs="宋体"/>
                <w:kern w:val="0"/>
                <w:sz w:val="20"/>
                <w:szCs w:val="20"/>
              </w:rPr>
            </w:pPr>
            <w:r w:rsidRPr="00EA7B55">
              <w:rPr>
                <w:rFonts w:ascii="宋体" w:cs="宋体" w:hint="eastAsia"/>
                <w:kern w:val="0"/>
                <w:sz w:val="20"/>
                <w:szCs w:val="20"/>
              </w:rPr>
              <w:t>否</w:t>
            </w:r>
          </w:p>
        </w:tc>
        <w:tc>
          <w:tcPr>
            <w:tcW w:w="2635" w:type="dxa"/>
          </w:tcPr>
          <w:p w14:paraId="1DC01461" w14:textId="77777777" w:rsidR="00724F06" w:rsidRPr="00ED5E4E" w:rsidRDefault="00724F06" w:rsidP="002064CD">
            <w:pPr>
              <w:autoSpaceDE w:val="0"/>
              <w:autoSpaceDN w:val="0"/>
              <w:adjustRightInd w:val="0"/>
              <w:spacing w:line="267" w:lineRule="exact"/>
              <w:jc w:val="left"/>
              <w:rPr>
                <w:rFonts w:ascii="宋体" w:cs="宋体"/>
                <w:kern w:val="0"/>
                <w:sz w:val="20"/>
                <w:szCs w:val="20"/>
              </w:rPr>
            </w:pPr>
            <w:r w:rsidRPr="00ED5E4E">
              <w:rPr>
                <w:rFonts w:ascii="宋体" w:cs="宋体" w:hint="eastAsia"/>
                <w:kern w:val="0"/>
                <w:sz w:val="20"/>
                <w:szCs w:val="20"/>
              </w:rPr>
              <w:t>OGW000</w:t>
            </w:r>
            <w:r>
              <w:rPr>
                <w:rFonts w:ascii="宋体" w:cs="宋体" w:hint="eastAsia"/>
                <w:kern w:val="0"/>
                <w:sz w:val="20"/>
                <w:szCs w:val="20"/>
              </w:rPr>
              <w:t>72</w:t>
            </w:r>
          </w:p>
        </w:tc>
      </w:tr>
      <w:tr w:rsidR="00724F06" w14:paraId="28BE8B7D" w14:textId="77777777" w:rsidTr="00E81D47">
        <w:trPr>
          <w:cantSplit/>
          <w:trHeight w:val="145"/>
        </w:trPr>
        <w:tc>
          <w:tcPr>
            <w:tcW w:w="983" w:type="dxa"/>
            <w:vMerge/>
          </w:tcPr>
          <w:p w14:paraId="186E5CCA" w14:textId="77777777" w:rsidR="00724F06" w:rsidRDefault="00724F06" w:rsidP="00E81D47">
            <w:pPr>
              <w:rPr>
                <w:rFonts w:ascii="宋体" w:hAnsi="宋体"/>
              </w:rPr>
            </w:pPr>
          </w:p>
        </w:tc>
        <w:tc>
          <w:tcPr>
            <w:tcW w:w="7997" w:type="dxa"/>
            <w:gridSpan w:val="5"/>
          </w:tcPr>
          <w:p w14:paraId="5CEA6F59" w14:textId="77777777" w:rsidR="00724F06" w:rsidRPr="00ED5E4E" w:rsidRDefault="00724F06" w:rsidP="00E81D47">
            <w:pPr>
              <w:rPr>
                <w:rFonts w:ascii="宋体" w:cs="宋体"/>
                <w:kern w:val="0"/>
                <w:sz w:val="20"/>
                <w:szCs w:val="20"/>
              </w:rPr>
            </w:pPr>
            <w:r>
              <w:rPr>
                <w:rFonts w:ascii="宋体" w:cs="宋体" w:hint="eastAsia"/>
                <w:kern w:val="0"/>
                <w:sz w:val="20"/>
                <w:szCs w:val="20"/>
              </w:rPr>
              <w:t>数据加密域都放到XMLPARA里面</w:t>
            </w:r>
          </w:p>
        </w:tc>
      </w:tr>
      <w:tr w:rsidR="00724F06" w14:paraId="29D77E7B" w14:textId="77777777" w:rsidTr="00E81D47">
        <w:trPr>
          <w:cantSplit/>
          <w:trHeight w:val="145"/>
        </w:trPr>
        <w:tc>
          <w:tcPr>
            <w:tcW w:w="983" w:type="dxa"/>
            <w:vMerge/>
          </w:tcPr>
          <w:p w14:paraId="30FA124D" w14:textId="77777777" w:rsidR="00724F06" w:rsidRDefault="00724F06" w:rsidP="00E81D47">
            <w:pPr>
              <w:rPr>
                <w:rFonts w:ascii="宋体" w:hAnsi="宋体"/>
              </w:rPr>
            </w:pPr>
          </w:p>
        </w:tc>
        <w:tc>
          <w:tcPr>
            <w:tcW w:w="2094" w:type="dxa"/>
          </w:tcPr>
          <w:p w14:paraId="049CF04A"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MERCHANTID</w:t>
            </w:r>
          </w:p>
        </w:tc>
        <w:tc>
          <w:tcPr>
            <w:tcW w:w="1709" w:type="dxa"/>
          </w:tcPr>
          <w:p w14:paraId="13BAF1F8"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商户唯一编号</w:t>
            </w:r>
          </w:p>
        </w:tc>
        <w:tc>
          <w:tcPr>
            <w:tcW w:w="851" w:type="dxa"/>
          </w:tcPr>
          <w:p w14:paraId="05E17B95" w14:textId="77777777" w:rsidR="00724F06" w:rsidRPr="00ED5E4E" w:rsidRDefault="00724F06" w:rsidP="00E81D47">
            <w:pPr>
              <w:rPr>
                <w:rFonts w:ascii="宋体" w:cs="宋体"/>
                <w:kern w:val="0"/>
                <w:sz w:val="20"/>
                <w:szCs w:val="20"/>
              </w:rPr>
            </w:pPr>
            <w:r>
              <w:rPr>
                <w:rFonts w:ascii="宋体" w:cs="宋体" w:hint="eastAsia"/>
                <w:kern w:val="0"/>
                <w:sz w:val="20"/>
                <w:szCs w:val="20"/>
              </w:rPr>
              <w:t>C</w:t>
            </w:r>
            <w:r w:rsidRPr="00ED5E4E">
              <w:rPr>
                <w:rFonts w:ascii="宋体" w:cs="宋体" w:hint="eastAsia"/>
                <w:kern w:val="0"/>
                <w:sz w:val="20"/>
                <w:szCs w:val="20"/>
              </w:rPr>
              <w:t>(20)</w:t>
            </w:r>
          </w:p>
        </w:tc>
        <w:tc>
          <w:tcPr>
            <w:tcW w:w="708" w:type="dxa"/>
          </w:tcPr>
          <w:p w14:paraId="364EB75B"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否</w:t>
            </w:r>
          </w:p>
        </w:tc>
        <w:tc>
          <w:tcPr>
            <w:tcW w:w="2635" w:type="dxa"/>
          </w:tcPr>
          <w:p w14:paraId="04DCE8B1"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由华兴银行统一分配</w:t>
            </w:r>
          </w:p>
        </w:tc>
      </w:tr>
      <w:tr w:rsidR="00E47DE8" w14:paraId="2578831E" w14:textId="77777777" w:rsidTr="00E81D47">
        <w:trPr>
          <w:cantSplit/>
          <w:trHeight w:val="145"/>
          <w:ins w:id="5797" w:author="wincol" w:date="2016-03-29T14:31:00Z"/>
        </w:trPr>
        <w:tc>
          <w:tcPr>
            <w:tcW w:w="983" w:type="dxa"/>
            <w:vMerge/>
          </w:tcPr>
          <w:p w14:paraId="4B1C06A8" w14:textId="77777777" w:rsidR="00E47DE8" w:rsidRDefault="00E47DE8" w:rsidP="00E81D47">
            <w:pPr>
              <w:rPr>
                <w:ins w:id="5798" w:author="wincol" w:date="2016-03-29T14:31:00Z"/>
                <w:rFonts w:ascii="宋体" w:hAnsi="宋体"/>
              </w:rPr>
            </w:pPr>
          </w:p>
        </w:tc>
        <w:tc>
          <w:tcPr>
            <w:tcW w:w="2094" w:type="dxa"/>
          </w:tcPr>
          <w:p w14:paraId="0D3829EF" w14:textId="77777777" w:rsidR="00E47DE8" w:rsidRPr="00ED5E4E" w:rsidRDefault="00E47DE8" w:rsidP="00E81D47">
            <w:pPr>
              <w:rPr>
                <w:ins w:id="5799" w:author="wincol" w:date="2016-03-29T14:31:00Z"/>
                <w:rFonts w:ascii="宋体" w:cs="宋体"/>
                <w:kern w:val="0"/>
                <w:sz w:val="20"/>
                <w:szCs w:val="20"/>
              </w:rPr>
            </w:pPr>
            <w:ins w:id="5800" w:author="wincol" w:date="2016-03-29T14:32:00Z">
              <w:r w:rsidRPr="0086036C">
                <w:rPr>
                  <w:rFonts w:ascii="宋体" w:cs="宋体"/>
                  <w:kern w:val="0"/>
                  <w:sz w:val="20"/>
                  <w:szCs w:val="20"/>
                </w:rPr>
                <w:t>MERCHANTNAME</w:t>
              </w:r>
            </w:ins>
          </w:p>
        </w:tc>
        <w:tc>
          <w:tcPr>
            <w:tcW w:w="1709" w:type="dxa"/>
          </w:tcPr>
          <w:p w14:paraId="3EAD7391" w14:textId="77777777" w:rsidR="00E47DE8" w:rsidRPr="00ED5E4E" w:rsidRDefault="00E47DE8" w:rsidP="00E81D47">
            <w:pPr>
              <w:rPr>
                <w:ins w:id="5801" w:author="wincol" w:date="2016-03-29T14:31:00Z"/>
                <w:rFonts w:ascii="宋体" w:cs="宋体"/>
                <w:kern w:val="0"/>
                <w:sz w:val="20"/>
                <w:szCs w:val="20"/>
              </w:rPr>
            </w:pPr>
            <w:ins w:id="5802" w:author="wincol" w:date="2016-03-29T14:32:00Z">
              <w:r w:rsidRPr="0086036C">
                <w:rPr>
                  <w:rFonts w:ascii="宋体" w:cs="宋体" w:hint="eastAsia"/>
                  <w:kern w:val="0"/>
                  <w:sz w:val="20"/>
                  <w:szCs w:val="20"/>
                </w:rPr>
                <w:t>商户名称</w:t>
              </w:r>
            </w:ins>
          </w:p>
        </w:tc>
        <w:tc>
          <w:tcPr>
            <w:tcW w:w="851" w:type="dxa"/>
          </w:tcPr>
          <w:p w14:paraId="1F374EEE" w14:textId="77777777" w:rsidR="00E47DE8" w:rsidRDefault="00EC6CA5" w:rsidP="00E81D47">
            <w:pPr>
              <w:rPr>
                <w:ins w:id="5803" w:author="wincol" w:date="2016-03-29T14:31:00Z"/>
                <w:rFonts w:ascii="宋体" w:cs="宋体"/>
                <w:kern w:val="0"/>
                <w:sz w:val="20"/>
                <w:szCs w:val="20"/>
              </w:rPr>
            </w:pPr>
            <w:ins w:id="5804" w:author="wincol" w:date="2016-03-29T14:32:00Z">
              <w:r>
                <w:rPr>
                  <w:rFonts w:ascii="宋体" w:cs="宋体" w:hint="eastAsia"/>
                  <w:kern w:val="0"/>
                  <w:sz w:val="20"/>
                  <w:szCs w:val="20"/>
                </w:rPr>
                <w:t>C(</w:t>
              </w:r>
            </w:ins>
            <w:ins w:id="5805" w:author="wincol" w:date="2016-03-29T15:03:00Z">
              <w:r>
                <w:rPr>
                  <w:rFonts w:ascii="宋体" w:cs="宋体" w:hint="eastAsia"/>
                  <w:kern w:val="0"/>
                  <w:sz w:val="20"/>
                  <w:szCs w:val="20"/>
                </w:rPr>
                <w:t>128</w:t>
              </w:r>
            </w:ins>
            <w:ins w:id="5806" w:author="wincol" w:date="2016-03-29T14:32:00Z">
              <w:r w:rsidR="00E47DE8" w:rsidRPr="00ED5E4E">
                <w:rPr>
                  <w:rFonts w:ascii="宋体" w:cs="宋体" w:hint="eastAsia"/>
                  <w:kern w:val="0"/>
                  <w:sz w:val="20"/>
                  <w:szCs w:val="20"/>
                </w:rPr>
                <w:t>)</w:t>
              </w:r>
            </w:ins>
          </w:p>
        </w:tc>
        <w:tc>
          <w:tcPr>
            <w:tcW w:w="708" w:type="dxa"/>
          </w:tcPr>
          <w:p w14:paraId="27DBBE5A" w14:textId="77777777" w:rsidR="00E47DE8" w:rsidRPr="00ED5E4E" w:rsidRDefault="00E47DE8" w:rsidP="00E81D47">
            <w:pPr>
              <w:rPr>
                <w:ins w:id="5807" w:author="wincol" w:date="2016-03-29T14:31:00Z"/>
                <w:rFonts w:ascii="宋体" w:cs="宋体"/>
                <w:kern w:val="0"/>
                <w:sz w:val="20"/>
                <w:szCs w:val="20"/>
              </w:rPr>
            </w:pPr>
            <w:ins w:id="5808" w:author="wincol" w:date="2016-03-29T14:32:00Z">
              <w:r w:rsidRPr="004C1FC9">
                <w:rPr>
                  <w:rFonts w:ascii="宋体" w:cs="宋体" w:hint="eastAsia"/>
                  <w:kern w:val="0"/>
                  <w:sz w:val="20"/>
                  <w:szCs w:val="20"/>
                </w:rPr>
                <w:t>否</w:t>
              </w:r>
            </w:ins>
          </w:p>
        </w:tc>
        <w:tc>
          <w:tcPr>
            <w:tcW w:w="2635" w:type="dxa"/>
          </w:tcPr>
          <w:p w14:paraId="34225DE2" w14:textId="77777777" w:rsidR="00E47DE8" w:rsidRPr="00ED5E4E" w:rsidRDefault="00E47DE8" w:rsidP="00E81D47">
            <w:pPr>
              <w:rPr>
                <w:ins w:id="5809" w:author="wincol" w:date="2016-03-29T14:31:00Z"/>
                <w:rFonts w:ascii="宋体" w:cs="宋体"/>
                <w:kern w:val="0"/>
                <w:sz w:val="20"/>
                <w:szCs w:val="20"/>
              </w:rPr>
            </w:pPr>
          </w:p>
        </w:tc>
      </w:tr>
      <w:tr w:rsidR="00724F06" w14:paraId="7E858C23" w14:textId="77777777" w:rsidTr="00E81D47">
        <w:trPr>
          <w:cantSplit/>
          <w:trHeight w:val="145"/>
        </w:trPr>
        <w:tc>
          <w:tcPr>
            <w:tcW w:w="983" w:type="dxa"/>
            <w:vMerge/>
          </w:tcPr>
          <w:p w14:paraId="1B4ACB7A" w14:textId="77777777" w:rsidR="00724F06" w:rsidRDefault="00724F06" w:rsidP="00E81D47">
            <w:pPr>
              <w:rPr>
                <w:rFonts w:ascii="宋体" w:hAnsi="宋体"/>
              </w:rPr>
            </w:pPr>
          </w:p>
        </w:tc>
        <w:tc>
          <w:tcPr>
            <w:tcW w:w="2094" w:type="dxa"/>
          </w:tcPr>
          <w:p w14:paraId="1F6CB5EE"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APPID</w:t>
            </w:r>
          </w:p>
        </w:tc>
        <w:tc>
          <w:tcPr>
            <w:tcW w:w="1709" w:type="dxa"/>
          </w:tcPr>
          <w:p w14:paraId="288C1E30"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应用标识</w:t>
            </w:r>
          </w:p>
        </w:tc>
        <w:tc>
          <w:tcPr>
            <w:tcW w:w="851" w:type="dxa"/>
          </w:tcPr>
          <w:p w14:paraId="226EF028"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C(3)</w:t>
            </w:r>
          </w:p>
        </w:tc>
        <w:tc>
          <w:tcPr>
            <w:tcW w:w="708" w:type="dxa"/>
          </w:tcPr>
          <w:p w14:paraId="14FFE468"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否</w:t>
            </w:r>
          </w:p>
        </w:tc>
        <w:tc>
          <w:tcPr>
            <w:tcW w:w="2635" w:type="dxa"/>
          </w:tcPr>
          <w:p w14:paraId="37EA3443"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个人电脑:PC（不送则默认PC）</w:t>
            </w:r>
          </w:p>
          <w:p w14:paraId="2EE3B6F2" w14:textId="77777777" w:rsidR="00724F06" w:rsidRDefault="00724F06" w:rsidP="00E81D47">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手机：APP</w:t>
            </w:r>
          </w:p>
          <w:p w14:paraId="70EE3C20" w14:textId="77777777" w:rsidR="00724F06" w:rsidRPr="00ED5E4E" w:rsidRDefault="00724F06" w:rsidP="00E81D47">
            <w:pPr>
              <w:rPr>
                <w:rFonts w:ascii="宋体" w:cs="宋体"/>
                <w:kern w:val="0"/>
                <w:sz w:val="20"/>
                <w:szCs w:val="20"/>
              </w:rPr>
            </w:pPr>
            <w:r>
              <w:rPr>
                <w:rFonts w:ascii="宋体" w:cs="宋体" w:hint="eastAsia"/>
                <w:kern w:val="0"/>
                <w:sz w:val="20"/>
                <w:szCs w:val="20"/>
              </w:rPr>
              <w:t>微信：WX</w:t>
            </w:r>
          </w:p>
        </w:tc>
      </w:tr>
      <w:tr w:rsidR="00724F06" w14:paraId="58ADB0DA" w14:textId="77777777" w:rsidTr="00E81D47">
        <w:trPr>
          <w:cantSplit/>
          <w:trHeight w:val="145"/>
        </w:trPr>
        <w:tc>
          <w:tcPr>
            <w:tcW w:w="983" w:type="dxa"/>
            <w:vMerge/>
          </w:tcPr>
          <w:p w14:paraId="645E05EF" w14:textId="77777777" w:rsidR="00724F06" w:rsidRDefault="00724F06" w:rsidP="00E81D47">
            <w:pPr>
              <w:rPr>
                <w:rFonts w:ascii="宋体" w:hAnsi="宋体"/>
              </w:rPr>
            </w:pPr>
          </w:p>
        </w:tc>
        <w:tc>
          <w:tcPr>
            <w:tcW w:w="2094" w:type="dxa"/>
          </w:tcPr>
          <w:p w14:paraId="06169F55"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LOANNO</w:t>
            </w:r>
          </w:p>
        </w:tc>
        <w:tc>
          <w:tcPr>
            <w:tcW w:w="1709" w:type="dxa"/>
          </w:tcPr>
          <w:p w14:paraId="2CEB3CDF"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借款编号</w:t>
            </w:r>
          </w:p>
        </w:tc>
        <w:tc>
          <w:tcPr>
            <w:tcW w:w="851" w:type="dxa"/>
          </w:tcPr>
          <w:p w14:paraId="578B0B4E" w14:textId="77777777" w:rsidR="00724F06" w:rsidRPr="00ED5E4E" w:rsidRDefault="00724F06" w:rsidP="00E81D47">
            <w:pPr>
              <w:rPr>
                <w:rFonts w:ascii="宋体" w:cs="宋体"/>
                <w:kern w:val="0"/>
                <w:sz w:val="20"/>
                <w:szCs w:val="20"/>
              </w:rPr>
            </w:pPr>
            <w:r>
              <w:rPr>
                <w:rFonts w:ascii="宋体" w:cs="宋体" w:hint="eastAsia"/>
                <w:kern w:val="0"/>
                <w:sz w:val="20"/>
                <w:szCs w:val="20"/>
              </w:rPr>
              <w:t>C</w:t>
            </w:r>
            <w:r w:rsidRPr="00ED5E4E">
              <w:rPr>
                <w:rFonts w:ascii="宋体" w:cs="宋体" w:hint="eastAsia"/>
                <w:kern w:val="0"/>
                <w:sz w:val="20"/>
                <w:szCs w:val="20"/>
              </w:rPr>
              <w:t>(64)</w:t>
            </w:r>
          </w:p>
        </w:tc>
        <w:tc>
          <w:tcPr>
            <w:tcW w:w="708" w:type="dxa"/>
          </w:tcPr>
          <w:p w14:paraId="0C3D9671"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否</w:t>
            </w:r>
          </w:p>
        </w:tc>
        <w:tc>
          <w:tcPr>
            <w:tcW w:w="2635" w:type="dxa"/>
          </w:tcPr>
          <w:p w14:paraId="31C11E21" w14:textId="77777777" w:rsidR="00724F06" w:rsidRPr="00ED5E4E" w:rsidRDefault="00724F06" w:rsidP="00E81D47">
            <w:pPr>
              <w:rPr>
                <w:rFonts w:ascii="宋体" w:cs="宋体"/>
                <w:kern w:val="0"/>
                <w:sz w:val="20"/>
                <w:szCs w:val="20"/>
              </w:rPr>
            </w:pPr>
          </w:p>
        </w:tc>
      </w:tr>
      <w:tr w:rsidR="00724F06" w14:paraId="484467CC" w14:textId="77777777" w:rsidTr="00E81D47">
        <w:trPr>
          <w:cantSplit/>
          <w:trHeight w:val="145"/>
        </w:trPr>
        <w:tc>
          <w:tcPr>
            <w:tcW w:w="983" w:type="dxa"/>
            <w:vMerge/>
          </w:tcPr>
          <w:p w14:paraId="1A66855F" w14:textId="77777777" w:rsidR="00724F06" w:rsidRDefault="00724F06" w:rsidP="00E81D47">
            <w:pPr>
              <w:rPr>
                <w:rFonts w:ascii="宋体" w:hAnsi="宋体"/>
              </w:rPr>
            </w:pPr>
          </w:p>
        </w:tc>
        <w:tc>
          <w:tcPr>
            <w:tcW w:w="2094" w:type="dxa"/>
          </w:tcPr>
          <w:p w14:paraId="6A174FBF"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BWACNAME</w:t>
            </w:r>
          </w:p>
        </w:tc>
        <w:tc>
          <w:tcPr>
            <w:tcW w:w="1709" w:type="dxa"/>
          </w:tcPr>
          <w:p w14:paraId="1B5B421B"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还款账号</w:t>
            </w:r>
            <w:ins w:id="5810" w:author="wincol" w:date="2016-03-30T15:00:00Z">
              <w:r w:rsidR="00EB1E0A" w:rsidRPr="00ED3113">
                <w:rPr>
                  <w:rFonts w:ascii="宋体" w:cs="宋体" w:hint="eastAsia"/>
                  <w:kern w:val="0"/>
                  <w:sz w:val="20"/>
                  <w:szCs w:val="20"/>
                </w:rPr>
                <w:t>户名</w:t>
              </w:r>
            </w:ins>
          </w:p>
        </w:tc>
        <w:tc>
          <w:tcPr>
            <w:tcW w:w="851" w:type="dxa"/>
          </w:tcPr>
          <w:p w14:paraId="1703D8FB"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C(128)</w:t>
            </w:r>
          </w:p>
        </w:tc>
        <w:tc>
          <w:tcPr>
            <w:tcW w:w="708" w:type="dxa"/>
          </w:tcPr>
          <w:p w14:paraId="09A7E07D"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否</w:t>
            </w:r>
          </w:p>
        </w:tc>
        <w:tc>
          <w:tcPr>
            <w:tcW w:w="2635" w:type="dxa"/>
          </w:tcPr>
          <w:p w14:paraId="085BE3F2" w14:textId="77777777" w:rsidR="00724F06" w:rsidRPr="00ED5E4E" w:rsidRDefault="00724F06" w:rsidP="00E81D47">
            <w:pPr>
              <w:rPr>
                <w:rFonts w:ascii="宋体" w:cs="宋体"/>
                <w:kern w:val="0"/>
                <w:sz w:val="20"/>
                <w:szCs w:val="20"/>
              </w:rPr>
            </w:pPr>
          </w:p>
        </w:tc>
      </w:tr>
      <w:tr w:rsidR="00724F06" w14:paraId="5DC7927C" w14:textId="77777777" w:rsidTr="00E81D47">
        <w:trPr>
          <w:cantSplit/>
          <w:trHeight w:val="145"/>
        </w:trPr>
        <w:tc>
          <w:tcPr>
            <w:tcW w:w="983" w:type="dxa"/>
            <w:vMerge/>
          </w:tcPr>
          <w:p w14:paraId="034ECF62" w14:textId="77777777" w:rsidR="00724F06" w:rsidRDefault="00724F06" w:rsidP="00E81D47">
            <w:pPr>
              <w:rPr>
                <w:rFonts w:ascii="宋体" w:hAnsi="宋体"/>
              </w:rPr>
            </w:pPr>
          </w:p>
        </w:tc>
        <w:tc>
          <w:tcPr>
            <w:tcW w:w="2094" w:type="dxa"/>
          </w:tcPr>
          <w:p w14:paraId="0176A704"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BWACNO</w:t>
            </w:r>
          </w:p>
        </w:tc>
        <w:tc>
          <w:tcPr>
            <w:tcW w:w="1709" w:type="dxa"/>
          </w:tcPr>
          <w:p w14:paraId="3FF1F1B6"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还款账号</w:t>
            </w:r>
          </w:p>
        </w:tc>
        <w:tc>
          <w:tcPr>
            <w:tcW w:w="851" w:type="dxa"/>
          </w:tcPr>
          <w:p w14:paraId="3FD2B8DD"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C(32)</w:t>
            </w:r>
          </w:p>
        </w:tc>
        <w:tc>
          <w:tcPr>
            <w:tcW w:w="708" w:type="dxa"/>
          </w:tcPr>
          <w:p w14:paraId="120AD6A5"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否</w:t>
            </w:r>
          </w:p>
        </w:tc>
        <w:tc>
          <w:tcPr>
            <w:tcW w:w="2635" w:type="dxa"/>
          </w:tcPr>
          <w:p w14:paraId="44D9420C" w14:textId="77777777" w:rsidR="00724F06" w:rsidRPr="00ED5E4E" w:rsidRDefault="00724F06" w:rsidP="00E81D47">
            <w:pPr>
              <w:rPr>
                <w:rFonts w:ascii="宋体" w:cs="宋体"/>
                <w:kern w:val="0"/>
                <w:sz w:val="20"/>
                <w:szCs w:val="20"/>
              </w:rPr>
            </w:pPr>
          </w:p>
        </w:tc>
      </w:tr>
      <w:tr w:rsidR="000F5344" w14:paraId="420B71A9" w14:textId="77777777" w:rsidTr="000F5344">
        <w:trPr>
          <w:cantSplit/>
          <w:trHeight w:val="145"/>
          <w:ins w:id="5811" w:author="wincol" w:date="2016-10-21T10:35:00Z"/>
        </w:trPr>
        <w:tc>
          <w:tcPr>
            <w:tcW w:w="983" w:type="dxa"/>
            <w:vMerge/>
          </w:tcPr>
          <w:p w14:paraId="4C4B8DDE" w14:textId="77777777" w:rsidR="000F5344" w:rsidRDefault="000F5344" w:rsidP="00E81D47">
            <w:pPr>
              <w:rPr>
                <w:ins w:id="5812" w:author="wincol" w:date="2016-10-21T10:35:00Z"/>
                <w:rFonts w:ascii="宋体" w:hAnsi="宋体"/>
              </w:rPr>
            </w:pPr>
          </w:p>
        </w:tc>
        <w:tc>
          <w:tcPr>
            <w:tcW w:w="2094" w:type="dxa"/>
            <w:vAlign w:val="center"/>
          </w:tcPr>
          <w:p w14:paraId="098E49EE" w14:textId="77777777" w:rsidR="000F5344" w:rsidRDefault="00F17946" w:rsidP="00E81D47">
            <w:pPr>
              <w:rPr>
                <w:ins w:id="5813" w:author="wincol" w:date="2016-10-21T10:35:00Z"/>
                <w:rFonts w:cs="Arial"/>
                <w:sz w:val="18"/>
                <w:szCs w:val="18"/>
              </w:rPr>
            </w:pPr>
            <w:ins w:id="5814" w:author="wincol" w:date="2016-10-21T10:35:00Z">
              <w:r>
                <w:rPr>
                  <w:rFonts w:cs="Arial"/>
                  <w:sz w:val="18"/>
                  <w:szCs w:val="18"/>
                </w:rPr>
                <w:t>FEEAMT</w:t>
              </w:r>
            </w:ins>
          </w:p>
        </w:tc>
        <w:tc>
          <w:tcPr>
            <w:tcW w:w="1709" w:type="dxa"/>
            <w:vAlign w:val="bottom"/>
          </w:tcPr>
          <w:p w14:paraId="32B6DF7E" w14:textId="77777777" w:rsidR="000F5344" w:rsidRDefault="000F5344" w:rsidP="00E81D47">
            <w:pPr>
              <w:rPr>
                <w:ins w:id="5815" w:author="wincol" w:date="2016-10-21T10:35:00Z"/>
                <w:rFonts w:cs="Arial"/>
                <w:sz w:val="20"/>
                <w:szCs w:val="20"/>
              </w:rPr>
            </w:pPr>
            <w:ins w:id="5816" w:author="wincol" w:date="2016-10-21T10:35:00Z">
              <w:r>
                <w:rPr>
                  <w:rFonts w:cs="Arial" w:hint="eastAsia"/>
                  <w:sz w:val="20"/>
                  <w:szCs w:val="20"/>
                </w:rPr>
                <w:t>手续费</w:t>
              </w:r>
            </w:ins>
          </w:p>
        </w:tc>
        <w:tc>
          <w:tcPr>
            <w:tcW w:w="851" w:type="dxa"/>
          </w:tcPr>
          <w:p w14:paraId="2CA8A8CF" w14:textId="77777777" w:rsidR="000F5344" w:rsidRPr="00ED5E4E" w:rsidRDefault="000F5344" w:rsidP="00E81D47">
            <w:pPr>
              <w:rPr>
                <w:ins w:id="5817" w:author="wincol" w:date="2016-10-21T10:35:00Z"/>
                <w:rFonts w:ascii="宋体" w:cs="宋体"/>
                <w:kern w:val="0"/>
                <w:sz w:val="20"/>
                <w:szCs w:val="20"/>
              </w:rPr>
            </w:pPr>
            <w:ins w:id="5818" w:author="wincol" w:date="2016-10-21T10:35:00Z">
              <w:r>
                <w:rPr>
                  <w:rFonts w:ascii="宋体" w:cs="宋体" w:hint="eastAsia"/>
                  <w:kern w:val="0"/>
                  <w:sz w:val="20"/>
                  <w:szCs w:val="20"/>
                </w:rPr>
                <w:t>M</w:t>
              </w:r>
            </w:ins>
          </w:p>
        </w:tc>
        <w:tc>
          <w:tcPr>
            <w:tcW w:w="708" w:type="dxa"/>
          </w:tcPr>
          <w:p w14:paraId="5D60E457" w14:textId="77777777" w:rsidR="000F5344" w:rsidRPr="00ED5E4E" w:rsidRDefault="000F5344" w:rsidP="00E81D47">
            <w:pPr>
              <w:rPr>
                <w:ins w:id="5819" w:author="wincol" w:date="2016-10-21T10:35:00Z"/>
                <w:rFonts w:ascii="宋体" w:cs="宋体"/>
                <w:kern w:val="0"/>
                <w:sz w:val="20"/>
                <w:szCs w:val="20"/>
              </w:rPr>
            </w:pPr>
            <w:ins w:id="5820" w:author="wincol" w:date="2016-10-21T10:35:00Z">
              <w:r>
                <w:rPr>
                  <w:rFonts w:ascii="宋体" w:cs="宋体" w:hint="eastAsia"/>
                  <w:kern w:val="0"/>
                  <w:sz w:val="20"/>
                  <w:szCs w:val="20"/>
                </w:rPr>
                <w:t>是</w:t>
              </w:r>
            </w:ins>
          </w:p>
        </w:tc>
        <w:tc>
          <w:tcPr>
            <w:tcW w:w="2635" w:type="dxa"/>
          </w:tcPr>
          <w:p w14:paraId="6924C0F5" w14:textId="77777777" w:rsidR="000F5344" w:rsidRPr="00ED5E4E" w:rsidRDefault="00F17946" w:rsidP="00E81D47">
            <w:pPr>
              <w:rPr>
                <w:ins w:id="5821" w:author="wincol" w:date="2016-10-21T10:35:00Z"/>
                <w:rFonts w:ascii="宋体" w:cs="宋体"/>
                <w:kern w:val="0"/>
                <w:sz w:val="20"/>
                <w:szCs w:val="20"/>
              </w:rPr>
            </w:pPr>
            <w:ins w:id="5822" w:author="wincol" w:date="2016-10-21T11:17:00Z">
              <w:r>
                <w:rPr>
                  <w:rFonts w:ascii="宋体" w:cs="宋体" w:hint="eastAsia"/>
                  <w:kern w:val="0"/>
                  <w:sz w:val="20"/>
                  <w:szCs w:val="20"/>
                </w:rPr>
                <w:t>扣借款人的平台手续费</w:t>
              </w:r>
            </w:ins>
          </w:p>
        </w:tc>
      </w:tr>
      <w:tr w:rsidR="00724F06" w14:paraId="33A25385" w14:textId="77777777" w:rsidTr="00E81D47">
        <w:trPr>
          <w:cantSplit/>
          <w:trHeight w:val="145"/>
        </w:trPr>
        <w:tc>
          <w:tcPr>
            <w:tcW w:w="983" w:type="dxa"/>
            <w:vMerge/>
          </w:tcPr>
          <w:p w14:paraId="4C14477F" w14:textId="77777777" w:rsidR="00724F06" w:rsidRDefault="00724F06" w:rsidP="00E81D47">
            <w:pPr>
              <w:rPr>
                <w:rFonts w:ascii="宋体" w:hAnsi="宋体"/>
              </w:rPr>
            </w:pPr>
          </w:p>
        </w:tc>
        <w:tc>
          <w:tcPr>
            <w:tcW w:w="2094" w:type="dxa"/>
          </w:tcPr>
          <w:p w14:paraId="4107AA94"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AMOUNT</w:t>
            </w:r>
          </w:p>
        </w:tc>
        <w:tc>
          <w:tcPr>
            <w:tcW w:w="1709" w:type="dxa"/>
          </w:tcPr>
          <w:p w14:paraId="5E27C8A1"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还款金额</w:t>
            </w:r>
          </w:p>
        </w:tc>
        <w:tc>
          <w:tcPr>
            <w:tcW w:w="851" w:type="dxa"/>
          </w:tcPr>
          <w:p w14:paraId="3748B2AA" w14:textId="77777777" w:rsidR="00724F06" w:rsidRPr="00ED5E4E" w:rsidRDefault="00CE7707" w:rsidP="00E81D47">
            <w:pPr>
              <w:rPr>
                <w:rFonts w:ascii="宋体" w:cs="宋体"/>
                <w:kern w:val="0"/>
                <w:sz w:val="20"/>
                <w:szCs w:val="20"/>
              </w:rPr>
            </w:pPr>
            <w:ins w:id="5823" w:author="wincol" w:date="2016-04-28T11:03:00Z">
              <w:r>
                <w:rPr>
                  <w:rFonts w:ascii="宋体" w:cs="宋体" w:hint="eastAsia"/>
                  <w:kern w:val="0"/>
                  <w:sz w:val="20"/>
                  <w:szCs w:val="20"/>
                </w:rPr>
                <w:t>M</w:t>
              </w:r>
            </w:ins>
          </w:p>
        </w:tc>
        <w:tc>
          <w:tcPr>
            <w:tcW w:w="708" w:type="dxa"/>
          </w:tcPr>
          <w:p w14:paraId="7AFAE5FE"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否</w:t>
            </w:r>
          </w:p>
        </w:tc>
        <w:tc>
          <w:tcPr>
            <w:tcW w:w="2635" w:type="dxa"/>
          </w:tcPr>
          <w:p w14:paraId="065630FF" w14:textId="77777777" w:rsidR="00724F06" w:rsidRPr="00ED5E4E" w:rsidRDefault="0089710D" w:rsidP="00E81D47">
            <w:pPr>
              <w:rPr>
                <w:rFonts w:ascii="宋体" w:cs="宋体"/>
                <w:kern w:val="0"/>
                <w:sz w:val="20"/>
                <w:szCs w:val="20"/>
              </w:rPr>
            </w:pPr>
            <w:ins w:id="5824" w:author="wincol" w:date="2016-04-28T09:17:00Z">
              <w:r>
                <w:rPr>
                  <w:rFonts w:ascii="宋体" w:cs="宋体" w:hint="eastAsia"/>
                  <w:kern w:val="0"/>
                  <w:sz w:val="20"/>
                  <w:szCs w:val="20"/>
                </w:rPr>
                <w:t>数值类型（15，2），整数15位，小数点后2位。例：3.00</w:t>
              </w:r>
            </w:ins>
          </w:p>
        </w:tc>
      </w:tr>
      <w:tr w:rsidR="00724F06" w14:paraId="1CCDEAEC" w14:textId="77777777" w:rsidTr="00E81D47">
        <w:trPr>
          <w:cantSplit/>
          <w:trHeight w:val="145"/>
        </w:trPr>
        <w:tc>
          <w:tcPr>
            <w:tcW w:w="983" w:type="dxa"/>
            <w:vMerge/>
          </w:tcPr>
          <w:p w14:paraId="756AE796" w14:textId="77777777" w:rsidR="00724F06" w:rsidRDefault="00724F06" w:rsidP="00E81D47">
            <w:pPr>
              <w:rPr>
                <w:rFonts w:ascii="宋体" w:hAnsi="宋体"/>
              </w:rPr>
            </w:pPr>
          </w:p>
        </w:tc>
        <w:tc>
          <w:tcPr>
            <w:tcW w:w="2094" w:type="dxa"/>
          </w:tcPr>
          <w:p w14:paraId="21435044"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REMARK</w:t>
            </w:r>
          </w:p>
        </w:tc>
        <w:tc>
          <w:tcPr>
            <w:tcW w:w="1709" w:type="dxa"/>
          </w:tcPr>
          <w:p w14:paraId="2E6B1466"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备注</w:t>
            </w:r>
          </w:p>
        </w:tc>
        <w:tc>
          <w:tcPr>
            <w:tcW w:w="851" w:type="dxa"/>
          </w:tcPr>
          <w:p w14:paraId="5CFA62C5"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C(60)</w:t>
            </w:r>
          </w:p>
        </w:tc>
        <w:tc>
          <w:tcPr>
            <w:tcW w:w="708" w:type="dxa"/>
          </w:tcPr>
          <w:p w14:paraId="0CAC17FB"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是</w:t>
            </w:r>
          </w:p>
        </w:tc>
        <w:tc>
          <w:tcPr>
            <w:tcW w:w="2635" w:type="dxa"/>
          </w:tcPr>
          <w:p w14:paraId="4120A7B0" w14:textId="77777777" w:rsidR="00724F06" w:rsidRPr="00ED5E4E" w:rsidRDefault="00724F06" w:rsidP="00E81D47">
            <w:pPr>
              <w:rPr>
                <w:rFonts w:ascii="宋体" w:cs="宋体"/>
                <w:kern w:val="0"/>
                <w:sz w:val="20"/>
                <w:szCs w:val="20"/>
              </w:rPr>
            </w:pPr>
          </w:p>
        </w:tc>
      </w:tr>
      <w:tr w:rsidR="00724F06" w14:paraId="0DF2BE81" w14:textId="77777777" w:rsidTr="00E81D47">
        <w:trPr>
          <w:cantSplit/>
          <w:trHeight w:val="145"/>
          <w:ins w:id="5825" w:author="Windows 用户" w:date="2016-03-28T18:05:00Z"/>
        </w:trPr>
        <w:tc>
          <w:tcPr>
            <w:tcW w:w="983" w:type="dxa"/>
            <w:vMerge/>
          </w:tcPr>
          <w:p w14:paraId="22BA2D5D" w14:textId="77777777" w:rsidR="00724F06" w:rsidRDefault="00724F06" w:rsidP="00E81D47">
            <w:pPr>
              <w:rPr>
                <w:ins w:id="5826" w:author="Windows 用户" w:date="2016-03-28T18:05:00Z"/>
                <w:rFonts w:ascii="宋体" w:hAnsi="宋体"/>
              </w:rPr>
            </w:pPr>
          </w:p>
        </w:tc>
        <w:tc>
          <w:tcPr>
            <w:tcW w:w="2094" w:type="dxa"/>
          </w:tcPr>
          <w:p w14:paraId="5B6B0327" w14:textId="77777777" w:rsidR="00724F06" w:rsidRPr="00ED5E4E" w:rsidRDefault="00724F06" w:rsidP="00E81D47">
            <w:pPr>
              <w:rPr>
                <w:ins w:id="5827" w:author="Windows 用户" w:date="2016-03-28T18:05:00Z"/>
                <w:rFonts w:ascii="宋体" w:cs="宋体"/>
                <w:kern w:val="0"/>
                <w:sz w:val="20"/>
                <w:szCs w:val="20"/>
              </w:rPr>
            </w:pPr>
            <w:ins w:id="5828" w:author="Windows 用户" w:date="2016-03-28T18:05:00Z">
              <w:r>
                <w:rPr>
                  <w:rFonts w:ascii="宋体" w:cs="宋体" w:hint="eastAsia"/>
                  <w:kern w:val="0"/>
                  <w:sz w:val="20"/>
                  <w:szCs w:val="20"/>
                </w:rPr>
                <w:t>EXT_FILED1</w:t>
              </w:r>
            </w:ins>
          </w:p>
        </w:tc>
        <w:tc>
          <w:tcPr>
            <w:tcW w:w="1709" w:type="dxa"/>
          </w:tcPr>
          <w:p w14:paraId="3364DC1D" w14:textId="77777777" w:rsidR="00724F06" w:rsidRPr="00ED5E4E" w:rsidRDefault="00724F06" w:rsidP="00E81D47">
            <w:pPr>
              <w:rPr>
                <w:ins w:id="5829" w:author="Windows 用户" w:date="2016-03-28T18:05:00Z"/>
                <w:rFonts w:ascii="宋体" w:cs="宋体"/>
                <w:kern w:val="0"/>
                <w:sz w:val="20"/>
                <w:szCs w:val="20"/>
              </w:rPr>
            </w:pPr>
            <w:ins w:id="5830" w:author="Windows 用户" w:date="2016-03-28T18:05:00Z">
              <w:r>
                <w:rPr>
                  <w:rFonts w:ascii="宋体" w:cs="宋体" w:hint="eastAsia"/>
                  <w:kern w:val="0"/>
                  <w:sz w:val="20"/>
                  <w:szCs w:val="20"/>
                </w:rPr>
                <w:t>备用字段1</w:t>
              </w:r>
            </w:ins>
          </w:p>
        </w:tc>
        <w:tc>
          <w:tcPr>
            <w:tcW w:w="851" w:type="dxa"/>
          </w:tcPr>
          <w:p w14:paraId="3F5D226C" w14:textId="77777777" w:rsidR="00724F06" w:rsidRPr="00ED5E4E" w:rsidRDefault="00724F06" w:rsidP="00E81D47">
            <w:pPr>
              <w:rPr>
                <w:ins w:id="5831" w:author="Windows 用户" w:date="2016-03-28T18:05:00Z"/>
                <w:rFonts w:ascii="宋体" w:cs="宋体"/>
                <w:kern w:val="0"/>
                <w:sz w:val="20"/>
                <w:szCs w:val="20"/>
              </w:rPr>
            </w:pPr>
            <w:ins w:id="5832" w:author="Windows 用户" w:date="2016-03-28T18:05: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72FE538F" w14:textId="77777777" w:rsidR="00724F06" w:rsidRPr="00ED5E4E" w:rsidRDefault="00724F06" w:rsidP="00E81D47">
            <w:pPr>
              <w:rPr>
                <w:ins w:id="5833" w:author="Windows 用户" w:date="2016-03-28T18:05:00Z"/>
                <w:rFonts w:ascii="宋体" w:cs="宋体"/>
                <w:kern w:val="0"/>
                <w:sz w:val="20"/>
                <w:szCs w:val="20"/>
              </w:rPr>
            </w:pPr>
            <w:ins w:id="5834" w:author="Windows 用户" w:date="2016-03-28T18:05:00Z">
              <w:r>
                <w:rPr>
                  <w:rFonts w:ascii="宋体" w:hAnsi="宋体" w:hint="eastAsia"/>
                </w:rPr>
                <w:t>是</w:t>
              </w:r>
            </w:ins>
          </w:p>
        </w:tc>
        <w:tc>
          <w:tcPr>
            <w:tcW w:w="2635" w:type="dxa"/>
          </w:tcPr>
          <w:p w14:paraId="21D89C59" w14:textId="77777777" w:rsidR="00724F06" w:rsidRPr="00ED5E4E" w:rsidRDefault="00724F06" w:rsidP="00E81D47">
            <w:pPr>
              <w:rPr>
                <w:ins w:id="5835" w:author="Windows 用户" w:date="2016-03-28T18:05:00Z"/>
                <w:rFonts w:ascii="宋体" w:cs="宋体"/>
                <w:kern w:val="0"/>
                <w:sz w:val="20"/>
                <w:szCs w:val="20"/>
              </w:rPr>
            </w:pPr>
            <w:ins w:id="5836" w:author="Windows 用户" w:date="2016-03-28T18:05:00Z">
              <w:r>
                <w:rPr>
                  <w:rFonts w:ascii="宋体" w:cs="宋体" w:hint="eastAsia"/>
                  <w:kern w:val="0"/>
                  <w:sz w:val="20"/>
                  <w:szCs w:val="20"/>
                </w:rPr>
                <w:t>备用字段1</w:t>
              </w:r>
            </w:ins>
          </w:p>
        </w:tc>
      </w:tr>
      <w:tr w:rsidR="00724F06" w14:paraId="768E538A" w14:textId="77777777" w:rsidTr="00E81D47">
        <w:trPr>
          <w:cantSplit/>
          <w:trHeight w:val="145"/>
          <w:ins w:id="5837" w:author="Windows 用户" w:date="2016-03-28T18:05:00Z"/>
        </w:trPr>
        <w:tc>
          <w:tcPr>
            <w:tcW w:w="983" w:type="dxa"/>
            <w:vMerge/>
          </w:tcPr>
          <w:p w14:paraId="348308DF" w14:textId="77777777" w:rsidR="00724F06" w:rsidRDefault="00724F06" w:rsidP="00E81D47">
            <w:pPr>
              <w:rPr>
                <w:ins w:id="5838" w:author="Windows 用户" w:date="2016-03-28T18:05:00Z"/>
                <w:rFonts w:ascii="宋体" w:hAnsi="宋体"/>
              </w:rPr>
            </w:pPr>
          </w:p>
        </w:tc>
        <w:tc>
          <w:tcPr>
            <w:tcW w:w="2094" w:type="dxa"/>
          </w:tcPr>
          <w:p w14:paraId="21F81AB8" w14:textId="77777777" w:rsidR="00724F06" w:rsidRPr="00ED5E4E" w:rsidRDefault="00724F06" w:rsidP="00E81D47">
            <w:pPr>
              <w:rPr>
                <w:ins w:id="5839" w:author="Windows 用户" w:date="2016-03-28T18:05:00Z"/>
                <w:rFonts w:ascii="宋体" w:cs="宋体"/>
                <w:kern w:val="0"/>
                <w:sz w:val="20"/>
                <w:szCs w:val="20"/>
              </w:rPr>
            </w:pPr>
            <w:ins w:id="5840" w:author="Windows 用户" w:date="2016-03-28T18:05:00Z">
              <w:r>
                <w:rPr>
                  <w:rFonts w:ascii="宋体" w:cs="宋体" w:hint="eastAsia"/>
                  <w:kern w:val="0"/>
                  <w:sz w:val="20"/>
                  <w:szCs w:val="20"/>
                </w:rPr>
                <w:t>EXT_FILED2</w:t>
              </w:r>
            </w:ins>
          </w:p>
        </w:tc>
        <w:tc>
          <w:tcPr>
            <w:tcW w:w="1709" w:type="dxa"/>
          </w:tcPr>
          <w:p w14:paraId="4625D82A" w14:textId="77777777" w:rsidR="00724F06" w:rsidRPr="00ED5E4E" w:rsidRDefault="00724F06" w:rsidP="00E81D47">
            <w:pPr>
              <w:rPr>
                <w:ins w:id="5841" w:author="Windows 用户" w:date="2016-03-28T18:05:00Z"/>
                <w:rFonts w:ascii="宋体" w:cs="宋体"/>
                <w:kern w:val="0"/>
                <w:sz w:val="20"/>
                <w:szCs w:val="20"/>
              </w:rPr>
            </w:pPr>
            <w:ins w:id="5842" w:author="Windows 用户" w:date="2016-03-28T18:05:00Z">
              <w:r>
                <w:rPr>
                  <w:rFonts w:ascii="宋体" w:cs="宋体" w:hint="eastAsia"/>
                  <w:kern w:val="0"/>
                  <w:sz w:val="20"/>
                  <w:szCs w:val="20"/>
                </w:rPr>
                <w:t>备用字段2</w:t>
              </w:r>
            </w:ins>
          </w:p>
        </w:tc>
        <w:tc>
          <w:tcPr>
            <w:tcW w:w="851" w:type="dxa"/>
          </w:tcPr>
          <w:p w14:paraId="34E29C80" w14:textId="77777777" w:rsidR="00724F06" w:rsidRPr="00ED5E4E" w:rsidRDefault="00724F06" w:rsidP="00E81D47">
            <w:pPr>
              <w:rPr>
                <w:ins w:id="5843" w:author="Windows 用户" w:date="2016-03-28T18:05:00Z"/>
                <w:rFonts w:ascii="宋体" w:cs="宋体"/>
                <w:kern w:val="0"/>
                <w:sz w:val="20"/>
                <w:szCs w:val="20"/>
              </w:rPr>
            </w:pPr>
            <w:ins w:id="5844" w:author="Windows 用户" w:date="2016-03-28T18:05: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749A9AC9" w14:textId="77777777" w:rsidR="00724F06" w:rsidRPr="00ED5E4E" w:rsidRDefault="00724F06" w:rsidP="00E81D47">
            <w:pPr>
              <w:rPr>
                <w:ins w:id="5845" w:author="Windows 用户" w:date="2016-03-28T18:05:00Z"/>
                <w:rFonts w:ascii="宋体" w:cs="宋体"/>
                <w:kern w:val="0"/>
                <w:sz w:val="20"/>
                <w:szCs w:val="20"/>
              </w:rPr>
            </w:pPr>
            <w:ins w:id="5846" w:author="Windows 用户" w:date="2016-03-28T18:05:00Z">
              <w:r>
                <w:rPr>
                  <w:rFonts w:ascii="宋体" w:hAnsi="宋体" w:hint="eastAsia"/>
                </w:rPr>
                <w:t>是</w:t>
              </w:r>
            </w:ins>
          </w:p>
        </w:tc>
        <w:tc>
          <w:tcPr>
            <w:tcW w:w="2635" w:type="dxa"/>
          </w:tcPr>
          <w:p w14:paraId="6A310B60" w14:textId="77777777" w:rsidR="00724F06" w:rsidRPr="00ED5E4E" w:rsidRDefault="00724F06" w:rsidP="00E81D47">
            <w:pPr>
              <w:rPr>
                <w:ins w:id="5847" w:author="Windows 用户" w:date="2016-03-28T18:05:00Z"/>
                <w:rFonts w:ascii="宋体" w:cs="宋体"/>
                <w:kern w:val="0"/>
                <w:sz w:val="20"/>
                <w:szCs w:val="20"/>
              </w:rPr>
            </w:pPr>
            <w:ins w:id="5848" w:author="Windows 用户" w:date="2016-03-28T18:05:00Z">
              <w:r>
                <w:rPr>
                  <w:rFonts w:ascii="宋体" w:cs="宋体" w:hint="eastAsia"/>
                  <w:kern w:val="0"/>
                  <w:sz w:val="20"/>
                  <w:szCs w:val="20"/>
                </w:rPr>
                <w:t>备用字段2</w:t>
              </w:r>
            </w:ins>
          </w:p>
        </w:tc>
      </w:tr>
      <w:tr w:rsidR="00724F06" w14:paraId="600159F6" w14:textId="77777777" w:rsidTr="00E81D47">
        <w:trPr>
          <w:cantSplit/>
          <w:trHeight w:val="145"/>
          <w:ins w:id="5849" w:author="Windows 用户" w:date="2016-03-28T18:05:00Z"/>
        </w:trPr>
        <w:tc>
          <w:tcPr>
            <w:tcW w:w="983" w:type="dxa"/>
            <w:vMerge/>
          </w:tcPr>
          <w:p w14:paraId="4D27C407" w14:textId="77777777" w:rsidR="00724F06" w:rsidRDefault="00724F06" w:rsidP="00E81D47">
            <w:pPr>
              <w:rPr>
                <w:ins w:id="5850" w:author="Windows 用户" w:date="2016-03-28T18:05:00Z"/>
                <w:rFonts w:ascii="宋体" w:hAnsi="宋体"/>
              </w:rPr>
            </w:pPr>
          </w:p>
        </w:tc>
        <w:tc>
          <w:tcPr>
            <w:tcW w:w="2094" w:type="dxa"/>
          </w:tcPr>
          <w:p w14:paraId="099813CB" w14:textId="77777777" w:rsidR="00724F06" w:rsidRPr="00ED5E4E" w:rsidRDefault="00724F06" w:rsidP="00E81D47">
            <w:pPr>
              <w:rPr>
                <w:ins w:id="5851" w:author="Windows 用户" w:date="2016-03-28T18:05:00Z"/>
                <w:rFonts w:ascii="宋体" w:cs="宋体"/>
                <w:kern w:val="0"/>
                <w:sz w:val="20"/>
                <w:szCs w:val="20"/>
              </w:rPr>
            </w:pPr>
            <w:ins w:id="5852" w:author="Windows 用户" w:date="2016-03-28T18:05:00Z">
              <w:r>
                <w:rPr>
                  <w:rFonts w:ascii="宋体" w:cs="宋体" w:hint="eastAsia"/>
                  <w:kern w:val="0"/>
                  <w:sz w:val="20"/>
                  <w:szCs w:val="20"/>
                </w:rPr>
                <w:t>EXT_FILED3</w:t>
              </w:r>
            </w:ins>
          </w:p>
        </w:tc>
        <w:tc>
          <w:tcPr>
            <w:tcW w:w="1709" w:type="dxa"/>
          </w:tcPr>
          <w:p w14:paraId="2A3BFEA8" w14:textId="77777777" w:rsidR="00724F06" w:rsidRPr="00ED5E4E" w:rsidRDefault="00724F06" w:rsidP="00E81D47">
            <w:pPr>
              <w:rPr>
                <w:ins w:id="5853" w:author="Windows 用户" w:date="2016-03-28T18:05:00Z"/>
                <w:rFonts w:ascii="宋体" w:cs="宋体"/>
                <w:kern w:val="0"/>
                <w:sz w:val="20"/>
                <w:szCs w:val="20"/>
              </w:rPr>
            </w:pPr>
            <w:ins w:id="5854" w:author="Windows 用户" w:date="2016-03-28T18:05:00Z">
              <w:r>
                <w:rPr>
                  <w:rFonts w:ascii="宋体" w:cs="宋体" w:hint="eastAsia"/>
                  <w:kern w:val="0"/>
                  <w:sz w:val="20"/>
                  <w:szCs w:val="20"/>
                </w:rPr>
                <w:t>备用字段3</w:t>
              </w:r>
            </w:ins>
          </w:p>
        </w:tc>
        <w:tc>
          <w:tcPr>
            <w:tcW w:w="851" w:type="dxa"/>
          </w:tcPr>
          <w:p w14:paraId="5AA53771" w14:textId="77777777" w:rsidR="00724F06" w:rsidRPr="00ED5E4E" w:rsidRDefault="00724F06" w:rsidP="00E81D47">
            <w:pPr>
              <w:rPr>
                <w:ins w:id="5855" w:author="Windows 用户" w:date="2016-03-28T18:05:00Z"/>
                <w:rFonts w:ascii="宋体" w:cs="宋体"/>
                <w:kern w:val="0"/>
                <w:sz w:val="20"/>
                <w:szCs w:val="20"/>
              </w:rPr>
            </w:pPr>
            <w:ins w:id="5856" w:author="Windows 用户" w:date="2016-03-28T18:05: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300</w:t>
              </w:r>
              <w:r w:rsidRPr="00A560D3">
                <w:rPr>
                  <w:rFonts w:ascii="宋体" w:cs="宋体"/>
                  <w:kern w:val="0"/>
                  <w:sz w:val="20"/>
                  <w:szCs w:val="20"/>
                </w:rPr>
                <w:t>)</w:t>
              </w:r>
            </w:ins>
          </w:p>
        </w:tc>
        <w:tc>
          <w:tcPr>
            <w:tcW w:w="708" w:type="dxa"/>
          </w:tcPr>
          <w:p w14:paraId="0F4CBDAD" w14:textId="77777777" w:rsidR="00724F06" w:rsidRPr="00ED5E4E" w:rsidRDefault="00724F06" w:rsidP="00E81D47">
            <w:pPr>
              <w:rPr>
                <w:ins w:id="5857" w:author="Windows 用户" w:date="2016-03-28T18:05:00Z"/>
                <w:rFonts w:ascii="宋体" w:cs="宋体"/>
                <w:kern w:val="0"/>
                <w:sz w:val="20"/>
                <w:szCs w:val="20"/>
              </w:rPr>
            </w:pPr>
            <w:ins w:id="5858" w:author="Windows 用户" w:date="2016-03-28T18:05:00Z">
              <w:r>
                <w:rPr>
                  <w:rFonts w:ascii="宋体" w:hAnsi="宋体" w:hint="eastAsia"/>
                </w:rPr>
                <w:t>是</w:t>
              </w:r>
            </w:ins>
          </w:p>
        </w:tc>
        <w:tc>
          <w:tcPr>
            <w:tcW w:w="2635" w:type="dxa"/>
          </w:tcPr>
          <w:p w14:paraId="0E153E3D" w14:textId="77777777" w:rsidR="00724F06" w:rsidRPr="00ED5E4E" w:rsidRDefault="00724F06" w:rsidP="00E81D47">
            <w:pPr>
              <w:rPr>
                <w:ins w:id="5859" w:author="Windows 用户" w:date="2016-03-28T18:05:00Z"/>
                <w:rFonts w:ascii="宋体" w:cs="宋体"/>
                <w:kern w:val="0"/>
                <w:sz w:val="20"/>
                <w:szCs w:val="20"/>
              </w:rPr>
            </w:pPr>
            <w:ins w:id="5860" w:author="Windows 用户" w:date="2016-03-28T18:05:00Z">
              <w:r>
                <w:rPr>
                  <w:rFonts w:ascii="宋体" w:cs="宋体" w:hint="eastAsia"/>
                  <w:kern w:val="0"/>
                  <w:sz w:val="20"/>
                  <w:szCs w:val="20"/>
                </w:rPr>
                <w:t>备用字段3</w:t>
              </w:r>
            </w:ins>
          </w:p>
        </w:tc>
      </w:tr>
    </w:tbl>
    <w:p w14:paraId="2EE52E3A" w14:textId="77777777" w:rsidR="00631E90" w:rsidRPr="004E6C5A" w:rsidRDefault="00631E90" w:rsidP="00631E90">
      <w:pPr>
        <w:rPr>
          <w:rFonts w:ascii="微软雅黑" w:eastAsia="微软雅黑" w:hAnsi="微软雅黑"/>
        </w:rPr>
      </w:pPr>
    </w:p>
    <w:p w14:paraId="292B2437" w14:textId="77777777" w:rsidR="00631E90" w:rsidRDefault="00631E90" w:rsidP="0042024B">
      <w:pPr>
        <w:pStyle w:val="3"/>
      </w:pPr>
      <w:bookmarkStart w:id="5861" w:name="_Toc448761064"/>
      <w:r w:rsidRPr="004E6C5A">
        <w:rPr>
          <w:rFonts w:hint="eastAsia"/>
        </w:rPr>
        <w:t>响应报文说明</w:t>
      </w:r>
      <w:bookmarkEnd w:id="5861"/>
    </w:p>
    <w:tbl>
      <w:tblPr>
        <w:tblW w:w="8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3"/>
        <w:gridCol w:w="2094"/>
        <w:gridCol w:w="1709"/>
        <w:gridCol w:w="851"/>
        <w:gridCol w:w="708"/>
        <w:gridCol w:w="2635"/>
      </w:tblGrid>
      <w:tr w:rsidR="005F7EC2" w14:paraId="765F347D" w14:textId="77777777" w:rsidTr="005E28A2">
        <w:trPr>
          <w:trHeight w:val="302"/>
        </w:trPr>
        <w:tc>
          <w:tcPr>
            <w:tcW w:w="983" w:type="dxa"/>
            <w:tcBorders>
              <w:bottom w:val="single" w:sz="4" w:space="0" w:color="auto"/>
            </w:tcBorders>
            <w:shd w:val="clear" w:color="auto" w:fill="C0C0C0"/>
          </w:tcPr>
          <w:p w14:paraId="77190DD8" w14:textId="77777777" w:rsidR="005F7EC2" w:rsidRDefault="005F7EC2" w:rsidP="005E28A2">
            <w:pPr>
              <w:rPr>
                <w:rFonts w:ascii="宋体" w:hAnsi="宋体"/>
                <w:b/>
                <w:szCs w:val="21"/>
              </w:rPr>
            </w:pPr>
            <w:r>
              <w:rPr>
                <w:rFonts w:ascii="宋体" w:hAnsi="宋体"/>
                <w:b/>
                <w:szCs w:val="21"/>
              </w:rPr>
              <w:t>模块</w:t>
            </w:r>
          </w:p>
        </w:tc>
        <w:tc>
          <w:tcPr>
            <w:tcW w:w="2094" w:type="dxa"/>
            <w:tcBorders>
              <w:bottom w:val="single" w:sz="4" w:space="0" w:color="auto"/>
            </w:tcBorders>
            <w:shd w:val="clear" w:color="auto" w:fill="C0C0C0"/>
          </w:tcPr>
          <w:p w14:paraId="17351CB2" w14:textId="77777777" w:rsidR="005F7EC2" w:rsidRDefault="005F7EC2" w:rsidP="005E28A2">
            <w:pPr>
              <w:rPr>
                <w:rFonts w:ascii="宋体" w:hAnsi="宋体"/>
                <w:b/>
              </w:rPr>
            </w:pPr>
            <w:r>
              <w:rPr>
                <w:rFonts w:ascii="宋体" w:hAnsi="宋体"/>
                <w:b/>
                <w:szCs w:val="21"/>
              </w:rPr>
              <w:t>字段ID</w:t>
            </w:r>
          </w:p>
        </w:tc>
        <w:tc>
          <w:tcPr>
            <w:tcW w:w="1709" w:type="dxa"/>
            <w:tcBorders>
              <w:bottom w:val="single" w:sz="4" w:space="0" w:color="auto"/>
            </w:tcBorders>
            <w:shd w:val="clear" w:color="auto" w:fill="C0C0C0"/>
          </w:tcPr>
          <w:p w14:paraId="6B9A8AA4" w14:textId="77777777" w:rsidR="005F7EC2" w:rsidRDefault="005F7EC2" w:rsidP="005E28A2">
            <w:pPr>
              <w:rPr>
                <w:rFonts w:ascii="宋体" w:hAnsi="宋体"/>
                <w:b/>
              </w:rPr>
            </w:pPr>
            <w:r>
              <w:rPr>
                <w:rFonts w:ascii="宋体" w:hAnsi="宋体"/>
                <w:b/>
                <w:szCs w:val="21"/>
              </w:rPr>
              <w:t>字段名称</w:t>
            </w:r>
          </w:p>
        </w:tc>
        <w:tc>
          <w:tcPr>
            <w:tcW w:w="851" w:type="dxa"/>
            <w:tcBorders>
              <w:bottom w:val="single" w:sz="4" w:space="0" w:color="auto"/>
            </w:tcBorders>
            <w:shd w:val="clear" w:color="auto" w:fill="C0C0C0"/>
          </w:tcPr>
          <w:p w14:paraId="22C59557" w14:textId="77777777" w:rsidR="005F7EC2" w:rsidRDefault="005F7EC2" w:rsidP="005E28A2">
            <w:pPr>
              <w:rPr>
                <w:rFonts w:ascii="宋体" w:hAnsi="宋体"/>
                <w:b/>
              </w:rPr>
            </w:pPr>
            <w:r>
              <w:rPr>
                <w:rFonts w:ascii="宋体" w:hAnsi="宋体"/>
                <w:b/>
                <w:szCs w:val="21"/>
              </w:rPr>
              <w:t>类型</w:t>
            </w:r>
          </w:p>
        </w:tc>
        <w:tc>
          <w:tcPr>
            <w:tcW w:w="708" w:type="dxa"/>
            <w:tcBorders>
              <w:bottom w:val="single" w:sz="4" w:space="0" w:color="auto"/>
            </w:tcBorders>
            <w:shd w:val="clear" w:color="auto" w:fill="C0C0C0"/>
          </w:tcPr>
          <w:p w14:paraId="10FEE37B" w14:textId="77777777" w:rsidR="005F7EC2" w:rsidRDefault="005F7EC2" w:rsidP="005E28A2">
            <w:pPr>
              <w:rPr>
                <w:rFonts w:ascii="宋体" w:hAnsi="宋体"/>
                <w:b/>
              </w:rPr>
            </w:pPr>
            <w:r>
              <w:rPr>
                <w:rFonts w:ascii="宋体" w:hAnsi="宋体" w:hint="eastAsia"/>
                <w:b/>
              </w:rPr>
              <w:t>可空</w:t>
            </w:r>
          </w:p>
        </w:tc>
        <w:tc>
          <w:tcPr>
            <w:tcW w:w="2635" w:type="dxa"/>
            <w:tcBorders>
              <w:bottom w:val="single" w:sz="4" w:space="0" w:color="auto"/>
            </w:tcBorders>
            <w:shd w:val="clear" w:color="auto" w:fill="C0C0C0"/>
          </w:tcPr>
          <w:p w14:paraId="1D6993FE" w14:textId="77777777" w:rsidR="005F7EC2" w:rsidRDefault="005F7EC2" w:rsidP="005E28A2">
            <w:pPr>
              <w:rPr>
                <w:rFonts w:ascii="宋体" w:hAnsi="宋体"/>
                <w:b/>
              </w:rPr>
            </w:pPr>
            <w:r>
              <w:rPr>
                <w:rFonts w:ascii="宋体" w:hAnsi="宋体" w:hint="eastAsia"/>
                <w:b/>
              </w:rPr>
              <w:t>备注</w:t>
            </w:r>
          </w:p>
        </w:tc>
      </w:tr>
      <w:tr w:rsidR="0011055E" w:rsidRPr="00ED5E4E" w14:paraId="686FCBB5" w14:textId="77777777" w:rsidTr="005E28A2">
        <w:trPr>
          <w:cantSplit/>
          <w:trHeight w:val="317"/>
        </w:trPr>
        <w:tc>
          <w:tcPr>
            <w:tcW w:w="983" w:type="dxa"/>
            <w:vMerge w:val="restart"/>
          </w:tcPr>
          <w:p w14:paraId="3D6D889C" w14:textId="77777777" w:rsidR="0011055E" w:rsidRPr="00ED5E4E" w:rsidRDefault="0011055E" w:rsidP="005E28A2">
            <w:pPr>
              <w:rPr>
                <w:rFonts w:ascii="宋体" w:cs="宋体"/>
                <w:kern w:val="0"/>
                <w:sz w:val="20"/>
                <w:szCs w:val="20"/>
              </w:rPr>
            </w:pPr>
            <w:r w:rsidRPr="00ED5E4E">
              <w:rPr>
                <w:rFonts w:ascii="宋体" w:cs="宋体" w:hint="eastAsia"/>
                <w:kern w:val="0"/>
                <w:sz w:val="20"/>
                <w:szCs w:val="20"/>
              </w:rPr>
              <w:t>BODY</w:t>
            </w:r>
          </w:p>
        </w:tc>
        <w:tc>
          <w:tcPr>
            <w:tcW w:w="7997" w:type="dxa"/>
            <w:gridSpan w:val="5"/>
          </w:tcPr>
          <w:p w14:paraId="2E1EA369" w14:textId="77777777" w:rsidR="0011055E" w:rsidRPr="00ED5E4E" w:rsidRDefault="0011055E" w:rsidP="005E28A2">
            <w:pPr>
              <w:rPr>
                <w:rFonts w:ascii="宋体" w:cs="宋体"/>
                <w:kern w:val="0"/>
                <w:sz w:val="20"/>
                <w:szCs w:val="20"/>
              </w:rPr>
            </w:pPr>
          </w:p>
        </w:tc>
      </w:tr>
      <w:tr w:rsidR="0011055E" w:rsidRPr="00ED5E4E" w14:paraId="49534662" w14:textId="77777777" w:rsidTr="005E28A2">
        <w:trPr>
          <w:cantSplit/>
          <w:trHeight w:val="145"/>
        </w:trPr>
        <w:tc>
          <w:tcPr>
            <w:tcW w:w="983" w:type="dxa"/>
            <w:vMerge/>
          </w:tcPr>
          <w:p w14:paraId="23E6D36B" w14:textId="77777777" w:rsidR="0011055E" w:rsidRPr="00ED5E4E" w:rsidRDefault="0011055E" w:rsidP="005E28A2">
            <w:pPr>
              <w:rPr>
                <w:rFonts w:ascii="宋体" w:cs="宋体"/>
                <w:kern w:val="0"/>
                <w:sz w:val="20"/>
                <w:szCs w:val="20"/>
              </w:rPr>
            </w:pPr>
          </w:p>
        </w:tc>
        <w:tc>
          <w:tcPr>
            <w:tcW w:w="2094" w:type="dxa"/>
          </w:tcPr>
          <w:p w14:paraId="69498297" w14:textId="77777777" w:rsidR="0011055E" w:rsidRPr="00A560D3" w:rsidRDefault="0011055E" w:rsidP="005E28A2">
            <w:pPr>
              <w:autoSpaceDE w:val="0"/>
              <w:autoSpaceDN w:val="0"/>
              <w:adjustRightInd w:val="0"/>
              <w:spacing w:line="267" w:lineRule="exact"/>
              <w:jc w:val="left"/>
              <w:rPr>
                <w:rFonts w:ascii="宋体" w:cs="宋体"/>
                <w:kern w:val="0"/>
                <w:sz w:val="20"/>
                <w:szCs w:val="20"/>
              </w:rPr>
            </w:pPr>
            <w:r w:rsidRPr="00A560D3">
              <w:rPr>
                <w:rFonts w:ascii="宋体" w:cs="宋体"/>
                <w:kern w:val="0"/>
                <w:sz w:val="20"/>
                <w:szCs w:val="20"/>
              </w:rPr>
              <w:t>MERCHANTID</w:t>
            </w:r>
          </w:p>
        </w:tc>
        <w:tc>
          <w:tcPr>
            <w:tcW w:w="1709" w:type="dxa"/>
          </w:tcPr>
          <w:p w14:paraId="4423C913" w14:textId="77777777" w:rsidR="0011055E" w:rsidRPr="00A560D3" w:rsidRDefault="0011055E" w:rsidP="005E28A2">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商户唯一标识</w:t>
            </w:r>
          </w:p>
        </w:tc>
        <w:tc>
          <w:tcPr>
            <w:tcW w:w="851" w:type="dxa"/>
          </w:tcPr>
          <w:p w14:paraId="2BE5BF29" w14:textId="77777777" w:rsidR="0011055E" w:rsidRPr="00A560D3" w:rsidRDefault="0011055E" w:rsidP="005E28A2">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(32)</w:t>
            </w:r>
          </w:p>
        </w:tc>
        <w:tc>
          <w:tcPr>
            <w:tcW w:w="708" w:type="dxa"/>
          </w:tcPr>
          <w:p w14:paraId="27E358E5" w14:textId="77777777" w:rsidR="0011055E" w:rsidRPr="00A560D3" w:rsidRDefault="0011055E" w:rsidP="005E28A2">
            <w:pPr>
              <w:autoSpaceDE w:val="0"/>
              <w:autoSpaceDN w:val="0"/>
              <w:adjustRightInd w:val="0"/>
              <w:spacing w:line="267" w:lineRule="exact"/>
              <w:ind w:left="107"/>
              <w:jc w:val="left"/>
              <w:rPr>
                <w:rFonts w:ascii="宋体" w:cs="宋体"/>
                <w:kern w:val="0"/>
                <w:sz w:val="20"/>
                <w:szCs w:val="20"/>
              </w:rPr>
            </w:pPr>
          </w:p>
        </w:tc>
        <w:tc>
          <w:tcPr>
            <w:tcW w:w="2635" w:type="dxa"/>
          </w:tcPr>
          <w:p w14:paraId="57D60A3A" w14:textId="77777777" w:rsidR="0011055E" w:rsidRPr="00A560D3" w:rsidRDefault="0011055E" w:rsidP="005E28A2">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银行统一提供</w:t>
            </w:r>
          </w:p>
        </w:tc>
      </w:tr>
      <w:tr w:rsidR="0011055E" w:rsidRPr="00ED5E4E" w14:paraId="7EF06D5F" w14:textId="77777777" w:rsidTr="005E28A2">
        <w:trPr>
          <w:cantSplit/>
          <w:trHeight w:val="145"/>
        </w:trPr>
        <w:tc>
          <w:tcPr>
            <w:tcW w:w="983" w:type="dxa"/>
            <w:vMerge/>
          </w:tcPr>
          <w:p w14:paraId="1AC00C59" w14:textId="77777777" w:rsidR="0011055E" w:rsidRPr="00ED5E4E" w:rsidRDefault="0011055E" w:rsidP="005E28A2">
            <w:pPr>
              <w:rPr>
                <w:rFonts w:ascii="宋体" w:cs="宋体"/>
                <w:kern w:val="0"/>
                <w:sz w:val="20"/>
                <w:szCs w:val="20"/>
              </w:rPr>
            </w:pPr>
          </w:p>
        </w:tc>
        <w:tc>
          <w:tcPr>
            <w:tcW w:w="2094" w:type="dxa"/>
          </w:tcPr>
          <w:p w14:paraId="54A677A4" w14:textId="77777777" w:rsidR="0011055E" w:rsidRPr="00ED5E4E" w:rsidRDefault="0011055E" w:rsidP="005E28A2">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TRANSCODE</w:t>
            </w:r>
          </w:p>
        </w:tc>
        <w:tc>
          <w:tcPr>
            <w:tcW w:w="1709" w:type="dxa"/>
          </w:tcPr>
          <w:p w14:paraId="1148A918" w14:textId="77777777" w:rsidR="0011055E" w:rsidRPr="00ED5E4E" w:rsidRDefault="0011055E" w:rsidP="005E28A2">
            <w:pPr>
              <w:rPr>
                <w:rFonts w:ascii="宋体" w:cs="宋体"/>
                <w:kern w:val="0"/>
                <w:sz w:val="20"/>
                <w:szCs w:val="20"/>
              </w:rPr>
            </w:pPr>
            <w:r w:rsidRPr="00A560D3">
              <w:rPr>
                <w:rFonts w:ascii="宋体" w:cs="宋体" w:hint="eastAsia"/>
                <w:kern w:val="0"/>
                <w:sz w:val="20"/>
                <w:szCs w:val="20"/>
              </w:rPr>
              <w:t>交易码</w:t>
            </w:r>
          </w:p>
        </w:tc>
        <w:tc>
          <w:tcPr>
            <w:tcW w:w="851" w:type="dxa"/>
          </w:tcPr>
          <w:p w14:paraId="2B8BC161" w14:textId="77777777" w:rsidR="0011055E" w:rsidRPr="00ED5E4E" w:rsidRDefault="0011055E" w:rsidP="005E28A2">
            <w:pPr>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8</w:t>
            </w:r>
            <w:r w:rsidRPr="00A560D3">
              <w:rPr>
                <w:rFonts w:ascii="宋体" w:cs="宋体"/>
                <w:kern w:val="0"/>
                <w:sz w:val="20"/>
                <w:szCs w:val="20"/>
              </w:rPr>
              <w:t>)</w:t>
            </w:r>
          </w:p>
        </w:tc>
        <w:tc>
          <w:tcPr>
            <w:tcW w:w="708" w:type="dxa"/>
          </w:tcPr>
          <w:p w14:paraId="2B8680E7" w14:textId="77777777" w:rsidR="0011055E" w:rsidRPr="00EA7B55" w:rsidRDefault="0011055E" w:rsidP="005E28A2">
            <w:pPr>
              <w:autoSpaceDE w:val="0"/>
              <w:autoSpaceDN w:val="0"/>
              <w:adjustRightInd w:val="0"/>
              <w:spacing w:line="267" w:lineRule="exact"/>
              <w:ind w:left="107"/>
              <w:jc w:val="left"/>
              <w:rPr>
                <w:rFonts w:ascii="宋体" w:cs="宋体"/>
                <w:kern w:val="0"/>
                <w:sz w:val="20"/>
                <w:szCs w:val="20"/>
              </w:rPr>
            </w:pPr>
          </w:p>
        </w:tc>
        <w:tc>
          <w:tcPr>
            <w:tcW w:w="2635" w:type="dxa"/>
          </w:tcPr>
          <w:p w14:paraId="620BEF83" w14:textId="77777777" w:rsidR="0011055E" w:rsidRPr="00EA7B55" w:rsidRDefault="0011055E" w:rsidP="002064CD">
            <w:pPr>
              <w:autoSpaceDE w:val="0"/>
              <w:autoSpaceDN w:val="0"/>
              <w:adjustRightInd w:val="0"/>
              <w:spacing w:line="267" w:lineRule="exact"/>
              <w:jc w:val="left"/>
              <w:rPr>
                <w:rFonts w:ascii="宋体" w:cs="宋体"/>
                <w:kern w:val="0"/>
                <w:sz w:val="20"/>
                <w:szCs w:val="20"/>
              </w:rPr>
            </w:pPr>
            <w:r w:rsidRPr="00EA7B55">
              <w:rPr>
                <w:rFonts w:ascii="宋体" w:cs="宋体" w:hint="eastAsia"/>
                <w:kern w:val="0"/>
                <w:sz w:val="20"/>
                <w:szCs w:val="20"/>
              </w:rPr>
              <w:t>OGW000</w:t>
            </w:r>
            <w:r>
              <w:rPr>
                <w:rFonts w:ascii="宋体" w:cs="宋体" w:hint="eastAsia"/>
                <w:kern w:val="0"/>
                <w:sz w:val="20"/>
                <w:szCs w:val="20"/>
              </w:rPr>
              <w:t>72</w:t>
            </w:r>
          </w:p>
        </w:tc>
      </w:tr>
      <w:tr w:rsidR="0011055E" w:rsidRPr="00ED5E4E" w14:paraId="28236AFC" w14:textId="77777777" w:rsidTr="005E28A2">
        <w:trPr>
          <w:cantSplit/>
          <w:trHeight w:val="145"/>
        </w:trPr>
        <w:tc>
          <w:tcPr>
            <w:tcW w:w="983" w:type="dxa"/>
            <w:vMerge/>
          </w:tcPr>
          <w:p w14:paraId="68A0CE38" w14:textId="77777777" w:rsidR="0011055E" w:rsidRPr="00ED5E4E" w:rsidRDefault="0011055E" w:rsidP="005E28A2">
            <w:pPr>
              <w:rPr>
                <w:rFonts w:ascii="宋体" w:cs="宋体"/>
                <w:kern w:val="0"/>
                <w:sz w:val="20"/>
                <w:szCs w:val="20"/>
              </w:rPr>
            </w:pPr>
          </w:p>
        </w:tc>
        <w:tc>
          <w:tcPr>
            <w:tcW w:w="2094" w:type="dxa"/>
          </w:tcPr>
          <w:p w14:paraId="7C142C28" w14:textId="77777777" w:rsidR="0011055E" w:rsidRPr="00A560D3" w:rsidRDefault="0011055E" w:rsidP="005E28A2">
            <w:pPr>
              <w:autoSpaceDE w:val="0"/>
              <w:autoSpaceDN w:val="0"/>
              <w:adjustRightInd w:val="0"/>
              <w:spacing w:line="267" w:lineRule="exact"/>
              <w:jc w:val="left"/>
              <w:rPr>
                <w:rFonts w:ascii="宋体" w:cs="宋体"/>
                <w:kern w:val="0"/>
                <w:sz w:val="20"/>
                <w:szCs w:val="20"/>
              </w:rPr>
            </w:pPr>
            <w:r w:rsidRPr="00A560D3">
              <w:rPr>
                <w:rFonts w:ascii="宋体" w:cs="宋体"/>
                <w:kern w:val="0"/>
                <w:sz w:val="20"/>
                <w:szCs w:val="20"/>
              </w:rPr>
              <w:t>BANKID</w:t>
            </w:r>
          </w:p>
        </w:tc>
        <w:tc>
          <w:tcPr>
            <w:tcW w:w="1709" w:type="dxa"/>
          </w:tcPr>
          <w:p w14:paraId="2CEEF75D" w14:textId="77777777" w:rsidR="0011055E" w:rsidRPr="00A560D3" w:rsidRDefault="0011055E" w:rsidP="005E28A2">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银行标识</w:t>
            </w:r>
          </w:p>
        </w:tc>
        <w:tc>
          <w:tcPr>
            <w:tcW w:w="851" w:type="dxa"/>
          </w:tcPr>
          <w:p w14:paraId="669475F0" w14:textId="77777777" w:rsidR="0011055E" w:rsidRPr="00A560D3" w:rsidRDefault="0011055E" w:rsidP="005E28A2">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6</w:t>
            </w:r>
            <w:r w:rsidRPr="00A560D3">
              <w:rPr>
                <w:rFonts w:ascii="宋体" w:cs="宋体"/>
                <w:kern w:val="0"/>
                <w:sz w:val="20"/>
                <w:szCs w:val="20"/>
              </w:rPr>
              <w:t>)</w:t>
            </w:r>
          </w:p>
        </w:tc>
        <w:tc>
          <w:tcPr>
            <w:tcW w:w="708" w:type="dxa"/>
          </w:tcPr>
          <w:p w14:paraId="687D5924" w14:textId="77777777" w:rsidR="0011055E" w:rsidRPr="00A560D3" w:rsidRDefault="0011055E" w:rsidP="005E28A2">
            <w:pPr>
              <w:autoSpaceDE w:val="0"/>
              <w:autoSpaceDN w:val="0"/>
              <w:adjustRightInd w:val="0"/>
              <w:spacing w:line="267" w:lineRule="exact"/>
              <w:ind w:left="107"/>
              <w:jc w:val="left"/>
              <w:rPr>
                <w:rFonts w:ascii="宋体" w:cs="宋体"/>
                <w:kern w:val="0"/>
                <w:sz w:val="20"/>
                <w:szCs w:val="20"/>
              </w:rPr>
            </w:pPr>
          </w:p>
        </w:tc>
        <w:tc>
          <w:tcPr>
            <w:tcW w:w="2635" w:type="dxa"/>
          </w:tcPr>
          <w:p w14:paraId="2BD1BBEE" w14:textId="77777777" w:rsidR="0011055E" w:rsidRPr="00A560D3" w:rsidRDefault="0011055E" w:rsidP="005E28A2">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固定值：</w:t>
            </w:r>
            <w:r w:rsidRPr="00A560D3">
              <w:rPr>
                <w:rFonts w:ascii="宋体" w:cs="宋体"/>
                <w:kern w:val="0"/>
                <w:sz w:val="20"/>
                <w:szCs w:val="20"/>
              </w:rPr>
              <w:t>GHB</w:t>
            </w:r>
          </w:p>
        </w:tc>
      </w:tr>
      <w:tr w:rsidR="0011055E" w:rsidRPr="00ED5E4E" w14:paraId="0752DDC0" w14:textId="77777777" w:rsidTr="005E28A2">
        <w:trPr>
          <w:cantSplit/>
          <w:trHeight w:val="145"/>
        </w:trPr>
        <w:tc>
          <w:tcPr>
            <w:tcW w:w="983" w:type="dxa"/>
            <w:vMerge/>
          </w:tcPr>
          <w:p w14:paraId="71CC10FF" w14:textId="77777777" w:rsidR="0011055E" w:rsidRPr="00ED5E4E" w:rsidRDefault="0011055E" w:rsidP="005E28A2">
            <w:pPr>
              <w:rPr>
                <w:rFonts w:ascii="宋体" w:cs="宋体"/>
                <w:kern w:val="0"/>
                <w:sz w:val="20"/>
                <w:szCs w:val="20"/>
              </w:rPr>
            </w:pPr>
          </w:p>
        </w:tc>
        <w:tc>
          <w:tcPr>
            <w:tcW w:w="7997" w:type="dxa"/>
            <w:gridSpan w:val="5"/>
          </w:tcPr>
          <w:p w14:paraId="3CB50378" w14:textId="77777777" w:rsidR="0011055E" w:rsidRPr="00ED5E4E" w:rsidRDefault="0011055E" w:rsidP="005E28A2">
            <w:pPr>
              <w:rPr>
                <w:rFonts w:ascii="宋体" w:cs="宋体"/>
                <w:kern w:val="0"/>
                <w:sz w:val="20"/>
                <w:szCs w:val="20"/>
              </w:rPr>
            </w:pPr>
            <w:r>
              <w:rPr>
                <w:rFonts w:ascii="宋体" w:cs="宋体" w:hint="eastAsia"/>
                <w:kern w:val="0"/>
                <w:sz w:val="20"/>
                <w:szCs w:val="20"/>
              </w:rPr>
              <w:t>数据加密域都放到XMLPARA里面</w:t>
            </w:r>
          </w:p>
        </w:tc>
      </w:tr>
      <w:tr w:rsidR="0011055E" w:rsidRPr="00ED5E4E" w14:paraId="50922A06" w14:textId="77777777" w:rsidTr="005E28A2">
        <w:trPr>
          <w:cantSplit/>
          <w:trHeight w:val="145"/>
        </w:trPr>
        <w:tc>
          <w:tcPr>
            <w:tcW w:w="983" w:type="dxa"/>
            <w:vMerge/>
          </w:tcPr>
          <w:p w14:paraId="1111C959" w14:textId="77777777" w:rsidR="0011055E" w:rsidRPr="00ED5E4E" w:rsidRDefault="0011055E" w:rsidP="005E28A2">
            <w:pPr>
              <w:rPr>
                <w:rFonts w:ascii="宋体" w:cs="宋体"/>
                <w:kern w:val="0"/>
                <w:sz w:val="20"/>
                <w:szCs w:val="20"/>
              </w:rPr>
            </w:pPr>
          </w:p>
        </w:tc>
        <w:tc>
          <w:tcPr>
            <w:tcW w:w="7997" w:type="dxa"/>
            <w:gridSpan w:val="5"/>
          </w:tcPr>
          <w:p w14:paraId="72661074" w14:textId="77777777" w:rsidR="0011055E" w:rsidRPr="00A560D3" w:rsidRDefault="0011055E" w:rsidP="005E28A2">
            <w:pPr>
              <w:autoSpaceDE w:val="0"/>
              <w:autoSpaceDN w:val="0"/>
              <w:adjustRightInd w:val="0"/>
              <w:spacing w:line="283" w:lineRule="exact"/>
              <w:jc w:val="left"/>
              <w:rPr>
                <w:rFonts w:ascii="宋体" w:cs="宋体"/>
                <w:kern w:val="0"/>
                <w:sz w:val="20"/>
                <w:szCs w:val="20"/>
              </w:rPr>
            </w:pPr>
            <w:r w:rsidRPr="00A560D3">
              <w:rPr>
                <w:rFonts w:ascii="宋体" w:cs="宋体" w:hint="eastAsia"/>
                <w:kern w:val="0"/>
                <w:sz w:val="20"/>
                <w:szCs w:val="20"/>
              </w:rPr>
              <w:t>以下信息，只有</w:t>
            </w:r>
            <w:r w:rsidRPr="005D5C2A">
              <w:rPr>
                <w:rFonts w:ascii="宋体" w:cs="宋体"/>
                <w:kern w:val="0"/>
                <w:sz w:val="20"/>
                <w:szCs w:val="20"/>
              </w:rPr>
              <w:t>errorCode =0</w:t>
            </w:r>
            <w:r w:rsidRPr="00A560D3">
              <w:rPr>
                <w:rFonts w:ascii="宋体" w:cs="宋体" w:hint="eastAsia"/>
                <w:kern w:val="0"/>
                <w:sz w:val="20"/>
                <w:szCs w:val="20"/>
              </w:rPr>
              <w:t>时才返回，即正常响应时才返回</w:t>
            </w:r>
          </w:p>
        </w:tc>
      </w:tr>
      <w:tr w:rsidR="0011055E" w:rsidRPr="00ED5E4E" w14:paraId="4EF7CC70" w14:textId="77777777" w:rsidTr="005E28A2">
        <w:trPr>
          <w:cantSplit/>
          <w:trHeight w:val="145"/>
        </w:trPr>
        <w:tc>
          <w:tcPr>
            <w:tcW w:w="983" w:type="dxa"/>
            <w:vMerge/>
          </w:tcPr>
          <w:p w14:paraId="12631A00" w14:textId="77777777" w:rsidR="0011055E" w:rsidRPr="00ED5E4E" w:rsidRDefault="0011055E" w:rsidP="005E28A2">
            <w:pPr>
              <w:rPr>
                <w:rFonts w:ascii="宋体" w:cs="宋体"/>
                <w:kern w:val="0"/>
                <w:sz w:val="20"/>
                <w:szCs w:val="20"/>
              </w:rPr>
            </w:pPr>
          </w:p>
        </w:tc>
        <w:tc>
          <w:tcPr>
            <w:tcW w:w="2094" w:type="dxa"/>
          </w:tcPr>
          <w:p w14:paraId="7EE9221A" w14:textId="77777777" w:rsidR="0011055E" w:rsidRPr="00ED5E4E" w:rsidRDefault="0011055E" w:rsidP="005E28A2">
            <w:pPr>
              <w:rPr>
                <w:rFonts w:ascii="宋体" w:cs="宋体"/>
                <w:kern w:val="0"/>
                <w:sz w:val="20"/>
                <w:szCs w:val="20"/>
              </w:rPr>
            </w:pPr>
            <w:r w:rsidRPr="00ED5E4E">
              <w:rPr>
                <w:rFonts w:ascii="宋体" w:cs="宋体" w:hint="eastAsia"/>
                <w:kern w:val="0"/>
                <w:sz w:val="20"/>
                <w:szCs w:val="20"/>
              </w:rPr>
              <w:t>RESJNLNO</w:t>
            </w:r>
          </w:p>
        </w:tc>
        <w:tc>
          <w:tcPr>
            <w:tcW w:w="1709" w:type="dxa"/>
          </w:tcPr>
          <w:p w14:paraId="50CE30D0" w14:textId="77777777" w:rsidR="0011055E" w:rsidRPr="00ED5E4E" w:rsidRDefault="0011055E" w:rsidP="005E28A2">
            <w:pPr>
              <w:rPr>
                <w:rFonts w:ascii="宋体" w:cs="宋体"/>
                <w:kern w:val="0"/>
                <w:sz w:val="20"/>
                <w:szCs w:val="20"/>
              </w:rPr>
            </w:pPr>
            <w:r w:rsidRPr="00ED5E4E">
              <w:rPr>
                <w:rFonts w:ascii="宋体" w:cs="宋体" w:hint="eastAsia"/>
                <w:kern w:val="0"/>
                <w:sz w:val="20"/>
                <w:szCs w:val="20"/>
              </w:rPr>
              <w:t>银行交易流水号</w:t>
            </w:r>
          </w:p>
        </w:tc>
        <w:tc>
          <w:tcPr>
            <w:tcW w:w="851" w:type="dxa"/>
          </w:tcPr>
          <w:p w14:paraId="11336EA9" w14:textId="77777777" w:rsidR="0011055E" w:rsidRPr="00ED5E4E" w:rsidRDefault="0011055E" w:rsidP="005E28A2">
            <w:pPr>
              <w:rPr>
                <w:rFonts w:ascii="宋体" w:cs="宋体"/>
                <w:kern w:val="0"/>
                <w:sz w:val="20"/>
                <w:szCs w:val="20"/>
              </w:rPr>
            </w:pPr>
            <w:r w:rsidRPr="00ED5E4E">
              <w:rPr>
                <w:rFonts w:ascii="宋体" w:cs="宋体" w:hint="eastAsia"/>
                <w:kern w:val="0"/>
                <w:sz w:val="20"/>
                <w:szCs w:val="20"/>
              </w:rPr>
              <w:t>C(32)</w:t>
            </w:r>
          </w:p>
        </w:tc>
        <w:tc>
          <w:tcPr>
            <w:tcW w:w="708" w:type="dxa"/>
          </w:tcPr>
          <w:p w14:paraId="7D290DBA" w14:textId="77777777" w:rsidR="0011055E" w:rsidRPr="00ED5E4E" w:rsidRDefault="0011055E" w:rsidP="005E28A2">
            <w:pPr>
              <w:rPr>
                <w:rFonts w:ascii="宋体" w:cs="宋体"/>
                <w:kern w:val="0"/>
                <w:sz w:val="20"/>
                <w:szCs w:val="20"/>
              </w:rPr>
            </w:pPr>
            <w:r w:rsidRPr="00ED5E4E">
              <w:rPr>
                <w:rFonts w:ascii="宋体" w:cs="宋体" w:hint="eastAsia"/>
                <w:kern w:val="0"/>
                <w:sz w:val="20"/>
                <w:szCs w:val="20"/>
              </w:rPr>
              <w:t>否</w:t>
            </w:r>
          </w:p>
        </w:tc>
        <w:tc>
          <w:tcPr>
            <w:tcW w:w="2635" w:type="dxa"/>
          </w:tcPr>
          <w:p w14:paraId="2B008B96" w14:textId="77777777" w:rsidR="0011055E" w:rsidRPr="00ED5E4E" w:rsidRDefault="0011055E" w:rsidP="005E28A2">
            <w:pPr>
              <w:rPr>
                <w:rFonts w:ascii="宋体" w:cs="宋体"/>
                <w:kern w:val="0"/>
                <w:sz w:val="20"/>
                <w:szCs w:val="20"/>
              </w:rPr>
            </w:pPr>
            <w:r w:rsidRPr="00ED5E4E">
              <w:rPr>
                <w:rFonts w:ascii="宋体" w:cs="宋体" w:hint="eastAsia"/>
                <w:kern w:val="0"/>
                <w:sz w:val="20"/>
                <w:szCs w:val="20"/>
              </w:rPr>
              <w:t>银行交易流水号</w:t>
            </w:r>
          </w:p>
        </w:tc>
      </w:tr>
      <w:tr w:rsidR="0011055E" w:rsidRPr="00ED5E4E" w14:paraId="60FE9660" w14:textId="77777777" w:rsidTr="005E28A2">
        <w:trPr>
          <w:cantSplit/>
          <w:trHeight w:val="145"/>
        </w:trPr>
        <w:tc>
          <w:tcPr>
            <w:tcW w:w="983" w:type="dxa"/>
            <w:vMerge/>
          </w:tcPr>
          <w:p w14:paraId="136AC174" w14:textId="77777777" w:rsidR="0011055E" w:rsidRPr="00ED5E4E" w:rsidRDefault="0011055E" w:rsidP="005E28A2">
            <w:pPr>
              <w:rPr>
                <w:rFonts w:ascii="宋体" w:cs="宋体"/>
                <w:kern w:val="0"/>
                <w:sz w:val="20"/>
                <w:szCs w:val="20"/>
              </w:rPr>
            </w:pPr>
          </w:p>
        </w:tc>
        <w:tc>
          <w:tcPr>
            <w:tcW w:w="2094" w:type="dxa"/>
          </w:tcPr>
          <w:p w14:paraId="018C2DAD" w14:textId="77777777" w:rsidR="0011055E" w:rsidRPr="00ED5E4E" w:rsidRDefault="0011055E" w:rsidP="005E28A2">
            <w:pPr>
              <w:rPr>
                <w:rFonts w:ascii="宋体" w:cs="宋体"/>
                <w:kern w:val="0"/>
                <w:sz w:val="20"/>
                <w:szCs w:val="20"/>
              </w:rPr>
            </w:pPr>
            <w:r w:rsidRPr="00ED5E4E">
              <w:rPr>
                <w:rFonts w:ascii="宋体" w:cs="宋体" w:hint="eastAsia"/>
                <w:kern w:val="0"/>
                <w:sz w:val="20"/>
                <w:szCs w:val="20"/>
              </w:rPr>
              <w:t>TRANSDT</w:t>
            </w:r>
          </w:p>
        </w:tc>
        <w:tc>
          <w:tcPr>
            <w:tcW w:w="1709" w:type="dxa"/>
          </w:tcPr>
          <w:p w14:paraId="79C0F19A" w14:textId="77777777" w:rsidR="0011055E" w:rsidRPr="00ED5E4E" w:rsidRDefault="0011055E" w:rsidP="005E28A2">
            <w:pPr>
              <w:rPr>
                <w:rFonts w:ascii="宋体" w:cs="宋体"/>
                <w:kern w:val="0"/>
                <w:sz w:val="20"/>
                <w:szCs w:val="20"/>
              </w:rPr>
            </w:pPr>
            <w:r w:rsidRPr="00ED5E4E">
              <w:rPr>
                <w:rFonts w:ascii="宋体" w:cs="宋体" w:hint="eastAsia"/>
                <w:kern w:val="0"/>
                <w:sz w:val="20"/>
                <w:szCs w:val="20"/>
              </w:rPr>
              <w:t>交易日期</w:t>
            </w:r>
          </w:p>
        </w:tc>
        <w:tc>
          <w:tcPr>
            <w:tcW w:w="851" w:type="dxa"/>
          </w:tcPr>
          <w:p w14:paraId="7A01A425" w14:textId="77777777" w:rsidR="0011055E" w:rsidRPr="00ED5E4E" w:rsidRDefault="0011055E" w:rsidP="005E28A2">
            <w:pPr>
              <w:rPr>
                <w:rFonts w:ascii="宋体" w:cs="宋体"/>
                <w:kern w:val="0"/>
                <w:sz w:val="20"/>
                <w:szCs w:val="20"/>
              </w:rPr>
            </w:pPr>
            <w:r w:rsidRPr="00ED5E4E">
              <w:rPr>
                <w:rFonts w:ascii="宋体" w:cs="宋体" w:hint="eastAsia"/>
                <w:kern w:val="0"/>
                <w:sz w:val="20"/>
                <w:szCs w:val="20"/>
              </w:rPr>
              <w:t>D</w:t>
            </w:r>
          </w:p>
        </w:tc>
        <w:tc>
          <w:tcPr>
            <w:tcW w:w="708" w:type="dxa"/>
          </w:tcPr>
          <w:p w14:paraId="2C0306EB" w14:textId="77777777" w:rsidR="0011055E" w:rsidRPr="00ED5E4E" w:rsidRDefault="0011055E" w:rsidP="005E28A2">
            <w:pPr>
              <w:rPr>
                <w:rFonts w:ascii="宋体" w:cs="宋体"/>
                <w:kern w:val="0"/>
                <w:sz w:val="20"/>
                <w:szCs w:val="20"/>
              </w:rPr>
            </w:pPr>
            <w:r w:rsidRPr="00ED5E4E">
              <w:rPr>
                <w:rFonts w:ascii="宋体" w:cs="宋体" w:hint="eastAsia"/>
                <w:kern w:val="0"/>
                <w:sz w:val="20"/>
                <w:szCs w:val="20"/>
              </w:rPr>
              <w:t>否</w:t>
            </w:r>
          </w:p>
        </w:tc>
        <w:tc>
          <w:tcPr>
            <w:tcW w:w="2635" w:type="dxa"/>
          </w:tcPr>
          <w:p w14:paraId="0B2D395F" w14:textId="77777777" w:rsidR="0011055E" w:rsidRPr="00ED5E4E" w:rsidRDefault="0011055E" w:rsidP="005E28A2">
            <w:pPr>
              <w:rPr>
                <w:rFonts w:ascii="宋体" w:cs="宋体"/>
                <w:kern w:val="0"/>
                <w:sz w:val="20"/>
                <w:szCs w:val="20"/>
              </w:rPr>
            </w:pPr>
            <w:r w:rsidRPr="00ED5E4E">
              <w:rPr>
                <w:rFonts w:ascii="宋体" w:cs="宋体" w:hint="eastAsia"/>
                <w:kern w:val="0"/>
                <w:sz w:val="20"/>
                <w:szCs w:val="20"/>
              </w:rPr>
              <w:t>YYYYMMDD</w:t>
            </w:r>
          </w:p>
        </w:tc>
      </w:tr>
      <w:tr w:rsidR="0011055E" w:rsidRPr="00ED5E4E" w14:paraId="3C064D44" w14:textId="77777777" w:rsidTr="005E28A2">
        <w:trPr>
          <w:cantSplit/>
          <w:trHeight w:val="145"/>
        </w:trPr>
        <w:tc>
          <w:tcPr>
            <w:tcW w:w="983" w:type="dxa"/>
            <w:vMerge/>
          </w:tcPr>
          <w:p w14:paraId="21DBC8CD" w14:textId="77777777" w:rsidR="0011055E" w:rsidRPr="00ED5E4E" w:rsidRDefault="0011055E" w:rsidP="005E28A2">
            <w:pPr>
              <w:rPr>
                <w:rFonts w:ascii="宋体" w:cs="宋体"/>
                <w:kern w:val="0"/>
                <w:sz w:val="20"/>
                <w:szCs w:val="20"/>
              </w:rPr>
            </w:pPr>
          </w:p>
        </w:tc>
        <w:tc>
          <w:tcPr>
            <w:tcW w:w="2094" w:type="dxa"/>
          </w:tcPr>
          <w:p w14:paraId="07B337D8" w14:textId="77777777" w:rsidR="0011055E" w:rsidRPr="00ED5E4E" w:rsidRDefault="0011055E" w:rsidP="005E28A2">
            <w:pPr>
              <w:rPr>
                <w:rFonts w:ascii="宋体" w:cs="宋体"/>
                <w:kern w:val="0"/>
                <w:sz w:val="20"/>
                <w:szCs w:val="20"/>
              </w:rPr>
            </w:pPr>
            <w:r w:rsidRPr="00ED5E4E">
              <w:rPr>
                <w:rFonts w:ascii="宋体" w:cs="宋体" w:hint="eastAsia"/>
                <w:kern w:val="0"/>
                <w:sz w:val="20"/>
                <w:szCs w:val="20"/>
              </w:rPr>
              <w:t>TRANSTM</w:t>
            </w:r>
          </w:p>
        </w:tc>
        <w:tc>
          <w:tcPr>
            <w:tcW w:w="1709" w:type="dxa"/>
          </w:tcPr>
          <w:p w14:paraId="01720502" w14:textId="77777777" w:rsidR="0011055E" w:rsidRPr="00ED5E4E" w:rsidRDefault="0011055E" w:rsidP="005E28A2">
            <w:pPr>
              <w:rPr>
                <w:rFonts w:ascii="宋体" w:cs="宋体"/>
                <w:kern w:val="0"/>
                <w:sz w:val="20"/>
                <w:szCs w:val="20"/>
              </w:rPr>
            </w:pPr>
            <w:r w:rsidRPr="00ED5E4E">
              <w:rPr>
                <w:rFonts w:ascii="宋体" w:cs="宋体" w:hint="eastAsia"/>
                <w:kern w:val="0"/>
                <w:sz w:val="20"/>
                <w:szCs w:val="20"/>
              </w:rPr>
              <w:t>交易时间</w:t>
            </w:r>
          </w:p>
        </w:tc>
        <w:tc>
          <w:tcPr>
            <w:tcW w:w="851" w:type="dxa"/>
          </w:tcPr>
          <w:p w14:paraId="0E36BF4C" w14:textId="77777777" w:rsidR="0011055E" w:rsidRPr="00ED5E4E" w:rsidRDefault="0011055E" w:rsidP="005E28A2">
            <w:pPr>
              <w:rPr>
                <w:rFonts w:ascii="宋体" w:cs="宋体"/>
                <w:kern w:val="0"/>
                <w:sz w:val="20"/>
                <w:szCs w:val="20"/>
              </w:rPr>
            </w:pPr>
            <w:r w:rsidRPr="00ED5E4E">
              <w:rPr>
                <w:rFonts w:ascii="宋体" w:cs="宋体" w:hint="eastAsia"/>
                <w:kern w:val="0"/>
                <w:sz w:val="20"/>
                <w:szCs w:val="20"/>
              </w:rPr>
              <w:t>T</w:t>
            </w:r>
          </w:p>
        </w:tc>
        <w:tc>
          <w:tcPr>
            <w:tcW w:w="708" w:type="dxa"/>
          </w:tcPr>
          <w:p w14:paraId="65558878" w14:textId="77777777" w:rsidR="0011055E" w:rsidRPr="00ED5E4E" w:rsidRDefault="0011055E" w:rsidP="005E28A2">
            <w:pPr>
              <w:rPr>
                <w:rFonts w:ascii="宋体" w:cs="宋体"/>
                <w:kern w:val="0"/>
                <w:sz w:val="20"/>
                <w:szCs w:val="20"/>
              </w:rPr>
            </w:pPr>
            <w:r w:rsidRPr="00ED5E4E">
              <w:rPr>
                <w:rFonts w:ascii="宋体" w:cs="宋体" w:hint="eastAsia"/>
                <w:kern w:val="0"/>
                <w:sz w:val="20"/>
                <w:szCs w:val="20"/>
              </w:rPr>
              <w:t>否</w:t>
            </w:r>
          </w:p>
        </w:tc>
        <w:tc>
          <w:tcPr>
            <w:tcW w:w="2635" w:type="dxa"/>
          </w:tcPr>
          <w:p w14:paraId="1D616256" w14:textId="77777777" w:rsidR="0011055E" w:rsidRPr="00ED5E4E" w:rsidRDefault="0011055E" w:rsidP="005E28A2">
            <w:pPr>
              <w:rPr>
                <w:rFonts w:ascii="宋体" w:cs="宋体"/>
                <w:kern w:val="0"/>
                <w:sz w:val="20"/>
                <w:szCs w:val="20"/>
              </w:rPr>
            </w:pPr>
            <w:r w:rsidRPr="00ED5E4E">
              <w:rPr>
                <w:rFonts w:ascii="宋体" w:cs="宋体" w:hint="eastAsia"/>
                <w:kern w:val="0"/>
                <w:sz w:val="20"/>
                <w:szCs w:val="20"/>
              </w:rPr>
              <w:t>HHMMSS</w:t>
            </w:r>
          </w:p>
        </w:tc>
      </w:tr>
      <w:tr w:rsidR="0011055E" w:rsidRPr="00ED5E4E" w14:paraId="39CF5034" w14:textId="77777777" w:rsidTr="005E28A2">
        <w:trPr>
          <w:cantSplit/>
          <w:trHeight w:val="145"/>
        </w:trPr>
        <w:tc>
          <w:tcPr>
            <w:tcW w:w="983" w:type="dxa"/>
            <w:vMerge/>
          </w:tcPr>
          <w:p w14:paraId="58CF033E" w14:textId="77777777" w:rsidR="0011055E" w:rsidRPr="00ED5E4E" w:rsidRDefault="0011055E" w:rsidP="005E28A2">
            <w:pPr>
              <w:rPr>
                <w:rFonts w:ascii="宋体" w:cs="宋体"/>
                <w:kern w:val="0"/>
                <w:sz w:val="20"/>
                <w:szCs w:val="20"/>
              </w:rPr>
            </w:pPr>
          </w:p>
        </w:tc>
        <w:tc>
          <w:tcPr>
            <w:tcW w:w="2094" w:type="dxa"/>
          </w:tcPr>
          <w:p w14:paraId="18BC3DB0" w14:textId="77777777" w:rsidR="0011055E" w:rsidRPr="00ED5E4E" w:rsidRDefault="0011055E" w:rsidP="005E28A2">
            <w:pPr>
              <w:rPr>
                <w:rFonts w:ascii="宋体" w:cs="宋体"/>
                <w:kern w:val="0"/>
                <w:sz w:val="20"/>
                <w:szCs w:val="20"/>
              </w:rPr>
            </w:pPr>
            <w:ins w:id="5862" w:author="wincol" w:date="2016-03-29T14:26:00Z">
              <w:r>
                <w:rPr>
                  <w:rFonts w:ascii="宋体" w:cs="宋体" w:hint="eastAsia"/>
                  <w:kern w:val="0"/>
                  <w:sz w:val="20"/>
                  <w:szCs w:val="20"/>
                </w:rPr>
                <w:t>EXT_FILED1</w:t>
              </w:r>
            </w:ins>
          </w:p>
        </w:tc>
        <w:tc>
          <w:tcPr>
            <w:tcW w:w="1709" w:type="dxa"/>
          </w:tcPr>
          <w:p w14:paraId="08974C74" w14:textId="77777777" w:rsidR="0011055E" w:rsidRPr="00ED5E4E" w:rsidRDefault="0011055E" w:rsidP="005E28A2">
            <w:pPr>
              <w:rPr>
                <w:rFonts w:ascii="宋体" w:cs="宋体"/>
                <w:kern w:val="0"/>
                <w:sz w:val="20"/>
                <w:szCs w:val="20"/>
              </w:rPr>
            </w:pPr>
            <w:ins w:id="5863" w:author="wincol" w:date="2016-03-29T14:26:00Z">
              <w:r>
                <w:rPr>
                  <w:rFonts w:ascii="宋体" w:cs="宋体" w:hint="eastAsia"/>
                  <w:kern w:val="0"/>
                  <w:sz w:val="20"/>
                  <w:szCs w:val="20"/>
                </w:rPr>
                <w:t>备用字段1</w:t>
              </w:r>
            </w:ins>
          </w:p>
        </w:tc>
        <w:tc>
          <w:tcPr>
            <w:tcW w:w="851" w:type="dxa"/>
          </w:tcPr>
          <w:p w14:paraId="2F5CA481" w14:textId="77777777" w:rsidR="0011055E" w:rsidRPr="00ED5E4E" w:rsidRDefault="0011055E" w:rsidP="005E28A2">
            <w:pPr>
              <w:rPr>
                <w:rFonts w:ascii="宋体" w:cs="宋体"/>
                <w:kern w:val="0"/>
                <w:sz w:val="20"/>
                <w:szCs w:val="20"/>
              </w:rPr>
            </w:pPr>
            <w:ins w:id="5864" w:author="wincol" w:date="2016-03-29T14:26: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101FC2B5" w14:textId="77777777" w:rsidR="0011055E" w:rsidRPr="00ED5E4E" w:rsidRDefault="0011055E" w:rsidP="005E28A2">
            <w:pPr>
              <w:rPr>
                <w:rFonts w:ascii="宋体" w:cs="宋体"/>
                <w:kern w:val="0"/>
                <w:sz w:val="20"/>
                <w:szCs w:val="20"/>
              </w:rPr>
            </w:pPr>
            <w:ins w:id="5865" w:author="wincol" w:date="2016-03-29T14:26:00Z">
              <w:r>
                <w:rPr>
                  <w:rFonts w:ascii="宋体" w:hAnsi="宋体" w:hint="eastAsia"/>
                </w:rPr>
                <w:t>是</w:t>
              </w:r>
            </w:ins>
          </w:p>
        </w:tc>
        <w:tc>
          <w:tcPr>
            <w:tcW w:w="2635" w:type="dxa"/>
          </w:tcPr>
          <w:p w14:paraId="2D7D4510" w14:textId="77777777" w:rsidR="0011055E" w:rsidRPr="00ED5E4E" w:rsidRDefault="0011055E" w:rsidP="005E28A2">
            <w:pPr>
              <w:rPr>
                <w:rFonts w:ascii="宋体" w:cs="宋体"/>
                <w:kern w:val="0"/>
                <w:sz w:val="20"/>
                <w:szCs w:val="20"/>
              </w:rPr>
            </w:pPr>
            <w:ins w:id="5866" w:author="wincol" w:date="2016-03-29T14:26:00Z">
              <w:r>
                <w:rPr>
                  <w:rFonts w:ascii="宋体" w:cs="宋体" w:hint="eastAsia"/>
                  <w:kern w:val="0"/>
                  <w:sz w:val="20"/>
                  <w:szCs w:val="20"/>
                </w:rPr>
                <w:t>备用字段1</w:t>
              </w:r>
            </w:ins>
          </w:p>
        </w:tc>
      </w:tr>
      <w:tr w:rsidR="0011055E" w:rsidRPr="00ED5E4E" w14:paraId="61F74691" w14:textId="77777777" w:rsidTr="005E28A2">
        <w:trPr>
          <w:cantSplit/>
          <w:trHeight w:val="145"/>
        </w:trPr>
        <w:tc>
          <w:tcPr>
            <w:tcW w:w="983" w:type="dxa"/>
            <w:vMerge/>
          </w:tcPr>
          <w:p w14:paraId="6144A91D" w14:textId="77777777" w:rsidR="0011055E" w:rsidRPr="00ED5E4E" w:rsidRDefault="0011055E" w:rsidP="005E28A2">
            <w:pPr>
              <w:rPr>
                <w:rFonts w:ascii="宋体" w:cs="宋体"/>
                <w:kern w:val="0"/>
                <w:sz w:val="20"/>
                <w:szCs w:val="20"/>
              </w:rPr>
            </w:pPr>
          </w:p>
        </w:tc>
        <w:tc>
          <w:tcPr>
            <w:tcW w:w="2094" w:type="dxa"/>
          </w:tcPr>
          <w:p w14:paraId="2218AFA7" w14:textId="77777777" w:rsidR="0011055E" w:rsidRPr="00ED5E4E" w:rsidRDefault="0011055E" w:rsidP="005E28A2">
            <w:pPr>
              <w:rPr>
                <w:rFonts w:ascii="宋体" w:cs="宋体"/>
                <w:kern w:val="0"/>
                <w:sz w:val="20"/>
                <w:szCs w:val="20"/>
              </w:rPr>
            </w:pPr>
            <w:ins w:id="5867" w:author="wincol" w:date="2016-03-29T14:26:00Z">
              <w:r>
                <w:rPr>
                  <w:rFonts w:ascii="宋体" w:cs="宋体" w:hint="eastAsia"/>
                  <w:kern w:val="0"/>
                  <w:sz w:val="20"/>
                  <w:szCs w:val="20"/>
                </w:rPr>
                <w:t>EXT_FILED2</w:t>
              </w:r>
            </w:ins>
          </w:p>
        </w:tc>
        <w:tc>
          <w:tcPr>
            <w:tcW w:w="1709" w:type="dxa"/>
          </w:tcPr>
          <w:p w14:paraId="281765A6" w14:textId="77777777" w:rsidR="0011055E" w:rsidRPr="00ED5E4E" w:rsidRDefault="0011055E" w:rsidP="005E28A2">
            <w:pPr>
              <w:rPr>
                <w:rFonts w:ascii="宋体" w:cs="宋体"/>
                <w:kern w:val="0"/>
                <w:sz w:val="20"/>
                <w:szCs w:val="20"/>
              </w:rPr>
            </w:pPr>
            <w:ins w:id="5868" w:author="wincol" w:date="2016-03-29T14:26:00Z">
              <w:r>
                <w:rPr>
                  <w:rFonts w:ascii="宋体" w:cs="宋体" w:hint="eastAsia"/>
                  <w:kern w:val="0"/>
                  <w:sz w:val="20"/>
                  <w:szCs w:val="20"/>
                </w:rPr>
                <w:t>备用字段2</w:t>
              </w:r>
            </w:ins>
          </w:p>
        </w:tc>
        <w:tc>
          <w:tcPr>
            <w:tcW w:w="851" w:type="dxa"/>
          </w:tcPr>
          <w:p w14:paraId="24A34BD3" w14:textId="77777777" w:rsidR="0011055E" w:rsidRPr="00ED5E4E" w:rsidRDefault="0011055E" w:rsidP="005E28A2">
            <w:pPr>
              <w:rPr>
                <w:rFonts w:ascii="宋体" w:cs="宋体"/>
                <w:kern w:val="0"/>
                <w:sz w:val="20"/>
                <w:szCs w:val="20"/>
              </w:rPr>
            </w:pPr>
            <w:ins w:id="5869" w:author="wincol" w:date="2016-03-29T14:26: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27A0B22C" w14:textId="77777777" w:rsidR="0011055E" w:rsidRPr="00ED5E4E" w:rsidRDefault="0011055E" w:rsidP="005E28A2">
            <w:pPr>
              <w:rPr>
                <w:rFonts w:ascii="宋体" w:cs="宋体"/>
                <w:kern w:val="0"/>
                <w:sz w:val="20"/>
                <w:szCs w:val="20"/>
              </w:rPr>
            </w:pPr>
            <w:ins w:id="5870" w:author="wincol" w:date="2016-03-29T14:26:00Z">
              <w:r>
                <w:rPr>
                  <w:rFonts w:ascii="宋体" w:hAnsi="宋体" w:hint="eastAsia"/>
                </w:rPr>
                <w:t>是</w:t>
              </w:r>
            </w:ins>
          </w:p>
        </w:tc>
        <w:tc>
          <w:tcPr>
            <w:tcW w:w="2635" w:type="dxa"/>
          </w:tcPr>
          <w:p w14:paraId="5AE017A0" w14:textId="77777777" w:rsidR="0011055E" w:rsidRPr="00ED5E4E" w:rsidRDefault="0011055E" w:rsidP="005E28A2">
            <w:pPr>
              <w:rPr>
                <w:rFonts w:ascii="宋体" w:cs="宋体"/>
                <w:kern w:val="0"/>
                <w:sz w:val="20"/>
                <w:szCs w:val="20"/>
              </w:rPr>
            </w:pPr>
            <w:ins w:id="5871" w:author="wincol" w:date="2016-03-29T14:26:00Z">
              <w:r>
                <w:rPr>
                  <w:rFonts w:ascii="宋体" w:cs="宋体" w:hint="eastAsia"/>
                  <w:kern w:val="0"/>
                  <w:sz w:val="20"/>
                  <w:szCs w:val="20"/>
                </w:rPr>
                <w:t>备用字段2</w:t>
              </w:r>
            </w:ins>
          </w:p>
        </w:tc>
      </w:tr>
      <w:tr w:rsidR="0011055E" w:rsidRPr="00ED5E4E" w14:paraId="117F0773" w14:textId="77777777" w:rsidTr="005E28A2">
        <w:trPr>
          <w:cantSplit/>
          <w:trHeight w:val="145"/>
          <w:ins w:id="5872" w:author="wincol" w:date="2016-03-29T14:26:00Z"/>
        </w:trPr>
        <w:tc>
          <w:tcPr>
            <w:tcW w:w="983" w:type="dxa"/>
            <w:vMerge/>
          </w:tcPr>
          <w:p w14:paraId="665B02AA" w14:textId="77777777" w:rsidR="0011055E" w:rsidRPr="00ED5E4E" w:rsidRDefault="0011055E" w:rsidP="005E28A2">
            <w:pPr>
              <w:rPr>
                <w:ins w:id="5873" w:author="wincol" w:date="2016-03-29T14:26:00Z"/>
                <w:rFonts w:ascii="宋体" w:cs="宋体"/>
                <w:kern w:val="0"/>
                <w:sz w:val="20"/>
                <w:szCs w:val="20"/>
              </w:rPr>
            </w:pPr>
          </w:p>
        </w:tc>
        <w:tc>
          <w:tcPr>
            <w:tcW w:w="2094" w:type="dxa"/>
          </w:tcPr>
          <w:p w14:paraId="4C82135E" w14:textId="77777777" w:rsidR="0011055E" w:rsidRPr="00ED5E4E" w:rsidRDefault="0011055E" w:rsidP="005E28A2">
            <w:pPr>
              <w:rPr>
                <w:ins w:id="5874" w:author="wincol" w:date="2016-03-29T14:26:00Z"/>
                <w:rFonts w:ascii="宋体" w:cs="宋体"/>
                <w:kern w:val="0"/>
                <w:sz w:val="20"/>
                <w:szCs w:val="20"/>
              </w:rPr>
            </w:pPr>
            <w:ins w:id="5875" w:author="wincol" w:date="2016-03-29T14:26:00Z">
              <w:r>
                <w:rPr>
                  <w:rFonts w:ascii="宋体" w:cs="宋体" w:hint="eastAsia"/>
                  <w:kern w:val="0"/>
                  <w:sz w:val="20"/>
                  <w:szCs w:val="20"/>
                </w:rPr>
                <w:t>EXT_FILED3</w:t>
              </w:r>
            </w:ins>
          </w:p>
        </w:tc>
        <w:tc>
          <w:tcPr>
            <w:tcW w:w="1709" w:type="dxa"/>
          </w:tcPr>
          <w:p w14:paraId="352DCE4C" w14:textId="77777777" w:rsidR="0011055E" w:rsidRPr="00ED5E4E" w:rsidRDefault="0011055E" w:rsidP="005E28A2">
            <w:pPr>
              <w:rPr>
                <w:ins w:id="5876" w:author="wincol" w:date="2016-03-29T14:26:00Z"/>
                <w:rFonts w:ascii="宋体" w:cs="宋体"/>
                <w:kern w:val="0"/>
                <w:sz w:val="20"/>
                <w:szCs w:val="20"/>
              </w:rPr>
            </w:pPr>
            <w:ins w:id="5877" w:author="wincol" w:date="2016-03-29T14:26:00Z">
              <w:r>
                <w:rPr>
                  <w:rFonts w:ascii="宋体" w:cs="宋体" w:hint="eastAsia"/>
                  <w:kern w:val="0"/>
                  <w:sz w:val="20"/>
                  <w:szCs w:val="20"/>
                </w:rPr>
                <w:t>备用字段3</w:t>
              </w:r>
            </w:ins>
          </w:p>
        </w:tc>
        <w:tc>
          <w:tcPr>
            <w:tcW w:w="851" w:type="dxa"/>
          </w:tcPr>
          <w:p w14:paraId="39500896" w14:textId="77777777" w:rsidR="0011055E" w:rsidRPr="00ED5E4E" w:rsidRDefault="0011055E" w:rsidP="005E28A2">
            <w:pPr>
              <w:rPr>
                <w:ins w:id="5878" w:author="wincol" w:date="2016-03-29T14:26:00Z"/>
                <w:rFonts w:ascii="宋体" w:cs="宋体"/>
                <w:kern w:val="0"/>
                <w:sz w:val="20"/>
                <w:szCs w:val="20"/>
              </w:rPr>
            </w:pPr>
            <w:ins w:id="5879" w:author="wincol" w:date="2016-03-29T14:26: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300</w:t>
              </w:r>
              <w:r w:rsidRPr="00A560D3">
                <w:rPr>
                  <w:rFonts w:ascii="宋体" w:cs="宋体"/>
                  <w:kern w:val="0"/>
                  <w:sz w:val="20"/>
                  <w:szCs w:val="20"/>
                </w:rPr>
                <w:t>)</w:t>
              </w:r>
            </w:ins>
          </w:p>
        </w:tc>
        <w:tc>
          <w:tcPr>
            <w:tcW w:w="708" w:type="dxa"/>
          </w:tcPr>
          <w:p w14:paraId="4E662733" w14:textId="77777777" w:rsidR="0011055E" w:rsidRPr="00ED5E4E" w:rsidRDefault="0011055E" w:rsidP="005E28A2">
            <w:pPr>
              <w:rPr>
                <w:ins w:id="5880" w:author="wincol" w:date="2016-03-29T14:26:00Z"/>
                <w:rFonts w:ascii="宋体" w:cs="宋体"/>
                <w:kern w:val="0"/>
                <w:sz w:val="20"/>
                <w:szCs w:val="20"/>
              </w:rPr>
            </w:pPr>
            <w:ins w:id="5881" w:author="wincol" w:date="2016-03-29T14:26:00Z">
              <w:r>
                <w:rPr>
                  <w:rFonts w:ascii="宋体" w:hAnsi="宋体" w:hint="eastAsia"/>
                </w:rPr>
                <w:t>是</w:t>
              </w:r>
            </w:ins>
          </w:p>
        </w:tc>
        <w:tc>
          <w:tcPr>
            <w:tcW w:w="2635" w:type="dxa"/>
          </w:tcPr>
          <w:p w14:paraId="3FFABF05" w14:textId="77777777" w:rsidR="0011055E" w:rsidRPr="00ED5E4E" w:rsidRDefault="0011055E" w:rsidP="005E28A2">
            <w:pPr>
              <w:rPr>
                <w:ins w:id="5882" w:author="wincol" w:date="2016-03-29T14:26:00Z"/>
                <w:rFonts w:ascii="宋体" w:cs="宋体"/>
                <w:kern w:val="0"/>
                <w:sz w:val="20"/>
                <w:szCs w:val="20"/>
              </w:rPr>
            </w:pPr>
            <w:ins w:id="5883" w:author="wincol" w:date="2016-03-29T14:26:00Z">
              <w:r>
                <w:rPr>
                  <w:rFonts w:ascii="宋体" w:cs="宋体" w:hint="eastAsia"/>
                  <w:kern w:val="0"/>
                  <w:sz w:val="20"/>
                  <w:szCs w:val="20"/>
                </w:rPr>
                <w:t>备用字段3</w:t>
              </w:r>
            </w:ins>
          </w:p>
        </w:tc>
      </w:tr>
    </w:tbl>
    <w:p w14:paraId="514D7814" w14:textId="77777777" w:rsidR="005F7EC2" w:rsidRPr="008D419F" w:rsidRDefault="005F7EC2" w:rsidP="00631E90"/>
    <w:p w14:paraId="2404850A" w14:textId="77777777" w:rsidR="00631E90" w:rsidRPr="004E6C5A" w:rsidRDefault="00631E90" w:rsidP="0042024B">
      <w:pPr>
        <w:pStyle w:val="2"/>
      </w:pPr>
      <w:bookmarkStart w:id="5884" w:name="_Toc448761065"/>
      <w:r>
        <w:rPr>
          <w:rFonts w:hint="eastAsia"/>
        </w:rPr>
        <w:t>单标公司垫付还款(</w:t>
      </w:r>
      <w:r w:rsidRPr="00B860D9">
        <w:t>OGW000</w:t>
      </w:r>
      <w:r w:rsidR="00CC357F">
        <w:rPr>
          <w:rFonts w:hint="eastAsia"/>
        </w:rPr>
        <w:t>7</w:t>
      </w:r>
      <w:r w:rsidR="002064CD">
        <w:rPr>
          <w:rFonts w:hint="eastAsia"/>
        </w:rPr>
        <w:t>3</w:t>
      </w:r>
      <w:r>
        <w:rPr>
          <w:rFonts w:hint="eastAsia"/>
        </w:rPr>
        <w:t>)</w:t>
      </w:r>
      <w:bookmarkEnd w:id="5884"/>
    </w:p>
    <w:p w14:paraId="5C708814" w14:textId="77777777" w:rsidR="00631E90" w:rsidRPr="008D419F" w:rsidRDefault="00631E90" w:rsidP="00631E90">
      <w:pPr>
        <w:ind w:firstLine="420"/>
      </w:pPr>
      <w:r>
        <w:rPr>
          <w:rFonts w:hint="eastAsia"/>
        </w:rPr>
        <w:t>由第三方发起。</w:t>
      </w:r>
      <w:ins w:id="5885" w:author="wincol" w:date="2016-05-26T15:14:00Z">
        <w:r w:rsidR="003E28CA">
          <w:rPr>
            <w:rFonts w:hint="eastAsia"/>
          </w:rPr>
          <w:t>标的已放款后</w:t>
        </w:r>
        <w:r w:rsidR="00A65B44">
          <w:rPr>
            <w:rFonts w:hint="eastAsia"/>
          </w:rPr>
          <w:t>可</w:t>
        </w:r>
        <w:r w:rsidR="003E28CA">
          <w:rPr>
            <w:rFonts w:hint="eastAsia"/>
          </w:rPr>
          <w:t>发起，</w:t>
        </w:r>
      </w:ins>
      <w:ins w:id="5886" w:author="wincol" w:date="2016-05-25T10:42:00Z">
        <w:r w:rsidR="00DB6F8B">
          <w:rPr>
            <w:rFonts w:hint="eastAsia"/>
          </w:rPr>
          <w:t>由公司的垫资账号代替借款人账号</w:t>
        </w:r>
      </w:ins>
      <w:ins w:id="5887" w:author="wincol" w:date="2016-05-26T15:15:00Z">
        <w:r w:rsidR="008C255F">
          <w:rPr>
            <w:rFonts w:hint="eastAsia"/>
          </w:rPr>
          <w:t>还款，后续借款人还款时需调用借款人单标还款（</w:t>
        </w:r>
        <w:r w:rsidR="008C255F">
          <w:rPr>
            <w:rFonts w:hint="eastAsia"/>
          </w:rPr>
          <w:t>OGW0067</w:t>
        </w:r>
        <w:r w:rsidR="008C255F">
          <w:rPr>
            <w:rFonts w:hint="eastAsia"/>
          </w:rPr>
          <w:t>）</w:t>
        </w:r>
      </w:ins>
      <w:ins w:id="5888" w:author="wincol" w:date="2016-05-26T15:16:00Z">
        <w:r w:rsidR="008C255F">
          <w:rPr>
            <w:rFonts w:hint="eastAsia"/>
          </w:rPr>
          <w:t>来还款，借款人还款金额会偿还</w:t>
        </w:r>
      </w:ins>
      <w:ins w:id="5889" w:author="wincol" w:date="2016-05-26T15:17:00Z">
        <w:r w:rsidR="008C255F">
          <w:rPr>
            <w:rFonts w:hint="eastAsia"/>
          </w:rPr>
          <w:t>公司垫付款。</w:t>
        </w:r>
      </w:ins>
    </w:p>
    <w:p w14:paraId="642150FD" w14:textId="77777777" w:rsidR="00631E90" w:rsidRDefault="00631E90" w:rsidP="0042024B">
      <w:pPr>
        <w:pStyle w:val="3"/>
        <w:rPr>
          <w:rFonts w:ascii="宋体" w:hAnsi="宋体"/>
        </w:rPr>
      </w:pPr>
      <w:bookmarkStart w:id="5890" w:name="_Toc448761066"/>
      <w:r w:rsidRPr="004E6C5A">
        <w:rPr>
          <w:rFonts w:hint="eastAsia"/>
        </w:rPr>
        <w:t>请求报文说明</w:t>
      </w:r>
      <w:bookmarkEnd w:id="5890"/>
    </w:p>
    <w:tbl>
      <w:tblPr>
        <w:tblW w:w="8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3"/>
        <w:gridCol w:w="2094"/>
        <w:gridCol w:w="1709"/>
        <w:gridCol w:w="851"/>
        <w:gridCol w:w="708"/>
        <w:gridCol w:w="2635"/>
        <w:tblGridChange w:id="5891">
          <w:tblGrid>
            <w:gridCol w:w="983"/>
            <w:gridCol w:w="2094"/>
            <w:gridCol w:w="1709"/>
            <w:gridCol w:w="851"/>
            <w:gridCol w:w="708"/>
            <w:gridCol w:w="2635"/>
          </w:tblGrid>
        </w:tblGridChange>
      </w:tblGrid>
      <w:tr w:rsidR="00631E90" w14:paraId="55737EBA" w14:textId="77777777" w:rsidTr="00E81D47">
        <w:trPr>
          <w:trHeight w:val="302"/>
        </w:trPr>
        <w:tc>
          <w:tcPr>
            <w:tcW w:w="983" w:type="dxa"/>
            <w:tcBorders>
              <w:bottom w:val="single" w:sz="4" w:space="0" w:color="auto"/>
            </w:tcBorders>
            <w:shd w:val="clear" w:color="auto" w:fill="C0C0C0"/>
          </w:tcPr>
          <w:p w14:paraId="6D2CDF10" w14:textId="77777777" w:rsidR="00631E90" w:rsidRDefault="00631E90" w:rsidP="00E81D47">
            <w:pPr>
              <w:rPr>
                <w:rFonts w:ascii="宋体" w:hAnsi="宋体"/>
                <w:b/>
                <w:szCs w:val="21"/>
              </w:rPr>
            </w:pPr>
            <w:r>
              <w:rPr>
                <w:rFonts w:ascii="宋体" w:hAnsi="宋体"/>
                <w:b/>
                <w:szCs w:val="21"/>
              </w:rPr>
              <w:t>模块</w:t>
            </w:r>
          </w:p>
        </w:tc>
        <w:tc>
          <w:tcPr>
            <w:tcW w:w="2094" w:type="dxa"/>
            <w:tcBorders>
              <w:bottom w:val="single" w:sz="4" w:space="0" w:color="auto"/>
            </w:tcBorders>
            <w:shd w:val="clear" w:color="auto" w:fill="C0C0C0"/>
          </w:tcPr>
          <w:p w14:paraId="6D764AE4" w14:textId="77777777" w:rsidR="00631E90" w:rsidRDefault="00631E90" w:rsidP="00E81D47">
            <w:pPr>
              <w:rPr>
                <w:rFonts w:ascii="宋体" w:hAnsi="宋体"/>
                <w:b/>
              </w:rPr>
            </w:pPr>
            <w:r>
              <w:rPr>
                <w:rFonts w:ascii="宋体" w:hAnsi="宋体"/>
                <w:b/>
                <w:szCs w:val="21"/>
              </w:rPr>
              <w:t>字段ID</w:t>
            </w:r>
          </w:p>
        </w:tc>
        <w:tc>
          <w:tcPr>
            <w:tcW w:w="1709" w:type="dxa"/>
            <w:tcBorders>
              <w:bottom w:val="single" w:sz="4" w:space="0" w:color="auto"/>
            </w:tcBorders>
            <w:shd w:val="clear" w:color="auto" w:fill="C0C0C0"/>
          </w:tcPr>
          <w:p w14:paraId="6E240430" w14:textId="77777777" w:rsidR="00631E90" w:rsidRDefault="00631E90" w:rsidP="00E81D47">
            <w:pPr>
              <w:rPr>
                <w:rFonts w:ascii="宋体" w:hAnsi="宋体"/>
                <w:b/>
              </w:rPr>
            </w:pPr>
            <w:r>
              <w:rPr>
                <w:rFonts w:ascii="宋体" w:hAnsi="宋体"/>
                <w:b/>
                <w:szCs w:val="21"/>
              </w:rPr>
              <w:t>字段名称</w:t>
            </w:r>
          </w:p>
        </w:tc>
        <w:tc>
          <w:tcPr>
            <w:tcW w:w="851" w:type="dxa"/>
            <w:tcBorders>
              <w:bottom w:val="single" w:sz="4" w:space="0" w:color="auto"/>
            </w:tcBorders>
            <w:shd w:val="clear" w:color="auto" w:fill="C0C0C0"/>
          </w:tcPr>
          <w:p w14:paraId="76C18CE9" w14:textId="77777777" w:rsidR="00631E90" w:rsidRDefault="00631E90" w:rsidP="00E81D47">
            <w:pPr>
              <w:rPr>
                <w:rFonts w:ascii="宋体" w:hAnsi="宋体"/>
                <w:b/>
              </w:rPr>
            </w:pPr>
            <w:r>
              <w:rPr>
                <w:rFonts w:ascii="宋体" w:hAnsi="宋体"/>
                <w:b/>
                <w:szCs w:val="21"/>
              </w:rPr>
              <w:t>类型</w:t>
            </w:r>
          </w:p>
        </w:tc>
        <w:tc>
          <w:tcPr>
            <w:tcW w:w="708" w:type="dxa"/>
            <w:tcBorders>
              <w:bottom w:val="single" w:sz="4" w:space="0" w:color="auto"/>
            </w:tcBorders>
            <w:shd w:val="clear" w:color="auto" w:fill="C0C0C0"/>
          </w:tcPr>
          <w:p w14:paraId="7A47C100" w14:textId="77777777" w:rsidR="00631E90" w:rsidRDefault="00631E90" w:rsidP="00E81D47">
            <w:pPr>
              <w:rPr>
                <w:rFonts w:ascii="宋体" w:hAnsi="宋体"/>
                <w:b/>
              </w:rPr>
            </w:pPr>
            <w:r>
              <w:rPr>
                <w:rFonts w:ascii="宋体" w:hAnsi="宋体" w:hint="eastAsia"/>
                <w:b/>
              </w:rPr>
              <w:t>可空</w:t>
            </w:r>
          </w:p>
        </w:tc>
        <w:tc>
          <w:tcPr>
            <w:tcW w:w="2635" w:type="dxa"/>
            <w:tcBorders>
              <w:bottom w:val="single" w:sz="4" w:space="0" w:color="auto"/>
            </w:tcBorders>
            <w:shd w:val="clear" w:color="auto" w:fill="C0C0C0"/>
          </w:tcPr>
          <w:p w14:paraId="2DC40EAB" w14:textId="77777777" w:rsidR="00631E90" w:rsidRDefault="00631E90" w:rsidP="00E81D47">
            <w:pPr>
              <w:rPr>
                <w:rFonts w:ascii="宋体" w:hAnsi="宋体"/>
                <w:b/>
              </w:rPr>
            </w:pPr>
            <w:r>
              <w:rPr>
                <w:rFonts w:ascii="宋体" w:hAnsi="宋体" w:hint="eastAsia"/>
                <w:b/>
              </w:rPr>
              <w:t>备注</w:t>
            </w:r>
          </w:p>
        </w:tc>
      </w:tr>
      <w:tr w:rsidR="00724F06" w14:paraId="03192CC6" w14:textId="77777777" w:rsidTr="00E81D47">
        <w:trPr>
          <w:cantSplit/>
          <w:trHeight w:val="317"/>
        </w:trPr>
        <w:tc>
          <w:tcPr>
            <w:tcW w:w="983" w:type="dxa"/>
            <w:vMerge w:val="restart"/>
          </w:tcPr>
          <w:p w14:paraId="4AD17FC9" w14:textId="77777777" w:rsidR="00724F06" w:rsidRPr="00C15726" w:rsidRDefault="00724F06" w:rsidP="00E81D47">
            <w:pPr>
              <w:rPr>
                <w:rFonts w:ascii="宋体" w:hAnsi="宋体"/>
              </w:rPr>
            </w:pPr>
            <w:r>
              <w:rPr>
                <w:rFonts w:ascii="宋体" w:hAnsi="宋体" w:hint="eastAsia"/>
              </w:rPr>
              <w:t>BODY</w:t>
            </w:r>
          </w:p>
        </w:tc>
        <w:tc>
          <w:tcPr>
            <w:tcW w:w="7997" w:type="dxa"/>
            <w:gridSpan w:val="5"/>
          </w:tcPr>
          <w:p w14:paraId="6220102B" w14:textId="77777777" w:rsidR="00724F06" w:rsidRPr="00ED5E4E" w:rsidRDefault="00724F06" w:rsidP="00E81D47">
            <w:pPr>
              <w:rPr>
                <w:rFonts w:ascii="宋体" w:cs="宋体"/>
                <w:kern w:val="0"/>
                <w:sz w:val="20"/>
                <w:szCs w:val="20"/>
              </w:rPr>
            </w:pPr>
          </w:p>
        </w:tc>
      </w:tr>
      <w:tr w:rsidR="00724F06" w14:paraId="3023DED8" w14:textId="77777777" w:rsidTr="00E81D47">
        <w:trPr>
          <w:cantSplit/>
          <w:trHeight w:val="145"/>
        </w:trPr>
        <w:tc>
          <w:tcPr>
            <w:tcW w:w="983" w:type="dxa"/>
            <w:vMerge/>
          </w:tcPr>
          <w:p w14:paraId="77D751A9" w14:textId="77777777" w:rsidR="00724F06" w:rsidRDefault="00724F06" w:rsidP="00E81D47">
            <w:pPr>
              <w:rPr>
                <w:rFonts w:ascii="宋体" w:hAnsi="宋体"/>
              </w:rPr>
            </w:pPr>
          </w:p>
        </w:tc>
        <w:tc>
          <w:tcPr>
            <w:tcW w:w="2094" w:type="dxa"/>
          </w:tcPr>
          <w:p w14:paraId="1A64C745" w14:textId="77777777" w:rsidR="00724F06" w:rsidRPr="00A560D3" w:rsidRDefault="00724F06" w:rsidP="00E81D47">
            <w:pPr>
              <w:autoSpaceDE w:val="0"/>
              <w:autoSpaceDN w:val="0"/>
              <w:adjustRightInd w:val="0"/>
              <w:spacing w:line="267" w:lineRule="exact"/>
              <w:jc w:val="left"/>
              <w:rPr>
                <w:rFonts w:ascii="宋体" w:cs="宋体"/>
                <w:kern w:val="0"/>
                <w:sz w:val="20"/>
                <w:szCs w:val="20"/>
              </w:rPr>
            </w:pPr>
          </w:p>
        </w:tc>
        <w:tc>
          <w:tcPr>
            <w:tcW w:w="1709" w:type="dxa"/>
          </w:tcPr>
          <w:p w14:paraId="273D6AD3" w14:textId="77777777" w:rsidR="00724F06" w:rsidRPr="00A560D3" w:rsidRDefault="00724F06" w:rsidP="00E81D47">
            <w:pPr>
              <w:autoSpaceDE w:val="0"/>
              <w:autoSpaceDN w:val="0"/>
              <w:adjustRightInd w:val="0"/>
              <w:spacing w:line="267" w:lineRule="exact"/>
              <w:jc w:val="left"/>
              <w:rPr>
                <w:rFonts w:ascii="宋体" w:cs="宋体"/>
                <w:kern w:val="0"/>
                <w:sz w:val="20"/>
                <w:szCs w:val="20"/>
              </w:rPr>
            </w:pPr>
          </w:p>
        </w:tc>
        <w:tc>
          <w:tcPr>
            <w:tcW w:w="851" w:type="dxa"/>
          </w:tcPr>
          <w:p w14:paraId="7A37E270" w14:textId="77777777" w:rsidR="00724F06" w:rsidRPr="00A560D3" w:rsidRDefault="00724F06" w:rsidP="00E81D47">
            <w:pPr>
              <w:autoSpaceDE w:val="0"/>
              <w:autoSpaceDN w:val="0"/>
              <w:adjustRightInd w:val="0"/>
              <w:spacing w:line="267" w:lineRule="exact"/>
              <w:jc w:val="left"/>
              <w:rPr>
                <w:rFonts w:ascii="宋体" w:cs="宋体"/>
                <w:kern w:val="0"/>
                <w:sz w:val="20"/>
                <w:szCs w:val="20"/>
              </w:rPr>
            </w:pPr>
          </w:p>
        </w:tc>
        <w:tc>
          <w:tcPr>
            <w:tcW w:w="708" w:type="dxa"/>
          </w:tcPr>
          <w:p w14:paraId="4CF6CEF5" w14:textId="77777777" w:rsidR="00724F06" w:rsidRPr="00A560D3" w:rsidRDefault="00724F06" w:rsidP="00E81D47">
            <w:pPr>
              <w:autoSpaceDE w:val="0"/>
              <w:autoSpaceDN w:val="0"/>
              <w:adjustRightInd w:val="0"/>
              <w:spacing w:line="267" w:lineRule="exact"/>
              <w:ind w:firstLineChars="50" w:firstLine="100"/>
              <w:jc w:val="left"/>
              <w:rPr>
                <w:rFonts w:ascii="宋体" w:cs="宋体"/>
                <w:kern w:val="0"/>
                <w:sz w:val="20"/>
                <w:szCs w:val="20"/>
              </w:rPr>
            </w:pPr>
          </w:p>
        </w:tc>
        <w:tc>
          <w:tcPr>
            <w:tcW w:w="2635" w:type="dxa"/>
          </w:tcPr>
          <w:p w14:paraId="336E78FA" w14:textId="77777777" w:rsidR="00724F06" w:rsidRPr="00ED5E4E" w:rsidRDefault="00724F06" w:rsidP="00E81D47">
            <w:pPr>
              <w:rPr>
                <w:rFonts w:ascii="宋体" w:cs="宋体"/>
                <w:kern w:val="0"/>
                <w:sz w:val="20"/>
                <w:szCs w:val="20"/>
              </w:rPr>
            </w:pPr>
          </w:p>
        </w:tc>
      </w:tr>
      <w:tr w:rsidR="00724F06" w14:paraId="6B6A9C14" w14:textId="77777777" w:rsidTr="00E81D47">
        <w:trPr>
          <w:cantSplit/>
          <w:trHeight w:val="145"/>
        </w:trPr>
        <w:tc>
          <w:tcPr>
            <w:tcW w:w="983" w:type="dxa"/>
            <w:vMerge/>
          </w:tcPr>
          <w:p w14:paraId="6B28DE01" w14:textId="77777777" w:rsidR="00724F06" w:rsidRDefault="00724F06" w:rsidP="00E81D47">
            <w:pPr>
              <w:rPr>
                <w:rFonts w:ascii="宋体" w:hAnsi="宋体"/>
              </w:rPr>
            </w:pPr>
          </w:p>
        </w:tc>
        <w:tc>
          <w:tcPr>
            <w:tcW w:w="2094" w:type="dxa"/>
          </w:tcPr>
          <w:p w14:paraId="19D9CEE4" w14:textId="77777777" w:rsidR="00724F06" w:rsidRPr="00ED5E4E" w:rsidRDefault="00724F06" w:rsidP="00E81D47">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TRANSCODE</w:t>
            </w:r>
          </w:p>
        </w:tc>
        <w:tc>
          <w:tcPr>
            <w:tcW w:w="1709" w:type="dxa"/>
          </w:tcPr>
          <w:p w14:paraId="53E2C47D" w14:textId="77777777" w:rsidR="00724F06" w:rsidRPr="00ED5E4E" w:rsidRDefault="00724F06" w:rsidP="00E81D47">
            <w:pPr>
              <w:rPr>
                <w:rFonts w:ascii="宋体" w:cs="宋体"/>
                <w:kern w:val="0"/>
                <w:sz w:val="20"/>
                <w:szCs w:val="20"/>
              </w:rPr>
            </w:pPr>
            <w:r w:rsidRPr="00A560D3">
              <w:rPr>
                <w:rFonts w:ascii="宋体" w:cs="宋体" w:hint="eastAsia"/>
                <w:kern w:val="0"/>
                <w:sz w:val="20"/>
                <w:szCs w:val="20"/>
              </w:rPr>
              <w:t>交易码</w:t>
            </w:r>
          </w:p>
        </w:tc>
        <w:tc>
          <w:tcPr>
            <w:tcW w:w="851" w:type="dxa"/>
          </w:tcPr>
          <w:p w14:paraId="3D98CA13" w14:textId="77777777" w:rsidR="00724F06" w:rsidRPr="00ED5E4E" w:rsidRDefault="00724F06" w:rsidP="00E81D47">
            <w:pPr>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8</w:t>
            </w:r>
            <w:r w:rsidRPr="00A560D3">
              <w:rPr>
                <w:rFonts w:ascii="宋体" w:cs="宋体"/>
                <w:kern w:val="0"/>
                <w:sz w:val="20"/>
                <w:szCs w:val="20"/>
              </w:rPr>
              <w:t>)</w:t>
            </w:r>
          </w:p>
        </w:tc>
        <w:tc>
          <w:tcPr>
            <w:tcW w:w="708" w:type="dxa"/>
          </w:tcPr>
          <w:p w14:paraId="298D0C80" w14:textId="77777777" w:rsidR="00724F06" w:rsidRPr="00EA7B55" w:rsidRDefault="00724F06" w:rsidP="00E81D47">
            <w:pPr>
              <w:autoSpaceDE w:val="0"/>
              <w:autoSpaceDN w:val="0"/>
              <w:adjustRightInd w:val="0"/>
              <w:spacing w:line="267" w:lineRule="exact"/>
              <w:ind w:left="107"/>
              <w:jc w:val="left"/>
              <w:rPr>
                <w:rFonts w:ascii="宋体" w:cs="宋体"/>
                <w:kern w:val="0"/>
                <w:sz w:val="20"/>
                <w:szCs w:val="20"/>
              </w:rPr>
            </w:pPr>
            <w:r w:rsidRPr="00EA7B55">
              <w:rPr>
                <w:rFonts w:ascii="宋体" w:cs="宋体" w:hint="eastAsia"/>
                <w:kern w:val="0"/>
                <w:sz w:val="20"/>
                <w:szCs w:val="20"/>
              </w:rPr>
              <w:t>否</w:t>
            </w:r>
          </w:p>
        </w:tc>
        <w:tc>
          <w:tcPr>
            <w:tcW w:w="2635" w:type="dxa"/>
          </w:tcPr>
          <w:p w14:paraId="23255CEC" w14:textId="77777777" w:rsidR="00724F06" w:rsidRPr="00ED5E4E" w:rsidRDefault="00724F06" w:rsidP="002064CD">
            <w:pPr>
              <w:autoSpaceDE w:val="0"/>
              <w:autoSpaceDN w:val="0"/>
              <w:adjustRightInd w:val="0"/>
              <w:spacing w:line="267" w:lineRule="exact"/>
              <w:jc w:val="left"/>
              <w:rPr>
                <w:rFonts w:ascii="宋体" w:cs="宋体"/>
                <w:kern w:val="0"/>
                <w:sz w:val="20"/>
                <w:szCs w:val="20"/>
              </w:rPr>
            </w:pPr>
            <w:r w:rsidRPr="00ED5E4E">
              <w:rPr>
                <w:rFonts w:ascii="宋体" w:cs="宋体" w:hint="eastAsia"/>
                <w:kern w:val="0"/>
                <w:sz w:val="20"/>
                <w:szCs w:val="20"/>
              </w:rPr>
              <w:t>OGW000</w:t>
            </w:r>
            <w:r>
              <w:rPr>
                <w:rFonts w:ascii="宋体" w:cs="宋体" w:hint="eastAsia"/>
                <w:kern w:val="0"/>
                <w:sz w:val="20"/>
                <w:szCs w:val="20"/>
              </w:rPr>
              <w:t>73</w:t>
            </w:r>
          </w:p>
        </w:tc>
      </w:tr>
      <w:tr w:rsidR="00724F06" w14:paraId="2B6CB103" w14:textId="77777777" w:rsidTr="00E81D47">
        <w:trPr>
          <w:cantSplit/>
          <w:trHeight w:val="145"/>
        </w:trPr>
        <w:tc>
          <w:tcPr>
            <w:tcW w:w="983" w:type="dxa"/>
            <w:vMerge/>
          </w:tcPr>
          <w:p w14:paraId="73F29D01" w14:textId="77777777" w:rsidR="00724F06" w:rsidRDefault="00724F06" w:rsidP="00E81D47">
            <w:pPr>
              <w:rPr>
                <w:rFonts w:ascii="宋体" w:hAnsi="宋体"/>
              </w:rPr>
            </w:pPr>
          </w:p>
        </w:tc>
        <w:tc>
          <w:tcPr>
            <w:tcW w:w="7997" w:type="dxa"/>
            <w:gridSpan w:val="5"/>
          </w:tcPr>
          <w:p w14:paraId="3D7E2560" w14:textId="77777777" w:rsidR="00724F06" w:rsidRPr="00ED5E4E" w:rsidRDefault="00724F06" w:rsidP="00E81D47">
            <w:pPr>
              <w:rPr>
                <w:rFonts w:ascii="宋体" w:cs="宋体"/>
                <w:kern w:val="0"/>
                <w:sz w:val="20"/>
                <w:szCs w:val="20"/>
              </w:rPr>
            </w:pPr>
            <w:r>
              <w:rPr>
                <w:rFonts w:ascii="宋体" w:cs="宋体" w:hint="eastAsia"/>
                <w:kern w:val="0"/>
                <w:sz w:val="20"/>
                <w:szCs w:val="20"/>
              </w:rPr>
              <w:t>数据加密域都放到XMLPARA里面</w:t>
            </w:r>
          </w:p>
        </w:tc>
      </w:tr>
      <w:tr w:rsidR="00724F06" w14:paraId="04A79F0A" w14:textId="77777777" w:rsidTr="00E81D47">
        <w:trPr>
          <w:cantSplit/>
          <w:trHeight w:val="145"/>
        </w:trPr>
        <w:tc>
          <w:tcPr>
            <w:tcW w:w="983" w:type="dxa"/>
            <w:vMerge/>
          </w:tcPr>
          <w:p w14:paraId="03CF9177" w14:textId="77777777" w:rsidR="00724F06" w:rsidRDefault="00724F06" w:rsidP="00E81D47">
            <w:pPr>
              <w:rPr>
                <w:rFonts w:ascii="宋体" w:hAnsi="宋体"/>
              </w:rPr>
            </w:pPr>
          </w:p>
        </w:tc>
        <w:tc>
          <w:tcPr>
            <w:tcW w:w="2094" w:type="dxa"/>
          </w:tcPr>
          <w:p w14:paraId="4D0C3FBF"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MERCHANTID</w:t>
            </w:r>
          </w:p>
        </w:tc>
        <w:tc>
          <w:tcPr>
            <w:tcW w:w="1709" w:type="dxa"/>
          </w:tcPr>
          <w:p w14:paraId="69F66118"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商户唯一编号</w:t>
            </w:r>
          </w:p>
        </w:tc>
        <w:tc>
          <w:tcPr>
            <w:tcW w:w="851" w:type="dxa"/>
          </w:tcPr>
          <w:p w14:paraId="2BF7C656" w14:textId="77777777" w:rsidR="00724F06" w:rsidRPr="00ED5E4E" w:rsidRDefault="00724F06" w:rsidP="00E81D47">
            <w:pPr>
              <w:rPr>
                <w:rFonts w:ascii="宋体" w:cs="宋体"/>
                <w:kern w:val="0"/>
                <w:sz w:val="20"/>
                <w:szCs w:val="20"/>
              </w:rPr>
            </w:pPr>
            <w:r>
              <w:rPr>
                <w:rFonts w:ascii="宋体" w:cs="宋体" w:hint="eastAsia"/>
                <w:kern w:val="0"/>
                <w:sz w:val="20"/>
                <w:szCs w:val="20"/>
              </w:rPr>
              <w:t>C</w:t>
            </w:r>
            <w:r w:rsidRPr="00ED5E4E">
              <w:rPr>
                <w:rFonts w:ascii="宋体" w:cs="宋体" w:hint="eastAsia"/>
                <w:kern w:val="0"/>
                <w:sz w:val="20"/>
                <w:szCs w:val="20"/>
              </w:rPr>
              <w:t>(20)</w:t>
            </w:r>
          </w:p>
        </w:tc>
        <w:tc>
          <w:tcPr>
            <w:tcW w:w="708" w:type="dxa"/>
          </w:tcPr>
          <w:p w14:paraId="5B80AB4E"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否</w:t>
            </w:r>
          </w:p>
        </w:tc>
        <w:tc>
          <w:tcPr>
            <w:tcW w:w="2635" w:type="dxa"/>
          </w:tcPr>
          <w:p w14:paraId="7238B5E9"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由华兴银行统一分配</w:t>
            </w:r>
          </w:p>
        </w:tc>
      </w:tr>
      <w:tr w:rsidR="00150546" w14:paraId="03C0BB5C" w14:textId="77777777" w:rsidTr="00E81D47">
        <w:trPr>
          <w:cantSplit/>
          <w:trHeight w:val="145"/>
          <w:ins w:id="5892" w:author="wincol" w:date="2016-04-18T09:58:00Z"/>
        </w:trPr>
        <w:tc>
          <w:tcPr>
            <w:tcW w:w="983" w:type="dxa"/>
            <w:vMerge/>
          </w:tcPr>
          <w:p w14:paraId="2D8CEB9F" w14:textId="77777777" w:rsidR="00150546" w:rsidRDefault="00150546" w:rsidP="00E81D47">
            <w:pPr>
              <w:rPr>
                <w:ins w:id="5893" w:author="wincol" w:date="2016-04-18T09:58:00Z"/>
                <w:rFonts w:ascii="宋体" w:hAnsi="宋体"/>
              </w:rPr>
            </w:pPr>
          </w:p>
        </w:tc>
        <w:tc>
          <w:tcPr>
            <w:tcW w:w="2094" w:type="dxa"/>
          </w:tcPr>
          <w:p w14:paraId="1237F3F4" w14:textId="77777777" w:rsidR="00150546" w:rsidRPr="00ED5E4E" w:rsidRDefault="00150546" w:rsidP="00E81D47">
            <w:pPr>
              <w:rPr>
                <w:ins w:id="5894" w:author="wincol" w:date="2016-04-18T09:58:00Z"/>
                <w:rFonts w:ascii="宋体" w:cs="宋体"/>
                <w:kern w:val="0"/>
                <w:sz w:val="20"/>
                <w:szCs w:val="20"/>
              </w:rPr>
            </w:pPr>
            <w:ins w:id="5895" w:author="wincol" w:date="2016-04-18T09:58:00Z">
              <w:r w:rsidRPr="0086036C">
                <w:rPr>
                  <w:rFonts w:ascii="宋体" w:cs="宋体"/>
                  <w:kern w:val="0"/>
                  <w:sz w:val="20"/>
                  <w:szCs w:val="20"/>
                </w:rPr>
                <w:t>MERCHANTNAME</w:t>
              </w:r>
            </w:ins>
          </w:p>
        </w:tc>
        <w:tc>
          <w:tcPr>
            <w:tcW w:w="1709" w:type="dxa"/>
          </w:tcPr>
          <w:p w14:paraId="07968C2B" w14:textId="77777777" w:rsidR="00150546" w:rsidRPr="00ED5E4E" w:rsidRDefault="00150546" w:rsidP="00E81D47">
            <w:pPr>
              <w:rPr>
                <w:ins w:id="5896" w:author="wincol" w:date="2016-04-18T09:58:00Z"/>
                <w:rFonts w:ascii="宋体" w:cs="宋体"/>
                <w:kern w:val="0"/>
                <w:sz w:val="20"/>
                <w:szCs w:val="20"/>
              </w:rPr>
            </w:pPr>
            <w:ins w:id="5897" w:author="wincol" w:date="2016-04-18T09:58:00Z">
              <w:r w:rsidRPr="0086036C">
                <w:rPr>
                  <w:rFonts w:ascii="宋体" w:cs="宋体" w:hint="eastAsia"/>
                  <w:kern w:val="0"/>
                  <w:sz w:val="20"/>
                  <w:szCs w:val="20"/>
                </w:rPr>
                <w:t>商户名称</w:t>
              </w:r>
            </w:ins>
          </w:p>
        </w:tc>
        <w:tc>
          <w:tcPr>
            <w:tcW w:w="851" w:type="dxa"/>
          </w:tcPr>
          <w:p w14:paraId="358C0DC3" w14:textId="77777777" w:rsidR="00150546" w:rsidRDefault="00150546" w:rsidP="00E81D47">
            <w:pPr>
              <w:rPr>
                <w:ins w:id="5898" w:author="wincol" w:date="2016-04-18T09:58:00Z"/>
                <w:rFonts w:ascii="宋体" w:cs="宋体"/>
                <w:kern w:val="0"/>
                <w:sz w:val="20"/>
                <w:szCs w:val="20"/>
              </w:rPr>
            </w:pPr>
            <w:ins w:id="5899" w:author="wincol" w:date="2016-04-18T09:58:00Z">
              <w:r w:rsidRPr="00ED5E4E">
                <w:rPr>
                  <w:rFonts w:ascii="宋体" w:cs="宋体" w:hint="eastAsia"/>
                  <w:kern w:val="0"/>
                  <w:sz w:val="20"/>
                  <w:szCs w:val="20"/>
                </w:rPr>
                <w:t>C(</w:t>
              </w:r>
              <w:r>
                <w:rPr>
                  <w:rFonts w:ascii="宋体" w:cs="宋体" w:hint="eastAsia"/>
                  <w:kern w:val="0"/>
                  <w:sz w:val="20"/>
                  <w:szCs w:val="20"/>
                </w:rPr>
                <w:t>128</w:t>
              </w:r>
              <w:r w:rsidRPr="00ED5E4E">
                <w:rPr>
                  <w:rFonts w:ascii="宋体" w:cs="宋体" w:hint="eastAsia"/>
                  <w:kern w:val="0"/>
                  <w:sz w:val="20"/>
                  <w:szCs w:val="20"/>
                </w:rPr>
                <w:t>)</w:t>
              </w:r>
            </w:ins>
          </w:p>
        </w:tc>
        <w:tc>
          <w:tcPr>
            <w:tcW w:w="708" w:type="dxa"/>
          </w:tcPr>
          <w:p w14:paraId="58F8B7E6" w14:textId="77777777" w:rsidR="00150546" w:rsidRPr="00ED5E4E" w:rsidRDefault="00150546" w:rsidP="00E81D47">
            <w:pPr>
              <w:rPr>
                <w:ins w:id="5900" w:author="wincol" w:date="2016-04-18T09:58:00Z"/>
                <w:rFonts w:ascii="宋体" w:cs="宋体"/>
                <w:kern w:val="0"/>
                <w:sz w:val="20"/>
                <w:szCs w:val="20"/>
              </w:rPr>
            </w:pPr>
            <w:ins w:id="5901" w:author="wincol" w:date="2016-04-18T09:58:00Z">
              <w:r w:rsidRPr="004C1FC9">
                <w:rPr>
                  <w:rFonts w:ascii="宋体" w:cs="宋体" w:hint="eastAsia"/>
                  <w:kern w:val="0"/>
                  <w:sz w:val="20"/>
                  <w:szCs w:val="20"/>
                </w:rPr>
                <w:t>否</w:t>
              </w:r>
            </w:ins>
          </w:p>
        </w:tc>
        <w:tc>
          <w:tcPr>
            <w:tcW w:w="2635" w:type="dxa"/>
          </w:tcPr>
          <w:p w14:paraId="58B3C606" w14:textId="77777777" w:rsidR="00150546" w:rsidRPr="00ED5E4E" w:rsidRDefault="00150546" w:rsidP="00E81D47">
            <w:pPr>
              <w:rPr>
                <w:ins w:id="5902" w:author="wincol" w:date="2016-04-18T09:58:00Z"/>
                <w:rFonts w:ascii="宋体" w:cs="宋体"/>
                <w:kern w:val="0"/>
                <w:sz w:val="20"/>
                <w:szCs w:val="20"/>
              </w:rPr>
            </w:pPr>
          </w:p>
        </w:tc>
      </w:tr>
      <w:tr w:rsidR="00724F06" w14:paraId="745171BD" w14:textId="77777777" w:rsidTr="00E81D47">
        <w:trPr>
          <w:cantSplit/>
          <w:trHeight w:val="145"/>
        </w:trPr>
        <w:tc>
          <w:tcPr>
            <w:tcW w:w="983" w:type="dxa"/>
            <w:vMerge/>
          </w:tcPr>
          <w:p w14:paraId="13E07079" w14:textId="77777777" w:rsidR="00724F06" w:rsidRDefault="00724F06" w:rsidP="00E81D47">
            <w:pPr>
              <w:rPr>
                <w:rFonts w:ascii="宋体" w:hAnsi="宋体"/>
              </w:rPr>
            </w:pPr>
          </w:p>
        </w:tc>
        <w:tc>
          <w:tcPr>
            <w:tcW w:w="2094" w:type="dxa"/>
          </w:tcPr>
          <w:p w14:paraId="24478057"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APPID</w:t>
            </w:r>
          </w:p>
        </w:tc>
        <w:tc>
          <w:tcPr>
            <w:tcW w:w="1709" w:type="dxa"/>
          </w:tcPr>
          <w:p w14:paraId="66134DCA"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应用标识</w:t>
            </w:r>
          </w:p>
        </w:tc>
        <w:tc>
          <w:tcPr>
            <w:tcW w:w="851" w:type="dxa"/>
          </w:tcPr>
          <w:p w14:paraId="0D9C2377"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C(3)</w:t>
            </w:r>
          </w:p>
        </w:tc>
        <w:tc>
          <w:tcPr>
            <w:tcW w:w="708" w:type="dxa"/>
          </w:tcPr>
          <w:p w14:paraId="3A0940FB"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否</w:t>
            </w:r>
          </w:p>
        </w:tc>
        <w:tc>
          <w:tcPr>
            <w:tcW w:w="2635" w:type="dxa"/>
          </w:tcPr>
          <w:p w14:paraId="100EB23B"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个人电脑:PC（不送则默认PC）</w:t>
            </w:r>
          </w:p>
          <w:p w14:paraId="1ED83B21" w14:textId="77777777" w:rsidR="00724F06" w:rsidRDefault="00724F06" w:rsidP="00E81D47">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手机：APP</w:t>
            </w:r>
          </w:p>
          <w:p w14:paraId="68613595" w14:textId="77777777" w:rsidR="00724F06" w:rsidRPr="00ED5E4E" w:rsidRDefault="00724F06" w:rsidP="00E81D47">
            <w:pPr>
              <w:rPr>
                <w:rFonts w:ascii="宋体" w:cs="宋体"/>
                <w:kern w:val="0"/>
                <w:sz w:val="20"/>
                <w:szCs w:val="20"/>
              </w:rPr>
            </w:pPr>
            <w:r>
              <w:rPr>
                <w:rFonts w:ascii="宋体" w:cs="宋体" w:hint="eastAsia"/>
                <w:kern w:val="0"/>
                <w:sz w:val="20"/>
                <w:szCs w:val="20"/>
              </w:rPr>
              <w:t>微信：WX</w:t>
            </w:r>
          </w:p>
        </w:tc>
      </w:tr>
      <w:tr w:rsidR="00724F06" w14:paraId="6227E82E" w14:textId="77777777" w:rsidTr="00E81D47">
        <w:trPr>
          <w:cantSplit/>
          <w:trHeight w:val="145"/>
        </w:trPr>
        <w:tc>
          <w:tcPr>
            <w:tcW w:w="983" w:type="dxa"/>
            <w:vMerge/>
          </w:tcPr>
          <w:p w14:paraId="73854CFA" w14:textId="77777777" w:rsidR="00724F06" w:rsidRDefault="00724F06" w:rsidP="00E81D47">
            <w:pPr>
              <w:rPr>
                <w:rFonts w:ascii="宋体" w:hAnsi="宋体"/>
              </w:rPr>
            </w:pPr>
          </w:p>
        </w:tc>
        <w:tc>
          <w:tcPr>
            <w:tcW w:w="2094" w:type="dxa"/>
          </w:tcPr>
          <w:p w14:paraId="5BE7139F"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LOANNO</w:t>
            </w:r>
          </w:p>
        </w:tc>
        <w:tc>
          <w:tcPr>
            <w:tcW w:w="1709" w:type="dxa"/>
          </w:tcPr>
          <w:p w14:paraId="4AE89DE4"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借款编号</w:t>
            </w:r>
          </w:p>
        </w:tc>
        <w:tc>
          <w:tcPr>
            <w:tcW w:w="851" w:type="dxa"/>
          </w:tcPr>
          <w:p w14:paraId="58FE1994" w14:textId="77777777" w:rsidR="00724F06" w:rsidRPr="00ED5E4E" w:rsidRDefault="00724F06" w:rsidP="00E81D47">
            <w:pPr>
              <w:rPr>
                <w:rFonts w:ascii="宋体" w:cs="宋体"/>
                <w:kern w:val="0"/>
                <w:sz w:val="20"/>
                <w:szCs w:val="20"/>
              </w:rPr>
            </w:pPr>
            <w:r>
              <w:rPr>
                <w:rFonts w:ascii="宋体" w:cs="宋体" w:hint="eastAsia"/>
                <w:kern w:val="0"/>
                <w:sz w:val="20"/>
                <w:szCs w:val="20"/>
              </w:rPr>
              <w:t>C</w:t>
            </w:r>
            <w:r w:rsidRPr="00ED5E4E">
              <w:rPr>
                <w:rFonts w:ascii="宋体" w:cs="宋体" w:hint="eastAsia"/>
                <w:kern w:val="0"/>
                <w:sz w:val="20"/>
                <w:szCs w:val="20"/>
              </w:rPr>
              <w:t>(64)</w:t>
            </w:r>
          </w:p>
        </w:tc>
        <w:tc>
          <w:tcPr>
            <w:tcW w:w="708" w:type="dxa"/>
          </w:tcPr>
          <w:p w14:paraId="2728363B"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否</w:t>
            </w:r>
          </w:p>
        </w:tc>
        <w:tc>
          <w:tcPr>
            <w:tcW w:w="2635" w:type="dxa"/>
          </w:tcPr>
          <w:p w14:paraId="4CB54BC0" w14:textId="77777777" w:rsidR="00724F06" w:rsidRPr="00ED5E4E" w:rsidRDefault="00724F06" w:rsidP="00E81D47">
            <w:pPr>
              <w:rPr>
                <w:rFonts w:ascii="宋体" w:cs="宋体"/>
                <w:kern w:val="0"/>
                <w:sz w:val="20"/>
                <w:szCs w:val="20"/>
              </w:rPr>
            </w:pPr>
          </w:p>
        </w:tc>
      </w:tr>
      <w:tr w:rsidR="00724F06" w14:paraId="373C7EF3" w14:textId="77777777" w:rsidTr="00E81D47">
        <w:trPr>
          <w:cantSplit/>
          <w:trHeight w:val="145"/>
        </w:trPr>
        <w:tc>
          <w:tcPr>
            <w:tcW w:w="983" w:type="dxa"/>
            <w:vMerge/>
          </w:tcPr>
          <w:p w14:paraId="300307FA" w14:textId="77777777" w:rsidR="00724F06" w:rsidRDefault="00724F06" w:rsidP="00E81D47">
            <w:pPr>
              <w:rPr>
                <w:rFonts w:ascii="宋体" w:hAnsi="宋体"/>
              </w:rPr>
            </w:pPr>
          </w:p>
        </w:tc>
        <w:tc>
          <w:tcPr>
            <w:tcW w:w="2094" w:type="dxa"/>
          </w:tcPr>
          <w:p w14:paraId="7F55BE6F"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BWACNAME</w:t>
            </w:r>
          </w:p>
        </w:tc>
        <w:tc>
          <w:tcPr>
            <w:tcW w:w="1709" w:type="dxa"/>
          </w:tcPr>
          <w:p w14:paraId="1777A682"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借款人姓名</w:t>
            </w:r>
          </w:p>
        </w:tc>
        <w:tc>
          <w:tcPr>
            <w:tcW w:w="851" w:type="dxa"/>
          </w:tcPr>
          <w:p w14:paraId="643B7834"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C(128)</w:t>
            </w:r>
          </w:p>
        </w:tc>
        <w:tc>
          <w:tcPr>
            <w:tcW w:w="708" w:type="dxa"/>
          </w:tcPr>
          <w:p w14:paraId="587F5ED2"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否</w:t>
            </w:r>
          </w:p>
        </w:tc>
        <w:tc>
          <w:tcPr>
            <w:tcW w:w="2635" w:type="dxa"/>
          </w:tcPr>
          <w:p w14:paraId="296588C4" w14:textId="77777777" w:rsidR="00724F06" w:rsidRPr="00ED5E4E" w:rsidRDefault="00724F06" w:rsidP="00E81D47">
            <w:pPr>
              <w:rPr>
                <w:rFonts w:ascii="宋体" w:cs="宋体"/>
                <w:kern w:val="0"/>
                <w:sz w:val="20"/>
                <w:szCs w:val="20"/>
              </w:rPr>
            </w:pPr>
          </w:p>
        </w:tc>
      </w:tr>
      <w:tr w:rsidR="00724F06" w14:paraId="773F704B" w14:textId="77777777" w:rsidTr="00E81D47">
        <w:trPr>
          <w:cantSplit/>
          <w:trHeight w:val="145"/>
        </w:trPr>
        <w:tc>
          <w:tcPr>
            <w:tcW w:w="983" w:type="dxa"/>
            <w:vMerge/>
          </w:tcPr>
          <w:p w14:paraId="26DF0F83" w14:textId="77777777" w:rsidR="00724F06" w:rsidRDefault="00724F06" w:rsidP="00E81D47">
            <w:pPr>
              <w:rPr>
                <w:rFonts w:ascii="宋体" w:hAnsi="宋体"/>
              </w:rPr>
            </w:pPr>
          </w:p>
        </w:tc>
        <w:tc>
          <w:tcPr>
            <w:tcW w:w="2094" w:type="dxa"/>
          </w:tcPr>
          <w:p w14:paraId="5662E942"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BWACNO</w:t>
            </w:r>
          </w:p>
        </w:tc>
        <w:tc>
          <w:tcPr>
            <w:tcW w:w="1709" w:type="dxa"/>
          </w:tcPr>
          <w:p w14:paraId="2B9B6C8F"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借款人账号</w:t>
            </w:r>
          </w:p>
        </w:tc>
        <w:tc>
          <w:tcPr>
            <w:tcW w:w="851" w:type="dxa"/>
          </w:tcPr>
          <w:p w14:paraId="04A06CCA"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C(32)</w:t>
            </w:r>
          </w:p>
        </w:tc>
        <w:tc>
          <w:tcPr>
            <w:tcW w:w="708" w:type="dxa"/>
          </w:tcPr>
          <w:p w14:paraId="197A35C3"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否</w:t>
            </w:r>
          </w:p>
        </w:tc>
        <w:tc>
          <w:tcPr>
            <w:tcW w:w="2635" w:type="dxa"/>
          </w:tcPr>
          <w:p w14:paraId="006D2C0C" w14:textId="77777777" w:rsidR="00724F06" w:rsidRPr="00ED5E4E" w:rsidRDefault="00724F06" w:rsidP="00E81D47">
            <w:pPr>
              <w:rPr>
                <w:rFonts w:ascii="宋体" w:cs="宋体"/>
                <w:kern w:val="0"/>
                <w:sz w:val="20"/>
                <w:szCs w:val="20"/>
              </w:rPr>
            </w:pPr>
          </w:p>
        </w:tc>
      </w:tr>
      <w:tr w:rsidR="00724F06" w14:paraId="50729965" w14:textId="77777777" w:rsidTr="00E81D47">
        <w:trPr>
          <w:cantSplit/>
          <w:trHeight w:val="145"/>
        </w:trPr>
        <w:tc>
          <w:tcPr>
            <w:tcW w:w="983" w:type="dxa"/>
            <w:vMerge/>
          </w:tcPr>
          <w:p w14:paraId="57C3E655" w14:textId="77777777" w:rsidR="00724F06" w:rsidRDefault="00724F06" w:rsidP="00E81D47">
            <w:pPr>
              <w:rPr>
                <w:rFonts w:ascii="宋体" w:hAnsi="宋体"/>
              </w:rPr>
            </w:pPr>
          </w:p>
        </w:tc>
        <w:tc>
          <w:tcPr>
            <w:tcW w:w="2094" w:type="dxa"/>
          </w:tcPr>
          <w:p w14:paraId="11681E47"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AMOUNT</w:t>
            </w:r>
          </w:p>
        </w:tc>
        <w:tc>
          <w:tcPr>
            <w:tcW w:w="1709" w:type="dxa"/>
          </w:tcPr>
          <w:p w14:paraId="625E43A3"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还款金额</w:t>
            </w:r>
          </w:p>
        </w:tc>
        <w:tc>
          <w:tcPr>
            <w:tcW w:w="851" w:type="dxa"/>
          </w:tcPr>
          <w:p w14:paraId="5555A6BF" w14:textId="77777777" w:rsidR="00724F06" w:rsidRPr="00ED5E4E" w:rsidRDefault="00CE7707" w:rsidP="00E81D47">
            <w:pPr>
              <w:rPr>
                <w:rFonts w:ascii="宋体" w:cs="宋体"/>
                <w:kern w:val="0"/>
                <w:sz w:val="20"/>
                <w:szCs w:val="20"/>
              </w:rPr>
            </w:pPr>
            <w:ins w:id="5903" w:author="wincol" w:date="2016-04-28T11:03:00Z">
              <w:r>
                <w:rPr>
                  <w:rFonts w:ascii="宋体" w:cs="宋体" w:hint="eastAsia"/>
                  <w:kern w:val="0"/>
                  <w:sz w:val="20"/>
                  <w:szCs w:val="20"/>
                </w:rPr>
                <w:t>M</w:t>
              </w:r>
            </w:ins>
          </w:p>
        </w:tc>
        <w:tc>
          <w:tcPr>
            <w:tcW w:w="708" w:type="dxa"/>
          </w:tcPr>
          <w:p w14:paraId="51EAC1C1"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否</w:t>
            </w:r>
          </w:p>
        </w:tc>
        <w:tc>
          <w:tcPr>
            <w:tcW w:w="2635" w:type="dxa"/>
          </w:tcPr>
          <w:p w14:paraId="3617F72F" w14:textId="77777777" w:rsidR="00724F06" w:rsidRPr="00ED5E4E" w:rsidRDefault="0089710D" w:rsidP="00E81D47">
            <w:pPr>
              <w:rPr>
                <w:rFonts w:ascii="宋体" w:cs="宋体"/>
                <w:kern w:val="0"/>
                <w:sz w:val="20"/>
                <w:szCs w:val="20"/>
              </w:rPr>
            </w:pPr>
            <w:ins w:id="5904" w:author="wincol" w:date="2016-04-28T09:17:00Z">
              <w:r>
                <w:rPr>
                  <w:rFonts w:ascii="宋体" w:cs="宋体" w:hint="eastAsia"/>
                  <w:kern w:val="0"/>
                  <w:sz w:val="20"/>
                  <w:szCs w:val="20"/>
                </w:rPr>
                <w:t>数值类型（15，2），整数15位，小数点后2位。例：3.00</w:t>
              </w:r>
            </w:ins>
          </w:p>
        </w:tc>
      </w:tr>
      <w:tr w:rsidR="00724F06" w14:paraId="3F5CBD4B" w14:textId="77777777" w:rsidTr="00E81D47">
        <w:trPr>
          <w:cantSplit/>
          <w:trHeight w:val="145"/>
        </w:trPr>
        <w:tc>
          <w:tcPr>
            <w:tcW w:w="983" w:type="dxa"/>
            <w:vMerge/>
          </w:tcPr>
          <w:p w14:paraId="577390EE" w14:textId="77777777" w:rsidR="00724F06" w:rsidRDefault="00724F06" w:rsidP="00E81D47">
            <w:pPr>
              <w:rPr>
                <w:rFonts w:ascii="宋体" w:hAnsi="宋体"/>
              </w:rPr>
            </w:pPr>
          </w:p>
        </w:tc>
        <w:tc>
          <w:tcPr>
            <w:tcW w:w="2094" w:type="dxa"/>
          </w:tcPr>
          <w:p w14:paraId="078BE11E"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REMARK</w:t>
            </w:r>
          </w:p>
        </w:tc>
        <w:tc>
          <w:tcPr>
            <w:tcW w:w="1709" w:type="dxa"/>
          </w:tcPr>
          <w:p w14:paraId="1C47E988"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备注</w:t>
            </w:r>
          </w:p>
        </w:tc>
        <w:tc>
          <w:tcPr>
            <w:tcW w:w="851" w:type="dxa"/>
          </w:tcPr>
          <w:p w14:paraId="0DD6D1A3"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C(60)</w:t>
            </w:r>
          </w:p>
        </w:tc>
        <w:tc>
          <w:tcPr>
            <w:tcW w:w="708" w:type="dxa"/>
          </w:tcPr>
          <w:p w14:paraId="05351BC8" w14:textId="77777777" w:rsidR="00724F06" w:rsidRPr="00ED5E4E" w:rsidRDefault="00724F06" w:rsidP="00E81D47">
            <w:pPr>
              <w:rPr>
                <w:rFonts w:ascii="宋体" w:cs="宋体"/>
                <w:kern w:val="0"/>
                <w:sz w:val="20"/>
                <w:szCs w:val="20"/>
              </w:rPr>
            </w:pPr>
            <w:r w:rsidRPr="00ED5E4E">
              <w:rPr>
                <w:rFonts w:ascii="宋体" w:cs="宋体" w:hint="eastAsia"/>
                <w:kern w:val="0"/>
                <w:sz w:val="20"/>
                <w:szCs w:val="20"/>
              </w:rPr>
              <w:t>是</w:t>
            </w:r>
          </w:p>
        </w:tc>
        <w:tc>
          <w:tcPr>
            <w:tcW w:w="2635" w:type="dxa"/>
          </w:tcPr>
          <w:p w14:paraId="617778A8" w14:textId="77777777" w:rsidR="00724F06" w:rsidRPr="00ED5E4E" w:rsidRDefault="00724F06" w:rsidP="00E81D47">
            <w:pPr>
              <w:rPr>
                <w:rFonts w:ascii="宋体" w:cs="宋体"/>
                <w:kern w:val="0"/>
                <w:sz w:val="20"/>
                <w:szCs w:val="20"/>
              </w:rPr>
            </w:pPr>
          </w:p>
        </w:tc>
      </w:tr>
      <w:tr w:rsidR="006E48D1" w14:paraId="52EC458E" w14:textId="77777777" w:rsidTr="006402EC">
        <w:tblPrEx>
          <w:tblW w:w="8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ExChange w:id="5905" w:author="wincol" w:date="2016-10-24T10:24:00Z">
            <w:tblPrEx>
              <w:tblW w:w="8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Ex>
          </w:tblPrExChange>
        </w:tblPrEx>
        <w:trPr>
          <w:cantSplit/>
          <w:trHeight w:val="145"/>
          <w:ins w:id="5906" w:author="wincol" w:date="2016-10-24T10:24:00Z"/>
          <w:trPrChange w:id="5907" w:author="wincol" w:date="2016-10-24T10:24:00Z">
            <w:trPr>
              <w:cantSplit/>
              <w:trHeight w:val="145"/>
            </w:trPr>
          </w:trPrChange>
        </w:trPr>
        <w:tc>
          <w:tcPr>
            <w:tcW w:w="983" w:type="dxa"/>
            <w:vMerge/>
            <w:tcPrChange w:id="5908" w:author="wincol" w:date="2016-10-24T10:24:00Z">
              <w:tcPr>
                <w:tcW w:w="983" w:type="dxa"/>
                <w:vMerge/>
              </w:tcPr>
            </w:tcPrChange>
          </w:tcPr>
          <w:p w14:paraId="63D6AE2D" w14:textId="77777777" w:rsidR="006E48D1" w:rsidRDefault="006E48D1" w:rsidP="00E81D47">
            <w:pPr>
              <w:rPr>
                <w:ins w:id="5909" w:author="wincol" w:date="2016-10-24T10:24:00Z"/>
                <w:rFonts w:ascii="宋体" w:hAnsi="宋体"/>
              </w:rPr>
            </w:pPr>
          </w:p>
        </w:tc>
        <w:tc>
          <w:tcPr>
            <w:tcW w:w="2094" w:type="dxa"/>
            <w:vAlign w:val="center"/>
            <w:tcPrChange w:id="5910" w:author="wincol" w:date="2016-10-24T10:24:00Z">
              <w:tcPr>
                <w:tcW w:w="2094" w:type="dxa"/>
              </w:tcPr>
            </w:tcPrChange>
          </w:tcPr>
          <w:p w14:paraId="3DE4DC93" w14:textId="77777777" w:rsidR="006E48D1" w:rsidRPr="00ED5E4E" w:rsidRDefault="006E48D1" w:rsidP="00E81D47">
            <w:pPr>
              <w:rPr>
                <w:ins w:id="5911" w:author="wincol" w:date="2016-10-24T10:24:00Z"/>
                <w:rFonts w:ascii="宋体" w:cs="宋体"/>
                <w:kern w:val="0"/>
                <w:sz w:val="20"/>
                <w:szCs w:val="20"/>
              </w:rPr>
            </w:pPr>
            <w:ins w:id="5912" w:author="wincol" w:date="2016-10-24T10:24:00Z">
              <w:r>
                <w:rPr>
                  <w:rFonts w:cs="Arial"/>
                  <w:sz w:val="18"/>
                  <w:szCs w:val="18"/>
                </w:rPr>
                <w:t>FEEAMT</w:t>
              </w:r>
            </w:ins>
          </w:p>
        </w:tc>
        <w:tc>
          <w:tcPr>
            <w:tcW w:w="1709" w:type="dxa"/>
            <w:vAlign w:val="bottom"/>
            <w:tcPrChange w:id="5913" w:author="wincol" w:date="2016-10-24T10:24:00Z">
              <w:tcPr>
                <w:tcW w:w="1709" w:type="dxa"/>
              </w:tcPr>
            </w:tcPrChange>
          </w:tcPr>
          <w:p w14:paraId="0FEEC048" w14:textId="77777777" w:rsidR="006E48D1" w:rsidRPr="00ED5E4E" w:rsidRDefault="006E48D1" w:rsidP="00E81D47">
            <w:pPr>
              <w:rPr>
                <w:ins w:id="5914" w:author="wincol" w:date="2016-10-24T10:24:00Z"/>
                <w:rFonts w:ascii="宋体" w:cs="宋体"/>
                <w:kern w:val="0"/>
                <w:sz w:val="20"/>
                <w:szCs w:val="20"/>
              </w:rPr>
            </w:pPr>
            <w:ins w:id="5915" w:author="wincol" w:date="2016-10-24T10:24:00Z">
              <w:r>
                <w:rPr>
                  <w:rFonts w:cs="Arial" w:hint="eastAsia"/>
                  <w:sz w:val="20"/>
                  <w:szCs w:val="20"/>
                </w:rPr>
                <w:t>手续费</w:t>
              </w:r>
            </w:ins>
          </w:p>
        </w:tc>
        <w:tc>
          <w:tcPr>
            <w:tcW w:w="851" w:type="dxa"/>
            <w:tcPrChange w:id="5916" w:author="wincol" w:date="2016-10-24T10:24:00Z">
              <w:tcPr>
                <w:tcW w:w="851" w:type="dxa"/>
              </w:tcPr>
            </w:tcPrChange>
          </w:tcPr>
          <w:p w14:paraId="55534B91" w14:textId="77777777" w:rsidR="006E48D1" w:rsidRPr="00ED5E4E" w:rsidRDefault="006E48D1" w:rsidP="00E81D47">
            <w:pPr>
              <w:rPr>
                <w:ins w:id="5917" w:author="wincol" w:date="2016-10-24T10:24:00Z"/>
                <w:rFonts w:ascii="宋体" w:cs="宋体"/>
                <w:kern w:val="0"/>
                <w:sz w:val="20"/>
                <w:szCs w:val="20"/>
              </w:rPr>
            </w:pPr>
            <w:ins w:id="5918" w:author="wincol" w:date="2016-10-24T10:24:00Z">
              <w:r>
                <w:rPr>
                  <w:rFonts w:ascii="宋体" w:cs="宋体" w:hint="eastAsia"/>
                  <w:kern w:val="0"/>
                  <w:sz w:val="20"/>
                  <w:szCs w:val="20"/>
                </w:rPr>
                <w:t>M</w:t>
              </w:r>
            </w:ins>
          </w:p>
        </w:tc>
        <w:tc>
          <w:tcPr>
            <w:tcW w:w="708" w:type="dxa"/>
            <w:tcPrChange w:id="5919" w:author="wincol" w:date="2016-10-24T10:24:00Z">
              <w:tcPr>
                <w:tcW w:w="708" w:type="dxa"/>
              </w:tcPr>
            </w:tcPrChange>
          </w:tcPr>
          <w:p w14:paraId="7786E977" w14:textId="77777777" w:rsidR="006E48D1" w:rsidRPr="00ED5E4E" w:rsidRDefault="006E48D1" w:rsidP="00E81D47">
            <w:pPr>
              <w:rPr>
                <w:ins w:id="5920" w:author="wincol" w:date="2016-10-24T10:24:00Z"/>
                <w:rFonts w:ascii="宋体" w:cs="宋体"/>
                <w:kern w:val="0"/>
                <w:sz w:val="20"/>
                <w:szCs w:val="20"/>
              </w:rPr>
            </w:pPr>
            <w:ins w:id="5921" w:author="wincol" w:date="2016-10-24T10:24:00Z">
              <w:r>
                <w:rPr>
                  <w:rFonts w:ascii="宋体" w:cs="宋体" w:hint="eastAsia"/>
                  <w:kern w:val="0"/>
                  <w:sz w:val="20"/>
                  <w:szCs w:val="20"/>
                </w:rPr>
                <w:t>是</w:t>
              </w:r>
            </w:ins>
          </w:p>
        </w:tc>
        <w:tc>
          <w:tcPr>
            <w:tcW w:w="2635" w:type="dxa"/>
            <w:tcPrChange w:id="5922" w:author="wincol" w:date="2016-10-24T10:24:00Z">
              <w:tcPr>
                <w:tcW w:w="2635" w:type="dxa"/>
              </w:tcPr>
            </w:tcPrChange>
          </w:tcPr>
          <w:p w14:paraId="0DB77ABC" w14:textId="77777777" w:rsidR="006E48D1" w:rsidRPr="00ED5E4E" w:rsidRDefault="006E48D1" w:rsidP="00E81D47">
            <w:pPr>
              <w:rPr>
                <w:ins w:id="5923" w:author="wincol" w:date="2016-10-24T10:24:00Z"/>
                <w:rFonts w:ascii="宋体" w:cs="宋体"/>
                <w:kern w:val="0"/>
                <w:sz w:val="20"/>
                <w:szCs w:val="20"/>
              </w:rPr>
            </w:pPr>
            <w:ins w:id="5924" w:author="wincol" w:date="2016-10-24T10:24:00Z">
              <w:r>
                <w:rPr>
                  <w:rFonts w:ascii="宋体" w:cs="宋体" w:hint="eastAsia"/>
                  <w:kern w:val="0"/>
                  <w:sz w:val="20"/>
                  <w:szCs w:val="20"/>
                </w:rPr>
                <w:t>扣借款人的平台手续费</w:t>
              </w:r>
            </w:ins>
          </w:p>
        </w:tc>
      </w:tr>
      <w:tr w:rsidR="00724F06" w14:paraId="0BD6B05A" w14:textId="77777777" w:rsidTr="00E81D47">
        <w:trPr>
          <w:cantSplit/>
          <w:trHeight w:val="145"/>
          <w:ins w:id="5925" w:author="Windows 用户" w:date="2016-03-28T18:06:00Z"/>
        </w:trPr>
        <w:tc>
          <w:tcPr>
            <w:tcW w:w="983" w:type="dxa"/>
            <w:vMerge/>
          </w:tcPr>
          <w:p w14:paraId="4D352876" w14:textId="77777777" w:rsidR="00724F06" w:rsidRDefault="00724F06" w:rsidP="00E81D47">
            <w:pPr>
              <w:rPr>
                <w:ins w:id="5926" w:author="Windows 用户" w:date="2016-03-28T18:06:00Z"/>
                <w:rFonts w:ascii="宋体" w:hAnsi="宋体"/>
              </w:rPr>
            </w:pPr>
          </w:p>
        </w:tc>
        <w:tc>
          <w:tcPr>
            <w:tcW w:w="2094" w:type="dxa"/>
          </w:tcPr>
          <w:p w14:paraId="0B5E0279" w14:textId="77777777" w:rsidR="00724F06" w:rsidRPr="00ED5E4E" w:rsidRDefault="00724F06" w:rsidP="00E81D47">
            <w:pPr>
              <w:rPr>
                <w:ins w:id="5927" w:author="Windows 用户" w:date="2016-03-28T18:06:00Z"/>
                <w:rFonts w:ascii="宋体" w:cs="宋体"/>
                <w:kern w:val="0"/>
                <w:sz w:val="20"/>
                <w:szCs w:val="20"/>
              </w:rPr>
            </w:pPr>
            <w:ins w:id="5928" w:author="Windows 用户" w:date="2016-03-28T18:06:00Z">
              <w:r>
                <w:rPr>
                  <w:rFonts w:ascii="宋体" w:cs="宋体" w:hint="eastAsia"/>
                  <w:kern w:val="0"/>
                  <w:sz w:val="20"/>
                  <w:szCs w:val="20"/>
                </w:rPr>
                <w:t>EXT_FILED1</w:t>
              </w:r>
            </w:ins>
          </w:p>
        </w:tc>
        <w:tc>
          <w:tcPr>
            <w:tcW w:w="1709" w:type="dxa"/>
          </w:tcPr>
          <w:p w14:paraId="30919A00" w14:textId="77777777" w:rsidR="00724F06" w:rsidRPr="00ED5E4E" w:rsidRDefault="00724F06" w:rsidP="00E81D47">
            <w:pPr>
              <w:rPr>
                <w:ins w:id="5929" w:author="Windows 用户" w:date="2016-03-28T18:06:00Z"/>
                <w:rFonts w:ascii="宋体" w:cs="宋体"/>
                <w:kern w:val="0"/>
                <w:sz w:val="20"/>
                <w:szCs w:val="20"/>
              </w:rPr>
            </w:pPr>
            <w:ins w:id="5930" w:author="Windows 用户" w:date="2016-03-28T18:06:00Z">
              <w:r>
                <w:rPr>
                  <w:rFonts w:ascii="宋体" w:cs="宋体" w:hint="eastAsia"/>
                  <w:kern w:val="0"/>
                  <w:sz w:val="20"/>
                  <w:szCs w:val="20"/>
                </w:rPr>
                <w:t>备用字段1</w:t>
              </w:r>
            </w:ins>
          </w:p>
        </w:tc>
        <w:tc>
          <w:tcPr>
            <w:tcW w:w="851" w:type="dxa"/>
          </w:tcPr>
          <w:p w14:paraId="5CCDB4C2" w14:textId="77777777" w:rsidR="00724F06" w:rsidRPr="00ED5E4E" w:rsidRDefault="00724F06" w:rsidP="00E81D47">
            <w:pPr>
              <w:rPr>
                <w:ins w:id="5931" w:author="Windows 用户" w:date="2016-03-28T18:06:00Z"/>
                <w:rFonts w:ascii="宋体" w:cs="宋体"/>
                <w:kern w:val="0"/>
                <w:sz w:val="20"/>
                <w:szCs w:val="20"/>
              </w:rPr>
            </w:pPr>
            <w:ins w:id="5932" w:author="Windows 用户" w:date="2016-03-28T18:06: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5A9C709C" w14:textId="77777777" w:rsidR="00724F06" w:rsidRPr="00ED5E4E" w:rsidRDefault="00724F06" w:rsidP="00E81D47">
            <w:pPr>
              <w:rPr>
                <w:ins w:id="5933" w:author="Windows 用户" w:date="2016-03-28T18:06:00Z"/>
                <w:rFonts w:ascii="宋体" w:cs="宋体"/>
                <w:kern w:val="0"/>
                <w:sz w:val="20"/>
                <w:szCs w:val="20"/>
              </w:rPr>
            </w:pPr>
            <w:ins w:id="5934" w:author="Windows 用户" w:date="2016-03-28T18:06:00Z">
              <w:r>
                <w:rPr>
                  <w:rFonts w:ascii="宋体" w:hAnsi="宋体" w:hint="eastAsia"/>
                </w:rPr>
                <w:t>是</w:t>
              </w:r>
            </w:ins>
          </w:p>
        </w:tc>
        <w:tc>
          <w:tcPr>
            <w:tcW w:w="2635" w:type="dxa"/>
          </w:tcPr>
          <w:p w14:paraId="3E98ED5C" w14:textId="77777777" w:rsidR="00724F06" w:rsidRPr="00ED5E4E" w:rsidRDefault="00724F06" w:rsidP="00E81D47">
            <w:pPr>
              <w:rPr>
                <w:ins w:id="5935" w:author="Windows 用户" w:date="2016-03-28T18:06:00Z"/>
                <w:rFonts w:ascii="宋体" w:cs="宋体"/>
                <w:kern w:val="0"/>
                <w:sz w:val="20"/>
                <w:szCs w:val="20"/>
              </w:rPr>
            </w:pPr>
            <w:ins w:id="5936" w:author="Windows 用户" w:date="2016-03-28T18:06:00Z">
              <w:r>
                <w:rPr>
                  <w:rFonts w:ascii="宋体" w:cs="宋体" w:hint="eastAsia"/>
                  <w:kern w:val="0"/>
                  <w:sz w:val="20"/>
                  <w:szCs w:val="20"/>
                </w:rPr>
                <w:t>备用字段1</w:t>
              </w:r>
            </w:ins>
          </w:p>
        </w:tc>
      </w:tr>
      <w:tr w:rsidR="00724F06" w14:paraId="57B63555" w14:textId="77777777" w:rsidTr="00E81D47">
        <w:trPr>
          <w:cantSplit/>
          <w:trHeight w:val="145"/>
          <w:ins w:id="5937" w:author="Windows 用户" w:date="2016-03-28T18:06:00Z"/>
        </w:trPr>
        <w:tc>
          <w:tcPr>
            <w:tcW w:w="983" w:type="dxa"/>
            <w:vMerge/>
          </w:tcPr>
          <w:p w14:paraId="46381C93" w14:textId="77777777" w:rsidR="00724F06" w:rsidRDefault="00724F06" w:rsidP="00E81D47">
            <w:pPr>
              <w:rPr>
                <w:ins w:id="5938" w:author="Windows 用户" w:date="2016-03-28T18:06:00Z"/>
                <w:rFonts w:ascii="宋体" w:hAnsi="宋体"/>
              </w:rPr>
            </w:pPr>
          </w:p>
        </w:tc>
        <w:tc>
          <w:tcPr>
            <w:tcW w:w="2094" w:type="dxa"/>
          </w:tcPr>
          <w:p w14:paraId="71AD0FDC" w14:textId="77777777" w:rsidR="00724F06" w:rsidRPr="00ED5E4E" w:rsidRDefault="00724F06" w:rsidP="00E81D47">
            <w:pPr>
              <w:rPr>
                <w:ins w:id="5939" w:author="Windows 用户" w:date="2016-03-28T18:06:00Z"/>
                <w:rFonts w:ascii="宋体" w:cs="宋体"/>
                <w:kern w:val="0"/>
                <w:sz w:val="20"/>
                <w:szCs w:val="20"/>
              </w:rPr>
            </w:pPr>
            <w:ins w:id="5940" w:author="Windows 用户" w:date="2016-03-28T18:06:00Z">
              <w:r>
                <w:rPr>
                  <w:rFonts w:ascii="宋体" w:cs="宋体" w:hint="eastAsia"/>
                  <w:kern w:val="0"/>
                  <w:sz w:val="20"/>
                  <w:szCs w:val="20"/>
                </w:rPr>
                <w:t>EXT_FILED2</w:t>
              </w:r>
            </w:ins>
          </w:p>
        </w:tc>
        <w:tc>
          <w:tcPr>
            <w:tcW w:w="1709" w:type="dxa"/>
          </w:tcPr>
          <w:p w14:paraId="174670AC" w14:textId="77777777" w:rsidR="00724F06" w:rsidRPr="00ED5E4E" w:rsidRDefault="00724F06" w:rsidP="00E81D47">
            <w:pPr>
              <w:rPr>
                <w:ins w:id="5941" w:author="Windows 用户" w:date="2016-03-28T18:06:00Z"/>
                <w:rFonts w:ascii="宋体" w:cs="宋体"/>
                <w:kern w:val="0"/>
                <w:sz w:val="20"/>
                <w:szCs w:val="20"/>
              </w:rPr>
            </w:pPr>
            <w:ins w:id="5942" w:author="Windows 用户" w:date="2016-03-28T18:06:00Z">
              <w:r>
                <w:rPr>
                  <w:rFonts w:ascii="宋体" w:cs="宋体" w:hint="eastAsia"/>
                  <w:kern w:val="0"/>
                  <w:sz w:val="20"/>
                  <w:szCs w:val="20"/>
                </w:rPr>
                <w:t>备用字段2</w:t>
              </w:r>
            </w:ins>
          </w:p>
        </w:tc>
        <w:tc>
          <w:tcPr>
            <w:tcW w:w="851" w:type="dxa"/>
          </w:tcPr>
          <w:p w14:paraId="045D32CE" w14:textId="77777777" w:rsidR="00724F06" w:rsidRPr="00ED5E4E" w:rsidRDefault="00724F06" w:rsidP="00E81D47">
            <w:pPr>
              <w:rPr>
                <w:ins w:id="5943" w:author="Windows 用户" w:date="2016-03-28T18:06:00Z"/>
                <w:rFonts w:ascii="宋体" w:cs="宋体"/>
                <w:kern w:val="0"/>
                <w:sz w:val="20"/>
                <w:szCs w:val="20"/>
              </w:rPr>
            </w:pPr>
            <w:ins w:id="5944" w:author="Windows 用户" w:date="2016-03-28T18:06: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0672C4C8" w14:textId="77777777" w:rsidR="00724F06" w:rsidRPr="00ED5E4E" w:rsidRDefault="00724F06" w:rsidP="00E81D47">
            <w:pPr>
              <w:rPr>
                <w:ins w:id="5945" w:author="Windows 用户" w:date="2016-03-28T18:06:00Z"/>
                <w:rFonts w:ascii="宋体" w:cs="宋体"/>
                <w:kern w:val="0"/>
                <w:sz w:val="20"/>
                <w:szCs w:val="20"/>
              </w:rPr>
            </w:pPr>
            <w:ins w:id="5946" w:author="Windows 用户" w:date="2016-03-28T18:06:00Z">
              <w:r>
                <w:rPr>
                  <w:rFonts w:ascii="宋体" w:hAnsi="宋体" w:hint="eastAsia"/>
                </w:rPr>
                <w:t>是</w:t>
              </w:r>
            </w:ins>
          </w:p>
        </w:tc>
        <w:tc>
          <w:tcPr>
            <w:tcW w:w="2635" w:type="dxa"/>
          </w:tcPr>
          <w:p w14:paraId="7BF3EC1E" w14:textId="77777777" w:rsidR="00724F06" w:rsidRPr="00ED5E4E" w:rsidRDefault="00724F06" w:rsidP="00E81D47">
            <w:pPr>
              <w:rPr>
                <w:ins w:id="5947" w:author="Windows 用户" w:date="2016-03-28T18:06:00Z"/>
                <w:rFonts w:ascii="宋体" w:cs="宋体"/>
                <w:kern w:val="0"/>
                <w:sz w:val="20"/>
                <w:szCs w:val="20"/>
              </w:rPr>
            </w:pPr>
            <w:ins w:id="5948" w:author="Windows 用户" w:date="2016-03-28T18:06:00Z">
              <w:r>
                <w:rPr>
                  <w:rFonts w:ascii="宋体" w:cs="宋体" w:hint="eastAsia"/>
                  <w:kern w:val="0"/>
                  <w:sz w:val="20"/>
                  <w:szCs w:val="20"/>
                </w:rPr>
                <w:t>备用字段2</w:t>
              </w:r>
            </w:ins>
          </w:p>
        </w:tc>
      </w:tr>
      <w:tr w:rsidR="00724F06" w14:paraId="619569B6" w14:textId="77777777" w:rsidTr="00E81D47">
        <w:trPr>
          <w:cantSplit/>
          <w:trHeight w:val="145"/>
          <w:ins w:id="5949" w:author="Windows 用户" w:date="2016-03-28T18:06:00Z"/>
        </w:trPr>
        <w:tc>
          <w:tcPr>
            <w:tcW w:w="983" w:type="dxa"/>
            <w:vMerge/>
          </w:tcPr>
          <w:p w14:paraId="0428D03B" w14:textId="77777777" w:rsidR="00724F06" w:rsidRDefault="00724F06" w:rsidP="00E81D47">
            <w:pPr>
              <w:rPr>
                <w:ins w:id="5950" w:author="Windows 用户" w:date="2016-03-28T18:06:00Z"/>
                <w:rFonts w:ascii="宋体" w:hAnsi="宋体"/>
              </w:rPr>
            </w:pPr>
          </w:p>
        </w:tc>
        <w:tc>
          <w:tcPr>
            <w:tcW w:w="2094" w:type="dxa"/>
          </w:tcPr>
          <w:p w14:paraId="2CC90C73" w14:textId="77777777" w:rsidR="00724F06" w:rsidRPr="00ED5E4E" w:rsidRDefault="00724F06" w:rsidP="00E81D47">
            <w:pPr>
              <w:rPr>
                <w:ins w:id="5951" w:author="Windows 用户" w:date="2016-03-28T18:06:00Z"/>
                <w:rFonts w:ascii="宋体" w:cs="宋体"/>
                <w:kern w:val="0"/>
                <w:sz w:val="20"/>
                <w:szCs w:val="20"/>
              </w:rPr>
            </w:pPr>
            <w:ins w:id="5952" w:author="Windows 用户" w:date="2016-03-28T18:06:00Z">
              <w:r>
                <w:rPr>
                  <w:rFonts w:ascii="宋体" w:cs="宋体" w:hint="eastAsia"/>
                  <w:kern w:val="0"/>
                  <w:sz w:val="20"/>
                  <w:szCs w:val="20"/>
                </w:rPr>
                <w:t>EXT_FILED3</w:t>
              </w:r>
            </w:ins>
          </w:p>
        </w:tc>
        <w:tc>
          <w:tcPr>
            <w:tcW w:w="1709" w:type="dxa"/>
          </w:tcPr>
          <w:p w14:paraId="37EF6747" w14:textId="77777777" w:rsidR="00724F06" w:rsidRPr="00ED5E4E" w:rsidRDefault="00724F06" w:rsidP="00E81D47">
            <w:pPr>
              <w:rPr>
                <w:ins w:id="5953" w:author="Windows 用户" w:date="2016-03-28T18:06:00Z"/>
                <w:rFonts w:ascii="宋体" w:cs="宋体"/>
                <w:kern w:val="0"/>
                <w:sz w:val="20"/>
                <w:szCs w:val="20"/>
              </w:rPr>
            </w:pPr>
            <w:ins w:id="5954" w:author="Windows 用户" w:date="2016-03-28T18:06:00Z">
              <w:r>
                <w:rPr>
                  <w:rFonts w:ascii="宋体" w:cs="宋体" w:hint="eastAsia"/>
                  <w:kern w:val="0"/>
                  <w:sz w:val="20"/>
                  <w:szCs w:val="20"/>
                </w:rPr>
                <w:t>备用字段3</w:t>
              </w:r>
            </w:ins>
          </w:p>
        </w:tc>
        <w:tc>
          <w:tcPr>
            <w:tcW w:w="851" w:type="dxa"/>
          </w:tcPr>
          <w:p w14:paraId="7659DDEA" w14:textId="77777777" w:rsidR="00724F06" w:rsidRPr="00ED5E4E" w:rsidRDefault="00724F06" w:rsidP="00E81D47">
            <w:pPr>
              <w:rPr>
                <w:ins w:id="5955" w:author="Windows 用户" w:date="2016-03-28T18:06:00Z"/>
                <w:rFonts w:ascii="宋体" w:cs="宋体"/>
                <w:kern w:val="0"/>
                <w:sz w:val="20"/>
                <w:szCs w:val="20"/>
              </w:rPr>
            </w:pPr>
            <w:ins w:id="5956" w:author="Windows 用户" w:date="2016-03-28T18:06: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300</w:t>
              </w:r>
              <w:r w:rsidRPr="00A560D3">
                <w:rPr>
                  <w:rFonts w:ascii="宋体" w:cs="宋体"/>
                  <w:kern w:val="0"/>
                  <w:sz w:val="20"/>
                  <w:szCs w:val="20"/>
                </w:rPr>
                <w:t>)</w:t>
              </w:r>
            </w:ins>
          </w:p>
        </w:tc>
        <w:tc>
          <w:tcPr>
            <w:tcW w:w="708" w:type="dxa"/>
          </w:tcPr>
          <w:p w14:paraId="70A35304" w14:textId="77777777" w:rsidR="00724F06" w:rsidRPr="00ED5E4E" w:rsidRDefault="00724F06" w:rsidP="00E81D47">
            <w:pPr>
              <w:rPr>
                <w:ins w:id="5957" w:author="Windows 用户" w:date="2016-03-28T18:06:00Z"/>
                <w:rFonts w:ascii="宋体" w:cs="宋体"/>
                <w:kern w:val="0"/>
                <w:sz w:val="20"/>
                <w:szCs w:val="20"/>
              </w:rPr>
            </w:pPr>
            <w:ins w:id="5958" w:author="Windows 用户" w:date="2016-03-28T18:06:00Z">
              <w:r>
                <w:rPr>
                  <w:rFonts w:ascii="宋体" w:hAnsi="宋体" w:hint="eastAsia"/>
                </w:rPr>
                <w:t>是</w:t>
              </w:r>
            </w:ins>
          </w:p>
        </w:tc>
        <w:tc>
          <w:tcPr>
            <w:tcW w:w="2635" w:type="dxa"/>
          </w:tcPr>
          <w:p w14:paraId="44B4A7C7" w14:textId="77777777" w:rsidR="00724F06" w:rsidRPr="00ED5E4E" w:rsidRDefault="00724F06" w:rsidP="00E81D47">
            <w:pPr>
              <w:rPr>
                <w:ins w:id="5959" w:author="Windows 用户" w:date="2016-03-28T18:06:00Z"/>
                <w:rFonts w:ascii="宋体" w:cs="宋体"/>
                <w:kern w:val="0"/>
                <w:sz w:val="20"/>
                <w:szCs w:val="20"/>
              </w:rPr>
            </w:pPr>
            <w:ins w:id="5960" w:author="Windows 用户" w:date="2016-03-28T18:06:00Z">
              <w:r>
                <w:rPr>
                  <w:rFonts w:ascii="宋体" w:cs="宋体" w:hint="eastAsia"/>
                  <w:kern w:val="0"/>
                  <w:sz w:val="20"/>
                  <w:szCs w:val="20"/>
                </w:rPr>
                <w:t>备用字段3</w:t>
              </w:r>
            </w:ins>
          </w:p>
        </w:tc>
      </w:tr>
    </w:tbl>
    <w:p w14:paraId="3C0564F3" w14:textId="77777777" w:rsidR="00631E90" w:rsidRPr="00A560D3" w:rsidRDefault="00631E90" w:rsidP="00631E90">
      <w:pPr>
        <w:ind w:firstLineChars="200" w:firstLine="420"/>
        <w:rPr>
          <w:rFonts w:eastAsiaTheme="minorEastAsia"/>
          <w:b/>
          <w:szCs w:val="21"/>
        </w:rPr>
      </w:pPr>
      <w:r w:rsidRPr="00A560D3">
        <w:rPr>
          <w:rFonts w:eastAsiaTheme="minorEastAsia" w:hint="eastAsia"/>
          <w:b/>
          <w:szCs w:val="21"/>
        </w:rPr>
        <w:t>说明：垫付完后，可通过“借款人单标还款”接口，借款人归还垫付资金。</w:t>
      </w:r>
    </w:p>
    <w:p w14:paraId="35FEA574" w14:textId="77777777" w:rsidR="00631E90" w:rsidRPr="002427B2" w:rsidRDefault="00631E90" w:rsidP="00631E90">
      <w:pPr>
        <w:rPr>
          <w:rFonts w:ascii="微软雅黑" w:eastAsia="微软雅黑" w:hAnsi="微软雅黑"/>
        </w:rPr>
      </w:pPr>
    </w:p>
    <w:p w14:paraId="051E318E" w14:textId="77777777" w:rsidR="00631E90" w:rsidRDefault="00631E90" w:rsidP="0042024B">
      <w:pPr>
        <w:pStyle w:val="3"/>
      </w:pPr>
      <w:bookmarkStart w:id="5961" w:name="_Toc448761067"/>
      <w:r w:rsidRPr="004E6C5A">
        <w:rPr>
          <w:rFonts w:hint="eastAsia"/>
        </w:rPr>
        <w:t>响应报文说明</w:t>
      </w:r>
      <w:bookmarkEnd w:id="5961"/>
    </w:p>
    <w:tbl>
      <w:tblPr>
        <w:tblW w:w="8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3"/>
        <w:gridCol w:w="2094"/>
        <w:gridCol w:w="1709"/>
        <w:gridCol w:w="851"/>
        <w:gridCol w:w="708"/>
        <w:gridCol w:w="2635"/>
      </w:tblGrid>
      <w:tr w:rsidR="005F7EC2" w14:paraId="35C9360B" w14:textId="77777777" w:rsidTr="005E28A2">
        <w:trPr>
          <w:trHeight w:val="302"/>
        </w:trPr>
        <w:tc>
          <w:tcPr>
            <w:tcW w:w="983" w:type="dxa"/>
            <w:tcBorders>
              <w:bottom w:val="single" w:sz="4" w:space="0" w:color="auto"/>
            </w:tcBorders>
            <w:shd w:val="clear" w:color="auto" w:fill="C0C0C0"/>
          </w:tcPr>
          <w:p w14:paraId="725FC2F7" w14:textId="77777777" w:rsidR="005F7EC2" w:rsidRDefault="005F7EC2" w:rsidP="005E28A2">
            <w:pPr>
              <w:rPr>
                <w:rFonts w:ascii="宋体" w:hAnsi="宋体"/>
                <w:b/>
                <w:szCs w:val="21"/>
              </w:rPr>
            </w:pPr>
            <w:r>
              <w:rPr>
                <w:rFonts w:ascii="宋体" w:hAnsi="宋体"/>
                <w:b/>
                <w:szCs w:val="21"/>
              </w:rPr>
              <w:t>模块</w:t>
            </w:r>
          </w:p>
        </w:tc>
        <w:tc>
          <w:tcPr>
            <w:tcW w:w="2094" w:type="dxa"/>
            <w:tcBorders>
              <w:bottom w:val="single" w:sz="4" w:space="0" w:color="auto"/>
            </w:tcBorders>
            <w:shd w:val="clear" w:color="auto" w:fill="C0C0C0"/>
          </w:tcPr>
          <w:p w14:paraId="5EC76847" w14:textId="77777777" w:rsidR="005F7EC2" w:rsidRDefault="005F7EC2" w:rsidP="005E28A2">
            <w:pPr>
              <w:rPr>
                <w:rFonts w:ascii="宋体" w:hAnsi="宋体"/>
                <w:b/>
              </w:rPr>
            </w:pPr>
            <w:r>
              <w:rPr>
                <w:rFonts w:ascii="宋体" w:hAnsi="宋体"/>
                <w:b/>
                <w:szCs w:val="21"/>
              </w:rPr>
              <w:t>字段ID</w:t>
            </w:r>
          </w:p>
        </w:tc>
        <w:tc>
          <w:tcPr>
            <w:tcW w:w="1709" w:type="dxa"/>
            <w:tcBorders>
              <w:bottom w:val="single" w:sz="4" w:space="0" w:color="auto"/>
            </w:tcBorders>
            <w:shd w:val="clear" w:color="auto" w:fill="C0C0C0"/>
          </w:tcPr>
          <w:p w14:paraId="22F85106" w14:textId="77777777" w:rsidR="005F7EC2" w:rsidRDefault="005F7EC2" w:rsidP="005E28A2">
            <w:pPr>
              <w:rPr>
                <w:rFonts w:ascii="宋体" w:hAnsi="宋体"/>
                <w:b/>
              </w:rPr>
            </w:pPr>
            <w:r>
              <w:rPr>
                <w:rFonts w:ascii="宋体" w:hAnsi="宋体"/>
                <w:b/>
                <w:szCs w:val="21"/>
              </w:rPr>
              <w:t>字段名称</w:t>
            </w:r>
          </w:p>
        </w:tc>
        <w:tc>
          <w:tcPr>
            <w:tcW w:w="851" w:type="dxa"/>
            <w:tcBorders>
              <w:bottom w:val="single" w:sz="4" w:space="0" w:color="auto"/>
            </w:tcBorders>
            <w:shd w:val="clear" w:color="auto" w:fill="C0C0C0"/>
          </w:tcPr>
          <w:p w14:paraId="2B4915DE" w14:textId="77777777" w:rsidR="005F7EC2" w:rsidRDefault="005F7EC2" w:rsidP="005E28A2">
            <w:pPr>
              <w:rPr>
                <w:rFonts w:ascii="宋体" w:hAnsi="宋体"/>
                <w:b/>
              </w:rPr>
            </w:pPr>
            <w:r>
              <w:rPr>
                <w:rFonts w:ascii="宋体" w:hAnsi="宋体"/>
                <w:b/>
                <w:szCs w:val="21"/>
              </w:rPr>
              <w:t>类型</w:t>
            </w:r>
          </w:p>
        </w:tc>
        <w:tc>
          <w:tcPr>
            <w:tcW w:w="708" w:type="dxa"/>
            <w:tcBorders>
              <w:bottom w:val="single" w:sz="4" w:space="0" w:color="auto"/>
            </w:tcBorders>
            <w:shd w:val="clear" w:color="auto" w:fill="C0C0C0"/>
          </w:tcPr>
          <w:p w14:paraId="2DD8B274" w14:textId="77777777" w:rsidR="005F7EC2" w:rsidRDefault="005F7EC2" w:rsidP="005E28A2">
            <w:pPr>
              <w:rPr>
                <w:rFonts w:ascii="宋体" w:hAnsi="宋体"/>
                <w:b/>
              </w:rPr>
            </w:pPr>
            <w:r>
              <w:rPr>
                <w:rFonts w:ascii="宋体" w:hAnsi="宋体" w:hint="eastAsia"/>
                <w:b/>
              </w:rPr>
              <w:t>可空</w:t>
            </w:r>
          </w:p>
        </w:tc>
        <w:tc>
          <w:tcPr>
            <w:tcW w:w="2635" w:type="dxa"/>
            <w:tcBorders>
              <w:bottom w:val="single" w:sz="4" w:space="0" w:color="auto"/>
            </w:tcBorders>
            <w:shd w:val="clear" w:color="auto" w:fill="C0C0C0"/>
          </w:tcPr>
          <w:p w14:paraId="6D42C695" w14:textId="77777777" w:rsidR="005F7EC2" w:rsidRDefault="005F7EC2" w:rsidP="005E28A2">
            <w:pPr>
              <w:rPr>
                <w:rFonts w:ascii="宋体" w:hAnsi="宋体"/>
                <w:b/>
              </w:rPr>
            </w:pPr>
            <w:r>
              <w:rPr>
                <w:rFonts w:ascii="宋体" w:hAnsi="宋体" w:hint="eastAsia"/>
                <w:b/>
              </w:rPr>
              <w:t>备注</w:t>
            </w:r>
          </w:p>
        </w:tc>
      </w:tr>
      <w:tr w:rsidR="0011055E" w:rsidRPr="00ED5E4E" w14:paraId="185FF7E7" w14:textId="77777777" w:rsidTr="005E28A2">
        <w:trPr>
          <w:cantSplit/>
          <w:trHeight w:val="317"/>
        </w:trPr>
        <w:tc>
          <w:tcPr>
            <w:tcW w:w="983" w:type="dxa"/>
            <w:vMerge w:val="restart"/>
          </w:tcPr>
          <w:p w14:paraId="032B1DD7" w14:textId="77777777" w:rsidR="0011055E" w:rsidRPr="00ED5E4E" w:rsidRDefault="0011055E" w:rsidP="005E28A2">
            <w:pPr>
              <w:rPr>
                <w:rFonts w:ascii="宋体" w:cs="宋体"/>
                <w:kern w:val="0"/>
                <w:sz w:val="20"/>
                <w:szCs w:val="20"/>
              </w:rPr>
            </w:pPr>
            <w:r w:rsidRPr="00ED5E4E">
              <w:rPr>
                <w:rFonts w:ascii="宋体" w:cs="宋体" w:hint="eastAsia"/>
                <w:kern w:val="0"/>
                <w:sz w:val="20"/>
                <w:szCs w:val="20"/>
              </w:rPr>
              <w:t>BODY</w:t>
            </w:r>
          </w:p>
        </w:tc>
        <w:tc>
          <w:tcPr>
            <w:tcW w:w="7997" w:type="dxa"/>
            <w:gridSpan w:val="5"/>
          </w:tcPr>
          <w:p w14:paraId="28246C6A" w14:textId="77777777" w:rsidR="0011055E" w:rsidRPr="00ED5E4E" w:rsidRDefault="0011055E" w:rsidP="005E28A2">
            <w:pPr>
              <w:rPr>
                <w:rFonts w:ascii="宋体" w:cs="宋体"/>
                <w:kern w:val="0"/>
                <w:sz w:val="20"/>
                <w:szCs w:val="20"/>
              </w:rPr>
            </w:pPr>
          </w:p>
        </w:tc>
      </w:tr>
      <w:tr w:rsidR="0011055E" w:rsidRPr="00ED5E4E" w14:paraId="3C7A4575" w14:textId="77777777" w:rsidTr="005E28A2">
        <w:trPr>
          <w:cantSplit/>
          <w:trHeight w:val="145"/>
        </w:trPr>
        <w:tc>
          <w:tcPr>
            <w:tcW w:w="983" w:type="dxa"/>
            <w:vMerge/>
          </w:tcPr>
          <w:p w14:paraId="34B617C9" w14:textId="77777777" w:rsidR="0011055E" w:rsidRPr="00ED5E4E" w:rsidRDefault="0011055E" w:rsidP="005E28A2">
            <w:pPr>
              <w:rPr>
                <w:rFonts w:ascii="宋体" w:cs="宋体"/>
                <w:kern w:val="0"/>
                <w:sz w:val="20"/>
                <w:szCs w:val="20"/>
              </w:rPr>
            </w:pPr>
          </w:p>
        </w:tc>
        <w:tc>
          <w:tcPr>
            <w:tcW w:w="2094" w:type="dxa"/>
          </w:tcPr>
          <w:p w14:paraId="48BB3CB5" w14:textId="77777777" w:rsidR="0011055E" w:rsidRPr="00A560D3" w:rsidRDefault="0011055E" w:rsidP="005E28A2">
            <w:pPr>
              <w:autoSpaceDE w:val="0"/>
              <w:autoSpaceDN w:val="0"/>
              <w:adjustRightInd w:val="0"/>
              <w:spacing w:line="267" w:lineRule="exact"/>
              <w:jc w:val="left"/>
              <w:rPr>
                <w:rFonts w:ascii="宋体" w:cs="宋体"/>
                <w:kern w:val="0"/>
                <w:sz w:val="20"/>
                <w:szCs w:val="20"/>
              </w:rPr>
            </w:pPr>
            <w:r w:rsidRPr="00A560D3">
              <w:rPr>
                <w:rFonts w:ascii="宋体" w:cs="宋体"/>
                <w:kern w:val="0"/>
                <w:sz w:val="20"/>
                <w:szCs w:val="20"/>
              </w:rPr>
              <w:t>MERCHANTID</w:t>
            </w:r>
          </w:p>
        </w:tc>
        <w:tc>
          <w:tcPr>
            <w:tcW w:w="1709" w:type="dxa"/>
          </w:tcPr>
          <w:p w14:paraId="5214B88E" w14:textId="77777777" w:rsidR="0011055E" w:rsidRPr="00A560D3" w:rsidRDefault="0011055E" w:rsidP="005E28A2">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商户唯一标识</w:t>
            </w:r>
          </w:p>
        </w:tc>
        <w:tc>
          <w:tcPr>
            <w:tcW w:w="851" w:type="dxa"/>
          </w:tcPr>
          <w:p w14:paraId="7FF90064" w14:textId="77777777" w:rsidR="0011055E" w:rsidRPr="00A560D3" w:rsidRDefault="0011055E" w:rsidP="005E28A2">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(32)</w:t>
            </w:r>
          </w:p>
        </w:tc>
        <w:tc>
          <w:tcPr>
            <w:tcW w:w="708" w:type="dxa"/>
          </w:tcPr>
          <w:p w14:paraId="0E90F03F" w14:textId="77777777" w:rsidR="0011055E" w:rsidRPr="00A560D3" w:rsidRDefault="0011055E" w:rsidP="005E28A2">
            <w:pPr>
              <w:autoSpaceDE w:val="0"/>
              <w:autoSpaceDN w:val="0"/>
              <w:adjustRightInd w:val="0"/>
              <w:spacing w:line="267" w:lineRule="exact"/>
              <w:ind w:left="107"/>
              <w:jc w:val="left"/>
              <w:rPr>
                <w:rFonts w:ascii="宋体" w:cs="宋体"/>
                <w:kern w:val="0"/>
                <w:sz w:val="20"/>
                <w:szCs w:val="20"/>
              </w:rPr>
            </w:pPr>
          </w:p>
        </w:tc>
        <w:tc>
          <w:tcPr>
            <w:tcW w:w="2635" w:type="dxa"/>
          </w:tcPr>
          <w:p w14:paraId="695D545C" w14:textId="77777777" w:rsidR="0011055E" w:rsidRPr="00A560D3" w:rsidRDefault="0011055E" w:rsidP="005E28A2">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银行统一提供</w:t>
            </w:r>
          </w:p>
        </w:tc>
      </w:tr>
      <w:tr w:rsidR="0011055E" w:rsidRPr="00ED5E4E" w14:paraId="08404AEB" w14:textId="77777777" w:rsidTr="005E28A2">
        <w:trPr>
          <w:cantSplit/>
          <w:trHeight w:val="145"/>
        </w:trPr>
        <w:tc>
          <w:tcPr>
            <w:tcW w:w="983" w:type="dxa"/>
            <w:vMerge/>
          </w:tcPr>
          <w:p w14:paraId="39C772E5" w14:textId="77777777" w:rsidR="0011055E" w:rsidRPr="00ED5E4E" w:rsidRDefault="0011055E" w:rsidP="005E28A2">
            <w:pPr>
              <w:rPr>
                <w:rFonts w:ascii="宋体" w:cs="宋体"/>
                <w:kern w:val="0"/>
                <w:sz w:val="20"/>
                <w:szCs w:val="20"/>
              </w:rPr>
            </w:pPr>
          </w:p>
        </w:tc>
        <w:tc>
          <w:tcPr>
            <w:tcW w:w="2094" w:type="dxa"/>
          </w:tcPr>
          <w:p w14:paraId="338F896B" w14:textId="77777777" w:rsidR="0011055E" w:rsidRPr="00ED5E4E" w:rsidRDefault="0011055E" w:rsidP="005E28A2">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TRANSCODE</w:t>
            </w:r>
          </w:p>
        </w:tc>
        <w:tc>
          <w:tcPr>
            <w:tcW w:w="1709" w:type="dxa"/>
          </w:tcPr>
          <w:p w14:paraId="249799A0" w14:textId="77777777" w:rsidR="0011055E" w:rsidRPr="00ED5E4E" w:rsidRDefault="0011055E" w:rsidP="005E28A2">
            <w:pPr>
              <w:rPr>
                <w:rFonts w:ascii="宋体" w:cs="宋体"/>
                <w:kern w:val="0"/>
                <w:sz w:val="20"/>
                <w:szCs w:val="20"/>
              </w:rPr>
            </w:pPr>
            <w:r w:rsidRPr="00A560D3">
              <w:rPr>
                <w:rFonts w:ascii="宋体" w:cs="宋体" w:hint="eastAsia"/>
                <w:kern w:val="0"/>
                <w:sz w:val="20"/>
                <w:szCs w:val="20"/>
              </w:rPr>
              <w:t>交易码</w:t>
            </w:r>
          </w:p>
        </w:tc>
        <w:tc>
          <w:tcPr>
            <w:tcW w:w="851" w:type="dxa"/>
          </w:tcPr>
          <w:p w14:paraId="66ED5B1A" w14:textId="77777777" w:rsidR="0011055E" w:rsidRPr="00ED5E4E" w:rsidRDefault="0011055E" w:rsidP="005E28A2">
            <w:pPr>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8</w:t>
            </w:r>
            <w:r w:rsidRPr="00A560D3">
              <w:rPr>
                <w:rFonts w:ascii="宋体" w:cs="宋体"/>
                <w:kern w:val="0"/>
                <w:sz w:val="20"/>
                <w:szCs w:val="20"/>
              </w:rPr>
              <w:t>)</w:t>
            </w:r>
          </w:p>
        </w:tc>
        <w:tc>
          <w:tcPr>
            <w:tcW w:w="708" w:type="dxa"/>
          </w:tcPr>
          <w:p w14:paraId="3ACCD554" w14:textId="77777777" w:rsidR="0011055E" w:rsidRPr="00EA7B55" w:rsidRDefault="0011055E" w:rsidP="005E28A2">
            <w:pPr>
              <w:autoSpaceDE w:val="0"/>
              <w:autoSpaceDN w:val="0"/>
              <w:adjustRightInd w:val="0"/>
              <w:spacing w:line="267" w:lineRule="exact"/>
              <w:ind w:left="107"/>
              <w:jc w:val="left"/>
              <w:rPr>
                <w:rFonts w:ascii="宋体" w:cs="宋体"/>
                <w:kern w:val="0"/>
                <w:sz w:val="20"/>
                <w:szCs w:val="20"/>
              </w:rPr>
            </w:pPr>
          </w:p>
        </w:tc>
        <w:tc>
          <w:tcPr>
            <w:tcW w:w="2635" w:type="dxa"/>
          </w:tcPr>
          <w:p w14:paraId="5F20CC08" w14:textId="77777777" w:rsidR="0011055E" w:rsidRPr="00EA7B55" w:rsidRDefault="0011055E" w:rsidP="002064CD">
            <w:pPr>
              <w:autoSpaceDE w:val="0"/>
              <w:autoSpaceDN w:val="0"/>
              <w:adjustRightInd w:val="0"/>
              <w:spacing w:line="267" w:lineRule="exact"/>
              <w:jc w:val="left"/>
              <w:rPr>
                <w:rFonts w:ascii="宋体" w:cs="宋体"/>
                <w:kern w:val="0"/>
                <w:sz w:val="20"/>
                <w:szCs w:val="20"/>
              </w:rPr>
            </w:pPr>
            <w:r w:rsidRPr="00EA7B55">
              <w:rPr>
                <w:rFonts w:ascii="宋体" w:cs="宋体" w:hint="eastAsia"/>
                <w:kern w:val="0"/>
                <w:sz w:val="20"/>
                <w:szCs w:val="20"/>
              </w:rPr>
              <w:t>OGW000</w:t>
            </w:r>
            <w:r>
              <w:rPr>
                <w:rFonts w:ascii="宋体" w:cs="宋体" w:hint="eastAsia"/>
                <w:kern w:val="0"/>
                <w:sz w:val="20"/>
                <w:szCs w:val="20"/>
              </w:rPr>
              <w:t>73</w:t>
            </w:r>
          </w:p>
        </w:tc>
      </w:tr>
      <w:tr w:rsidR="0011055E" w:rsidRPr="00ED5E4E" w14:paraId="7E327B01" w14:textId="77777777" w:rsidTr="005E28A2">
        <w:trPr>
          <w:cantSplit/>
          <w:trHeight w:val="145"/>
        </w:trPr>
        <w:tc>
          <w:tcPr>
            <w:tcW w:w="983" w:type="dxa"/>
            <w:vMerge/>
          </w:tcPr>
          <w:p w14:paraId="2586BE17" w14:textId="77777777" w:rsidR="0011055E" w:rsidRPr="00ED5E4E" w:rsidRDefault="0011055E" w:rsidP="005E28A2">
            <w:pPr>
              <w:rPr>
                <w:rFonts w:ascii="宋体" w:cs="宋体"/>
                <w:kern w:val="0"/>
                <w:sz w:val="20"/>
                <w:szCs w:val="20"/>
              </w:rPr>
            </w:pPr>
          </w:p>
        </w:tc>
        <w:tc>
          <w:tcPr>
            <w:tcW w:w="2094" w:type="dxa"/>
          </w:tcPr>
          <w:p w14:paraId="3D372BFB" w14:textId="77777777" w:rsidR="0011055E" w:rsidRPr="00A560D3" w:rsidRDefault="0011055E" w:rsidP="005E28A2">
            <w:pPr>
              <w:autoSpaceDE w:val="0"/>
              <w:autoSpaceDN w:val="0"/>
              <w:adjustRightInd w:val="0"/>
              <w:spacing w:line="267" w:lineRule="exact"/>
              <w:jc w:val="left"/>
              <w:rPr>
                <w:rFonts w:ascii="宋体" w:cs="宋体"/>
                <w:kern w:val="0"/>
                <w:sz w:val="20"/>
                <w:szCs w:val="20"/>
              </w:rPr>
            </w:pPr>
            <w:r w:rsidRPr="00A560D3">
              <w:rPr>
                <w:rFonts w:ascii="宋体" w:cs="宋体"/>
                <w:kern w:val="0"/>
                <w:sz w:val="20"/>
                <w:szCs w:val="20"/>
              </w:rPr>
              <w:t>BANKID</w:t>
            </w:r>
          </w:p>
        </w:tc>
        <w:tc>
          <w:tcPr>
            <w:tcW w:w="1709" w:type="dxa"/>
          </w:tcPr>
          <w:p w14:paraId="089F1BCC" w14:textId="77777777" w:rsidR="0011055E" w:rsidRPr="00A560D3" w:rsidRDefault="0011055E" w:rsidP="005E28A2">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银行标识</w:t>
            </w:r>
          </w:p>
        </w:tc>
        <w:tc>
          <w:tcPr>
            <w:tcW w:w="851" w:type="dxa"/>
          </w:tcPr>
          <w:p w14:paraId="5AFA0BE4" w14:textId="77777777" w:rsidR="0011055E" w:rsidRPr="00A560D3" w:rsidRDefault="0011055E" w:rsidP="005E28A2">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6</w:t>
            </w:r>
            <w:r w:rsidRPr="00A560D3">
              <w:rPr>
                <w:rFonts w:ascii="宋体" w:cs="宋体"/>
                <w:kern w:val="0"/>
                <w:sz w:val="20"/>
                <w:szCs w:val="20"/>
              </w:rPr>
              <w:t>)</w:t>
            </w:r>
          </w:p>
        </w:tc>
        <w:tc>
          <w:tcPr>
            <w:tcW w:w="708" w:type="dxa"/>
          </w:tcPr>
          <w:p w14:paraId="45A71F2A" w14:textId="77777777" w:rsidR="0011055E" w:rsidRPr="00A560D3" w:rsidRDefault="0011055E" w:rsidP="005E28A2">
            <w:pPr>
              <w:autoSpaceDE w:val="0"/>
              <w:autoSpaceDN w:val="0"/>
              <w:adjustRightInd w:val="0"/>
              <w:spacing w:line="267" w:lineRule="exact"/>
              <w:ind w:left="107"/>
              <w:jc w:val="left"/>
              <w:rPr>
                <w:rFonts w:ascii="宋体" w:cs="宋体"/>
                <w:kern w:val="0"/>
                <w:sz w:val="20"/>
                <w:szCs w:val="20"/>
              </w:rPr>
            </w:pPr>
          </w:p>
        </w:tc>
        <w:tc>
          <w:tcPr>
            <w:tcW w:w="2635" w:type="dxa"/>
          </w:tcPr>
          <w:p w14:paraId="37637955" w14:textId="77777777" w:rsidR="0011055E" w:rsidRPr="00A560D3" w:rsidRDefault="0011055E" w:rsidP="005E28A2">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固定值：</w:t>
            </w:r>
            <w:r w:rsidRPr="00A560D3">
              <w:rPr>
                <w:rFonts w:ascii="宋体" w:cs="宋体"/>
                <w:kern w:val="0"/>
                <w:sz w:val="20"/>
                <w:szCs w:val="20"/>
              </w:rPr>
              <w:t>GHB</w:t>
            </w:r>
          </w:p>
        </w:tc>
      </w:tr>
      <w:tr w:rsidR="0011055E" w:rsidRPr="00ED5E4E" w14:paraId="3382B8EC" w14:textId="77777777" w:rsidTr="005E28A2">
        <w:trPr>
          <w:cantSplit/>
          <w:trHeight w:val="145"/>
        </w:trPr>
        <w:tc>
          <w:tcPr>
            <w:tcW w:w="983" w:type="dxa"/>
            <w:vMerge/>
          </w:tcPr>
          <w:p w14:paraId="71A5E05A" w14:textId="77777777" w:rsidR="0011055E" w:rsidRPr="00ED5E4E" w:rsidRDefault="0011055E" w:rsidP="005E28A2">
            <w:pPr>
              <w:rPr>
                <w:rFonts w:ascii="宋体" w:cs="宋体"/>
                <w:kern w:val="0"/>
                <w:sz w:val="20"/>
                <w:szCs w:val="20"/>
              </w:rPr>
            </w:pPr>
          </w:p>
        </w:tc>
        <w:tc>
          <w:tcPr>
            <w:tcW w:w="7997" w:type="dxa"/>
            <w:gridSpan w:val="5"/>
          </w:tcPr>
          <w:p w14:paraId="039CDACE" w14:textId="77777777" w:rsidR="0011055E" w:rsidRPr="00ED5E4E" w:rsidRDefault="0011055E" w:rsidP="005E28A2">
            <w:pPr>
              <w:rPr>
                <w:rFonts w:ascii="宋体" w:cs="宋体"/>
                <w:kern w:val="0"/>
                <w:sz w:val="20"/>
                <w:szCs w:val="20"/>
              </w:rPr>
            </w:pPr>
            <w:r>
              <w:rPr>
                <w:rFonts w:ascii="宋体" w:cs="宋体" w:hint="eastAsia"/>
                <w:kern w:val="0"/>
                <w:sz w:val="20"/>
                <w:szCs w:val="20"/>
              </w:rPr>
              <w:t>数据加密域都放到XMLPARA里面</w:t>
            </w:r>
          </w:p>
        </w:tc>
      </w:tr>
      <w:tr w:rsidR="0011055E" w:rsidRPr="00ED5E4E" w14:paraId="19B9F258" w14:textId="77777777" w:rsidTr="005E28A2">
        <w:trPr>
          <w:cantSplit/>
          <w:trHeight w:val="145"/>
        </w:trPr>
        <w:tc>
          <w:tcPr>
            <w:tcW w:w="983" w:type="dxa"/>
            <w:vMerge/>
          </w:tcPr>
          <w:p w14:paraId="38FD1665" w14:textId="77777777" w:rsidR="0011055E" w:rsidRPr="00ED5E4E" w:rsidRDefault="0011055E" w:rsidP="005E28A2">
            <w:pPr>
              <w:rPr>
                <w:rFonts w:ascii="宋体" w:cs="宋体"/>
                <w:kern w:val="0"/>
                <w:sz w:val="20"/>
                <w:szCs w:val="20"/>
              </w:rPr>
            </w:pPr>
          </w:p>
        </w:tc>
        <w:tc>
          <w:tcPr>
            <w:tcW w:w="7997" w:type="dxa"/>
            <w:gridSpan w:val="5"/>
          </w:tcPr>
          <w:p w14:paraId="6050E04E" w14:textId="77777777" w:rsidR="0011055E" w:rsidRPr="00A560D3" w:rsidRDefault="0011055E" w:rsidP="005E28A2">
            <w:pPr>
              <w:autoSpaceDE w:val="0"/>
              <w:autoSpaceDN w:val="0"/>
              <w:adjustRightInd w:val="0"/>
              <w:spacing w:line="283" w:lineRule="exact"/>
              <w:jc w:val="left"/>
              <w:rPr>
                <w:rFonts w:ascii="宋体" w:cs="宋体"/>
                <w:kern w:val="0"/>
                <w:sz w:val="20"/>
                <w:szCs w:val="20"/>
              </w:rPr>
            </w:pPr>
            <w:r w:rsidRPr="00A560D3">
              <w:rPr>
                <w:rFonts w:ascii="宋体" w:cs="宋体" w:hint="eastAsia"/>
                <w:kern w:val="0"/>
                <w:sz w:val="20"/>
                <w:szCs w:val="20"/>
              </w:rPr>
              <w:t>以下信息，只有</w:t>
            </w:r>
            <w:r w:rsidRPr="005D5C2A">
              <w:rPr>
                <w:rFonts w:ascii="宋体" w:cs="宋体"/>
                <w:kern w:val="0"/>
                <w:sz w:val="20"/>
                <w:szCs w:val="20"/>
              </w:rPr>
              <w:t>errorCode =0</w:t>
            </w:r>
            <w:r w:rsidRPr="00A560D3">
              <w:rPr>
                <w:rFonts w:ascii="宋体" w:cs="宋体" w:hint="eastAsia"/>
                <w:kern w:val="0"/>
                <w:sz w:val="20"/>
                <w:szCs w:val="20"/>
              </w:rPr>
              <w:t>时才返回，即正常响应时才返回</w:t>
            </w:r>
          </w:p>
        </w:tc>
      </w:tr>
      <w:tr w:rsidR="0011055E" w:rsidRPr="00ED5E4E" w14:paraId="16A0E6B8" w14:textId="77777777" w:rsidTr="005E28A2">
        <w:trPr>
          <w:cantSplit/>
          <w:trHeight w:val="145"/>
        </w:trPr>
        <w:tc>
          <w:tcPr>
            <w:tcW w:w="983" w:type="dxa"/>
            <w:vMerge/>
          </w:tcPr>
          <w:p w14:paraId="0D92E3ED" w14:textId="77777777" w:rsidR="0011055E" w:rsidRPr="00ED5E4E" w:rsidRDefault="0011055E" w:rsidP="005E28A2">
            <w:pPr>
              <w:rPr>
                <w:rFonts w:ascii="宋体" w:cs="宋体"/>
                <w:kern w:val="0"/>
                <w:sz w:val="20"/>
                <w:szCs w:val="20"/>
              </w:rPr>
            </w:pPr>
          </w:p>
        </w:tc>
        <w:tc>
          <w:tcPr>
            <w:tcW w:w="2094" w:type="dxa"/>
          </w:tcPr>
          <w:p w14:paraId="573EB949" w14:textId="77777777" w:rsidR="0011055E" w:rsidRPr="00ED5E4E" w:rsidRDefault="0011055E" w:rsidP="005E28A2">
            <w:pPr>
              <w:rPr>
                <w:rFonts w:ascii="宋体" w:cs="宋体"/>
                <w:kern w:val="0"/>
                <w:sz w:val="20"/>
                <w:szCs w:val="20"/>
              </w:rPr>
            </w:pPr>
            <w:r w:rsidRPr="00ED5E4E">
              <w:rPr>
                <w:rFonts w:ascii="宋体" w:cs="宋体" w:hint="eastAsia"/>
                <w:kern w:val="0"/>
                <w:sz w:val="20"/>
                <w:szCs w:val="20"/>
              </w:rPr>
              <w:t>RESJNLNO</w:t>
            </w:r>
          </w:p>
        </w:tc>
        <w:tc>
          <w:tcPr>
            <w:tcW w:w="1709" w:type="dxa"/>
          </w:tcPr>
          <w:p w14:paraId="1C571C95" w14:textId="77777777" w:rsidR="0011055E" w:rsidRPr="00ED5E4E" w:rsidRDefault="0011055E" w:rsidP="005E28A2">
            <w:pPr>
              <w:rPr>
                <w:rFonts w:ascii="宋体" w:cs="宋体"/>
                <w:kern w:val="0"/>
                <w:sz w:val="20"/>
                <w:szCs w:val="20"/>
              </w:rPr>
            </w:pPr>
            <w:r w:rsidRPr="00ED5E4E">
              <w:rPr>
                <w:rFonts w:ascii="宋体" w:cs="宋体" w:hint="eastAsia"/>
                <w:kern w:val="0"/>
                <w:sz w:val="20"/>
                <w:szCs w:val="20"/>
              </w:rPr>
              <w:t>银行交易流水号</w:t>
            </w:r>
          </w:p>
        </w:tc>
        <w:tc>
          <w:tcPr>
            <w:tcW w:w="851" w:type="dxa"/>
          </w:tcPr>
          <w:p w14:paraId="54F04BA8" w14:textId="77777777" w:rsidR="0011055E" w:rsidRPr="00ED5E4E" w:rsidRDefault="0011055E" w:rsidP="005E28A2">
            <w:pPr>
              <w:rPr>
                <w:rFonts w:ascii="宋体" w:cs="宋体"/>
                <w:kern w:val="0"/>
                <w:sz w:val="20"/>
                <w:szCs w:val="20"/>
              </w:rPr>
            </w:pPr>
            <w:r w:rsidRPr="00ED5E4E">
              <w:rPr>
                <w:rFonts w:ascii="宋体" w:cs="宋体" w:hint="eastAsia"/>
                <w:kern w:val="0"/>
                <w:sz w:val="20"/>
                <w:szCs w:val="20"/>
              </w:rPr>
              <w:t>C(32)</w:t>
            </w:r>
          </w:p>
        </w:tc>
        <w:tc>
          <w:tcPr>
            <w:tcW w:w="708" w:type="dxa"/>
          </w:tcPr>
          <w:p w14:paraId="21934978" w14:textId="77777777" w:rsidR="0011055E" w:rsidRPr="00ED5E4E" w:rsidRDefault="0011055E" w:rsidP="005E28A2">
            <w:pPr>
              <w:rPr>
                <w:rFonts w:ascii="宋体" w:cs="宋体"/>
                <w:kern w:val="0"/>
                <w:sz w:val="20"/>
                <w:szCs w:val="20"/>
              </w:rPr>
            </w:pPr>
            <w:r w:rsidRPr="00ED5E4E">
              <w:rPr>
                <w:rFonts w:ascii="宋体" w:cs="宋体" w:hint="eastAsia"/>
                <w:kern w:val="0"/>
                <w:sz w:val="20"/>
                <w:szCs w:val="20"/>
              </w:rPr>
              <w:t>否</w:t>
            </w:r>
          </w:p>
        </w:tc>
        <w:tc>
          <w:tcPr>
            <w:tcW w:w="2635" w:type="dxa"/>
          </w:tcPr>
          <w:p w14:paraId="2A76477A" w14:textId="77777777" w:rsidR="0011055E" w:rsidRPr="00ED5E4E" w:rsidRDefault="0011055E" w:rsidP="005E28A2">
            <w:pPr>
              <w:rPr>
                <w:rFonts w:ascii="宋体" w:cs="宋体"/>
                <w:kern w:val="0"/>
                <w:sz w:val="20"/>
                <w:szCs w:val="20"/>
              </w:rPr>
            </w:pPr>
            <w:r w:rsidRPr="00ED5E4E">
              <w:rPr>
                <w:rFonts w:ascii="宋体" w:cs="宋体" w:hint="eastAsia"/>
                <w:kern w:val="0"/>
                <w:sz w:val="20"/>
                <w:szCs w:val="20"/>
              </w:rPr>
              <w:t>银行交易流水号</w:t>
            </w:r>
          </w:p>
        </w:tc>
      </w:tr>
      <w:tr w:rsidR="0011055E" w:rsidRPr="00ED5E4E" w14:paraId="4C8F3162" w14:textId="77777777" w:rsidTr="005E28A2">
        <w:trPr>
          <w:cantSplit/>
          <w:trHeight w:val="145"/>
        </w:trPr>
        <w:tc>
          <w:tcPr>
            <w:tcW w:w="983" w:type="dxa"/>
            <w:vMerge/>
          </w:tcPr>
          <w:p w14:paraId="35BFDAB0" w14:textId="77777777" w:rsidR="0011055E" w:rsidRPr="00ED5E4E" w:rsidRDefault="0011055E" w:rsidP="005E28A2">
            <w:pPr>
              <w:rPr>
                <w:rFonts w:ascii="宋体" w:cs="宋体"/>
                <w:kern w:val="0"/>
                <w:sz w:val="20"/>
                <w:szCs w:val="20"/>
              </w:rPr>
            </w:pPr>
          </w:p>
        </w:tc>
        <w:tc>
          <w:tcPr>
            <w:tcW w:w="2094" w:type="dxa"/>
          </w:tcPr>
          <w:p w14:paraId="1C357479" w14:textId="77777777" w:rsidR="0011055E" w:rsidRPr="00ED5E4E" w:rsidRDefault="0011055E" w:rsidP="005E28A2">
            <w:pPr>
              <w:rPr>
                <w:rFonts w:ascii="宋体" w:cs="宋体"/>
                <w:kern w:val="0"/>
                <w:sz w:val="20"/>
                <w:szCs w:val="20"/>
              </w:rPr>
            </w:pPr>
            <w:r w:rsidRPr="00ED5E4E">
              <w:rPr>
                <w:rFonts w:ascii="宋体" w:cs="宋体" w:hint="eastAsia"/>
                <w:kern w:val="0"/>
                <w:sz w:val="20"/>
                <w:szCs w:val="20"/>
              </w:rPr>
              <w:t>TRANSDT</w:t>
            </w:r>
          </w:p>
        </w:tc>
        <w:tc>
          <w:tcPr>
            <w:tcW w:w="1709" w:type="dxa"/>
          </w:tcPr>
          <w:p w14:paraId="49C1F3F6" w14:textId="77777777" w:rsidR="0011055E" w:rsidRPr="00ED5E4E" w:rsidRDefault="0011055E" w:rsidP="005E28A2">
            <w:pPr>
              <w:rPr>
                <w:rFonts w:ascii="宋体" w:cs="宋体"/>
                <w:kern w:val="0"/>
                <w:sz w:val="20"/>
                <w:szCs w:val="20"/>
              </w:rPr>
            </w:pPr>
            <w:r w:rsidRPr="00ED5E4E">
              <w:rPr>
                <w:rFonts w:ascii="宋体" w:cs="宋体" w:hint="eastAsia"/>
                <w:kern w:val="0"/>
                <w:sz w:val="20"/>
                <w:szCs w:val="20"/>
              </w:rPr>
              <w:t>交易日期</w:t>
            </w:r>
          </w:p>
        </w:tc>
        <w:tc>
          <w:tcPr>
            <w:tcW w:w="851" w:type="dxa"/>
          </w:tcPr>
          <w:p w14:paraId="30B91270" w14:textId="77777777" w:rsidR="0011055E" w:rsidRPr="00ED5E4E" w:rsidRDefault="0011055E" w:rsidP="005E28A2">
            <w:pPr>
              <w:rPr>
                <w:rFonts w:ascii="宋体" w:cs="宋体"/>
                <w:kern w:val="0"/>
                <w:sz w:val="20"/>
                <w:szCs w:val="20"/>
              </w:rPr>
            </w:pPr>
            <w:r w:rsidRPr="00ED5E4E">
              <w:rPr>
                <w:rFonts w:ascii="宋体" w:cs="宋体" w:hint="eastAsia"/>
                <w:kern w:val="0"/>
                <w:sz w:val="20"/>
                <w:szCs w:val="20"/>
              </w:rPr>
              <w:t>D</w:t>
            </w:r>
          </w:p>
        </w:tc>
        <w:tc>
          <w:tcPr>
            <w:tcW w:w="708" w:type="dxa"/>
          </w:tcPr>
          <w:p w14:paraId="47052602" w14:textId="77777777" w:rsidR="0011055E" w:rsidRPr="00ED5E4E" w:rsidRDefault="0011055E" w:rsidP="005E28A2">
            <w:pPr>
              <w:rPr>
                <w:rFonts w:ascii="宋体" w:cs="宋体"/>
                <w:kern w:val="0"/>
                <w:sz w:val="20"/>
                <w:szCs w:val="20"/>
              </w:rPr>
            </w:pPr>
            <w:r w:rsidRPr="00ED5E4E">
              <w:rPr>
                <w:rFonts w:ascii="宋体" w:cs="宋体" w:hint="eastAsia"/>
                <w:kern w:val="0"/>
                <w:sz w:val="20"/>
                <w:szCs w:val="20"/>
              </w:rPr>
              <w:t>否</w:t>
            </w:r>
          </w:p>
        </w:tc>
        <w:tc>
          <w:tcPr>
            <w:tcW w:w="2635" w:type="dxa"/>
          </w:tcPr>
          <w:p w14:paraId="2B8FF3F8" w14:textId="77777777" w:rsidR="0011055E" w:rsidRPr="00ED5E4E" w:rsidRDefault="0011055E" w:rsidP="005E28A2">
            <w:pPr>
              <w:rPr>
                <w:rFonts w:ascii="宋体" w:cs="宋体"/>
                <w:kern w:val="0"/>
                <w:sz w:val="20"/>
                <w:szCs w:val="20"/>
              </w:rPr>
            </w:pPr>
            <w:r w:rsidRPr="00ED5E4E">
              <w:rPr>
                <w:rFonts w:ascii="宋体" w:cs="宋体" w:hint="eastAsia"/>
                <w:kern w:val="0"/>
                <w:sz w:val="20"/>
                <w:szCs w:val="20"/>
              </w:rPr>
              <w:t>YYYYMMDD</w:t>
            </w:r>
          </w:p>
        </w:tc>
      </w:tr>
      <w:tr w:rsidR="0011055E" w:rsidRPr="00ED5E4E" w14:paraId="1FBC0D70" w14:textId="77777777" w:rsidTr="005E28A2">
        <w:trPr>
          <w:cantSplit/>
          <w:trHeight w:val="145"/>
        </w:trPr>
        <w:tc>
          <w:tcPr>
            <w:tcW w:w="983" w:type="dxa"/>
            <w:vMerge/>
          </w:tcPr>
          <w:p w14:paraId="2C665099" w14:textId="77777777" w:rsidR="0011055E" w:rsidRPr="00ED5E4E" w:rsidRDefault="0011055E" w:rsidP="005E28A2">
            <w:pPr>
              <w:rPr>
                <w:rFonts w:ascii="宋体" w:cs="宋体"/>
                <w:kern w:val="0"/>
                <w:sz w:val="20"/>
                <w:szCs w:val="20"/>
              </w:rPr>
            </w:pPr>
          </w:p>
        </w:tc>
        <w:tc>
          <w:tcPr>
            <w:tcW w:w="2094" w:type="dxa"/>
          </w:tcPr>
          <w:p w14:paraId="6C2EC8CF" w14:textId="77777777" w:rsidR="0011055E" w:rsidRPr="00ED5E4E" w:rsidRDefault="0011055E" w:rsidP="005E28A2">
            <w:pPr>
              <w:rPr>
                <w:rFonts w:ascii="宋体" w:cs="宋体"/>
                <w:kern w:val="0"/>
                <w:sz w:val="20"/>
                <w:szCs w:val="20"/>
              </w:rPr>
            </w:pPr>
            <w:r w:rsidRPr="00ED5E4E">
              <w:rPr>
                <w:rFonts w:ascii="宋体" w:cs="宋体" w:hint="eastAsia"/>
                <w:kern w:val="0"/>
                <w:sz w:val="20"/>
                <w:szCs w:val="20"/>
              </w:rPr>
              <w:t>TRANSTM</w:t>
            </w:r>
          </w:p>
        </w:tc>
        <w:tc>
          <w:tcPr>
            <w:tcW w:w="1709" w:type="dxa"/>
          </w:tcPr>
          <w:p w14:paraId="59DA9520" w14:textId="77777777" w:rsidR="0011055E" w:rsidRPr="00ED5E4E" w:rsidRDefault="0011055E" w:rsidP="005E28A2">
            <w:pPr>
              <w:rPr>
                <w:rFonts w:ascii="宋体" w:cs="宋体"/>
                <w:kern w:val="0"/>
                <w:sz w:val="20"/>
                <w:szCs w:val="20"/>
              </w:rPr>
            </w:pPr>
            <w:r w:rsidRPr="00ED5E4E">
              <w:rPr>
                <w:rFonts w:ascii="宋体" w:cs="宋体" w:hint="eastAsia"/>
                <w:kern w:val="0"/>
                <w:sz w:val="20"/>
                <w:szCs w:val="20"/>
              </w:rPr>
              <w:t>交易时间</w:t>
            </w:r>
          </w:p>
        </w:tc>
        <w:tc>
          <w:tcPr>
            <w:tcW w:w="851" w:type="dxa"/>
          </w:tcPr>
          <w:p w14:paraId="3197C411" w14:textId="77777777" w:rsidR="0011055E" w:rsidRPr="00ED5E4E" w:rsidRDefault="0011055E" w:rsidP="005E28A2">
            <w:pPr>
              <w:rPr>
                <w:rFonts w:ascii="宋体" w:cs="宋体"/>
                <w:kern w:val="0"/>
                <w:sz w:val="20"/>
                <w:szCs w:val="20"/>
              </w:rPr>
            </w:pPr>
            <w:r w:rsidRPr="00ED5E4E">
              <w:rPr>
                <w:rFonts w:ascii="宋体" w:cs="宋体" w:hint="eastAsia"/>
                <w:kern w:val="0"/>
                <w:sz w:val="20"/>
                <w:szCs w:val="20"/>
              </w:rPr>
              <w:t>T</w:t>
            </w:r>
          </w:p>
        </w:tc>
        <w:tc>
          <w:tcPr>
            <w:tcW w:w="708" w:type="dxa"/>
          </w:tcPr>
          <w:p w14:paraId="2649990B" w14:textId="77777777" w:rsidR="0011055E" w:rsidRPr="00ED5E4E" w:rsidRDefault="0011055E" w:rsidP="005E28A2">
            <w:pPr>
              <w:rPr>
                <w:rFonts w:ascii="宋体" w:cs="宋体"/>
                <w:kern w:val="0"/>
                <w:sz w:val="20"/>
                <w:szCs w:val="20"/>
              </w:rPr>
            </w:pPr>
            <w:r w:rsidRPr="00ED5E4E">
              <w:rPr>
                <w:rFonts w:ascii="宋体" w:cs="宋体" w:hint="eastAsia"/>
                <w:kern w:val="0"/>
                <w:sz w:val="20"/>
                <w:szCs w:val="20"/>
              </w:rPr>
              <w:t>否</w:t>
            </w:r>
          </w:p>
        </w:tc>
        <w:tc>
          <w:tcPr>
            <w:tcW w:w="2635" w:type="dxa"/>
          </w:tcPr>
          <w:p w14:paraId="7080FECE" w14:textId="77777777" w:rsidR="0011055E" w:rsidRPr="00ED5E4E" w:rsidRDefault="0011055E" w:rsidP="005E28A2">
            <w:pPr>
              <w:rPr>
                <w:rFonts w:ascii="宋体" w:cs="宋体"/>
                <w:kern w:val="0"/>
                <w:sz w:val="20"/>
                <w:szCs w:val="20"/>
              </w:rPr>
            </w:pPr>
            <w:r w:rsidRPr="00ED5E4E">
              <w:rPr>
                <w:rFonts w:ascii="宋体" w:cs="宋体" w:hint="eastAsia"/>
                <w:kern w:val="0"/>
                <w:sz w:val="20"/>
                <w:szCs w:val="20"/>
              </w:rPr>
              <w:t>HHMMSS</w:t>
            </w:r>
          </w:p>
        </w:tc>
      </w:tr>
      <w:tr w:rsidR="0011055E" w:rsidRPr="00ED5E4E" w14:paraId="46838673" w14:textId="77777777" w:rsidTr="005E28A2">
        <w:trPr>
          <w:cantSplit/>
          <w:trHeight w:val="145"/>
        </w:trPr>
        <w:tc>
          <w:tcPr>
            <w:tcW w:w="983" w:type="dxa"/>
            <w:vMerge/>
          </w:tcPr>
          <w:p w14:paraId="0C5C4B0C" w14:textId="77777777" w:rsidR="0011055E" w:rsidRPr="00ED5E4E" w:rsidRDefault="0011055E" w:rsidP="005E28A2">
            <w:pPr>
              <w:rPr>
                <w:rFonts w:ascii="宋体" w:cs="宋体"/>
                <w:kern w:val="0"/>
                <w:sz w:val="20"/>
                <w:szCs w:val="20"/>
              </w:rPr>
            </w:pPr>
          </w:p>
        </w:tc>
        <w:tc>
          <w:tcPr>
            <w:tcW w:w="2094" w:type="dxa"/>
          </w:tcPr>
          <w:p w14:paraId="4BB7B82B" w14:textId="77777777" w:rsidR="0011055E" w:rsidRPr="00ED5E4E" w:rsidRDefault="0011055E" w:rsidP="005E28A2">
            <w:pPr>
              <w:rPr>
                <w:rFonts w:ascii="宋体" w:cs="宋体"/>
                <w:kern w:val="0"/>
                <w:sz w:val="20"/>
                <w:szCs w:val="20"/>
              </w:rPr>
            </w:pPr>
            <w:ins w:id="5962" w:author="wincol" w:date="2016-03-29T14:27:00Z">
              <w:r>
                <w:rPr>
                  <w:rFonts w:ascii="宋体" w:cs="宋体" w:hint="eastAsia"/>
                  <w:kern w:val="0"/>
                  <w:sz w:val="20"/>
                  <w:szCs w:val="20"/>
                </w:rPr>
                <w:t>EXT_FILED1</w:t>
              </w:r>
            </w:ins>
          </w:p>
        </w:tc>
        <w:tc>
          <w:tcPr>
            <w:tcW w:w="1709" w:type="dxa"/>
          </w:tcPr>
          <w:p w14:paraId="622114EC" w14:textId="77777777" w:rsidR="0011055E" w:rsidRPr="00ED5E4E" w:rsidRDefault="0011055E" w:rsidP="005E28A2">
            <w:pPr>
              <w:rPr>
                <w:rFonts w:ascii="宋体" w:cs="宋体"/>
                <w:kern w:val="0"/>
                <w:sz w:val="20"/>
                <w:szCs w:val="20"/>
              </w:rPr>
            </w:pPr>
            <w:ins w:id="5963" w:author="wincol" w:date="2016-03-29T14:27:00Z">
              <w:r>
                <w:rPr>
                  <w:rFonts w:ascii="宋体" w:cs="宋体" w:hint="eastAsia"/>
                  <w:kern w:val="0"/>
                  <w:sz w:val="20"/>
                  <w:szCs w:val="20"/>
                </w:rPr>
                <w:t>备用字段1</w:t>
              </w:r>
            </w:ins>
          </w:p>
        </w:tc>
        <w:tc>
          <w:tcPr>
            <w:tcW w:w="851" w:type="dxa"/>
          </w:tcPr>
          <w:p w14:paraId="2A2C90A1" w14:textId="77777777" w:rsidR="0011055E" w:rsidRPr="00ED5E4E" w:rsidRDefault="0011055E" w:rsidP="005E28A2">
            <w:pPr>
              <w:rPr>
                <w:rFonts w:ascii="宋体" w:cs="宋体"/>
                <w:kern w:val="0"/>
                <w:sz w:val="20"/>
                <w:szCs w:val="20"/>
              </w:rPr>
            </w:pPr>
            <w:ins w:id="5964" w:author="wincol" w:date="2016-03-29T14:27: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0AB543BD" w14:textId="77777777" w:rsidR="0011055E" w:rsidRPr="00ED5E4E" w:rsidRDefault="0011055E" w:rsidP="005E28A2">
            <w:pPr>
              <w:rPr>
                <w:rFonts w:ascii="宋体" w:cs="宋体"/>
                <w:kern w:val="0"/>
                <w:sz w:val="20"/>
                <w:szCs w:val="20"/>
              </w:rPr>
            </w:pPr>
            <w:ins w:id="5965" w:author="wincol" w:date="2016-03-29T14:27:00Z">
              <w:r>
                <w:rPr>
                  <w:rFonts w:ascii="宋体" w:hAnsi="宋体" w:hint="eastAsia"/>
                </w:rPr>
                <w:t>是</w:t>
              </w:r>
            </w:ins>
          </w:p>
        </w:tc>
        <w:tc>
          <w:tcPr>
            <w:tcW w:w="2635" w:type="dxa"/>
          </w:tcPr>
          <w:p w14:paraId="66F45591" w14:textId="77777777" w:rsidR="0011055E" w:rsidRPr="00ED5E4E" w:rsidRDefault="0011055E" w:rsidP="005E28A2">
            <w:pPr>
              <w:rPr>
                <w:rFonts w:ascii="宋体" w:cs="宋体"/>
                <w:kern w:val="0"/>
                <w:sz w:val="20"/>
                <w:szCs w:val="20"/>
              </w:rPr>
            </w:pPr>
            <w:ins w:id="5966" w:author="wincol" w:date="2016-03-29T14:27:00Z">
              <w:r>
                <w:rPr>
                  <w:rFonts w:ascii="宋体" w:cs="宋体" w:hint="eastAsia"/>
                  <w:kern w:val="0"/>
                  <w:sz w:val="20"/>
                  <w:szCs w:val="20"/>
                </w:rPr>
                <w:t>备用字段1</w:t>
              </w:r>
            </w:ins>
          </w:p>
        </w:tc>
      </w:tr>
      <w:tr w:rsidR="0011055E" w:rsidRPr="00ED5E4E" w14:paraId="5DD335EE" w14:textId="77777777" w:rsidTr="005E28A2">
        <w:trPr>
          <w:cantSplit/>
          <w:trHeight w:val="145"/>
        </w:trPr>
        <w:tc>
          <w:tcPr>
            <w:tcW w:w="983" w:type="dxa"/>
            <w:vMerge/>
          </w:tcPr>
          <w:p w14:paraId="3EC9BD66" w14:textId="77777777" w:rsidR="0011055E" w:rsidRPr="00ED5E4E" w:rsidRDefault="0011055E" w:rsidP="005E28A2">
            <w:pPr>
              <w:rPr>
                <w:rFonts w:ascii="宋体" w:cs="宋体"/>
                <w:kern w:val="0"/>
                <w:sz w:val="20"/>
                <w:szCs w:val="20"/>
              </w:rPr>
            </w:pPr>
          </w:p>
        </w:tc>
        <w:tc>
          <w:tcPr>
            <w:tcW w:w="2094" w:type="dxa"/>
          </w:tcPr>
          <w:p w14:paraId="5C73C0CE" w14:textId="77777777" w:rsidR="0011055E" w:rsidRPr="00ED5E4E" w:rsidRDefault="0011055E" w:rsidP="005E28A2">
            <w:pPr>
              <w:rPr>
                <w:rFonts w:ascii="宋体" w:cs="宋体"/>
                <w:kern w:val="0"/>
                <w:sz w:val="20"/>
                <w:szCs w:val="20"/>
              </w:rPr>
            </w:pPr>
            <w:ins w:id="5967" w:author="wincol" w:date="2016-03-29T14:27:00Z">
              <w:r>
                <w:rPr>
                  <w:rFonts w:ascii="宋体" w:cs="宋体" w:hint="eastAsia"/>
                  <w:kern w:val="0"/>
                  <w:sz w:val="20"/>
                  <w:szCs w:val="20"/>
                </w:rPr>
                <w:t>EXT_FILED2</w:t>
              </w:r>
            </w:ins>
          </w:p>
        </w:tc>
        <w:tc>
          <w:tcPr>
            <w:tcW w:w="1709" w:type="dxa"/>
          </w:tcPr>
          <w:p w14:paraId="5FB87500" w14:textId="77777777" w:rsidR="0011055E" w:rsidRPr="00ED5E4E" w:rsidRDefault="0011055E" w:rsidP="005E28A2">
            <w:pPr>
              <w:rPr>
                <w:rFonts w:ascii="宋体" w:cs="宋体"/>
                <w:kern w:val="0"/>
                <w:sz w:val="20"/>
                <w:szCs w:val="20"/>
              </w:rPr>
            </w:pPr>
            <w:ins w:id="5968" w:author="wincol" w:date="2016-03-29T14:27:00Z">
              <w:r>
                <w:rPr>
                  <w:rFonts w:ascii="宋体" w:cs="宋体" w:hint="eastAsia"/>
                  <w:kern w:val="0"/>
                  <w:sz w:val="20"/>
                  <w:szCs w:val="20"/>
                </w:rPr>
                <w:t>备用字段2</w:t>
              </w:r>
            </w:ins>
          </w:p>
        </w:tc>
        <w:tc>
          <w:tcPr>
            <w:tcW w:w="851" w:type="dxa"/>
          </w:tcPr>
          <w:p w14:paraId="426D7CDB" w14:textId="77777777" w:rsidR="0011055E" w:rsidRPr="00ED5E4E" w:rsidRDefault="0011055E" w:rsidP="005E28A2">
            <w:pPr>
              <w:rPr>
                <w:rFonts w:ascii="宋体" w:cs="宋体"/>
                <w:kern w:val="0"/>
                <w:sz w:val="20"/>
                <w:szCs w:val="20"/>
              </w:rPr>
            </w:pPr>
            <w:ins w:id="5969" w:author="wincol" w:date="2016-03-29T14:27: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7D5BC10F" w14:textId="77777777" w:rsidR="0011055E" w:rsidRPr="00ED5E4E" w:rsidRDefault="0011055E" w:rsidP="005E28A2">
            <w:pPr>
              <w:rPr>
                <w:rFonts w:ascii="宋体" w:cs="宋体"/>
                <w:kern w:val="0"/>
                <w:sz w:val="20"/>
                <w:szCs w:val="20"/>
              </w:rPr>
            </w:pPr>
            <w:ins w:id="5970" w:author="wincol" w:date="2016-03-29T14:27:00Z">
              <w:r>
                <w:rPr>
                  <w:rFonts w:ascii="宋体" w:hAnsi="宋体" w:hint="eastAsia"/>
                </w:rPr>
                <w:t>是</w:t>
              </w:r>
            </w:ins>
          </w:p>
        </w:tc>
        <w:tc>
          <w:tcPr>
            <w:tcW w:w="2635" w:type="dxa"/>
          </w:tcPr>
          <w:p w14:paraId="440A650B" w14:textId="77777777" w:rsidR="0011055E" w:rsidRPr="00ED5E4E" w:rsidRDefault="0011055E" w:rsidP="005E28A2">
            <w:pPr>
              <w:rPr>
                <w:rFonts w:ascii="宋体" w:cs="宋体"/>
                <w:kern w:val="0"/>
                <w:sz w:val="20"/>
                <w:szCs w:val="20"/>
              </w:rPr>
            </w:pPr>
            <w:ins w:id="5971" w:author="wincol" w:date="2016-03-29T14:27:00Z">
              <w:r>
                <w:rPr>
                  <w:rFonts w:ascii="宋体" w:cs="宋体" w:hint="eastAsia"/>
                  <w:kern w:val="0"/>
                  <w:sz w:val="20"/>
                  <w:szCs w:val="20"/>
                </w:rPr>
                <w:t>备用字段2</w:t>
              </w:r>
            </w:ins>
          </w:p>
        </w:tc>
      </w:tr>
      <w:tr w:rsidR="0011055E" w:rsidRPr="00ED5E4E" w14:paraId="597F27BB" w14:textId="77777777" w:rsidTr="005E28A2">
        <w:trPr>
          <w:cantSplit/>
          <w:trHeight w:val="145"/>
          <w:ins w:id="5972" w:author="wincol" w:date="2016-03-29T14:26:00Z"/>
        </w:trPr>
        <w:tc>
          <w:tcPr>
            <w:tcW w:w="983" w:type="dxa"/>
            <w:vMerge/>
          </w:tcPr>
          <w:p w14:paraId="0AC8CAA0" w14:textId="77777777" w:rsidR="0011055E" w:rsidRPr="00ED5E4E" w:rsidRDefault="0011055E" w:rsidP="005E28A2">
            <w:pPr>
              <w:rPr>
                <w:ins w:id="5973" w:author="wincol" w:date="2016-03-29T14:26:00Z"/>
                <w:rFonts w:ascii="宋体" w:cs="宋体"/>
                <w:kern w:val="0"/>
                <w:sz w:val="20"/>
                <w:szCs w:val="20"/>
              </w:rPr>
            </w:pPr>
          </w:p>
        </w:tc>
        <w:tc>
          <w:tcPr>
            <w:tcW w:w="2094" w:type="dxa"/>
          </w:tcPr>
          <w:p w14:paraId="54120376" w14:textId="77777777" w:rsidR="0011055E" w:rsidRPr="00ED5E4E" w:rsidRDefault="0011055E" w:rsidP="005E28A2">
            <w:pPr>
              <w:rPr>
                <w:ins w:id="5974" w:author="wincol" w:date="2016-03-29T14:26:00Z"/>
                <w:rFonts w:ascii="宋体" w:cs="宋体"/>
                <w:kern w:val="0"/>
                <w:sz w:val="20"/>
                <w:szCs w:val="20"/>
              </w:rPr>
            </w:pPr>
            <w:ins w:id="5975" w:author="wincol" w:date="2016-03-29T14:27:00Z">
              <w:r>
                <w:rPr>
                  <w:rFonts w:ascii="宋体" w:cs="宋体" w:hint="eastAsia"/>
                  <w:kern w:val="0"/>
                  <w:sz w:val="20"/>
                  <w:szCs w:val="20"/>
                </w:rPr>
                <w:t>EXT_FILED3</w:t>
              </w:r>
            </w:ins>
          </w:p>
        </w:tc>
        <w:tc>
          <w:tcPr>
            <w:tcW w:w="1709" w:type="dxa"/>
          </w:tcPr>
          <w:p w14:paraId="521BAD91" w14:textId="77777777" w:rsidR="0011055E" w:rsidRPr="00ED5E4E" w:rsidRDefault="0011055E" w:rsidP="005E28A2">
            <w:pPr>
              <w:rPr>
                <w:ins w:id="5976" w:author="wincol" w:date="2016-03-29T14:26:00Z"/>
                <w:rFonts w:ascii="宋体" w:cs="宋体"/>
                <w:kern w:val="0"/>
                <w:sz w:val="20"/>
                <w:szCs w:val="20"/>
              </w:rPr>
            </w:pPr>
            <w:ins w:id="5977" w:author="wincol" w:date="2016-03-29T14:27:00Z">
              <w:r>
                <w:rPr>
                  <w:rFonts w:ascii="宋体" w:cs="宋体" w:hint="eastAsia"/>
                  <w:kern w:val="0"/>
                  <w:sz w:val="20"/>
                  <w:szCs w:val="20"/>
                </w:rPr>
                <w:t>备用字段3</w:t>
              </w:r>
            </w:ins>
          </w:p>
        </w:tc>
        <w:tc>
          <w:tcPr>
            <w:tcW w:w="851" w:type="dxa"/>
          </w:tcPr>
          <w:p w14:paraId="0ADE7C81" w14:textId="77777777" w:rsidR="0011055E" w:rsidRPr="00ED5E4E" w:rsidRDefault="0011055E" w:rsidP="005E28A2">
            <w:pPr>
              <w:rPr>
                <w:ins w:id="5978" w:author="wincol" w:date="2016-03-29T14:26:00Z"/>
                <w:rFonts w:ascii="宋体" w:cs="宋体"/>
                <w:kern w:val="0"/>
                <w:sz w:val="20"/>
                <w:szCs w:val="20"/>
              </w:rPr>
            </w:pPr>
            <w:ins w:id="5979" w:author="wincol" w:date="2016-03-29T14:27: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300</w:t>
              </w:r>
              <w:r w:rsidRPr="00A560D3">
                <w:rPr>
                  <w:rFonts w:ascii="宋体" w:cs="宋体"/>
                  <w:kern w:val="0"/>
                  <w:sz w:val="20"/>
                  <w:szCs w:val="20"/>
                </w:rPr>
                <w:t>)</w:t>
              </w:r>
            </w:ins>
          </w:p>
        </w:tc>
        <w:tc>
          <w:tcPr>
            <w:tcW w:w="708" w:type="dxa"/>
          </w:tcPr>
          <w:p w14:paraId="145B18C3" w14:textId="77777777" w:rsidR="0011055E" w:rsidRPr="00ED5E4E" w:rsidRDefault="0011055E" w:rsidP="005E28A2">
            <w:pPr>
              <w:rPr>
                <w:ins w:id="5980" w:author="wincol" w:date="2016-03-29T14:26:00Z"/>
                <w:rFonts w:ascii="宋体" w:cs="宋体"/>
                <w:kern w:val="0"/>
                <w:sz w:val="20"/>
                <w:szCs w:val="20"/>
              </w:rPr>
            </w:pPr>
            <w:ins w:id="5981" w:author="wincol" w:date="2016-03-29T14:27:00Z">
              <w:r>
                <w:rPr>
                  <w:rFonts w:ascii="宋体" w:hAnsi="宋体" w:hint="eastAsia"/>
                </w:rPr>
                <w:t>是</w:t>
              </w:r>
            </w:ins>
          </w:p>
        </w:tc>
        <w:tc>
          <w:tcPr>
            <w:tcW w:w="2635" w:type="dxa"/>
          </w:tcPr>
          <w:p w14:paraId="05D1B7A7" w14:textId="77777777" w:rsidR="0011055E" w:rsidRPr="00ED5E4E" w:rsidRDefault="0011055E" w:rsidP="005E28A2">
            <w:pPr>
              <w:rPr>
                <w:ins w:id="5982" w:author="wincol" w:date="2016-03-29T14:26:00Z"/>
                <w:rFonts w:ascii="宋体" w:cs="宋体"/>
                <w:kern w:val="0"/>
                <w:sz w:val="20"/>
                <w:szCs w:val="20"/>
              </w:rPr>
            </w:pPr>
            <w:ins w:id="5983" w:author="wincol" w:date="2016-03-29T14:27:00Z">
              <w:r>
                <w:rPr>
                  <w:rFonts w:ascii="宋体" w:cs="宋体" w:hint="eastAsia"/>
                  <w:kern w:val="0"/>
                  <w:sz w:val="20"/>
                  <w:szCs w:val="20"/>
                </w:rPr>
                <w:t>备用字段3</w:t>
              </w:r>
            </w:ins>
          </w:p>
        </w:tc>
      </w:tr>
    </w:tbl>
    <w:p w14:paraId="7E241542" w14:textId="77777777" w:rsidR="005F7EC2" w:rsidRPr="008D419F" w:rsidRDefault="005F7EC2" w:rsidP="00631E90"/>
    <w:p w14:paraId="49508D7F" w14:textId="77777777" w:rsidR="00631E90" w:rsidRPr="004E6C5A" w:rsidRDefault="00631E90" w:rsidP="0042024B">
      <w:pPr>
        <w:pStyle w:val="2"/>
      </w:pPr>
      <w:bookmarkStart w:id="5984" w:name="_Toc448761068"/>
      <w:r>
        <w:rPr>
          <w:rFonts w:hint="eastAsia"/>
        </w:rPr>
        <w:t>还款收益明细提交(</w:t>
      </w:r>
      <w:r w:rsidRPr="00B860D9">
        <w:t>OGW000</w:t>
      </w:r>
      <w:r w:rsidR="00CC357F">
        <w:rPr>
          <w:rFonts w:hint="eastAsia"/>
        </w:rPr>
        <w:t>7</w:t>
      </w:r>
      <w:r w:rsidR="002064CD">
        <w:rPr>
          <w:rFonts w:hint="eastAsia"/>
        </w:rPr>
        <w:t>4</w:t>
      </w:r>
      <w:r>
        <w:rPr>
          <w:rFonts w:hint="eastAsia"/>
        </w:rPr>
        <w:t>)</w:t>
      </w:r>
      <w:bookmarkEnd w:id="5984"/>
    </w:p>
    <w:p w14:paraId="3251192E" w14:textId="77777777" w:rsidR="00631E90" w:rsidRDefault="00631E90" w:rsidP="00631E90">
      <w:pPr>
        <w:ind w:firstLine="420"/>
      </w:pPr>
      <w:r w:rsidRPr="00A564A1">
        <w:rPr>
          <w:rFonts w:hint="eastAsia"/>
        </w:rPr>
        <w:t>第三方公司将还款的明细推送给银行。还款明细提交接口是和借款人单笔还款配套使用的</w:t>
      </w:r>
      <w:ins w:id="5985" w:author="wincol" w:date="2016-03-30T14:40:00Z">
        <w:r w:rsidR="00206563">
          <w:rPr>
            <w:rFonts w:hint="eastAsia"/>
          </w:rPr>
          <w:t>。同一还款流水</w:t>
        </w:r>
      </w:ins>
      <w:ins w:id="5986" w:author="wincol" w:date="2016-05-13T09:08:00Z">
        <w:r w:rsidR="0066357E">
          <w:rPr>
            <w:rFonts w:hint="eastAsia"/>
          </w:rPr>
          <w:t>只能</w:t>
        </w:r>
      </w:ins>
      <w:ins w:id="5987" w:author="wincol" w:date="2016-03-30T14:40:00Z">
        <w:r w:rsidR="00206563">
          <w:rPr>
            <w:rFonts w:hint="eastAsia"/>
          </w:rPr>
          <w:t>提交</w:t>
        </w:r>
      </w:ins>
      <w:ins w:id="5988" w:author="wincol" w:date="2016-05-13T09:08:00Z">
        <w:r w:rsidR="0066357E">
          <w:rPr>
            <w:rFonts w:hint="eastAsia"/>
          </w:rPr>
          <w:t>一次</w:t>
        </w:r>
      </w:ins>
      <w:ins w:id="5989" w:author="wincol" w:date="2016-03-30T14:40:00Z">
        <w:r w:rsidR="00206563">
          <w:rPr>
            <w:rFonts w:hint="eastAsia"/>
          </w:rPr>
          <w:t>收益明细提交，</w:t>
        </w:r>
      </w:ins>
      <w:ins w:id="5990" w:author="wincol" w:date="2016-05-13T09:09:00Z">
        <w:r w:rsidR="0066357E">
          <w:rPr>
            <w:rFonts w:hint="eastAsia"/>
          </w:rPr>
          <w:t>且</w:t>
        </w:r>
      </w:ins>
      <w:ins w:id="5991" w:author="wincol" w:date="2016-03-30T14:44:00Z">
        <w:r w:rsidR="00206563">
          <w:rPr>
            <w:rFonts w:hint="eastAsia"/>
          </w:rPr>
          <w:t>还款收益明细提交</w:t>
        </w:r>
      </w:ins>
      <w:r w:rsidRPr="00A564A1">
        <w:rPr>
          <w:rFonts w:hint="eastAsia"/>
        </w:rPr>
        <w:t>金额总和</w:t>
      </w:r>
      <w:ins w:id="5992" w:author="wincol" w:date="2016-05-13T09:09:00Z">
        <w:r w:rsidR="0066357E">
          <w:rPr>
            <w:rFonts w:hint="eastAsia"/>
          </w:rPr>
          <w:t>等于</w:t>
        </w:r>
      </w:ins>
      <w:r w:rsidRPr="00A564A1">
        <w:rPr>
          <w:rFonts w:hint="eastAsia"/>
        </w:rPr>
        <w:t>借款人单笔还款上送金额</w:t>
      </w:r>
      <w:ins w:id="5993" w:author="wincol" w:date="2016-05-17T14:13:00Z">
        <w:r w:rsidR="0025598B">
          <w:rPr>
            <w:rFonts w:hint="eastAsia"/>
          </w:rPr>
          <w:t>（</w:t>
        </w:r>
      </w:ins>
      <w:ins w:id="5994" w:author="wincol" w:date="2016-05-17T14:14:00Z">
        <w:r w:rsidR="0025598B">
          <w:rPr>
            <w:rFonts w:hint="eastAsia"/>
          </w:rPr>
          <w:t>或是公司垫资还款的总金额</w:t>
        </w:r>
      </w:ins>
      <w:ins w:id="5995" w:author="wincol" w:date="2016-05-17T14:13:00Z">
        <w:r w:rsidR="0025598B">
          <w:rPr>
            <w:rFonts w:hint="eastAsia"/>
          </w:rPr>
          <w:t>）</w:t>
        </w:r>
      </w:ins>
      <w:r w:rsidRPr="00A564A1">
        <w:rPr>
          <w:rFonts w:hint="eastAsia"/>
        </w:rPr>
        <w:t>。当没有接受到银行的明确接受成功时，</w:t>
      </w:r>
      <w:ins w:id="5996" w:author="wincol" w:date="2016-05-13T09:14:00Z">
        <w:r w:rsidR="00A517BF" w:rsidRPr="00A564A1">
          <w:rPr>
            <w:rFonts w:hint="eastAsia"/>
          </w:rPr>
          <w:t>第三方公司</w:t>
        </w:r>
        <w:r w:rsidR="00A517BF">
          <w:rPr>
            <w:rFonts w:hint="eastAsia"/>
          </w:rPr>
          <w:t>可调用还款收益结果查询处理结果，如</w:t>
        </w:r>
      </w:ins>
      <w:ins w:id="5997" w:author="wincol" w:date="2016-05-13T09:24:00Z">
        <w:r w:rsidR="00E87AB6">
          <w:rPr>
            <w:rFonts w:hint="eastAsia"/>
          </w:rPr>
          <w:t>是银行没收到</w:t>
        </w:r>
      </w:ins>
      <w:ins w:id="5998" w:author="wincol" w:date="2016-05-25T10:18:00Z">
        <w:r w:rsidR="00C04EEF">
          <w:rPr>
            <w:rFonts w:hint="eastAsia"/>
          </w:rPr>
          <w:t>请求或是请求</w:t>
        </w:r>
      </w:ins>
      <w:ins w:id="5999" w:author="wincol" w:date="2016-05-13T09:24:00Z">
        <w:r w:rsidR="00E87AB6">
          <w:rPr>
            <w:rFonts w:hint="eastAsia"/>
          </w:rPr>
          <w:t>的</w:t>
        </w:r>
      </w:ins>
      <w:ins w:id="6000" w:author="wincol" w:date="2016-05-25T10:18:00Z">
        <w:r w:rsidR="00C04EEF" w:rsidRPr="00D4678A">
          <w:rPr>
            <w:rFonts w:hint="eastAsia"/>
            <w:color w:val="FF0000"/>
          </w:rPr>
          <w:t>批次状态为失败</w:t>
        </w:r>
      </w:ins>
      <w:ins w:id="6001" w:author="wincol" w:date="2016-05-13T09:24:00Z">
        <w:r w:rsidR="00E87AB6">
          <w:rPr>
            <w:rFonts w:hint="eastAsia"/>
          </w:rPr>
          <w:t>则</w:t>
        </w:r>
      </w:ins>
      <w:ins w:id="6002" w:author="wincol" w:date="2016-05-25T10:19:00Z">
        <w:r w:rsidR="00C04EEF">
          <w:rPr>
            <w:rFonts w:hint="eastAsia"/>
          </w:rPr>
          <w:t>可</w:t>
        </w:r>
      </w:ins>
      <w:ins w:id="6003" w:author="wincol" w:date="2016-05-13T09:24:00Z">
        <w:r w:rsidR="00E87AB6">
          <w:rPr>
            <w:rFonts w:hint="eastAsia"/>
          </w:rPr>
          <w:t>再重新提交交易。但注意报文头的请求流水要做变动</w:t>
        </w:r>
      </w:ins>
      <w:r w:rsidRPr="00A564A1">
        <w:rPr>
          <w:rFonts w:hint="eastAsia"/>
        </w:rPr>
        <w:t>。</w:t>
      </w:r>
    </w:p>
    <w:p w14:paraId="6C3FBD98" w14:textId="77777777" w:rsidR="00C45B8A" w:rsidRPr="008D419F" w:rsidRDefault="00C45B8A" w:rsidP="00C45B8A">
      <w:pPr>
        <w:ind w:firstLine="420"/>
      </w:pPr>
      <w:r>
        <w:rPr>
          <w:rFonts w:hint="eastAsia"/>
        </w:rPr>
        <w:t>此处送的投资人账号应该在原标的投资人账号列表中。</w:t>
      </w:r>
    </w:p>
    <w:p w14:paraId="64595FC9" w14:textId="77777777" w:rsidR="00C45B8A" w:rsidRDefault="003242B5" w:rsidP="00631E90">
      <w:pPr>
        <w:ind w:firstLine="420"/>
        <w:rPr>
          <w:ins w:id="6004" w:author="wincol" w:date="2016-04-27T17:41:00Z"/>
        </w:rPr>
      </w:pPr>
      <w:r>
        <w:rPr>
          <w:rFonts w:hint="eastAsia"/>
        </w:rPr>
        <w:t>对于</w:t>
      </w:r>
      <w:ins w:id="6005" w:author="wincol" w:date="2016-05-12T15:56:00Z">
        <w:r w:rsidR="00C272C2">
          <w:rPr>
            <w:rFonts w:hint="eastAsia"/>
          </w:rPr>
          <w:t>债券</w:t>
        </w:r>
      </w:ins>
      <w:r>
        <w:rPr>
          <w:rFonts w:hint="eastAsia"/>
        </w:rPr>
        <w:t>转让</w:t>
      </w:r>
      <w:ins w:id="6006" w:author="wincol" w:date="2016-05-13T09:25:00Z">
        <w:r w:rsidR="00845ED9">
          <w:rPr>
            <w:rFonts w:hint="eastAsia"/>
          </w:rPr>
          <w:t>转让标的</w:t>
        </w:r>
      </w:ins>
      <w:ins w:id="6007" w:author="wincol" w:date="2016-05-13T09:26:00Z">
        <w:r w:rsidR="00845ED9">
          <w:rPr>
            <w:rFonts w:hint="eastAsia"/>
          </w:rPr>
          <w:t>已成功</w:t>
        </w:r>
      </w:ins>
      <w:ins w:id="6008" w:author="wincol" w:date="2016-05-13T09:25:00Z">
        <w:r w:rsidR="00845ED9">
          <w:rPr>
            <w:rFonts w:hint="eastAsia"/>
          </w:rPr>
          <w:t>放款</w:t>
        </w:r>
      </w:ins>
      <w:r>
        <w:rPr>
          <w:rFonts w:hint="eastAsia"/>
        </w:rPr>
        <w:t>的，此收益人应该是最终接收此转让标的投资人</w:t>
      </w:r>
      <w:ins w:id="6009" w:author="wincol" w:date="2016-05-13T09:29:00Z">
        <w:r w:rsidR="00552B54">
          <w:rPr>
            <w:rFonts w:hint="eastAsia"/>
          </w:rPr>
          <w:t>；但如果未</w:t>
        </w:r>
      </w:ins>
      <w:ins w:id="6010" w:author="wincol" w:date="2016-05-13T09:30:00Z">
        <w:r w:rsidR="00552B54">
          <w:rPr>
            <w:rFonts w:hint="eastAsia"/>
          </w:rPr>
          <w:t>完成转让标的的放款的，收益人还是</w:t>
        </w:r>
      </w:ins>
      <w:ins w:id="6011" w:author="wincol" w:date="2016-05-13T09:31:00Z">
        <w:r w:rsidR="00552B54">
          <w:rPr>
            <w:rFonts w:hint="eastAsia"/>
          </w:rPr>
          <w:t>转让标的</w:t>
        </w:r>
      </w:ins>
      <w:ins w:id="6012" w:author="wincol" w:date="2016-05-13T09:30:00Z">
        <w:r w:rsidR="00552B54">
          <w:rPr>
            <w:rFonts w:hint="eastAsia"/>
          </w:rPr>
          <w:t>原投资人</w:t>
        </w:r>
      </w:ins>
      <w:r>
        <w:rPr>
          <w:rFonts w:hint="eastAsia"/>
        </w:rPr>
        <w:t>。</w:t>
      </w:r>
    </w:p>
    <w:p w14:paraId="53BC8DB1" w14:textId="77777777" w:rsidR="00E81C31" w:rsidDel="0025598B" w:rsidRDefault="00E81C31" w:rsidP="00631E90">
      <w:pPr>
        <w:ind w:firstLine="420"/>
        <w:rPr>
          <w:del w:id="6013" w:author="wincol" w:date="2016-05-17T14:15:00Z"/>
        </w:rPr>
      </w:pPr>
    </w:p>
    <w:p w14:paraId="039499D1" w14:textId="77777777" w:rsidR="00631E90" w:rsidRDefault="00631E90" w:rsidP="0042024B">
      <w:pPr>
        <w:pStyle w:val="3"/>
        <w:rPr>
          <w:rFonts w:ascii="宋体" w:hAnsi="宋体"/>
        </w:rPr>
      </w:pPr>
      <w:bookmarkStart w:id="6014" w:name="_Toc448761069"/>
      <w:r w:rsidRPr="004E6C5A">
        <w:rPr>
          <w:rFonts w:hint="eastAsia"/>
        </w:rPr>
        <w:t>请求报文说明</w:t>
      </w:r>
      <w:bookmarkEnd w:id="6014"/>
    </w:p>
    <w:tbl>
      <w:tblPr>
        <w:tblW w:w="8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3"/>
        <w:gridCol w:w="2094"/>
        <w:gridCol w:w="1709"/>
        <w:gridCol w:w="851"/>
        <w:gridCol w:w="708"/>
        <w:gridCol w:w="2635"/>
      </w:tblGrid>
      <w:tr w:rsidR="00631E90" w14:paraId="07319C69" w14:textId="77777777" w:rsidTr="00E81D47">
        <w:trPr>
          <w:trHeight w:val="302"/>
        </w:trPr>
        <w:tc>
          <w:tcPr>
            <w:tcW w:w="983" w:type="dxa"/>
            <w:tcBorders>
              <w:bottom w:val="single" w:sz="4" w:space="0" w:color="auto"/>
            </w:tcBorders>
            <w:shd w:val="clear" w:color="auto" w:fill="C0C0C0"/>
          </w:tcPr>
          <w:p w14:paraId="76DDAA95" w14:textId="77777777" w:rsidR="00631E90" w:rsidRDefault="00631E90" w:rsidP="00E81D47">
            <w:pPr>
              <w:rPr>
                <w:rFonts w:ascii="宋体" w:hAnsi="宋体"/>
                <w:b/>
                <w:szCs w:val="21"/>
              </w:rPr>
            </w:pPr>
            <w:r>
              <w:rPr>
                <w:rFonts w:ascii="宋体" w:hAnsi="宋体"/>
                <w:b/>
                <w:szCs w:val="21"/>
              </w:rPr>
              <w:t>模块</w:t>
            </w:r>
          </w:p>
        </w:tc>
        <w:tc>
          <w:tcPr>
            <w:tcW w:w="2094" w:type="dxa"/>
            <w:tcBorders>
              <w:bottom w:val="single" w:sz="4" w:space="0" w:color="auto"/>
            </w:tcBorders>
            <w:shd w:val="clear" w:color="auto" w:fill="C0C0C0"/>
          </w:tcPr>
          <w:p w14:paraId="30E61728" w14:textId="77777777" w:rsidR="00631E90" w:rsidRDefault="00631E90" w:rsidP="00E81D47">
            <w:pPr>
              <w:rPr>
                <w:rFonts w:ascii="宋体" w:hAnsi="宋体"/>
                <w:b/>
              </w:rPr>
            </w:pPr>
            <w:r>
              <w:rPr>
                <w:rFonts w:ascii="宋体" w:hAnsi="宋体"/>
                <w:b/>
                <w:szCs w:val="21"/>
              </w:rPr>
              <w:t>字段ID</w:t>
            </w:r>
          </w:p>
        </w:tc>
        <w:tc>
          <w:tcPr>
            <w:tcW w:w="1709" w:type="dxa"/>
            <w:tcBorders>
              <w:bottom w:val="single" w:sz="4" w:space="0" w:color="auto"/>
            </w:tcBorders>
            <w:shd w:val="clear" w:color="auto" w:fill="C0C0C0"/>
          </w:tcPr>
          <w:p w14:paraId="06132B48" w14:textId="77777777" w:rsidR="00631E90" w:rsidRDefault="00631E90" w:rsidP="00E81D47">
            <w:pPr>
              <w:rPr>
                <w:rFonts w:ascii="宋体" w:hAnsi="宋体"/>
                <w:b/>
              </w:rPr>
            </w:pPr>
            <w:r>
              <w:rPr>
                <w:rFonts w:ascii="宋体" w:hAnsi="宋体"/>
                <w:b/>
                <w:szCs w:val="21"/>
              </w:rPr>
              <w:t>字段名称</w:t>
            </w:r>
          </w:p>
        </w:tc>
        <w:tc>
          <w:tcPr>
            <w:tcW w:w="851" w:type="dxa"/>
            <w:tcBorders>
              <w:bottom w:val="single" w:sz="4" w:space="0" w:color="auto"/>
            </w:tcBorders>
            <w:shd w:val="clear" w:color="auto" w:fill="C0C0C0"/>
          </w:tcPr>
          <w:p w14:paraId="28702327" w14:textId="77777777" w:rsidR="00631E90" w:rsidRDefault="00631E90" w:rsidP="00E81D47">
            <w:pPr>
              <w:rPr>
                <w:rFonts w:ascii="宋体" w:hAnsi="宋体"/>
                <w:b/>
              </w:rPr>
            </w:pPr>
            <w:r>
              <w:rPr>
                <w:rFonts w:ascii="宋体" w:hAnsi="宋体"/>
                <w:b/>
                <w:szCs w:val="21"/>
              </w:rPr>
              <w:t>类型</w:t>
            </w:r>
          </w:p>
        </w:tc>
        <w:tc>
          <w:tcPr>
            <w:tcW w:w="708" w:type="dxa"/>
            <w:tcBorders>
              <w:bottom w:val="single" w:sz="4" w:space="0" w:color="auto"/>
            </w:tcBorders>
            <w:shd w:val="clear" w:color="auto" w:fill="C0C0C0"/>
          </w:tcPr>
          <w:p w14:paraId="71015945" w14:textId="77777777" w:rsidR="00631E90" w:rsidRDefault="00631E90" w:rsidP="00E81D47">
            <w:pPr>
              <w:rPr>
                <w:rFonts w:ascii="宋体" w:hAnsi="宋体"/>
                <w:b/>
              </w:rPr>
            </w:pPr>
            <w:r>
              <w:rPr>
                <w:rFonts w:ascii="宋体" w:hAnsi="宋体" w:hint="eastAsia"/>
                <w:b/>
              </w:rPr>
              <w:t>可空</w:t>
            </w:r>
          </w:p>
        </w:tc>
        <w:tc>
          <w:tcPr>
            <w:tcW w:w="2635" w:type="dxa"/>
            <w:tcBorders>
              <w:bottom w:val="single" w:sz="4" w:space="0" w:color="auto"/>
            </w:tcBorders>
            <w:shd w:val="clear" w:color="auto" w:fill="C0C0C0"/>
          </w:tcPr>
          <w:p w14:paraId="5BCA9E8E" w14:textId="77777777" w:rsidR="00631E90" w:rsidRDefault="00631E90" w:rsidP="00E81D47">
            <w:pPr>
              <w:rPr>
                <w:rFonts w:ascii="宋体" w:hAnsi="宋体"/>
                <w:b/>
              </w:rPr>
            </w:pPr>
            <w:r>
              <w:rPr>
                <w:rFonts w:ascii="宋体" w:hAnsi="宋体" w:hint="eastAsia"/>
                <w:b/>
              </w:rPr>
              <w:t>备注</w:t>
            </w:r>
          </w:p>
        </w:tc>
      </w:tr>
      <w:tr w:rsidR="00C537C3" w:rsidRPr="004967FF" w14:paraId="0240C182" w14:textId="77777777" w:rsidTr="00E81D47">
        <w:trPr>
          <w:cantSplit/>
          <w:trHeight w:val="317"/>
        </w:trPr>
        <w:tc>
          <w:tcPr>
            <w:tcW w:w="983" w:type="dxa"/>
            <w:vMerge w:val="restart"/>
          </w:tcPr>
          <w:p w14:paraId="154A0E10" w14:textId="77777777" w:rsidR="00C537C3" w:rsidRPr="004967FF" w:rsidRDefault="00C537C3" w:rsidP="00E81D47">
            <w:pPr>
              <w:rPr>
                <w:rFonts w:ascii="宋体" w:cs="宋体"/>
                <w:kern w:val="0"/>
                <w:sz w:val="20"/>
                <w:szCs w:val="20"/>
              </w:rPr>
            </w:pPr>
            <w:r w:rsidRPr="004967FF">
              <w:rPr>
                <w:rFonts w:ascii="宋体" w:cs="宋体" w:hint="eastAsia"/>
                <w:kern w:val="0"/>
                <w:sz w:val="20"/>
                <w:szCs w:val="20"/>
              </w:rPr>
              <w:t>BODY</w:t>
            </w:r>
          </w:p>
        </w:tc>
        <w:tc>
          <w:tcPr>
            <w:tcW w:w="7997" w:type="dxa"/>
            <w:gridSpan w:val="5"/>
          </w:tcPr>
          <w:p w14:paraId="550A2BD7" w14:textId="77777777" w:rsidR="00C537C3" w:rsidRPr="004967FF" w:rsidRDefault="00C537C3" w:rsidP="00E81D47">
            <w:pPr>
              <w:rPr>
                <w:rFonts w:ascii="宋体" w:cs="宋体"/>
                <w:kern w:val="0"/>
                <w:sz w:val="20"/>
                <w:szCs w:val="20"/>
              </w:rPr>
            </w:pPr>
          </w:p>
        </w:tc>
      </w:tr>
      <w:tr w:rsidR="00C537C3" w:rsidRPr="004967FF" w14:paraId="1679B572" w14:textId="77777777" w:rsidTr="00E81D47">
        <w:trPr>
          <w:cantSplit/>
          <w:trHeight w:val="145"/>
        </w:trPr>
        <w:tc>
          <w:tcPr>
            <w:tcW w:w="983" w:type="dxa"/>
            <w:vMerge/>
          </w:tcPr>
          <w:p w14:paraId="094C4902" w14:textId="77777777" w:rsidR="00C537C3" w:rsidRPr="004967FF" w:rsidRDefault="00C537C3" w:rsidP="00E81D47">
            <w:pPr>
              <w:rPr>
                <w:rFonts w:ascii="宋体" w:cs="宋体"/>
                <w:kern w:val="0"/>
                <w:sz w:val="20"/>
                <w:szCs w:val="20"/>
              </w:rPr>
            </w:pPr>
          </w:p>
        </w:tc>
        <w:tc>
          <w:tcPr>
            <w:tcW w:w="2094" w:type="dxa"/>
          </w:tcPr>
          <w:p w14:paraId="4E998EB8" w14:textId="77777777" w:rsidR="00C537C3" w:rsidRPr="004967FF" w:rsidRDefault="00C537C3" w:rsidP="00E81D47">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TRANSCODE</w:t>
            </w:r>
          </w:p>
        </w:tc>
        <w:tc>
          <w:tcPr>
            <w:tcW w:w="1709" w:type="dxa"/>
          </w:tcPr>
          <w:p w14:paraId="74051421" w14:textId="77777777" w:rsidR="00C537C3" w:rsidRPr="004967FF" w:rsidRDefault="00C537C3" w:rsidP="00E81D47">
            <w:pPr>
              <w:rPr>
                <w:rFonts w:ascii="宋体" w:cs="宋体"/>
                <w:kern w:val="0"/>
                <w:sz w:val="20"/>
                <w:szCs w:val="20"/>
              </w:rPr>
            </w:pPr>
            <w:r w:rsidRPr="00A560D3">
              <w:rPr>
                <w:rFonts w:ascii="宋体" w:cs="宋体" w:hint="eastAsia"/>
                <w:kern w:val="0"/>
                <w:sz w:val="20"/>
                <w:szCs w:val="20"/>
              </w:rPr>
              <w:t>交易码</w:t>
            </w:r>
          </w:p>
        </w:tc>
        <w:tc>
          <w:tcPr>
            <w:tcW w:w="851" w:type="dxa"/>
          </w:tcPr>
          <w:p w14:paraId="01E22B1B" w14:textId="77777777" w:rsidR="00C537C3" w:rsidRPr="004967FF" w:rsidRDefault="00C537C3" w:rsidP="00E81D47">
            <w:pPr>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8</w:t>
            </w:r>
            <w:r w:rsidRPr="00A560D3">
              <w:rPr>
                <w:rFonts w:ascii="宋体" w:cs="宋体"/>
                <w:kern w:val="0"/>
                <w:sz w:val="20"/>
                <w:szCs w:val="20"/>
              </w:rPr>
              <w:t>)</w:t>
            </w:r>
          </w:p>
        </w:tc>
        <w:tc>
          <w:tcPr>
            <w:tcW w:w="708" w:type="dxa"/>
          </w:tcPr>
          <w:p w14:paraId="5C9C5AB0" w14:textId="77777777" w:rsidR="00C537C3" w:rsidRPr="00EA7B55" w:rsidRDefault="00C537C3" w:rsidP="00E81D47">
            <w:pPr>
              <w:autoSpaceDE w:val="0"/>
              <w:autoSpaceDN w:val="0"/>
              <w:adjustRightInd w:val="0"/>
              <w:spacing w:line="267" w:lineRule="exact"/>
              <w:ind w:left="107"/>
              <w:jc w:val="left"/>
              <w:rPr>
                <w:rFonts w:ascii="宋体" w:cs="宋体"/>
                <w:kern w:val="0"/>
                <w:sz w:val="20"/>
                <w:szCs w:val="20"/>
              </w:rPr>
            </w:pPr>
            <w:r w:rsidRPr="00EA7B55">
              <w:rPr>
                <w:rFonts w:ascii="宋体" w:cs="宋体" w:hint="eastAsia"/>
                <w:kern w:val="0"/>
                <w:sz w:val="20"/>
                <w:szCs w:val="20"/>
              </w:rPr>
              <w:t>否</w:t>
            </w:r>
          </w:p>
        </w:tc>
        <w:tc>
          <w:tcPr>
            <w:tcW w:w="2635" w:type="dxa"/>
          </w:tcPr>
          <w:p w14:paraId="754FEE66" w14:textId="77777777" w:rsidR="00C537C3" w:rsidRPr="004967FF" w:rsidRDefault="00C537C3" w:rsidP="002064CD">
            <w:pPr>
              <w:autoSpaceDE w:val="0"/>
              <w:autoSpaceDN w:val="0"/>
              <w:adjustRightInd w:val="0"/>
              <w:spacing w:line="267" w:lineRule="exact"/>
              <w:jc w:val="left"/>
              <w:rPr>
                <w:rFonts w:ascii="宋体" w:cs="宋体"/>
                <w:kern w:val="0"/>
                <w:sz w:val="20"/>
                <w:szCs w:val="20"/>
              </w:rPr>
            </w:pPr>
            <w:r w:rsidRPr="004967FF">
              <w:rPr>
                <w:rFonts w:ascii="宋体" w:cs="宋体" w:hint="eastAsia"/>
                <w:kern w:val="0"/>
                <w:sz w:val="20"/>
                <w:szCs w:val="20"/>
              </w:rPr>
              <w:t>OGW000</w:t>
            </w:r>
            <w:r>
              <w:rPr>
                <w:rFonts w:ascii="宋体" w:cs="宋体" w:hint="eastAsia"/>
                <w:kern w:val="0"/>
                <w:sz w:val="20"/>
                <w:szCs w:val="20"/>
              </w:rPr>
              <w:t>74</w:t>
            </w:r>
          </w:p>
        </w:tc>
      </w:tr>
      <w:tr w:rsidR="00C537C3" w:rsidRPr="004967FF" w14:paraId="6F527D53" w14:textId="77777777" w:rsidTr="00E81D47">
        <w:trPr>
          <w:cantSplit/>
          <w:trHeight w:val="145"/>
        </w:trPr>
        <w:tc>
          <w:tcPr>
            <w:tcW w:w="983" w:type="dxa"/>
            <w:vMerge/>
          </w:tcPr>
          <w:p w14:paraId="56328997" w14:textId="77777777" w:rsidR="00C537C3" w:rsidRPr="004967FF" w:rsidRDefault="00C537C3" w:rsidP="00E81D47">
            <w:pPr>
              <w:rPr>
                <w:rFonts w:ascii="宋体" w:cs="宋体"/>
                <w:kern w:val="0"/>
                <w:sz w:val="20"/>
                <w:szCs w:val="20"/>
              </w:rPr>
            </w:pPr>
          </w:p>
        </w:tc>
        <w:tc>
          <w:tcPr>
            <w:tcW w:w="7997" w:type="dxa"/>
            <w:gridSpan w:val="5"/>
          </w:tcPr>
          <w:p w14:paraId="6BD54204" w14:textId="77777777" w:rsidR="00C537C3" w:rsidRPr="004967FF" w:rsidRDefault="00C537C3" w:rsidP="00E81D47">
            <w:pPr>
              <w:rPr>
                <w:rFonts w:ascii="宋体" w:cs="宋体"/>
                <w:kern w:val="0"/>
                <w:sz w:val="20"/>
                <w:szCs w:val="20"/>
              </w:rPr>
            </w:pPr>
            <w:r>
              <w:rPr>
                <w:rFonts w:ascii="宋体" w:cs="宋体" w:hint="eastAsia"/>
                <w:kern w:val="0"/>
                <w:sz w:val="20"/>
                <w:szCs w:val="20"/>
              </w:rPr>
              <w:t>数据加密域都放到XMLPARA里面</w:t>
            </w:r>
          </w:p>
        </w:tc>
      </w:tr>
      <w:tr w:rsidR="00C537C3" w:rsidRPr="004967FF" w14:paraId="168899E8" w14:textId="77777777" w:rsidTr="00E81D47">
        <w:trPr>
          <w:cantSplit/>
          <w:trHeight w:val="145"/>
        </w:trPr>
        <w:tc>
          <w:tcPr>
            <w:tcW w:w="983" w:type="dxa"/>
            <w:vMerge/>
          </w:tcPr>
          <w:p w14:paraId="4A9ECC51" w14:textId="77777777" w:rsidR="00C537C3" w:rsidRPr="004967FF" w:rsidRDefault="00C537C3" w:rsidP="00E81D47">
            <w:pPr>
              <w:rPr>
                <w:rFonts w:ascii="宋体" w:cs="宋体"/>
                <w:kern w:val="0"/>
                <w:sz w:val="20"/>
                <w:szCs w:val="20"/>
              </w:rPr>
            </w:pPr>
          </w:p>
        </w:tc>
        <w:tc>
          <w:tcPr>
            <w:tcW w:w="2094" w:type="dxa"/>
          </w:tcPr>
          <w:p w14:paraId="4911204F" w14:textId="77777777" w:rsidR="00C537C3" w:rsidRPr="004967FF" w:rsidRDefault="00C537C3" w:rsidP="00E81D47">
            <w:pPr>
              <w:rPr>
                <w:rFonts w:ascii="宋体" w:cs="宋体"/>
                <w:kern w:val="0"/>
                <w:sz w:val="20"/>
                <w:szCs w:val="20"/>
              </w:rPr>
            </w:pPr>
            <w:r w:rsidRPr="004967FF">
              <w:rPr>
                <w:rFonts w:ascii="宋体" w:cs="宋体" w:hint="eastAsia"/>
                <w:kern w:val="0"/>
                <w:sz w:val="20"/>
                <w:szCs w:val="20"/>
              </w:rPr>
              <w:t>MERCHANTID</w:t>
            </w:r>
          </w:p>
        </w:tc>
        <w:tc>
          <w:tcPr>
            <w:tcW w:w="1709" w:type="dxa"/>
          </w:tcPr>
          <w:p w14:paraId="31114B38" w14:textId="77777777" w:rsidR="00C537C3" w:rsidRPr="004967FF" w:rsidRDefault="00C537C3" w:rsidP="00E81D47">
            <w:pPr>
              <w:rPr>
                <w:rFonts w:ascii="宋体" w:cs="宋体"/>
                <w:kern w:val="0"/>
                <w:sz w:val="20"/>
                <w:szCs w:val="20"/>
              </w:rPr>
            </w:pPr>
            <w:r w:rsidRPr="004967FF">
              <w:rPr>
                <w:rFonts w:ascii="宋体" w:cs="宋体" w:hint="eastAsia"/>
                <w:kern w:val="0"/>
                <w:sz w:val="20"/>
                <w:szCs w:val="20"/>
              </w:rPr>
              <w:t>商户唯一编号</w:t>
            </w:r>
          </w:p>
        </w:tc>
        <w:tc>
          <w:tcPr>
            <w:tcW w:w="851" w:type="dxa"/>
          </w:tcPr>
          <w:p w14:paraId="7F7F78FC" w14:textId="77777777" w:rsidR="00C537C3" w:rsidRPr="004967FF" w:rsidRDefault="00C537C3" w:rsidP="00E81D47">
            <w:pPr>
              <w:rPr>
                <w:rFonts w:ascii="宋体" w:cs="宋体"/>
                <w:kern w:val="0"/>
                <w:sz w:val="20"/>
                <w:szCs w:val="20"/>
              </w:rPr>
            </w:pPr>
            <w:r>
              <w:rPr>
                <w:rFonts w:ascii="宋体" w:cs="宋体" w:hint="eastAsia"/>
                <w:kern w:val="0"/>
                <w:sz w:val="20"/>
                <w:szCs w:val="20"/>
              </w:rPr>
              <w:t>C</w:t>
            </w:r>
            <w:r w:rsidRPr="004967FF">
              <w:rPr>
                <w:rFonts w:ascii="宋体" w:cs="宋体" w:hint="eastAsia"/>
                <w:kern w:val="0"/>
                <w:sz w:val="20"/>
                <w:szCs w:val="20"/>
              </w:rPr>
              <w:t>(20)</w:t>
            </w:r>
          </w:p>
        </w:tc>
        <w:tc>
          <w:tcPr>
            <w:tcW w:w="708" w:type="dxa"/>
          </w:tcPr>
          <w:p w14:paraId="58514CFD" w14:textId="77777777" w:rsidR="00C537C3" w:rsidRPr="004967FF" w:rsidRDefault="00C537C3" w:rsidP="00E81D47">
            <w:pPr>
              <w:rPr>
                <w:rFonts w:ascii="宋体" w:cs="宋体"/>
                <w:kern w:val="0"/>
                <w:sz w:val="20"/>
                <w:szCs w:val="20"/>
              </w:rPr>
            </w:pPr>
            <w:r w:rsidRPr="004967FF">
              <w:rPr>
                <w:rFonts w:ascii="宋体" w:cs="宋体" w:hint="eastAsia"/>
                <w:kern w:val="0"/>
                <w:sz w:val="20"/>
                <w:szCs w:val="20"/>
              </w:rPr>
              <w:t>否</w:t>
            </w:r>
          </w:p>
        </w:tc>
        <w:tc>
          <w:tcPr>
            <w:tcW w:w="2635" w:type="dxa"/>
          </w:tcPr>
          <w:p w14:paraId="4203600D" w14:textId="77777777" w:rsidR="00C537C3" w:rsidRPr="004967FF" w:rsidRDefault="00C537C3" w:rsidP="00E81D47">
            <w:pPr>
              <w:rPr>
                <w:rFonts w:ascii="宋体" w:cs="宋体"/>
                <w:kern w:val="0"/>
                <w:sz w:val="20"/>
                <w:szCs w:val="20"/>
              </w:rPr>
            </w:pPr>
            <w:r w:rsidRPr="004967FF">
              <w:rPr>
                <w:rFonts w:ascii="宋体" w:cs="宋体" w:hint="eastAsia"/>
                <w:kern w:val="0"/>
                <w:sz w:val="20"/>
                <w:szCs w:val="20"/>
              </w:rPr>
              <w:t>由华兴银行统一分配</w:t>
            </w:r>
          </w:p>
        </w:tc>
      </w:tr>
      <w:tr w:rsidR="00C537C3" w:rsidRPr="004967FF" w14:paraId="5E0284D0" w14:textId="77777777" w:rsidTr="00E81D47">
        <w:trPr>
          <w:cantSplit/>
          <w:trHeight w:val="145"/>
        </w:trPr>
        <w:tc>
          <w:tcPr>
            <w:tcW w:w="983" w:type="dxa"/>
            <w:vMerge/>
          </w:tcPr>
          <w:p w14:paraId="11852231" w14:textId="77777777" w:rsidR="00C537C3" w:rsidRPr="004967FF" w:rsidRDefault="00C537C3" w:rsidP="00E81D47">
            <w:pPr>
              <w:rPr>
                <w:rFonts w:ascii="宋体" w:cs="宋体"/>
                <w:kern w:val="0"/>
                <w:sz w:val="20"/>
                <w:szCs w:val="20"/>
              </w:rPr>
            </w:pPr>
          </w:p>
        </w:tc>
        <w:tc>
          <w:tcPr>
            <w:tcW w:w="2094" w:type="dxa"/>
          </w:tcPr>
          <w:p w14:paraId="3B7D5B29" w14:textId="77777777" w:rsidR="00C537C3" w:rsidRPr="004967FF" w:rsidRDefault="00C537C3" w:rsidP="00E81D47">
            <w:pPr>
              <w:rPr>
                <w:rFonts w:ascii="宋体" w:cs="宋体"/>
                <w:kern w:val="0"/>
                <w:sz w:val="20"/>
                <w:szCs w:val="20"/>
              </w:rPr>
            </w:pPr>
            <w:r w:rsidRPr="004967FF">
              <w:rPr>
                <w:rFonts w:ascii="宋体" w:cs="宋体" w:hint="eastAsia"/>
                <w:kern w:val="0"/>
                <w:sz w:val="20"/>
                <w:szCs w:val="20"/>
              </w:rPr>
              <w:t>APPID</w:t>
            </w:r>
          </w:p>
        </w:tc>
        <w:tc>
          <w:tcPr>
            <w:tcW w:w="1709" w:type="dxa"/>
          </w:tcPr>
          <w:p w14:paraId="531F17EC" w14:textId="77777777" w:rsidR="00C537C3" w:rsidRPr="004967FF" w:rsidRDefault="00C537C3" w:rsidP="00E81D47">
            <w:pPr>
              <w:rPr>
                <w:rFonts w:ascii="宋体" w:cs="宋体"/>
                <w:kern w:val="0"/>
                <w:sz w:val="20"/>
                <w:szCs w:val="20"/>
              </w:rPr>
            </w:pPr>
            <w:r w:rsidRPr="004967FF">
              <w:rPr>
                <w:rFonts w:ascii="宋体" w:cs="宋体" w:hint="eastAsia"/>
                <w:kern w:val="0"/>
                <w:sz w:val="20"/>
                <w:szCs w:val="20"/>
              </w:rPr>
              <w:t>应用标识</w:t>
            </w:r>
          </w:p>
        </w:tc>
        <w:tc>
          <w:tcPr>
            <w:tcW w:w="851" w:type="dxa"/>
          </w:tcPr>
          <w:p w14:paraId="6AE5A561" w14:textId="77777777" w:rsidR="00C537C3" w:rsidRPr="004967FF" w:rsidRDefault="00C537C3" w:rsidP="00E81D47">
            <w:pPr>
              <w:rPr>
                <w:rFonts w:ascii="宋体" w:cs="宋体"/>
                <w:kern w:val="0"/>
                <w:sz w:val="20"/>
                <w:szCs w:val="20"/>
              </w:rPr>
            </w:pPr>
            <w:r w:rsidRPr="004967FF">
              <w:rPr>
                <w:rFonts w:ascii="宋体" w:cs="宋体" w:hint="eastAsia"/>
                <w:kern w:val="0"/>
                <w:sz w:val="20"/>
                <w:szCs w:val="20"/>
              </w:rPr>
              <w:t>C(3)</w:t>
            </w:r>
          </w:p>
        </w:tc>
        <w:tc>
          <w:tcPr>
            <w:tcW w:w="708" w:type="dxa"/>
          </w:tcPr>
          <w:p w14:paraId="0706629E" w14:textId="77777777" w:rsidR="00C537C3" w:rsidRPr="004967FF" w:rsidRDefault="00C537C3" w:rsidP="00E81D47">
            <w:pPr>
              <w:rPr>
                <w:rFonts w:ascii="宋体" w:cs="宋体"/>
                <w:kern w:val="0"/>
                <w:sz w:val="20"/>
                <w:szCs w:val="20"/>
              </w:rPr>
            </w:pPr>
            <w:r w:rsidRPr="004967FF">
              <w:rPr>
                <w:rFonts w:ascii="宋体" w:cs="宋体" w:hint="eastAsia"/>
                <w:kern w:val="0"/>
                <w:sz w:val="20"/>
                <w:szCs w:val="20"/>
              </w:rPr>
              <w:t>否</w:t>
            </w:r>
          </w:p>
        </w:tc>
        <w:tc>
          <w:tcPr>
            <w:tcW w:w="2635" w:type="dxa"/>
          </w:tcPr>
          <w:p w14:paraId="1B01FBED" w14:textId="77777777" w:rsidR="00C537C3" w:rsidRPr="004967FF" w:rsidRDefault="00C537C3" w:rsidP="00E81D47">
            <w:pPr>
              <w:rPr>
                <w:rFonts w:ascii="宋体" w:cs="宋体"/>
                <w:kern w:val="0"/>
                <w:sz w:val="20"/>
                <w:szCs w:val="20"/>
              </w:rPr>
            </w:pPr>
            <w:r w:rsidRPr="004967FF">
              <w:rPr>
                <w:rFonts w:ascii="宋体" w:cs="宋体" w:hint="eastAsia"/>
                <w:kern w:val="0"/>
                <w:sz w:val="20"/>
                <w:szCs w:val="20"/>
              </w:rPr>
              <w:t>个人电脑:PC（不送则默认PC）</w:t>
            </w:r>
          </w:p>
          <w:p w14:paraId="362A733D" w14:textId="77777777" w:rsidR="00C537C3" w:rsidRDefault="00C537C3" w:rsidP="00E81D47">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手机：APP</w:t>
            </w:r>
          </w:p>
          <w:p w14:paraId="1593B139" w14:textId="77777777" w:rsidR="00C537C3" w:rsidRPr="004967FF" w:rsidRDefault="00C537C3" w:rsidP="00E81D47">
            <w:pPr>
              <w:rPr>
                <w:rFonts w:ascii="宋体" w:cs="宋体"/>
                <w:kern w:val="0"/>
                <w:sz w:val="20"/>
                <w:szCs w:val="20"/>
              </w:rPr>
            </w:pPr>
            <w:r>
              <w:rPr>
                <w:rFonts w:ascii="宋体" w:cs="宋体" w:hint="eastAsia"/>
                <w:kern w:val="0"/>
                <w:sz w:val="20"/>
                <w:szCs w:val="20"/>
              </w:rPr>
              <w:t>微信：WX</w:t>
            </w:r>
          </w:p>
        </w:tc>
      </w:tr>
      <w:tr w:rsidR="00C537C3" w:rsidRPr="004967FF" w14:paraId="67F18294" w14:textId="77777777" w:rsidTr="00E81D47">
        <w:trPr>
          <w:cantSplit/>
          <w:trHeight w:val="145"/>
        </w:trPr>
        <w:tc>
          <w:tcPr>
            <w:tcW w:w="983" w:type="dxa"/>
            <w:vMerge/>
          </w:tcPr>
          <w:p w14:paraId="21AE06BE" w14:textId="77777777" w:rsidR="00C537C3" w:rsidRPr="004967FF" w:rsidRDefault="00C537C3" w:rsidP="00E81D47">
            <w:pPr>
              <w:rPr>
                <w:rFonts w:ascii="宋体" w:cs="宋体"/>
                <w:kern w:val="0"/>
                <w:sz w:val="20"/>
                <w:szCs w:val="20"/>
              </w:rPr>
            </w:pPr>
          </w:p>
        </w:tc>
        <w:tc>
          <w:tcPr>
            <w:tcW w:w="2094" w:type="dxa"/>
          </w:tcPr>
          <w:p w14:paraId="2C455F12" w14:textId="77777777" w:rsidR="00C537C3" w:rsidRPr="004967FF" w:rsidRDefault="00C537C3" w:rsidP="00E81D47">
            <w:pPr>
              <w:rPr>
                <w:rFonts w:ascii="宋体" w:cs="宋体"/>
                <w:kern w:val="0"/>
                <w:sz w:val="20"/>
                <w:szCs w:val="20"/>
              </w:rPr>
            </w:pPr>
            <w:r w:rsidRPr="004967FF">
              <w:rPr>
                <w:rFonts w:ascii="宋体" w:cs="宋体" w:hint="eastAsia"/>
                <w:kern w:val="0"/>
                <w:sz w:val="20"/>
                <w:szCs w:val="20"/>
              </w:rPr>
              <w:t>OLDREQSEQNO</w:t>
            </w:r>
          </w:p>
        </w:tc>
        <w:tc>
          <w:tcPr>
            <w:tcW w:w="1709" w:type="dxa"/>
          </w:tcPr>
          <w:p w14:paraId="7C5D0A48" w14:textId="77777777" w:rsidR="00C537C3" w:rsidRPr="004967FF" w:rsidRDefault="00C537C3" w:rsidP="00E81D47">
            <w:pPr>
              <w:rPr>
                <w:rFonts w:ascii="宋体" w:cs="宋体"/>
                <w:kern w:val="0"/>
                <w:sz w:val="20"/>
                <w:szCs w:val="20"/>
              </w:rPr>
            </w:pPr>
            <w:r w:rsidRPr="004967FF">
              <w:rPr>
                <w:rFonts w:ascii="宋体" w:cs="宋体" w:hint="eastAsia"/>
                <w:kern w:val="0"/>
                <w:sz w:val="20"/>
                <w:szCs w:val="20"/>
              </w:rPr>
              <w:t>原还款交易流水号</w:t>
            </w:r>
          </w:p>
        </w:tc>
        <w:tc>
          <w:tcPr>
            <w:tcW w:w="851" w:type="dxa"/>
          </w:tcPr>
          <w:p w14:paraId="186056B5" w14:textId="77777777" w:rsidR="00C537C3" w:rsidRPr="004967FF" w:rsidRDefault="00C537C3" w:rsidP="002D19D4">
            <w:pPr>
              <w:rPr>
                <w:rFonts w:ascii="宋体" w:cs="宋体"/>
                <w:kern w:val="0"/>
                <w:sz w:val="20"/>
                <w:szCs w:val="20"/>
              </w:rPr>
            </w:pPr>
            <w:r w:rsidRPr="004967FF">
              <w:rPr>
                <w:rFonts w:ascii="宋体" w:cs="宋体" w:hint="eastAsia"/>
                <w:kern w:val="0"/>
                <w:sz w:val="20"/>
                <w:szCs w:val="20"/>
              </w:rPr>
              <w:t>C</w:t>
            </w:r>
            <w:r>
              <w:rPr>
                <w:rFonts w:ascii="宋体" w:cs="宋体" w:hint="eastAsia"/>
                <w:kern w:val="0"/>
                <w:sz w:val="20"/>
                <w:szCs w:val="20"/>
              </w:rPr>
              <w:t>(</w:t>
            </w:r>
            <w:del w:id="6015" w:author="wincol" w:date="2016-06-12T19:11:00Z">
              <w:r w:rsidRPr="004967FF" w:rsidDel="002D19D4">
                <w:rPr>
                  <w:rFonts w:ascii="宋体" w:cs="宋体" w:hint="eastAsia"/>
                  <w:kern w:val="0"/>
                  <w:sz w:val="20"/>
                  <w:szCs w:val="20"/>
                </w:rPr>
                <w:delText>32</w:delText>
              </w:r>
            </w:del>
            <w:ins w:id="6016" w:author="wincol" w:date="2016-06-12T19:11:00Z">
              <w:r w:rsidR="002D19D4">
                <w:rPr>
                  <w:rFonts w:ascii="宋体" w:cs="宋体" w:hint="eastAsia"/>
                  <w:kern w:val="0"/>
                  <w:sz w:val="20"/>
                  <w:szCs w:val="20"/>
                </w:rPr>
                <w:t>28</w:t>
              </w:r>
            </w:ins>
            <w:r w:rsidRPr="004967FF">
              <w:rPr>
                <w:rFonts w:ascii="宋体" w:cs="宋体" w:hint="eastAsia"/>
                <w:kern w:val="0"/>
                <w:sz w:val="20"/>
                <w:szCs w:val="20"/>
              </w:rPr>
              <w:t>）</w:t>
            </w:r>
          </w:p>
        </w:tc>
        <w:tc>
          <w:tcPr>
            <w:tcW w:w="708" w:type="dxa"/>
          </w:tcPr>
          <w:p w14:paraId="42EB1C9E" w14:textId="77777777" w:rsidR="00C537C3" w:rsidRPr="004967FF" w:rsidRDefault="00C537C3" w:rsidP="00E81D47">
            <w:pPr>
              <w:rPr>
                <w:rFonts w:ascii="宋体" w:cs="宋体"/>
                <w:kern w:val="0"/>
                <w:sz w:val="20"/>
                <w:szCs w:val="20"/>
              </w:rPr>
            </w:pPr>
            <w:r w:rsidRPr="004967FF">
              <w:rPr>
                <w:rFonts w:ascii="宋体" w:cs="宋体" w:hint="eastAsia"/>
                <w:kern w:val="0"/>
                <w:sz w:val="20"/>
                <w:szCs w:val="20"/>
              </w:rPr>
              <w:t>否</w:t>
            </w:r>
          </w:p>
        </w:tc>
        <w:tc>
          <w:tcPr>
            <w:tcW w:w="2635" w:type="dxa"/>
          </w:tcPr>
          <w:p w14:paraId="50B5C272" w14:textId="77777777" w:rsidR="00C537C3" w:rsidRPr="004967FF" w:rsidRDefault="00C537C3" w:rsidP="00E81D47">
            <w:pPr>
              <w:rPr>
                <w:rFonts w:ascii="宋体" w:cs="宋体"/>
                <w:kern w:val="0"/>
                <w:sz w:val="20"/>
                <w:szCs w:val="20"/>
              </w:rPr>
            </w:pPr>
          </w:p>
        </w:tc>
      </w:tr>
      <w:tr w:rsidR="00C537C3" w:rsidRPr="004967FF" w14:paraId="1EED361F" w14:textId="77777777" w:rsidTr="00E81D47">
        <w:trPr>
          <w:cantSplit/>
          <w:trHeight w:val="145"/>
        </w:trPr>
        <w:tc>
          <w:tcPr>
            <w:tcW w:w="983" w:type="dxa"/>
            <w:vMerge/>
          </w:tcPr>
          <w:p w14:paraId="372B4893" w14:textId="77777777" w:rsidR="00C537C3" w:rsidRPr="004967FF" w:rsidRDefault="00C537C3" w:rsidP="00E81D47">
            <w:pPr>
              <w:rPr>
                <w:rFonts w:ascii="宋体" w:cs="宋体"/>
                <w:kern w:val="0"/>
                <w:sz w:val="20"/>
                <w:szCs w:val="20"/>
              </w:rPr>
            </w:pPr>
          </w:p>
        </w:tc>
        <w:tc>
          <w:tcPr>
            <w:tcW w:w="2094" w:type="dxa"/>
          </w:tcPr>
          <w:p w14:paraId="128BFCF5" w14:textId="77777777" w:rsidR="00C537C3" w:rsidRPr="004967FF" w:rsidRDefault="00C537C3" w:rsidP="00E81D47">
            <w:pPr>
              <w:rPr>
                <w:rFonts w:ascii="宋体" w:cs="宋体"/>
                <w:kern w:val="0"/>
                <w:sz w:val="20"/>
                <w:szCs w:val="20"/>
              </w:rPr>
            </w:pPr>
            <w:r w:rsidRPr="004967FF">
              <w:rPr>
                <w:rFonts w:ascii="宋体" w:cs="宋体" w:hint="eastAsia"/>
                <w:kern w:val="0"/>
                <w:sz w:val="20"/>
                <w:szCs w:val="20"/>
              </w:rPr>
              <w:t>DFFLAG</w:t>
            </w:r>
          </w:p>
        </w:tc>
        <w:tc>
          <w:tcPr>
            <w:tcW w:w="1709" w:type="dxa"/>
          </w:tcPr>
          <w:p w14:paraId="1F73F668" w14:textId="77777777" w:rsidR="00C537C3" w:rsidRPr="004967FF" w:rsidRDefault="00C537C3" w:rsidP="00E81D47">
            <w:pPr>
              <w:rPr>
                <w:rFonts w:ascii="宋体" w:cs="宋体"/>
                <w:kern w:val="0"/>
                <w:sz w:val="20"/>
                <w:szCs w:val="20"/>
              </w:rPr>
            </w:pPr>
            <w:r w:rsidRPr="004967FF">
              <w:rPr>
                <w:rFonts w:ascii="宋体" w:cs="宋体" w:hint="eastAsia"/>
                <w:kern w:val="0"/>
                <w:sz w:val="20"/>
                <w:szCs w:val="20"/>
              </w:rPr>
              <w:t>还款类型</w:t>
            </w:r>
          </w:p>
        </w:tc>
        <w:tc>
          <w:tcPr>
            <w:tcW w:w="851" w:type="dxa"/>
          </w:tcPr>
          <w:p w14:paraId="3EC0BE7C" w14:textId="77777777" w:rsidR="00C537C3" w:rsidRPr="004967FF" w:rsidRDefault="00C537C3" w:rsidP="00E81D47">
            <w:pPr>
              <w:rPr>
                <w:rFonts w:ascii="宋体" w:cs="宋体"/>
                <w:kern w:val="0"/>
                <w:sz w:val="20"/>
                <w:szCs w:val="20"/>
              </w:rPr>
            </w:pPr>
            <w:r w:rsidRPr="004967FF">
              <w:rPr>
                <w:rFonts w:ascii="宋体" w:cs="宋体" w:hint="eastAsia"/>
                <w:kern w:val="0"/>
                <w:sz w:val="20"/>
                <w:szCs w:val="20"/>
              </w:rPr>
              <w:t>C(1)</w:t>
            </w:r>
          </w:p>
        </w:tc>
        <w:tc>
          <w:tcPr>
            <w:tcW w:w="708" w:type="dxa"/>
          </w:tcPr>
          <w:p w14:paraId="03587890" w14:textId="77777777" w:rsidR="00C537C3" w:rsidRPr="004967FF" w:rsidRDefault="00C537C3" w:rsidP="00E81D47">
            <w:pPr>
              <w:rPr>
                <w:rFonts w:ascii="宋体" w:cs="宋体"/>
                <w:kern w:val="0"/>
                <w:sz w:val="20"/>
                <w:szCs w:val="20"/>
              </w:rPr>
            </w:pPr>
            <w:r w:rsidRPr="004967FF">
              <w:rPr>
                <w:rFonts w:ascii="宋体" w:cs="宋体" w:hint="eastAsia"/>
                <w:kern w:val="0"/>
                <w:sz w:val="20"/>
                <w:szCs w:val="20"/>
              </w:rPr>
              <w:t>否</w:t>
            </w:r>
          </w:p>
        </w:tc>
        <w:tc>
          <w:tcPr>
            <w:tcW w:w="2635" w:type="dxa"/>
          </w:tcPr>
          <w:p w14:paraId="7415D3CC" w14:textId="77777777" w:rsidR="00C537C3" w:rsidRPr="004967FF" w:rsidRDefault="00C537C3" w:rsidP="00E81D47">
            <w:pPr>
              <w:rPr>
                <w:rFonts w:ascii="宋体" w:cs="宋体"/>
                <w:kern w:val="0"/>
                <w:sz w:val="20"/>
                <w:szCs w:val="20"/>
              </w:rPr>
            </w:pPr>
            <w:r w:rsidRPr="004967FF">
              <w:rPr>
                <w:rFonts w:ascii="宋体" w:cs="宋体" w:hint="eastAsia"/>
                <w:kern w:val="0"/>
                <w:sz w:val="20"/>
                <w:szCs w:val="20"/>
              </w:rPr>
              <w:t>1=正常还款</w:t>
            </w:r>
          </w:p>
          <w:p w14:paraId="046B2EC0" w14:textId="77777777" w:rsidR="00C537C3" w:rsidRPr="004967FF" w:rsidRDefault="00C537C3" w:rsidP="00E81D47">
            <w:pPr>
              <w:rPr>
                <w:rFonts w:ascii="宋体" w:cs="宋体"/>
                <w:kern w:val="0"/>
                <w:sz w:val="20"/>
                <w:szCs w:val="20"/>
              </w:rPr>
            </w:pPr>
            <w:r w:rsidRPr="00A560D3">
              <w:rPr>
                <w:rFonts w:ascii="宋体" w:cs="宋体" w:hint="eastAsia"/>
                <w:kern w:val="0"/>
                <w:sz w:val="20"/>
                <w:szCs w:val="20"/>
              </w:rPr>
              <w:t>2=垫付后，借款人还款</w:t>
            </w:r>
          </w:p>
        </w:tc>
      </w:tr>
      <w:tr w:rsidR="00C537C3" w:rsidRPr="004967FF" w14:paraId="759A1816" w14:textId="77777777" w:rsidTr="00E81D47">
        <w:trPr>
          <w:cantSplit/>
          <w:trHeight w:val="145"/>
        </w:trPr>
        <w:tc>
          <w:tcPr>
            <w:tcW w:w="983" w:type="dxa"/>
            <w:vMerge/>
          </w:tcPr>
          <w:p w14:paraId="0D4209D9" w14:textId="77777777" w:rsidR="00C537C3" w:rsidRPr="004967FF" w:rsidRDefault="00C537C3" w:rsidP="00E81D47">
            <w:pPr>
              <w:rPr>
                <w:rFonts w:ascii="宋体" w:cs="宋体"/>
                <w:kern w:val="0"/>
                <w:sz w:val="20"/>
                <w:szCs w:val="20"/>
              </w:rPr>
            </w:pPr>
          </w:p>
        </w:tc>
        <w:tc>
          <w:tcPr>
            <w:tcW w:w="2094" w:type="dxa"/>
          </w:tcPr>
          <w:p w14:paraId="3980815B" w14:textId="77777777" w:rsidR="00C537C3" w:rsidRPr="004967FF" w:rsidRDefault="00C537C3" w:rsidP="00E81D47">
            <w:pPr>
              <w:rPr>
                <w:rFonts w:ascii="宋体" w:cs="宋体"/>
                <w:kern w:val="0"/>
                <w:sz w:val="20"/>
                <w:szCs w:val="20"/>
              </w:rPr>
            </w:pPr>
            <w:r w:rsidRPr="004967FF">
              <w:rPr>
                <w:rFonts w:ascii="宋体" w:cs="宋体" w:hint="eastAsia"/>
                <w:kern w:val="0"/>
                <w:sz w:val="20"/>
                <w:szCs w:val="20"/>
              </w:rPr>
              <w:t>LOANNO</w:t>
            </w:r>
          </w:p>
        </w:tc>
        <w:tc>
          <w:tcPr>
            <w:tcW w:w="1709" w:type="dxa"/>
          </w:tcPr>
          <w:p w14:paraId="11EF4A64" w14:textId="77777777" w:rsidR="00C537C3" w:rsidRPr="004967FF" w:rsidRDefault="00C537C3" w:rsidP="00E81D47">
            <w:pPr>
              <w:rPr>
                <w:rFonts w:ascii="宋体" w:cs="宋体"/>
                <w:kern w:val="0"/>
                <w:sz w:val="20"/>
                <w:szCs w:val="20"/>
              </w:rPr>
            </w:pPr>
            <w:r w:rsidRPr="004967FF">
              <w:rPr>
                <w:rFonts w:ascii="宋体" w:cs="宋体" w:hint="eastAsia"/>
                <w:kern w:val="0"/>
                <w:sz w:val="20"/>
                <w:szCs w:val="20"/>
              </w:rPr>
              <w:t>借款编号</w:t>
            </w:r>
          </w:p>
        </w:tc>
        <w:tc>
          <w:tcPr>
            <w:tcW w:w="851" w:type="dxa"/>
          </w:tcPr>
          <w:p w14:paraId="24059900" w14:textId="77777777" w:rsidR="00C537C3" w:rsidRPr="004967FF" w:rsidRDefault="00C537C3" w:rsidP="00E81D47">
            <w:pPr>
              <w:rPr>
                <w:rFonts w:ascii="宋体" w:cs="宋体"/>
                <w:kern w:val="0"/>
                <w:sz w:val="20"/>
                <w:szCs w:val="20"/>
              </w:rPr>
            </w:pPr>
            <w:r>
              <w:rPr>
                <w:rFonts w:ascii="宋体" w:cs="宋体" w:hint="eastAsia"/>
                <w:kern w:val="0"/>
                <w:sz w:val="20"/>
                <w:szCs w:val="20"/>
              </w:rPr>
              <w:t>C</w:t>
            </w:r>
            <w:r w:rsidRPr="004967FF">
              <w:rPr>
                <w:rFonts w:ascii="宋体" w:cs="宋体" w:hint="eastAsia"/>
                <w:kern w:val="0"/>
                <w:sz w:val="20"/>
                <w:szCs w:val="20"/>
              </w:rPr>
              <w:t>(64)</w:t>
            </w:r>
          </w:p>
        </w:tc>
        <w:tc>
          <w:tcPr>
            <w:tcW w:w="708" w:type="dxa"/>
          </w:tcPr>
          <w:p w14:paraId="05CB5119" w14:textId="77777777" w:rsidR="00C537C3" w:rsidRPr="004967FF" w:rsidRDefault="00C537C3" w:rsidP="00E81D47">
            <w:pPr>
              <w:rPr>
                <w:rFonts w:ascii="宋体" w:cs="宋体"/>
                <w:kern w:val="0"/>
                <w:sz w:val="20"/>
                <w:szCs w:val="20"/>
              </w:rPr>
            </w:pPr>
            <w:r w:rsidRPr="004967FF">
              <w:rPr>
                <w:rFonts w:ascii="宋体" w:cs="宋体" w:hint="eastAsia"/>
                <w:kern w:val="0"/>
                <w:sz w:val="20"/>
                <w:szCs w:val="20"/>
              </w:rPr>
              <w:t>否</w:t>
            </w:r>
          </w:p>
        </w:tc>
        <w:tc>
          <w:tcPr>
            <w:tcW w:w="2635" w:type="dxa"/>
          </w:tcPr>
          <w:p w14:paraId="63F2D31E" w14:textId="77777777" w:rsidR="00C537C3" w:rsidRPr="004967FF" w:rsidRDefault="00C537C3" w:rsidP="00E81D47">
            <w:pPr>
              <w:rPr>
                <w:rFonts w:ascii="宋体" w:cs="宋体"/>
                <w:kern w:val="0"/>
                <w:sz w:val="20"/>
                <w:szCs w:val="20"/>
              </w:rPr>
            </w:pPr>
          </w:p>
        </w:tc>
      </w:tr>
      <w:tr w:rsidR="00C537C3" w:rsidRPr="004967FF" w14:paraId="3C4A45D3" w14:textId="77777777" w:rsidTr="00E81D47">
        <w:trPr>
          <w:cantSplit/>
          <w:trHeight w:val="145"/>
        </w:trPr>
        <w:tc>
          <w:tcPr>
            <w:tcW w:w="983" w:type="dxa"/>
            <w:vMerge/>
          </w:tcPr>
          <w:p w14:paraId="339AFD4D" w14:textId="77777777" w:rsidR="00C537C3" w:rsidRPr="004967FF" w:rsidRDefault="00C537C3" w:rsidP="00E81D47">
            <w:pPr>
              <w:rPr>
                <w:rFonts w:ascii="宋体" w:cs="宋体"/>
                <w:kern w:val="0"/>
                <w:sz w:val="20"/>
                <w:szCs w:val="20"/>
              </w:rPr>
            </w:pPr>
          </w:p>
        </w:tc>
        <w:tc>
          <w:tcPr>
            <w:tcW w:w="2094" w:type="dxa"/>
          </w:tcPr>
          <w:p w14:paraId="5BF44FCF" w14:textId="77777777" w:rsidR="00C537C3" w:rsidRPr="004967FF" w:rsidRDefault="00C537C3" w:rsidP="00E81D47">
            <w:pPr>
              <w:rPr>
                <w:rFonts w:ascii="宋体" w:cs="宋体"/>
                <w:kern w:val="0"/>
                <w:sz w:val="20"/>
                <w:szCs w:val="20"/>
              </w:rPr>
            </w:pPr>
            <w:r w:rsidRPr="004967FF">
              <w:rPr>
                <w:rFonts w:ascii="宋体" w:cs="宋体" w:hint="eastAsia"/>
                <w:kern w:val="0"/>
                <w:sz w:val="20"/>
                <w:szCs w:val="20"/>
              </w:rPr>
              <w:t>BWACNAME</w:t>
            </w:r>
          </w:p>
        </w:tc>
        <w:tc>
          <w:tcPr>
            <w:tcW w:w="1709" w:type="dxa"/>
          </w:tcPr>
          <w:p w14:paraId="46A69410" w14:textId="77777777" w:rsidR="00C537C3" w:rsidRPr="004967FF" w:rsidRDefault="00C537C3" w:rsidP="00E81D47">
            <w:pPr>
              <w:rPr>
                <w:rFonts w:ascii="宋体" w:cs="宋体"/>
                <w:kern w:val="0"/>
                <w:sz w:val="20"/>
                <w:szCs w:val="20"/>
              </w:rPr>
            </w:pPr>
            <w:r w:rsidRPr="004967FF">
              <w:rPr>
                <w:rFonts w:ascii="宋体" w:cs="宋体" w:hint="eastAsia"/>
                <w:kern w:val="0"/>
                <w:sz w:val="20"/>
                <w:szCs w:val="20"/>
              </w:rPr>
              <w:t>还款账号</w:t>
            </w:r>
            <w:ins w:id="6017" w:author="wincol" w:date="2016-03-30T15:04:00Z">
              <w:r w:rsidRPr="00ED5E4E">
                <w:rPr>
                  <w:rFonts w:ascii="宋体" w:cs="宋体" w:hint="eastAsia"/>
                  <w:kern w:val="0"/>
                  <w:sz w:val="20"/>
                  <w:szCs w:val="20"/>
                </w:rPr>
                <w:t>户名</w:t>
              </w:r>
            </w:ins>
          </w:p>
        </w:tc>
        <w:tc>
          <w:tcPr>
            <w:tcW w:w="851" w:type="dxa"/>
          </w:tcPr>
          <w:p w14:paraId="7F8AF7CF" w14:textId="77777777" w:rsidR="00C537C3" w:rsidRPr="004967FF" w:rsidRDefault="00C537C3" w:rsidP="00E81D47">
            <w:pPr>
              <w:rPr>
                <w:rFonts w:ascii="宋体" w:cs="宋体"/>
                <w:kern w:val="0"/>
                <w:sz w:val="20"/>
                <w:szCs w:val="20"/>
              </w:rPr>
            </w:pPr>
            <w:r w:rsidRPr="004967FF">
              <w:rPr>
                <w:rFonts w:ascii="宋体" w:cs="宋体" w:hint="eastAsia"/>
                <w:kern w:val="0"/>
                <w:sz w:val="20"/>
                <w:szCs w:val="20"/>
              </w:rPr>
              <w:t>C(128)</w:t>
            </w:r>
          </w:p>
        </w:tc>
        <w:tc>
          <w:tcPr>
            <w:tcW w:w="708" w:type="dxa"/>
          </w:tcPr>
          <w:p w14:paraId="1151C3C7" w14:textId="77777777" w:rsidR="00C537C3" w:rsidRPr="004967FF" w:rsidRDefault="00C537C3" w:rsidP="00E81D47">
            <w:pPr>
              <w:rPr>
                <w:rFonts w:ascii="宋体" w:cs="宋体"/>
                <w:kern w:val="0"/>
                <w:sz w:val="20"/>
                <w:szCs w:val="20"/>
              </w:rPr>
            </w:pPr>
            <w:r w:rsidRPr="004967FF">
              <w:rPr>
                <w:rFonts w:ascii="宋体" w:cs="宋体" w:hint="eastAsia"/>
                <w:kern w:val="0"/>
                <w:sz w:val="20"/>
                <w:szCs w:val="20"/>
              </w:rPr>
              <w:t>否</w:t>
            </w:r>
          </w:p>
        </w:tc>
        <w:tc>
          <w:tcPr>
            <w:tcW w:w="2635" w:type="dxa"/>
          </w:tcPr>
          <w:p w14:paraId="08D05B46" w14:textId="77777777" w:rsidR="00C537C3" w:rsidRPr="004967FF" w:rsidRDefault="00C537C3" w:rsidP="00E81D47">
            <w:pPr>
              <w:rPr>
                <w:rFonts w:ascii="宋体" w:cs="宋体"/>
                <w:kern w:val="0"/>
                <w:sz w:val="20"/>
                <w:szCs w:val="20"/>
              </w:rPr>
            </w:pPr>
          </w:p>
        </w:tc>
      </w:tr>
      <w:tr w:rsidR="00C537C3" w:rsidRPr="004967FF" w14:paraId="7B99403B" w14:textId="77777777" w:rsidTr="00E81D47">
        <w:trPr>
          <w:cantSplit/>
          <w:trHeight w:val="145"/>
        </w:trPr>
        <w:tc>
          <w:tcPr>
            <w:tcW w:w="983" w:type="dxa"/>
            <w:vMerge/>
          </w:tcPr>
          <w:p w14:paraId="08658EBD" w14:textId="77777777" w:rsidR="00C537C3" w:rsidRPr="004967FF" w:rsidRDefault="00C537C3" w:rsidP="00E81D47">
            <w:pPr>
              <w:rPr>
                <w:rFonts w:ascii="宋体" w:cs="宋体"/>
                <w:kern w:val="0"/>
                <w:sz w:val="20"/>
                <w:szCs w:val="20"/>
              </w:rPr>
            </w:pPr>
          </w:p>
        </w:tc>
        <w:tc>
          <w:tcPr>
            <w:tcW w:w="2094" w:type="dxa"/>
          </w:tcPr>
          <w:p w14:paraId="3B21AF65" w14:textId="77777777" w:rsidR="00C537C3" w:rsidRPr="004967FF" w:rsidRDefault="00C537C3" w:rsidP="00E81D47">
            <w:pPr>
              <w:rPr>
                <w:rFonts w:ascii="宋体" w:cs="宋体"/>
                <w:kern w:val="0"/>
                <w:sz w:val="20"/>
                <w:szCs w:val="20"/>
              </w:rPr>
            </w:pPr>
            <w:r w:rsidRPr="004967FF">
              <w:rPr>
                <w:rFonts w:ascii="宋体" w:cs="宋体" w:hint="eastAsia"/>
                <w:kern w:val="0"/>
                <w:sz w:val="20"/>
                <w:szCs w:val="20"/>
              </w:rPr>
              <w:t>BWACNO</w:t>
            </w:r>
          </w:p>
        </w:tc>
        <w:tc>
          <w:tcPr>
            <w:tcW w:w="1709" w:type="dxa"/>
          </w:tcPr>
          <w:p w14:paraId="16527B27" w14:textId="77777777" w:rsidR="00C537C3" w:rsidRPr="004967FF" w:rsidRDefault="00C537C3" w:rsidP="00E81D47">
            <w:pPr>
              <w:rPr>
                <w:rFonts w:ascii="宋体" w:cs="宋体"/>
                <w:kern w:val="0"/>
                <w:sz w:val="20"/>
                <w:szCs w:val="20"/>
              </w:rPr>
            </w:pPr>
            <w:r w:rsidRPr="004967FF">
              <w:rPr>
                <w:rFonts w:ascii="宋体" w:cs="宋体" w:hint="eastAsia"/>
                <w:kern w:val="0"/>
                <w:sz w:val="20"/>
                <w:szCs w:val="20"/>
              </w:rPr>
              <w:t>还款账号</w:t>
            </w:r>
          </w:p>
        </w:tc>
        <w:tc>
          <w:tcPr>
            <w:tcW w:w="851" w:type="dxa"/>
          </w:tcPr>
          <w:p w14:paraId="754B4940" w14:textId="77777777" w:rsidR="00C537C3" w:rsidRPr="004967FF" w:rsidRDefault="00C537C3" w:rsidP="00E81D47">
            <w:pPr>
              <w:rPr>
                <w:rFonts w:ascii="宋体" w:cs="宋体"/>
                <w:kern w:val="0"/>
                <w:sz w:val="20"/>
                <w:szCs w:val="20"/>
              </w:rPr>
            </w:pPr>
            <w:r w:rsidRPr="004967FF">
              <w:rPr>
                <w:rFonts w:ascii="宋体" w:cs="宋体" w:hint="eastAsia"/>
                <w:kern w:val="0"/>
                <w:sz w:val="20"/>
                <w:szCs w:val="20"/>
              </w:rPr>
              <w:t>C(32)</w:t>
            </w:r>
          </w:p>
        </w:tc>
        <w:tc>
          <w:tcPr>
            <w:tcW w:w="708" w:type="dxa"/>
          </w:tcPr>
          <w:p w14:paraId="64462465" w14:textId="77777777" w:rsidR="00C537C3" w:rsidRPr="004967FF" w:rsidRDefault="00C537C3" w:rsidP="00E81D47">
            <w:pPr>
              <w:rPr>
                <w:rFonts w:ascii="宋体" w:cs="宋体"/>
                <w:kern w:val="0"/>
                <w:sz w:val="20"/>
                <w:szCs w:val="20"/>
              </w:rPr>
            </w:pPr>
            <w:r w:rsidRPr="004967FF">
              <w:rPr>
                <w:rFonts w:ascii="宋体" w:cs="宋体" w:hint="eastAsia"/>
                <w:kern w:val="0"/>
                <w:sz w:val="20"/>
                <w:szCs w:val="20"/>
              </w:rPr>
              <w:t>否</w:t>
            </w:r>
          </w:p>
        </w:tc>
        <w:tc>
          <w:tcPr>
            <w:tcW w:w="2635" w:type="dxa"/>
          </w:tcPr>
          <w:p w14:paraId="71EF122D" w14:textId="77777777" w:rsidR="00C537C3" w:rsidRPr="004967FF" w:rsidRDefault="00C537C3" w:rsidP="00E81D47">
            <w:pPr>
              <w:rPr>
                <w:rFonts w:ascii="宋体" w:cs="宋体"/>
                <w:kern w:val="0"/>
                <w:sz w:val="20"/>
                <w:szCs w:val="20"/>
              </w:rPr>
            </w:pPr>
          </w:p>
        </w:tc>
      </w:tr>
      <w:tr w:rsidR="00C537C3" w:rsidRPr="004967FF" w14:paraId="5147564E" w14:textId="77777777" w:rsidTr="00E81D47">
        <w:trPr>
          <w:cantSplit/>
          <w:trHeight w:val="145"/>
        </w:trPr>
        <w:tc>
          <w:tcPr>
            <w:tcW w:w="983" w:type="dxa"/>
            <w:vMerge/>
          </w:tcPr>
          <w:p w14:paraId="41420940" w14:textId="77777777" w:rsidR="00C537C3" w:rsidRPr="004967FF" w:rsidRDefault="00C537C3" w:rsidP="00E81D47">
            <w:pPr>
              <w:rPr>
                <w:rFonts w:ascii="宋体" w:cs="宋体"/>
                <w:kern w:val="0"/>
                <w:sz w:val="20"/>
                <w:szCs w:val="20"/>
              </w:rPr>
            </w:pPr>
          </w:p>
        </w:tc>
        <w:tc>
          <w:tcPr>
            <w:tcW w:w="2094" w:type="dxa"/>
          </w:tcPr>
          <w:p w14:paraId="1D69B2CB" w14:textId="77777777" w:rsidR="00C537C3" w:rsidRPr="004967FF" w:rsidRDefault="00C537C3" w:rsidP="00E81D47">
            <w:pPr>
              <w:rPr>
                <w:rFonts w:ascii="宋体" w:cs="宋体"/>
                <w:kern w:val="0"/>
                <w:sz w:val="20"/>
                <w:szCs w:val="20"/>
              </w:rPr>
            </w:pPr>
            <w:r w:rsidRPr="004967FF">
              <w:rPr>
                <w:rFonts w:ascii="宋体" w:cs="宋体" w:hint="eastAsia"/>
                <w:kern w:val="0"/>
                <w:sz w:val="20"/>
                <w:szCs w:val="20"/>
              </w:rPr>
              <w:t>TOTALNUM</w:t>
            </w:r>
          </w:p>
        </w:tc>
        <w:tc>
          <w:tcPr>
            <w:tcW w:w="1709" w:type="dxa"/>
          </w:tcPr>
          <w:p w14:paraId="7AFCE7B7" w14:textId="77777777" w:rsidR="00C537C3" w:rsidRPr="004967FF" w:rsidRDefault="00C537C3" w:rsidP="00E81D47">
            <w:pPr>
              <w:rPr>
                <w:rFonts w:ascii="宋体" w:cs="宋体"/>
                <w:kern w:val="0"/>
                <w:sz w:val="20"/>
                <w:szCs w:val="20"/>
              </w:rPr>
            </w:pPr>
            <w:r w:rsidRPr="004967FF">
              <w:rPr>
                <w:rFonts w:ascii="宋体" w:cs="宋体" w:hint="eastAsia"/>
                <w:kern w:val="0"/>
                <w:sz w:val="20"/>
                <w:szCs w:val="20"/>
              </w:rPr>
              <w:t>总笔数</w:t>
            </w:r>
          </w:p>
        </w:tc>
        <w:tc>
          <w:tcPr>
            <w:tcW w:w="851" w:type="dxa"/>
          </w:tcPr>
          <w:p w14:paraId="53524CBE" w14:textId="77777777" w:rsidR="00C537C3" w:rsidRPr="004967FF" w:rsidRDefault="00C537C3" w:rsidP="00E81D47">
            <w:pPr>
              <w:rPr>
                <w:rFonts w:ascii="宋体" w:cs="宋体"/>
                <w:kern w:val="0"/>
                <w:sz w:val="20"/>
                <w:szCs w:val="20"/>
              </w:rPr>
            </w:pPr>
            <w:r w:rsidRPr="004967FF">
              <w:rPr>
                <w:rFonts w:ascii="宋体" w:cs="宋体" w:hint="eastAsia"/>
                <w:kern w:val="0"/>
                <w:sz w:val="20"/>
                <w:szCs w:val="20"/>
              </w:rPr>
              <w:t>C(10)</w:t>
            </w:r>
          </w:p>
        </w:tc>
        <w:tc>
          <w:tcPr>
            <w:tcW w:w="708" w:type="dxa"/>
          </w:tcPr>
          <w:p w14:paraId="1756F935" w14:textId="77777777" w:rsidR="00C537C3" w:rsidRPr="004967FF" w:rsidRDefault="00C537C3" w:rsidP="00E81D47">
            <w:pPr>
              <w:rPr>
                <w:rFonts w:ascii="宋体" w:cs="宋体"/>
                <w:kern w:val="0"/>
                <w:sz w:val="20"/>
                <w:szCs w:val="20"/>
              </w:rPr>
            </w:pPr>
            <w:r w:rsidRPr="004967FF">
              <w:rPr>
                <w:rFonts w:ascii="宋体" w:cs="宋体" w:hint="eastAsia"/>
                <w:kern w:val="0"/>
                <w:sz w:val="20"/>
                <w:szCs w:val="20"/>
              </w:rPr>
              <w:t>否</w:t>
            </w:r>
          </w:p>
        </w:tc>
        <w:tc>
          <w:tcPr>
            <w:tcW w:w="2635" w:type="dxa"/>
          </w:tcPr>
          <w:p w14:paraId="7EA3141B" w14:textId="77777777" w:rsidR="00C537C3" w:rsidRPr="004967FF" w:rsidRDefault="00CE7707" w:rsidP="00E81D47">
            <w:pPr>
              <w:rPr>
                <w:rFonts w:ascii="宋体" w:cs="宋体"/>
                <w:kern w:val="0"/>
                <w:sz w:val="20"/>
                <w:szCs w:val="20"/>
              </w:rPr>
            </w:pPr>
            <w:ins w:id="6018" w:author="wincol" w:date="2016-04-28T11:02:00Z">
              <w:r>
                <w:rPr>
                  <w:rFonts w:ascii="宋体" w:cs="宋体" w:hint="eastAsia"/>
                  <w:kern w:val="0"/>
                  <w:sz w:val="20"/>
                  <w:szCs w:val="20"/>
                </w:rPr>
                <w:t>整型</w:t>
              </w:r>
            </w:ins>
          </w:p>
        </w:tc>
      </w:tr>
      <w:tr w:rsidR="00484C9E" w:rsidRPr="004967FF" w14:paraId="1F342859" w14:textId="77777777" w:rsidTr="00E81D47">
        <w:trPr>
          <w:cantSplit/>
          <w:trHeight w:val="145"/>
          <w:ins w:id="6019" w:author="wincol" w:date="2016-03-31T18:01:00Z"/>
        </w:trPr>
        <w:tc>
          <w:tcPr>
            <w:tcW w:w="983" w:type="dxa"/>
            <w:vMerge/>
          </w:tcPr>
          <w:p w14:paraId="38C6C9F9" w14:textId="77777777" w:rsidR="00484C9E" w:rsidRPr="004967FF" w:rsidRDefault="00484C9E" w:rsidP="00E81D47">
            <w:pPr>
              <w:rPr>
                <w:ins w:id="6020" w:author="wincol" w:date="2016-03-31T18:01:00Z"/>
                <w:rFonts w:ascii="宋体" w:cs="宋体"/>
                <w:kern w:val="0"/>
                <w:sz w:val="20"/>
                <w:szCs w:val="20"/>
              </w:rPr>
            </w:pPr>
          </w:p>
        </w:tc>
        <w:tc>
          <w:tcPr>
            <w:tcW w:w="2094" w:type="dxa"/>
          </w:tcPr>
          <w:p w14:paraId="3D3F34EB" w14:textId="77777777" w:rsidR="00484C9E" w:rsidRPr="004967FF" w:rsidRDefault="00484C9E" w:rsidP="00E81D47">
            <w:pPr>
              <w:rPr>
                <w:ins w:id="6021" w:author="wincol" w:date="2016-03-31T18:01:00Z"/>
                <w:rFonts w:ascii="宋体" w:cs="宋体"/>
                <w:kern w:val="0"/>
                <w:sz w:val="20"/>
                <w:szCs w:val="20"/>
              </w:rPr>
            </w:pPr>
            <w:ins w:id="6022" w:author="wincol" w:date="2016-03-31T18:01:00Z">
              <w:r>
                <w:rPr>
                  <w:rFonts w:ascii="宋体" w:cs="宋体" w:hint="eastAsia"/>
                  <w:kern w:val="0"/>
                  <w:sz w:val="20"/>
                  <w:szCs w:val="20"/>
                </w:rPr>
                <w:t>EXT_FILED1</w:t>
              </w:r>
            </w:ins>
          </w:p>
        </w:tc>
        <w:tc>
          <w:tcPr>
            <w:tcW w:w="1709" w:type="dxa"/>
          </w:tcPr>
          <w:p w14:paraId="3CDDDE95" w14:textId="77777777" w:rsidR="00484C9E" w:rsidRPr="004967FF" w:rsidRDefault="00484C9E" w:rsidP="00484C9E">
            <w:pPr>
              <w:rPr>
                <w:ins w:id="6023" w:author="wincol" w:date="2016-03-31T18:01:00Z"/>
                <w:rFonts w:ascii="宋体" w:cs="宋体"/>
                <w:kern w:val="0"/>
                <w:sz w:val="20"/>
                <w:szCs w:val="20"/>
              </w:rPr>
            </w:pPr>
            <w:ins w:id="6024" w:author="wincol" w:date="2016-06-12T18:08:00Z">
              <w:r>
                <w:rPr>
                  <w:rFonts w:ascii="宋体" w:cs="宋体" w:hint="eastAsia"/>
                  <w:kern w:val="0"/>
                  <w:sz w:val="20"/>
                  <w:szCs w:val="20"/>
                </w:rPr>
                <w:t>备用字段1</w:t>
              </w:r>
            </w:ins>
          </w:p>
        </w:tc>
        <w:tc>
          <w:tcPr>
            <w:tcW w:w="851" w:type="dxa"/>
          </w:tcPr>
          <w:p w14:paraId="26B0D159" w14:textId="77777777" w:rsidR="00484C9E" w:rsidRPr="004967FF" w:rsidRDefault="00484C9E" w:rsidP="00E81D47">
            <w:pPr>
              <w:rPr>
                <w:ins w:id="6025" w:author="wincol" w:date="2016-03-31T18:01:00Z"/>
                <w:rFonts w:ascii="宋体" w:cs="宋体"/>
                <w:kern w:val="0"/>
                <w:sz w:val="20"/>
                <w:szCs w:val="20"/>
              </w:rPr>
            </w:pPr>
            <w:ins w:id="6026" w:author="wincol" w:date="2016-06-12T18:08: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685C074A" w14:textId="77777777" w:rsidR="00484C9E" w:rsidRPr="004967FF" w:rsidRDefault="00484C9E" w:rsidP="00E81D47">
            <w:pPr>
              <w:rPr>
                <w:ins w:id="6027" w:author="wincol" w:date="2016-03-31T18:01:00Z"/>
                <w:rFonts w:ascii="宋体" w:cs="宋体"/>
                <w:kern w:val="0"/>
                <w:sz w:val="20"/>
                <w:szCs w:val="20"/>
              </w:rPr>
            </w:pPr>
            <w:ins w:id="6028" w:author="wincol" w:date="2016-06-12T18:08:00Z">
              <w:r>
                <w:rPr>
                  <w:rFonts w:ascii="宋体" w:hAnsi="宋体" w:hint="eastAsia"/>
                </w:rPr>
                <w:t>是</w:t>
              </w:r>
            </w:ins>
          </w:p>
        </w:tc>
        <w:tc>
          <w:tcPr>
            <w:tcW w:w="2635" w:type="dxa"/>
          </w:tcPr>
          <w:p w14:paraId="2D90986C" w14:textId="77777777" w:rsidR="00484C9E" w:rsidRPr="004967FF" w:rsidRDefault="00484C9E" w:rsidP="00484C9E">
            <w:pPr>
              <w:rPr>
                <w:ins w:id="6029" w:author="wincol" w:date="2016-03-31T18:01:00Z"/>
                <w:rFonts w:ascii="宋体" w:cs="宋体"/>
                <w:kern w:val="0"/>
                <w:sz w:val="20"/>
                <w:szCs w:val="20"/>
              </w:rPr>
            </w:pPr>
            <w:ins w:id="6030" w:author="wincol" w:date="2016-06-12T18:08:00Z">
              <w:r>
                <w:rPr>
                  <w:rFonts w:ascii="宋体" w:cs="宋体" w:hint="eastAsia"/>
                  <w:kern w:val="0"/>
                  <w:sz w:val="20"/>
                  <w:szCs w:val="20"/>
                </w:rPr>
                <w:t>备用字段1</w:t>
              </w:r>
            </w:ins>
          </w:p>
        </w:tc>
      </w:tr>
      <w:tr w:rsidR="00C537C3" w:rsidRPr="004967FF" w14:paraId="5B997857" w14:textId="77777777" w:rsidTr="00E81D47">
        <w:trPr>
          <w:cantSplit/>
          <w:trHeight w:val="145"/>
          <w:ins w:id="6031" w:author="wincol" w:date="2016-03-31T18:01:00Z"/>
        </w:trPr>
        <w:tc>
          <w:tcPr>
            <w:tcW w:w="983" w:type="dxa"/>
            <w:vMerge/>
          </w:tcPr>
          <w:p w14:paraId="2EFCB241" w14:textId="77777777" w:rsidR="00C537C3" w:rsidRPr="004967FF" w:rsidRDefault="00C537C3" w:rsidP="00E81D47">
            <w:pPr>
              <w:rPr>
                <w:ins w:id="6032" w:author="wincol" w:date="2016-03-31T18:01:00Z"/>
                <w:rFonts w:ascii="宋体" w:cs="宋体"/>
                <w:kern w:val="0"/>
                <w:sz w:val="20"/>
                <w:szCs w:val="20"/>
              </w:rPr>
            </w:pPr>
          </w:p>
        </w:tc>
        <w:tc>
          <w:tcPr>
            <w:tcW w:w="2094" w:type="dxa"/>
          </w:tcPr>
          <w:p w14:paraId="2F4F2BE0" w14:textId="77777777" w:rsidR="00C537C3" w:rsidRPr="004967FF" w:rsidRDefault="00C537C3" w:rsidP="00E81D47">
            <w:pPr>
              <w:rPr>
                <w:ins w:id="6033" w:author="wincol" w:date="2016-03-31T18:01:00Z"/>
                <w:rFonts w:ascii="宋体" w:cs="宋体"/>
                <w:kern w:val="0"/>
                <w:sz w:val="20"/>
                <w:szCs w:val="20"/>
              </w:rPr>
            </w:pPr>
            <w:ins w:id="6034" w:author="wincol" w:date="2016-03-31T18:01:00Z">
              <w:r>
                <w:rPr>
                  <w:rFonts w:ascii="宋体" w:cs="宋体" w:hint="eastAsia"/>
                  <w:kern w:val="0"/>
                  <w:sz w:val="20"/>
                  <w:szCs w:val="20"/>
                </w:rPr>
                <w:t>EXT_FILED2</w:t>
              </w:r>
            </w:ins>
          </w:p>
        </w:tc>
        <w:tc>
          <w:tcPr>
            <w:tcW w:w="1709" w:type="dxa"/>
          </w:tcPr>
          <w:p w14:paraId="0B52F610" w14:textId="77777777" w:rsidR="00C537C3" w:rsidRPr="004967FF" w:rsidRDefault="00C537C3" w:rsidP="00E81D47">
            <w:pPr>
              <w:rPr>
                <w:ins w:id="6035" w:author="wincol" w:date="2016-03-31T18:01:00Z"/>
                <w:rFonts w:ascii="宋体" w:cs="宋体"/>
                <w:kern w:val="0"/>
                <w:sz w:val="20"/>
                <w:szCs w:val="20"/>
              </w:rPr>
            </w:pPr>
            <w:ins w:id="6036" w:author="wincol" w:date="2016-03-31T18:01:00Z">
              <w:r>
                <w:rPr>
                  <w:rFonts w:ascii="宋体" w:cs="宋体" w:hint="eastAsia"/>
                  <w:kern w:val="0"/>
                  <w:sz w:val="20"/>
                  <w:szCs w:val="20"/>
                </w:rPr>
                <w:t>备用字段2</w:t>
              </w:r>
            </w:ins>
          </w:p>
        </w:tc>
        <w:tc>
          <w:tcPr>
            <w:tcW w:w="851" w:type="dxa"/>
          </w:tcPr>
          <w:p w14:paraId="08B67472" w14:textId="77777777" w:rsidR="00C537C3" w:rsidRPr="004967FF" w:rsidRDefault="00C537C3" w:rsidP="00E81D47">
            <w:pPr>
              <w:rPr>
                <w:ins w:id="6037" w:author="wincol" w:date="2016-03-31T18:01:00Z"/>
                <w:rFonts w:ascii="宋体" w:cs="宋体"/>
                <w:kern w:val="0"/>
                <w:sz w:val="20"/>
                <w:szCs w:val="20"/>
              </w:rPr>
            </w:pPr>
            <w:ins w:id="6038" w:author="wincol" w:date="2016-03-31T18:01: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5A9DE878" w14:textId="77777777" w:rsidR="00C537C3" w:rsidRPr="004967FF" w:rsidRDefault="00C537C3" w:rsidP="00E81D47">
            <w:pPr>
              <w:rPr>
                <w:ins w:id="6039" w:author="wincol" w:date="2016-03-31T18:01:00Z"/>
                <w:rFonts w:ascii="宋体" w:cs="宋体"/>
                <w:kern w:val="0"/>
                <w:sz w:val="20"/>
                <w:szCs w:val="20"/>
              </w:rPr>
            </w:pPr>
            <w:ins w:id="6040" w:author="wincol" w:date="2016-03-31T18:01:00Z">
              <w:r>
                <w:rPr>
                  <w:rFonts w:ascii="宋体" w:hAnsi="宋体" w:hint="eastAsia"/>
                </w:rPr>
                <w:t>是</w:t>
              </w:r>
            </w:ins>
          </w:p>
        </w:tc>
        <w:tc>
          <w:tcPr>
            <w:tcW w:w="2635" w:type="dxa"/>
          </w:tcPr>
          <w:p w14:paraId="76EC2021" w14:textId="77777777" w:rsidR="00C537C3" w:rsidRPr="004967FF" w:rsidRDefault="00C537C3" w:rsidP="00E81D47">
            <w:pPr>
              <w:rPr>
                <w:ins w:id="6041" w:author="wincol" w:date="2016-03-31T18:01:00Z"/>
                <w:rFonts w:ascii="宋体" w:cs="宋体"/>
                <w:kern w:val="0"/>
                <w:sz w:val="20"/>
                <w:szCs w:val="20"/>
              </w:rPr>
            </w:pPr>
            <w:ins w:id="6042" w:author="wincol" w:date="2016-03-31T18:01:00Z">
              <w:r>
                <w:rPr>
                  <w:rFonts w:ascii="宋体" w:cs="宋体" w:hint="eastAsia"/>
                  <w:kern w:val="0"/>
                  <w:sz w:val="20"/>
                  <w:szCs w:val="20"/>
                </w:rPr>
                <w:t>备用字段2</w:t>
              </w:r>
            </w:ins>
          </w:p>
        </w:tc>
      </w:tr>
      <w:tr w:rsidR="00C537C3" w:rsidRPr="004967FF" w14:paraId="4F7B1C62" w14:textId="77777777" w:rsidTr="00E81D47">
        <w:trPr>
          <w:cantSplit/>
          <w:trHeight w:val="145"/>
        </w:trPr>
        <w:tc>
          <w:tcPr>
            <w:tcW w:w="983" w:type="dxa"/>
            <w:vMerge/>
          </w:tcPr>
          <w:p w14:paraId="29AA803E" w14:textId="77777777" w:rsidR="00C537C3" w:rsidRPr="004967FF" w:rsidRDefault="00C537C3" w:rsidP="00E81D47">
            <w:pPr>
              <w:rPr>
                <w:rFonts w:ascii="宋体" w:cs="宋体"/>
                <w:kern w:val="0"/>
                <w:sz w:val="20"/>
                <w:szCs w:val="20"/>
              </w:rPr>
            </w:pPr>
          </w:p>
        </w:tc>
        <w:tc>
          <w:tcPr>
            <w:tcW w:w="7997" w:type="dxa"/>
            <w:gridSpan w:val="5"/>
          </w:tcPr>
          <w:p w14:paraId="0D068DD0" w14:textId="77777777" w:rsidR="00C537C3" w:rsidRPr="004967FF" w:rsidRDefault="00C537C3" w:rsidP="008004DB">
            <w:pPr>
              <w:rPr>
                <w:rFonts w:ascii="宋体" w:cs="宋体"/>
                <w:kern w:val="0"/>
                <w:sz w:val="20"/>
                <w:szCs w:val="20"/>
              </w:rPr>
            </w:pPr>
            <w:r w:rsidRPr="00A560D3">
              <w:rPr>
                <w:rFonts w:ascii="宋体" w:cs="宋体" w:hint="eastAsia"/>
                <w:kern w:val="0"/>
                <w:sz w:val="20"/>
                <w:szCs w:val="20"/>
              </w:rPr>
              <w:t>循环列表</w:t>
            </w:r>
            <w:ins w:id="6043" w:author="wincol" w:date="2016-04-14T18:48:00Z">
              <w:r>
                <w:rPr>
                  <w:rFonts w:ascii="宋体" w:cs="宋体" w:hint="eastAsia"/>
                  <w:kern w:val="0"/>
                  <w:sz w:val="20"/>
                  <w:szCs w:val="20"/>
                </w:rPr>
                <w:t>&lt;</w:t>
              </w:r>
            </w:ins>
            <w:ins w:id="6044" w:author="wincol" w:date="2016-04-15T19:33:00Z">
              <w:r w:rsidR="008004DB">
                <w:rPr>
                  <w:rFonts w:ascii="宋体" w:cs="宋体" w:hint="eastAsia"/>
                  <w:kern w:val="0"/>
                  <w:sz w:val="20"/>
                  <w:szCs w:val="20"/>
                </w:rPr>
                <w:t>REPAYLIST</w:t>
              </w:r>
            </w:ins>
            <w:ins w:id="6045" w:author="wincol" w:date="2016-04-14T18:48:00Z">
              <w:r>
                <w:rPr>
                  <w:rFonts w:ascii="宋体" w:cs="宋体" w:hint="eastAsia"/>
                  <w:kern w:val="0"/>
                  <w:sz w:val="20"/>
                  <w:szCs w:val="20"/>
                </w:rPr>
                <w:t>&gt;</w:t>
              </w:r>
            </w:ins>
            <w:ins w:id="6046" w:author="wincol" w:date="2016-05-27T14:49:00Z">
              <w:r w:rsidR="00570630">
                <w:rPr>
                  <w:rFonts w:ascii="宋体" w:cs="宋体" w:hint="eastAsia"/>
                  <w:kern w:val="0"/>
                  <w:sz w:val="20"/>
                  <w:szCs w:val="20"/>
                </w:rPr>
                <w:t>有多少个需发收益的投资人就有多少个</w:t>
              </w:r>
            </w:ins>
            <w:ins w:id="6047" w:author="wincol" w:date="2016-05-27T14:50:00Z">
              <w:r w:rsidR="00570630">
                <w:rPr>
                  <w:rFonts w:ascii="宋体" w:cs="宋体" w:hint="eastAsia"/>
                  <w:kern w:val="0"/>
                  <w:sz w:val="20"/>
                  <w:szCs w:val="20"/>
                </w:rPr>
                <w:t>REPAYLIST标签</w:t>
              </w:r>
            </w:ins>
          </w:p>
        </w:tc>
      </w:tr>
      <w:tr w:rsidR="00C537C3" w:rsidRPr="004967FF" w14:paraId="7C017544" w14:textId="77777777" w:rsidTr="00E81D47">
        <w:trPr>
          <w:cantSplit/>
          <w:trHeight w:val="145"/>
        </w:trPr>
        <w:tc>
          <w:tcPr>
            <w:tcW w:w="983" w:type="dxa"/>
            <w:vMerge/>
          </w:tcPr>
          <w:p w14:paraId="40FCC1CE" w14:textId="77777777" w:rsidR="00C537C3" w:rsidRPr="004967FF" w:rsidRDefault="00C537C3" w:rsidP="00E81D47">
            <w:pPr>
              <w:rPr>
                <w:rFonts w:ascii="宋体" w:cs="宋体"/>
                <w:kern w:val="0"/>
                <w:sz w:val="20"/>
                <w:szCs w:val="20"/>
              </w:rPr>
            </w:pPr>
          </w:p>
        </w:tc>
        <w:tc>
          <w:tcPr>
            <w:tcW w:w="2094" w:type="dxa"/>
          </w:tcPr>
          <w:p w14:paraId="3BA3CC62" w14:textId="77777777" w:rsidR="00C537C3" w:rsidRPr="004967FF" w:rsidRDefault="00C537C3" w:rsidP="00E81D47">
            <w:pPr>
              <w:rPr>
                <w:rFonts w:ascii="宋体" w:cs="宋体"/>
                <w:kern w:val="0"/>
                <w:sz w:val="20"/>
                <w:szCs w:val="20"/>
              </w:rPr>
            </w:pPr>
            <w:r w:rsidRPr="004967FF">
              <w:rPr>
                <w:rFonts w:ascii="宋体" w:cs="宋体" w:hint="eastAsia"/>
                <w:kern w:val="0"/>
                <w:sz w:val="20"/>
                <w:szCs w:val="20"/>
              </w:rPr>
              <w:t>SUBSEQNO</w:t>
            </w:r>
          </w:p>
        </w:tc>
        <w:tc>
          <w:tcPr>
            <w:tcW w:w="1709" w:type="dxa"/>
          </w:tcPr>
          <w:p w14:paraId="15E4AF8F" w14:textId="77777777" w:rsidR="00C537C3" w:rsidRPr="004967FF" w:rsidRDefault="00C537C3" w:rsidP="00E81D47">
            <w:pPr>
              <w:rPr>
                <w:rFonts w:ascii="宋体" w:cs="宋体"/>
                <w:kern w:val="0"/>
                <w:sz w:val="20"/>
                <w:szCs w:val="20"/>
              </w:rPr>
            </w:pPr>
            <w:r w:rsidRPr="004967FF">
              <w:rPr>
                <w:rFonts w:ascii="宋体" w:cs="宋体" w:hint="eastAsia"/>
                <w:kern w:val="0"/>
                <w:sz w:val="20"/>
                <w:szCs w:val="20"/>
              </w:rPr>
              <w:t>子流水号</w:t>
            </w:r>
          </w:p>
        </w:tc>
        <w:tc>
          <w:tcPr>
            <w:tcW w:w="851" w:type="dxa"/>
          </w:tcPr>
          <w:p w14:paraId="012FC045" w14:textId="77777777" w:rsidR="00C537C3" w:rsidRPr="004967FF" w:rsidRDefault="00C537C3" w:rsidP="00E81D47">
            <w:pPr>
              <w:rPr>
                <w:rFonts w:ascii="宋体" w:cs="宋体"/>
                <w:kern w:val="0"/>
                <w:sz w:val="20"/>
                <w:szCs w:val="20"/>
              </w:rPr>
            </w:pPr>
            <w:r w:rsidRPr="004967FF">
              <w:rPr>
                <w:rFonts w:ascii="宋体" w:cs="宋体" w:hint="eastAsia"/>
                <w:kern w:val="0"/>
                <w:sz w:val="20"/>
                <w:szCs w:val="20"/>
              </w:rPr>
              <w:t>C</w:t>
            </w:r>
            <w:r>
              <w:rPr>
                <w:rFonts w:ascii="宋体" w:cs="宋体" w:hint="eastAsia"/>
                <w:kern w:val="0"/>
                <w:sz w:val="20"/>
                <w:szCs w:val="20"/>
              </w:rPr>
              <w:t>(</w:t>
            </w:r>
            <w:r w:rsidRPr="004967FF">
              <w:rPr>
                <w:rFonts w:ascii="宋体" w:cs="宋体" w:hint="eastAsia"/>
                <w:kern w:val="0"/>
                <w:sz w:val="20"/>
                <w:szCs w:val="20"/>
              </w:rPr>
              <w:t>32）</w:t>
            </w:r>
          </w:p>
        </w:tc>
        <w:tc>
          <w:tcPr>
            <w:tcW w:w="708" w:type="dxa"/>
          </w:tcPr>
          <w:p w14:paraId="1FEFB6D7" w14:textId="77777777" w:rsidR="00C537C3" w:rsidRPr="004967FF" w:rsidRDefault="00C537C3" w:rsidP="00E81D47">
            <w:pPr>
              <w:rPr>
                <w:rFonts w:ascii="宋体" w:cs="宋体"/>
                <w:kern w:val="0"/>
                <w:sz w:val="20"/>
                <w:szCs w:val="20"/>
              </w:rPr>
            </w:pPr>
            <w:r w:rsidRPr="004967FF">
              <w:rPr>
                <w:rFonts w:ascii="宋体" w:cs="宋体" w:hint="eastAsia"/>
                <w:kern w:val="0"/>
                <w:sz w:val="20"/>
                <w:szCs w:val="20"/>
              </w:rPr>
              <w:t>否</w:t>
            </w:r>
          </w:p>
        </w:tc>
        <w:tc>
          <w:tcPr>
            <w:tcW w:w="2635" w:type="dxa"/>
          </w:tcPr>
          <w:p w14:paraId="4A460A2E" w14:textId="77777777" w:rsidR="00C537C3" w:rsidRPr="004967FF" w:rsidRDefault="00C537C3" w:rsidP="00E81D47">
            <w:pPr>
              <w:rPr>
                <w:rFonts w:ascii="宋体" w:cs="宋体"/>
                <w:kern w:val="0"/>
                <w:sz w:val="20"/>
                <w:szCs w:val="20"/>
              </w:rPr>
            </w:pPr>
            <w:r w:rsidRPr="004967FF">
              <w:rPr>
                <w:rFonts w:ascii="宋体" w:cs="宋体" w:hint="eastAsia"/>
                <w:kern w:val="0"/>
                <w:sz w:val="20"/>
                <w:szCs w:val="20"/>
              </w:rPr>
              <w:t>用于对账，必须唯一</w:t>
            </w:r>
            <w:ins w:id="6048" w:author="wincol" w:date="2016-04-28T09:20:00Z">
              <w:r w:rsidR="00543E30">
                <w:rPr>
                  <w:rFonts w:ascii="宋体" w:cs="宋体" w:hint="eastAsia"/>
                  <w:kern w:val="0"/>
                  <w:sz w:val="20"/>
                  <w:szCs w:val="20"/>
                </w:rPr>
                <w:t>，建议在开关加商户</w:t>
              </w:r>
            </w:ins>
            <w:ins w:id="6049" w:author="wincol" w:date="2016-04-28T09:21:00Z">
              <w:r w:rsidR="00543E30">
                <w:rPr>
                  <w:rFonts w:ascii="宋体" w:cs="宋体" w:hint="eastAsia"/>
                  <w:kern w:val="0"/>
                  <w:sz w:val="20"/>
                  <w:szCs w:val="20"/>
                </w:rPr>
                <w:t>号</w:t>
              </w:r>
            </w:ins>
          </w:p>
        </w:tc>
      </w:tr>
      <w:tr w:rsidR="00C537C3" w:rsidRPr="004967FF" w14:paraId="633C8122" w14:textId="77777777" w:rsidTr="00E81D47">
        <w:trPr>
          <w:cantSplit/>
          <w:trHeight w:val="145"/>
        </w:trPr>
        <w:tc>
          <w:tcPr>
            <w:tcW w:w="983" w:type="dxa"/>
            <w:vMerge/>
          </w:tcPr>
          <w:p w14:paraId="5EFC9F19" w14:textId="77777777" w:rsidR="00C537C3" w:rsidRPr="004967FF" w:rsidRDefault="00C537C3" w:rsidP="00E81D47">
            <w:pPr>
              <w:rPr>
                <w:rFonts w:ascii="宋体" w:cs="宋体"/>
                <w:kern w:val="0"/>
                <w:sz w:val="20"/>
                <w:szCs w:val="20"/>
              </w:rPr>
            </w:pPr>
          </w:p>
        </w:tc>
        <w:tc>
          <w:tcPr>
            <w:tcW w:w="2094" w:type="dxa"/>
          </w:tcPr>
          <w:p w14:paraId="1C70636B" w14:textId="77777777" w:rsidR="00C537C3" w:rsidRPr="004967FF" w:rsidRDefault="00C537C3" w:rsidP="00E81D47">
            <w:pPr>
              <w:rPr>
                <w:rFonts w:ascii="宋体" w:cs="宋体"/>
                <w:kern w:val="0"/>
                <w:sz w:val="20"/>
                <w:szCs w:val="20"/>
              </w:rPr>
            </w:pPr>
            <w:r w:rsidRPr="004967FF">
              <w:rPr>
                <w:rFonts w:ascii="宋体" w:cs="宋体" w:hint="eastAsia"/>
                <w:kern w:val="0"/>
                <w:sz w:val="20"/>
                <w:szCs w:val="20"/>
              </w:rPr>
              <w:t>ACNO</w:t>
            </w:r>
          </w:p>
        </w:tc>
        <w:tc>
          <w:tcPr>
            <w:tcW w:w="1709" w:type="dxa"/>
          </w:tcPr>
          <w:p w14:paraId="1EA2B17A" w14:textId="77777777" w:rsidR="00C537C3" w:rsidRPr="004967FF" w:rsidRDefault="00C537C3" w:rsidP="00E81D47">
            <w:pPr>
              <w:rPr>
                <w:rFonts w:ascii="宋体" w:cs="宋体"/>
                <w:kern w:val="0"/>
                <w:sz w:val="20"/>
                <w:szCs w:val="20"/>
              </w:rPr>
            </w:pPr>
            <w:r w:rsidRPr="004967FF">
              <w:rPr>
                <w:rFonts w:ascii="宋体" w:cs="宋体" w:hint="eastAsia"/>
                <w:kern w:val="0"/>
                <w:sz w:val="20"/>
                <w:szCs w:val="20"/>
              </w:rPr>
              <w:t>投资人账号</w:t>
            </w:r>
          </w:p>
        </w:tc>
        <w:tc>
          <w:tcPr>
            <w:tcW w:w="851" w:type="dxa"/>
          </w:tcPr>
          <w:p w14:paraId="627F523C" w14:textId="77777777" w:rsidR="00C537C3" w:rsidRPr="004967FF" w:rsidRDefault="00C537C3" w:rsidP="00E81D47">
            <w:pPr>
              <w:rPr>
                <w:rFonts w:ascii="宋体" w:cs="宋体"/>
                <w:kern w:val="0"/>
                <w:sz w:val="20"/>
                <w:szCs w:val="20"/>
              </w:rPr>
            </w:pPr>
            <w:r w:rsidRPr="004967FF">
              <w:rPr>
                <w:rFonts w:ascii="宋体" w:cs="宋体" w:hint="eastAsia"/>
                <w:kern w:val="0"/>
                <w:sz w:val="20"/>
                <w:szCs w:val="20"/>
              </w:rPr>
              <w:t>C(32)</w:t>
            </w:r>
          </w:p>
        </w:tc>
        <w:tc>
          <w:tcPr>
            <w:tcW w:w="708" w:type="dxa"/>
          </w:tcPr>
          <w:p w14:paraId="4982BB7C" w14:textId="77777777" w:rsidR="00C537C3" w:rsidRPr="004967FF" w:rsidRDefault="00C537C3" w:rsidP="00E81D47">
            <w:pPr>
              <w:rPr>
                <w:rFonts w:ascii="宋体" w:cs="宋体"/>
                <w:kern w:val="0"/>
                <w:sz w:val="20"/>
                <w:szCs w:val="20"/>
              </w:rPr>
            </w:pPr>
            <w:r w:rsidRPr="004967FF">
              <w:rPr>
                <w:rFonts w:ascii="宋体" w:cs="宋体" w:hint="eastAsia"/>
                <w:kern w:val="0"/>
                <w:sz w:val="20"/>
                <w:szCs w:val="20"/>
              </w:rPr>
              <w:t>否</w:t>
            </w:r>
          </w:p>
        </w:tc>
        <w:tc>
          <w:tcPr>
            <w:tcW w:w="2635" w:type="dxa"/>
          </w:tcPr>
          <w:p w14:paraId="375F6F45" w14:textId="77777777" w:rsidR="00C537C3" w:rsidRPr="004967FF" w:rsidRDefault="00C537C3" w:rsidP="00E81D47">
            <w:pPr>
              <w:rPr>
                <w:rFonts w:ascii="宋体" w:cs="宋体"/>
                <w:kern w:val="0"/>
                <w:sz w:val="20"/>
                <w:szCs w:val="20"/>
              </w:rPr>
            </w:pPr>
          </w:p>
        </w:tc>
      </w:tr>
      <w:tr w:rsidR="00C537C3" w:rsidRPr="004967FF" w14:paraId="70A3E97B" w14:textId="77777777" w:rsidTr="00E81D47">
        <w:trPr>
          <w:cantSplit/>
          <w:trHeight w:val="145"/>
        </w:trPr>
        <w:tc>
          <w:tcPr>
            <w:tcW w:w="983" w:type="dxa"/>
            <w:vMerge/>
          </w:tcPr>
          <w:p w14:paraId="2332D1BD" w14:textId="77777777" w:rsidR="00C537C3" w:rsidRPr="004967FF" w:rsidRDefault="00C537C3" w:rsidP="00E81D47">
            <w:pPr>
              <w:rPr>
                <w:rFonts w:ascii="宋体" w:cs="宋体"/>
                <w:kern w:val="0"/>
                <w:sz w:val="20"/>
                <w:szCs w:val="20"/>
              </w:rPr>
            </w:pPr>
          </w:p>
        </w:tc>
        <w:tc>
          <w:tcPr>
            <w:tcW w:w="2094" w:type="dxa"/>
          </w:tcPr>
          <w:p w14:paraId="6FA51813" w14:textId="77777777" w:rsidR="00C537C3" w:rsidRPr="004967FF" w:rsidRDefault="00C537C3" w:rsidP="00E81D47">
            <w:pPr>
              <w:rPr>
                <w:rFonts w:ascii="宋体" w:cs="宋体"/>
                <w:kern w:val="0"/>
                <w:sz w:val="20"/>
                <w:szCs w:val="20"/>
              </w:rPr>
            </w:pPr>
            <w:r w:rsidRPr="004967FF">
              <w:rPr>
                <w:rFonts w:ascii="宋体" w:cs="宋体" w:hint="eastAsia"/>
                <w:kern w:val="0"/>
                <w:sz w:val="20"/>
                <w:szCs w:val="20"/>
              </w:rPr>
              <w:t>ACNAME</w:t>
            </w:r>
          </w:p>
        </w:tc>
        <w:tc>
          <w:tcPr>
            <w:tcW w:w="1709" w:type="dxa"/>
          </w:tcPr>
          <w:p w14:paraId="2B9977A1" w14:textId="77777777" w:rsidR="00C537C3" w:rsidRPr="004967FF" w:rsidRDefault="00C537C3" w:rsidP="00E81D47">
            <w:pPr>
              <w:rPr>
                <w:rFonts w:ascii="宋体" w:cs="宋体"/>
                <w:kern w:val="0"/>
                <w:sz w:val="20"/>
                <w:szCs w:val="20"/>
              </w:rPr>
            </w:pPr>
            <w:r w:rsidRPr="004967FF">
              <w:rPr>
                <w:rFonts w:ascii="宋体" w:cs="宋体" w:hint="eastAsia"/>
                <w:kern w:val="0"/>
                <w:sz w:val="20"/>
                <w:szCs w:val="20"/>
              </w:rPr>
              <w:t>投资人账号户名</w:t>
            </w:r>
          </w:p>
        </w:tc>
        <w:tc>
          <w:tcPr>
            <w:tcW w:w="851" w:type="dxa"/>
          </w:tcPr>
          <w:p w14:paraId="398F3687" w14:textId="77777777" w:rsidR="00C537C3" w:rsidRPr="004967FF" w:rsidRDefault="00C537C3" w:rsidP="00E81D47">
            <w:pPr>
              <w:rPr>
                <w:rFonts w:ascii="宋体" w:cs="宋体"/>
                <w:kern w:val="0"/>
                <w:sz w:val="20"/>
                <w:szCs w:val="20"/>
              </w:rPr>
            </w:pPr>
            <w:r w:rsidRPr="004967FF">
              <w:rPr>
                <w:rFonts w:ascii="宋体" w:cs="宋体" w:hint="eastAsia"/>
                <w:kern w:val="0"/>
                <w:sz w:val="20"/>
                <w:szCs w:val="20"/>
              </w:rPr>
              <w:t>C(128)</w:t>
            </w:r>
          </w:p>
        </w:tc>
        <w:tc>
          <w:tcPr>
            <w:tcW w:w="708" w:type="dxa"/>
          </w:tcPr>
          <w:p w14:paraId="462BA71E" w14:textId="77777777" w:rsidR="00C537C3" w:rsidRPr="004967FF" w:rsidRDefault="00C537C3" w:rsidP="00E81D47">
            <w:pPr>
              <w:rPr>
                <w:rFonts w:ascii="宋体" w:cs="宋体"/>
                <w:kern w:val="0"/>
                <w:sz w:val="20"/>
                <w:szCs w:val="20"/>
              </w:rPr>
            </w:pPr>
            <w:r w:rsidRPr="004967FF">
              <w:rPr>
                <w:rFonts w:ascii="宋体" w:cs="宋体" w:hint="eastAsia"/>
                <w:kern w:val="0"/>
                <w:sz w:val="20"/>
                <w:szCs w:val="20"/>
              </w:rPr>
              <w:t>否</w:t>
            </w:r>
          </w:p>
        </w:tc>
        <w:tc>
          <w:tcPr>
            <w:tcW w:w="2635" w:type="dxa"/>
          </w:tcPr>
          <w:p w14:paraId="13B70E15" w14:textId="77777777" w:rsidR="00C537C3" w:rsidRPr="004967FF" w:rsidRDefault="00C537C3" w:rsidP="00E81D47">
            <w:pPr>
              <w:rPr>
                <w:rFonts w:ascii="宋体" w:cs="宋体"/>
                <w:kern w:val="0"/>
                <w:sz w:val="20"/>
                <w:szCs w:val="20"/>
              </w:rPr>
            </w:pPr>
          </w:p>
        </w:tc>
      </w:tr>
      <w:tr w:rsidR="00C537C3" w:rsidRPr="004967FF" w14:paraId="4E59CF0E" w14:textId="77777777" w:rsidTr="00E81D47">
        <w:trPr>
          <w:cantSplit/>
          <w:trHeight w:val="145"/>
        </w:trPr>
        <w:tc>
          <w:tcPr>
            <w:tcW w:w="983" w:type="dxa"/>
            <w:vMerge/>
          </w:tcPr>
          <w:p w14:paraId="5B411A2E" w14:textId="77777777" w:rsidR="00C537C3" w:rsidRPr="004967FF" w:rsidRDefault="00C537C3" w:rsidP="00E81D47">
            <w:pPr>
              <w:rPr>
                <w:rFonts w:ascii="宋体" w:cs="宋体"/>
                <w:kern w:val="0"/>
                <w:sz w:val="20"/>
                <w:szCs w:val="20"/>
              </w:rPr>
            </w:pPr>
          </w:p>
        </w:tc>
        <w:tc>
          <w:tcPr>
            <w:tcW w:w="2094" w:type="dxa"/>
          </w:tcPr>
          <w:p w14:paraId="6B963259" w14:textId="77777777" w:rsidR="00C537C3" w:rsidRPr="004967FF" w:rsidRDefault="00C537C3" w:rsidP="00E81D47">
            <w:pPr>
              <w:rPr>
                <w:rFonts w:ascii="宋体" w:cs="宋体"/>
                <w:kern w:val="0"/>
                <w:sz w:val="20"/>
                <w:szCs w:val="20"/>
              </w:rPr>
            </w:pPr>
            <w:r w:rsidRPr="004967FF">
              <w:rPr>
                <w:rFonts w:ascii="宋体" w:cs="宋体" w:hint="eastAsia"/>
                <w:kern w:val="0"/>
                <w:sz w:val="20"/>
                <w:szCs w:val="20"/>
              </w:rPr>
              <w:t>INCOMEDATE</w:t>
            </w:r>
          </w:p>
        </w:tc>
        <w:tc>
          <w:tcPr>
            <w:tcW w:w="1709" w:type="dxa"/>
          </w:tcPr>
          <w:p w14:paraId="7C165FCA" w14:textId="77777777" w:rsidR="00C537C3" w:rsidRPr="004967FF" w:rsidRDefault="00C537C3" w:rsidP="00E81D47">
            <w:pPr>
              <w:rPr>
                <w:rFonts w:ascii="宋体" w:cs="宋体"/>
                <w:kern w:val="0"/>
                <w:sz w:val="20"/>
                <w:szCs w:val="20"/>
              </w:rPr>
            </w:pPr>
            <w:r w:rsidRPr="004967FF">
              <w:rPr>
                <w:rFonts w:ascii="宋体" w:cs="宋体" w:hint="eastAsia"/>
                <w:kern w:val="0"/>
                <w:sz w:val="20"/>
                <w:szCs w:val="20"/>
              </w:rPr>
              <w:t>该收益所属截止日期</w:t>
            </w:r>
          </w:p>
        </w:tc>
        <w:tc>
          <w:tcPr>
            <w:tcW w:w="851" w:type="dxa"/>
          </w:tcPr>
          <w:p w14:paraId="0165B21C" w14:textId="77777777" w:rsidR="00C537C3" w:rsidRPr="004967FF" w:rsidRDefault="00C537C3" w:rsidP="00E81D47">
            <w:pPr>
              <w:rPr>
                <w:rFonts w:ascii="宋体" w:cs="宋体"/>
                <w:kern w:val="0"/>
                <w:sz w:val="20"/>
                <w:szCs w:val="20"/>
              </w:rPr>
            </w:pPr>
            <w:r w:rsidRPr="004967FF">
              <w:rPr>
                <w:rFonts w:ascii="宋体" w:cs="宋体" w:hint="eastAsia"/>
                <w:kern w:val="0"/>
                <w:sz w:val="20"/>
                <w:szCs w:val="20"/>
              </w:rPr>
              <w:t>C(8)</w:t>
            </w:r>
          </w:p>
        </w:tc>
        <w:tc>
          <w:tcPr>
            <w:tcW w:w="708" w:type="dxa"/>
          </w:tcPr>
          <w:p w14:paraId="356E9B0A" w14:textId="77777777" w:rsidR="00C537C3" w:rsidRPr="004967FF" w:rsidRDefault="00C537C3" w:rsidP="00E81D47">
            <w:pPr>
              <w:rPr>
                <w:rFonts w:ascii="宋体" w:cs="宋体"/>
                <w:kern w:val="0"/>
                <w:sz w:val="20"/>
                <w:szCs w:val="20"/>
              </w:rPr>
            </w:pPr>
            <w:r w:rsidRPr="004967FF">
              <w:rPr>
                <w:rFonts w:ascii="宋体" w:cs="宋体" w:hint="eastAsia"/>
                <w:kern w:val="0"/>
                <w:sz w:val="20"/>
                <w:szCs w:val="20"/>
              </w:rPr>
              <w:t>是</w:t>
            </w:r>
          </w:p>
        </w:tc>
        <w:tc>
          <w:tcPr>
            <w:tcW w:w="2635" w:type="dxa"/>
          </w:tcPr>
          <w:p w14:paraId="6F3E9151" w14:textId="77777777" w:rsidR="00C537C3" w:rsidRPr="004967FF" w:rsidRDefault="00CE7707" w:rsidP="00E81D47">
            <w:pPr>
              <w:rPr>
                <w:rFonts w:ascii="宋体" w:cs="宋体"/>
                <w:kern w:val="0"/>
                <w:sz w:val="20"/>
                <w:szCs w:val="20"/>
              </w:rPr>
            </w:pPr>
            <w:ins w:id="6050" w:author="wincol" w:date="2016-04-28T11:01:00Z">
              <w:r>
                <w:rPr>
                  <w:rFonts w:ascii="宋体" w:cs="宋体" w:hint="eastAsia"/>
                  <w:kern w:val="0"/>
                  <w:sz w:val="20"/>
                  <w:szCs w:val="20"/>
                </w:rPr>
                <w:t>YYYYMMDD</w:t>
              </w:r>
            </w:ins>
          </w:p>
        </w:tc>
      </w:tr>
      <w:tr w:rsidR="00C537C3" w:rsidRPr="004967FF" w14:paraId="1A0851D9" w14:textId="77777777" w:rsidTr="00E81D47">
        <w:trPr>
          <w:cantSplit/>
          <w:trHeight w:val="145"/>
        </w:trPr>
        <w:tc>
          <w:tcPr>
            <w:tcW w:w="983" w:type="dxa"/>
            <w:vMerge/>
          </w:tcPr>
          <w:p w14:paraId="66692506" w14:textId="77777777" w:rsidR="00C537C3" w:rsidRPr="004967FF" w:rsidRDefault="00C537C3" w:rsidP="00E81D47">
            <w:pPr>
              <w:rPr>
                <w:rFonts w:ascii="宋体" w:cs="宋体"/>
                <w:kern w:val="0"/>
                <w:sz w:val="20"/>
                <w:szCs w:val="20"/>
              </w:rPr>
            </w:pPr>
          </w:p>
        </w:tc>
        <w:tc>
          <w:tcPr>
            <w:tcW w:w="2094" w:type="dxa"/>
          </w:tcPr>
          <w:p w14:paraId="6ABE4852" w14:textId="77777777" w:rsidR="00C537C3" w:rsidRPr="004967FF" w:rsidRDefault="00C537C3" w:rsidP="00E81D47">
            <w:pPr>
              <w:rPr>
                <w:rFonts w:ascii="宋体" w:cs="宋体"/>
                <w:kern w:val="0"/>
                <w:sz w:val="20"/>
                <w:szCs w:val="20"/>
              </w:rPr>
            </w:pPr>
            <w:r w:rsidRPr="004967FF">
              <w:rPr>
                <w:rFonts w:ascii="宋体" w:cs="宋体" w:hint="eastAsia"/>
                <w:kern w:val="0"/>
                <w:sz w:val="20"/>
                <w:szCs w:val="20"/>
              </w:rPr>
              <w:t>AMOUNT</w:t>
            </w:r>
          </w:p>
        </w:tc>
        <w:tc>
          <w:tcPr>
            <w:tcW w:w="1709" w:type="dxa"/>
          </w:tcPr>
          <w:p w14:paraId="20E95645" w14:textId="77777777" w:rsidR="00C537C3" w:rsidRPr="004967FF" w:rsidRDefault="00C537C3" w:rsidP="00E81D47">
            <w:pPr>
              <w:rPr>
                <w:rFonts w:ascii="宋体" w:cs="宋体"/>
                <w:kern w:val="0"/>
                <w:sz w:val="20"/>
                <w:szCs w:val="20"/>
              </w:rPr>
            </w:pPr>
            <w:r w:rsidRPr="004967FF">
              <w:rPr>
                <w:rFonts w:ascii="宋体" w:cs="宋体" w:hint="eastAsia"/>
                <w:kern w:val="0"/>
                <w:sz w:val="20"/>
                <w:szCs w:val="20"/>
              </w:rPr>
              <w:t>还款总金额</w:t>
            </w:r>
          </w:p>
        </w:tc>
        <w:tc>
          <w:tcPr>
            <w:tcW w:w="851" w:type="dxa"/>
          </w:tcPr>
          <w:p w14:paraId="329F5ECC" w14:textId="77777777" w:rsidR="00C537C3" w:rsidRPr="004967FF" w:rsidRDefault="00CE7707" w:rsidP="00E81D47">
            <w:pPr>
              <w:rPr>
                <w:rFonts w:ascii="宋体" w:cs="宋体"/>
                <w:kern w:val="0"/>
                <w:sz w:val="20"/>
                <w:szCs w:val="20"/>
              </w:rPr>
            </w:pPr>
            <w:ins w:id="6051" w:author="wincol" w:date="2016-04-28T11:01:00Z">
              <w:r>
                <w:rPr>
                  <w:rFonts w:ascii="宋体" w:cs="宋体" w:hint="eastAsia"/>
                  <w:kern w:val="0"/>
                  <w:sz w:val="20"/>
                  <w:szCs w:val="20"/>
                </w:rPr>
                <w:t>M</w:t>
              </w:r>
            </w:ins>
          </w:p>
        </w:tc>
        <w:tc>
          <w:tcPr>
            <w:tcW w:w="708" w:type="dxa"/>
          </w:tcPr>
          <w:p w14:paraId="270487C3" w14:textId="77777777" w:rsidR="00C537C3" w:rsidRPr="004967FF" w:rsidRDefault="00C537C3" w:rsidP="00E81D47">
            <w:pPr>
              <w:rPr>
                <w:rFonts w:ascii="宋体" w:cs="宋体"/>
                <w:kern w:val="0"/>
                <w:sz w:val="20"/>
                <w:szCs w:val="20"/>
              </w:rPr>
            </w:pPr>
            <w:r w:rsidRPr="004967FF">
              <w:rPr>
                <w:rFonts w:ascii="宋体" w:cs="宋体" w:hint="eastAsia"/>
                <w:kern w:val="0"/>
                <w:sz w:val="20"/>
                <w:szCs w:val="20"/>
              </w:rPr>
              <w:t>否</w:t>
            </w:r>
          </w:p>
        </w:tc>
        <w:tc>
          <w:tcPr>
            <w:tcW w:w="2635" w:type="dxa"/>
          </w:tcPr>
          <w:p w14:paraId="73D8FA89" w14:textId="77777777" w:rsidR="00C537C3" w:rsidRDefault="00C537C3" w:rsidP="00E81D47">
            <w:pPr>
              <w:rPr>
                <w:ins w:id="6052" w:author="wincol" w:date="2016-04-28T09:22:00Z"/>
                <w:rFonts w:ascii="宋体" w:cs="宋体"/>
                <w:kern w:val="0"/>
                <w:sz w:val="20"/>
                <w:szCs w:val="20"/>
              </w:rPr>
            </w:pPr>
            <w:r w:rsidRPr="004967FF">
              <w:rPr>
                <w:rFonts w:ascii="宋体" w:cs="宋体" w:hint="eastAsia"/>
                <w:kern w:val="0"/>
                <w:sz w:val="20"/>
                <w:szCs w:val="20"/>
              </w:rPr>
              <w:t>总金额=本次还款本金+本次还款收益+本次还款费用</w:t>
            </w:r>
          </w:p>
          <w:p w14:paraId="66104A89" w14:textId="77777777" w:rsidR="00AA3235" w:rsidRPr="004967FF" w:rsidRDefault="00AA3235" w:rsidP="00E81D47">
            <w:pPr>
              <w:rPr>
                <w:rFonts w:ascii="宋体" w:cs="宋体"/>
                <w:kern w:val="0"/>
                <w:sz w:val="20"/>
                <w:szCs w:val="20"/>
              </w:rPr>
            </w:pPr>
            <w:ins w:id="6053" w:author="wincol" w:date="2016-04-28T09:22:00Z">
              <w:r>
                <w:rPr>
                  <w:rFonts w:ascii="宋体" w:cs="宋体" w:hint="eastAsia"/>
                  <w:kern w:val="0"/>
                  <w:sz w:val="20"/>
                  <w:szCs w:val="20"/>
                </w:rPr>
                <w:t>数值类型（15，2），整数15位，小数点后2位。例：3.00</w:t>
              </w:r>
            </w:ins>
          </w:p>
        </w:tc>
      </w:tr>
      <w:tr w:rsidR="00C537C3" w:rsidRPr="004967FF" w14:paraId="2A370373" w14:textId="77777777" w:rsidTr="00E81D47">
        <w:trPr>
          <w:cantSplit/>
          <w:trHeight w:val="145"/>
        </w:trPr>
        <w:tc>
          <w:tcPr>
            <w:tcW w:w="983" w:type="dxa"/>
            <w:vMerge/>
          </w:tcPr>
          <w:p w14:paraId="4C38B0C5" w14:textId="77777777" w:rsidR="00C537C3" w:rsidRPr="004967FF" w:rsidRDefault="00C537C3" w:rsidP="00E81D47">
            <w:pPr>
              <w:rPr>
                <w:rFonts w:ascii="宋体" w:cs="宋体"/>
                <w:kern w:val="0"/>
                <w:sz w:val="20"/>
                <w:szCs w:val="20"/>
              </w:rPr>
            </w:pPr>
          </w:p>
        </w:tc>
        <w:tc>
          <w:tcPr>
            <w:tcW w:w="2094" w:type="dxa"/>
          </w:tcPr>
          <w:p w14:paraId="35E26596" w14:textId="77777777" w:rsidR="00C537C3" w:rsidRPr="004967FF" w:rsidRDefault="00C537C3" w:rsidP="00E81D47">
            <w:pPr>
              <w:rPr>
                <w:rFonts w:ascii="宋体" w:cs="宋体"/>
                <w:kern w:val="0"/>
                <w:sz w:val="20"/>
                <w:szCs w:val="20"/>
              </w:rPr>
            </w:pPr>
            <w:r w:rsidRPr="004967FF">
              <w:rPr>
                <w:rFonts w:ascii="宋体" w:cs="宋体" w:hint="eastAsia"/>
                <w:kern w:val="0"/>
                <w:sz w:val="20"/>
                <w:szCs w:val="20"/>
              </w:rPr>
              <w:t>PRINCIPALAMT</w:t>
            </w:r>
          </w:p>
        </w:tc>
        <w:tc>
          <w:tcPr>
            <w:tcW w:w="1709" w:type="dxa"/>
          </w:tcPr>
          <w:p w14:paraId="495FF42C" w14:textId="77777777" w:rsidR="00C537C3" w:rsidRPr="004967FF" w:rsidRDefault="00C537C3" w:rsidP="00E81D47">
            <w:pPr>
              <w:rPr>
                <w:rFonts w:ascii="宋体" w:cs="宋体"/>
                <w:kern w:val="0"/>
                <w:sz w:val="20"/>
                <w:szCs w:val="20"/>
              </w:rPr>
            </w:pPr>
            <w:r w:rsidRPr="004967FF">
              <w:rPr>
                <w:rFonts w:ascii="宋体" w:cs="宋体" w:hint="eastAsia"/>
                <w:kern w:val="0"/>
                <w:sz w:val="20"/>
                <w:szCs w:val="20"/>
              </w:rPr>
              <w:t>本次还款本金</w:t>
            </w:r>
          </w:p>
        </w:tc>
        <w:tc>
          <w:tcPr>
            <w:tcW w:w="851" w:type="dxa"/>
          </w:tcPr>
          <w:p w14:paraId="01271D2C" w14:textId="77777777" w:rsidR="00C537C3" w:rsidRPr="004967FF" w:rsidRDefault="00CE7707" w:rsidP="00E81D47">
            <w:pPr>
              <w:rPr>
                <w:rFonts w:ascii="宋体" w:cs="宋体"/>
                <w:kern w:val="0"/>
                <w:sz w:val="20"/>
                <w:szCs w:val="20"/>
              </w:rPr>
            </w:pPr>
            <w:ins w:id="6054" w:author="wincol" w:date="2016-04-28T11:01:00Z">
              <w:r>
                <w:rPr>
                  <w:rFonts w:ascii="宋体" w:cs="宋体" w:hint="eastAsia"/>
                  <w:kern w:val="0"/>
                  <w:sz w:val="20"/>
                  <w:szCs w:val="20"/>
                </w:rPr>
                <w:t>M</w:t>
              </w:r>
            </w:ins>
          </w:p>
        </w:tc>
        <w:tc>
          <w:tcPr>
            <w:tcW w:w="708" w:type="dxa"/>
          </w:tcPr>
          <w:p w14:paraId="5496C4A6" w14:textId="77777777" w:rsidR="00C537C3" w:rsidRPr="004967FF" w:rsidRDefault="00C537C3" w:rsidP="00E81D47">
            <w:pPr>
              <w:rPr>
                <w:rFonts w:ascii="宋体" w:cs="宋体"/>
                <w:kern w:val="0"/>
                <w:sz w:val="20"/>
                <w:szCs w:val="20"/>
              </w:rPr>
            </w:pPr>
            <w:r w:rsidRPr="004967FF">
              <w:rPr>
                <w:rFonts w:ascii="宋体" w:cs="宋体" w:hint="eastAsia"/>
                <w:kern w:val="0"/>
                <w:sz w:val="20"/>
                <w:szCs w:val="20"/>
              </w:rPr>
              <w:t>是</w:t>
            </w:r>
          </w:p>
        </w:tc>
        <w:tc>
          <w:tcPr>
            <w:tcW w:w="2635" w:type="dxa"/>
            <w:vMerge w:val="restart"/>
          </w:tcPr>
          <w:p w14:paraId="3702FFD4" w14:textId="77777777" w:rsidR="00C537C3" w:rsidRPr="004967FF" w:rsidRDefault="00C537C3" w:rsidP="00E81D47">
            <w:pPr>
              <w:autoSpaceDE w:val="0"/>
              <w:autoSpaceDN w:val="0"/>
              <w:adjustRightInd w:val="0"/>
              <w:spacing w:line="267" w:lineRule="exact"/>
              <w:ind w:left="108"/>
              <w:jc w:val="left"/>
              <w:rPr>
                <w:rFonts w:ascii="宋体" w:cs="宋体"/>
                <w:kern w:val="0"/>
                <w:sz w:val="20"/>
                <w:szCs w:val="20"/>
              </w:rPr>
            </w:pPr>
            <w:r w:rsidRPr="004967FF">
              <w:rPr>
                <w:rFonts w:ascii="宋体" w:cs="宋体" w:hint="eastAsia"/>
                <w:kern w:val="0"/>
                <w:sz w:val="20"/>
                <w:szCs w:val="20"/>
              </w:rPr>
              <w:t>投资人收款金额=（还款总金额-本次还款费用）；当</w:t>
            </w:r>
            <w:r w:rsidRPr="004967FF">
              <w:rPr>
                <w:rFonts w:ascii="宋体" w:cs="宋体" w:hint="eastAsia"/>
                <w:kern w:val="0"/>
                <w:sz w:val="20"/>
                <w:szCs w:val="20"/>
              </w:rPr>
              <w:lastRenderedPageBreak/>
              <w:t>投资人收款金额&gt;0时，投资人会有资金入账；</w:t>
            </w:r>
          </w:p>
          <w:p w14:paraId="091D400F" w14:textId="77777777" w:rsidR="00C537C3" w:rsidRDefault="00C537C3" w:rsidP="00E81D47">
            <w:pPr>
              <w:rPr>
                <w:ins w:id="6055" w:author="wincol" w:date="2016-04-28T09:22:00Z"/>
                <w:rFonts w:ascii="宋体" w:cs="宋体"/>
                <w:kern w:val="0"/>
                <w:sz w:val="20"/>
                <w:szCs w:val="20"/>
              </w:rPr>
            </w:pPr>
            <w:r w:rsidRPr="004967FF">
              <w:rPr>
                <w:rFonts w:ascii="宋体" w:cs="宋体" w:hint="eastAsia"/>
                <w:kern w:val="0"/>
                <w:sz w:val="20"/>
                <w:szCs w:val="20"/>
              </w:rPr>
              <w:t>本次还款费用&gt;0时，则该还款费用清算到p2p公司在华兴开立的费用结算户中（p2p需告之银行该唯一指定的企业费用账户，配置到参数中）</w:t>
            </w:r>
            <w:ins w:id="6056" w:author="wincol" w:date="2016-04-28T09:22:00Z">
              <w:r w:rsidR="00AA3235">
                <w:rPr>
                  <w:rFonts w:ascii="宋体" w:cs="宋体" w:hint="eastAsia"/>
                  <w:kern w:val="0"/>
                  <w:sz w:val="20"/>
                  <w:szCs w:val="20"/>
                </w:rPr>
                <w:t>。</w:t>
              </w:r>
            </w:ins>
          </w:p>
          <w:p w14:paraId="422F4356" w14:textId="77777777" w:rsidR="00AA3235" w:rsidRPr="00AA3235" w:rsidRDefault="00AA3235" w:rsidP="00E81D47">
            <w:pPr>
              <w:rPr>
                <w:rFonts w:ascii="宋体" w:cs="宋体"/>
                <w:kern w:val="0"/>
                <w:sz w:val="20"/>
                <w:szCs w:val="20"/>
              </w:rPr>
            </w:pPr>
            <w:ins w:id="6057" w:author="wincol" w:date="2016-04-28T09:22:00Z">
              <w:r>
                <w:rPr>
                  <w:rFonts w:ascii="宋体" w:cs="宋体" w:hint="eastAsia"/>
                  <w:kern w:val="0"/>
                  <w:sz w:val="20"/>
                  <w:szCs w:val="20"/>
                </w:rPr>
                <w:t>数值类型（15，2），整数15位，小数点后2位。例：3.00</w:t>
              </w:r>
            </w:ins>
          </w:p>
        </w:tc>
      </w:tr>
      <w:tr w:rsidR="00C537C3" w:rsidRPr="004967FF" w14:paraId="1F8F5934" w14:textId="77777777" w:rsidTr="00E81D47">
        <w:trPr>
          <w:cantSplit/>
          <w:trHeight w:val="145"/>
        </w:trPr>
        <w:tc>
          <w:tcPr>
            <w:tcW w:w="983" w:type="dxa"/>
            <w:vMerge/>
          </w:tcPr>
          <w:p w14:paraId="1B8C1803" w14:textId="77777777" w:rsidR="00C537C3" w:rsidRPr="004967FF" w:rsidRDefault="00C537C3" w:rsidP="00E81D47">
            <w:pPr>
              <w:rPr>
                <w:rFonts w:ascii="宋体" w:cs="宋体"/>
                <w:kern w:val="0"/>
                <w:sz w:val="20"/>
                <w:szCs w:val="20"/>
              </w:rPr>
            </w:pPr>
          </w:p>
        </w:tc>
        <w:tc>
          <w:tcPr>
            <w:tcW w:w="2094" w:type="dxa"/>
          </w:tcPr>
          <w:p w14:paraId="6881FEA2" w14:textId="77777777" w:rsidR="00C537C3" w:rsidRPr="004967FF" w:rsidRDefault="00C537C3" w:rsidP="00E81D47">
            <w:pPr>
              <w:rPr>
                <w:rFonts w:ascii="宋体" w:cs="宋体"/>
                <w:kern w:val="0"/>
                <w:sz w:val="20"/>
                <w:szCs w:val="20"/>
              </w:rPr>
            </w:pPr>
            <w:r w:rsidRPr="004967FF">
              <w:rPr>
                <w:rFonts w:ascii="宋体" w:cs="宋体" w:hint="eastAsia"/>
                <w:kern w:val="0"/>
                <w:sz w:val="20"/>
                <w:szCs w:val="20"/>
              </w:rPr>
              <w:t>INCOMEAMT</w:t>
            </w:r>
          </w:p>
        </w:tc>
        <w:tc>
          <w:tcPr>
            <w:tcW w:w="1709" w:type="dxa"/>
          </w:tcPr>
          <w:p w14:paraId="5E127AFF" w14:textId="77777777" w:rsidR="00C537C3" w:rsidRPr="004967FF" w:rsidRDefault="00C537C3" w:rsidP="00E81D47">
            <w:pPr>
              <w:rPr>
                <w:rFonts w:ascii="宋体" w:cs="宋体"/>
                <w:kern w:val="0"/>
                <w:sz w:val="20"/>
                <w:szCs w:val="20"/>
              </w:rPr>
            </w:pPr>
            <w:r w:rsidRPr="004967FF">
              <w:rPr>
                <w:rFonts w:ascii="宋体" w:cs="宋体" w:hint="eastAsia"/>
                <w:kern w:val="0"/>
                <w:sz w:val="20"/>
                <w:szCs w:val="20"/>
              </w:rPr>
              <w:t>本次还款收益</w:t>
            </w:r>
          </w:p>
        </w:tc>
        <w:tc>
          <w:tcPr>
            <w:tcW w:w="851" w:type="dxa"/>
          </w:tcPr>
          <w:p w14:paraId="060562EE" w14:textId="77777777" w:rsidR="00C537C3" w:rsidRPr="004967FF" w:rsidRDefault="00CE7707" w:rsidP="00E81D47">
            <w:pPr>
              <w:rPr>
                <w:rFonts w:ascii="宋体" w:cs="宋体"/>
                <w:kern w:val="0"/>
                <w:sz w:val="20"/>
                <w:szCs w:val="20"/>
              </w:rPr>
            </w:pPr>
            <w:ins w:id="6058" w:author="wincol" w:date="2016-04-28T11:01:00Z">
              <w:r>
                <w:rPr>
                  <w:rFonts w:ascii="宋体" w:cs="宋体" w:hint="eastAsia"/>
                  <w:kern w:val="0"/>
                  <w:sz w:val="20"/>
                  <w:szCs w:val="20"/>
                </w:rPr>
                <w:t>M</w:t>
              </w:r>
            </w:ins>
          </w:p>
        </w:tc>
        <w:tc>
          <w:tcPr>
            <w:tcW w:w="708" w:type="dxa"/>
          </w:tcPr>
          <w:p w14:paraId="17B0F338" w14:textId="77777777" w:rsidR="00C537C3" w:rsidRPr="004967FF" w:rsidRDefault="00C537C3" w:rsidP="00E81D47">
            <w:pPr>
              <w:rPr>
                <w:rFonts w:ascii="宋体" w:cs="宋体"/>
                <w:kern w:val="0"/>
                <w:sz w:val="20"/>
                <w:szCs w:val="20"/>
              </w:rPr>
            </w:pPr>
            <w:r w:rsidRPr="004967FF">
              <w:rPr>
                <w:rFonts w:ascii="宋体" w:cs="宋体" w:hint="eastAsia"/>
                <w:kern w:val="0"/>
                <w:sz w:val="20"/>
                <w:szCs w:val="20"/>
              </w:rPr>
              <w:t>是</w:t>
            </w:r>
          </w:p>
        </w:tc>
        <w:tc>
          <w:tcPr>
            <w:tcW w:w="2635" w:type="dxa"/>
            <w:vMerge/>
          </w:tcPr>
          <w:p w14:paraId="7A6F6C01" w14:textId="77777777" w:rsidR="00C537C3" w:rsidRPr="004967FF" w:rsidRDefault="00C537C3" w:rsidP="00E81D47">
            <w:pPr>
              <w:rPr>
                <w:rFonts w:ascii="宋体" w:cs="宋体"/>
                <w:kern w:val="0"/>
                <w:sz w:val="20"/>
                <w:szCs w:val="20"/>
              </w:rPr>
            </w:pPr>
          </w:p>
        </w:tc>
      </w:tr>
      <w:tr w:rsidR="00C537C3" w:rsidRPr="004967FF" w14:paraId="320298FF" w14:textId="77777777" w:rsidTr="00E81D47">
        <w:trPr>
          <w:cantSplit/>
          <w:trHeight w:val="145"/>
        </w:trPr>
        <w:tc>
          <w:tcPr>
            <w:tcW w:w="983" w:type="dxa"/>
            <w:vMerge/>
          </w:tcPr>
          <w:p w14:paraId="595DD6A9" w14:textId="77777777" w:rsidR="00C537C3" w:rsidRPr="004967FF" w:rsidRDefault="00C537C3" w:rsidP="00E81D47">
            <w:pPr>
              <w:rPr>
                <w:rFonts w:ascii="宋体" w:cs="宋体"/>
                <w:kern w:val="0"/>
                <w:sz w:val="20"/>
                <w:szCs w:val="20"/>
              </w:rPr>
            </w:pPr>
          </w:p>
        </w:tc>
        <w:tc>
          <w:tcPr>
            <w:tcW w:w="2094" w:type="dxa"/>
          </w:tcPr>
          <w:p w14:paraId="00010922" w14:textId="77777777" w:rsidR="00C537C3" w:rsidRPr="004967FF" w:rsidRDefault="00C537C3" w:rsidP="00E81D47">
            <w:pPr>
              <w:rPr>
                <w:rFonts w:ascii="宋体" w:cs="宋体"/>
                <w:kern w:val="0"/>
                <w:sz w:val="20"/>
                <w:szCs w:val="20"/>
              </w:rPr>
            </w:pPr>
            <w:r w:rsidRPr="004967FF">
              <w:rPr>
                <w:rFonts w:ascii="宋体" w:cs="宋体" w:hint="eastAsia"/>
                <w:kern w:val="0"/>
                <w:sz w:val="20"/>
                <w:szCs w:val="20"/>
              </w:rPr>
              <w:t>FEEAMT</w:t>
            </w:r>
          </w:p>
        </w:tc>
        <w:tc>
          <w:tcPr>
            <w:tcW w:w="1709" w:type="dxa"/>
          </w:tcPr>
          <w:p w14:paraId="42C81ADE" w14:textId="77777777" w:rsidR="00C537C3" w:rsidRPr="004967FF" w:rsidRDefault="00C537C3" w:rsidP="00E81D47">
            <w:pPr>
              <w:rPr>
                <w:rFonts w:ascii="宋体" w:cs="宋体"/>
                <w:kern w:val="0"/>
                <w:sz w:val="20"/>
                <w:szCs w:val="20"/>
              </w:rPr>
            </w:pPr>
            <w:r w:rsidRPr="004967FF">
              <w:rPr>
                <w:rFonts w:ascii="宋体" w:cs="宋体" w:hint="eastAsia"/>
                <w:kern w:val="0"/>
                <w:sz w:val="20"/>
                <w:szCs w:val="20"/>
              </w:rPr>
              <w:t>本次还款费用</w:t>
            </w:r>
          </w:p>
        </w:tc>
        <w:tc>
          <w:tcPr>
            <w:tcW w:w="851" w:type="dxa"/>
          </w:tcPr>
          <w:p w14:paraId="11BB955D" w14:textId="77777777" w:rsidR="00C537C3" w:rsidRPr="004967FF" w:rsidRDefault="00CE7707" w:rsidP="00E81D47">
            <w:pPr>
              <w:rPr>
                <w:rFonts w:ascii="宋体" w:cs="宋体"/>
                <w:kern w:val="0"/>
                <w:sz w:val="20"/>
                <w:szCs w:val="20"/>
              </w:rPr>
            </w:pPr>
            <w:ins w:id="6059" w:author="wincol" w:date="2016-04-28T11:01:00Z">
              <w:r>
                <w:rPr>
                  <w:rFonts w:ascii="宋体" w:cs="宋体" w:hint="eastAsia"/>
                  <w:kern w:val="0"/>
                  <w:sz w:val="20"/>
                  <w:szCs w:val="20"/>
                </w:rPr>
                <w:t>M</w:t>
              </w:r>
            </w:ins>
          </w:p>
        </w:tc>
        <w:tc>
          <w:tcPr>
            <w:tcW w:w="708" w:type="dxa"/>
          </w:tcPr>
          <w:p w14:paraId="645DC289" w14:textId="77777777" w:rsidR="00C537C3" w:rsidRPr="004967FF" w:rsidRDefault="00C537C3" w:rsidP="00E81D47">
            <w:pPr>
              <w:rPr>
                <w:rFonts w:ascii="宋体" w:cs="宋体"/>
                <w:kern w:val="0"/>
                <w:sz w:val="20"/>
                <w:szCs w:val="20"/>
              </w:rPr>
            </w:pPr>
            <w:r w:rsidRPr="004967FF">
              <w:rPr>
                <w:rFonts w:ascii="宋体" w:cs="宋体" w:hint="eastAsia"/>
                <w:kern w:val="0"/>
                <w:sz w:val="20"/>
                <w:szCs w:val="20"/>
              </w:rPr>
              <w:t>是</w:t>
            </w:r>
          </w:p>
        </w:tc>
        <w:tc>
          <w:tcPr>
            <w:tcW w:w="2635" w:type="dxa"/>
            <w:vMerge/>
          </w:tcPr>
          <w:p w14:paraId="7BFCF2FC" w14:textId="77777777" w:rsidR="00C537C3" w:rsidRPr="004967FF" w:rsidRDefault="00C537C3" w:rsidP="00E81D47">
            <w:pPr>
              <w:rPr>
                <w:rFonts w:ascii="宋体" w:cs="宋体"/>
                <w:kern w:val="0"/>
                <w:sz w:val="20"/>
                <w:szCs w:val="20"/>
              </w:rPr>
            </w:pPr>
          </w:p>
        </w:tc>
      </w:tr>
      <w:tr w:rsidR="00C537C3" w:rsidRPr="004967FF" w14:paraId="25FCF2A3" w14:textId="77777777" w:rsidTr="00E81D47">
        <w:trPr>
          <w:cantSplit/>
          <w:trHeight w:val="145"/>
          <w:ins w:id="6060" w:author="Windows 用户" w:date="2016-03-28T18:06:00Z"/>
        </w:trPr>
        <w:tc>
          <w:tcPr>
            <w:tcW w:w="983" w:type="dxa"/>
            <w:vMerge/>
          </w:tcPr>
          <w:p w14:paraId="28B43466" w14:textId="77777777" w:rsidR="00C537C3" w:rsidRPr="004967FF" w:rsidRDefault="00C537C3" w:rsidP="00E81D47">
            <w:pPr>
              <w:rPr>
                <w:ins w:id="6061" w:author="Windows 用户" w:date="2016-03-28T18:06:00Z"/>
                <w:rFonts w:ascii="宋体" w:cs="宋体"/>
                <w:kern w:val="0"/>
                <w:sz w:val="20"/>
                <w:szCs w:val="20"/>
              </w:rPr>
            </w:pPr>
          </w:p>
        </w:tc>
        <w:tc>
          <w:tcPr>
            <w:tcW w:w="2094" w:type="dxa"/>
          </w:tcPr>
          <w:p w14:paraId="244AE4A7" w14:textId="77777777" w:rsidR="00C537C3" w:rsidRPr="004967FF" w:rsidRDefault="00C537C3" w:rsidP="00E81D47">
            <w:pPr>
              <w:rPr>
                <w:ins w:id="6062" w:author="Windows 用户" w:date="2016-03-28T18:06:00Z"/>
                <w:rFonts w:ascii="宋体" w:cs="宋体"/>
                <w:kern w:val="0"/>
                <w:sz w:val="20"/>
                <w:szCs w:val="20"/>
              </w:rPr>
            </w:pPr>
            <w:ins w:id="6063" w:author="Windows 用户" w:date="2016-03-28T18:06:00Z">
              <w:r>
                <w:rPr>
                  <w:rFonts w:ascii="宋体" w:cs="宋体" w:hint="eastAsia"/>
                  <w:kern w:val="0"/>
                  <w:sz w:val="20"/>
                  <w:szCs w:val="20"/>
                </w:rPr>
                <w:t>EXT_FILED3</w:t>
              </w:r>
            </w:ins>
          </w:p>
        </w:tc>
        <w:tc>
          <w:tcPr>
            <w:tcW w:w="1709" w:type="dxa"/>
          </w:tcPr>
          <w:p w14:paraId="6832ABF7" w14:textId="77777777" w:rsidR="00C537C3" w:rsidRPr="004967FF" w:rsidRDefault="00C537C3" w:rsidP="00E81D47">
            <w:pPr>
              <w:rPr>
                <w:ins w:id="6064" w:author="Windows 用户" w:date="2016-03-28T18:06:00Z"/>
                <w:rFonts w:ascii="宋体" w:cs="宋体"/>
                <w:kern w:val="0"/>
                <w:sz w:val="20"/>
                <w:szCs w:val="20"/>
              </w:rPr>
            </w:pPr>
            <w:ins w:id="6065" w:author="Windows 用户" w:date="2016-03-28T18:06:00Z">
              <w:r>
                <w:rPr>
                  <w:rFonts w:ascii="宋体" w:cs="宋体" w:hint="eastAsia"/>
                  <w:kern w:val="0"/>
                  <w:sz w:val="20"/>
                  <w:szCs w:val="20"/>
                </w:rPr>
                <w:t>备用字段3</w:t>
              </w:r>
            </w:ins>
          </w:p>
        </w:tc>
        <w:tc>
          <w:tcPr>
            <w:tcW w:w="851" w:type="dxa"/>
          </w:tcPr>
          <w:p w14:paraId="7AFBFFA3" w14:textId="77777777" w:rsidR="00C537C3" w:rsidRPr="004967FF" w:rsidRDefault="00C537C3" w:rsidP="00E81D47">
            <w:pPr>
              <w:rPr>
                <w:ins w:id="6066" w:author="Windows 用户" w:date="2016-03-28T18:06:00Z"/>
                <w:rFonts w:ascii="宋体" w:cs="宋体"/>
                <w:kern w:val="0"/>
                <w:sz w:val="20"/>
                <w:szCs w:val="20"/>
              </w:rPr>
            </w:pPr>
            <w:ins w:id="6067" w:author="Windows 用户" w:date="2016-03-28T18:06: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300</w:t>
              </w:r>
              <w:r w:rsidRPr="00A560D3">
                <w:rPr>
                  <w:rFonts w:ascii="宋体" w:cs="宋体"/>
                  <w:kern w:val="0"/>
                  <w:sz w:val="20"/>
                  <w:szCs w:val="20"/>
                </w:rPr>
                <w:t>)</w:t>
              </w:r>
            </w:ins>
          </w:p>
        </w:tc>
        <w:tc>
          <w:tcPr>
            <w:tcW w:w="708" w:type="dxa"/>
          </w:tcPr>
          <w:p w14:paraId="308B1969" w14:textId="77777777" w:rsidR="00C537C3" w:rsidRPr="004967FF" w:rsidRDefault="00C537C3" w:rsidP="00E81D47">
            <w:pPr>
              <w:rPr>
                <w:ins w:id="6068" w:author="Windows 用户" w:date="2016-03-28T18:06:00Z"/>
                <w:rFonts w:ascii="宋体" w:cs="宋体"/>
                <w:kern w:val="0"/>
                <w:sz w:val="20"/>
                <w:szCs w:val="20"/>
              </w:rPr>
            </w:pPr>
            <w:ins w:id="6069" w:author="Windows 用户" w:date="2016-03-28T18:06:00Z">
              <w:r>
                <w:rPr>
                  <w:rFonts w:ascii="宋体" w:hAnsi="宋体" w:hint="eastAsia"/>
                </w:rPr>
                <w:t>是</w:t>
              </w:r>
            </w:ins>
          </w:p>
        </w:tc>
        <w:tc>
          <w:tcPr>
            <w:tcW w:w="2635" w:type="dxa"/>
          </w:tcPr>
          <w:p w14:paraId="635A9B19" w14:textId="77777777" w:rsidR="00C537C3" w:rsidRPr="004967FF" w:rsidRDefault="00C537C3" w:rsidP="00E81D47">
            <w:pPr>
              <w:rPr>
                <w:ins w:id="6070" w:author="Windows 用户" w:date="2016-03-28T18:06:00Z"/>
                <w:rFonts w:ascii="宋体" w:cs="宋体"/>
                <w:kern w:val="0"/>
                <w:sz w:val="20"/>
                <w:szCs w:val="20"/>
              </w:rPr>
            </w:pPr>
            <w:ins w:id="6071" w:author="Windows 用户" w:date="2016-03-28T18:06:00Z">
              <w:r>
                <w:rPr>
                  <w:rFonts w:ascii="宋体" w:cs="宋体" w:hint="eastAsia"/>
                  <w:kern w:val="0"/>
                  <w:sz w:val="20"/>
                  <w:szCs w:val="20"/>
                </w:rPr>
                <w:t>备用字段3</w:t>
              </w:r>
            </w:ins>
          </w:p>
        </w:tc>
      </w:tr>
      <w:tr w:rsidR="00C537C3" w:rsidRPr="004967FF" w14:paraId="3872F035" w14:textId="77777777" w:rsidTr="00865247">
        <w:trPr>
          <w:cantSplit/>
          <w:trHeight w:val="145"/>
          <w:ins w:id="6072" w:author="wincol" w:date="2016-04-14T18:48:00Z"/>
        </w:trPr>
        <w:tc>
          <w:tcPr>
            <w:tcW w:w="983" w:type="dxa"/>
            <w:vMerge/>
          </w:tcPr>
          <w:p w14:paraId="73F527E9" w14:textId="77777777" w:rsidR="00C537C3" w:rsidRPr="004967FF" w:rsidRDefault="00C537C3" w:rsidP="00E81D47">
            <w:pPr>
              <w:rPr>
                <w:ins w:id="6073" w:author="wincol" w:date="2016-04-14T18:48:00Z"/>
                <w:rFonts w:ascii="宋体" w:cs="宋体"/>
                <w:kern w:val="0"/>
                <w:sz w:val="20"/>
                <w:szCs w:val="20"/>
              </w:rPr>
            </w:pPr>
          </w:p>
        </w:tc>
        <w:tc>
          <w:tcPr>
            <w:tcW w:w="7997" w:type="dxa"/>
            <w:gridSpan w:val="5"/>
          </w:tcPr>
          <w:p w14:paraId="1F09078A" w14:textId="77777777" w:rsidR="00C537C3" w:rsidRDefault="008004DB" w:rsidP="00E81D47">
            <w:pPr>
              <w:rPr>
                <w:ins w:id="6074" w:author="wincol" w:date="2016-04-14T18:48:00Z"/>
                <w:rFonts w:ascii="宋体" w:cs="宋体"/>
                <w:kern w:val="0"/>
                <w:sz w:val="20"/>
                <w:szCs w:val="20"/>
              </w:rPr>
            </w:pPr>
            <w:ins w:id="6075" w:author="wincol" w:date="2016-04-15T19:33:00Z">
              <w:r>
                <w:rPr>
                  <w:rFonts w:ascii="宋体" w:cs="宋体" w:hint="eastAsia"/>
                  <w:kern w:val="0"/>
                  <w:sz w:val="20"/>
                  <w:szCs w:val="20"/>
                </w:rPr>
                <w:t>循环列表</w:t>
              </w:r>
            </w:ins>
            <w:ins w:id="6076" w:author="wincol" w:date="2016-05-27T14:49:00Z">
              <w:r w:rsidR="00570630">
                <w:rPr>
                  <w:rFonts w:ascii="宋体" w:cs="宋体" w:hint="eastAsia"/>
                  <w:kern w:val="0"/>
                  <w:sz w:val="20"/>
                  <w:szCs w:val="20"/>
                </w:rPr>
                <w:t>结束</w:t>
              </w:r>
            </w:ins>
            <w:ins w:id="6077" w:author="wincol" w:date="2016-04-14T18:49:00Z">
              <w:r w:rsidR="00C537C3">
                <w:rPr>
                  <w:rFonts w:ascii="宋体" w:cs="宋体" w:hint="eastAsia"/>
                  <w:kern w:val="0"/>
                  <w:sz w:val="20"/>
                  <w:szCs w:val="20"/>
                </w:rPr>
                <w:t>&lt;/</w:t>
              </w:r>
              <w:r w:rsidR="00F31293">
                <w:rPr>
                  <w:rFonts w:ascii="宋体" w:cs="宋体" w:hint="eastAsia"/>
                  <w:kern w:val="0"/>
                  <w:sz w:val="20"/>
                  <w:szCs w:val="20"/>
                </w:rPr>
                <w:t>REP</w:t>
              </w:r>
              <w:r w:rsidR="00C537C3">
                <w:rPr>
                  <w:rFonts w:ascii="宋体" w:cs="宋体" w:hint="eastAsia"/>
                  <w:kern w:val="0"/>
                  <w:sz w:val="20"/>
                  <w:szCs w:val="20"/>
                </w:rPr>
                <w:t>AYLIST&gt;</w:t>
              </w:r>
            </w:ins>
          </w:p>
        </w:tc>
      </w:tr>
    </w:tbl>
    <w:p w14:paraId="2C75E823" w14:textId="77777777" w:rsidR="00631E90" w:rsidRPr="004967FF" w:rsidRDefault="00631E90" w:rsidP="00631E90">
      <w:pPr>
        <w:rPr>
          <w:rFonts w:ascii="宋体" w:cs="宋体"/>
          <w:kern w:val="0"/>
          <w:sz w:val="20"/>
          <w:szCs w:val="20"/>
        </w:rPr>
      </w:pPr>
    </w:p>
    <w:p w14:paraId="42575A1C" w14:textId="77777777" w:rsidR="00631E90" w:rsidRPr="00E5054F" w:rsidRDefault="00631E90" w:rsidP="0042024B">
      <w:pPr>
        <w:pStyle w:val="3"/>
      </w:pPr>
      <w:bookmarkStart w:id="6078" w:name="_Toc448761070"/>
      <w:r w:rsidRPr="00E5054F">
        <w:rPr>
          <w:rFonts w:hint="eastAsia"/>
        </w:rPr>
        <w:t>响应报文说明</w:t>
      </w:r>
      <w:bookmarkEnd w:id="6078"/>
    </w:p>
    <w:tbl>
      <w:tblPr>
        <w:tblW w:w="8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3"/>
        <w:gridCol w:w="2094"/>
        <w:gridCol w:w="1709"/>
        <w:gridCol w:w="851"/>
        <w:gridCol w:w="708"/>
        <w:gridCol w:w="2635"/>
      </w:tblGrid>
      <w:tr w:rsidR="005F7EC2" w14:paraId="0FA2D3AC" w14:textId="77777777" w:rsidTr="005E28A2">
        <w:trPr>
          <w:trHeight w:val="302"/>
        </w:trPr>
        <w:tc>
          <w:tcPr>
            <w:tcW w:w="983" w:type="dxa"/>
            <w:tcBorders>
              <w:bottom w:val="single" w:sz="4" w:space="0" w:color="auto"/>
            </w:tcBorders>
            <w:shd w:val="clear" w:color="auto" w:fill="C0C0C0"/>
          </w:tcPr>
          <w:p w14:paraId="2C28C462" w14:textId="77777777" w:rsidR="005F7EC2" w:rsidRDefault="005F7EC2" w:rsidP="005E28A2">
            <w:pPr>
              <w:rPr>
                <w:rFonts w:ascii="宋体" w:hAnsi="宋体"/>
                <w:b/>
                <w:szCs w:val="21"/>
              </w:rPr>
            </w:pPr>
            <w:r>
              <w:rPr>
                <w:rFonts w:ascii="宋体" w:hAnsi="宋体"/>
                <w:b/>
                <w:szCs w:val="21"/>
              </w:rPr>
              <w:t>模块</w:t>
            </w:r>
          </w:p>
        </w:tc>
        <w:tc>
          <w:tcPr>
            <w:tcW w:w="2094" w:type="dxa"/>
            <w:tcBorders>
              <w:bottom w:val="single" w:sz="4" w:space="0" w:color="auto"/>
            </w:tcBorders>
            <w:shd w:val="clear" w:color="auto" w:fill="C0C0C0"/>
          </w:tcPr>
          <w:p w14:paraId="33029FC5" w14:textId="77777777" w:rsidR="005F7EC2" w:rsidRDefault="005F7EC2" w:rsidP="005E28A2">
            <w:pPr>
              <w:rPr>
                <w:rFonts w:ascii="宋体" w:hAnsi="宋体"/>
                <w:b/>
              </w:rPr>
            </w:pPr>
            <w:r>
              <w:rPr>
                <w:rFonts w:ascii="宋体" w:hAnsi="宋体"/>
                <w:b/>
                <w:szCs w:val="21"/>
              </w:rPr>
              <w:t>字段ID</w:t>
            </w:r>
          </w:p>
        </w:tc>
        <w:tc>
          <w:tcPr>
            <w:tcW w:w="1709" w:type="dxa"/>
            <w:tcBorders>
              <w:bottom w:val="single" w:sz="4" w:space="0" w:color="auto"/>
            </w:tcBorders>
            <w:shd w:val="clear" w:color="auto" w:fill="C0C0C0"/>
          </w:tcPr>
          <w:p w14:paraId="06B81CF1" w14:textId="77777777" w:rsidR="005F7EC2" w:rsidRDefault="005F7EC2" w:rsidP="005E28A2">
            <w:pPr>
              <w:rPr>
                <w:rFonts w:ascii="宋体" w:hAnsi="宋体"/>
                <w:b/>
              </w:rPr>
            </w:pPr>
            <w:r>
              <w:rPr>
                <w:rFonts w:ascii="宋体" w:hAnsi="宋体"/>
                <w:b/>
                <w:szCs w:val="21"/>
              </w:rPr>
              <w:t>字段名称</w:t>
            </w:r>
          </w:p>
        </w:tc>
        <w:tc>
          <w:tcPr>
            <w:tcW w:w="851" w:type="dxa"/>
            <w:tcBorders>
              <w:bottom w:val="single" w:sz="4" w:space="0" w:color="auto"/>
            </w:tcBorders>
            <w:shd w:val="clear" w:color="auto" w:fill="C0C0C0"/>
          </w:tcPr>
          <w:p w14:paraId="603AEAE4" w14:textId="77777777" w:rsidR="005F7EC2" w:rsidRDefault="005F7EC2" w:rsidP="005E28A2">
            <w:pPr>
              <w:rPr>
                <w:rFonts w:ascii="宋体" w:hAnsi="宋体"/>
                <w:b/>
              </w:rPr>
            </w:pPr>
            <w:r>
              <w:rPr>
                <w:rFonts w:ascii="宋体" w:hAnsi="宋体"/>
                <w:b/>
                <w:szCs w:val="21"/>
              </w:rPr>
              <w:t>类型</w:t>
            </w:r>
          </w:p>
        </w:tc>
        <w:tc>
          <w:tcPr>
            <w:tcW w:w="708" w:type="dxa"/>
            <w:tcBorders>
              <w:bottom w:val="single" w:sz="4" w:space="0" w:color="auto"/>
            </w:tcBorders>
            <w:shd w:val="clear" w:color="auto" w:fill="C0C0C0"/>
          </w:tcPr>
          <w:p w14:paraId="4F522683" w14:textId="77777777" w:rsidR="005F7EC2" w:rsidRDefault="005F7EC2" w:rsidP="005E28A2">
            <w:pPr>
              <w:rPr>
                <w:rFonts w:ascii="宋体" w:hAnsi="宋体"/>
                <w:b/>
              </w:rPr>
            </w:pPr>
            <w:r>
              <w:rPr>
                <w:rFonts w:ascii="宋体" w:hAnsi="宋体" w:hint="eastAsia"/>
                <w:b/>
              </w:rPr>
              <w:t>可空</w:t>
            </w:r>
          </w:p>
        </w:tc>
        <w:tc>
          <w:tcPr>
            <w:tcW w:w="2635" w:type="dxa"/>
            <w:tcBorders>
              <w:bottom w:val="single" w:sz="4" w:space="0" w:color="auto"/>
            </w:tcBorders>
            <w:shd w:val="clear" w:color="auto" w:fill="C0C0C0"/>
          </w:tcPr>
          <w:p w14:paraId="1D9C48D5" w14:textId="77777777" w:rsidR="005F7EC2" w:rsidRDefault="005F7EC2" w:rsidP="005E28A2">
            <w:pPr>
              <w:rPr>
                <w:rFonts w:ascii="宋体" w:hAnsi="宋体"/>
                <w:b/>
              </w:rPr>
            </w:pPr>
            <w:r>
              <w:rPr>
                <w:rFonts w:ascii="宋体" w:hAnsi="宋体" w:hint="eastAsia"/>
                <w:b/>
              </w:rPr>
              <w:t>备注</w:t>
            </w:r>
          </w:p>
        </w:tc>
      </w:tr>
      <w:tr w:rsidR="0011055E" w:rsidRPr="00ED5E4E" w14:paraId="2E30C88D" w14:textId="77777777" w:rsidTr="005E28A2">
        <w:trPr>
          <w:cantSplit/>
          <w:trHeight w:val="317"/>
        </w:trPr>
        <w:tc>
          <w:tcPr>
            <w:tcW w:w="983" w:type="dxa"/>
            <w:vMerge w:val="restart"/>
          </w:tcPr>
          <w:p w14:paraId="749F1B1D" w14:textId="77777777" w:rsidR="0011055E" w:rsidRPr="00ED5E4E" w:rsidRDefault="0011055E" w:rsidP="005E28A2">
            <w:pPr>
              <w:rPr>
                <w:rFonts w:ascii="宋体" w:cs="宋体"/>
                <w:kern w:val="0"/>
                <w:sz w:val="20"/>
                <w:szCs w:val="20"/>
              </w:rPr>
            </w:pPr>
            <w:r w:rsidRPr="00ED5E4E">
              <w:rPr>
                <w:rFonts w:ascii="宋体" w:cs="宋体" w:hint="eastAsia"/>
                <w:kern w:val="0"/>
                <w:sz w:val="20"/>
                <w:szCs w:val="20"/>
              </w:rPr>
              <w:t>BODY</w:t>
            </w:r>
          </w:p>
        </w:tc>
        <w:tc>
          <w:tcPr>
            <w:tcW w:w="7997" w:type="dxa"/>
            <w:gridSpan w:val="5"/>
          </w:tcPr>
          <w:p w14:paraId="16E01921" w14:textId="77777777" w:rsidR="0011055E" w:rsidRPr="00ED5E4E" w:rsidRDefault="0011055E" w:rsidP="005E28A2">
            <w:pPr>
              <w:rPr>
                <w:rFonts w:ascii="宋体" w:cs="宋体"/>
                <w:kern w:val="0"/>
                <w:sz w:val="20"/>
                <w:szCs w:val="20"/>
              </w:rPr>
            </w:pPr>
          </w:p>
        </w:tc>
      </w:tr>
      <w:tr w:rsidR="0011055E" w:rsidRPr="00ED5E4E" w14:paraId="5C1F5844" w14:textId="77777777" w:rsidTr="005E28A2">
        <w:trPr>
          <w:cantSplit/>
          <w:trHeight w:val="145"/>
        </w:trPr>
        <w:tc>
          <w:tcPr>
            <w:tcW w:w="983" w:type="dxa"/>
            <w:vMerge/>
          </w:tcPr>
          <w:p w14:paraId="208AA097" w14:textId="77777777" w:rsidR="0011055E" w:rsidRPr="00ED5E4E" w:rsidRDefault="0011055E" w:rsidP="005E28A2">
            <w:pPr>
              <w:rPr>
                <w:rFonts w:ascii="宋体" w:cs="宋体"/>
                <w:kern w:val="0"/>
                <w:sz w:val="20"/>
                <w:szCs w:val="20"/>
              </w:rPr>
            </w:pPr>
          </w:p>
        </w:tc>
        <w:tc>
          <w:tcPr>
            <w:tcW w:w="2094" w:type="dxa"/>
          </w:tcPr>
          <w:p w14:paraId="013F92C2" w14:textId="77777777" w:rsidR="0011055E" w:rsidRPr="00A560D3" w:rsidRDefault="0011055E" w:rsidP="005E28A2">
            <w:pPr>
              <w:autoSpaceDE w:val="0"/>
              <w:autoSpaceDN w:val="0"/>
              <w:adjustRightInd w:val="0"/>
              <w:spacing w:line="267" w:lineRule="exact"/>
              <w:jc w:val="left"/>
              <w:rPr>
                <w:rFonts w:ascii="宋体" w:cs="宋体"/>
                <w:kern w:val="0"/>
                <w:sz w:val="20"/>
                <w:szCs w:val="20"/>
              </w:rPr>
            </w:pPr>
            <w:r w:rsidRPr="00A560D3">
              <w:rPr>
                <w:rFonts w:ascii="宋体" w:cs="宋体"/>
                <w:kern w:val="0"/>
                <w:sz w:val="20"/>
                <w:szCs w:val="20"/>
              </w:rPr>
              <w:t>MERCHANTID</w:t>
            </w:r>
          </w:p>
        </w:tc>
        <w:tc>
          <w:tcPr>
            <w:tcW w:w="1709" w:type="dxa"/>
          </w:tcPr>
          <w:p w14:paraId="7EEDBE0A" w14:textId="77777777" w:rsidR="0011055E" w:rsidRPr="00A560D3" w:rsidRDefault="0011055E" w:rsidP="005E28A2">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商户唯一标识</w:t>
            </w:r>
          </w:p>
        </w:tc>
        <w:tc>
          <w:tcPr>
            <w:tcW w:w="851" w:type="dxa"/>
          </w:tcPr>
          <w:p w14:paraId="01A0943A" w14:textId="77777777" w:rsidR="0011055E" w:rsidRPr="00A560D3" w:rsidRDefault="0011055E" w:rsidP="005E28A2">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(32)</w:t>
            </w:r>
          </w:p>
        </w:tc>
        <w:tc>
          <w:tcPr>
            <w:tcW w:w="708" w:type="dxa"/>
          </w:tcPr>
          <w:p w14:paraId="08632733" w14:textId="77777777" w:rsidR="0011055E" w:rsidRPr="00A560D3" w:rsidRDefault="0011055E" w:rsidP="005E28A2">
            <w:pPr>
              <w:autoSpaceDE w:val="0"/>
              <w:autoSpaceDN w:val="0"/>
              <w:adjustRightInd w:val="0"/>
              <w:spacing w:line="267" w:lineRule="exact"/>
              <w:ind w:left="107"/>
              <w:jc w:val="left"/>
              <w:rPr>
                <w:rFonts w:ascii="宋体" w:cs="宋体"/>
                <w:kern w:val="0"/>
                <w:sz w:val="20"/>
                <w:szCs w:val="20"/>
              </w:rPr>
            </w:pPr>
          </w:p>
        </w:tc>
        <w:tc>
          <w:tcPr>
            <w:tcW w:w="2635" w:type="dxa"/>
          </w:tcPr>
          <w:p w14:paraId="5EE396DC" w14:textId="77777777" w:rsidR="0011055E" w:rsidRPr="00A560D3" w:rsidRDefault="0011055E" w:rsidP="005E28A2">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银行统一提供</w:t>
            </w:r>
          </w:p>
        </w:tc>
      </w:tr>
      <w:tr w:rsidR="0011055E" w:rsidRPr="00ED5E4E" w14:paraId="739C7053" w14:textId="77777777" w:rsidTr="005E28A2">
        <w:trPr>
          <w:cantSplit/>
          <w:trHeight w:val="145"/>
        </w:trPr>
        <w:tc>
          <w:tcPr>
            <w:tcW w:w="983" w:type="dxa"/>
            <w:vMerge/>
          </w:tcPr>
          <w:p w14:paraId="3989FEDF" w14:textId="77777777" w:rsidR="0011055E" w:rsidRPr="00ED5E4E" w:rsidRDefault="0011055E" w:rsidP="005E28A2">
            <w:pPr>
              <w:rPr>
                <w:rFonts w:ascii="宋体" w:cs="宋体"/>
                <w:kern w:val="0"/>
                <w:sz w:val="20"/>
                <w:szCs w:val="20"/>
              </w:rPr>
            </w:pPr>
          </w:p>
        </w:tc>
        <w:tc>
          <w:tcPr>
            <w:tcW w:w="2094" w:type="dxa"/>
          </w:tcPr>
          <w:p w14:paraId="7E038680" w14:textId="77777777" w:rsidR="0011055E" w:rsidRPr="00ED5E4E" w:rsidRDefault="0011055E" w:rsidP="005E28A2">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TRANSCODE</w:t>
            </w:r>
          </w:p>
        </w:tc>
        <w:tc>
          <w:tcPr>
            <w:tcW w:w="1709" w:type="dxa"/>
          </w:tcPr>
          <w:p w14:paraId="684BE65E" w14:textId="77777777" w:rsidR="0011055E" w:rsidRPr="00ED5E4E" w:rsidRDefault="0011055E" w:rsidP="005E28A2">
            <w:pPr>
              <w:rPr>
                <w:rFonts w:ascii="宋体" w:cs="宋体"/>
                <w:kern w:val="0"/>
                <w:sz w:val="20"/>
                <w:szCs w:val="20"/>
              </w:rPr>
            </w:pPr>
            <w:r w:rsidRPr="00A560D3">
              <w:rPr>
                <w:rFonts w:ascii="宋体" w:cs="宋体" w:hint="eastAsia"/>
                <w:kern w:val="0"/>
                <w:sz w:val="20"/>
                <w:szCs w:val="20"/>
              </w:rPr>
              <w:t>交易码</w:t>
            </w:r>
          </w:p>
        </w:tc>
        <w:tc>
          <w:tcPr>
            <w:tcW w:w="851" w:type="dxa"/>
          </w:tcPr>
          <w:p w14:paraId="42D18661" w14:textId="77777777" w:rsidR="0011055E" w:rsidRPr="00ED5E4E" w:rsidRDefault="0011055E" w:rsidP="005E28A2">
            <w:pPr>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8</w:t>
            </w:r>
            <w:r w:rsidRPr="00A560D3">
              <w:rPr>
                <w:rFonts w:ascii="宋体" w:cs="宋体"/>
                <w:kern w:val="0"/>
                <w:sz w:val="20"/>
                <w:szCs w:val="20"/>
              </w:rPr>
              <w:t>)</w:t>
            </w:r>
          </w:p>
        </w:tc>
        <w:tc>
          <w:tcPr>
            <w:tcW w:w="708" w:type="dxa"/>
          </w:tcPr>
          <w:p w14:paraId="7B1D1618" w14:textId="77777777" w:rsidR="0011055E" w:rsidRPr="00EA7B55" w:rsidRDefault="0011055E" w:rsidP="005E28A2">
            <w:pPr>
              <w:autoSpaceDE w:val="0"/>
              <w:autoSpaceDN w:val="0"/>
              <w:adjustRightInd w:val="0"/>
              <w:spacing w:line="267" w:lineRule="exact"/>
              <w:ind w:left="107"/>
              <w:jc w:val="left"/>
              <w:rPr>
                <w:rFonts w:ascii="宋体" w:cs="宋体"/>
                <w:kern w:val="0"/>
                <w:sz w:val="20"/>
                <w:szCs w:val="20"/>
              </w:rPr>
            </w:pPr>
          </w:p>
        </w:tc>
        <w:tc>
          <w:tcPr>
            <w:tcW w:w="2635" w:type="dxa"/>
          </w:tcPr>
          <w:p w14:paraId="25E59546" w14:textId="77777777" w:rsidR="0011055E" w:rsidRPr="00EA7B55" w:rsidRDefault="0011055E" w:rsidP="002064CD">
            <w:pPr>
              <w:autoSpaceDE w:val="0"/>
              <w:autoSpaceDN w:val="0"/>
              <w:adjustRightInd w:val="0"/>
              <w:spacing w:line="267" w:lineRule="exact"/>
              <w:jc w:val="left"/>
              <w:rPr>
                <w:rFonts w:ascii="宋体" w:cs="宋体"/>
                <w:kern w:val="0"/>
                <w:sz w:val="20"/>
                <w:szCs w:val="20"/>
              </w:rPr>
            </w:pPr>
            <w:r w:rsidRPr="00EA7B55">
              <w:rPr>
                <w:rFonts w:ascii="宋体" w:cs="宋体" w:hint="eastAsia"/>
                <w:kern w:val="0"/>
                <w:sz w:val="20"/>
                <w:szCs w:val="20"/>
              </w:rPr>
              <w:t>OGW000</w:t>
            </w:r>
            <w:r>
              <w:rPr>
                <w:rFonts w:ascii="宋体" w:cs="宋体" w:hint="eastAsia"/>
                <w:kern w:val="0"/>
                <w:sz w:val="20"/>
                <w:szCs w:val="20"/>
              </w:rPr>
              <w:t>74</w:t>
            </w:r>
          </w:p>
        </w:tc>
      </w:tr>
      <w:tr w:rsidR="0011055E" w:rsidRPr="00ED5E4E" w14:paraId="39E5BC38" w14:textId="77777777" w:rsidTr="005E28A2">
        <w:trPr>
          <w:cantSplit/>
          <w:trHeight w:val="145"/>
        </w:trPr>
        <w:tc>
          <w:tcPr>
            <w:tcW w:w="983" w:type="dxa"/>
            <w:vMerge/>
          </w:tcPr>
          <w:p w14:paraId="538E0E72" w14:textId="77777777" w:rsidR="0011055E" w:rsidRPr="00ED5E4E" w:rsidRDefault="0011055E" w:rsidP="005E28A2">
            <w:pPr>
              <w:rPr>
                <w:rFonts w:ascii="宋体" w:cs="宋体"/>
                <w:kern w:val="0"/>
                <w:sz w:val="20"/>
                <w:szCs w:val="20"/>
              </w:rPr>
            </w:pPr>
          </w:p>
        </w:tc>
        <w:tc>
          <w:tcPr>
            <w:tcW w:w="2094" w:type="dxa"/>
          </w:tcPr>
          <w:p w14:paraId="0BCD13A5" w14:textId="77777777" w:rsidR="0011055E" w:rsidRPr="00A560D3" w:rsidRDefault="0011055E" w:rsidP="005E28A2">
            <w:pPr>
              <w:autoSpaceDE w:val="0"/>
              <w:autoSpaceDN w:val="0"/>
              <w:adjustRightInd w:val="0"/>
              <w:spacing w:line="267" w:lineRule="exact"/>
              <w:jc w:val="left"/>
              <w:rPr>
                <w:rFonts w:ascii="宋体" w:cs="宋体"/>
                <w:kern w:val="0"/>
                <w:sz w:val="20"/>
                <w:szCs w:val="20"/>
              </w:rPr>
            </w:pPr>
            <w:r w:rsidRPr="00A560D3">
              <w:rPr>
                <w:rFonts w:ascii="宋体" w:cs="宋体"/>
                <w:kern w:val="0"/>
                <w:sz w:val="20"/>
                <w:szCs w:val="20"/>
              </w:rPr>
              <w:t>BANKID</w:t>
            </w:r>
          </w:p>
        </w:tc>
        <w:tc>
          <w:tcPr>
            <w:tcW w:w="1709" w:type="dxa"/>
          </w:tcPr>
          <w:p w14:paraId="55774774" w14:textId="77777777" w:rsidR="0011055E" w:rsidRPr="00A560D3" w:rsidRDefault="0011055E" w:rsidP="005E28A2">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银行标识</w:t>
            </w:r>
          </w:p>
        </w:tc>
        <w:tc>
          <w:tcPr>
            <w:tcW w:w="851" w:type="dxa"/>
          </w:tcPr>
          <w:p w14:paraId="5BFD14EA" w14:textId="77777777" w:rsidR="0011055E" w:rsidRPr="00A560D3" w:rsidRDefault="0011055E" w:rsidP="005E28A2">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6</w:t>
            </w:r>
            <w:r w:rsidRPr="00A560D3">
              <w:rPr>
                <w:rFonts w:ascii="宋体" w:cs="宋体"/>
                <w:kern w:val="0"/>
                <w:sz w:val="20"/>
                <w:szCs w:val="20"/>
              </w:rPr>
              <w:t>)</w:t>
            </w:r>
          </w:p>
        </w:tc>
        <w:tc>
          <w:tcPr>
            <w:tcW w:w="708" w:type="dxa"/>
          </w:tcPr>
          <w:p w14:paraId="171844CE" w14:textId="77777777" w:rsidR="0011055E" w:rsidRPr="00A560D3" w:rsidRDefault="0011055E" w:rsidP="005E28A2">
            <w:pPr>
              <w:autoSpaceDE w:val="0"/>
              <w:autoSpaceDN w:val="0"/>
              <w:adjustRightInd w:val="0"/>
              <w:spacing w:line="267" w:lineRule="exact"/>
              <w:ind w:left="107"/>
              <w:jc w:val="left"/>
              <w:rPr>
                <w:rFonts w:ascii="宋体" w:cs="宋体"/>
                <w:kern w:val="0"/>
                <w:sz w:val="20"/>
                <w:szCs w:val="20"/>
              </w:rPr>
            </w:pPr>
          </w:p>
        </w:tc>
        <w:tc>
          <w:tcPr>
            <w:tcW w:w="2635" w:type="dxa"/>
          </w:tcPr>
          <w:p w14:paraId="1914469D" w14:textId="77777777" w:rsidR="0011055E" w:rsidRPr="00A560D3" w:rsidRDefault="0011055E" w:rsidP="005E28A2">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固定值：</w:t>
            </w:r>
            <w:r w:rsidRPr="00A560D3">
              <w:rPr>
                <w:rFonts w:ascii="宋体" w:cs="宋体"/>
                <w:kern w:val="0"/>
                <w:sz w:val="20"/>
                <w:szCs w:val="20"/>
              </w:rPr>
              <w:t>GHB</w:t>
            </w:r>
          </w:p>
        </w:tc>
      </w:tr>
      <w:tr w:rsidR="0011055E" w:rsidRPr="00ED5E4E" w14:paraId="4EAF437C" w14:textId="77777777" w:rsidTr="005E28A2">
        <w:trPr>
          <w:cantSplit/>
          <w:trHeight w:val="145"/>
        </w:trPr>
        <w:tc>
          <w:tcPr>
            <w:tcW w:w="983" w:type="dxa"/>
            <w:vMerge/>
          </w:tcPr>
          <w:p w14:paraId="3D727940" w14:textId="77777777" w:rsidR="0011055E" w:rsidRPr="00ED5E4E" w:rsidRDefault="0011055E" w:rsidP="005E28A2">
            <w:pPr>
              <w:rPr>
                <w:rFonts w:ascii="宋体" w:cs="宋体"/>
                <w:kern w:val="0"/>
                <w:sz w:val="20"/>
                <w:szCs w:val="20"/>
              </w:rPr>
            </w:pPr>
          </w:p>
        </w:tc>
        <w:tc>
          <w:tcPr>
            <w:tcW w:w="7997" w:type="dxa"/>
            <w:gridSpan w:val="5"/>
          </w:tcPr>
          <w:p w14:paraId="6BA25BF9" w14:textId="77777777" w:rsidR="0011055E" w:rsidRPr="00ED5E4E" w:rsidRDefault="0011055E" w:rsidP="005E28A2">
            <w:pPr>
              <w:rPr>
                <w:rFonts w:ascii="宋体" w:cs="宋体"/>
                <w:kern w:val="0"/>
                <w:sz w:val="20"/>
                <w:szCs w:val="20"/>
              </w:rPr>
            </w:pPr>
            <w:r>
              <w:rPr>
                <w:rFonts w:ascii="宋体" w:cs="宋体" w:hint="eastAsia"/>
                <w:kern w:val="0"/>
                <w:sz w:val="20"/>
                <w:szCs w:val="20"/>
              </w:rPr>
              <w:t>数据加密域都放到XMLPARA里面</w:t>
            </w:r>
          </w:p>
        </w:tc>
      </w:tr>
      <w:tr w:rsidR="0011055E" w:rsidRPr="00ED5E4E" w14:paraId="3CD1BF8D" w14:textId="77777777" w:rsidTr="005E28A2">
        <w:trPr>
          <w:cantSplit/>
          <w:trHeight w:val="145"/>
        </w:trPr>
        <w:tc>
          <w:tcPr>
            <w:tcW w:w="983" w:type="dxa"/>
            <w:vMerge/>
          </w:tcPr>
          <w:p w14:paraId="34BCD8C5" w14:textId="77777777" w:rsidR="0011055E" w:rsidRPr="00ED5E4E" w:rsidRDefault="0011055E" w:rsidP="005E28A2">
            <w:pPr>
              <w:rPr>
                <w:rFonts w:ascii="宋体" w:cs="宋体"/>
                <w:kern w:val="0"/>
                <w:sz w:val="20"/>
                <w:szCs w:val="20"/>
              </w:rPr>
            </w:pPr>
          </w:p>
        </w:tc>
        <w:tc>
          <w:tcPr>
            <w:tcW w:w="7997" w:type="dxa"/>
            <w:gridSpan w:val="5"/>
          </w:tcPr>
          <w:p w14:paraId="4BD4C68C" w14:textId="77777777" w:rsidR="0011055E" w:rsidRPr="00A560D3" w:rsidRDefault="0011055E" w:rsidP="005E28A2">
            <w:pPr>
              <w:autoSpaceDE w:val="0"/>
              <w:autoSpaceDN w:val="0"/>
              <w:adjustRightInd w:val="0"/>
              <w:spacing w:line="283" w:lineRule="exact"/>
              <w:jc w:val="left"/>
              <w:rPr>
                <w:rFonts w:ascii="宋体" w:cs="宋体"/>
                <w:kern w:val="0"/>
                <w:sz w:val="20"/>
                <w:szCs w:val="20"/>
              </w:rPr>
            </w:pPr>
            <w:r w:rsidRPr="00A560D3">
              <w:rPr>
                <w:rFonts w:ascii="宋体" w:cs="宋体" w:hint="eastAsia"/>
                <w:kern w:val="0"/>
                <w:sz w:val="20"/>
                <w:szCs w:val="20"/>
              </w:rPr>
              <w:t>以下信息，只有</w:t>
            </w:r>
            <w:r w:rsidRPr="005D5C2A">
              <w:rPr>
                <w:rFonts w:ascii="宋体" w:cs="宋体"/>
                <w:kern w:val="0"/>
                <w:sz w:val="20"/>
                <w:szCs w:val="20"/>
              </w:rPr>
              <w:t>errorCode =0</w:t>
            </w:r>
            <w:r w:rsidRPr="00A560D3">
              <w:rPr>
                <w:rFonts w:ascii="宋体" w:cs="宋体" w:hint="eastAsia"/>
                <w:kern w:val="0"/>
                <w:sz w:val="20"/>
                <w:szCs w:val="20"/>
              </w:rPr>
              <w:t>时才返回，即正常响应时才返回</w:t>
            </w:r>
          </w:p>
        </w:tc>
      </w:tr>
      <w:tr w:rsidR="0011055E" w:rsidRPr="00ED5E4E" w14:paraId="46280452" w14:textId="77777777" w:rsidTr="005E28A2">
        <w:trPr>
          <w:cantSplit/>
          <w:trHeight w:val="145"/>
        </w:trPr>
        <w:tc>
          <w:tcPr>
            <w:tcW w:w="983" w:type="dxa"/>
            <w:vMerge/>
          </w:tcPr>
          <w:p w14:paraId="55AE6421" w14:textId="77777777" w:rsidR="0011055E" w:rsidRPr="00ED5E4E" w:rsidRDefault="0011055E" w:rsidP="005E28A2">
            <w:pPr>
              <w:rPr>
                <w:rFonts w:ascii="宋体" w:cs="宋体"/>
                <w:kern w:val="0"/>
                <w:sz w:val="20"/>
                <w:szCs w:val="20"/>
              </w:rPr>
            </w:pPr>
          </w:p>
        </w:tc>
        <w:tc>
          <w:tcPr>
            <w:tcW w:w="2094" w:type="dxa"/>
          </w:tcPr>
          <w:p w14:paraId="1E443303" w14:textId="77777777" w:rsidR="0011055E" w:rsidRPr="00ED5E4E" w:rsidRDefault="0011055E" w:rsidP="005E28A2">
            <w:pPr>
              <w:rPr>
                <w:rFonts w:ascii="宋体" w:cs="宋体"/>
                <w:kern w:val="0"/>
                <w:sz w:val="20"/>
                <w:szCs w:val="20"/>
              </w:rPr>
            </w:pPr>
            <w:r w:rsidRPr="00ED5E4E">
              <w:rPr>
                <w:rFonts w:ascii="宋体" w:cs="宋体" w:hint="eastAsia"/>
                <w:kern w:val="0"/>
                <w:sz w:val="20"/>
                <w:szCs w:val="20"/>
              </w:rPr>
              <w:t>RESJNLNO</w:t>
            </w:r>
          </w:p>
        </w:tc>
        <w:tc>
          <w:tcPr>
            <w:tcW w:w="1709" w:type="dxa"/>
          </w:tcPr>
          <w:p w14:paraId="3965B895" w14:textId="77777777" w:rsidR="0011055E" w:rsidRPr="00ED5E4E" w:rsidRDefault="0011055E" w:rsidP="005E28A2">
            <w:pPr>
              <w:rPr>
                <w:rFonts w:ascii="宋体" w:cs="宋体"/>
                <w:kern w:val="0"/>
                <w:sz w:val="20"/>
                <w:szCs w:val="20"/>
              </w:rPr>
            </w:pPr>
            <w:r w:rsidRPr="00ED5E4E">
              <w:rPr>
                <w:rFonts w:ascii="宋体" w:cs="宋体" w:hint="eastAsia"/>
                <w:kern w:val="0"/>
                <w:sz w:val="20"/>
                <w:szCs w:val="20"/>
              </w:rPr>
              <w:t>银行交易流水号</w:t>
            </w:r>
          </w:p>
        </w:tc>
        <w:tc>
          <w:tcPr>
            <w:tcW w:w="851" w:type="dxa"/>
          </w:tcPr>
          <w:p w14:paraId="0E66F257" w14:textId="77777777" w:rsidR="0011055E" w:rsidRPr="00ED5E4E" w:rsidRDefault="0011055E" w:rsidP="005E28A2">
            <w:pPr>
              <w:rPr>
                <w:rFonts w:ascii="宋体" w:cs="宋体"/>
                <w:kern w:val="0"/>
                <w:sz w:val="20"/>
                <w:szCs w:val="20"/>
              </w:rPr>
            </w:pPr>
            <w:r w:rsidRPr="00ED5E4E">
              <w:rPr>
                <w:rFonts w:ascii="宋体" w:cs="宋体" w:hint="eastAsia"/>
                <w:kern w:val="0"/>
                <w:sz w:val="20"/>
                <w:szCs w:val="20"/>
              </w:rPr>
              <w:t>C(32)</w:t>
            </w:r>
          </w:p>
        </w:tc>
        <w:tc>
          <w:tcPr>
            <w:tcW w:w="708" w:type="dxa"/>
          </w:tcPr>
          <w:p w14:paraId="1E6BAEA7" w14:textId="77777777" w:rsidR="0011055E" w:rsidRPr="00ED5E4E" w:rsidRDefault="0011055E" w:rsidP="005E28A2">
            <w:pPr>
              <w:rPr>
                <w:rFonts w:ascii="宋体" w:cs="宋体"/>
                <w:kern w:val="0"/>
                <w:sz w:val="20"/>
                <w:szCs w:val="20"/>
              </w:rPr>
            </w:pPr>
            <w:r w:rsidRPr="00ED5E4E">
              <w:rPr>
                <w:rFonts w:ascii="宋体" w:cs="宋体" w:hint="eastAsia"/>
                <w:kern w:val="0"/>
                <w:sz w:val="20"/>
                <w:szCs w:val="20"/>
              </w:rPr>
              <w:t>否</w:t>
            </w:r>
          </w:p>
        </w:tc>
        <w:tc>
          <w:tcPr>
            <w:tcW w:w="2635" w:type="dxa"/>
          </w:tcPr>
          <w:p w14:paraId="2417F53E" w14:textId="77777777" w:rsidR="0011055E" w:rsidRPr="00ED5E4E" w:rsidRDefault="0011055E" w:rsidP="005E28A2">
            <w:pPr>
              <w:rPr>
                <w:rFonts w:ascii="宋体" w:cs="宋体"/>
                <w:kern w:val="0"/>
                <w:sz w:val="20"/>
                <w:szCs w:val="20"/>
              </w:rPr>
            </w:pPr>
            <w:r w:rsidRPr="00ED5E4E">
              <w:rPr>
                <w:rFonts w:ascii="宋体" w:cs="宋体" w:hint="eastAsia"/>
                <w:kern w:val="0"/>
                <w:sz w:val="20"/>
                <w:szCs w:val="20"/>
              </w:rPr>
              <w:t>银行交易流水号</w:t>
            </w:r>
          </w:p>
        </w:tc>
      </w:tr>
      <w:tr w:rsidR="0011055E" w:rsidRPr="00ED5E4E" w14:paraId="44420DF2" w14:textId="77777777" w:rsidTr="005E28A2">
        <w:trPr>
          <w:cantSplit/>
          <w:trHeight w:val="145"/>
        </w:trPr>
        <w:tc>
          <w:tcPr>
            <w:tcW w:w="983" w:type="dxa"/>
            <w:vMerge/>
          </w:tcPr>
          <w:p w14:paraId="083A8B7E" w14:textId="77777777" w:rsidR="0011055E" w:rsidRPr="00ED5E4E" w:rsidRDefault="0011055E" w:rsidP="005E28A2">
            <w:pPr>
              <w:rPr>
                <w:rFonts w:ascii="宋体" w:cs="宋体"/>
                <w:kern w:val="0"/>
                <w:sz w:val="20"/>
                <w:szCs w:val="20"/>
              </w:rPr>
            </w:pPr>
          </w:p>
        </w:tc>
        <w:tc>
          <w:tcPr>
            <w:tcW w:w="2094" w:type="dxa"/>
          </w:tcPr>
          <w:p w14:paraId="4906221C" w14:textId="77777777" w:rsidR="0011055E" w:rsidRPr="00ED5E4E" w:rsidRDefault="0011055E" w:rsidP="005E28A2">
            <w:pPr>
              <w:rPr>
                <w:rFonts w:ascii="宋体" w:cs="宋体"/>
                <w:kern w:val="0"/>
                <w:sz w:val="20"/>
                <w:szCs w:val="20"/>
              </w:rPr>
            </w:pPr>
            <w:r w:rsidRPr="00ED5E4E">
              <w:rPr>
                <w:rFonts w:ascii="宋体" w:cs="宋体" w:hint="eastAsia"/>
                <w:kern w:val="0"/>
                <w:sz w:val="20"/>
                <w:szCs w:val="20"/>
              </w:rPr>
              <w:t>TRANSDT</w:t>
            </w:r>
          </w:p>
        </w:tc>
        <w:tc>
          <w:tcPr>
            <w:tcW w:w="1709" w:type="dxa"/>
          </w:tcPr>
          <w:p w14:paraId="0B577500" w14:textId="77777777" w:rsidR="0011055E" w:rsidRPr="00ED5E4E" w:rsidRDefault="0011055E" w:rsidP="005E28A2">
            <w:pPr>
              <w:rPr>
                <w:rFonts w:ascii="宋体" w:cs="宋体"/>
                <w:kern w:val="0"/>
                <w:sz w:val="20"/>
                <w:szCs w:val="20"/>
              </w:rPr>
            </w:pPr>
            <w:r w:rsidRPr="00ED5E4E">
              <w:rPr>
                <w:rFonts w:ascii="宋体" w:cs="宋体" w:hint="eastAsia"/>
                <w:kern w:val="0"/>
                <w:sz w:val="20"/>
                <w:szCs w:val="20"/>
              </w:rPr>
              <w:t>交易日期</w:t>
            </w:r>
          </w:p>
        </w:tc>
        <w:tc>
          <w:tcPr>
            <w:tcW w:w="851" w:type="dxa"/>
          </w:tcPr>
          <w:p w14:paraId="353038E6" w14:textId="77777777" w:rsidR="0011055E" w:rsidRPr="00ED5E4E" w:rsidRDefault="0011055E" w:rsidP="005E28A2">
            <w:pPr>
              <w:rPr>
                <w:rFonts w:ascii="宋体" w:cs="宋体"/>
                <w:kern w:val="0"/>
                <w:sz w:val="20"/>
                <w:szCs w:val="20"/>
              </w:rPr>
            </w:pPr>
            <w:r w:rsidRPr="00ED5E4E">
              <w:rPr>
                <w:rFonts w:ascii="宋体" w:cs="宋体" w:hint="eastAsia"/>
                <w:kern w:val="0"/>
                <w:sz w:val="20"/>
                <w:szCs w:val="20"/>
              </w:rPr>
              <w:t>D</w:t>
            </w:r>
          </w:p>
        </w:tc>
        <w:tc>
          <w:tcPr>
            <w:tcW w:w="708" w:type="dxa"/>
          </w:tcPr>
          <w:p w14:paraId="1603965D" w14:textId="77777777" w:rsidR="0011055E" w:rsidRPr="00ED5E4E" w:rsidRDefault="0011055E" w:rsidP="005E28A2">
            <w:pPr>
              <w:rPr>
                <w:rFonts w:ascii="宋体" w:cs="宋体"/>
                <w:kern w:val="0"/>
                <w:sz w:val="20"/>
                <w:szCs w:val="20"/>
              </w:rPr>
            </w:pPr>
            <w:r w:rsidRPr="00ED5E4E">
              <w:rPr>
                <w:rFonts w:ascii="宋体" w:cs="宋体" w:hint="eastAsia"/>
                <w:kern w:val="0"/>
                <w:sz w:val="20"/>
                <w:szCs w:val="20"/>
              </w:rPr>
              <w:t>否</w:t>
            </w:r>
          </w:p>
        </w:tc>
        <w:tc>
          <w:tcPr>
            <w:tcW w:w="2635" w:type="dxa"/>
          </w:tcPr>
          <w:p w14:paraId="22AC3A37" w14:textId="77777777" w:rsidR="0011055E" w:rsidRPr="00ED5E4E" w:rsidRDefault="0011055E" w:rsidP="005E28A2">
            <w:pPr>
              <w:rPr>
                <w:rFonts w:ascii="宋体" w:cs="宋体"/>
                <w:kern w:val="0"/>
                <w:sz w:val="20"/>
                <w:szCs w:val="20"/>
              </w:rPr>
            </w:pPr>
            <w:r w:rsidRPr="00ED5E4E">
              <w:rPr>
                <w:rFonts w:ascii="宋体" w:cs="宋体" w:hint="eastAsia"/>
                <w:kern w:val="0"/>
                <w:sz w:val="20"/>
                <w:szCs w:val="20"/>
              </w:rPr>
              <w:t>YYYYMMDD</w:t>
            </w:r>
          </w:p>
        </w:tc>
      </w:tr>
      <w:tr w:rsidR="0011055E" w:rsidRPr="00ED5E4E" w14:paraId="567E223D" w14:textId="77777777" w:rsidTr="005E28A2">
        <w:trPr>
          <w:cantSplit/>
          <w:trHeight w:val="145"/>
        </w:trPr>
        <w:tc>
          <w:tcPr>
            <w:tcW w:w="983" w:type="dxa"/>
            <w:vMerge/>
          </w:tcPr>
          <w:p w14:paraId="351DDF12" w14:textId="77777777" w:rsidR="0011055E" w:rsidRPr="00ED5E4E" w:rsidRDefault="0011055E" w:rsidP="005E28A2">
            <w:pPr>
              <w:rPr>
                <w:rFonts w:ascii="宋体" w:cs="宋体"/>
                <w:kern w:val="0"/>
                <w:sz w:val="20"/>
                <w:szCs w:val="20"/>
              </w:rPr>
            </w:pPr>
          </w:p>
        </w:tc>
        <w:tc>
          <w:tcPr>
            <w:tcW w:w="2094" w:type="dxa"/>
          </w:tcPr>
          <w:p w14:paraId="56038D6E" w14:textId="77777777" w:rsidR="0011055E" w:rsidRPr="00ED5E4E" w:rsidRDefault="0011055E" w:rsidP="005E28A2">
            <w:pPr>
              <w:rPr>
                <w:rFonts w:ascii="宋体" w:cs="宋体"/>
                <w:kern w:val="0"/>
                <w:sz w:val="20"/>
                <w:szCs w:val="20"/>
              </w:rPr>
            </w:pPr>
            <w:r w:rsidRPr="00ED5E4E">
              <w:rPr>
                <w:rFonts w:ascii="宋体" w:cs="宋体" w:hint="eastAsia"/>
                <w:kern w:val="0"/>
                <w:sz w:val="20"/>
                <w:szCs w:val="20"/>
              </w:rPr>
              <w:t>TRANSTM</w:t>
            </w:r>
          </w:p>
        </w:tc>
        <w:tc>
          <w:tcPr>
            <w:tcW w:w="1709" w:type="dxa"/>
          </w:tcPr>
          <w:p w14:paraId="61559145" w14:textId="77777777" w:rsidR="0011055E" w:rsidRPr="00ED5E4E" w:rsidRDefault="0011055E" w:rsidP="005E28A2">
            <w:pPr>
              <w:rPr>
                <w:rFonts w:ascii="宋体" w:cs="宋体"/>
                <w:kern w:val="0"/>
                <w:sz w:val="20"/>
                <w:szCs w:val="20"/>
              </w:rPr>
            </w:pPr>
            <w:r w:rsidRPr="00ED5E4E">
              <w:rPr>
                <w:rFonts w:ascii="宋体" w:cs="宋体" w:hint="eastAsia"/>
                <w:kern w:val="0"/>
                <w:sz w:val="20"/>
                <w:szCs w:val="20"/>
              </w:rPr>
              <w:t>交易时间</w:t>
            </w:r>
          </w:p>
        </w:tc>
        <w:tc>
          <w:tcPr>
            <w:tcW w:w="851" w:type="dxa"/>
          </w:tcPr>
          <w:p w14:paraId="2AB2FBE1" w14:textId="77777777" w:rsidR="0011055E" w:rsidRPr="00ED5E4E" w:rsidRDefault="0011055E" w:rsidP="005E28A2">
            <w:pPr>
              <w:rPr>
                <w:rFonts w:ascii="宋体" w:cs="宋体"/>
                <w:kern w:val="0"/>
                <w:sz w:val="20"/>
                <w:szCs w:val="20"/>
              </w:rPr>
            </w:pPr>
            <w:r w:rsidRPr="00ED5E4E">
              <w:rPr>
                <w:rFonts w:ascii="宋体" w:cs="宋体" w:hint="eastAsia"/>
                <w:kern w:val="0"/>
                <w:sz w:val="20"/>
                <w:szCs w:val="20"/>
              </w:rPr>
              <w:t>T</w:t>
            </w:r>
          </w:p>
        </w:tc>
        <w:tc>
          <w:tcPr>
            <w:tcW w:w="708" w:type="dxa"/>
          </w:tcPr>
          <w:p w14:paraId="2F75AB39" w14:textId="77777777" w:rsidR="0011055E" w:rsidRPr="00ED5E4E" w:rsidRDefault="0011055E" w:rsidP="005E28A2">
            <w:pPr>
              <w:rPr>
                <w:rFonts w:ascii="宋体" w:cs="宋体"/>
                <w:kern w:val="0"/>
                <w:sz w:val="20"/>
                <w:szCs w:val="20"/>
              </w:rPr>
            </w:pPr>
            <w:r w:rsidRPr="00ED5E4E">
              <w:rPr>
                <w:rFonts w:ascii="宋体" w:cs="宋体" w:hint="eastAsia"/>
                <w:kern w:val="0"/>
                <w:sz w:val="20"/>
                <w:szCs w:val="20"/>
              </w:rPr>
              <w:t>否</w:t>
            </w:r>
          </w:p>
        </w:tc>
        <w:tc>
          <w:tcPr>
            <w:tcW w:w="2635" w:type="dxa"/>
          </w:tcPr>
          <w:p w14:paraId="5036844B" w14:textId="77777777" w:rsidR="0011055E" w:rsidRPr="00ED5E4E" w:rsidRDefault="0011055E" w:rsidP="005E28A2">
            <w:pPr>
              <w:rPr>
                <w:rFonts w:ascii="宋体" w:cs="宋体"/>
                <w:kern w:val="0"/>
                <w:sz w:val="20"/>
                <w:szCs w:val="20"/>
              </w:rPr>
            </w:pPr>
            <w:r w:rsidRPr="00ED5E4E">
              <w:rPr>
                <w:rFonts w:ascii="宋体" w:cs="宋体" w:hint="eastAsia"/>
                <w:kern w:val="0"/>
                <w:sz w:val="20"/>
                <w:szCs w:val="20"/>
              </w:rPr>
              <w:t>HHMMSS</w:t>
            </w:r>
          </w:p>
        </w:tc>
      </w:tr>
      <w:tr w:rsidR="0011055E" w:rsidRPr="00ED5E4E" w14:paraId="02A17954" w14:textId="77777777" w:rsidTr="005E28A2">
        <w:trPr>
          <w:cantSplit/>
          <w:trHeight w:val="145"/>
        </w:trPr>
        <w:tc>
          <w:tcPr>
            <w:tcW w:w="983" w:type="dxa"/>
            <w:vMerge/>
          </w:tcPr>
          <w:p w14:paraId="3FF454B4" w14:textId="77777777" w:rsidR="0011055E" w:rsidRPr="00ED5E4E" w:rsidRDefault="0011055E" w:rsidP="005E28A2">
            <w:pPr>
              <w:rPr>
                <w:rFonts w:ascii="宋体" w:cs="宋体"/>
                <w:kern w:val="0"/>
                <w:sz w:val="20"/>
                <w:szCs w:val="20"/>
              </w:rPr>
            </w:pPr>
          </w:p>
        </w:tc>
        <w:tc>
          <w:tcPr>
            <w:tcW w:w="2094" w:type="dxa"/>
          </w:tcPr>
          <w:p w14:paraId="1B624F5D" w14:textId="77777777" w:rsidR="0011055E" w:rsidRPr="00ED5E4E" w:rsidRDefault="0011055E" w:rsidP="005E28A2">
            <w:pPr>
              <w:rPr>
                <w:rFonts w:ascii="宋体" w:cs="宋体"/>
                <w:kern w:val="0"/>
                <w:sz w:val="20"/>
                <w:szCs w:val="20"/>
              </w:rPr>
            </w:pPr>
            <w:ins w:id="6079" w:author="wincol" w:date="2016-03-29T14:27:00Z">
              <w:r>
                <w:rPr>
                  <w:rFonts w:ascii="宋体" w:cs="宋体" w:hint="eastAsia"/>
                  <w:kern w:val="0"/>
                  <w:sz w:val="20"/>
                  <w:szCs w:val="20"/>
                </w:rPr>
                <w:t>EXT_FILED1</w:t>
              </w:r>
            </w:ins>
          </w:p>
        </w:tc>
        <w:tc>
          <w:tcPr>
            <w:tcW w:w="1709" w:type="dxa"/>
          </w:tcPr>
          <w:p w14:paraId="258B71B0" w14:textId="77777777" w:rsidR="0011055E" w:rsidRPr="00ED5E4E" w:rsidRDefault="0011055E" w:rsidP="005E28A2">
            <w:pPr>
              <w:rPr>
                <w:rFonts w:ascii="宋体" w:cs="宋体"/>
                <w:kern w:val="0"/>
                <w:sz w:val="20"/>
                <w:szCs w:val="20"/>
              </w:rPr>
            </w:pPr>
            <w:ins w:id="6080" w:author="wincol" w:date="2016-03-29T14:27:00Z">
              <w:r>
                <w:rPr>
                  <w:rFonts w:ascii="宋体" w:cs="宋体" w:hint="eastAsia"/>
                  <w:kern w:val="0"/>
                  <w:sz w:val="20"/>
                  <w:szCs w:val="20"/>
                </w:rPr>
                <w:t>备用字段1</w:t>
              </w:r>
            </w:ins>
          </w:p>
        </w:tc>
        <w:tc>
          <w:tcPr>
            <w:tcW w:w="851" w:type="dxa"/>
          </w:tcPr>
          <w:p w14:paraId="71952AAD" w14:textId="77777777" w:rsidR="0011055E" w:rsidRPr="00ED5E4E" w:rsidRDefault="0011055E" w:rsidP="005E28A2">
            <w:pPr>
              <w:rPr>
                <w:rFonts w:ascii="宋体" w:cs="宋体"/>
                <w:kern w:val="0"/>
                <w:sz w:val="20"/>
                <w:szCs w:val="20"/>
              </w:rPr>
            </w:pPr>
            <w:ins w:id="6081" w:author="wincol" w:date="2016-03-29T14:27: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02932277" w14:textId="77777777" w:rsidR="0011055E" w:rsidRPr="00ED5E4E" w:rsidRDefault="0011055E" w:rsidP="005E28A2">
            <w:pPr>
              <w:rPr>
                <w:rFonts w:ascii="宋体" w:cs="宋体"/>
                <w:kern w:val="0"/>
                <w:sz w:val="20"/>
                <w:szCs w:val="20"/>
              </w:rPr>
            </w:pPr>
            <w:ins w:id="6082" w:author="wincol" w:date="2016-03-29T14:27:00Z">
              <w:r>
                <w:rPr>
                  <w:rFonts w:ascii="宋体" w:hAnsi="宋体" w:hint="eastAsia"/>
                </w:rPr>
                <w:t>是</w:t>
              </w:r>
            </w:ins>
          </w:p>
        </w:tc>
        <w:tc>
          <w:tcPr>
            <w:tcW w:w="2635" w:type="dxa"/>
          </w:tcPr>
          <w:p w14:paraId="619DED32" w14:textId="77777777" w:rsidR="0011055E" w:rsidRPr="00ED5E4E" w:rsidRDefault="0011055E" w:rsidP="005E28A2">
            <w:pPr>
              <w:rPr>
                <w:rFonts w:ascii="宋体" w:cs="宋体"/>
                <w:kern w:val="0"/>
                <w:sz w:val="20"/>
                <w:szCs w:val="20"/>
              </w:rPr>
            </w:pPr>
            <w:ins w:id="6083" w:author="wincol" w:date="2016-03-29T14:27:00Z">
              <w:r>
                <w:rPr>
                  <w:rFonts w:ascii="宋体" w:cs="宋体" w:hint="eastAsia"/>
                  <w:kern w:val="0"/>
                  <w:sz w:val="20"/>
                  <w:szCs w:val="20"/>
                </w:rPr>
                <w:t>备用字段1</w:t>
              </w:r>
            </w:ins>
          </w:p>
        </w:tc>
      </w:tr>
      <w:tr w:rsidR="0011055E" w:rsidRPr="00ED5E4E" w14:paraId="530DB8CE" w14:textId="77777777" w:rsidTr="005E28A2">
        <w:trPr>
          <w:cantSplit/>
          <w:trHeight w:val="145"/>
        </w:trPr>
        <w:tc>
          <w:tcPr>
            <w:tcW w:w="983" w:type="dxa"/>
            <w:vMerge/>
          </w:tcPr>
          <w:p w14:paraId="07B82DB0" w14:textId="77777777" w:rsidR="0011055E" w:rsidRPr="00ED5E4E" w:rsidRDefault="0011055E" w:rsidP="005E28A2">
            <w:pPr>
              <w:rPr>
                <w:rFonts w:ascii="宋体" w:cs="宋体"/>
                <w:kern w:val="0"/>
                <w:sz w:val="20"/>
                <w:szCs w:val="20"/>
              </w:rPr>
            </w:pPr>
          </w:p>
        </w:tc>
        <w:tc>
          <w:tcPr>
            <w:tcW w:w="2094" w:type="dxa"/>
          </w:tcPr>
          <w:p w14:paraId="3FBD65D2" w14:textId="77777777" w:rsidR="0011055E" w:rsidRPr="00ED5E4E" w:rsidRDefault="0011055E" w:rsidP="005E28A2">
            <w:pPr>
              <w:rPr>
                <w:rFonts w:ascii="宋体" w:cs="宋体"/>
                <w:kern w:val="0"/>
                <w:sz w:val="20"/>
                <w:szCs w:val="20"/>
              </w:rPr>
            </w:pPr>
            <w:ins w:id="6084" w:author="wincol" w:date="2016-03-29T14:27:00Z">
              <w:r>
                <w:rPr>
                  <w:rFonts w:ascii="宋体" w:cs="宋体" w:hint="eastAsia"/>
                  <w:kern w:val="0"/>
                  <w:sz w:val="20"/>
                  <w:szCs w:val="20"/>
                </w:rPr>
                <w:t>EXT_FILED2</w:t>
              </w:r>
            </w:ins>
          </w:p>
        </w:tc>
        <w:tc>
          <w:tcPr>
            <w:tcW w:w="1709" w:type="dxa"/>
          </w:tcPr>
          <w:p w14:paraId="5FF8128D" w14:textId="77777777" w:rsidR="0011055E" w:rsidRPr="00ED5E4E" w:rsidRDefault="0011055E" w:rsidP="005E28A2">
            <w:pPr>
              <w:rPr>
                <w:rFonts w:ascii="宋体" w:cs="宋体"/>
                <w:kern w:val="0"/>
                <w:sz w:val="20"/>
                <w:szCs w:val="20"/>
              </w:rPr>
            </w:pPr>
            <w:ins w:id="6085" w:author="wincol" w:date="2016-03-29T14:27:00Z">
              <w:r>
                <w:rPr>
                  <w:rFonts w:ascii="宋体" w:cs="宋体" w:hint="eastAsia"/>
                  <w:kern w:val="0"/>
                  <w:sz w:val="20"/>
                  <w:szCs w:val="20"/>
                </w:rPr>
                <w:t>备用字段2</w:t>
              </w:r>
            </w:ins>
          </w:p>
        </w:tc>
        <w:tc>
          <w:tcPr>
            <w:tcW w:w="851" w:type="dxa"/>
          </w:tcPr>
          <w:p w14:paraId="4AECA402" w14:textId="77777777" w:rsidR="0011055E" w:rsidRPr="00ED5E4E" w:rsidRDefault="0011055E" w:rsidP="005E28A2">
            <w:pPr>
              <w:rPr>
                <w:rFonts w:ascii="宋体" w:cs="宋体"/>
                <w:kern w:val="0"/>
                <w:sz w:val="20"/>
                <w:szCs w:val="20"/>
              </w:rPr>
            </w:pPr>
            <w:ins w:id="6086" w:author="wincol" w:date="2016-03-29T14:27: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735CB312" w14:textId="77777777" w:rsidR="0011055E" w:rsidRPr="00ED5E4E" w:rsidRDefault="0011055E" w:rsidP="005E28A2">
            <w:pPr>
              <w:rPr>
                <w:rFonts w:ascii="宋体" w:cs="宋体"/>
                <w:kern w:val="0"/>
                <w:sz w:val="20"/>
                <w:szCs w:val="20"/>
              </w:rPr>
            </w:pPr>
            <w:ins w:id="6087" w:author="wincol" w:date="2016-03-29T14:27:00Z">
              <w:r>
                <w:rPr>
                  <w:rFonts w:ascii="宋体" w:hAnsi="宋体" w:hint="eastAsia"/>
                </w:rPr>
                <w:t>是</w:t>
              </w:r>
            </w:ins>
          </w:p>
        </w:tc>
        <w:tc>
          <w:tcPr>
            <w:tcW w:w="2635" w:type="dxa"/>
          </w:tcPr>
          <w:p w14:paraId="464EAB48" w14:textId="77777777" w:rsidR="0011055E" w:rsidRPr="00ED5E4E" w:rsidRDefault="0011055E" w:rsidP="005E28A2">
            <w:pPr>
              <w:rPr>
                <w:rFonts w:ascii="宋体" w:cs="宋体"/>
                <w:kern w:val="0"/>
                <w:sz w:val="20"/>
                <w:szCs w:val="20"/>
              </w:rPr>
            </w:pPr>
            <w:ins w:id="6088" w:author="wincol" w:date="2016-03-29T14:27:00Z">
              <w:r>
                <w:rPr>
                  <w:rFonts w:ascii="宋体" w:cs="宋体" w:hint="eastAsia"/>
                  <w:kern w:val="0"/>
                  <w:sz w:val="20"/>
                  <w:szCs w:val="20"/>
                </w:rPr>
                <w:t>备用字段2</w:t>
              </w:r>
            </w:ins>
          </w:p>
        </w:tc>
      </w:tr>
      <w:tr w:rsidR="0011055E" w:rsidRPr="00ED5E4E" w14:paraId="5F69FFC8" w14:textId="77777777" w:rsidTr="005E28A2">
        <w:trPr>
          <w:cantSplit/>
          <w:trHeight w:val="145"/>
          <w:ins w:id="6089" w:author="wincol" w:date="2016-03-29T14:27:00Z"/>
        </w:trPr>
        <w:tc>
          <w:tcPr>
            <w:tcW w:w="983" w:type="dxa"/>
            <w:vMerge/>
          </w:tcPr>
          <w:p w14:paraId="507793E5" w14:textId="77777777" w:rsidR="0011055E" w:rsidRPr="00ED5E4E" w:rsidRDefault="0011055E" w:rsidP="005E28A2">
            <w:pPr>
              <w:rPr>
                <w:ins w:id="6090" w:author="wincol" w:date="2016-03-29T14:27:00Z"/>
                <w:rFonts w:ascii="宋体" w:cs="宋体"/>
                <w:kern w:val="0"/>
                <w:sz w:val="20"/>
                <w:szCs w:val="20"/>
              </w:rPr>
            </w:pPr>
          </w:p>
        </w:tc>
        <w:tc>
          <w:tcPr>
            <w:tcW w:w="2094" w:type="dxa"/>
          </w:tcPr>
          <w:p w14:paraId="1671A8F6" w14:textId="77777777" w:rsidR="0011055E" w:rsidRPr="00ED5E4E" w:rsidRDefault="0011055E" w:rsidP="005E28A2">
            <w:pPr>
              <w:rPr>
                <w:ins w:id="6091" w:author="wincol" w:date="2016-03-29T14:27:00Z"/>
                <w:rFonts w:ascii="宋体" w:cs="宋体"/>
                <w:kern w:val="0"/>
                <w:sz w:val="20"/>
                <w:szCs w:val="20"/>
              </w:rPr>
            </w:pPr>
            <w:ins w:id="6092" w:author="wincol" w:date="2016-03-29T14:27:00Z">
              <w:r>
                <w:rPr>
                  <w:rFonts w:ascii="宋体" w:cs="宋体" w:hint="eastAsia"/>
                  <w:kern w:val="0"/>
                  <w:sz w:val="20"/>
                  <w:szCs w:val="20"/>
                </w:rPr>
                <w:t>EXT_FILED3</w:t>
              </w:r>
            </w:ins>
          </w:p>
        </w:tc>
        <w:tc>
          <w:tcPr>
            <w:tcW w:w="1709" w:type="dxa"/>
          </w:tcPr>
          <w:p w14:paraId="216BA702" w14:textId="77777777" w:rsidR="0011055E" w:rsidRPr="00ED5E4E" w:rsidRDefault="0011055E" w:rsidP="005E28A2">
            <w:pPr>
              <w:rPr>
                <w:ins w:id="6093" w:author="wincol" w:date="2016-03-29T14:27:00Z"/>
                <w:rFonts w:ascii="宋体" w:cs="宋体"/>
                <w:kern w:val="0"/>
                <w:sz w:val="20"/>
                <w:szCs w:val="20"/>
              </w:rPr>
            </w:pPr>
            <w:ins w:id="6094" w:author="wincol" w:date="2016-03-29T14:27:00Z">
              <w:r>
                <w:rPr>
                  <w:rFonts w:ascii="宋体" w:cs="宋体" w:hint="eastAsia"/>
                  <w:kern w:val="0"/>
                  <w:sz w:val="20"/>
                  <w:szCs w:val="20"/>
                </w:rPr>
                <w:t>备用字段3</w:t>
              </w:r>
            </w:ins>
          </w:p>
        </w:tc>
        <w:tc>
          <w:tcPr>
            <w:tcW w:w="851" w:type="dxa"/>
          </w:tcPr>
          <w:p w14:paraId="39F2AFB3" w14:textId="77777777" w:rsidR="0011055E" w:rsidRPr="00ED5E4E" w:rsidRDefault="0011055E" w:rsidP="005E28A2">
            <w:pPr>
              <w:rPr>
                <w:ins w:id="6095" w:author="wincol" w:date="2016-03-29T14:27:00Z"/>
                <w:rFonts w:ascii="宋体" w:cs="宋体"/>
                <w:kern w:val="0"/>
                <w:sz w:val="20"/>
                <w:szCs w:val="20"/>
              </w:rPr>
            </w:pPr>
            <w:ins w:id="6096" w:author="wincol" w:date="2016-03-29T14:27: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300</w:t>
              </w:r>
              <w:r w:rsidRPr="00A560D3">
                <w:rPr>
                  <w:rFonts w:ascii="宋体" w:cs="宋体"/>
                  <w:kern w:val="0"/>
                  <w:sz w:val="20"/>
                  <w:szCs w:val="20"/>
                </w:rPr>
                <w:t>)</w:t>
              </w:r>
            </w:ins>
          </w:p>
        </w:tc>
        <w:tc>
          <w:tcPr>
            <w:tcW w:w="708" w:type="dxa"/>
          </w:tcPr>
          <w:p w14:paraId="2E4B33CE" w14:textId="77777777" w:rsidR="0011055E" w:rsidRPr="00ED5E4E" w:rsidRDefault="0011055E" w:rsidP="005E28A2">
            <w:pPr>
              <w:rPr>
                <w:ins w:id="6097" w:author="wincol" w:date="2016-03-29T14:27:00Z"/>
                <w:rFonts w:ascii="宋体" w:cs="宋体"/>
                <w:kern w:val="0"/>
                <w:sz w:val="20"/>
                <w:szCs w:val="20"/>
              </w:rPr>
            </w:pPr>
            <w:ins w:id="6098" w:author="wincol" w:date="2016-03-29T14:27:00Z">
              <w:r>
                <w:rPr>
                  <w:rFonts w:ascii="宋体" w:hAnsi="宋体" w:hint="eastAsia"/>
                </w:rPr>
                <w:t>是</w:t>
              </w:r>
            </w:ins>
          </w:p>
        </w:tc>
        <w:tc>
          <w:tcPr>
            <w:tcW w:w="2635" w:type="dxa"/>
          </w:tcPr>
          <w:p w14:paraId="160F2E25" w14:textId="77777777" w:rsidR="0011055E" w:rsidRPr="00ED5E4E" w:rsidRDefault="0011055E" w:rsidP="005E28A2">
            <w:pPr>
              <w:rPr>
                <w:ins w:id="6099" w:author="wincol" w:date="2016-03-29T14:27:00Z"/>
                <w:rFonts w:ascii="宋体" w:cs="宋体"/>
                <w:kern w:val="0"/>
                <w:sz w:val="20"/>
                <w:szCs w:val="20"/>
              </w:rPr>
            </w:pPr>
            <w:ins w:id="6100" w:author="wincol" w:date="2016-03-29T14:27:00Z">
              <w:r>
                <w:rPr>
                  <w:rFonts w:ascii="宋体" w:cs="宋体" w:hint="eastAsia"/>
                  <w:kern w:val="0"/>
                  <w:sz w:val="20"/>
                  <w:szCs w:val="20"/>
                </w:rPr>
                <w:t>备用字段3</w:t>
              </w:r>
            </w:ins>
          </w:p>
        </w:tc>
      </w:tr>
    </w:tbl>
    <w:p w14:paraId="00867A4B" w14:textId="77777777" w:rsidR="005F7EC2" w:rsidRDefault="005F7EC2" w:rsidP="00631E90">
      <w:pPr>
        <w:rPr>
          <w:rFonts w:eastAsiaTheme="minorEastAsia"/>
          <w:szCs w:val="21"/>
        </w:rPr>
      </w:pPr>
    </w:p>
    <w:p w14:paraId="420E5288" w14:textId="77777777" w:rsidR="00631E90" w:rsidRPr="00A560D3" w:rsidRDefault="00631E90" w:rsidP="00631E90">
      <w:pPr>
        <w:rPr>
          <w:rFonts w:eastAsiaTheme="minorEastAsia"/>
          <w:szCs w:val="21"/>
        </w:rPr>
      </w:pPr>
      <w:r w:rsidRPr="00A560D3">
        <w:rPr>
          <w:rFonts w:eastAsiaTheme="minorEastAsia" w:hint="eastAsia"/>
          <w:szCs w:val="21"/>
        </w:rPr>
        <w:t>（</w:t>
      </w:r>
      <w:ins w:id="6101" w:author="wincol" w:date="2016-04-27T17:34:00Z">
        <w:r w:rsidR="00884D74">
          <w:rPr>
            <w:rFonts w:hint="eastAsia"/>
          </w:rPr>
          <w:t>报文头的成功仅代表受理成功，不代表明细成功，</w:t>
        </w:r>
      </w:ins>
      <w:ins w:id="6102" w:author="wincol" w:date="2016-04-27T17:35:00Z">
        <w:r w:rsidR="002268E5" w:rsidRPr="00A560D3">
          <w:rPr>
            <w:rFonts w:eastAsiaTheme="minorEastAsia" w:hint="eastAsia"/>
            <w:szCs w:val="21"/>
          </w:rPr>
          <w:t>明细处理结果可通过</w:t>
        </w:r>
        <w:r w:rsidR="002268E5">
          <w:rPr>
            <w:rFonts w:eastAsiaTheme="minorEastAsia" w:hint="eastAsia"/>
            <w:szCs w:val="21"/>
          </w:rPr>
          <w:t>还款收益</w:t>
        </w:r>
        <w:r w:rsidR="002268E5" w:rsidRPr="00A560D3">
          <w:rPr>
            <w:rFonts w:eastAsiaTheme="minorEastAsia" w:hint="eastAsia"/>
            <w:szCs w:val="21"/>
          </w:rPr>
          <w:t>结果查询获得</w:t>
        </w:r>
      </w:ins>
      <w:r w:rsidRPr="00A560D3">
        <w:rPr>
          <w:rFonts w:eastAsiaTheme="minorEastAsia" w:hint="eastAsia"/>
          <w:szCs w:val="21"/>
        </w:rPr>
        <w:t>）</w:t>
      </w:r>
    </w:p>
    <w:p w14:paraId="3A810998" w14:textId="77777777" w:rsidR="00631E90" w:rsidRPr="003075D7" w:rsidRDefault="00631E90" w:rsidP="00631E90"/>
    <w:p w14:paraId="0359D787" w14:textId="77777777" w:rsidR="00631E90" w:rsidRPr="004E6C5A" w:rsidRDefault="00631E90" w:rsidP="0042024B">
      <w:pPr>
        <w:pStyle w:val="2"/>
      </w:pPr>
      <w:bookmarkStart w:id="6103" w:name="_Toc448761071"/>
      <w:r>
        <w:rPr>
          <w:rFonts w:hint="eastAsia"/>
        </w:rPr>
        <w:t>还款收益结果查询</w:t>
      </w:r>
      <w:ins w:id="6104" w:author="wincol" w:date="2016-04-14T19:12:00Z">
        <w:r w:rsidR="00FB54AE" w:rsidDel="00FB54AE">
          <w:rPr>
            <w:rFonts w:hint="eastAsia"/>
          </w:rPr>
          <w:t xml:space="preserve"> </w:t>
        </w:r>
      </w:ins>
      <w:r>
        <w:rPr>
          <w:rFonts w:hint="eastAsia"/>
        </w:rPr>
        <w:t>(</w:t>
      </w:r>
      <w:r w:rsidRPr="00B860D9">
        <w:t>OGW000</w:t>
      </w:r>
      <w:r w:rsidR="00CC357F">
        <w:rPr>
          <w:rFonts w:hint="eastAsia"/>
        </w:rPr>
        <w:t>7</w:t>
      </w:r>
      <w:r w:rsidR="002064CD">
        <w:rPr>
          <w:rFonts w:hint="eastAsia"/>
        </w:rPr>
        <w:t>5</w:t>
      </w:r>
      <w:r>
        <w:rPr>
          <w:rFonts w:hint="eastAsia"/>
        </w:rPr>
        <w:t>)</w:t>
      </w:r>
      <w:bookmarkEnd w:id="6103"/>
    </w:p>
    <w:p w14:paraId="28ADF836" w14:textId="77777777" w:rsidR="00631E90" w:rsidRPr="008D419F" w:rsidRDefault="00631E90" w:rsidP="00631E90">
      <w:pPr>
        <w:ind w:firstLine="420"/>
      </w:pPr>
      <w:r>
        <w:rPr>
          <w:rFonts w:hint="eastAsia"/>
        </w:rPr>
        <w:t>第三方公司发起</w:t>
      </w:r>
      <w:ins w:id="6105" w:author="wincol" w:date="2016-04-13T11:03:00Z">
        <w:r w:rsidR="007F27D0">
          <w:rPr>
            <w:rFonts w:hint="eastAsia"/>
          </w:rPr>
          <w:t>。交易提交我行</w:t>
        </w:r>
        <w:r w:rsidR="007F27D0">
          <w:rPr>
            <w:rFonts w:hint="eastAsia"/>
          </w:rPr>
          <w:t>5~10</w:t>
        </w:r>
        <w:r w:rsidR="007F27D0" w:rsidRPr="00A560D3">
          <w:rPr>
            <w:rFonts w:hint="eastAsia"/>
          </w:rPr>
          <w:t>分钟后，可通过该接口查询银行处理结果。</w:t>
        </w:r>
      </w:ins>
    </w:p>
    <w:p w14:paraId="351802DD" w14:textId="77777777" w:rsidR="00631E90" w:rsidRDefault="00631E90" w:rsidP="0042024B">
      <w:pPr>
        <w:pStyle w:val="3"/>
        <w:rPr>
          <w:rFonts w:ascii="宋体" w:hAnsi="宋体"/>
        </w:rPr>
      </w:pPr>
      <w:bookmarkStart w:id="6106" w:name="_Toc448761072"/>
      <w:r w:rsidRPr="004E6C5A">
        <w:rPr>
          <w:rFonts w:hint="eastAsia"/>
        </w:rPr>
        <w:t>请求报文说明</w:t>
      </w:r>
      <w:bookmarkEnd w:id="6106"/>
    </w:p>
    <w:tbl>
      <w:tblPr>
        <w:tblW w:w="8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3"/>
        <w:gridCol w:w="2094"/>
        <w:gridCol w:w="1709"/>
        <w:gridCol w:w="851"/>
        <w:gridCol w:w="708"/>
        <w:gridCol w:w="2635"/>
      </w:tblGrid>
      <w:tr w:rsidR="00631E90" w14:paraId="50917524" w14:textId="77777777" w:rsidTr="00E81D47">
        <w:trPr>
          <w:trHeight w:val="302"/>
        </w:trPr>
        <w:tc>
          <w:tcPr>
            <w:tcW w:w="983" w:type="dxa"/>
            <w:tcBorders>
              <w:bottom w:val="single" w:sz="4" w:space="0" w:color="auto"/>
            </w:tcBorders>
            <w:shd w:val="clear" w:color="auto" w:fill="C0C0C0"/>
          </w:tcPr>
          <w:p w14:paraId="7532AA8E" w14:textId="77777777" w:rsidR="00631E90" w:rsidRDefault="00631E90" w:rsidP="00E81D47">
            <w:pPr>
              <w:rPr>
                <w:rFonts w:ascii="宋体" w:hAnsi="宋体"/>
                <w:b/>
                <w:szCs w:val="21"/>
              </w:rPr>
            </w:pPr>
            <w:r>
              <w:rPr>
                <w:rFonts w:ascii="宋体" w:hAnsi="宋体"/>
                <w:b/>
                <w:szCs w:val="21"/>
              </w:rPr>
              <w:t>模块</w:t>
            </w:r>
          </w:p>
        </w:tc>
        <w:tc>
          <w:tcPr>
            <w:tcW w:w="2094" w:type="dxa"/>
            <w:tcBorders>
              <w:bottom w:val="single" w:sz="4" w:space="0" w:color="auto"/>
            </w:tcBorders>
            <w:shd w:val="clear" w:color="auto" w:fill="C0C0C0"/>
          </w:tcPr>
          <w:p w14:paraId="33C5F45C" w14:textId="77777777" w:rsidR="00631E90" w:rsidRDefault="00631E90" w:rsidP="00E81D47">
            <w:pPr>
              <w:rPr>
                <w:rFonts w:ascii="宋体" w:hAnsi="宋体"/>
                <w:b/>
              </w:rPr>
            </w:pPr>
            <w:r>
              <w:rPr>
                <w:rFonts w:ascii="宋体" w:hAnsi="宋体"/>
                <w:b/>
                <w:szCs w:val="21"/>
              </w:rPr>
              <w:t>字段ID</w:t>
            </w:r>
          </w:p>
        </w:tc>
        <w:tc>
          <w:tcPr>
            <w:tcW w:w="1709" w:type="dxa"/>
            <w:tcBorders>
              <w:bottom w:val="single" w:sz="4" w:space="0" w:color="auto"/>
            </w:tcBorders>
            <w:shd w:val="clear" w:color="auto" w:fill="C0C0C0"/>
          </w:tcPr>
          <w:p w14:paraId="4C3C411E" w14:textId="77777777" w:rsidR="00631E90" w:rsidRDefault="00631E90" w:rsidP="00E81D47">
            <w:pPr>
              <w:rPr>
                <w:rFonts w:ascii="宋体" w:hAnsi="宋体"/>
                <w:b/>
              </w:rPr>
            </w:pPr>
            <w:r>
              <w:rPr>
                <w:rFonts w:ascii="宋体" w:hAnsi="宋体"/>
                <w:b/>
                <w:szCs w:val="21"/>
              </w:rPr>
              <w:t>字段名称</w:t>
            </w:r>
          </w:p>
        </w:tc>
        <w:tc>
          <w:tcPr>
            <w:tcW w:w="851" w:type="dxa"/>
            <w:tcBorders>
              <w:bottom w:val="single" w:sz="4" w:space="0" w:color="auto"/>
            </w:tcBorders>
            <w:shd w:val="clear" w:color="auto" w:fill="C0C0C0"/>
          </w:tcPr>
          <w:p w14:paraId="3E9AF19E" w14:textId="77777777" w:rsidR="00631E90" w:rsidRDefault="00631E90" w:rsidP="00E81D47">
            <w:pPr>
              <w:rPr>
                <w:rFonts w:ascii="宋体" w:hAnsi="宋体"/>
                <w:b/>
              </w:rPr>
            </w:pPr>
            <w:r>
              <w:rPr>
                <w:rFonts w:ascii="宋体" w:hAnsi="宋体"/>
                <w:b/>
                <w:szCs w:val="21"/>
              </w:rPr>
              <w:t>类型</w:t>
            </w:r>
          </w:p>
        </w:tc>
        <w:tc>
          <w:tcPr>
            <w:tcW w:w="708" w:type="dxa"/>
            <w:tcBorders>
              <w:bottom w:val="single" w:sz="4" w:space="0" w:color="auto"/>
            </w:tcBorders>
            <w:shd w:val="clear" w:color="auto" w:fill="C0C0C0"/>
          </w:tcPr>
          <w:p w14:paraId="59340C72" w14:textId="77777777" w:rsidR="00631E90" w:rsidRDefault="00631E90" w:rsidP="00E81D47">
            <w:pPr>
              <w:rPr>
                <w:rFonts w:ascii="宋体" w:hAnsi="宋体"/>
                <w:b/>
              </w:rPr>
            </w:pPr>
            <w:r>
              <w:rPr>
                <w:rFonts w:ascii="宋体" w:hAnsi="宋体" w:hint="eastAsia"/>
                <w:b/>
              </w:rPr>
              <w:t>可空</w:t>
            </w:r>
          </w:p>
        </w:tc>
        <w:tc>
          <w:tcPr>
            <w:tcW w:w="2635" w:type="dxa"/>
            <w:tcBorders>
              <w:bottom w:val="single" w:sz="4" w:space="0" w:color="auto"/>
            </w:tcBorders>
            <w:shd w:val="clear" w:color="auto" w:fill="C0C0C0"/>
          </w:tcPr>
          <w:p w14:paraId="3CCE4748" w14:textId="77777777" w:rsidR="00631E90" w:rsidRDefault="00631E90" w:rsidP="00E81D47">
            <w:pPr>
              <w:rPr>
                <w:rFonts w:ascii="宋体" w:hAnsi="宋体"/>
                <w:b/>
              </w:rPr>
            </w:pPr>
            <w:r>
              <w:rPr>
                <w:rFonts w:ascii="宋体" w:hAnsi="宋体" w:hint="eastAsia"/>
                <w:b/>
              </w:rPr>
              <w:t>备注</w:t>
            </w:r>
          </w:p>
        </w:tc>
      </w:tr>
      <w:tr w:rsidR="00724F06" w14:paraId="065A4F49" w14:textId="77777777" w:rsidTr="00E81D47">
        <w:trPr>
          <w:cantSplit/>
          <w:trHeight w:val="317"/>
        </w:trPr>
        <w:tc>
          <w:tcPr>
            <w:tcW w:w="983" w:type="dxa"/>
            <w:vMerge w:val="restart"/>
          </w:tcPr>
          <w:p w14:paraId="7747B3B3" w14:textId="77777777" w:rsidR="00724F06" w:rsidRPr="00C15726" w:rsidRDefault="00724F06" w:rsidP="00E81D47">
            <w:pPr>
              <w:rPr>
                <w:rFonts w:ascii="宋体" w:hAnsi="宋体"/>
              </w:rPr>
            </w:pPr>
            <w:r>
              <w:rPr>
                <w:rFonts w:ascii="宋体" w:hAnsi="宋体" w:hint="eastAsia"/>
              </w:rPr>
              <w:t>BODY</w:t>
            </w:r>
          </w:p>
        </w:tc>
        <w:tc>
          <w:tcPr>
            <w:tcW w:w="7997" w:type="dxa"/>
            <w:gridSpan w:val="5"/>
          </w:tcPr>
          <w:p w14:paraId="14C5E120" w14:textId="77777777" w:rsidR="00724F06" w:rsidRPr="00920369" w:rsidRDefault="00724F06" w:rsidP="00E81D47">
            <w:pPr>
              <w:rPr>
                <w:rFonts w:ascii="宋体" w:cs="宋体"/>
                <w:kern w:val="0"/>
                <w:sz w:val="20"/>
                <w:szCs w:val="20"/>
              </w:rPr>
            </w:pPr>
          </w:p>
        </w:tc>
      </w:tr>
      <w:tr w:rsidR="00724F06" w14:paraId="02028627" w14:textId="77777777" w:rsidTr="00E81D47">
        <w:trPr>
          <w:cantSplit/>
          <w:trHeight w:val="145"/>
        </w:trPr>
        <w:tc>
          <w:tcPr>
            <w:tcW w:w="983" w:type="dxa"/>
            <w:vMerge/>
          </w:tcPr>
          <w:p w14:paraId="51A06202" w14:textId="77777777" w:rsidR="00724F06" w:rsidRDefault="00724F06" w:rsidP="00E81D47">
            <w:pPr>
              <w:rPr>
                <w:rFonts w:ascii="宋体" w:hAnsi="宋体"/>
              </w:rPr>
            </w:pPr>
          </w:p>
        </w:tc>
        <w:tc>
          <w:tcPr>
            <w:tcW w:w="2094" w:type="dxa"/>
          </w:tcPr>
          <w:p w14:paraId="10DCD34D" w14:textId="77777777" w:rsidR="00724F06" w:rsidRPr="00A560D3" w:rsidRDefault="00724F06" w:rsidP="00E81D47">
            <w:pPr>
              <w:autoSpaceDE w:val="0"/>
              <w:autoSpaceDN w:val="0"/>
              <w:adjustRightInd w:val="0"/>
              <w:spacing w:line="267" w:lineRule="exact"/>
              <w:jc w:val="left"/>
              <w:rPr>
                <w:rFonts w:ascii="宋体" w:cs="宋体"/>
                <w:kern w:val="0"/>
                <w:sz w:val="20"/>
                <w:szCs w:val="20"/>
              </w:rPr>
            </w:pPr>
          </w:p>
        </w:tc>
        <w:tc>
          <w:tcPr>
            <w:tcW w:w="1709" w:type="dxa"/>
          </w:tcPr>
          <w:p w14:paraId="02A2EC05" w14:textId="77777777" w:rsidR="00724F06" w:rsidRPr="00A560D3" w:rsidRDefault="00724F06" w:rsidP="00E81D47">
            <w:pPr>
              <w:autoSpaceDE w:val="0"/>
              <w:autoSpaceDN w:val="0"/>
              <w:adjustRightInd w:val="0"/>
              <w:spacing w:line="267" w:lineRule="exact"/>
              <w:jc w:val="left"/>
              <w:rPr>
                <w:rFonts w:ascii="宋体" w:cs="宋体"/>
                <w:kern w:val="0"/>
                <w:sz w:val="20"/>
                <w:szCs w:val="20"/>
              </w:rPr>
            </w:pPr>
          </w:p>
        </w:tc>
        <w:tc>
          <w:tcPr>
            <w:tcW w:w="851" w:type="dxa"/>
          </w:tcPr>
          <w:p w14:paraId="3F453463" w14:textId="77777777" w:rsidR="00724F06" w:rsidRPr="00A560D3" w:rsidRDefault="00724F06" w:rsidP="00E81D47">
            <w:pPr>
              <w:autoSpaceDE w:val="0"/>
              <w:autoSpaceDN w:val="0"/>
              <w:adjustRightInd w:val="0"/>
              <w:spacing w:line="267" w:lineRule="exact"/>
              <w:jc w:val="left"/>
              <w:rPr>
                <w:rFonts w:ascii="宋体" w:cs="宋体"/>
                <w:kern w:val="0"/>
                <w:sz w:val="20"/>
                <w:szCs w:val="20"/>
              </w:rPr>
            </w:pPr>
          </w:p>
        </w:tc>
        <w:tc>
          <w:tcPr>
            <w:tcW w:w="708" w:type="dxa"/>
          </w:tcPr>
          <w:p w14:paraId="5CF79920" w14:textId="77777777" w:rsidR="00724F06" w:rsidRPr="00A560D3" w:rsidRDefault="00724F06" w:rsidP="00E81D47">
            <w:pPr>
              <w:autoSpaceDE w:val="0"/>
              <w:autoSpaceDN w:val="0"/>
              <w:adjustRightInd w:val="0"/>
              <w:spacing w:line="267" w:lineRule="exact"/>
              <w:ind w:firstLineChars="50" w:firstLine="100"/>
              <w:jc w:val="left"/>
              <w:rPr>
                <w:rFonts w:ascii="宋体" w:cs="宋体"/>
                <w:kern w:val="0"/>
                <w:sz w:val="20"/>
                <w:szCs w:val="20"/>
              </w:rPr>
            </w:pPr>
          </w:p>
        </w:tc>
        <w:tc>
          <w:tcPr>
            <w:tcW w:w="2635" w:type="dxa"/>
          </w:tcPr>
          <w:p w14:paraId="21BA4555" w14:textId="77777777" w:rsidR="00724F06" w:rsidRPr="00920369" w:rsidRDefault="00724F06" w:rsidP="00E81D47">
            <w:pPr>
              <w:rPr>
                <w:rFonts w:ascii="宋体" w:cs="宋体"/>
                <w:kern w:val="0"/>
                <w:sz w:val="20"/>
                <w:szCs w:val="20"/>
              </w:rPr>
            </w:pPr>
          </w:p>
        </w:tc>
      </w:tr>
      <w:tr w:rsidR="00724F06" w14:paraId="415D603B" w14:textId="77777777" w:rsidTr="00E81D47">
        <w:trPr>
          <w:cantSplit/>
          <w:trHeight w:val="145"/>
        </w:trPr>
        <w:tc>
          <w:tcPr>
            <w:tcW w:w="983" w:type="dxa"/>
            <w:vMerge/>
          </w:tcPr>
          <w:p w14:paraId="35E14974" w14:textId="77777777" w:rsidR="00724F06" w:rsidRDefault="00724F06" w:rsidP="00E81D47">
            <w:pPr>
              <w:rPr>
                <w:rFonts w:ascii="宋体" w:hAnsi="宋体"/>
              </w:rPr>
            </w:pPr>
          </w:p>
        </w:tc>
        <w:tc>
          <w:tcPr>
            <w:tcW w:w="2094" w:type="dxa"/>
          </w:tcPr>
          <w:p w14:paraId="1ECBC555" w14:textId="77777777" w:rsidR="00724F06" w:rsidRPr="00920369" w:rsidRDefault="00724F06" w:rsidP="00E81D47">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TRANSCODE</w:t>
            </w:r>
          </w:p>
        </w:tc>
        <w:tc>
          <w:tcPr>
            <w:tcW w:w="1709" w:type="dxa"/>
          </w:tcPr>
          <w:p w14:paraId="0A5DFE5C" w14:textId="77777777" w:rsidR="00724F06" w:rsidRPr="00920369" w:rsidRDefault="00724F06" w:rsidP="00E81D47">
            <w:pPr>
              <w:rPr>
                <w:rFonts w:ascii="宋体" w:cs="宋体"/>
                <w:kern w:val="0"/>
                <w:sz w:val="20"/>
                <w:szCs w:val="20"/>
              </w:rPr>
            </w:pPr>
            <w:r w:rsidRPr="00A560D3">
              <w:rPr>
                <w:rFonts w:ascii="宋体" w:cs="宋体" w:hint="eastAsia"/>
                <w:kern w:val="0"/>
                <w:sz w:val="20"/>
                <w:szCs w:val="20"/>
              </w:rPr>
              <w:t>交易码</w:t>
            </w:r>
          </w:p>
        </w:tc>
        <w:tc>
          <w:tcPr>
            <w:tcW w:w="851" w:type="dxa"/>
          </w:tcPr>
          <w:p w14:paraId="52F3D6E7" w14:textId="77777777" w:rsidR="00724F06" w:rsidRPr="00920369" w:rsidRDefault="00724F06" w:rsidP="00E81D47">
            <w:pPr>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8</w:t>
            </w:r>
            <w:r w:rsidRPr="00A560D3">
              <w:rPr>
                <w:rFonts w:ascii="宋体" w:cs="宋体"/>
                <w:kern w:val="0"/>
                <w:sz w:val="20"/>
                <w:szCs w:val="20"/>
              </w:rPr>
              <w:t>)</w:t>
            </w:r>
          </w:p>
        </w:tc>
        <w:tc>
          <w:tcPr>
            <w:tcW w:w="708" w:type="dxa"/>
          </w:tcPr>
          <w:p w14:paraId="6F8840B2" w14:textId="77777777" w:rsidR="00724F06" w:rsidRPr="00EA7B55" w:rsidRDefault="00724F06" w:rsidP="00E81D47">
            <w:pPr>
              <w:autoSpaceDE w:val="0"/>
              <w:autoSpaceDN w:val="0"/>
              <w:adjustRightInd w:val="0"/>
              <w:spacing w:line="267" w:lineRule="exact"/>
              <w:ind w:left="107"/>
              <w:jc w:val="left"/>
              <w:rPr>
                <w:rFonts w:ascii="宋体" w:cs="宋体"/>
                <w:kern w:val="0"/>
                <w:sz w:val="20"/>
                <w:szCs w:val="20"/>
              </w:rPr>
            </w:pPr>
            <w:r w:rsidRPr="00EA7B55">
              <w:rPr>
                <w:rFonts w:ascii="宋体" w:cs="宋体" w:hint="eastAsia"/>
                <w:kern w:val="0"/>
                <w:sz w:val="20"/>
                <w:szCs w:val="20"/>
              </w:rPr>
              <w:t>否</w:t>
            </w:r>
          </w:p>
        </w:tc>
        <w:tc>
          <w:tcPr>
            <w:tcW w:w="2635" w:type="dxa"/>
          </w:tcPr>
          <w:p w14:paraId="5926D244" w14:textId="77777777" w:rsidR="00724F06" w:rsidRPr="00920369" w:rsidRDefault="00724F06" w:rsidP="002064CD">
            <w:pPr>
              <w:autoSpaceDE w:val="0"/>
              <w:autoSpaceDN w:val="0"/>
              <w:adjustRightInd w:val="0"/>
              <w:spacing w:line="267" w:lineRule="exact"/>
              <w:jc w:val="left"/>
              <w:rPr>
                <w:rFonts w:ascii="宋体" w:cs="宋体"/>
                <w:kern w:val="0"/>
                <w:sz w:val="20"/>
                <w:szCs w:val="20"/>
              </w:rPr>
            </w:pPr>
            <w:r w:rsidRPr="00920369">
              <w:rPr>
                <w:rFonts w:ascii="宋体" w:cs="宋体" w:hint="eastAsia"/>
                <w:kern w:val="0"/>
                <w:sz w:val="20"/>
                <w:szCs w:val="20"/>
              </w:rPr>
              <w:t>OGW000</w:t>
            </w:r>
            <w:r>
              <w:rPr>
                <w:rFonts w:ascii="宋体" w:cs="宋体" w:hint="eastAsia"/>
                <w:kern w:val="0"/>
                <w:sz w:val="20"/>
                <w:szCs w:val="20"/>
              </w:rPr>
              <w:t>75</w:t>
            </w:r>
          </w:p>
        </w:tc>
      </w:tr>
      <w:tr w:rsidR="00724F06" w14:paraId="3C1E59F2" w14:textId="77777777" w:rsidTr="00E81D47">
        <w:trPr>
          <w:cantSplit/>
          <w:trHeight w:val="145"/>
        </w:trPr>
        <w:tc>
          <w:tcPr>
            <w:tcW w:w="983" w:type="dxa"/>
            <w:vMerge/>
          </w:tcPr>
          <w:p w14:paraId="364195FE" w14:textId="77777777" w:rsidR="00724F06" w:rsidRDefault="00724F06" w:rsidP="00E81D47">
            <w:pPr>
              <w:rPr>
                <w:rFonts w:ascii="宋体" w:hAnsi="宋体"/>
              </w:rPr>
            </w:pPr>
          </w:p>
        </w:tc>
        <w:tc>
          <w:tcPr>
            <w:tcW w:w="7997" w:type="dxa"/>
            <w:gridSpan w:val="5"/>
          </w:tcPr>
          <w:p w14:paraId="0D2413F5" w14:textId="77777777" w:rsidR="00724F06" w:rsidRPr="00920369" w:rsidRDefault="00724F06" w:rsidP="00E81D47">
            <w:pPr>
              <w:rPr>
                <w:rFonts w:ascii="宋体" w:cs="宋体"/>
                <w:kern w:val="0"/>
                <w:sz w:val="20"/>
                <w:szCs w:val="20"/>
              </w:rPr>
            </w:pPr>
            <w:r>
              <w:rPr>
                <w:rFonts w:ascii="宋体" w:cs="宋体" w:hint="eastAsia"/>
                <w:kern w:val="0"/>
                <w:sz w:val="20"/>
                <w:szCs w:val="20"/>
              </w:rPr>
              <w:t>数据加密域都放到XMLPARA里面</w:t>
            </w:r>
          </w:p>
        </w:tc>
      </w:tr>
      <w:tr w:rsidR="00724F06" w14:paraId="433ED48B" w14:textId="77777777" w:rsidTr="00E81D47">
        <w:trPr>
          <w:cantSplit/>
          <w:trHeight w:val="145"/>
        </w:trPr>
        <w:tc>
          <w:tcPr>
            <w:tcW w:w="983" w:type="dxa"/>
            <w:vMerge/>
          </w:tcPr>
          <w:p w14:paraId="736D7EBD" w14:textId="77777777" w:rsidR="00724F06" w:rsidRDefault="00724F06" w:rsidP="00E81D47">
            <w:pPr>
              <w:rPr>
                <w:rFonts w:ascii="宋体" w:hAnsi="宋体"/>
              </w:rPr>
            </w:pPr>
          </w:p>
        </w:tc>
        <w:tc>
          <w:tcPr>
            <w:tcW w:w="2094" w:type="dxa"/>
          </w:tcPr>
          <w:p w14:paraId="4AA41318" w14:textId="77777777" w:rsidR="00724F06" w:rsidRPr="00920369" w:rsidRDefault="00724F06" w:rsidP="00E81D47">
            <w:pPr>
              <w:rPr>
                <w:rFonts w:ascii="宋体" w:cs="宋体"/>
                <w:kern w:val="0"/>
                <w:sz w:val="20"/>
                <w:szCs w:val="20"/>
              </w:rPr>
            </w:pPr>
            <w:r w:rsidRPr="00920369">
              <w:rPr>
                <w:rFonts w:ascii="宋体" w:cs="宋体" w:hint="eastAsia"/>
                <w:kern w:val="0"/>
                <w:sz w:val="20"/>
                <w:szCs w:val="20"/>
              </w:rPr>
              <w:t>MERCHANTID</w:t>
            </w:r>
          </w:p>
        </w:tc>
        <w:tc>
          <w:tcPr>
            <w:tcW w:w="1709" w:type="dxa"/>
          </w:tcPr>
          <w:p w14:paraId="137D5211" w14:textId="77777777" w:rsidR="00724F06" w:rsidRPr="00920369" w:rsidRDefault="00724F06" w:rsidP="00E81D47">
            <w:pPr>
              <w:rPr>
                <w:rFonts w:ascii="宋体" w:cs="宋体"/>
                <w:kern w:val="0"/>
                <w:sz w:val="20"/>
                <w:szCs w:val="20"/>
              </w:rPr>
            </w:pPr>
            <w:r w:rsidRPr="00920369">
              <w:rPr>
                <w:rFonts w:ascii="宋体" w:cs="宋体" w:hint="eastAsia"/>
                <w:kern w:val="0"/>
                <w:sz w:val="20"/>
                <w:szCs w:val="20"/>
              </w:rPr>
              <w:t>商户唯一编号</w:t>
            </w:r>
          </w:p>
        </w:tc>
        <w:tc>
          <w:tcPr>
            <w:tcW w:w="851" w:type="dxa"/>
          </w:tcPr>
          <w:p w14:paraId="49C2218E" w14:textId="77777777" w:rsidR="00724F06" w:rsidRPr="00920369" w:rsidRDefault="00724F06" w:rsidP="00E81D47">
            <w:pPr>
              <w:rPr>
                <w:rFonts w:ascii="宋体" w:cs="宋体"/>
                <w:kern w:val="0"/>
                <w:sz w:val="20"/>
                <w:szCs w:val="20"/>
              </w:rPr>
            </w:pPr>
            <w:r>
              <w:rPr>
                <w:rFonts w:ascii="宋体" w:cs="宋体" w:hint="eastAsia"/>
                <w:kern w:val="0"/>
                <w:sz w:val="20"/>
                <w:szCs w:val="20"/>
              </w:rPr>
              <w:t>C</w:t>
            </w:r>
            <w:r w:rsidRPr="00920369">
              <w:rPr>
                <w:rFonts w:ascii="宋体" w:cs="宋体" w:hint="eastAsia"/>
                <w:kern w:val="0"/>
                <w:sz w:val="20"/>
                <w:szCs w:val="20"/>
              </w:rPr>
              <w:t>(20)</w:t>
            </w:r>
          </w:p>
        </w:tc>
        <w:tc>
          <w:tcPr>
            <w:tcW w:w="708" w:type="dxa"/>
          </w:tcPr>
          <w:p w14:paraId="378E1416" w14:textId="77777777" w:rsidR="00724F06" w:rsidRPr="00920369" w:rsidRDefault="00724F06" w:rsidP="00E81D47">
            <w:pPr>
              <w:rPr>
                <w:rFonts w:ascii="宋体" w:cs="宋体"/>
                <w:kern w:val="0"/>
                <w:sz w:val="20"/>
                <w:szCs w:val="20"/>
              </w:rPr>
            </w:pPr>
            <w:r w:rsidRPr="00920369">
              <w:rPr>
                <w:rFonts w:ascii="宋体" w:cs="宋体" w:hint="eastAsia"/>
                <w:kern w:val="0"/>
                <w:sz w:val="20"/>
                <w:szCs w:val="20"/>
              </w:rPr>
              <w:t>否</w:t>
            </w:r>
          </w:p>
        </w:tc>
        <w:tc>
          <w:tcPr>
            <w:tcW w:w="2635" w:type="dxa"/>
          </w:tcPr>
          <w:p w14:paraId="60A55F1D" w14:textId="77777777" w:rsidR="00724F06" w:rsidRPr="00920369" w:rsidRDefault="00724F06" w:rsidP="00E81D47">
            <w:pPr>
              <w:rPr>
                <w:rFonts w:ascii="宋体" w:cs="宋体"/>
                <w:kern w:val="0"/>
                <w:sz w:val="20"/>
                <w:szCs w:val="20"/>
              </w:rPr>
            </w:pPr>
            <w:r w:rsidRPr="00920369">
              <w:rPr>
                <w:rFonts w:ascii="宋体" w:cs="宋体" w:hint="eastAsia"/>
                <w:kern w:val="0"/>
                <w:sz w:val="20"/>
                <w:szCs w:val="20"/>
              </w:rPr>
              <w:t>由华兴银行统一分配</w:t>
            </w:r>
          </w:p>
        </w:tc>
      </w:tr>
      <w:tr w:rsidR="00724F06" w14:paraId="1AEAB558" w14:textId="77777777" w:rsidTr="00E81D47">
        <w:trPr>
          <w:cantSplit/>
          <w:trHeight w:val="145"/>
        </w:trPr>
        <w:tc>
          <w:tcPr>
            <w:tcW w:w="983" w:type="dxa"/>
            <w:vMerge/>
          </w:tcPr>
          <w:p w14:paraId="5C6CBFBF" w14:textId="77777777" w:rsidR="00724F06" w:rsidRDefault="00724F06" w:rsidP="00E81D47">
            <w:pPr>
              <w:rPr>
                <w:rFonts w:ascii="宋体" w:hAnsi="宋体"/>
              </w:rPr>
            </w:pPr>
          </w:p>
        </w:tc>
        <w:tc>
          <w:tcPr>
            <w:tcW w:w="2094" w:type="dxa"/>
          </w:tcPr>
          <w:p w14:paraId="5304E7C4" w14:textId="77777777" w:rsidR="00724F06" w:rsidRPr="00920369" w:rsidRDefault="00724F06" w:rsidP="00E81D47">
            <w:pPr>
              <w:rPr>
                <w:rFonts w:ascii="宋体" w:cs="宋体"/>
                <w:kern w:val="0"/>
                <w:sz w:val="20"/>
                <w:szCs w:val="20"/>
              </w:rPr>
            </w:pPr>
            <w:r w:rsidRPr="00920369">
              <w:rPr>
                <w:rFonts w:ascii="宋体" w:cs="宋体" w:hint="eastAsia"/>
                <w:kern w:val="0"/>
                <w:sz w:val="20"/>
                <w:szCs w:val="20"/>
              </w:rPr>
              <w:t>APPID</w:t>
            </w:r>
          </w:p>
        </w:tc>
        <w:tc>
          <w:tcPr>
            <w:tcW w:w="1709" w:type="dxa"/>
          </w:tcPr>
          <w:p w14:paraId="7E3C1AD3" w14:textId="77777777" w:rsidR="00724F06" w:rsidRPr="00920369" w:rsidRDefault="00724F06" w:rsidP="00E81D47">
            <w:pPr>
              <w:rPr>
                <w:rFonts w:ascii="宋体" w:cs="宋体"/>
                <w:kern w:val="0"/>
                <w:sz w:val="20"/>
                <w:szCs w:val="20"/>
              </w:rPr>
            </w:pPr>
            <w:r w:rsidRPr="00920369">
              <w:rPr>
                <w:rFonts w:ascii="宋体" w:cs="宋体" w:hint="eastAsia"/>
                <w:kern w:val="0"/>
                <w:sz w:val="20"/>
                <w:szCs w:val="20"/>
              </w:rPr>
              <w:t>应用标识</w:t>
            </w:r>
          </w:p>
        </w:tc>
        <w:tc>
          <w:tcPr>
            <w:tcW w:w="851" w:type="dxa"/>
          </w:tcPr>
          <w:p w14:paraId="62DDFB93" w14:textId="77777777" w:rsidR="00724F06" w:rsidRPr="00920369" w:rsidRDefault="00724F06" w:rsidP="00E81D47">
            <w:pPr>
              <w:rPr>
                <w:rFonts w:ascii="宋体" w:cs="宋体"/>
                <w:kern w:val="0"/>
                <w:sz w:val="20"/>
                <w:szCs w:val="20"/>
              </w:rPr>
            </w:pPr>
            <w:r w:rsidRPr="00920369">
              <w:rPr>
                <w:rFonts w:ascii="宋体" w:cs="宋体" w:hint="eastAsia"/>
                <w:kern w:val="0"/>
                <w:sz w:val="20"/>
                <w:szCs w:val="20"/>
              </w:rPr>
              <w:t>C(3)</w:t>
            </w:r>
          </w:p>
        </w:tc>
        <w:tc>
          <w:tcPr>
            <w:tcW w:w="708" w:type="dxa"/>
          </w:tcPr>
          <w:p w14:paraId="79091808" w14:textId="77777777" w:rsidR="00724F06" w:rsidRPr="00920369" w:rsidRDefault="00724F06" w:rsidP="00E81D47">
            <w:pPr>
              <w:rPr>
                <w:rFonts w:ascii="宋体" w:cs="宋体"/>
                <w:kern w:val="0"/>
                <w:sz w:val="20"/>
                <w:szCs w:val="20"/>
              </w:rPr>
            </w:pPr>
            <w:r w:rsidRPr="00920369">
              <w:rPr>
                <w:rFonts w:ascii="宋体" w:cs="宋体" w:hint="eastAsia"/>
                <w:kern w:val="0"/>
                <w:sz w:val="20"/>
                <w:szCs w:val="20"/>
              </w:rPr>
              <w:t>否</w:t>
            </w:r>
          </w:p>
        </w:tc>
        <w:tc>
          <w:tcPr>
            <w:tcW w:w="2635" w:type="dxa"/>
          </w:tcPr>
          <w:p w14:paraId="6CEBDEBE" w14:textId="77777777" w:rsidR="00724F06" w:rsidRPr="00920369" w:rsidRDefault="00724F06" w:rsidP="00E81D47">
            <w:pPr>
              <w:rPr>
                <w:rFonts w:ascii="宋体" w:cs="宋体"/>
                <w:kern w:val="0"/>
                <w:sz w:val="20"/>
                <w:szCs w:val="20"/>
              </w:rPr>
            </w:pPr>
            <w:r w:rsidRPr="00920369">
              <w:rPr>
                <w:rFonts w:ascii="宋体" w:cs="宋体" w:hint="eastAsia"/>
                <w:kern w:val="0"/>
                <w:sz w:val="20"/>
                <w:szCs w:val="20"/>
              </w:rPr>
              <w:t>个人电脑:PC（不送则默认PC）</w:t>
            </w:r>
          </w:p>
          <w:p w14:paraId="2FCD1855" w14:textId="77777777" w:rsidR="00724F06" w:rsidRDefault="00724F06" w:rsidP="00E81D47">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手机：APP</w:t>
            </w:r>
          </w:p>
          <w:p w14:paraId="6A2B51B6" w14:textId="77777777" w:rsidR="00724F06" w:rsidRPr="00920369" w:rsidRDefault="00724F06" w:rsidP="00E81D47">
            <w:pPr>
              <w:rPr>
                <w:rFonts w:ascii="宋体" w:cs="宋体"/>
                <w:kern w:val="0"/>
                <w:sz w:val="20"/>
                <w:szCs w:val="20"/>
              </w:rPr>
            </w:pPr>
            <w:r>
              <w:rPr>
                <w:rFonts w:ascii="宋体" w:cs="宋体" w:hint="eastAsia"/>
                <w:kern w:val="0"/>
                <w:sz w:val="20"/>
                <w:szCs w:val="20"/>
              </w:rPr>
              <w:t>微信：WX</w:t>
            </w:r>
          </w:p>
        </w:tc>
      </w:tr>
      <w:tr w:rsidR="00724F06" w14:paraId="32314E01" w14:textId="77777777" w:rsidTr="00E81D47">
        <w:trPr>
          <w:cantSplit/>
          <w:trHeight w:val="145"/>
        </w:trPr>
        <w:tc>
          <w:tcPr>
            <w:tcW w:w="983" w:type="dxa"/>
            <w:vMerge/>
          </w:tcPr>
          <w:p w14:paraId="393BBEF8" w14:textId="77777777" w:rsidR="00724F06" w:rsidRDefault="00724F06" w:rsidP="00E81D47">
            <w:pPr>
              <w:rPr>
                <w:rFonts w:ascii="宋体" w:hAnsi="宋体"/>
              </w:rPr>
            </w:pPr>
          </w:p>
        </w:tc>
        <w:tc>
          <w:tcPr>
            <w:tcW w:w="2094" w:type="dxa"/>
          </w:tcPr>
          <w:p w14:paraId="441A0D4E" w14:textId="77777777" w:rsidR="00724F06" w:rsidRPr="00920369" w:rsidRDefault="00724F06" w:rsidP="00E81D47">
            <w:pPr>
              <w:rPr>
                <w:rFonts w:ascii="宋体" w:cs="宋体"/>
                <w:kern w:val="0"/>
                <w:sz w:val="20"/>
                <w:szCs w:val="20"/>
              </w:rPr>
            </w:pPr>
            <w:r w:rsidRPr="00920369">
              <w:rPr>
                <w:rFonts w:ascii="宋体" w:cs="宋体" w:hint="eastAsia"/>
                <w:kern w:val="0"/>
                <w:sz w:val="20"/>
                <w:szCs w:val="20"/>
              </w:rPr>
              <w:t>OLDREQSEQNO</w:t>
            </w:r>
          </w:p>
        </w:tc>
        <w:tc>
          <w:tcPr>
            <w:tcW w:w="1709" w:type="dxa"/>
          </w:tcPr>
          <w:p w14:paraId="367D41AD" w14:textId="77777777" w:rsidR="00724F06" w:rsidRPr="00920369" w:rsidRDefault="00724F06" w:rsidP="00E81D47">
            <w:pPr>
              <w:rPr>
                <w:rFonts w:ascii="宋体" w:cs="宋体"/>
                <w:kern w:val="0"/>
                <w:sz w:val="20"/>
                <w:szCs w:val="20"/>
              </w:rPr>
            </w:pPr>
            <w:r w:rsidRPr="00920369">
              <w:rPr>
                <w:rFonts w:ascii="宋体" w:cs="宋体" w:hint="eastAsia"/>
                <w:kern w:val="0"/>
                <w:sz w:val="20"/>
                <w:szCs w:val="20"/>
              </w:rPr>
              <w:t>原流水号</w:t>
            </w:r>
          </w:p>
        </w:tc>
        <w:tc>
          <w:tcPr>
            <w:tcW w:w="851" w:type="dxa"/>
          </w:tcPr>
          <w:p w14:paraId="7E4D699A" w14:textId="77777777" w:rsidR="00724F06" w:rsidRPr="00920369" w:rsidRDefault="00724F06" w:rsidP="002D19D4">
            <w:pPr>
              <w:rPr>
                <w:rFonts w:ascii="宋体" w:cs="宋体"/>
                <w:kern w:val="0"/>
                <w:sz w:val="20"/>
                <w:szCs w:val="20"/>
              </w:rPr>
            </w:pPr>
            <w:r w:rsidRPr="00920369">
              <w:rPr>
                <w:rFonts w:ascii="宋体" w:cs="宋体" w:hint="eastAsia"/>
                <w:kern w:val="0"/>
                <w:sz w:val="20"/>
                <w:szCs w:val="20"/>
              </w:rPr>
              <w:t>C</w:t>
            </w:r>
            <w:r>
              <w:rPr>
                <w:rFonts w:ascii="宋体" w:cs="宋体" w:hint="eastAsia"/>
                <w:kern w:val="0"/>
                <w:sz w:val="20"/>
                <w:szCs w:val="20"/>
              </w:rPr>
              <w:t>(</w:t>
            </w:r>
            <w:del w:id="6107" w:author="wincol" w:date="2016-06-12T19:11:00Z">
              <w:r w:rsidRPr="00920369" w:rsidDel="002D19D4">
                <w:rPr>
                  <w:rFonts w:ascii="宋体" w:cs="宋体" w:hint="eastAsia"/>
                  <w:kern w:val="0"/>
                  <w:sz w:val="20"/>
                  <w:szCs w:val="20"/>
                </w:rPr>
                <w:delText>32</w:delText>
              </w:r>
            </w:del>
            <w:ins w:id="6108" w:author="wincol" w:date="2016-06-12T19:11:00Z">
              <w:r w:rsidR="002D19D4">
                <w:rPr>
                  <w:rFonts w:ascii="宋体" w:cs="宋体" w:hint="eastAsia"/>
                  <w:kern w:val="0"/>
                  <w:sz w:val="20"/>
                  <w:szCs w:val="20"/>
                </w:rPr>
                <w:t>28</w:t>
              </w:r>
            </w:ins>
            <w:r w:rsidRPr="00920369">
              <w:rPr>
                <w:rFonts w:ascii="宋体" w:cs="宋体" w:hint="eastAsia"/>
                <w:kern w:val="0"/>
                <w:sz w:val="20"/>
                <w:szCs w:val="20"/>
              </w:rPr>
              <w:t>）</w:t>
            </w:r>
          </w:p>
        </w:tc>
        <w:tc>
          <w:tcPr>
            <w:tcW w:w="708" w:type="dxa"/>
          </w:tcPr>
          <w:p w14:paraId="7AD93E64" w14:textId="77777777" w:rsidR="00724F06" w:rsidRPr="00920369" w:rsidRDefault="00724F06" w:rsidP="00E81D47">
            <w:pPr>
              <w:rPr>
                <w:rFonts w:ascii="宋体" w:cs="宋体"/>
                <w:kern w:val="0"/>
                <w:sz w:val="20"/>
                <w:szCs w:val="20"/>
              </w:rPr>
            </w:pPr>
            <w:r w:rsidRPr="00920369">
              <w:rPr>
                <w:rFonts w:ascii="宋体" w:cs="宋体" w:hint="eastAsia"/>
                <w:kern w:val="0"/>
                <w:sz w:val="20"/>
                <w:szCs w:val="20"/>
              </w:rPr>
              <w:t>否</w:t>
            </w:r>
          </w:p>
        </w:tc>
        <w:tc>
          <w:tcPr>
            <w:tcW w:w="2635" w:type="dxa"/>
          </w:tcPr>
          <w:p w14:paraId="7B3B6F7F" w14:textId="77777777" w:rsidR="00724F06" w:rsidRPr="00920369" w:rsidRDefault="00724F06" w:rsidP="00E81D47">
            <w:pPr>
              <w:rPr>
                <w:rFonts w:ascii="宋体" w:cs="宋体"/>
                <w:kern w:val="0"/>
                <w:sz w:val="20"/>
                <w:szCs w:val="20"/>
              </w:rPr>
            </w:pPr>
            <w:r w:rsidRPr="00920369">
              <w:rPr>
                <w:rFonts w:ascii="宋体" w:cs="宋体" w:hint="eastAsia"/>
                <w:kern w:val="0"/>
                <w:sz w:val="20"/>
                <w:szCs w:val="20"/>
              </w:rPr>
              <w:t>原还款收益提交交易流水号</w:t>
            </w:r>
          </w:p>
        </w:tc>
      </w:tr>
      <w:tr w:rsidR="00724F06" w14:paraId="17DB0863" w14:textId="77777777" w:rsidTr="00E81D47">
        <w:trPr>
          <w:cantSplit/>
          <w:trHeight w:val="145"/>
        </w:trPr>
        <w:tc>
          <w:tcPr>
            <w:tcW w:w="983" w:type="dxa"/>
            <w:vMerge/>
          </w:tcPr>
          <w:p w14:paraId="288A4160" w14:textId="77777777" w:rsidR="00724F06" w:rsidRDefault="00724F06" w:rsidP="00E81D47">
            <w:pPr>
              <w:rPr>
                <w:rFonts w:ascii="宋体" w:hAnsi="宋体"/>
              </w:rPr>
            </w:pPr>
          </w:p>
        </w:tc>
        <w:tc>
          <w:tcPr>
            <w:tcW w:w="2094" w:type="dxa"/>
          </w:tcPr>
          <w:p w14:paraId="5AFABE84" w14:textId="77777777" w:rsidR="00724F06" w:rsidRPr="00920369" w:rsidRDefault="00724F06" w:rsidP="00E81D47">
            <w:pPr>
              <w:rPr>
                <w:rFonts w:ascii="宋体" w:cs="宋体"/>
                <w:kern w:val="0"/>
                <w:sz w:val="20"/>
                <w:szCs w:val="20"/>
              </w:rPr>
            </w:pPr>
            <w:r w:rsidRPr="00920369">
              <w:rPr>
                <w:rFonts w:ascii="宋体" w:cs="宋体" w:hint="eastAsia"/>
                <w:kern w:val="0"/>
                <w:sz w:val="20"/>
                <w:szCs w:val="20"/>
              </w:rPr>
              <w:t>LOANNO</w:t>
            </w:r>
          </w:p>
        </w:tc>
        <w:tc>
          <w:tcPr>
            <w:tcW w:w="1709" w:type="dxa"/>
          </w:tcPr>
          <w:p w14:paraId="606BA219" w14:textId="77777777" w:rsidR="00724F06" w:rsidRPr="00920369" w:rsidRDefault="00724F06" w:rsidP="00E81D47">
            <w:pPr>
              <w:rPr>
                <w:rFonts w:ascii="宋体" w:cs="宋体"/>
                <w:kern w:val="0"/>
                <w:sz w:val="20"/>
                <w:szCs w:val="20"/>
              </w:rPr>
            </w:pPr>
            <w:r w:rsidRPr="00920369">
              <w:rPr>
                <w:rFonts w:ascii="宋体" w:cs="宋体" w:hint="eastAsia"/>
                <w:kern w:val="0"/>
                <w:sz w:val="20"/>
                <w:szCs w:val="20"/>
              </w:rPr>
              <w:t>借款编号</w:t>
            </w:r>
          </w:p>
        </w:tc>
        <w:tc>
          <w:tcPr>
            <w:tcW w:w="851" w:type="dxa"/>
          </w:tcPr>
          <w:p w14:paraId="1C367240" w14:textId="77777777" w:rsidR="00724F06" w:rsidRPr="00920369" w:rsidRDefault="00724F06" w:rsidP="00E81D47">
            <w:pPr>
              <w:rPr>
                <w:rFonts w:ascii="宋体" w:cs="宋体"/>
                <w:kern w:val="0"/>
                <w:sz w:val="20"/>
                <w:szCs w:val="20"/>
              </w:rPr>
            </w:pPr>
            <w:r>
              <w:rPr>
                <w:rFonts w:ascii="宋体" w:cs="宋体" w:hint="eastAsia"/>
                <w:kern w:val="0"/>
                <w:sz w:val="20"/>
                <w:szCs w:val="20"/>
              </w:rPr>
              <w:t>C</w:t>
            </w:r>
            <w:r w:rsidRPr="00920369">
              <w:rPr>
                <w:rFonts w:ascii="宋体" w:cs="宋体" w:hint="eastAsia"/>
                <w:kern w:val="0"/>
                <w:sz w:val="20"/>
                <w:szCs w:val="20"/>
              </w:rPr>
              <w:t>(64)</w:t>
            </w:r>
          </w:p>
        </w:tc>
        <w:tc>
          <w:tcPr>
            <w:tcW w:w="708" w:type="dxa"/>
          </w:tcPr>
          <w:p w14:paraId="6FC9BA91" w14:textId="77777777" w:rsidR="00724F06" w:rsidRPr="00920369" w:rsidRDefault="00724F06" w:rsidP="00E81D47">
            <w:pPr>
              <w:rPr>
                <w:rFonts w:ascii="宋体" w:cs="宋体"/>
                <w:kern w:val="0"/>
                <w:sz w:val="20"/>
                <w:szCs w:val="20"/>
              </w:rPr>
            </w:pPr>
            <w:r w:rsidRPr="00920369">
              <w:rPr>
                <w:rFonts w:ascii="宋体" w:cs="宋体" w:hint="eastAsia"/>
                <w:kern w:val="0"/>
                <w:sz w:val="20"/>
                <w:szCs w:val="20"/>
              </w:rPr>
              <w:t>否</w:t>
            </w:r>
          </w:p>
        </w:tc>
        <w:tc>
          <w:tcPr>
            <w:tcW w:w="2635" w:type="dxa"/>
          </w:tcPr>
          <w:p w14:paraId="29074B28" w14:textId="77777777" w:rsidR="00724F06" w:rsidRPr="00920369" w:rsidRDefault="00724F06" w:rsidP="00E81D47">
            <w:pPr>
              <w:rPr>
                <w:rFonts w:ascii="宋体" w:cs="宋体"/>
                <w:kern w:val="0"/>
                <w:sz w:val="20"/>
                <w:szCs w:val="20"/>
              </w:rPr>
            </w:pPr>
          </w:p>
        </w:tc>
      </w:tr>
      <w:tr w:rsidR="00724F06" w14:paraId="2D605094" w14:textId="77777777" w:rsidTr="00E81D47">
        <w:trPr>
          <w:cantSplit/>
          <w:trHeight w:val="145"/>
        </w:trPr>
        <w:tc>
          <w:tcPr>
            <w:tcW w:w="983" w:type="dxa"/>
            <w:vMerge/>
          </w:tcPr>
          <w:p w14:paraId="48DD830C" w14:textId="77777777" w:rsidR="00724F06" w:rsidRDefault="00724F06" w:rsidP="00E81D47">
            <w:pPr>
              <w:rPr>
                <w:rFonts w:ascii="宋体" w:hAnsi="宋体"/>
              </w:rPr>
            </w:pPr>
          </w:p>
        </w:tc>
        <w:tc>
          <w:tcPr>
            <w:tcW w:w="2094" w:type="dxa"/>
          </w:tcPr>
          <w:p w14:paraId="74F94F54" w14:textId="77777777" w:rsidR="00724F06" w:rsidRPr="00920369" w:rsidRDefault="00724F06" w:rsidP="00E81D47">
            <w:pPr>
              <w:rPr>
                <w:rFonts w:ascii="宋体" w:cs="宋体"/>
                <w:kern w:val="0"/>
                <w:sz w:val="20"/>
                <w:szCs w:val="20"/>
              </w:rPr>
            </w:pPr>
            <w:r w:rsidRPr="00920369">
              <w:rPr>
                <w:rFonts w:ascii="宋体" w:cs="宋体" w:hint="eastAsia"/>
                <w:kern w:val="0"/>
                <w:sz w:val="20"/>
                <w:szCs w:val="20"/>
              </w:rPr>
              <w:t>SUBSEQNO</w:t>
            </w:r>
          </w:p>
        </w:tc>
        <w:tc>
          <w:tcPr>
            <w:tcW w:w="1709" w:type="dxa"/>
          </w:tcPr>
          <w:p w14:paraId="1B653FE8" w14:textId="77777777" w:rsidR="00724F06" w:rsidRPr="00920369" w:rsidRDefault="00724F06" w:rsidP="00E81D47">
            <w:pPr>
              <w:rPr>
                <w:rFonts w:ascii="宋体" w:cs="宋体"/>
                <w:kern w:val="0"/>
                <w:sz w:val="20"/>
                <w:szCs w:val="20"/>
              </w:rPr>
            </w:pPr>
            <w:r w:rsidRPr="00920369">
              <w:rPr>
                <w:rFonts w:ascii="宋体" w:cs="宋体" w:hint="eastAsia"/>
                <w:kern w:val="0"/>
                <w:sz w:val="20"/>
                <w:szCs w:val="20"/>
              </w:rPr>
              <w:t>子流水号</w:t>
            </w:r>
          </w:p>
        </w:tc>
        <w:tc>
          <w:tcPr>
            <w:tcW w:w="851" w:type="dxa"/>
          </w:tcPr>
          <w:p w14:paraId="16515A76" w14:textId="77777777" w:rsidR="00724F06" w:rsidRPr="00920369" w:rsidRDefault="00724F06" w:rsidP="00E81D47">
            <w:pPr>
              <w:rPr>
                <w:rFonts w:ascii="宋体" w:cs="宋体"/>
                <w:kern w:val="0"/>
                <w:sz w:val="20"/>
                <w:szCs w:val="20"/>
              </w:rPr>
            </w:pPr>
            <w:r w:rsidRPr="00920369">
              <w:rPr>
                <w:rFonts w:ascii="宋体" w:cs="宋体" w:hint="eastAsia"/>
                <w:kern w:val="0"/>
                <w:sz w:val="20"/>
                <w:szCs w:val="20"/>
              </w:rPr>
              <w:t>C</w:t>
            </w:r>
            <w:r>
              <w:rPr>
                <w:rFonts w:ascii="宋体" w:cs="宋体" w:hint="eastAsia"/>
                <w:kern w:val="0"/>
                <w:sz w:val="20"/>
                <w:szCs w:val="20"/>
              </w:rPr>
              <w:t>(</w:t>
            </w:r>
            <w:r w:rsidRPr="00920369">
              <w:rPr>
                <w:rFonts w:ascii="宋体" w:cs="宋体" w:hint="eastAsia"/>
                <w:kern w:val="0"/>
                <w:sz w:val="20"/>
                <w:szCs w:val="20"/>
              </w:rPr>
              <w:t>32）</w:t>
            </w:r>
          </w:p>
        </w:tc>
        <w:tc>
          <w:tcPr>
            <w:tcW w:w="708" w:type="dxa"/>
          </w:tcPr>
          <w:p w14:paraId="4A0816AA" w14:textId="77777777" w:rsidR="00724F06" w:rsidRPr="00920369" w:rsidRDefault="00724F06" w:rsidP="00E81D47">
            <w:pPr>
              <w:rPr>
                <w:rFonts w:ascii="宋体" w:cs="宋体"/>
                <w:kern w:val="0"/>
                <w:sz w:val="20"/>
                <w:szCs w:val="20"/>
              </w:rPr>
            </w:pPr>
            <w:r w:rsidRPr="00920369">
              <w:rPr>
                <w:rFonts w:ascii="宋体" w:cs="宋体" w:hint="eastAsia"/>
                <w:kern w:val="0"/>
                <w:sz w:val="20"/>
                <w:szCs w:val="20"/>
              </w:rPr>
              <w:t>是</w:t>
            </w:r>
          </w:p>
        </w:tc>
        <w:tc>
          <w:tcPr>
            <w:tcW w:w="2635" w:type="dxa"/>
          </w:tcPr>
          <w:p w14:paraId="335A61A2" w14:textId="77777777" w:rsidR="00724F06" w:rsidRPr="00920369" w:rsidRDefault="00724F06" w:rsidP="00E81D47">
            <w:pPr>
              <w:rPr>
                <w:rFonts w:ascii="宋体" w:cs="宋体"/>
                <w:kern w:val="0"/>
                <w:sz w:val="20"/>
                <w:szCs w:val="20"/>
              </w:rPr>
            </w:pPr>
          </w:p>
        </w:tc>
      </w:tr>
      <w:tr w:rsidR="00170AAB" w14:paraId="318A4662" w14:textId="77777777" w:rsidTr="00E81D47">
        <w:trPr>
          <w:cantSplit/>
          <w:trHeight w:val="145"/>
          <w:ins w:id="6109" w:author="Windows 用户" w:date="2016-03-28T18:06:00Z"/>
        </w:trPr>
        <w:tc>
          <w:tcPr>
            <w:tcW w:w="983" w:type="dxa"/>
            <w:vMerge/>
          </w:tcPr>
          <w:p w14:paraId="6300179A" w14:textId="77777777" w:rsidR="00170AAB" w:rsidRDefault="00170AAB" w:rsidP="00E81D47">
            <w:pPr>
              <w:rPr>
                <w:ins w:id="6110" w:author="Windows 用户" w:date="2016-03-28T18:06:00Z"/>
                <w:rFonts w:ascii="宋体" w:hAnsi="宋体"/>
              </w:rPr>
            </w:pPr>
          </w:p>
        </w:tc>
        <w:tc>
          <w:tcPr>
            <w:tcW w:w="2094" w:type="dxa"/>
          </w:tcPr>
          <w:p w14:paraId="159666FC" w14:textId="77777777" w:rsidR="00170AAB" w:rsidRPr="00920369" w:rsidRDefault="00170AAB" w:rsidP="00E81D47">
            <w:pPr>
              <w:rPr>
                <w:ins w:id="6111" w:author="Windows 用户" w:date="2016-03-28T18:06:00Z"/>
                <w:rFonts w:ascii="宋体" w:cs="宋体"/>
                <w:kern w:val="0"/>
                <w:sz w:val="20"/>
                <w:szCs w:val="20"/>
              </w:rPr>
            </w:pPr>
            <w:ins w:id="6112" w:author="Windows 用户" w:date="2016-03-28T18:06:00Z">
              <w:r>
                <w:rPr>
                  <w:rFonts w:ascii="宋体" w:cs="宋体" w:hint="eastAsia"/>
                  <w:kern w:val="0"/>
                  <w:sz w:val="20"/>
                  <w:szCs w:val="20"/>
                </w:rPr>
                <w:t>EXT_FILED1</w:t>
              </w:r>
            </w:ins>
          </w:p>
        </w:tc>
        <w:tc>
          <w:tcPr>
            <w:tcW w:w="1709" w:type="dxa"/>
          </w:tcPr>
          <w:p w14:paraId="45F98493" w14:textId="77777777" w:rsidR="00170AAB" w:rsidRPr="00920369" w:rsidRDefault="00170AAB" w:rsidP="001740A3">
            <w:pPr>
              <w:rPr>
                <w:ins w:id="6113" w:author="Windows 用户" w:date="2016-03-28T18:06:00Z"/>
                <w:rFonts w:ascii="宋体" w:cs="宋体"/>
                <w:kern w:val="0"/>
                <w:sz w:val="20"/>
                <w:szCs w:val="20"/>
              </w:rPr>
            </w:pPr>
            <w:ins w:id="6114" w:author="wincol" w:date="2016-06-12T16:31:00Z">
              <w:r>
                <w:rPr>
                  <w:rFonts w:ascii="宋体" w:cs="宋体" w:hint="eastAsia"/>
                  <w:kern w:val="0"/>
                  <w:sz w:val="20"/>
                  <w:szCs w:val="20"/>
                </w:rPr>
                <w:t>备用字段1</w:t>
              </w:r>
            </w:ins>
          </w:p>
        </w:tc>
        <w:tc>
          <w:tcPr>
            <w:tcW w:w="851" w:type="dxa"/>
          </w:tcPr>
          <w:p w14:paraId="105FC9A1" w14:textId="77777777" w:rsidR="00170AAB" w:rsidRPr="00920369" w:rsidRDefault="00170AAB" w:rsidP="00E81D47">
            <w:pPr>
              <w:rPr>
                <w:ins w:id="6115" w:author="Windows 用户" w:date="2016-03-28T18:06:00Z"/>
                <w:rFonts w:ascii="宋体" w:cs="宋体"/>
                <w:kern w:val="0"/>
                <w:sz w:val="20"/>
                <w:szCs w:val="20"/>
              </w:rPr>
            </w:pPr>
            <w:ins w:id="6116" w:author="wincol" w:date="2016-06-12T16:31: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45C6F13E" w14:textId="77777777" w:rsidR="00170AAB" w:rsidRPr="00920369" w:rsidRDefault="00170AAB" w:rsidP="00E81D47">
            <w:pPr>
              <w:rPr>
                <w:ins w:id="6117" w:author="Windows 用户" w:date="2016-03-28T18:06:00Z"/>
                <w:rFonts w:ascii="宋体" w:cs="宋体"/>
                <w:kern w:val="0"/>
                <w:sz w:val="20"/>
                <w:szCs w:val="20"/>
              </w:rPr>
            </w:pPr>
            <w:ins w:id="6118" w:author="wincol" w:date="2016-06-12T16:31:00Z">
              <w:r>
                <w:rPr>
                  <w:rFonts w:ascii="宋体" w:hAnsi="宋体" w:hint="eastAsia"/>
                </w:rPr>
                <w:t>是</w:t>
              </w:r>
            </w:ins>
          </w:p>
        </w:tc>
        <w:tc>
          <w:tcPr>
            <w:tcW w:w="2635" w:type="dxa"/>
          </w:tcPr>
          <w:p w14:paraId="7C21A37F" w14:textId="77777777" w:rsidR="00170AAB" w:rsidRPr="00920369" w:rsidRDefault="00170AAB" w:rsidP="00E81D47">
            <w:pPr>
              <w:rPr>
                <w:ins w:id="6119" w:author="Windows 用户" w:date="2016-03-28T18:06:00Z"/>
                <w:rFonts w:ascii="宋体" w:cs="宋体"/>
                <w:kern w:val="0"/>
                <w:sz w:val="20"/>
                <w:szCs w:val="20"/>
              </w:rPr>
            </w:pPr>
            <w:ins w:id="6120" w:author="wincol" w:date="2016-06-12T16:31:00Z">
              <w:r>
                <w:rPr>
                  <w:rFonts w:ascii="宋体" w:cs="宋体" w:hint="eastAsia"/>
                  <w:kern w:val="0"/>
                  <w:sz w:val="20"/>
                  <w:szCs w:val="20"/>
                </w:rPr>
                <w:t>备用字段1</w:t>
              </w:r>
            </w:ins>
          </w:p>
        </w:tc>
      </w:tr>
      <w:tr w:rsidR="00724F06" w14:paraId="39297778" w14:textId="77777777" w:rsidTr="00E81D47">
        <w:trPr>
          <w:cantSplit/>
          <w:trHeight w:val="145"/>
          <w:ins w:id="6121" w:author="Windows 用户" w:date="2016-03-28T18:06:00Z"/>
        </w:trPr>
        <w:tc>
          <w:tcPr>
            <w:tcW w:w="983" w:type="dxa"/>
            <w:vMerge/>
          </w:tcPr>
          <w:p w14:paraId="20BAF233" w14:textId="77777777" w:rsidR="00724F06" w:rsidRDefault="00724F06" w:rsidP="00E81D47">
            <w:pPr>
              <w:rPr>
                <w:ins w:id="6122" w:author="Windows 用户" w:date="2016-03-28T18:06:00Z"/>
                <w:rFonts w:ascii="宋体" w:hAnsi="宋体"/>
              </w:rPr>
            </w:pPr>
          </w:p>
        </w:tc>
        <w:tc>
          <w:tcPr>
            <w:tcW w:w="2094" w:type="dxa"/>
          </w:tcPr>
          <w:p w14:paraId="3EEA44C7" w14:textId="77777777" w:rsidR="00724F06" w:rsidRPr="00920369" w:rsidRDefault="00724F06" w:rsidP="00E81D47">
            <w:pPr>
              <w:rPr>
                <w:ins w:id="6123" w:author="Windows 用户" w:date="2016-03-28T18:06:00Z"/>
                <w:rFonts w:ascii="宋体" w:cs="宋体"/>
                <w:kern w:val="0"/>
                <w:sz w:val="20"/>
                <w:szCs w:val="20"/>
              </w:rPr>
            </w:pPr>
            <w:ins w:id="6124" w:author="Windows 用户" w:date="2016-03-28T18:06:00Z">
              <w:r>
                <w:rPr>
                  <w:rFonts w:ascii="宋体" w:cs="宋体" w:hint="eastAsia"/>
                  <w:kern w:val="0"/>
                  <w:sz w:val="20"/>
                  <w:szCs w:val="20"/>
                </w:rPr>
                <w:t>EXT_FILED2</w:t>
              </w:r>
            </w:ins>
          </w:p>
        </w:tc>
        <w:tc>
          <w:tcPr>
            <w:tcW w:w="1709" w:type="dxa"/>
          </w:tcPr>
          <w:p w14:paraId="3C5D4D40" w14:textId="77777777" w:rsidR="00724F06" w:rsidRPr="00920369" w:rsidRDefault="00724F06" w:rsidP="00E81D47">
            <w:pPr>
              <w:rPr>
                <w:ins w:id="6125" w:author="Windows 用户" w:date="2016-03-28T18:06:00Z"/>
                <w:rFonts w:ascii="宋体" w:cs="宋体"/>
                <w:kern w:val="0"/>
                <w:sz w:val="20"/>
                <w:szCs w:val="20"/>
              </w:rPr>
            </w:pPr>
            <w:ins w:id="6126" w:author="Windows 用户" w:date="2016-03-28T18:06:00Z">
              <w:r>
                <w:rPr>
                  <w:rFonts w:ascii="宋体" w:cs="宋体" w:hint="eastAsia"/>
                  <w:kern w:val="0"/>
                  <w:sz w:val="20"/>
                  <w:szCs w:val="20"/>
                </w:rPr>
                <w:t>备用字段2</w:t>
              </w:r>
            </w:ins>
          </w:p>
        </w:tc>
        <w:tc>
          <w:tcPr>
            <w:tcW w:w="851" w:type="dxa"/>
          </w:tcPr>
          <w:p w14:paraId="62696A9D" w14:textId="77777777" w:rsidR="00724F06" w:rsidRPr="00920369" w:rsidRDefault="00724F06" w:rsidP="00E81D47">
            <w:pPr>
              <w:rPr>
                <w:ins w:id="6127" w:author="Windows 用户" w:date="2016-03-28T18:06:00Z"/>
                <w:rFonts w:ascii="宋体" w:cs="宋体"/>
                <w:kern w:val="0"/>
                <w:sz w:val="20"/>
                <w:szCs w:val="20"/>
              </w:rPr>
            </w:pPr>
            <w:ins w:id="6128" w:author="Windows 用户" w:date="2016-03-28T18:06: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012BE520" w14:textId="77777777" w:rsidR="00724F06" w:rsidRPr="00920369" w:rsidRDefault="00724F06" w:rsidP="00E81D47">
            <w:pPr>
              <w:rPr>
                <w:ins w:id="6129" w:author="Windows 用户" w:date="2016-03-28T18:06:00Z"/>
                <w:rFonts w:ascii="宋体" w:cs="宋体"/>
                <w:kern w:val="0"/>
                <w:sz w:val="20"/>
                <w:szCs w:val="20"/>
              </w:rPr>
            </w:pPr>
            <w:ins w:id="6130" w:author="Windows 用户" w:date="2016-03-28T18:06:00Z">
              <w:r>
                <w:rPr>
                  <w:rFonts w:ascii="宋体" w:hAnsi="宋体" w:hint="eastAsia"/>
                </w:rPr>
                <w:t>是</w:t>
              </w:r>
            </w:ins>
          </w:p>
        </w:tc>
        <w:tc>
          <w:tcPr>
            <w:tcW w:w="2635" w:type="dxa"/>
          </w:tcPr>
          <w:p w14:paraId="0C01B92C" w14:textId="77777777" w:rsidR="00724F06" w:rsidRPr="00920369" w:rsidRDefault="00724F06" w:rsidP="00E81D47">
            <w:pPr>
              <w:rPr>
                <w:ins w:id="6131" w:author="Windows 用户" w:date="2016-03-28T18:06:00Z"/>
                <w:rFonts w:ascii="宋体" w:cs="宋体"/>
                <w:kern w:val="0"/>
                <w:sz w:val="20"/>
                <w:szCs w:val="20"/>
              </w:rPr>
            </w:pPr>
            <w:ins w:id="6132" w:author="Windows 用户" w:date="2016-03-28T18:06:00Z">
              <w:r>
                <w:rPr>
                  <w:rFonts w:ascii="宋体" w:cs="宋体" w:hint="eastAsia"/>
                  <w:kern w:val="0"/>
                  <w:sz w:val="20"/>
                  <w:szCs w:val="20"/>
                </w:rPr>
                <w:t>备用字段2</w:t>
              </w:r>
            </w:ins>
          </w:p>
        </w:tc>
      </w:tr>
      <w:tr w:rsidR="00724F06" w14:paraId="73612891" w14:textId="77777777" w:rsidTr="00E81D47">
        <w:trPr>
          <w:cantSplit/>
          <w:trHeight w:val="145"/>
          <w:ins w:id="6133" w:author="Windows 用户" w:date="2016-03-28T18:06:00Z"/>
        </w:trPr>
        <w:tc>
          <w:tcPr>
            <w:tcW w:w="983" w:type="dxa"/>
            <w:vMerge/>
          </w:tcPr>
          <w:p w14:paraId="06D91B90" w14:textId="77777777" w:rsidR="00724F06" w:rsidRDefault="00724F06" w:rsidP="00E81D47">
            <w:pPr>
              <w:rPr>
                <w:ins w:id="6134" w:author="Windows 用户" w:date="2016-03-28T18:06:00Z"/>
                <w:rFonts w:ascii="宋体" w:hAnsi="宋体"/>
              </w:rPr>
            </w:pPr>
          </w:p>
        </w:tc>
        <w:tc>
          <w:tcPr>
            <w:tcW w:w="2094" w:type="dxa"/>
          </w:tcPr>
          <w:p w14:paraId="520320C1" w14:textId="77777777" w:rsidR="00724F06" w:rsidRPr="00920369" w:rsidRDefault="00724F06" w:rsidP="00E81D47">
            <w:pPr>
              <w:rPr>
                <w:ins w:id="6135" w:author="Windows 用户" w:date="2016-03-28T18:06:00Z"/>
                <w:rFonts w:ascii="宋体" w:cs="宋体"/>
                <w:kern w:val="0"/>
                <w:sz w:val="20"/>
                <w:szCs w:val="20"/>
              </w:rPr>
            </w:pPr>
            <w:ins w:id="6136" w:author="Windows 用户" w:date="2016-03-28T18:06:00Z">
              <w:r>
                <w:rPr>
                  <w:rFonts w:ascii="宋体" w:cs="宋体" w:hint="eastAsia"/>
                  <w:kern w:val="0"/>
                  <w:sz w:val="20"/>
                  <w:szCs w:val="20"/>
                </w:rPr>
                <w:t>EXT_FILED3</w:t>
              </w:r>
            </w:ins>
          </w:p>
        </w:tc>
        <w:tc>
          <w:tcPr>
            <w:tcW w:w="1709" w:type="dxa"/>
          </w:tcPr>
          <w:p w14:paraId="5D0C63DA" w14:textId="77777777" w:rsidR="00724F06" w:rsidRPr="00920369" w:rsidRDefault="00724F06" w:rsidP="00E81D47">
            <w:pPr>
              <w:rPr>
                <w:ins w:id="6137" w:author="Windows 用户" w:date="2016-03-28T18:06:00Z"/>
                <w:rFonts w:ascii="宋体" w:cs="宋体"/>
                <w:kern w:val="0"/>
                <w:sz w:val="20"/>
                <w:szCs w:val="20"/>
              </w:rPr>
            </w:pPr>
            <w:ins w:id="6138" w:author="Windows 用户" w:date="2016-03-28T18:06:00Z">
              <w:r>
                <w:rPr>
                  <w:rFonts w:ascii="宋体" w:cs="宋体" w:hint="eastAsia"/>
                  <w:kern w:val="0"/>
                  <w:sz w:val="20"/>
                  <w:szCs w:val="20"/>
                </w:rPr>
                <w:t>备用字段3</w:t>
              </w:r>
            </w:ins>
          </w:p>
        </w:tc>
        <w:tc>
          <w:tcPr>
            <w:tcW w:w="851" w:type="dxa"/>
          </w:tcPr>
          <w:p w14:paraId="3F5F96EF" w14:textId="77777777" w:rsidR="00724F06" w:rsidRPr="00920369" w:rsidRDefault="00724F06" w:rsidP="00E81D47">
            <w:pPr>
              <w:rPr>
                <w:ins w:id="6139" w:author="Windows 用户" w:date="2016-03-28T18:06:00Z"/>
                <w:rFonts w:ascii="宋体" w:cs="宋体"/>
                <w:kern w:val="0"/>
                <w:sz w:val="20"/>
                <w:szCs w:val="20"/>
              </w:rPr>
            </w:pPr>
            <w:ins w:id="6140" w:author="Windows 用户" w:date="2016-03-28T18:06: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300</w:t>
              </w:r>
              <w:r w:rsidRPr="00A560D3">
                <w:rPr>
                  <w:rFonts w:ascii="宋体" w:cs="宋体"/>
                  <w:kern w:val="0"/>
                  <w:sz w:val="20"/>
                  <w:szCs w:val="20"/>
                </w:rPr>
                <w:t>)</w:t>
              </w:r>
            </w:ins>
          </w:p>
        </w:tc>
        <w:tc>
          <w:tcPr>
            <w:tcW w:w="708" w:type="dxa"/>
          </w:tcPr>
          <w:p w14:paraId="512E2883" w14:textId="77777777" w:rsidR="00724F06" w:rsidRPr="00920369" w:rsidRDefault="00724F06" w:rsidP="00E81D47">
            <w:pPr>
              <w:rPr>
                <w:ins w:id="6141" w:author="Windows 用户" w:date="2016-03-28T18:06:00Z"/>
                <w:rFonts w:ascii="宋体" w:cs="宋体"/>
                <w:kern w:val="0"/>
                <w:sz w:val="20"/>
                <w:szCs w:val="20"/>
              </w:rPr>
            </w:pPr>
            <w:ins w:id="6142" w:author="Windows 用户" w:date="2016-03-28T18:06:00Z">
              <w:r>
                <w:rPr>
                  <w:rFonts w:ascii="宋体" w:hAnsi="宋体" w:hint="eastAsia"/>
                </w:rPr>
                <w:t>是</w:t>
              </w:r>
            </w:ins>
          </w:p>
        </w:tc>
        <w:tc>
          <w:tcPr>
            <w:tcW w:w="2635" w:type="dxa"/>
          </w:tcPr>
          <w:p w14:paraId="72D513AF" w14:textId="77777777" w:rsidR="00724F06" w:rsidRPr="00920369" w:rsidRDefault="00724F06" w:rsidP="00E81D47">
            <w:pPr>
              <w:rPr>
                <w:ins w:id="6143" w:author="Windows 用户" w:date="2016-03-28T18:06:00Z"/>
                <w:rFonts w:ascii="宋体" w:cs="宋体"/>
                <w:kern w:val="0"/>
                <w:sz w:val="20"/>
                <w:szCs w:val="20"/>
              </w:rPr>
            </w:pPr>
            <w:ins w:id="6144" w:author="Windows 用户" w:date="2016-03-28T18:06:00Z">
              <w:r>
                <w:rPr>
                  <w:rFonts w:ascii="宋体" w:cs="宋体" w:hint="eastAsia"/>
                  <w:kern w:val="0"/>
                  <w:sz w:val="20"/>
                  <w:szCs w:val="20"/>
                </w:rPr>
                <w:t>备用字段3</w:t>
              </w:r>
            </w:ins>
          </w:p>
        </w:tc>
      </w:tr>
    </w:tbl>
    <w:p w14:paraId="715E3696" w14:textId="77777777" w:rsidR="00631E90" w:rsidRPr="004E6C5A" w:rsidRDefault="00631E90" w:rsidP="00631E90">
      <w:pPr>
        <w:rPr>
          <w:rFonts w:ascii="微软雅黑" w:eastAsia="微软雅黑" w:hAnsi="微软雅黑"/>
        </w:rPr>
      </w:pPr>
    </w:p>
    <w:p w14:paraId="466118B2" w14:textId="77777777" w:rsidR="00631E90" w:rsidRDefault="00631E90" w:rsidP="0042024B">
      <w:pPr>
        <w:pStyle w:val="3"/>
      </w:pPr>
      <w:bookmarkStart w:id="6145" w:name="_Toc448761073"/>
      <w:r w:rsidRPr="004E6C5A">
        <w:rPr>
          <w:rFonts w:hint="eastAsia"/>
        </w:rPr>
        <w:t>响应报文说明</w:t>
      </w:r>
      <w:bookmarkEnd w:id="6145"/>
    </w:p>
    <w:tbl>
      <w:tblPr>
        <w:tblW w:w="8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3"/>
        <w:gridCol w:w="2094"/>
        <w:gridCol w:w="1709"/>
        <w:gridCol w:w="851"/>
        <w:gridCol w:w="708"/>
        <w:gridCol w:w="2635"/>
      </w:tblGrid>
      <w:tr w:rsidR="00631E90" w14:paraId="6C9AE229" w14:textId="77777777" w:rsidTr="00E81D47">
        <w:trPr>
          <w:trHeight w:val="302"/>
        </w:trPr>
        <w:tc>
          <w:tcPr>
            <w:tcW w:w="983" w:type="dxa"/>
            <w:tcBorders>
              <w:bottom w:val="single" w:sz="4" w:space="0" w:color="auto"/>
            </w:tcBorders>
            <w:shd w:val="clear" w:color="auto" w:fill="C0C0C0"/>
          </w:tcPr>
          <w:p w14:paraId="15FD366A" w14:textId="77777777" w:rsidR="00631E90" w:rsidRDefault="00631E90" w:rsidP="00E81D47">
            <w:pPr>
              <w:rPr>
                <w:rFonts w:ascii="宋体" w:hAnsi="宋体"/>
                <w:b/>
                <w:szCs w:val="21"/>
              </w:rPr>
            </w:pPr>
            <w:r>
              <w:rPr>
                <w:rFonts w:ascii="宋体" w:hAnsi="宋体"/>
                <w:b/>
                <w:szCs w:val="21"/>
              </w:rPr>
              <w:t>模块</w:t>
            </w:r>
          </w:p>
        </w:tc>
        <w:tc>
          <w:tcPr>
            <w:tcW w:w="2094" w:type="dxa"/>
            <w:tcBorders>
              <w:bottom w:val="single" w:sz="4" w:space="0" w:color="auto"/>
            </w:tcBorders>
            <w:shd w:val="clear" w:color="auto" w:fill="C0C0C0"/>
          </w:tcPr>
          <w:p w14:paraId="2E1D3A81" w14:textId="77777777" w:rsidR="00631E90" w:rsidRDefault="00631E90" w:rsidP="00E81D47">
            <w:pPr>
              <w:rPr>
                <w:rFonts w:ascii="宋体" w:hAnsi="宋体"/>
                <w:b/>
              </w:rPr>
            </w:pPr>
            <w:r>
              <w:rPr>
                <w:rFonts w:ascii="宋体" w:hAnsi="宋体"/>
                <w:b/>
                <w:szCs w:val="21"/>
              </w:rPr>
              <w:t>字段ID</w:t>
            </w:r>
          </w:p>
        </w:tc>
        <w:tc>
          <w:tcPr>
            <w:tcW w:w="1709" w:type="dxa"/>
            <w:tcBorders>
              <w:bottom w:val="single" w:sz="4" w:space="0" w:color="auto"/>
            </w:tcBorders>
            <w:shd w:val="clear" w:color="auto" w:fill="C0C0C0"/>
          </w:tcPr>
          <w:p w14:paraId="325A30F8" w14:textId="77777777" w:rsidR="00631E90" w:rsidRDefault="00631E90" w:rsidP="00E81D47">
            <w:pPr>
              <w:rPr>
                <w:rFonts w:ascii="宋体" w:hAnsi="宋体"/>
                <w:b/>
              </w:rPr>
            </w:pPr>
            <w:r>
              <w:rPr>
                <w:rFonts w:ascii="宋体" w:hAnsi="宋体"/>
                <w:b/>
                <w:szCs w:val="21"/>
              </w:rPr>
              <w:t>字段名称</w:t>
            </w:r>
          </w:p>
        </w:tc>
        <w:tc>
          <w:tcPr>
            <w:tcW w:w="851" w:type="dxa"/>
            <w:tcBorders>
              <w:bottom w:val="single" w:sz="4" w:space="0" w:color="auto"/>
            </w:tcBorders>
            <w:shd w:val="clear" w:color="auto" w:fill="C0C0C0"/>
          </w:tcPr>
          <w:p w14:paraId="49156638" w14:textId="77777777" w:rsidR="00631E90" w:rsidRDefault="00631E90" w:rsidP="00E81D47">
            <w:pPr>
              <w:rPr>
                <w:rFonts w:ascii="宋体" w:hAnsi="宋体"/>
                <w:b/>
              </w:rPr>
            </w:pPr>
            <w:r>
              <w:rPr>
                <w:rFonts w:ascii="宋体" w:hAnsi="宋体"/>
                <w:b/>
                <w:szCs w:val="21"/>
              </w:rPr>
              <w:t>类型</w:t>
            </w:r>
          </w:p>
        </w:tc>
        <w:tc>
          <w:tcPr>
            <w:tcW w:w="708" w:type="dxa"/>
            <w:tcBorders>
              <w:bottom w:val="single" w:sz="4" w:space="0" w:color="auto"/>
            </w:tcBorders>
            <w:shd w:val="clear" w:color="auto" w:fill="C0C0C0"/>
          </w:tcPr>
          <w:p w14:paraId="54FF6129" w14:textId="77777777" w:rsidR="00631E90" w:rsidRDefault="00631E90" w:rsidP="00E81D47">
            <w:pPr>
              <w:rPr>
                <w:rFonts w:ascii="宋体" w:hAnsi="宋体"/>
                <w:b/>
              </w:rPr>
            </w:pPr>
            <w:r>
              <w:rPr>
                <w:rFonts w:ascii="宋体" w:hAnsi="宋体" w:hint="eastAsia"/>
                <w:b/>
              </w:rPr>
              <w:t>可空</w:t>
            </w:r>
          </w:p>
        </w:tc>
        <w:tc>
          <w:tcPr>
            <w:tcW w:w="2635" w:type="dxa"/>
            <w:tcBorders>
              <w:bottom w:val="single" w:sz="4" w:space="0" w:color="auto"/>
            </w:tcBorders>
            <w:shd w:val="clear" w:color="auto" w:fill="C0C0C0"/>
          </w:tcPr>
          <w:p w14:paraId="643F5488" w14:textId="77777777" w:rsidR="00631E90" w:rsidRDefault="00631E90" w:rsidP="00E81D47">
            <w:pPr>
              <w:rPr>
                <w:rFonts w:ascii="宋体" w:hAnsi="宋体"/>
                <w:b/>
              </w:rPr>
            </w:pPr>
            <w:r>
              <w:rPr>
                <w:rFonts w:ascii="宋体" w:hAnsi="宋体" w:hint="eastAsia"/>
                <w:b/>
              </w:rPr>
              <w:t>备注</w:t>
            </w:r>
          </w:p>
        </w:tc>
      </w:tr>
      <w:tr w:rsidR="00790974" w14:paraId="70732E51" w14:textId="77777777" w:rsidTr="00E81D47">
        <w:trPr>
          <w:cantSplit/>
          <w:trHeight w:val="317"/>
        </w:trPr>
        <w:tc>
          <w:tcPr>
            <w:tcW w:w="983" w:type="dxa"/>
            <w:vMerge w:val="restart"/>
          </w:tcPr>
          <w:p w14:paraId="0CE3294C" w14:textId="77777777" w:rsidR="00790974" w:rsidRPr="00C15726" w:rsidRDefault="00790974" w:rsidP="00E81D47">
            <w:pPr>
              <w:rPr>
                <w:rFonts w:ascii="宋体" w:hAnsi="宋体"/>
              </w:rPr>
            </w:pPr>
            <w:r>
              <w:rPr>
                <w:rFonts w:ascii="宋体" w:hAnsi="宋体" w:hint="eastAsia"/>
              </w:rPr>
              <w:t>BODY</w:t>
            </w:r>
          </w:p>
        </w:tc>
        <w:tc>
          <w:tcPr>
            <w:tcW w:w="7997" w:type="dxa"/>
            <w:gridSpan w:val="5"/>
          </w:tcPr>
          <w:p w14:paraId="01B3F964" w14:textId="77777777" w:rsidR="00790974" w:rsidRPr="00920369" w:rsidRDefault="00790974" w:rsidP="00E81D47">
            <w:pPr>
              <w:rPr>
                <w:rFonts w:ascii="宋体" w:cs="宋体"/>
                <w:kern w:val="0"/>
                <w:sz w:val="20"/>
                <w:szCs w:val="20"/>
              </w:rPr>
            </w:pPr>
          </w:p>
        </w:tc>
      </w:tr>
      <w:tr w:rsidR="00790974" w14:paraId="1026C9D2" w14:textId="77777777" w:rsidTr="00E81D47">
        <w:trPr>
          <w:cantSplit/>
          <w:trHeight w:val="145"/>
        </w:trPr>
        <w:tc>
          <w:tcPr>
            <w:tcW w:w="983" w:type="dxa"/>
            <w:vMerge/>
          </w:tcPr>
          <w:p w14:paraId="0DC4D417" w14:textId="77777777" w:rsidR="00790974" w:rsidRDefault="00790974" w:rsidP="00E81D47">
            <w:pPr>
              <w:rPr>
                <w:rFonts w:ascii="宋体" w:hAnsi="宋体"/>
              </w:rPr>
            </w:pPr>
          </w:p>
        </w:tc>
        <w:tc>
          <w:tcPr>
            <w:tcW w:w="2094" w:type="dxa"/>
          </w:tcPr>
          <w:p w14:paraId="530927BB" w14:textId="77777777" w:rsidR="00790974" w:rsidRPr="00A560D3" w:rsidRDefault="00790974" w:rsidP="00E81D47">
            <w:pPr>
              <w:autoSpaceDE w:val="0"/>
              <w:autoSpaceDN w:val="0"/>
              <w:adjustRightInd w:val="0"/>
              <w:spacing w:line="267" w:lineRule="exact"/>
              <w:jc w:val="left"/>
              <w:rPr>
                <w:rFonts w:ascii="宋体" w:cs="宋体"/>
                <w:kern w:val="0"/>
                <w:sz w:val="20"/>
                <w:szCs w:val="20"/>
              </w:rPr>
            </w:pPr>
            <w:r w:rsidRPr="00A560D3">
              <w:rPr>
                <w:rFonts w:ascii="宋体" w:cs="宋体"/>
                <w:kern w:val="0"/>
                <w:sz w:val="20"/>
                <w:szCs w:val="20"/>
              </w:rPr>
              <w:t>MERCHANTID</w:t>
            </w:r>
          </w:p>
        </w:tc>
        <w:tc>
          <w:tcPr>
            <w:tcW w:w="1709" w:type="dxa"/>
          </w:tcPr>
          <w:p w14:paraId="214625AD" w14:textId="77777777" w:rsidR="00790974" w:rsidRPr="00A560D3" w:rsidRDefault="00790974" w:rsidP="00E81D47">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商户唯一标识</w:t>
            </w:r>
          </w:p>
        </w:tc>
        <w:tc>
          <w:tcPr>
            <w:tcW w:w="851" w:type="dxa"/>
          </w:tcPr>
          <w:p w14:paraId="1B20112D" w14:textId="77777777" w:rsidR="00790974" w:rsidRPr="00A560D3" w:rsidRDefault="00790974" w:rsidP="00E81D47">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(32)</w:t>
            </w:r>
          </w:p>
        </w:tc>
        <w:tc>
          <w:tcPr>
            <w:tcW w:w="708" w:type="dxa"/>
          </w:tcPr>
          <w:p w14:paraId="383FAF15" w14:textId="77777777" w:rsidR="00790974" w:rsidRPr="00A560D3" w:rsidRDefault="00790974" w:rsidP="00E81D47">
            <w:pPr>
              <w:autoSpaceDE w:val="0"/>
              <w:autoSpaceDN w:val="0"/>
              <w:adjustRightInd w:val="0"/>
              <w:spacing w:line="267" w:lineRule="exact"/>
              <w:ind w:left="107"/>
              <w:jc w:val="left"/>
              <w:rPr>
                <w:rFonts w:ascii="宋体" w:cs="宋体"/>
                <w:kern w:val="0"/>
                <w:sz w:val="20"/>
                <w:szCs w:val="20"/>
              </w:rPr>
            </w:pPr>
          </w:p>
        </w:tc>
        <w:tc>
          <w:tcPr>
            <w:tcW w:w="2635" w:type="dxa"/>
          </w:tcPr>
          <w:p w14:paraId="7E2C9A42" w14:textId="77777777" w:rsidR="00790974" w:rsidRPr="00A560D3" w:rsidRDefault="00790974" w:rsidP="00E81D47">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银行统一提供</w:t>
            </w:r>
          </w:p>
        </w:tc>
      </w:tr>
      <w:tr w:rsidR="00790974" w14:paraId="3346FD54" w14:textId="77777777" w:rsidTr="00E81D47">
        <w:trPr>
          <w:cantSplit/>
          <w:trHeight w:val="145"/>
        </w:trPr>
        <w:tc>
          <w:tcPr>
            <w:tcW w:w="983" w:type="dxa"/>
            <w:vMerge/>
          </w:tcPr>
          <w:p w14:paraId="3B1929DF" w14:textId="77777777" w:rsidR="00790974" w:rsidRDefault="00790974" w:rsidP="00E81D47">
            <w:pPr>
              <w:rPr>
                <w:rFonts w:ascii="宋体" w:hAnsi="宋体"/>
              </w:rPr>
            </w:pPr>
          </w:p>
        </w:tc>
        <w:tc>
          <w:tcPr>
            <w:tcW w:w="2094" w:type="dxa"/>
          </w:tcPr>
          <w:p w14:paraId="4F682CC6" w14:textId="77777777" w:rsidR="00790974" w:rsidRPr="00920369" w:rsidRDefault="00790974" w:rsidP="00E81D47">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TRANSCODE</w:t>
            </w:r>
          </w:p>
        </w:tc>
        <w:tc>
          <w:tcPr>
            <w:tcW w:w="1709" w:type="dxa"/>
          </w:tcPr>
          <w:p w14:paraId="6A8A7CD2" w14:textId="77777777" w:rsidR="00790974" w:rsidRPr="00920369" w:rsidRDefault="00790974" w:rsidP="00E81D47">
            <w:pPr>
              <w:rPr>
                <w:rFonts w:ascii="宋体" w:cs="宋体"/>
                <w:kern w:val="0"/>
                <w:sz w:val="20"/>
                <w:szCs w:val="20"/>
              </w:rPr>
            </w:pPr>
            <w:r w:rsidRPr="00A560D3">
              <w:rPr>
                <w:rFonts w:ascii="宋体" w:cs="宋体" w:hint="eastAsia"/>
                <w:kern w:val="0"/>
                <w:sz w:val="20"/>
                <w:szCs w:val="20"/>
              </w:rPr>
              <w:t>交易码</w:t>
            </w:r>
          </w:p>
        </w:tc>
        <w:tc>
          <w:tcPr>
            <w:tcW w:w="851" w:type="dxa"/>
          </w:tcPr>
          <w:p w14:paraId="5DE37CC6" w14:textId="77777777" w:rsidR="00790974" w:rsidRPr="00920369" w:rsidRDefault="00790974" w:rsidP="00E81D47">
            <w:pPr>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8</w:t>
            </w:r>
            <w:r w:rsidRPr="00A560D3">
              <w:rPr>
                <w:rFonts w:ascii="宋体" w:cs="宋体"/>
                <w:kern w:val="0"/>
                <w:sz w:val="20"/>
                <w:szCs w:val="20"/>
              </w:rPr>
              <w:t>)</w:t>
            </w:r>
          </w:p>
        </w:tc>
        <w:tc>
          <w:tcPr>
            <w:tcW w:w="708" w:type="dxa"/>
          </w:tcPr>
          <w:p w14:paraId="7B3694C3" w14:textId="77777777" w:rsidR="00790974" w:rsidRPr="00EA7B55" w:rsidRDefault="00790974" w:rsidP="00E81D47">
            <w:pPr>
              <w:autoSpaceDE w:val="0"/>
              <w:autoSpaceDN w:val="0"/>
              <w:adjustRightInd w:val="0"/>
              <w:spacing w:line="267" w:lineRule="exact"/>
              <w:ind w:left="107"/>
              <w:jc w:val="left"/>
              <w:rPr>
                <w:rFonts w:ascii="宋体" w:cs="宋体"/>
                <w:kern w:val="0"/>
                <w:sz w:val="20"/>
                <w:szCs w:val="20"/>
              </w:rPr>
            </w:pPr>
          </w:p>
        </w:tc>
        <w:tc>
          <w:tcPr>
            <w:tcW w:w="2635" w:type="dxa"/>
          </w:tcPr>
          <w:p w14:paraId="77F5FF10" w14:textId="77777777" w:rsidR="00790974" w:rsidRPr="00EA7B55" w:rsidRDefault="00790974" w:rsidP="002064CD">
            <w:pPr>
              <w:autoSpaceDE w:val="0"/>
              <w:autoSpaceDN w:val="0"/>
              <w:adjustRightInd w:val="0"/>
              <w:spacing w:line="267" w:lineRule="exact"/>
              <w:jc w:val="left"/>
              <w:rPr>
                <w:rFonts w:ascii="宋体" w:cs="宋体"/>
                <w:kern w:val="0"/>
                <w:sz w:val="20"/>
                <w:szCs w:val="20"/>
              </w:rPr>
            </w:pPr>
            <w:r w:rsidRPr="00EA7B55">
              <w:rPr>
                <w:rFonts w:ascii="宋体" w:cs="宋体" w:hint="eastAsia"/>
                <w:kern w:val="0"/>
                <w:sz w:val="20"/>
                <w:szCs w:val="20"/>
              </w:rPr>
              <w:t>OGW000</w:t>
            </w:r>
            <w:r>
              <w:rPr>
                <w:rFonts w:ascii="宋体" w:cs="宋体" w:hint="eastAsia"/>
                <w:kern w:val="0"/>
                <w:sz w:val="20"/>
                <w:szCs w:val="20"/>
              </w:rPr>
              <w:t>75</w:t>
            </w:r>
          </w:p>
        </w:tc>
      </w:tr>
      <w:tr w:rsidR="00790974" w14:paraId="5E1386E2" w14:textId="77777777" w:rsidTr="00E81D47">
        <w:trPr>
          <w:cantSplit/>
          <w:trHeight w:val="145"/>
        </w:trPr>
        <w:tc>
          <w:tcPr>
            <w:tcW w:w="983" w:type="dxa"/>
            <w:vMerge/>
          </w:tcPr>
          <w:p w14:paraId="45714460" w14:textId="77777777" w:rsidR="00790974" w:rsidRDefault="00790974" w:rsidP="00E81D47">
            <w:pPr>
              <w:rPr>
                <w:rFonts w:ascii="宋体" w:hAnsi="宋体"/>
              </w:rPr>
            </w:pPr>
          </w:p>
        </w:tc>
        <w:tc>
          <w:tcPr>
            <w:tcW w:w="2094" w:type="dxa"/>
          </w:tcPr>
          <w:p w14:paraId="2558EDF2" w14:textId="77777777" w:rsidR="00790974" w:rsidRPr="00A560D3" w:rsidRDefault="00790974" w:rsidP="00E81D47">
            <w:pPr>
              <w:autoSpaceDE w:val="0"/>
              <w:autoSpaceDN w:val="0"/>
              <w:adjustRightInd w:val="0"/>
              <w:spacing w:line="267" w:lineRule="exact"/>
              <w:jc w:val="left"/>
              <w:rPr>
                <w:rFonts w:ascii="宋体" w:cs="宋体"/>
                <w:kern w:val="0"/>
                <w:sz w:val="20"/>
                <w:szCs w:val="20"/>
              </w:rPr>
            </w:pPr>
            <w:r w:rsidRPr="00A560D3">
              <w:rPr>
                <w:rFonts w:ascii="宋体" w:cs="宋体"/>
                <w:kern w:val="0"/>
                <w:sz w:val="20"/>
                <w:szCs w:val="20"/>
              </w:rPr>
              <w:t>BANKID</w:t>
            </w:r>
          </w:p>
        </w:tc>
        <w:tc>
          <w:tcPr>
            <w:tcW w:w="1709" w:type="dxa"/>
          </w:tcPr>
          <w:p w14:paraId="5FAD12F0" w14:textId="77777777" w:rsidR="00790974" w:rsidRPr="00A560D3" w:rsidRDefault="00790974" w:rsidP="00E81D47">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银行标识</w:t>
            </w:r>
          </w:p>
        </w:tc>
        <w:tc>
          <w:tcPr>
            <w:tcW w:w="851" w:type="dxa"/>
          </w:tcPr>
          <w:p w14:paraId="0DBC599B" w14:textId="77777777" w:rsidR="00790974" w:rsidRPr="00A560D3" w:rsidRDefault="00790974" w:rsidP="00E81D47">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6</w:t>
            </w:r>
            <w:r w:rsidRPr="00A560D3">
              <w:rPr>
                <w:rFonts w:ascii="宋体" w:cs="宋体"/>
                <w:kern w:val="0"/>
                <w:sz w:val="20"/>
                <w:szCs w:val="20"/>
              </w:rPr>
              <w:t>)</w:t>
            </w:r>
          </w:p>
        </w:tc>
        <w:tc>
          <w:tcPr>
            <w:tcW w:w="708" w:type="dxa"/>
          </w:tcPr>
          <w:p w14:paraId="0DC64FAD" w14:textId="77777777" w:rsidR="00790974" w:rsidRPr="00A560D3" w:rsidRDefault="00790974" w:rsidP="00E81D47">
            <w:pPr>
              <w:autoSpaceDE w:val="0"/>
              <w:autoSpaceDN w:val="0"/>
              <w:adjustRightInd w:val="0"/>
              <w:spacing w:line="267" w:lineRule="exact"/>
              <w:ind w:left="107"/>
              <w:jc w:val="left"/>
              <w:rPr>
                <w:rFonts w:ascii="宋体" w:cs="宋体"/>
                <w:kern w:val="0"/>
                <w:sz w:val="20"/>
                <w:szCs w:val="20"/>
              </w:rPr>
            </w:pPr>
          </w:p>
        </w:tc>
        <w:tc>
          <w:tcPr>
            <w:tcW w:w="2635" w:type="dxa"/>
          </w:tcPr>
          <w:p w14:paraId="0BEB5473" w14:textId="77777777" w:rsidR="00790974" w:rsidRPr="00A560D3" w:rsidRDefault="00790974" w:rsidP="00E81D47">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固定值：</w:t>
            </w:r>
            <w:r w:rsidRPr="00A560D3">
              <w:rPr>
                <w:rFonts w:ascii="宋体" w:cs="宋体"/>
                <w:kern w:val="0"/>
                <w:sz w:val="20"/>
                <w:szCs w:val="20"/>
              </w:rPr>
              <w:t>GHB</w:t>
            </w:r>
          </w:p>
        </w:tc>
      </w:tr>
      <w:tr w:rsidR="00790974" w14:paraId="494658FF" w14:textId="77777777" w:rsidTr="00E81D47">
        <w:trPr>
          <w:cantSplit/>
          <w:trHeight w:val="145"/>
        </w:trPr>
        <w:tc>
          <w:tcPr>
            <w:tcW w:w="983" w:type="dxa"/>
            <w:vMerge/>
          </w:tcPr>
          <w:p w14:paraId="2E2A7467" w14:textId="77777777" w:rsidR="00790974" w:rsidRDefault="00790974" w:rsidP="00E81D47">
            <w:pPr>
              <w:rPr>
                <w:rFonts w:ascii="宋体" w:hAnsi="宋体"/>
              </w:rPr>
            </w:pPr>
          </w:p>
        </w:tc>
        <w:tc>
          <w:tcPr>
            <w:tcW w:w="7997" w:type="dxa"/>
            <w:gridSpan w:val="5"/>
          </w:tcPr>
          <w:p w14:paraId="2DC06744" w14:textId="77777777" w:rsidR="00790974" w:rsidRPr="00920369" w:rsidRDefault="00790974" w:rsidP="00E81D47">
            <w:pPr>
              <w:rPr>
                <w:rFonts w:ascii="宋体" w:cs="宋体"/>
                <w:kern w:val="0"/>
                <w:sz w:val="20"/>
                <w:szCs w:val="20"/>
              </w:rPr>
            </w:pPr>
            <w:r>
              <w:rPr>
                <w:rFonts w:ascii="宋体" w:cs="宋体" w:hint="eastAsia"/>
                <w:kern w:val="0"/>
                <w:sz w:val="20"/>
                <w:szCs w:val="20"/>
              </w:rPr>
              <w:t>数据加密域都放到XMLPARA里面</w:t>
            </w:r>
          </w:p>
        </w:tc>
      </w:tr>
      <w:tr w:rsidR="00790974" w14:paraId="4D5FC20F" w14:textId="77777777" w:rsidTr="00E81D47">
        <w:trPr>
          <w:cantSplit/>
          <w:trHeight w:val="145"/>
        </w:trPr>
        <w:tc>
          <w:tcPr>
            <w:tcW w:w="983" w:type="dxa"/>
            <w:vMerge/>
          </w:tcPr>
          <w:p w14:paraId="2AD0F871" w14:textId="77777777" w:rsidR="00790974" w:rsidRDefault="00790974" w:rsidP="00E81D47">
            <w:pPr>
              <w:rPr>
                <w:rFonts w:ascii="宋体" w:hAnsi="宋体"/>
              </w:rPr>
            </w:pPr>
          </w:p>
        </w:tc>
        <w:tc>
          <w:tcPr>
            <w:tcW w:w="7997" w:type="dxa"/>
            <w:gridSpan w:val="5"/>
          </w:tcPr>
          <w:p w14:paraId="2DD7DDAB" w14:textId="77777777" w:rsidR="00790974" w:rsidRPr="00A560D3" w:rsidRDefault="00790974" w:rsidP="00E81D47">
            <w:pPr>
              <w:autoSpaceDE w:val="0"/>
              <w:autoSpaceDN w:val="0"/>
              <w:adjustRightInd w:val="0"/>
              <w:spacing w:line="283" w:lineRule="exact"/>
              <w:jc w:val="left"/>
              <w:rPr>
                <w:rFonts w:ascii="宋体" w:cs="宋体"/>
                <w:kern w:val="0"/>
                <w:sz w:val="20"/>
                <w:szCs w:val="20"/>
              </w:rPr>
            </w:pPr>
            <w:r w:rsidRPr="00A560D3">
              <w:rPr>
                <w:rFonts w:ascii="宋体" w:cs="宋体" w:hint="eastAsia"/>
                <w:kern w:val="0"/>
                <w:sz w:val="20"/>
                <w:szCs w:val="20"/>
              </w:rPr>
              <w:t>以下信息，只有</w:t>
            </w:r>
            <w:r w:rsidRPr="00CC11F2">
              <w:rPr>
                <w:rFonts w:ascii="宋体" w:cs="宋体"/>
                <w:kern w:val="0"/>
                <w:sz w:val="20"/>
                <w:szCs w:val="20"/>
              </w:rPr>
              <w:t>errorCode =0</w:t>
            </w:r>
            <w:r w:rsidRPr="00A560D3">
              <w:rPr>
                <w:rFonts w:ascii="宋体" w:cs="宋体" w:hint="eastAsia"/>
                <w:kern w:val="0"/>
                <w:sz w:val="20"/>
                <w:szCs w:val="20"/>
              </w:rPr>
              <w:t>时才返回，即正常响应时才返回</w:t>
            </w:r>
          </w:p>
        </w:tc>
      </w:tr>
      <w:tr w:rsidR="00790974" w14:paraId="079BD85D" w14:textId="77777777" w:rsidTr="00E81D47">
        <w:trPr>
          <w:cantSplit/>
          <w:trHeight w:val="145"/>
        </w:trPr>
        <w:tc>
          <w:tcPr>
            <w:tcW w:w="983" w:type="dxa"/>
            <w:vMerge/>
          </w:tcPr>
          <w:p w14:paraId="6DA4AA97" w14:textId="77777777" w:rsidR="00790974" w:rsidRDefault="00790974" w:rsidP="00E81D47">
            <w:pPr>
              <w:rPr>
                <w:rFonts w:ascii="宋体" w:hAnsi="宋体"/>
              </w:rPr>
            </w:pPr>
          </w:p>
        </w:tc>
        <w:tc>
          <w:tcPr>
            <w:tcW w:w="2094" w:type="dxa"/>
          </w:tcPr>
          <w:p w14:paraId="61314755" w14:textId="77777777" w:rsidR="00790974" w:rsidRPr="00920369" w:rsidRDefault="00790974" w:rsidP="00E81D47">
            <w:pPr>
              <w:rPr>
                <w:rFonts w:ascii="宋体" w:cs="宋体"/>
                <w:kern w:val="0"/>
                <w:sz w:val="20"/>
                <w:szCs w:val="20"/>
              </w:rPr>
            </w:pPr>
            <w:r w:rsidRPr="000F575B">
              <w:rPr>
                <w:rFonts w:ascii="宋体" w:cs="宋体" w:hint="eastAsia"/>
                <w:color w:val="FF0000"/>
                <w:kern w:val="0"/>
                <w:sz w:val="20"/>
                <w:szCs w:val="20"/>
              </w:rPr>
              <w:t>RETURN_</w:t>
            </w:r>
            <w:r w:rsidRPr="000F575B">
              <w:rPr>
                <w:rFonts w:ascii="宋体" w:cs="宋体"/>
                <w:color w:val="FF0000"/>
                <w:kern w:val="0"/>
                <w:sz w:val="20"/>
                <w:szCs w:val="20"/>
              </w:rPr>
              <w:t>STATUS</w:t>
            </w:r>
          </w:p>
        </w:tc>
        <w:tc>
          <w:tcPr>
            <w:tcW w:w="1709" w:type="dxa"/>
          </w:tcPr>
          <w:p w14:paraId="3A8A780C" w14:textId="77777777" w:rsidR="00790974" w:rsidRPr="00920369" w:rsidRDefault="00790974" w:rsidP="00E81D47">
            <w:pPr>
              <w:rPr>
                <w:rFonts w:ascii="宋体" w:cs="宋体"/>
                <w:kern w:val="0"/>
                <w:sz w:val="20"/>
                <w:szCs w:val="20"/>
              </w:rPr>
            </w:pPr>
            <w:r w:rsidRPr="00920369">
              <w:rPr>
                <w:rFonts w:ascii="宋体" w:cs="宋体" w:hint="eastAsia"/>
                <w:kern w:val="0"/>
                <w:sz w:val="20"/>
                <w:szCs w:val="20"/>
              </w:rPr>
              <w:t>交易状态</w:t>
            </w:r>
          </w:p>
        </w:tc>
        <w:tc>
          <w:tcPr>
            <w:tcW w:w="851" w:type="dxa"/>
          </w:tcPr>
          <w:p w14:paraId="6D2C3AF9" w14:textId="77777777" w:rsidR="00790974" w:rsidRPr="00920369" w:rsidRDefault="00790974" w:rsidP="00E81D47">
            <w:pPr>
              <w:rPr>
                <w:rFonts w:ascii="宋体" w:cs="宋体"/>
                <w:kern w:val="0"/>
                <w:sz w:val="20"/>
                <w:szCs w:val="20"/>
              </w:rPr>
            </w:pPr>
            <w:r w:rsidRPr="00920369">
              <w:rPr>
                <w:rFonts w:ascii="宋体" w:cs="宋体" w:hint="eastAsia"/>
                <w:kern w:val="0"/>
                <w:sz w:val="20"/>
                <w:szCs w:val="20"/>
              </w:rPr>
              <w:t>C(1)</w:t>
            </w:r>
          </w:p>
        </w:tc>
        <w:tc>
          <w:tcPr>
            <w:tcW w:w="708" w:type="dxa"/>
          </w:tcPr>
          <w:p w14:paraId="54DF61C2" w14:textId="77777777" w:rsidR="00790974" w:rsidRPr="00920369" w:rsidRDefault="00790974" w:rsidP="00E81D47">
            <w:pPr>
              <w:rPr>
                <w:rFonts w:ascii="宋体" w:cs="宋体"/>
                <w:kern w:val="0"/>
                <w:sz w:val="20"/>
                <w:szCs w:val="20"/>
              </w:rPr>
            </w:pPr>
            <w:r w:rsidRPr="00920369">
              <w:rPr>
                <w:rFonts w:ascii="宋体" w:cs="宋体" w:hint="eastAsia"/>
                <w:kern w:val="0"/>
                <w:sz w:val="20"/>
                <w:szCs w:val="20"/>
              </w:rPr>
              <w:t>否</w:t>
            </w:r>
          </w:p>
        </w:tc>
        <w:tc>
          <w:tcPr>
            <w:tcW w:w="2635" w:type="dxa"/>
          </w:tcPr>
          <w:p w14:paraId="18B640B2" w14:textId="77777777" w:rsidR="00790974" w:rsidRDefault="00790974" w:rsidP="00E81D47">
            <w:pPr>
              <w:rPr>
                <w:ins w:id="6146" w:author="wincol" w:date="2016-05-23T11:37:00Z"/>
                <w:rFonts w:ascii="宋体" w:cs="宋体"/>
                <w:kern w:val="0"/>
                <w:sz w:val="20"/>
                <w:szCs w:val="20"/>
              </w:rPr>
            </w:pPr>
            <w:r w:rsidRPr="00920369">
              <w:rPr>
                <w:rFonts w:ascii="宋体" w:cs="宋体" w:hint="eastAsia"/>
                <w:kern w:val="0"/>
                <w:sz w:val="20"/>
                <w:szCs w:val="20"/>
              </w:rPr>
              <w:t>L 交易处理中 F 失败  S完成</w:t>
            </w:r>
          </w:p>
          <w:p w14:paraId="22DCB1C0" w14:textId="77777777" w:rsidR="00A4189F" w:rsidRPr="00920369" w:rsidRDefault="00A4189F" w:rsidP="00E81D47">
            <w:pPr>
              <w:rPr>
                <w:rFonts w:ascii="宋体" w:cs="宋体"/>
                <w:kern w:val="0"/>
                <w:sz w:val="20"/>
                <w:szCs w:val="20"/>
              </w:rPr>
            </w:pPr>
            <w:ins w:id="6147" w:author="wincol" w:date="2016-05-23T11:38:00Z">
              <w:r w:rsidRPr="00A4189F">
                <w:rPr>
                  <w:rFonts w:ascii="宋体" w:cs="宋体" w:hint="eastAsia"/>
                  <w:kern w:val="0"/>
                  <w:sz w:val="20"/>
                  <w:szCs w:val="20"/>
                </w:rPr>
                <w:t>状态为F时可为此标的重新放款,其他状态不可重新放款.。</w:t>
              </w:r>
            </w:ins>
          </w:p>
        </w:tc>
      </w:tr>
      <w:tr w:rsidR="00790974" w14:paraId="591A19A0" w14:textId="77777777" w:rsidTr="00E81D47">
        <w:trPr>
          <w:cantSplit/>
          <w:trHeight w:val="145"/>
        </w:trPr>
        <w:tc>
          <w:tcPr>
            <w:tcW w:w="983" w:type="dxa"/>
            <w:vMerge/>
          </w:tcPr>
          <w:p w14:paraId="00C81173" w14:textId="77777777" w:rsidR="00790974" w:rsidRDefault="00790974" w:rsidP="00E81D47">
            <w:pPr>
              <w:rPr>
                <w:rFonts w:ascii="宋体" w:hAnsi="宋体"/>
              </w:rPr>
            </w:pPr>
          </w:p>
        </w:tc>
        <w:tc>
          <w:tcPr>
            <w:tcW w:w="2094" w:type="dxa"/>
          </w:tcPr>
          <w:p w14:paraId="16521BF5" w14:textId="77777777" w:rsidR="00790974" w:rsidRPr="00920369" w:rsidRDefault="00790974" w:rsidP="00E81D47">
            <w:pPr>
              <w:rPr>
                <w:rFonts w:ascii="宋体" w:cs="宋体"/>
                <w:kern w:val="0"/>
                <w:sz w:val="20"/>
                <w:szCs w:val="20"/>
              </w:rPr>
            </w:pPr>
            <w:r w:rsidRPr="00920369">
              <w:rPr>
                <w:rFonts w:ascii="宋体" w:cs="宋体" w:hint="eastAsia"/>
                <w:kern w:val="0"/>
                <w:sz w:val="20"/>
                <w:szCs w:val="20"/>
              </w:rPr>
              <w:t>ERRORMSG</w:t>
            </w:r>
          </w:p>
        </w:tc>
        <w:tc>
          <w:tcPr>
            <w:tcW w:w="1709" w:type="dxa"/>
          </w:tcPr>
          <w:p w14:paraId="67073BCD" w14:textId="77777777" w:rsidR="00790974" w:rsidRPr="00920369" w:rsidRDefault="00790974" w:rsidP="00E81D47">
            <w:pPr>
              <w:rPr>
                <w:rFonts w:ascii="宋体" w:cs="宋体"/>
                <w:kern w:val="0"/>
                <w:sz w:val="20"/>
                <w:szCs w:val="20"/>
              </w:rPr>
            </w:pPr>
            <w:r w:rsidRPr="00920369">
              <w:rPr>
                <w:rFonts w:ascii="宋体" w:cs="宋体" w:hint="eastAsia"/>
                <w:kern w:val="0"/>
                <w:sz w:val="20"/>
                <w:szCs w:val="20"/>
              </w:rPr>
              <w:t>失败原因</w:t>
            </w:r>
          </w:p>
        </w:tc>
        <w:tc>
          <w:tcPr>
            <w:tcW w:w="851" w:type="dxa"/>
          </w:tcPr>
          <w:p w14:paraId="1B8E1CDA" w14:textId="77777777" w:rsidR="00790974" w:rsidRPr="00920369" w:rsidRDefault="00790974" w:rsidP="00E81D47">
            <w:pPr>
              <w:rPr>
                <w:rFonts w:ascii="宋体" w:cs="宋体"/>
                <w:kern w:val="0"/>
                <w:sz w:val="20"/>
                <w:szCs w:val="20"/>
              </w:rPr>
            </w:pPr>
            <w:r w:rsidRPr="00920369">
              <w:rPr>
                <w:rFonts w:ascii="宋体" w:cs="宋体" w:hint="eastAsia"/>
                <w:kern w:val="0"/>
                <w:sz w:val="20"/>
                <w:szCs w:val="20"/>
              </w:rPr>
              <w:t>C(128)</w:t>
            </w:r>
          </w:p>
        </w:tc>
        <w:tc>
          <w:tcPr>
            <w:tcW w:w="708" w:type="dxa"/>
          </w:tcPr>
          <w:p w14:paraId="35F58C3F" w14:textId="77777777" w:rsidR="00790974" w:rsidRPr="00920369" w:rsidRDefault="00790974" w:rsidP="00E81D47">
            <w:pPr>
              <w:rPr>
                <w:rFonts w:ascii="宋体" w:cs="宋体"/>
                <w:kern w:val="0"/>
                <w:sz w:val="20"/>
                <w:szCs w:val="20"/>
              </w:rPr>
            </w:pPr>
            <w:r w:rsidRPr="00920369">
              <w:rPr>
                <w:rFonts w:ascii="宋体" w:cs="宋体" w:hint="eastAsia"/>
                <w:kern w:val="0"/>
                <w:sz w:val="20"/>
                <w:szCs w:val="20"/>
              </w:rPr>
              <w:t>是</w:t>
            </w:r>
          </w:p>
        </w:tc>
        <w:tc>
          <w:tcPr>
            <w:tcW w:w="2635" w:type="dxa"/>
          </w:tcPr>
          <w:p w14:paraId="28121771" w14:textId="77777777" w:rsidR="00790974" w:rsidRPr="00920369" w:rsidRDefault="00790974" w:rsidP="00E81D47">
            <w:pPr>
              <w:rPr>
                <w:rFonts w:ascii="宋体" w:cs="宋体"/>
                <w:kern w:val="0"/>
                <w:sz w:val="20"/>
                <w:szCs w:val="20"/>
              </w:rPr>
            </w:pPr>
            <w:r w:rsidRPr="00920369">
              <w:rPr>
                <w:rFonts w:ascii="宋体" w:cs="宋体" w:hint="eastAsia"/>
                <w:kern w:val="0"/>
                <w:sz w:val="20"/>
                <w:szCs w:val="20"/>
              </w:rPr>
              <w:t>STATUS=F返回。</w:t>
            </w:r>
          </w:p>
        </w:tc>
      </w:tr>
      <w:tr w:rsidR="00790974" w14:paraId="067E2CCC" w14:textId="77777777" w:rsidTr="00E81D47">
        <w:trPr>
          <w:cantSplit/>
          <w:trHeight w:val="145"/>
        </w:trPr>
        <w:tc>
          <w:tcPr>
            <w:tcW w:w="983" w:type="dxa"/>
            <w:vMerge/>
          </w:tcPr>
          <w:p w14:paraId="5955E537" w14:textId="77777777" w:rsidR="00790974" w:rsidRDefault="00790974" w:rsidP="00E81D47">
            <w:pPr>
              <w:rPr>
                <w:rFonts w:ascii="宋体" w:hAnsi="宋体"/>
              </w:rPr>
            </w:pPr>
          </w:p>
        </w:tc>
        <w:tc>
          <w:tcPr>
            <w:tcW w:w="2094" w:type="dxa"/>
          </w:tcPr>
          <w:p w14:paraId="4F4763DE" w14:textId="77777777" w:rsidR="00790974" w:rsidRPr="00920369" w:rsidRDefault="00790974" w:rsidP="00E81D47">
            <w:pPr>
              <w:rPr>
                <w:rFonts w:ascii="宋体" w:cs="宋体"/>
                <w:kern w:val="0"/>
                <w:sz w:val="20"/>
                <w:szCs w:val="20"/>
              </w:rPr>
            </w:pPr>
            <w:r w:rsidRPr="00920369">
              <w:rPr>
                <w:rFonts w:ascii="宋体" w:cs="宋体" w:hint="eastAsia"/>
                <w:kern w:val="0"/>
                <w:sz w:val="20"/>
                <w:szCs w:val="20"/>
              </w:rPr>
              <w:t>OLDREQSEQNO</w:t>
            </w:r>
          </w:p>
        </w:tc>
        <w:tc>
          <w:tcPr>
            <w:tcW w:w="1709" w:type="dxa"/>
          </w:tcPr>
          <w:p w14:paraId="00CF2347" w14:textId="77777777" w:rsidR="00790974" w:rsidRPr="00920369" w:rsidRDefault="00790974" w:rsidP="00E81D47">
            <w:pPr>
              <w:rPr>
                <w:rFonts w:ascii="宋体" w:cs="宋体"/>
                <w:kern w:val="0"/>
                <w:sz w:val="20"/>
                <w:szCs w:val="20"/>
              </w:rPr>
            </w:pPr>
            <w:r w:rsidRPr="00920369">
              <w:rPr>
                <w:rFonts w:ascii="宋体" w:cs="宋体" w:hint="eastAsia"/>
                <w:kern w:val="0"/>
                <w:sz w:val="20"/>
                <w:szCs w:val="20"/>
              </w:rPr>
              <w:t>还款交易流水号</w:t>
            </w:r>
          </w:p>
        </w:tc>
        <w:tc>
          <w:tcPr>
            <w:tcW w:w="851" w:type="dxa"/>
          </w:tcPr>
          <w:p w14:paraId="2589164A" w14:textId="77777777" w:rsidR="00790974" w:rsidRPr="00920369" w:rsidRDefault="00790974" w:rsidP="002D19D4">
            <w:pPr>
              <w:rPr>
                <w:rFonts w:ascii="宋体" w:cs="宋体"/>
                <w:kern w:val="0"/>
                <w:sz w:val="20"/>
                <w:szCs w:val="20"/>
              </w:rPr>
            </w:pPr>
            <w:r w:rsidRPr="00920369">
              <w:rPr>
                <w:rFonts w:ascii="宋体" w:cs="宋体" w:hint="eastAsia"/>
                <w:kern w:val="0"/>
                <w:sz w:val="20"/>
                <w:szCs w:val="20"/>
              </w:rPr>
              <w:t>C</w:t>
            </w:r>
            <w:r>
              <w:rPr>
                <w:rFonts w:ascii="宋体" w:cs="宋体" w:hint="eastAsia"/>
                <w:kern w:val="0"/>
                <w:sz w:val="20"/>
                <w:szCs w:val="20"/>
              </w:rPr>
              <w:t>(</w:t>
            </w:r>
            <w:del w:id="6148" w:author="wincol" w:date="2016-06-12T19:12:00Z">
              <w:r w:rsidRPr="00920369" w:rsidDel="002D19D4">
                <w:rPr>
                  <w:rFonts w:ascii="宋体" w:cs="宋体" w:hint="eastAsia"/>
                  <w:kern w:val="0"/>
                  <w:sz w:val="20"/>
                  <w:szCs w:val="20"/>
                </w:rPr>
                <w:delText>32</w:delText>
              </w:r>
            </w:del>
            <w:ins w:id="6149" w:author="wincol" w:date="2016-06-12T19:12:00Z">
              <w:r w:rsidR="002D19D4">
                <w:rPr>
                  <w:rFonts w:ascii="宋体" w:cs="宋体" w:hint="eastAsia"/>
                  <w:kern w:val="0"/>
                  <w:sz w:val="20"/>
                  <w:szCs w:val="20"/>
                </w:rPr>
                <w:t>28</w:t>
              </w:r>
            </w:ins>
            <w:r w:rsidRPr="00920369">
              <w:rPr>
                <w:rFonts w:ascii="宋体" w:cs="宋体" w:hint="eastAsia"/>
                <w:kern w:val="0"/>
                <w:sz w:val="20"/>
                <w:szCs w:val="20"/>
              </w:rPr>
              <w:t>）</w:t>
            </w:r>
          </w:p>
        </w:tc>
        <w:tc>
          <w:tcPr>
            <w:tcW w:w="708" w:type="dxa"/>
          </w:tcPr>
          <w:p w14:paraId="1728D0E8" w14:textId="77777777" w:rsidR="00790974" w:rsidRPr="00920369" w:rsidRDefault="00790974" w:rsidP="00E81D47">
            <w:pPr>
              <w:rPr>
                <w:rFonts w:ascii="宋体" w:cs="宋体"/>
                <w:kern w:val="0"/>
                <w:sz w:val="20"/>
                <w:szCs w:val="20"/>
              </w:rPr>
            </w:pPr>
            <w:r w:rsidRPr="00920369">
              <w:rPr>
                <w:rFonts w:ascii="宋体" w:cs="宋体" w:hint="eastAsia"/>
                <w:kern w:val="0"/>
                <w:sz w:val="20"/>
                <w:szCs w:val="20"/>
              </w:rPr>
              <w:t>否</w:t>
            </w:r>
          </w:p>
        </w:tc>
        <w:tc>
          <w:tcPr>
            <w:tcW w:w="2635" w:type="dxa"/>
          </w:tcPr>
          <w:p w14:paraId="13E2FFDB" w14:textId="77777777" w:rsidR="00790974" w:rsidRPr="00920369" w:rsidRDefault="00790974" w:rsidP="00E81D47">
            <w:pPr>
              <w:rPr>
                <w:rFonts w:ascii="宋体" w:cs="宋体"/>
                <w:kern w:val="0"/>
                <w:sz w:val="20"/>
                <w:szCs w:val="20"/>
              </w:rPr>
            </w:pPr>
          </w:p>
        </w:tc>
      </w:tr>
      <w:tr w:rsidR="00790974" w14:paraId="4416F25D" w14:textId="77777777" w:rsidTr="00E81D47">
        <w:trPr>
          <w:cantSplit/>
          <w:trHeight w:val="145"/>
        </w:trPr>
        <w:tc>
          <w:tcPr>
            <w:tcW w:w="983" w:type="dxa"/>
            <w:vMerge/>
          </w:tcPr>
          <w:p w14:paraId="31893ABB" w14:textId="77777777" w:rsidR="00790974" w:rsidRDefault="00790974" w:rsidP="00E81D47">
            <w:pPr>
              <w:rPr>
                <w:rFonts w:ascii="宋体" w:hAnsi="宋体"/>
              </w:rPr>
            </w:pPr>
          </w:p>
        </w:tc>
        <w:tc>
          <w:tcPr>
            <w:tcW w:w="2094" w:type="dxa"/>
          </w:tcPr>
          <w:p w14:paraId="789EE4FF" w14:textId="77777777" w:rsidR="00790974" w:rsidRPr="00A560D3" w:rsidRDefault="00790974" w:rsidP="00E81D47">
            <w:pPr>
              <w:autoSpaceDE w:val="0"/>
              <w:autoSpaceDN w:val="0"/>
              <w:adjustRightInd w:val="0"/>
              <w:spacing w:line="281" w:lineRule="exact"/>
              <w:ind w:left="108"/>
              <w:jc w:val="left"/>
              <w:rPr>
                <w:rFonts w:ascii="宋体" w:cs="宋体"/>
                <w:kern w:val="0"/>
                <w:sz w:val="20"/>
                <w:szCs w:val="20"/>
              </w:rPr>
            </w:pPr>
            <w:r w:rsidRPr="00A560D3">
              <w:rPr>
                <w:rFonts w:ascii="宋体" w:cs="宋体" w:hint="eastAsia"/>
                <w:kern w:val="0"/>
                <w:sz w:val="20"/>
                <w:szCs w:val="20"/>
              </w:rPr>
              <w:t>DFFLAG</w:t>
            </w:r>
          </w:p>
        </w:tc>
        <w:tc>
          <w:tcPr>
            <w:tcW w:w="1709" w:type="dxa"/>
          </w:tcPr>
          <w:p w14:paraId="02C3F0A8" w14:textId="77777777" w:rsidR="00790974" w:rsidRPr="00920369" w:rsidRDefault="00790974" w:rsidP="00E81D47">
            <w:pPr>
              <w:rPr>
                <w:rFonts w:ascii="宋体" w:cs="宋体"/>
                <w:kern w:val="0"/>
                <w:sz w:val="20"/>
                <w:szCs w:val="20"/>
              </w:rPr>
            </w:pPr>
            <w:r w:rsidRPr="00920369">
              <w:rPr>
                <w:rFonts w:ascii="宋体" w:cs="宋体" w:hint="eastAsia"/>
                <w:kern w:val="0"/>
                <w:sz w:val="20"/>
                <w:szCs w:val="20"/>
              </w:rPr>
              <w:t>还款类型</w:t>
            </w:r>
          </w:p>
        </w:tc>
        <w:tc>
          <w:tcPr>
            <w:tcW w:w="851" w:type="dxa"/>
          </w:tcPr>
          <w:p w14:paraId="31F40904" w14:textId="77777777" w:rsidR="00790974" w:rsidRPr="00A560D3" w:rsidRDefault="00790974" w:rsidP="00E81D47">
            <w:pPr>
              <w:autoSpaceDE w:val="0"/>
              <w:autoSpaceDN w:val="0"/>
              <w:adjustRightInd w:val="0"/>
              <w:spacing w:line="281" w:lineRule="exact"/>
              <w:jc w:val="left"/>
              <w:rPr>
                <w:rFonts w:ascii="宋体" w:cs="宋体"/>
                <w:kern w:val="0"/>
                <w:sz w:val="20"/>
                <w:szCs w:val="20"/>
              </w:rPr>
            </w:pPr>
            <w:r>
              <w:rPr>
                <w:rFonts w:ascii="宋体" w:cs="宋体" w:hint="eastAsia"/>
                <w:kern w:val="0"/>
                <w:sz w:val="20"/>
                <w:szCs w:val="20"/>
              </w:rPr>
              <w:t>C</w:t>
            </w:r>
            <w:r w:rsidRPr="00A560D3">
              <w:rPr>
                <w:rFonts w:ascii="宋体" w:cs="宋体" w:hint="eastAsia"/>
                <w:kern w:val="0"/>
                <w:sz w:val="20"/>
                <w:szCs w:val="20"/>
              </w:rPr>
              <w:t>(1)</w:t>
            </w:r>
          </w:p>
        </w:tc>
        <w:tc>
          <w:tcPr>
            <w:tcW w:w="708" w:type="dxa"/>
          </w:tcPr>
          <w:p w14:paraId="7A0AA9D5" w14:textId="77777777" w:rsidR="00790974" w:rsidRPr="00A560D3" w:rsidRDefault="00790974" w:rsidP="00E81D47">
            <w:pPr>
              <w:autoSpaceDE w:val="0"/>
              <w:autoSpaceDN w:val="0"/>
              <w:adjustRightInd w:val="0"/>
              <w:spacing w:line="281" w:lineRule="exact"/>
              <w:ind w:left="108"/>
              <w:jc w:val="left"/>
              <w:rPr>
                <w:rFonts w:ascii="宋体" w:cs="宋体"/>
                <w:kern w:val="0"/>
                <w:sz w:val="20"/>
                <w:szCs w:val="20"/>
              </w:rPr>
            </w:pPr>
            <w:r>
              <w:rPr>
                <w:rFonts w:ascii="宋体" w:cs="宋体" w:hint="eastAsia"/>
                <w:kern w:val="0"/>
                <w:sz w:val="20"/>
                <w:szCs w:val="20"/>
              </w:rPr>
              <w:t>否</w:t>
            </w:r>
          </w:p>
        </w:tc>
        <w:tc>
          <w:tcPr>
            <w:tcW w:w="2635" w:type="dxa"/>
          </w:tcPr>
          <w:p w14:paraId="062236E2" w14:textId="77777777" w:rsidR="00790974" w:rsidRPr="00A560D3" w:rsidRDefault="00790974" w:rsidP="00E81D47">
            <w:pPr>
              <w:autoSpaceDE w:val="0"/>
              <w:autoSpaceDN w:val="0"/>
              <w:adjustRightInd w:val="0"/>
              <w:spacing w:line="267" w:lineRule="exact"/>
              <w:ind w:left="107"/>
              <w:jc w:val="left"/>
              <w:rPr>
                <w:rFonts w:ascii="宋体" w:cs="宋体"/>
                <w:kern w:val="0"/>
                <w:sz w:val="20"/>
                <w:szCs w:val="20"/>
              </w:rPr>
            </w:pPr>
            <w:r w:rsidRPr="00A560D3">
              <w:rPr>
                <w:rFonts w:ascii="宋体" w:cs="宋体" w:hint="eastAsia"/>
                <w:kern w:val="0"/>
                <w:sz w:val="20"/>
                <w:szCs w:val="20"/>
              </w:rPr>
              <w:t>1=正常还款</w:t>
            </w:r>
          </w:p>
          <w:p w14:paraId="69A04228" w14:textId="77777777" w:rsidR="00790974" w:rsidRPr="00A560D3" w:rsidRDefault="00790974" w:rsidP="00E81D47">
            <w:pPr>
              <w:autoSpaceDE w:val="0"/>
              <w:autoSpaceDN w:val="0"/>
              <w:adjustRightInd w:val="0"/>
              <w:spacing w:line="267" w:lineRule="exact"/>
              <w:ind w:left="108"/>
              <w:jc w:val="left"/>
              <w:rPr>
                <w:rFonts w:ascii="宋体" w:cs="宋体"/>
                <w:kern w:val="0"/>
                <w:sz w:val="20"/>
                <w:szCs w:val="20"/>
              </w:rPr>
            </w:pPr>
            <w:r w:rsidRPr="00A560D3">
              <w:rPr>
                <w:rFonts w:ascii="宋体" w:cs="宋体" w:hint="eastAsia"/>
                <w:kern w:val="0"/>
                <w:sz w:val="20"/>
                <w:szCs w:val="20"/>
              </w:rPr>
              <w:t>2=垫付后，借款人还款</w:t>
            </w:r>
          </w:p>
        </w:tc>
      </w:tr>
      <w:tr w:rsidR="00790974" w14:paraId="14602E5E" w14:textId="77777777" w:rsidTr="00E81D47">
        <w:trPr>
          <w:cantSplit/>
          <w:trHeight w:val="145"/>
        </w:trPr>
        <w:tc>
          <w:tcPr>
            <w:tcW w:w="983" w:type="dxa"/>
            <w:vMerge/>
          </w:tcPr>
          <w:p w14:paraId="3F5CC0F6" w14:textId="77777777" w:rsidR="00790974" w:rsidRDefault="00790974" w:rsidP="00E81D47">
            <w:pPr>
              <w:rPr>
                <w:rFonts w:ascii="宋体" w:hAnsi="宋体"/>
              </w:rPr>
            </w:pPr>
          </w:p>
        </w:tc>
        <w:tc>
          <w:tcPr>
            <w:tcW w:w="2094" w:type="dxa"/>
          </w:tcPr>
          <w:p w14:paraId="64637BC6" w14:textId="77777777" w:rsidR="00790974" w:rsidRPr="00920369" w:rsidRDefault="00790974" w:rsidP="00E81D47">
            <w:pPr>
              <w:rPr>
                <w:rFonts w:ascii="宋体" w:cs="宋体"/>
                <w:kern w:val="0"/>
                <w:sz w:val="20"/>
                <w:szCs w:val="20"/>
              </w:rPr>
            </w:pPr>
            <w:r w:rsidRPr="00920369">
              <w:rPr>
                <w:rFonts w:ascii="宋体" w:cs="宋体" w:hint="eastAsia"/>
                <w:kern w:val="0"/>
                <w:sz w:val="20"/>
                <w:szCs w:val="20"/>
              </w:rPr>
              <w:t>LOANNO</w:t>
            </w:r>
          </w:p>
        </w:tc>
        <w:tc>
          <w:tcPr>
            <w:tcW w:w="1709" w:type="dxa"/>
          </w:tcPr>
          <w:p w14:paraId="57905609" w14:textId="77777777" w:rsidR="00790974" w:rsidRPr="00920369" w:rsidRDefault="00790974" w:rsidP="00E81D47">
            <w:pPr>
              <w:rPr>
                <w:rFonts w:ascii="宋体" w:cs="宋体"/>
                <w:kern w:val="0"/>
                <w:sz w:val="20"/>
                <w:szCs w:val="20"/>
              </w:rPr>
            </w:pPr>
            <w:r w:rsidRPr="00920369">
              <w:rPr>
                <w:rFonts w:ascii="宋体" w:cs="宋体" w:hint="eastAsia"/>
                <w:kern w:val="0"/>
                <w:sz w:val="20"/>
                <w:szCs w:val="20"/>
              </w:rPr>
              <w:t>借款编号</w:t>
            </w:r>
          </w:p>
        </w:tc>
        <w:tc>
          <w:tcPr>
            <w:tcW w:w="851" w:type="dxa"/>
          </w:tcPr>
          <w:p w14:paraId="574181D1" w14:textId="77777777" w:rsidR="00790974" w:rsidRPr="00920369" w:rsidRDefault="00790974" w:rsidP="00E81D47">
            <w:pPr>
              <w:rPr>
                <w:rFonts w:ascii="宋体" w:cs="宋体"/>
                <w:kern w:val="0"/>
                <w:sz w:val="20"/>
                <w:szCs w:val="20"/>
              </w:rPr>
            </w:pPr>
            <w:r>
              <w:rPr>
                <w:rFonts w:ascii="宋体" w:cs="宋体" w:hint="eastAsia"/>
                <w:kern w:val="0"/>
                <w:sz w:val="20"/>
                <w:szCs w:val="20"/>
              </w:rPr>
              <w:t>C</w:t>
            </w:r>
            <w:r w:rsidRPr="00920369">
              <w:rPr>
                <w:rFonts w:ascii="宋体" w:cs="宋体" w:hint="eastAsia"/>
                <w:kern w:val="0"/>
                <w:sz w:val="20"/>
                <w:szCs w:val="20"/>
              </w:rPr>
              <w:t>(64)</w:t>
            </w:r>
          </w:p>
        </w:tc>
        <w:tc>
          <w:tcPr>
            <w:tcW w:w="708" w:type="dxa"/>
          </w:tcPr>
          <w:p w14:paraId="071E1402" w14:textId="77777777" w:rsidR="00790974" w:rsidRPr="00920369" w:rsidRDefault="00790974" w:rsidP="00E81D47">
            <w:pPr>
              <w:rPr>
                <w:rFonts w:ascii="宋体" w:cs="宋体"/>
                <w:kern w:val="0"/>
                <w:sz w:val="20"/>
                <w:szCs w:val="20"/>
              </w:rPr>
            </w:pPr>
            <w:r w:rsidRPr="00920369">
              <w:rPr>
                <w:rFonts w:ascii="宋体" w:cs="宋体" w:hint="eastAsia"/>
                <w:kern w:val="0"/>
                <w:sz w:val="20"/>
                <w:szCs w:val="20"/>
              </w:rPr>
              <w:t>否</w:t>
            </w:r>
          </w:p>
        </w:tc>
        <w:tc>
          <w:tcPr>
            <w:tcW w:w="2635" w:type="dxa"/>
          </w:tcPr>
          <w:p w14:paraId="27F2457A" w14:textId="77777777" w:rsidR="00790974" w:rsidRPr="00920369" w:rsidRDefault="00790974" w:rsidP="00E81D47">
            <w:pPr>
              <w:rPr>
                <w:rFonts w:ascii="宋体" w:cs="宋体"/>
                <w:kern w:val="0"/>
                <w:sz w:val="20"/>
                <w:szCs w:val="20"/>
              </w:rPr>
            </w:pPr>
          </w:p>
        </w:tc>
      </w:tr>
      <w:tr w:rsidR="00790974" w14:paraId="1732CBC5" w14:textId="77777777" w:rsidTr="00E81D47">
        <w:trPr>
          <w:cantSplit/>
          <w:trHeight w:val="145"/>
        </w:trPr>
        <w:tc>
          <w:tcPr>
            <w:tcW w:w="983" w:type="dxa"/>
            <w:vMerge/>
          </w:tcPr>
          <w:p w14:paraId="48DF85D8" w14:textId="77777777" w:rsidR="00790974" w:rsidRDefault="00790974" w:rsidP="00E81D47">
            <w:pPr>
              <w:rPr>
                <w:rFonts w:ascii="宋体" w:hAnsi="宋体"/>
              </w:rPr>
            </w:pPr>
          </w:p>
        </w:tc>
        <w:tc>
          <w:tcPr>
            <w:tcW w:w="2094" w:type="dxa"/>
          </w:tcPr>
          <w:p w14:paraId="421E8410" w14:textId="77777777" w:rsidR="00790974" w:rsidRPr="00920369" w:rsidRDefault="00790974" w:rsidP="00E81D47">
            <w:pPr>
              <w:rPr>
                <w:rFonts w:ascii="宋体" w:cs="宋体"/>
                <w:kern w:val="0"/>
                <w:sz w:val="20"/>
                <w:szCs w:val="20"/>
              </w:rPr>
            </w:pPr>
            <w:r w:rsidRPr="00920369">
              <w:rPr>
                <w:rFonts w:ascii="宋体" w:cs="宋体" w:hint="eastAsia"/>
                <w:kern w:val="0"/>
                <w:sz w:val="20"/>
                <w:szCs w:val="20"/>
              </w:rPr>
              <w:t>BWACNAME</w:t>
            </w:r>
          </w:p>
        </w:tc>
        <w:tc>
          <w:tcPr>
            <w:tcW w:w="1709" w:type="dxa"/>
          </w:tcPr>
          <w:p w14:paraId="27BD366D" w14:textId="77777777" w:rsidR="00790974" w:rsidRPr="00920369" w:rsidRDefault="00790974" w:rsidP="00E81D47">
            <w:pPr>
              <w:rPr>
                <w:rFonts w:ascii="宋体" w:cs="宋体"/>
                <w:kern w:val="0"/>
                <w:sz w:val="20"/>
                <w:szCs w:val="20"/>
              </w:rPr>
            </w:pPr>
            <w:r w:rsidRPr="00920369">
              <w:rPr>
                <w:rFonts w:ascii="宋体" w:cs="宋体" w:hint="eastAsia"/>
                <w:kern w:val="0"/>
                <w:sz w:val="20"/>
                <w:szCs w:val="20"/>
              </w:rPr>
              <w:t>还款账号</w:t>
            </w:r>
            <w:ins w:id="6150" w:author="wincol" w:date="2016-03-30T15:05:00Z">
              <w:r w:rsidRPr="004967FF">
                <w:rPr>
                  <w:rFonts w:ascii="宋体" w:cs="宋体" w:hint="eastAsia"/>
                  <w:kern w:val="0"/>
                  <w:sz w:val="20"/>
                  <w:szCs w:val="20"/>
                </w:rPr>
                <w:t>户名</w:t>
              </w:r>
            </w:ins>
          </w:p>
        </w:tc>
        <w:tc>
          <w:tcPr>
            <w:tcW w:w="851" w:type="dxa"/>
          </w:tcPr>
          <w:p w14:paraId="20DDBA8F" w14:textId="77777777" w:rsidR="00790974" w:rsidRPr="00920369" w:rsidRDefault="00790974" w:rsidP="00E81D47">
            <w:pPr>
              <w:rPr>
                <w:rFonts w:ascii="宋体" w:cs="宋体"/>
                <w:kern w:val="0"/>
                <w:sz w:val="20"/>
                <w:szCs w:val="20"/>
              </w:rPr>
            </w:pPr>
            <w:r w:rsidRPr="00920369">
              <w:rPr>
                <w:rFonts w:ascii="宋体" w:cs="宋体" w:hint="eastAsia"/>
                <w:kern w:val="0"/>
                <w:sz w:val="20"/>
                <w:szCs w:val="20"/>
              </w:rPr>
              <w:t>C(128)</w:t>
            </w:r>
          </w:p>
        </w:tc>
        <w:tc>
          <w:tcPr>
            <w:tcW w:w="708" w:type="dxa"/>
          </w:tcPr>
          <w:p w14:paraId="754AB3F2" w14:textId="77777777" w:rsidR="00790974" w:rsidRPr="00920369" w:rsidRDefault="00790974" w:rsidP="00E81D47">
            <w:pPr>
              <w:rPr>
                <w:rFonts w:ascii="宋体" w:cs="宋体"/>
                <w:kern w:val="0"/>
                <w:sz w:val="20"/>
                <w:szCs w:val="20"/>
              </w:rPr>
            </w:pPr>
            <w:r w:rsidRPr="00920369">
              <w:rPr>
                <w:rFonts w:ascii="宋体" w:cs="宋体" w:hint="eastAsia"/>
                <w:kern w:val="0"/>
                <w:sz w:val="20"/>
                <w:szCs w:val="20"/>
              </w:rPr>
              <w:t>否</w:t>
            </w:r>
          </w:p>
        </w:tc>
        <w:tc>
          <w:tcPr>
            <w:tcW w:w="2635" w:type="dxa"/>
          </w:tcPr>
          <w:p w14:paraId="4DE64D5D" w14:textId="77777777" w:rsidR="00790974" w:rsidRPr="00920369" w:rsidRDefault="00790974" w:rsidP="00E81D47">
            <w:pPr>
              <w:rPr>
                <w:rFonts w:ascii="宋体" w:cs="宋体"/>
                <w:kern w:val="0"/>
                <w:sz w:val="20"/>
                <w:szCs w:val="20"/>
              </w:rPr>
            </w:pPr>
          </w:p>
        </w:tc>
      </w:tr>
      <w:tr w:rsidR="00790974" w14:paraId="0EE8570B" w14:textId="77777777" w:rsidTr="00E81D47">
        <w:trPr>
          <w:cantSplit/>
          <w:trHeight w:val="145"/>
        </w:trPr>
        <w:tc>
          <w:tcPr>
            <w:tcW w:w="983" w:type="dxa"/>
            <w:vMerge/>
          </w:tcPr>
          <w:p w14:paraId="12BFF606" w14:textId="77777777" w:rsidR="00790974" w:rsidRDefault="00790974" w:rsidP="00E81D47">
            <w:pPr>
              <w:rPr>
                <w:rFonts w:ascii="宋体" w:hAnsi="宋体"/>
              </w:rPr>
            </w:pPr>
          </w:p>
        </w:tc>
        <w:tc>
          <w:tcPr>
            <w:tcW w:w="2094" w:type="dxa"/>
          </w:tcPr>
          <w:p w14:paraId="694DF328" w14:textId="77777777" w:rsidR="00790974" w:rsidRPr="00920369" w:rsidRDefault="00790974" w:rsidP="00E81D47">
            <w:pPr>
              <w:rPr>
                <w:rFonts w:ascii="宋体" w:cs="宋体"/>
                <w:kern w:val="0"/>
                <w:sz w:val="20"/>
                <w:szCs w:val="20"/>
              </w:rPr>
            </w:pPr>
            <w:r w:rsidRPr="00920369">
              <w:rPr>
                <w:rFonts w:ascii="宋体" w:cs="宋体" w:hint="eastAsia"/>
                <w:kern w:val="0"/>
                <w:sz w:val="20"/>
                <w:szCs w:val="20"/>
              </w:rPr>
              <w:t>BWACNO</w:t>
            </w:r>
          </w:p>
        </w:tc>
        <w:tc>
          <w:tcPr>
            <w:tcW w:w="1709" w:type="dxa"/>
          </w:tcPr>
          <w:p w14:paraId="6E764176" w14:textId="77777777" w:rsidR="00790974" w:rsidRPr="00920369" w:rsidRDefault="00790974" w:rsidP="00E81D47">
            <w:pPr>
              <w:rPr>
                <w:rFonts w:ascii="宋体" w:cs="宋体"/>
                <w:kern w:val="0"/>
                <w:sz w:val="20"/>
                <w:szCs w:val="20"/>
              </w:rPr>
            </w:pPr>
            <w:r w:rsidRPr="00920369">
              <w:rPr>
                <w:rFonts w:ascii="宋体" w:cs="宋体" w:hint="eastAsia"/>
                <w:kern w:val="0"/>
                <w:sz w:val="20"/>
                <w:szCs w:val="20"/>
              </w:rPr>
              <w:t>还款账号</w:t>
            </w:r>
          </w:p>
        </w:tc>
        <w:tc>
          <w:tcPr>
            <w:tcW w:w="851" w:type="dxa"/>
          </w:tcPr>
          <w:p w14:paraId="49BA3657" w14:textId="77777777" w:rsidR="00790974" w:rsidRPr="00920369" w:rsidRDefault="00790974" w:rsidP="00E81D47">
            <w:pPr>
              <w:rPr>
                <w:rFonts w:ascii="宋体" w:cs="宋体"/>
                <w:kern w:val="0"/>
                <w:sz w:val="20"/>
                <w:szCs w:val="20"/>
              </w:rPr>
            </w:pPr>
            <w:r w:rsidRPr="00920369">
              <w:rPr>
                <w:rFonts w:ascii="宋体" w:cs="宋体" w:hint="eastAsia"/>
                <w:kern w:val="0"/>
                <w:sz w:val="20"/>
                <w:szCs w:val="20"/>
              </w:rPr>
              <w:t>C(32)</w:t>
            </w:r>
          </w:p>
        </w:tc>
        <w:tc>
          <w:tcPr>
            <w:tcW w:w="708" w:type="dxa"/>
          </w:tcPr>
          <w:p w14:paraId="07C385CB" w14:textId="77777777" w:rsidR="00790974" w:rsidRPr="00920369" w:rsidRDefault="00790974" w:rsidP="00E81D47">
            <w:pPr>
              <w:rPr>
                <w:rFonts w:ascii="宋体" w:cs="宋体"/>
                <w:kern w:val="0"/>
                <w:sz w:val="20"/>
                <w:szCs w:val="20"/>
              </w:rPr>
            </w:pPr>
            <w:r w:rsidRPr="00920369">
              <w:rPr>
                <w:rFonts w:ascii="宋体" w:cs="宋体" w:hint="eastAsia"/>
                <w:kern w:val="0"/>
                <w:sz w:val="20"/>
                <w:szCs w:val="20"/>
              </w:rPr>
              <w:t>否</w:t>
            </w:r>
          </w:p>
        </w:tc>
        <w:tc>
          <w:tcPr>
            <w:tcW w:w="2635" w:type="dxa"/>
          </w:tcPr>
          <w:p w14:paraId="72F07C95" w14:textId="77777777" w:rsidR="00790974" w:rsidRPr="00920369" w:rsidRDefault="00790974" w:rsidP="00E81D47">
            <w:pPr>
              <w:rPr>
                <w:rFonts w:ascii="宋体" w:cs="宋体"/>
                <w:kern w:val="0"/>
                <w:sz w:val="20"/>
                <w:szCs w:val="20"/>
              </w:rPr>
            </w:pPr>
          </w:p>
        </w:tc>
      </w:tr>
      <w:tr w:rsidR="00790974" w14:paraId="243B7B52" w14:textId="77777777" w:rsidTr="00E81D47">
        <w:trPr>
          <w:cantSplit/>
          <w:trHeight w:val="145"/>
        </w:trPr>
        <w:tc>
          <w:tcPr>
            <w:tcW w:w="983" w:type="dxa"/>
            <w:vMerge/>
          </w:tcPr>
          <w:p w14:paraId="025FFEAB" w14:textId="77777777" w:rsidR="00790974" w:rsidRDefault="00790974" w:rsidP="00E81D47">
            <w:pPr>
              <w:rPr>
                <w:rFonts w:ascii="宋体" w:hAnsi="宋体"/>
              </w:rPr>
            </w:pPr>
          </w:p>
        </w:tc>
        <w:tc>
          <w:tcPr>
            <w:tcW w:w="2094" w:type="dxa"/>
          </w:tcPr>
          <w:p w14:paraId="37B9860B" w14:textId="77777777" w:rsidR="00790974" w:rsidRPr="00920369" w:rsidRDefault="00790974" w:rsidP="00E81D47">
            <w:pPr>
              <w:rPr>
                <w:rFonts w:ascii="宋体" w:cs="宋体"/>
                <w:kern w:val="0"/>
                <w:sz w:val="20"/>
                <w:szCs w:val="20"/>
              </w:rPr>
            </w:pPr>
            <w:r w:rsidRPr="00920369">
              <w:rPr>
                <w:rFonts w:ascii="宋体" w:cs="宋体" w:hint="eastAsia"/>
                <w:kern w:val="0"/>
                <w:sz w:val="20"/>
                <w:szCs w:val="20"/>
              </w:rPr>
              <w:t>TOTALNUM</w:t>
            </w:r>
          </w:p>
        </w:tc>
        <w:tc>
          <w:tcPr>
            <w:tcW w:w="1709" w:type="dxa"/>
          </w:tcPr>
          <w:p w14:paraId="63581602" w14:textId="77777777" w:rsidR="00790974" w:rsidRPr="00920369" w:rsidRDefault="00790974" w:rsidP="00E81D47">
            <w:pPr>
              <w:rPr>
                <w:rFonts w:ascii="宋体" w:cs="宋体"/>
                <w:kern w:val="0"/>
                <w:sz w:val="20"/>
                <w:szCs w:val="20"/>
              </w:rPr>
            </w:pPr>
            <w:r w:rsidRPr="00920369">
              <w:rPr>
                <w:rFonts w:ascii="宋体" w:cs="宋体" w:hint="eastAsia"/>
                <w:kern w:val="0"/>
                <w:sz w:val="20"/>
                <w:szCs w:val="20"/>
              </w:rPr>
              <w:t>总笔数</w:t>
            </w:r>
          </w:p>
        </w:tc>
        <w:tc>
          <w:tcPr>
            <w:tcW w:w="851" w:type="dxa"/>
          </w:tcPr>
          <w:p w14:paraId="45513C8B" w14:textId="77777777" w:rsidR="00790974" w:rsidRPr="00920369" w:rsidRDefault="00790974" w:rsidP="00E81D47">
            <w:pPr>
              <w:rPr>
                <w:rFonts w:ascii="宋体" w:cs="宋体"/>
                <w:kern w:val="0"/>
                <w:sz w:val="20"/>
                <w:szCs w:val="20"/>
              </w:rPr>
            </w:pPr>
            <w:r w:rsidRPr="00920369">
              <w:rPr>
                <w:rFonts w:ascii="宋体" w:cs="宋体" w:hint="eastAsia"/>
                <w:kern w:val="0"/>
                <w:sz w:val="20"/>
                <w:szCs w:val="20"/>
              </w:rPr>
              <w:t>C(10)</w:t>
            </w:r>
          </w:p>
        </w:tc>
        <w:tc>
          <w:tcPr>
            <w:tcW w:w="708" w:type="dxa"/>
          </w:tcPr>
          <w:p w14:paraId="588C76F6" w14:textId="77777777" w:rsidR="00790974" w:rsidRPr="00920369" w:rsidRDefault="00790974" w:rsidP="00E81D47">
            <w:pPr>
              <w:rPr>
                <w:rFonts w:ascii="宋体" w:cs="宋体"/>
                <w:kern w:val="0"/>
                <w:sz w:val="20"/>
                <w:szCs w:val="20"/>
              </w:rPr>
            </w:pPr>
            <w:r w:rsidRPr="00920369">
              <w:rPr>
                <w:rFonts w:ascii="宋体" w:cs="宋体" w:hint="eastAsia"/>
                <w:kern w:val="0"/>
                <w:sz w:val="20"/>
                <w:szCs w:val="20"/>
              </w:rPr>
              <w:t>否</w:t>
            </w:r>
          </w:p>
        </w:tc>
        <w:tc>
          <w:tcPr>
            <w:tcW w:w="2635" w:type="dxa"/>
          </w:tcPr>
          <w:p w14:paraId="1FBCACBC" w14:textId="77777777" w:rsidR="00790974" w:rsidRPr="00920369" w:rsidRDefault="00CE7707" w:rsidP="00E81D47">
            <w:pPr>
              <w:rPr>
                <w:rFonts w:ascii="宋体" w:cs="宋体"/>
                <w:kern w:val="0"/>
                <w:sz w:val="20"/>
                <w:szCs w:val="20"/>
              </w:rPr>
            </w:pPr>
            <w:ins w:id="6151" w:author="wincol" w:date="2016-04-28T11:00:00Z">
              <w:r>
                <w:rPr>
                  <w:rFonts w:ascii="宋体" w:cs="宋体" w:hint="eastAsia"/>
                  <w:kern w:val="0"/>
                  <w:sz w:val="20"/>
                  <w:szCs w:val="20"/>
                </w:rPr>
                <w:t>整型</w:t>
              </w:r>
            </w:ins>
          </w:p>
        </w:tc>
      </w:tr>
      <w:tr w:rsidR="00790974" w14:paraId="2DE82F47" w14:textId="77777777" w:rsidTr="00E81D47">
        <w:trPr>
          <w:cantSplit/>
          <w:trHeight w:val="145"/>
          <w:ins w:id="6152" w:author="wincol" w:date="2016-03-30T16:21:00Z"/>
        </w:trPr>
        <w:tc>
          <w:tcPr>
            <w:tcW w:w="983" w:type="dxa"/>
            <w:vMerge/>
          </w:tcPr>
          <w:p w14:paraId="18F6B628" w14:textId="77777777" w:rsidR="00790974" w:rsidRDefault="00790974" w:rsidP="00E81D47">
            <w:pPr>
              <w:rPr>
                <w:ins w:id="6153" w:author="wincol" w:date="2016-03-30T16:21:00Z"/>
                <w:rFonts w:ascii="宋体" w:hAnsi="宋体"/>
              </w:rPr>
            </w:pPr>
          </w:p>
        </w:tc>
        <w:tc>
          <w:tcPr>
            <w:tcW w:w="2094" w:type="dxa"/>
          </w:tcPr>
          <w:p w14:paraId="4BB6ED4E" w14:textId="77777777" w:rsidR="00790974" w:rsidRPr="00920369" w:rsidRDefault="00790974" w:rsidP="00E81D47">
            <w:pPr>
              <w:rPr>
                <w:ins w:id="6154" w:author="wincol" w:date="2016-03-30T16:21:00Z"/>
                <w:rFonts w:ascii="宋体" w:cs="宋体"/>
                <w:kern w:val="0"/>
                <w:sz w:val="20"/>
                <w:szCs w:val="20"/>
              </w:rPr>
            </w:pPr>
            <w:ins w:id="6155" w:author="wincol" w:date="2016-03-30T16:21:00Z">
              <w:r>
                <w:rPr>
                  <w:rFonts w:ascii="宋体" w:cs="宋体" w:hint="eastAsia"/>
                  <w:kern w:val="0"/>
                  <w:sz w:val="20"/>
                  <w:szCs w:val="20"/>
                </w:rPr>
                <w:t>EXT_FILED1</w:t>
              </w:r>
            </w:ins>
          </w:p>
        </w:tc>
        <w:tc>
          <w:tcPr>
            <w:tcW w:w="1709" w:type="dxa"/>
          </w:tcPr>
          <w:p w14:paraId="43BA9BD5" w14:textId="77777777" w:rsidR="00790974" w:rsidRPr="00920369" w:rsidRDefault="00790974" w:rsidP="00E81D47">
            <w:pPr>
              <w:rPr>
                <w:ins w:id="6156" w:author="wincol" w:date="2016-03-30T16:21:00Z"/>
                <w:rFonts w:ascii="宋体" w:cs="宋体"/>
                <w:kern w:val="0"/>
                <w:sz w:val="20"/>
                <w:szCs w:val="20"/>
              </w:rPr>
            </w:pPr>
            <w:ins w:id="6157" w:author="wincol" w:date="2016-03-30T16:21:00Z">
              <w:r>
                <w:rPr>
                  <w:rFonts w:ascii="宋体" w:cs="宋体" w:hint="eastAsia"/>
                  <w:kern w:val="0"/>
                  <w:sz w:val="20"/>
                  <w:szCs w:val="20"/>
                </w:rPr>
                <w:t>备用字段1</w:t>
              </w:r>
            </w:ins>
          </w:p>
        </w:tc>
        <w:tc>
          <w:tcPr>
            <w:tcW w:w="851" w:type="dxa"/>
          </w:tcPr>
          <w:p w14:paraId="68F913B1" w14:textId="77777777" w:rsidR="00790974" w:rsidRPr="00920369" w:rsidRDefault="00790974" w:rsidP="00E81D47">
            <w:pPr>
              <w:rPr>
                <w:ins w:id="6158" w:author="wincol" w:date="2016-03-30T16:21:00Z"/>
                <w:rFonts w:ascii="宋体" w:cs="宋体"/>
                <w:kern w:val="0"/>
                <w:sz w:val="20"/>
                <w:szCs w:val="20"/>
              </w:rPr>
            </w:pPr>
            <w:ins w:id="6159" w:author="wincol" w:date="2016-03-30T16:21: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36755AEC" w14:textId="77777777" w:rsidR="00790974" w:rsidRPr="00920369" w:rsidRDefault="00790974" w:rsidP="00E81D47">
            <w:pPr>
              <w:rPr>
                <w:ins w:id="6160" w:author="wincol" w:date="2016-03-30T16:21:00Z"/>
                <w:rFonts w:ascii="宋体" w:cs="宋体"/>
                <w:kern w:val="0"/>
                <w:sz w:val="20"/>
                <w:szCs w:val="20"/>
              </w:rPr>
            </w:pPr>
            <w:ins w:id="6161" w:author="wincol" w:date="2016-03-30T16:21:00Z">
              <w:r>
                <w:rPr>
                  <w:rFonts w:ascii="宋体" w:hAnsi="宋体" w:hint="eastAsia"/>
                </w:rPr>
                <w:t>是</w:t>
              </w:r>
            </w:ins>
          </w:p>
        </w:tc>
        <w:tc>
          <w:tcPr>
            <w:tcW w:w="2635" w:type="dxa"/>
          </w:tcPr>
          <w:p w14:paraId="4F2DDF9B" w14:textId="77777777" w:rsidR="00790974" w:rsidRPr="00920369" w:rsidRDefault="00790974" w:rsidP="00E81D47">
            <w:pPr>
              <w:rPr>
                <w:ins w:id="6162" w:author="wincol" w:date="2016-03-30T16:21:00Z"/>
                <w:rFonts w:ascii="宋体" w:cs="宋体"/>
                <w:kern w:val="0"/>
                <w:sz w:val="20"/>
                <w:szCs w:val="20"/>
              </w:rPr>
            </w:pPr>
            <w:ins w:id="6163" w:author="wincol" w:date="2016-03-30T16:21:00Z">
              <w:r>
                <w:rPr>
                  <w:rFonts w:ascii="宋体" w:cs="宋体" w:hint="eastAsia"/>
                  <w:kern w:val="0"/>
                  <w:sz w:val="20"/>
                  <w:szCs w:val="20"/>
                </w:rPr>
                <w:t>备用字段1</w:t>
              </w:r>
            </w:ins>
          </w:p>
        </w:tc>
      </w:tr>
      <w:tr w:rsidR="00790974" w14:paraId="566EEF2B" w14:textId="77777777" w:rsidTr="00E81D47">
        <w:trPr>
          <w:cantSplit/>
          <w:trHeight w:val="145"/>
          <w:ins w:id="6164" w:author="wincol" w:date="2016-03-30T16:21:00Z"/>
        </w:trPr>
        <w:tc>
          <w:tcPr>
            <w:tcW w:w="983" w:type="dxa"/>
            <w:vMerge/>
          </w:tcPr>
          <w:p w14:paraId="3F6A74D5" w14:textId="77777777" w:rsidR="00790974" w:rsidRDefault="00790974" w:rsidP="00E81D47">
            <w:pPr>
              <w:rPr>
                <w:ins w:id="6165" w:author="wincol" w:date="2016-03-30T16:21:00Z"/>
                <w:rFonts w:ascii="宋体" w:hAnsi="宋体"/>
              </w:rPr>
            </w:pPr>
          </w:p>
        </w:tc>
        <w:tc>
          <w:tcPr>
            <w:tcW w:w="2094" w:type="dxa"/>
          </w:tcPr>
          <w:p w14:paraId="7210F880" w14:textId="77777777" w:rsidR="00790974" w:rsidRPr="00920369" w:rsidRDefault="00790974" w:rsidP="00E81D47">
            <w:pPr>
              <w:rPr>
                <w:ins w:id="6166" w:author="wincol" w:date="2016-03-30T16:21:00Z"/>
                <w:rFonts w:ascii="宋体" w:cs="宋体"/>
                <w:kern w:val="0"/>
                <w:sz w:val="20"/>
                <w:szCs w:val="20"/>
              </w:rPr>
            </w:pPr>
            <w:ins w:id="6167" w:author="wincol" w:date="2016-03-30T16:21:00Z">
              <w:r>
                <w:rPr>
                  <w:rFonts w:ascii="宋体" w:cs="宋体" w:hint="eastAsia"/>
                  <w:kern w:val="0"/>
                  <w:sz w:val="20"/>
                  <w:szCs w:val="20"/>
                </w:rPr>
                <w:t>EXT_FILED2</w:t>
              </w:r>
            </w:ins>
          </w:p>
        </w:tc>
        <w:tc>
          <w:tcPr>
            <w:tcW w:w="1709" w:type="dxa"/>
          </w:tcPr>
          <w:p w14:paraId="101A40A3" w14:textId="77777777" w:rsidR="00790974" w:rsidRPr="00920369" w:rsidRDefault="00790974" w:rsidP="00E81D47">
            <w:pPr>
              <w:rPr>
                <w:ins w:id="6168" w:author="wincol" w:date="2016-03-30T16:21:00Z"/>
                <w:rFonts w:ascii="宋体" w:cs="宋体"/>
                <w:kern w:val="0"/>
                <w:sz w:val="20"/>
                <w:szCs w:val="20"/>
              </w:rPr>
            </w:pPr>
            <w:ins w:id="6169" w:author="wincol" w:date="2016-03-30T16:21:00Z">
              <w:r>
                <w:rPr>
                  <w:rFonts w:ascii="宋体" w:cs="宋体" w:hint="eastAsia"/>
                  <w:kern w:val="0"/>
                  <w:sz w:val="20"/>
                  <w:szCs w:val="20"/>
                </w:rPr>
                <w:t>备用字段2</w:t>
              </w:r>
            </w:ins>
          </w:p>
        </w:tc>
        <w:tc>
          <w:tcPr>
            <w:tcW w:w="851" w:type="dxa"/>
          </w:tcPr>
          <w:p w14:paraId="5A2E63B0" w14:textId="77777777" w:rsidR="00790974" w:rsidRPr="00920369" w:rsidRDefault="00790974" w:rsidP="00E81D47">
            <w:pPr>
              <w:rPr>
                <w:ins w:id="6170" w:author="wincol" w:date="2016-03-30T16:21:00Z"/>
                <w:rFonts w:ascii="宋体" w:cs="宋体"/>
                <w:kern w:val="0"/>
                <w:sz w:val="20"/>
                <w:szCs w:val="20"/>
              </w:rPr>
            </w:pPr>
            <w:ins w:id="6171" w:author="wincol" w:date="2016-03-30T16:21: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40B332CD" w14:textId="77777777" w:rsidR="00790974" w:rsidRPr="00920369" w:rsidRDefault="00790974" w:rsidP="00E81D47">
            <w:pPr>
              <w:rPr>
                <w:ins w:id="6172" w:author="wincol" w:date="2016-03-30T16:21:00Z"/>
                <w:rFonts w:ascii="宋体" w:cs="宋体"/>
                <w:kern w:val="0"/>
                <w:sz w:val="20"/>
                <w:szCs w:val="20"/>
              </w:rPr>
            </w:pPr>
            <w:ins w:id="6173" w:author="wincol" w:date="2016-03-30T16:21:00Z">
              <w:r>
                <w:rPr>
                  <w:rFonts w:ascii="宋体" w:hAnsi="宋体" w:hint="eastAsia"/>
                </w:rPr>
                <w:t>是</w:t>
              </w:r>
            </w:ins>
          </w:p>
        </w:tc>
        <w:tc>
          <w:tcPr>
            <w:tcW w:w="2635" w:type="dxa"/>
          </w:tcPr>
          <w:p w14:paraId="35B0B079" w14:textId="77777777" w:rsidR="00790974" w:rsidRPr="00920369" w:rsidRDefault="00790974" w:rsidP="00E81D47">
            <w:pPr>
              <w:rPr>
                <w:ins w:id="6174" w:author="wincol" w:date="2016-03-30T16:21:00Z"/>
                <w:rFonts w:ascii="宋体" w:cs="宋体"/>
                <w:kern w:val="0"/>
                <w:sz w:val="20"/>
                <w:szCs w:val="20"/>
              </w:rPr>
            </w:pPr>
            <w:ins w:id="6175" w:author="wincol" w:date="2016-03-30T16:21:00Z">
              <w:r>
                <w:rPr>
                  <w:rFonts w:ascii="宋体" w:cs="宋体" w:hint="eastAsia"/>
                  <w:kern w:val="0"/>
                  <w:sz w:val="20"/>
                  <w:szCs w:val="20"/>
                </w:rPr>
                <w:t>备用字段2</w:t>
              </w:r>
            </w:ins>
          </w:p>
        </w:tc>
      </w:tr>
      <w:tr w:rsidR="00790974" w14:paraId="2C1D4FDC" w14:textId="77777777" w:rsidTr="004A4C01">
        <w:trPr>
          <w:cantSplit/>
          <w:trHeight w:val="145"/>
          <w:ins w:id="6176" w:author="wincol" w:date="2016-04-14T18:50:00Z"/>
        </w:trPr>
        <w:tc>
          <w:tcPr>
            <w:tcW w:w="983" w:type="dxa"/>
            <w:vMerge/>
          </w:tcPr>
          <w:p w14:paraId="78DA1CF5" w14:textId="77777777" w:rsidR="00790974" w:rsidRDefault="00790974" w:rsidP="00E81D47">
            <w:pPr>
              <w:rPr>
                <w:ins w:id="6177" w:author="wincol" w:date="2016-04-14T18:50:00Z"/>
                <w:rFonts w:ascii="宋体" w:hAnsi="宋体"/>
              </w:rPr>
            </w:pPr>
          </w:p>
        </w:tc>
        <w:tc>
          <w:tcPr>
            <w:tcW w:w="7997" w:type="dxa"/>
            <w:gridSpan w:val="5"/>
          </w:tcPr>
          <w:p w14:paraId="6295E920" w14:textId="77777777" w:rsidR="00790974" w:rsidRDefault="004A4C01" w:rsidP="00E81D47">
            <w:pPr>
              <w:rPr>
                <w:ins w:id="6178" w:author="wincol" w:date="2016-04-14T18:50:00Z"/>
                <w:rFonts w:ascii="宋体" w:cs="宋体"/>
                <w:kern w:val="0"/>
                <w:sz w:val="20"/>
                <w:szCs w:val="20"/>
              </w:rPr>
            </w:pPr>
            <w:ins w:id="6179" w:author="wincol" w:date="2016-04-15T19:35:00Z">
              <w:r>
                <w:rPr>
                  <w:rFonts w:ascii="宋体" w:cs="宋体" w:hint="eastAsia"/>
                  <w:kern w:val="0"/>
                  <w:sz w:val="20"/>
                  <w:szCs w:val="20"/>
                </w:rPr>
                <w:t>循环列表</w:t>
              </w:r>
            </w:ins>
            <w:ins w:id="6180" w:author="wincol" w:date="2016-04-14T18:51:00Z">
              <w:r w:rsidR="00790974" w:rsidRPr="00790974">
                <w:rPr>
                  <w:rFonts w:ascii="宋体" w:cs="宋体"/>
                  <w:kern w:val="0"/>
                  <w:sz w:val="20"/>
                  <w:szCs w:val="20"/>
                </w:rPr>
                <w:t>&lt;RSLIST&gt;</w:t>
              </w:r>
            </w:ins>
          </w:p>
        </w:tc>
      </w:tr>
      <w:tr w:rsidR="00790974" w14:paraId="617115F6" w14:textId="77777777" w:rsidTr="00E81D47">
        <w:trPr>
          <w:cantSplit/>
          <w:trHeight w:val="145"/>
        </w:trPr>
        <w:tc>
          <w:tcPr>
            <w:tcW w:w="983" w:type="dxa"/>
            <w:vMerge/>
          </w:tcPr>
          <w:p w14:paraId="7B8D7F96" w14:textId="77777777" w:rsidR="00790974" w:rsidRDefault="00790974" w:rsidP="00E81D47">
            <w:pPr>
              <w:rPr>
                <w:rFonts w:ascii="宋体" w:hAnsi="宋体"/>
              </w:rPr>
            </w:pPr>
          </w:p>
        </w:tc>
        <w:tc>
          <w:tcPr>
            <w:tcW w:w="2094" w:type="dxa"/>
          </w:tcPr>
          <w:p w14:paraId="7E64A76F" w14:textId="77777777" w:rsidR="00790974" w:rsidRPr="00920369" w:rsidRDefault="00790974" w:rsidP="00E81D47">
            <w:pPr>
              <w:rPr>
                <w:rFonts w:ascii="宋体" w:cs="宋体"/>
                <w:kern w:val="0"/>
                <w:sz w:val="20"/>
                <w:szCs w:val="20"/>
              </w:rPr>
            </w:pPr>
            <w:r w:rsidRPr="00920369">
              <w:rPr>
                <w:rFonts w:ascii="宋体" w:cs="宋体" w:hint="eastAsia"/>
                <w:kern w:val="0"/>
                <w:sz w:val="20"/>
                <w:szCs w:val="20"/>
              </w:rPr>
              <w:t>SUBSEQNO</w:t>
            </w:r>
          </w:p>
        </w:tc>
        <w:tc>
          <w:tcPr>
            <w:tcW w:w="1709" w:type="dxa"/>
          </w:tcPr>
          <w:p w14:paraId="76783698" w14:textId="77777777" w:rsidR="00790974" w:rsidRPr="00920369" w:rsidRDefault="00790974" w:rsidP="00E81D47">
            <w:pPr>
              <w:rPr>
                <w:rFonts w:ascii="宋体" w:cs="宋体"/>
                <w:kern w:val="0"/>
                <w:sz w:val="20"/>
                <w:szCs w:val="20"/>
              </w:rPr>
            </w:pPr>
            <w:r w:rsidRPr="00920369">
              <w:rPr>
                <w:rFonts w:ascii="宋体" w:cs="宋体" w:hint="eastAsia"/>
                <w:kern w:val="0"/>
                <w:sz w:val="20"/>
                <w:szCs w:val="20"/>
              </w:rPr>
              <w:t>子流水号</w:t>
            </w:r>
          </w:p>
        </w:tc>
        <w:tc>
          <w:tcPr>
            <w:tcW w:w="851" w:type="dxa"/>
          </w:tcPr>
          <w:p w14:paraId="7CD36D5C" w14:textId="77777777" w:rsidR="00790974" w:rsidRPr="00920369" w:rsidRDefault="00790974" w:rsidP="00E81D47">
            <w:pPr>
              <w:rPr>
                <w:rFonts w:ascii="宋体" w:cs="宋体"/>
                <w:kern w:val="0"/>
                <w:sz w:val="20"/>
                <w:szCs w:val="20"/>
              </w:rPr>
            </w:pPr>
            <w:r w:rsidRPr="00920369">
              <w:rPr>
                <w:rFonts w:ascii="宋体" w:cs="宋体" w:hint="eastAsia"/>
                <w:kern w:val="0"/>
                <w:sz w:val="20"/>
                <w:szCs w:val="20"/>
              </w:rPr>
              <w:t>C</w:t>
            </w:r>
            <w:r>
              <w:rPr>
                <w:rFonts w:ascii="宋体" w:cs="宋体" w:hint="eastAsia"/>
                <w:kern w:val="0"/>
                <w:sz w:val="20"/>
                <w:szCs w:val="20"/>
              </w:rPr>
              <w:t>(</w:t>
            </w:r>
            <w:r w:rsidRPr="00920369">
              <w:rPr>
                <w:rFonts w:ascii="宋体" w:cs="宋体" w:hint="eastAsia"/>
                <w:kern w:val="0"/>
                <w:sz w:val="20"/>
                <w:szCs w:val="20"/>
              </w:rPr>
              <w:t>32）</w:t>
            </w:r>
          </w:p>
        </w:tc>
        <w:tc>
          <w:tcPr>
            <w:tcW w:w="708" w:type="dxa"/>
          </w:tcPr>
          <w:p w14:paraId="56176446" w14:textId="77777777" w:rsidR="00790974" w:rsidRPr="00920369" w:rsidRDefault="00790974" w:rsidP="00E81D47">
            <w:pPr>
              <w:rPr>
                <w:rFonts w:ascii="宋体" w:cs="宋体"/>
                <w:kern w:val="0"/>
                <w:sz w:val="20"/>
                <w:szCs w:val="20"/>
              </w:rPr>
            </w:pPr>
            <w:r w:rsidRPr="00920369">
              <w:rPr>
                <w:rFonts w:ascii="宋体" w:cs="宋体" w:hint="eastAsia"/>
                <w:kern w:val="0"/>
                <w:sz w:val="20"/>
                <w:szCs w:val="20"/>
              </w:rPr>
              <w:t>否</w:t>
            </w:r>
          </w:p>
        </w:tc>
        <w:tc>
          <w:tcPr>
            <w:tcW w:w="2635" w:type="dxa"/>
          </w:tcPr>
          <w:p w14:paraId="5A6EA306" w14:textId="77777777" w:rsidR="00790974" w:rsidRPr="00920369" w:rsidRDefault="00790974" w:rsidP="00E81D47">
            <w:pPr>
              <w:rPr>
                <w:rFonts w:ascii="宋体" w:cs="宋体"/>
                <w:kern w:val="0"/>
                <w:sz w:val="20"/>
                <w:szCs w:val="20"/>
              </w:rPr>
            </w:pPr>
            <w:r w:rsidRPr="00920369">
              <w:rPr>
                <w:rFonts w:ascii="宋体" w:cs="宋体" w:hint="eastAsia"/>
                <w:kern w:val="0"/>
                <w:sz w:val="20"/>
                <w:szCs w:val="20"/>
              </w:rPr>
              <w:t>用于对账，必须唯一</w:t>
            </w:r>
          </w:p>
        </w:tc>
      </w:tr>
      <w:tr w:rsidR="00790974" w14:paraId="1C38F536" w14:textId="77777777" w:rsidTr="00E81D47">
        <w:trPr>
          <w:cantSplit/>
          <w:trHeight w:val="145"/>
        </w:trPr>
        <w:tc>
          <w:tcPr>
            <w:tcW w:w="983" w:type="dxa"/>
            <w:vMerge/>
          </w:tcPr>
          <w:p w14:paraId="4A647714" w14:textId="77777777" w:rsidR="00790974" w:rsidRDefault="00790974" w:rsidP="00E81D47">
            <w:pPr>
              <w:rPr>
                <w:rFonts w:ascii="宋体" w:hAnsi="宋体"/>
              </w:rPr>
            </w:pPr>
          </w:p>
        </w:tc>
        <w:tc>
          <w:tcPr>
            <w:tcW w:w="2094" w:type="dxa"/>
          </w:tcPr>
          <w:p w14:paraId="0B3905A6" w14:textId="77777777" w:rsidR="00790974" w:rsidRPr="00920369" w:rsidRDefault="00790974" w:rsidP="00E81D47">
            <w:pPr>
              <w:rPr>
                <w:rFonts w:ascii="宋体" w:cs="宋体"/>
                <w:kern w:val="0"/>
                <w:sz w:val="20"/>
                <w:szCs w:val="20"/>
              </w:rPr>
            </w:pPr>
            <w:del w:id="6181" w:author="Windows 用户" w:date="2016-03-28T17:20:00Z">
              <w:r w:rsidRPr="00920369" w:rsidDel="004B316B">
                <w:rPr>
                  <w:rFonts w:ascii="宋体" w:cs="宋体" w:hint="eastAsia"/>
                  <w:kern w:val="0"/>
                  <w:sz w:val="20"/>
                  <w:szCs w:val="20"/>
                </w:rPr>
                <w:delText>USERUUID</w:delText>
              </w:r>
            </w:del>
          </w:p>
        </w:tc>
        <w:tc>
          <w:tcPr>
            <w:tcW w:w="1709" w:type="dxa"/>
          </w:tcPr>
          <w:p w14:paraId="259A5A71" w14:textId="77777777" w:rsidR="00790974" w:rsidRPr="00920369" w:rsidRDefault="00790974" w:rsidP="00E81D47">
            <w:pPr>
              <w:rPr>
                <w:rFonts w:ascii="宋体" w:cs="宋体"/>
                <w:kern w:val="0"/>
                <w:sz w:val="20"/>
                <w:szCs w:val="20"/>
              </w:rPr>
            </w:pPr>
            <w:del w:id="6182" w:author="Windows 用户" w:date="2016-03-28T17:20:00Z">
              <w:r w:rsidRPr="00920369" w:rsidDel="004B316B">
                <w:rPr>
                  <w:rFonts w:ascii="宋体" w:cs="宋体" w:hint="eastAsia"/>
                  <w:kern w:val="0"/>
                  <w:sz w:val="20"/>
                  <w:szCs w:val="20"/>
                </w:rPr>
                <w:delText>第三方客户标识</w:delText>
              </w:r>
            </w:del>
          </w:p>
        </w:tc>
        <w:tc>
          <w:tcPr>
            <w:tcW w:w="851" w:type="dxa"/>
          </w:tcPr>
          <w:p w14:paraId="2D8C702D" w14:textId="77777777" w:rsidR="00790974" w:rsidRPr="00920369" w:rsidRDefault="00790974" w:rsidP="00E81D47">
            <w:pPr>
              <w:rPr>
                <w:rFonts w:ascii="宋体" w:cs="宋体"/>
                <w:kern w:val="0"/>
                <w:sz w:val="20"/>
                <w:szCs w:val="20"/>
              </w:rPr>
            </w:pPr>
            <w:del w:id="6183" w:author="Windows 用户" w:date="2016-03-28T17:20:00Z">
              <w:r w:rsidRPr="00920369" w:rsidDel="004B316B">
                <w:rPr>
                  <w:rFonts w:ascii="宋体" w:cs="宋体" w:hint="eastAsia"/>
                  <w:kern w:val="0"/>
                  <w:sz w:val="20"/>
                  <w:szCs w:val="20"/>
                </w:rPr>
                <w:delText>C(32)</w:delText>
              </w:r>
            </w:del>
          </w:p>
        </w:tc>
        <w:tc>
          <w:tcPr>
            <w:tcW w:w="708" w:type="dxa"/>
          </w:tcPr>
          <w:p w14:paraId="7FB840FD" w14:textId="77777777" w:rsidR="00790974" w:rsidRPr="00920369" w:rsidRDefault="00790974" w:rsidP="00E81D47">
            <w:pPr>
              <w:rPr>
                <w:rFonts w:ascii="宋体" w:cs="宋体"/>
                <w:kern w:val="0"/>
                <w:sz w:val="20"/>
                <w:szCs w:val="20"/>
              </w:rPr>
            </w:pPr>
            <w:del w:id="6184" w:author="Windows 用户" w:date="2016-03-28T17:20:00Z">
              <w:r w:rsidRPr="00920369" w:rsidDel="004B316B">
                <w:rPr>
                  <w:rFonts w:ascii="宋体" w:cs="宋体" w:hint="eastAsia"/>
                  <w:kern w:val="0"/>
                  <w:sz w:val="20"/>
                  <w:szCs w:val="20"/>
                </w:rPr>
                <w:delText>是</w:delText>
              </w:r>
            </w:del>
          </w:p>
        </w:tc>
        <w:tc>
          <w:tcPr>
            <w:tcW w:w="2635" w:type="dxa"/>
          </w:tcPr>
          <w:p w14:paraId="5AA23786" w14:textId="77777777" w:rsidR="00790974" w:rsidRPr="00920369" w:rsidRDefault="00790974" w:rsidP="00E81D47">
            <w:pPr>
              <w:rPr>
                <w:rFonts w:ascii="宋体" w:cs="宋体"/>
                <w:kern w:val="0"/>
                <w:sz w:val="20"/>
                <w:szCs w:val="20"/>
              </w:rPr>
            </w:pPr>
          </w:p>
        </w:tc>
      </w:tr>
      <w:tr w:rsidR="00790974" w14:paraId="07B8C053" w14:textId="77777777" w:rsidTr="00E81D47">
        <w:trPr>
          <w:cantSplit/>
          <w:trHeight w:val="145"/>
        </w:trPr>
        <w:tc>
          <w:tcPr>
            <w:tcW w:w="983" w:type="dxa"/>
            <w:vMerge/>
          </w:tcPr>
          <w:p w14:paraId="5023D0D0" w14:textId="77777777" w:rsidR="00790974" w:rsidRDefault="00790974" w:rsidP="00E81D47">
            <w:pPr>
              <w:rPr>
                <w:rFonts w:ascii="宋体" w:hAnsi="宋体"/>
              </w:rPr>
            </w:pPr>
          </w:p>
        </w:tc>
        <w:tc>
          <w:tcPr>
            <w:tcW w:w="2094" w:type="dxa"/>
          </w:tcPr>
          <w:p w14:paraId="090E9E3F" w14:textId="77777777" w:rsidR="00790974" w:rsidRPr="00920369" w:rsidRDefault="00790974" w:rsidP="00E81D47">
            <w:pPr>
              <w:rPr>
                <w:rFonts w:ascii="宋体" w:cs="宋体"/>
                <w:kern w:val="0"/>
                <w:sz w:val="20"/>
                <w:szCs w:val="20"/>
              </w:rPr>
            </w:pPr>
            <w:r w:rsidRPr="00920369">
              <w:rPr>
                <w:rFonts w:ascii="宋体" w:cs="宋体" w:hint="eastAsia"/>
                <w:kern w:val="0"/>
                <w:sz w:val="20"/>
                <w:szCs w:val="20"/>
              </w:rPr>
              <w:t>ACNO</w:t>
            </w:r>
          </w:p>
        </w:tc>
        <w:tc>
          <w:tcPr>
            <w:tcW w:w="1709" w:type="dxa"/>
          </w:tcPr>
          <w:p w14:paraId="10D992D5" w14:textId="77777777" w:rsidR="00790974" w:rsidRPr="00920369" w:rsidRDefault="00790974" w:rsidP="00E81D47">
            <w:pPr>
              <w:rPr>
                <w:rFonts w:ascii="宋体" w:cs="宋体"/>
                <w:kern w:val="0"/>
                <w:sz w:val="20"/>
                <w:szCs w:val="20"/>
              </w:rPr>
            </w:pPr>
            <w:r w:rsidRPr="00920369">
              <w:rPr>
                <w:rFonts w:ascii="宋体" w:cs="宋体" w:hint="eastAsia"/>
                <w:kern w:val="0"/>
                <w:sz w:val="20"/>
                <w:szCs w:val="20"/>
              </w:rPr>
              <w:t>投资人账号</w:t>
            </w:r>
          </w:p>
        </w:tc>
        <w:tc>
          <w:tcPr>
            <w:tcW w:w="851" w:type="dxa"/>
          </w:tcPr>
          <w:p w14:paraId="05E2B4D9" w14:textId="77777777" w:rsidR="00790974" w:rsidRPr="00920369" w:rsidRDefault="00790974" w:rsidP="00E81D47">
            <w:pPr>
              <w:rPr>
                <w:rFonts w:ascii="宋体" w:cs="宋体"/>
                <w:kern w:val="0"/>
                <w:sz w:val="20"/>
                <w:szCs w:val="20"/>
              </w:rPr>
            </w:pPr>
            <w:r w:rsidRPr="00920369">
              <w:rPr>
                <w:rFonts w:ascii="宋体" w:cs="宋体" w:hint="eastAsia"/>
                <w:kern w:val="0"/>
                <w:sz w:val="20"/>
                <w:szCs w:val="20"/>
              </w:rPr>
              <w:t>C(32)</w:t>
            </w:r>
          </w:p>
        </w:tc>
        <w:tc>
          <w:tcPr>
            <w:tcW w:w="708" w:type="dxa"/>
          </w:tcPr>
          <w:p w14:paraId="65409689" w14:textId="77777777" w:rsidR="00790974" w:rsidRPr="00920369" w:rsidRDefault="00790974" w:rsidP="00E81D47">
            <w:pPr>
              <w:rPr>
                <w:rFonts w:ascii="宋体" w:cs="宋体"/>
                <w:kern w:val="0"/>
                <w:sz w:val="20"/>
                <w:szCs w:val="20"/>
              </w:rPr>
            </w:pPr>
            <w:r w:rsidRPr="00920369">
              <w:rPr>
                <w:rFonts w:ascii="宋体" w:cs="宋体" w:hint="eastAsia"/>
                <w:kern w:val="0"/>
                <w:sz w:val="20"/>
                <w:szCs w:val="20"/>
              </w:rPr>
              <w:t>否</w:t>
            </w:r>
          </w:p>
        </w:tc>
        <w:tc>
          <w:tcPr>
            <w:tcW w:w="2635" w:type="dxa"/>
          </w:tcPr>
          <w:p w14:paraId="79DBFE53" w14:textId="77777777" w:rsidR="00790974" w:rsidRPr="00920369" w:rsidRDefault="00790974" w:rsidP="00E81D47">
            <w:pPr>
              <w:rPr>
                <w:rFonts w:ascii="宋体" w:cs="宋体"/>
                <w:kern w:val="0"/>
                <w:sz w:val="20"/>
                <w:szCs w:val="20"/>
              </w:rPr>
            </w:pPr>
          </w:p>
        </w:tc>
      </w:tr>
      <w:tr w:rsidR="00790974" w14:paraId="3C020EA5" w14:textId="77777777" w:rsidTr="00E81D47">
        <w:trPr>
          <w:cantSplit/>
          <w:trHeight w:val="145"/>
        </w:trPr>
        <w:tc>
          <w:tcPr>
            <w:tcW w:w="983" w:type="dxa"/>
            <w:vMerge/>
          </w:tcPr>
          <w:p w14:paraId="55B6E187" w14:textId="77777777" w:rsidR="00790974" w:rsidRDefault="00790974" w:rsidP="00E81D47">
            <w:pPr>
              <w:rPr>
                <w:rFonts w:ascii="宋体" w:hAnsi="宋体"/>
              </w:rPr>
            </w:pPr>
          </w:p>
        </w:tc>
        <w:tc>
          <w:tcPr>
            <w:tcW w:w="2094" w:type="dxa"/>
          </w:tcPr>
          <w:p w14:paraId="63F6ECC8" w14:textId="77777777" w:rsidR="00790974" w:rsidRPr="00920369" w:rsidRDefault="00790974" w:rsidP="00E81D47">
            <w:pPr>
              <w:rPr>
                <w:rFonts w:ascii="宋体" w:cs="宋体"/>
                <w:kern w:val="0"/>
                <w:sz w:val="20"/>
                <w:szCs w:val="20"/>
              </w:rPr>
            </w:pPr>
            <w:r w:rsidRPr="00920369">
              <w:rPr>
                <w:rFonts w:ascii="宋体" w:cs="宋体" w:hint="eastAsia"/>
                <w:kern w:val="0"/>
                <w:sz w:val="20"/>
                <w:szCs w:val="20"/>
              </w:rPr>
              <w:t>ACNAME</w:t>
            </w:r>
          </w:p>
        </w:tc>
        <w:tc>
          <w:tcPr>
            <w:tcW w:w="1709" w:type="dxa"/>
          </w:tcPr>
          <w:p w14:paraId="12E68E59" w14:textId="77777777" w:rsidR="00790974" w:rsidRPr="00920369" w:rsidRDefault="00790974" w:rsidP="00E81D47">
            <w:pPr>
              <w:rPr>
                <w:rFonts w:ascii="宋体" w:cs="宋体"/>
                <w:kern w:val="0"/>
                <w:sz w:val="20"/>
                <w:szCs w:val="20"/>
              </w:rPr>
            </w:pPr>
            <w:r w:rsidRPr="00920369">
              <w:rPr>
                <w:rFonts w:ascii="宋体" w:cs="宋体" w:hint="eastAsia"/>
                <w:kern w:val="0"/>
                <w:sz w:val="20"/>
                <w:szCs w:val="20"/>
              </w:rPr>
              <w:t>投资人账号户名</w:t>
            </w:r>
          </w:p>
        </w:tc>
        <w:tc>
          <w:tcPr>
            <w:tcW w:w="851" w:type="dxa"/>
          </w:tcPr>
          <w:p w14:paraId="31EFB012" w14:textId="77777777" w:rsidR="00790974" w:rsidRPr="00920369" w:rsidRDefault="00790974" w:rsidP="00E81D47">
            <w:pPr>
              <w:rPr>
                <w:rFonts w:ascii="宋体" w:cs="宋体"/>
                <w:kern w:val="0"/>
                <w:sz w:val="20"/>
                <w:szCs w:val="20"/>
              </w:rPr>
            </w:pPr>
            <w:r w:rsidRPr="00920369">
              <w:rPr>
                <w:rFonts w:ascii="宋体" w:cs="宋体" w:hint="eastAsia"/>
                <w:kern w:val="0"/>
                <w:sz w:val="20"/>
                <w:szCs w:val="20"/>
              </w:rPr>
              <w:t>C(128)</w:t>
            </w:r>
          </w:p>
        </w:tc>
        <w:tc>
          <w:tcPr>
            <w:tcW w:w="708" w:type="dxa"/>
          </w:tcPr>
          <w:p w14:paraId="53425DCE" w14:textId="77777777" w:rsidR="00790974" w:rsidRPr="00920369" w:rsidRDefault="00790974" w:rsidP="00E81D47">
            <w:pPr>
              <w:rPr>
                <w:rFonts w:ascii="宋体" w:cs="宋体"/>
                <w:kern w:val="0"/>
                <w:sz w:val="20"/>
                <w:szCs w:val="20"/>
              </w:rPr>
            </w:pPr>
            <w:r w:rsidRPr="00920369">
              <w:rPr>
                <w:rFonts w:ascii="宋体" w:cs="宋体" w:hint="eastAsia"/>
                <w:kern w:val="0"/>
                <w:sz w:val="20"/>
                <w:szCs w:val="20"/>
              </w:rPr>
              <w:t>否</w:t>
            </w:r>
          </w:p>
        </w:tc>
        <w:tc>
          <w:tcPr>
            <w:tcW w:w="2635" w:type="dxa"/>
          </w:tcPr>
          <w:p w14:paraId="34159BAD" w14:textId="77777777" w:rsidR="00790974" w:rsidRPr="00920369" w:rsidRDefault="00790974" w:rsidP="00E81D47">
            <w:pPr>
              <w:rPr>
                <w:rFonts w:ascii="宋体" w:cs="宋体"/>
                <w:kern w:val="0"/>
                <w:sz w:val="20"/>
                <w:szCs w:val="20"/>
              </w:rPr>
            </w:pPr>
          </w:p>
        </w:tc>
      </w:tr>
      <w:tr w:rsidR="00790974" w14:paraId="630BC612" w14:textId="77777777" w:rsidTr="00E81D47">
        <w:trPr>
          <w:cantSplit/>
          <w:trHeight w:val="145"/>
        </w:trPr>
        <w:tc>
          <w:tcPr>
            <w:tcW w:w="983" w:type="dxa"/>
            <w:vMerge/>
          </w:tcPr>
          <w:p w14:paraId="35F89EC4" w14:textId="77777777" w:rsidR="00790974" w:rsidRDefault="00790974" w:rsidP="00E81D47">
            <w:pPr>
              <w:rPr>
                <w:rFonts w:ascii="宋体" w:hAnsi="宋体"/>
              </w:rPr>
            </w:pPr>
          </w:p>
        </w:tc>
        <w:tc>
          <w:tcPr>
            <w:tcW w:w="2094" w:type="dxa"/>
          </w:tcPr>
          <w:p w14:paraId="1DEFA257" w14:textId="77777777" w:rsidR="00790974" w:rsidRPr="00920369" w:rsidRDefault="00790974" w:rsidP="00E81D47">
            <w:pPr>
              <w:rPr>
                <w:rFonts w:ascii="宋体" w:cs="宋体"/>
                <w:kern w:val="0"/>
                <w:sz w:val="20"/>
                <w:szCs w:val="20"/>
              </w:rPr>
            </w:pPr>
            <w:r w:rsidRPr="00920369">
              <w:rPr>
                <w:rFonts w:ascii="宋体" w:cs="宋体" w:hint="eastAsia"/>
                <w:kern w:val="0"/>
                <w:sz w:val="20"/>
                <w:szCs w:val="20"/>
              </w:rPr>
              <w:t>INCOMEDATE</w:t>
            </w:r>
          </w:p>
        </w:tc>
        <w:tc>
          <w:tcPr>
            <w:tcW w:w="1709" w:type="dxa"/>
          </w:tcPr>
          <w:p w14:paraId="0D33B4FB" w14:textId="77777777" w:rsidR="00790974" w:rsidRPr="00920369" w:rsidRDefault="00790974" w:rsidP="00E81D47">
            <w:pPr>
              <w:rPr>
                <w:rFonts w:ascii="宋体" w:cs="宋体"/>
                <w:kern w:val="0"/>
                <w:sz w:val="20"/>
                <w:szCs w:val="20"/>
              </w:rPr>
            </w:pPr>
            <w:r w:rsidRPr="00920369">
              <w:rPr>
                <w:rFonts w:ascii="宋体" w:cs="宋体" w:hint="eastAsia"/>
                <w:kern w:val="0"/>
                <w:sz w:val="20"/>
                <w:szCs w:val="20"/>
              </w:rPr>
              <w:t>该收益所属截止日期</w:t>
            </w:r>
          </w:p>
        </w:tc>
        <w:tc>
          <w:tcPr>
            <w:tcW w:w="851" w:type="dxa"/>
          </w:tcPr>
          <w:p w14:paraId="13B2BEB4" w14:textId="77777777" w:rsidR="00790974" w:rsidRPr="00920369" w:rsidRDefault="00A34F3F" w:rsidP="00E81D47">
            <w:pPr>
              <w:rPr>
                <w:rFonts w:ascii="宋体" w:cs="宋体"/>
                <w:kern w:val="0"/>
                <w:sz w:val="20"/>
                <w:szCs w:val="20"/>
              </w:rPr>
            </w:pPr>
            <w:ins w:id="6185" w:author="wincol" w:date="2016-05-03T15:28:00Z">
              <w:r>
                <w:rPr>
                  <w:rFonts w:ascii="宋体" w:cs="宋体" w:hint="eastAsia"/>
                  <w:kern w:val="0"/>
                  <w:sz w:val="20"/>
                  <w:szCs w:val="20"/>
                </w:rPr>
                <w:t>D</w:t>
              </w:r>
            </w:ins>
          </w:p>
        </w:tc>
        <w:tc>
          <w:tcPr>
            <w:tcW w:w="708" w:type="dxa"/>
          </w:tcPr>
          <w:p w14:paraId="4B4AB7BD" w14:textId="77777777" w:rsidR="00790974" w:rsidRPr="00920369" w:rsidRDefault="00790974" w:rsidP="00E81D47">
            <w:pPr>
              <w:rPr>
                <w:rFonts w:ascii="宋体" w:cs="宋体"/>
                <w:kern w:val="0"/>
                <w:sz w:val="20"/>
                <w:szCs w:val="20"/>
              </w:rPr>
            </w:pPr>
            <w:r w:rsidRPr="00920369">
              <w:rPr>
                <w:rFonts w:ascii="宋体" w:cs="宋体" w:hint="eastAsia"/>
                <w:kern w:val="0"/>
                <w:sz w:val="20"/>
                <w:szCs w:val="20"/>
              </w:rPr>
              <w:t>是</w:t>
            </w:r>
          </w:p>
        </w:tc>
        <w:tc>
          <w:tcPr>
            <w:tcW w:w="2635" w:type="dxa"/>
          </w:tcPr>
          <w:p w14:paraId="0C7797EB" w14:textId="77777777" w:rsidR="00790974" w:rsidRPr="00920369" w:rsidRDefault="00790974" w:rsidP="00E81D47">
            <w:pPr>
              <w:rPr>
                <w:rFonts w:ascii="宋体" w:cs="宋体"/>
                <w:kern w:val="0"/>
                <w:sz w:val="20"/>
                <w:szCs w:val="20"/>
              </w:rPr>
            </w:pPr>
          </w:p>
        </w:tc>
      </w:tr>
      <w:tr w:rsidR="00790974" w14:paraId="2DF0B62E" w14:textId="77777777" w:rsidTr="00E81D47">
        <w:trPr>
          <w:cantSplit/>
          <w:trHeight w:val="145"/>
        </w:trPr>
        <w:tc>
          <w:tcPr>
            <w:tcW w:w="983" w:type="dxa"/>
            <w:vMerge/>
          </w:tcPr>
          <w:p w14:paraId="55BA871D" w14:textId="77777777" w:rsidR="00790974" w:rsidRDefault="00790974" w:rsidP="00E81D47">
            <w:pPr>
              <w:rPr>
                <w:rFonts w:ascii="宋体" w:hAnsi="宋体"/>
              </w:rPr>
            </w:pPr>
          </w:p>
        </w:tc>
        <w:tc>
          <w:tcPr>
            <w:tcW w:w="2094" w:type="dxa"/>
          </w:tcPr>
          <w:p w14:paraId="6FDE56EC" w14:textId="77777777" w:rsidR="00790974" w:rsidRPr="00920369" w:rsidRDefault="00790974" w:rsidP="00E81D47">
            <w:pPr>
              <w:rPr>
                <w:rFonts w:ascii="宋体" w:cs="宋体"/>
                <w:kern w:val="0"/>
                <w:sz w:val="20"/>
                <w:szCs w:val="20"/>
              </w:rPr>
            </w:pPr>
            <w:r w:rsidRPr="00920369">
              <w:rPr>
                <w:rFonts w:ascii="宋体" w:cs="宋体" w:hint="eastAsia"/>
                <w:kern w:val="0"/>
                <w:sz w:val="20"/>
                <w:szCs w:val="20"/>
              </w:rPr>
              <w:t>AMOUNT</w:t>
            </w:r>
          </w:p>
        </w:tc>
        <w:tc>
          <w:tcPr>
            <w:tcW w:w="1709" w:type="dxa"/>
          </w:tcPr>
          <w:p w14:paraId="3FB99172" w14:textId="77777777" w:rsidR="00790974" w:rsidRPr="00920369" w:rsidRDefault="00790974" w:rsidP="00E81D47">
            <w:pPr>
              <w:rPr>
                <w:rFonts w:ascii="宋体" w:cs="宋体"/>
                <w:kern w:val="0"/>
                <w:sz w:val="20"/>
                <w:szCs w:val="20"/>
              </w:rPr>
            </w:pPr>
            <w:r w:rsidRPr="00920369">
              <w:rPr>
                <w:rFonts w:ascii="宋体" w:cs="宋体" w:hint="eastAsia"/>
                <w:kern w:val="0"/>
                <w:sz w:val="20"/>
                <w:szCs w:val="20"/>
              </w:rPr>
              <w:t>还款总金额</w:t>
            </w:r>
          </w:p>
        </w:tc>
        <w:tc>
          <w:tcPr>
            <w:tcW w:w="851" w:type="dxa"/>
          </w:tcPr>
          <w:p w14:paraId="4D0DAA0A" w14:textId="77777777" w:rsidR="00790974" w:rsidRPr="00920369" w:rsidRDefault="00CE7707" w:rsidP="00E81D47">
            <w:pPr>
              <w:rPr>
                <w:rFonts w:ascii="宋体" w:cs="宋体"/>
                <w:kern w:val="0"/>
                <w:sz w:val="20"/>
                <w:szCs w:val="20"/>
              </w:rPr>
            </w:pPr>
            <w:ins w:id="6186" w:author="wincol" w:date="2016-04-28T11:00:00Z">
              <w:r>
                <w:rPr>
                  <w:rFonts w:ascii="宋体" w:cs="宋体" w:hint="eastAsia"/>
                  <w:kern w:val="0"/>
                  <w:sz w:val="20"/>
                  <w:szCs w:val="20"/>
                </w:rPr>
                <w:t>M</w:t>
              </w:r>
            </w:ins>
          </w:p>
        </w:tc>
        <w:tc>
          <w:tcPr>
            <w:tcW w:w="708" w:type="dxa"/>
          </w:tcPr>
          <w:p w14:paraId="2041237E" w14:textId="77777777" w:rsidR="00790974" w:rsidRPr="00920369" w:rsidRDefault="00790974" w:rsidP="00E81D47">
            <w:pPr>
              <w:rPr>
                <w:rFonts w:ascii="宋体" w:cs="宋体"/>
                <w:kern w:val="0"/>
                <w:sz w:val="20"/>
                <w:szCs w:val="20"/>
              </w:rPr>
            </w:pPr>
            <w:r w:rsidRPr="00920369">
              <w:rPr>
                <w:rFonts w:ascii="宋体" w:cs="宋体" w:hint="eastAsia"/>
                <w:kern w:val="0"/>
                <w:sz w:val="20"/>
                <w:szCs w:val="20"/>
              </w:rPr>
              <w:t>否</w:t>
            </w:r>
          </w:p>
        </w:tc>
        <w:tc>
          <w:tcPr>
            <w:tcW w:w="2635" w:type="dxa"/>
          </w:tcPr>
          <w:p w14:paraId="7DFB54CA" w14:textId="77777777" w:rsidR="00790974" w:rsidRPr="00920369" w:rsidRDefault="00790974" w:rsidP="00E81D47">
            <w:pPr>
              <w:rPr>
                <w:rFonts w:ascii="宋体" w:cs="宋体"/>
                <w:kern w:val="0"/>
                <w:sz w:val="20"/>
                <w:szCs w:val="20"/>
              </w:rPr>
            </w:pPr>
          </w:p>
        </w:tc>
      </w:tr>
      <w:tr w:rsidR="00790974" w14:paraId="50565DD4" w14:textId="77777777" w:rsidTr="00E81D47">
        <w:trPr>
          <w:cantSplit/>
          <w:trHeight w:val="145"/>
        </w:trPr>
        <w:tc>
          <w:tcPr>
            <w:tcW w:w="983" w:type="dxa"/>
            <w:vMerge/>
          </w:tcPr>
          <w:p w14:paraId="0689D2AA" w14:textId="77777777" w:rsidR="00790974" w:rsidRDefault="00790974" w:rsidP="00E81D47">
            <w:pPr>
              <w:rPr>
                <w:rFonts w:ascii="宋体" w:hAnsi="宋体"/>
              </w:rPr>
            </w:pPr>
          </w:p>
        </w:tc>
        <w:tc>
          <w:tcPr>
            <w:tcW w:w="2094" w:type="dxa"/>
          </w:tcPr>
          <w:p w14:paraId="70636FF6" w14:textId="77777777" w:rsidR="00790974" w:rsidRPr="00920369" w:rsidRDefault="00790974" w:rsidP="00E81D47">
            <w:pPr>
              <w:rPr>
                <w:rFonts w:ascii="宋体" w:cs="宋体"/>
                <w:kern w:val="0"/>
                <w:sz w:val="20"/>
                <w:szCs w:val="20"/>
              </w:rPr>
            </w:pPr>
            <w:r w:rsidRPr="00920369">
              <w:rPr>
                <w:rFonts w:ascii="宋体" w:cs="宋体" w:hint="eastAsia"/>
                <w:kern w:val="0"/>
                <w:sz w:val="20"/>
                <w:szCs w:val="20"/>
              </w:rPr>
              <w:t>PRINCIPALAMT</w:t>
            </w:r>
          </w:p>
        </w:tc>
        <w:tc>
          <w:tcPr>
            <w:tcW w:w="1709" w:type="dxa"/>
          </w:tcPr>
          <w:p w14:paraId="31CB3704" w14:textId="77777777" w:rsidR="00790974" w:rsidRPr="00920369" w:rsidRDefault="00790974" w:rsidP="00E81D47">
            <w:pPr>
              <w:rPr>
                <w:rFonts w:ascii="宋体" w:cs="宋体"/>
                <w:kern w:val="0"/>
                <w:sz w:val="20"/>
                <w:szCs w:val="20"/>
              </w:rPr>
            </w:pPr>
            <w:r w:rsidRPr="00920369">
              <w:rPr>
                <w:rFonts w:ascii="宋体" w:cs="宋体" w:hint="eastAsia"/>
                <w:kern w:val="0"/>
                <w:sz w:val="20"/>
                <w:szCs w:val="20"/>
              </w:rPr>
              <w:t>本次还款本金</w:t>
            </w:r>
          </w:p>
        </w:tc>
        <w:tc>
          <w:tcPr>
            <w:tcW w:w="851" w:type="dxa"/>
          </w:tcPr>
          <w:p w14:paraId="5C0A57AA" w14:textId="77777777" w:rsidR="00790974" w:rsidRPr="00920369" w:rsidRDefault="00CE7707" w:rsidP="00E81D47">
            <w:pPr>
              <w:rPr>
                <w:rFonts w:ascii="宋体" w:cs="宋体"/>
                <w:kern w:val="0"/>
                <w:sz w:val="20"/>
                <w:szCs w:val="20"/>
              </w:rPr>
            </w:pPr>
            <w:ins w:id="6187" w:author="wincol" w:date="2016-04-28T11:00:00Z">
              <w:r>
                <w:rPr>
                  <w:rFonts w:ascii="宋体" w:cs="宋体" w:hint="eastAsia"/>
                  <w:kern w:val="0"/>
                  <w:sz w:val="20"/>
                  <w:szCs w:val="20"/>
                </w:rPr>
                <w:t>M</w:t>
              </w:r>
            </w:ins>
          </w:p>
        </w:tc>
        <w:tc>
          <w:tcPr>
            <w:tcW w:w="708" w:type="dxa"/>
          </w:tcPr>
          <w:p w14:paraId="13D1EBFA" w14:textId="77777777" w:rsidR="00790974" w:rsidRPr="00920369" w:rsidRDefault="00790974" w:rsidP="00E81D47">
            <w:pPr>
              <w:rPr>
                <w:rFonts w:ascii="宋体" w:cs="宋体"/>
                <w:kern w:val="0"/>
                <w:sz w:val="20"/>
                <w:szCs w:val="20"/>
              </w:rPr>
            </w:pPr>
            <w:r w:rsidRPr="00920369">
              <w:rPr>
                <w:rFonts w:ascii="宋体" w:cs="宋体" w:hint="eastAsia"/>
                <w:kern w:val="0"/>
                <w:sz w:val="20"/>
                <w:szCs w:val="20"/>
              </w:rPr>
              <w:t>是</w:t>
            </w:r>
          </w:p>
        </w:tc>
        <w:tc>
          <w:tcPr>
            <w:tcW w:w="2635" w:type="dxa"/>
          </w:tcPr>
          <w:p w14:paraId="775699C7" w14:textId="77777777" w:rsidR="00790974" w:rsidRPr="00920369" w:rsidRDefault="00790974" w:rsidP="00E81D47">
            <w:pPr>
              <w:rPr>
                <w:rFonts w:ascii="宋体" w:cs="宋体"/>
                <w:kern w:val="0"/>
                <w:sz w:val="20"/>
                <w:szCs w:val="20"/>
              </w:rPr>
            </w:pPr>
          </w:p>
        </w:tc>
      </w:tr>
      <w:tr w:rsidR="00790974" w14:paraId="54BA390D" w14:textId="77777777" w:rsidTr="00E81D47">
        <w:trPr>
          <w:cantSplit/>
          <w:trHeight w:val="145"/>
        </w:trPr>
        <w:tc>
          <w:tcPr>
            <w:tcW w:w="983" w:type="dxa"/>
            <w:vMerge/>
          </w:tcPr>
          <w:p w14:paraId="1C5A75A5" w14:textId="77777777" w:rsidR="00790974" w:rsidRDefault="00790974" w:rsidP="00E81D47">
            <w:pPr>
              <w:rPr>
                <w:rFonts w:ascii="宋体" w:hAnsi="宋体"/>
              </w:rPr>
            </w:pPr>
          </w:p>
        </w:tc>
        <w:tc>
          <w:tcPr>
            <w:tcW w:w="2094" w:type="dxa"/>
          </w:tcPr>
          <w:p w14:paraId="555FF66F" w14:textId="77777777" w:rsidR="00790974" w:rsidRPr="00920369" w:rsidRDefault="00790974" w:rsidP="00E81D47">
            <w:pPr>
              <w:rPr>
                <w:rFonts w:ascii="宋体" w:cs="宋体"/>
                <w:kern w:val="0"/>
                <w:sz w:val="20"/>
                <w:szCs w:val="20"/>
              </w:rPr>
            </w:pPr>
            <w:r w:rsidRPr="00920369">
              <w:rPr>
                <w:rFonts w:ascii="宋体" w:cs="宋体" w:hint="eastAsia"/>
                <w:kern w:val="0"/>
                <w:sz w:val="20"/>
                <w:szCs w:val="20"/>
              </w:rPr>
              <w:t>INCOMEAMT</w:t>
            </w:r>
          </w:p>
        </w:tc>
        <w:tc>
          <w:tcPr>
            <w:tcW w:w="1709" w:type="dxa"/>
          </w:tcPr>
          <w:p w14:paraId="5D7DE2B4" w14:textId="77777777" w:rsidR="00790974" w:rsidRPr="00920369" w:rsidRDefault="00790974" w:rsidP="00E81D47">
            <w:pPr>
              <w:rPr>
                <w:rFonts w:ascii="宋体" w:cs="宋体"/>
                <w:kern w:val="0"/>
                <w:sz w:val="20"/>
                <w:szCs w:val="20"/>
              </w:rPr>
            </w:pPr>
            <w:r w:rsidRPr="00920369">
              <w:rPr>
                <w:rFonts w:ascii="宋体" w:cs="宋体" w:hint="eastAsia"/>
                <w:kern w:val="0"/>
                <w:sz w:val="20"/>
                <w:szCs w:val="20"/>
              </w:rPr>
              <w:t>本次还款收益</w:t>
            </w:r>
          </w:p>
        </w:tc>
        <w:tc>
          <w:tcPr>
            <w:tcW w:w="851" w:type="dxa"/>
          </w:tcPr>
          <w:p w14:paraId="416F0030" w14:textId="77777777" w:rsidR="00790974" w:rsidRPr="00920369" w:rsidRDefault="00CE7707" w:rsidP="00E81D47">
            <w:pPr>
              <w:rPr>
                <w:rFonts w:ascii="宋体" w:cs="宋体"/>
                <w:kern w:val="0"/>
                <w:sz w:val="20"/>
                <w:szCs w:val="20"/>
              </w:rPr>
            </w:pPr>
            <w:ins w:id="6188" w:author="wincol" w:date="2016-04-28T11:00:00Z">
              <w:r>
                <w:rPr>
                  <w:rFonts w:ascii="宋体" w:cs="宋体" w:hint="eastAsia"/>
                  <w:kern w:val="0"/>
                  <w:sz w:val="20"/>
                  <w:szCs w:val="20"/>
                </w:rPr>
                <w:t>M</w:t>
              </w:r>
            </w:ins>
          </w:p>
        </w:tc>
        <w:tc>
          <w:tcPr>
            <w:tcW w:w="708" w:type="dxa"/>
          </w:tcPr>
          <w:p w14:paraId="5A670162" w14:textId="77777777" w:rsidR="00790974" w:rsidRPr="00920369" w:rsidRDefault="00790974" w:rsidP="00E81D47">
            <w:pPr>
              <w:rPr>
                <w:rFonts w:ascii="宋体" w:cs="宋体"/>
                <w:kern w:val="0"/>
                <w:sz w:val="20"/>
                <w:szCs w:val="20"/>
              </w:rPr>
            </w:pPr>
            <w:r w:rsidRPr="00920369">
              <w:rPr>
                <w:rFonts w:ascii="宋体" w:cs="宋体" w:hint="eastAsia"/>
                <w:kern w:val="0"/>
                <w:sz w:val="20"/>
                <w:szCs w:val="20"/>
              </w:rPr>
              <w:t>是</w:t>
            </w:r>
          </w:p>
        </w:tc>
        <w:tc>
          <w:tcPr>
            <w:tcW w:w="2635" w:type="dxa"/>
          </w:tcPr>
          <w:p w14:paraId="3CAD0589" w14:textId="77777777" w:rsidR="00790974" w:rsidRPr="00920369" w:rsidRDefault="00790974" w:rsidP="00E81D47">
            <w:pPr>
              <w:rPr>
                <w:rFonts w:ascii="宋体" w:cs="宋体"/>
                <w:kern w:val="0"/>
                <w:sz w:val="20"/>
                <w:szCs w:val="20"/>
              </w:rPr>
            </w:pPr>
          </w:p>
        </w:tc>
      </w:tr>
      <w:tr w:rsidR="00790974" w14:paraId="44188F97" w14:textId="77777777" w:rsidTr="00E81D47">
        <w:trPr>
          <w:cantSplit/>
          <w:trHeight w:val="145"/>
        </w:trPr>
        <w:tc>
          <w:tcPr>
            <w:tcW w:w="983" w:type="dxa"/>
            <w:vMerge/>
          </w:tcPr>
          <w:p w14:paraId="072B913A" w14:textId="77777777" w:rsidR="00790974" w:rsidRDefault="00790974" w:rsidP="00E81D47">
            <w:pPr>
              <w:rPr>
                <w:rFonts w:ascii="宋体" w:hAnsi="宋体"/>
              </w:rPr>
            </w:pPr>
          </w:p>
        </w:tc>
        <w:tc>
          <w:tcPr>
            <w:tcW w:w="2094" w:type="dxa"/>
          </w:tcPr>
          <w:p w14:paraId="2D6F07F5" w14:textId="77777777" w:rsidR="00790974" w:rsidRPr="00920369" w:rsidRDefault="00790974" w:rsidP="00E81D47">
            <w:pPr>
              <w:rPr>
                <w:rFonts w:ascii="宋体" w:cs="宋体"/>
                <w:kern w:val="0"/>
                <w:sz w:val="20"/>
                <w:szCs w:val="20"/>
              </w:rPr>
            </w:pPr>
            <w:r w:rsidRPr="00920369">
              <w:rPr>
                <w:rFonts w:ascii="宋体" w:cs="宋体" w:hint="eastAsia"/>
                <w:kern w:val="0"/>
                <w:sz w:val="20"/>
                <w:szCs w:val="20"/>
              </w:rPr>
              <w:t>FEEAMT</w:t>
            </w:r>
          </w:p>
        </w:tc>
        <w:tc>
          <w:tcPr>
            <w:tcW w:w="1709" w:type="dxa"/>
          </w:tcPr>
          <w:p w14:paraId="17910A16" w14:textId="77777777" w:rsidR="00790974" w:rsidRPr="00920369" w:rsidRDefault="00790974" w:rsidP="00E81D47">
            <w:pPr>
              <w:rPr>
                <w:rFonts w:ascii="宋体" w:cs="宋体"/>
                <w:kern w:val="0"/>
                <w:sz w:val="20"/>
                <w:szCs w:val="20"/>
              </w:rPr>
            </w:pPr>
            <w:r w:rsidRPr="00920369">
              <w:rPr>
                <w:rFonts w:ascii="宋体" w:cs="宋体" w:hint="eastAsia"/>
                <w:kern w:val="0"/>
                <w:sz w:val="20"/>
                <w:szCs w:val="20"/>
              </w:rPr>
              <w:t>本次还款费用</w:t>
            </w:r>
          </w:p>
        </w:tc>
        <w:tc>
          <w:tcPr>
            <w:tcW w:w="851" w:type="dxa"/>
          </w:tcPr>
          <w:p w14:paraId="323CBDCB" w14:textId="77777777" w:rsidR="00790974" w:rsidRPr="00920369" w:rsidRDefault="00CE7707" w:rsidP="00E81D47">
            <w:pPr>
              <w:rPr>
                <w:rFonts w:ascii="宋体" w:cs="宋体"/>
                <w:kern w:val="0"/>
                <w:sz w:val="20"/>
                <w:szCs w:val="20"/>
              </w:rPr>
            </w:pPr>
            <w:ins w:id="6189" w:author="wincol" w:date="2016-04-28T10:59:00Z">
              <w:r>
                <w:rPr>
                  <w:rFonts w:ascii="宋体" w:cs="宋体" w:hint="eastAsia"/>
                  <w:kern w:val="0"/>
                  <w:sz w:val="20"/>
                  <w:szCs w:val="20"/>
                </w:rPr>
                <w:t>M</w:t>
              </w:r>
            </w:ins>
          </w:p>
        </w:tc>
        <w:tc>
          <w:tcPr>
            <w:tcW w:w="708" w:type="dxa"/>
          </w:tcPr>
          <w:p w14:paraId="5F49D961" w14:textId="77777777" w:rsidR="00790974" w:rsidRPr="00920369" w:rsidRDefault="00790974" w:rsidP="00E81D47">
            <w:pPr>
              <w:rPr>
                <w:rFonts w:ascii="宋体" w:cs="宋体"/>
                <w:kern w:val="0"/>
                <w:sz w:val="20"/>
                <w:szCs w:val="20"/>
              </w:rPr>
            </w:pPr>
            <w:r w:rsidRPr="00920369">
              <w:rPr>
                <w:rFonts w:ascii="宋体" w:cs="宋体" w:hint="eastAsia"/>
                <w:kern w:val="0"/>
                <w:sz w:val="20"/>
                <w:szCs w:val="20"/>
              </w:rPr>
              <w:t>是</w:t>
            </w:r>
          </w:p>
        </w:tc>
        <w:tc>
          <w:tcPr>
            <w:tcW w:w="2635" w:type="dxa"/>
          </w:tcPr>
          <w:p w14:paraId="2F2546C4" w14:textId="77777777" w:rsidR="00790974" w:rsidRPr="00920369" w:rsidRDefault="00790974" w:rsidP="00E81D47">
            <w:pPr>
              <w:rPr>
                <w:rFonts w:ascii="宋体" w:cs="宋体"/>
                <w:kern w:val="0"/>
                <w:sz w:val="20"/>
                <w:szCs w:val="20"/>
              </w:rPr>
            </w:pPr>
          </w:p>
        </w:tc>
      </w:tr>
      <w:tr w:rsidR="00790974" w14:paraId="0DDAB940" w14:textId="77777777" w:rsidTr="00E81D47">
        <w:trPr>
          <w:cantSplit/>
          <w:trHeight w:val="145"/>
        </w:trPr>
        <w:tc>
          <w:tcPr>
            <w:tcW w:w="983" w:type="dxa"/>
            <w:vMerge/>
          </w:tcPr>
          <w:p w14:paraId="7D496B25" w14:textId="77777777" w:rsidR="00790974" w:rsidRDefault="00790974" w:rsidP="00E81D47">
            <w:pPr>
              <w:rPr>
                <w:rFonts w:ascii="宋体" w:hAnsi="宋体"/>
              </w:rPr>
            </w:pPr>
          </w:p>
        </w:tc>
        <w:tc>
          <w:tcPr>
            <w:tcW w:w="2094" w:type="dxa"/>
          </w:tcPr>
          <w:p w14:paraId="04A05BBD" w14:textId="77777777" w:rsidR="00790974" w:rsidRPr="00920369" w:rsidRDefault="00790974" w:rsidP="00E81D47">
            <w:pPr>
              <w:rPr>
                <w:rFonts w:ascii="宋体" w:cs="宋体"/>
                <w:kern w:val="0"/>
                <w:sz w:val="20"/>
                <w:szCs w:val="20"/>
              </w:rPr>
            </w:pPr>
            <w:r w:rsidRPr="00920369">
              <w:rPr>
                <w:rFonts w:ascii="宋体" w:cs="宋体" w:hint="eastAsia"/>
                <w:kern w:val="0"/>
                <w:sz w:val="20"/>
                <w:szCs w:val="20"/>
              </w:rPr>
              <w:t>STATUS</w:t>
            </w:r>
          </w:p>
        </w:tc>
        <w:tc>
          <w:tcPr>
            <w:tcW w:w="1709" w:type="dxa"/>
          </w:tcPr>
          <w:p w14:paraId="16EC075A" w14:textId="77777777" w:rsidR="00790974" w:rsidRPr="00920369" w:rsidRDefault="00790974" w:rsidP="00E81D47">
            <w:pPr>
              <w:rPr>
                <w:rFonts w:ascii="宋体" w:cs="宋体"/>
                <w:kern w:val="0"/>
                <w:sz w:val="20"/>
                <w:szCs w:val="20"/>
              </w:rPr>
            </w:pPr>
            <w:r w:rsidRPr="00920369">
              <w:rPr>
                <w:rFonts w:ascii="宋体" w:cs="宋体" w:hint="eastAsia"/>
                <w:kern w:val="0"/>
                <w:sz w:val="20"/>
                <w:szCs w:val="20"/>
              </w:rPr>
              <w:t>状态</w:t>
            </w:r>
          </w:p>
        </w:tc>
        <w:tc>
          <w:tcPr>
            <w:tcW w:w="851" w:type="dxa"/>
          </w:tcPr>
          <w:p w14:paraId="77E2C92E" w14:textId="77777777" w:rsidR="00790974" w:rsidRPr="00920369" w:rsidRDefault="00790974" w:rsidP="00E81D47">
            <w:pPr>
              <w:rPr>
                <w:rFonts w:ascii="宋体" w:cs="宋体"/>
                <w:kern w:val="0"/>
                <w:sz w:val="20"/>
                <w:szCs w:val="20"/>
              </w:rPr>
            </w:pPr>
            <w:r w:rsidRPr="00920369">
              <w:rPr>
                <w:rFonts w:ascii="宋体" w:cs="宋体" w:hint="eastAsia"/>
                <w:kern w:val="0"/>
                <w:sz w:val="20"/>
                <w:szCs w:val="20"/>
              </w:rPr>
              <w:t>C(2)</w:t>
            </w:r>
          </w:p>
        </w:tc>
        <w:tc>
          <w:tcPr>
            <w:tcW w:w="708" w:type="dxa"/>
          </w:tcPr>
          <w:p w14:paraId="524CE079" w14:textId="77777777" w:rsidR="00790974" w:rsidRPr="00920369" w:rsidRDefault="00790974" w:rsidP="00E81D47">
            <w:pPr>
              <w:rPr>
                <w:rFonts w:ascii="宋体" w:cs="宋体"/>
                <w:kern w:val="0"/>
                <w:sz w:val="20"/>
                <w:szCs w:val="20"/>
              </w:rPr>
            </w:pPr>
            <w:r w:rsidRPr="00920369">
              <w:rPr>
                <w:rFonts w:ascii="宋体" w:cs="宋体" w:hint="eastAsia"/>
                <w:kern w:val="0"/>
                <w:sz w:val="20"/>
                <w:szCs w:val="20"/>
              </w:rPr>
              <w:t>是</w:t>
            </w:r>
          </w:p>
        </w:tc>
        <w:tc>
          <w:tcPr>
            <w:tcW w:w="2635" w:type="dxa"/>
          </w:tcPr>
          <w:p w14:paraId="6A4C580C" w14:textId="77777777" w:rsidR="00790974" w:rsidRPr="00920369" w:rsidRDefault="00790974" w:rsidP="00E81D47">
            <w:pPr>
              <w:rPr>
                <w:rFonts w:ascii="宋体" w:cs="宋体"/>
                <w:kern w:val="0"/>
                <w:sz w:val="20"/>
                <w:szCs w:val="20"/>
              </w:rPr>
            </w:pPr>
            <w:r w:rsidRPr="00920369">
              <w:rPr>
                <w:rFonts w:ascii="宋体" w:cs="宋体" w:hint="eastAsia"/>
                <w:kern w:val="0"/>
                <w:sz w:val="20"/>
                <w:szCs w:val="20"/>
              </w:rPr>
              <w:t>L 待处理 R正在处理 N 未明 F失败 S成功</w:t>
            </w:r>
          </w:p>
        </w:tc>
      </w:tr>
      <w:tr w:rsidR="00790974" w14:paraId="114BBDD5" w14:textId="77777777" w:rsidTr="00E81D47">
        <w:trPr>
          <w:cantSplit/>
          <w:trHeight w:val="145"/>
        </w:trPr>
        <w:tc>
          <w:tcPr>
            <w:tcW w:w="983" w:type="dxa"/>
            <w:vMerge/>
          </w:tcPr>
          <w:p w14:paraId="1B018D84" w14:textId="77777777" w:rsidR="00790974" w:rsidRDefault="00790974" w:rsidP="00E81D47">
            <w:pPr>
              <w:rPr>
                <w:rFonts w:ascii="宋体" w:hAnsi="宋体"/>
              </w:rPr>
            </w:pPr>
          </w:p>
        </w:tc>
        <w:tc>
          <w:tcPr>
            <w:tcW w:w="2094" w:type="dxa"/>
          </w:tcPr>
          <w:p w14:paraId="259EBC73" w14:textId="77777777" w:rsidR="00790974" w:rsidRPr="00920369" w:rsidRDefault="00790974" w:rsidP="00E81D47">
            <w:pPr>
              <w:rPr>
                <w:rFonts w:ascii="宋体" w:cs="宋体"/>
                <w:kern w:val="0"/>
                <w:sz w:val="20"/>
                <w:szCs w:val="20"/>
              </w:rPr>
            </w:pPr>
            <w:r w:rsidRPr="00920369">
              <w:rPr>
                <w:rFonts w:ascii="宋体" w:cs="宋体" w:hint="eastAsia"/>
                <w:kern w:val="0"/>
                <w:sz w:val="20"/>
                <w:szCs w:val="20"/>
              </w:rPr>
              <w:t>ERRMSG</w:t>
            </w:r>
          </w:p>
        </w:tc>
        <w:tc>
          <w:tcPr>
            <w:tcW w:w="1709" w:type="dxa"/>
          </w:tcPr>
          <w:p w14:paraId="55B043CB" w14:textId="77777777" w:rsidR="00790974" w:rsidRPr="00920369" w:rsidRDefault="00790974" w:rsidP="00E81D47">
            <w:pPr>
              <w:rPr>
                <w:rFonts w:ascii="宋体" w:cs="宋体"/>
                <w:kern w:val="0"/>
                <w:sz w:val="20"/>
                <w:szCs w:val="20"/>
              </w:rPr>
            </w:pPr>
            <w:r w:rsidRPr="00920369">
              <w:rPr>
                <w:rFonts w:ascii="宋体" w:cs="宋体" w:hint="eastAsia"/>
                <w:kern w:val="0"/>
                <w:sz w:val="20"/>
                <w:szCs w:val="20"/>
              </w:rPr>
              <w:t>错误原因</w:t>
            </w:r>
          </w:p>
        </w:tc>
        <w:tc>
          <w:tcPr>
            <w:tcW w:w="851" w:type="dxa"/>
          </w:tcPr>
          <w:p w14:paraId="6625AF8A" w14:textId="77777777" w:rsidR="00790974" w:rsidRPr="00920369" w:rsidRDefault="00790974" w:rsidP="00E81D47">
            <w:pPr>
              <w:rPr>
                <w:rFonts w:ascii="宋体" w:cs="宋体"/>
                <w:kern w:val="0"/>
                <w:sz w:val="20"/>
                <w:szCs w:val="20"/>
              </w:rPr>
            </w:pPr>
            <w:r w:rsidRPr="00920369">
              <w:rPr>
                <w:rFonts w:ascii="宋体" w:cs="宋体" w:hint="eastAsia"/>
                <w:kern w:val="0"/>
                <w:sz w:val="20"/>
                <w:szCs w:val="20"/>
              </w:rPr>
              <w:t>C(128)</w:t>
            </w:r>
          </w:p>
        </w:tc>
        <w:tc>
          <w:tcPr>
            <w:tcW w:w="708" w:type="dxa"/>
          </w:tcPr>
          <w:p w14:paraId="4ECC3772" w14:textId="77777777" w:rsidR="00790974" w:rsidRPr="00920369" w:rsidRDefault="00790974" w:rsidP="00E81D47">
            <w:pPr>
              <w:rPr>
                <w:rFonts w:ascii="宋体" w:cs="宋体"/>
                <w:kern w:val="0"/>
                <w:sz w:val="20"/>
                <w:szCs w:val="20"/>
              </w:rPr>
            </w:pPr>
            <w:r w:rsidRPr="00920369">
              <w:rPr>
                <w:rFonts w:ascii="宋体" w:cs="宋体" w:hint="eastAsia"/>
                <w:kern w:val="0"/>
                <w:sz w:val="20"/>
                <w:szCs w:val="20"/>
              </w:rPr>
              <w:t>是</w:t>
            </w:r>
          </w:p>
        </w:tc>
        <w:tc>
          <w:tcPr>
            <w:tcW w:w="2635" w:type="dxa"/>
          </w:tcPr>
          <w:p w14:paraId="0B77E2FD" w14:textId="77777777" w:rsidR="00790974" w:rsidRPr="00920369" w:rsidRDefault="00790974" w:rsidP="00E81D47">
            <w:pPr>
              <w:rPr>
                <w:rFonts w:ascii="宋体" w:cs="宋体"/>
                <w:kern w:val="0"/>
                <w:sz w:val="20"/>
                <w:szCs w:val="20"/>
              </w:rPr>
            </w:pPr>
          </w:p>
        </w:tc>
      </w:tr>
      <w:tr w:rsidR="00790974" w14:paraId="6681DCE9" w14:textId="77777777" w:rsidTr="00E81D47">
        <w:trPr>
          <w:cantSplit/>
          <w:trHeight w:val="145"/>
        </w:trPr>
        <w:tc>
          <w:tcPr>
            <w:tcW w:w="983" w:type="dxa"/>
            <w:vMerge/>
          </w:tcPr>
          <w:p w14:paraId="21BE5784" w14:textId="77777777" w:rsidR="00790974" w:rsidRDefault="00790974" w:rsidP="00E81D47">
            <w:pPr>
              <w:rPr>
                <w:rFonts w:ascii="宋体" w:hAnsi="宋体"/>
              </w:rPr>
            </w:pPr>
          </w:p>
        </w:tc>
        <w:tc>
          <w:tcPr>
            <w:tcW w:w="2094" w:type="dxa"/>
          </w:tcPr>
          <w:p w14:paraId="1E303334" w14:textId="77777777" w:rsidR="00790974" w:rsidRPr="00920369" w:rsidRDefault="00790974" w:rsidP="00E81D47">
            <w:pPr>
              <w:rPr>
                <w:rFonts w:ascii="宋体" w:cs="宋体"/>
                <w:kern w:val="0"/>
                <w:sz w:val="20"/>
                <w:szCs w:val="20"/>
              </w:rPr>
            </w:pPr>
            <w:r w:rsidRPr="00920369">
              <w:rPr>
                <w:rFonts w:ascii="宋体" w:cs="宋体" w:hint="eastAsia"/>
                <w:kern w:val="0"/>
                <w:sz w:val="20"/>
                <w:szCs w:val="20"/>
              </w:rPr>
              <w:t>HOSTDT</w:t>
            </w:r>
          </w:p>
        </w:tc>
        <w:tc>
          <w:tcPr>
            <w:tcW w:w="1709" w:type="dxa"/>
          </w:tcPr>
          <w:p w14:paraId="3A2919F9" w14:textId="77777777" w:rsidR="00790974" w:rsidRPr="00920369" w:rsidRDefault="00BB5DEC" w:rsidP="00E81D47">
            <w:pPr>
              <w:rPr>
                <w:rFonts w:ascii="宋体" w:cs="宋体"/>
                <w:kern w:val="0"/>
                <w:sz w:val="20"/>
                <w:szCs w:val="20"/>
              </w:rPr>
            </w:pPr>
            <w:ins w:id="6190" w:author="wincol" w:date="2016-05-06T09:13:00Z">
              <w:r>
                <w:rPr>
                  <w:rFonts w:ascii="宋体" w:cs="宋体" w:hint="eastAsia"/>
                  <w:kern w:val="0"/>
                  <w:sz w:val="20"/>
                  <w:szCs w:val="20"/>
                </w:rPr>
                <w:t>银行</w:t>
              </w:r>
            </w:ins>
            <w:ins w:id="6191" w:author="wincol" w:date="2016-05-03T15:28:00Z">
              <w:r w:rsidR="005A5E32" w:rsidRPr="005A5E32">
                <w:rPr>
                  <w:rFonts w:ascii="宋体" w:cs="宋体" w:hint="eastAsia"/>
                  <w:kern w:val="0"/>
                  <w:sz w:val="20"/>
                  <w:szCs w:val="20"/>
                </w:rPr>
                <w:t>交易日期</w:t>
              </w:r>
            </w:ins>
          </w:p>
        </w:tc>
        <w:tc>
          <w:tcPr>
            <w:tcW w:w="851" w:type="dxa"/>
          </w:tcPr>
          <w:p w14:paraId="55D63541" w14:textId="77777777" w:rsidR="00790974" w:rsidRPr="00920369" w:rsidRDefault="00A34F3F" w:rsidP="00E81D47">
            <w:pPr>
              <w:rPr>
                <w:rFonts w:ascii="宋体" w:cs="宋体"/>
                <w:kern w:val="0"/>
                <w:sz w:val="20"/>
                <w:szCs w:val="20"/>
              </w:rPr>
            </w:pPr>
            <w:ins w:id="6192" w:author="wincol" w:date="2016-05-03T15:28:00Z">
              <w:r>
                <w:rPr>
                  <w:rFonts w:ascii="宋体" w:cs="宋体" w:hint="eastAsia"/>
                  <w:kern w:val="0"/>
                  <w:sz w:val="20"/>
                  <w:szCs w:val="20"/>
                </w:rPr>
                <w:t>D</w:t>
              </w:r>
            </w:ins>
          </w:p>
        </w:tc>
        <w:tc>
          <w:tcPr>
            <w:tcW w:w="708" w:type="dxa"/>
          </w:tcPr>
          <w:p w14:paraId="15C5E99D" w14:textId="77777777" w:rsidR="00790974" w:rsidRPr="00920369" w:rsidRDefault="00790974" w:rsidP="00E81D47">
            <w:pPr>
              <w:rPr>
                <w:rFonts w:ascii="宋体" w:cs="宋体"/>
                <w:kern w:val="0"/>
                <w:sz w:val="20"/>
                <w:szCs w:val="20"/>
              </w:rPr>
            </w:pPr>
            <w:r w:rsidRPr="00920369">
              <w:rPr>
                <w:rFonts w:ascii="宋体" w:cs="宋体" w:hint="eastAsia"/>
                <w:kern w:val="0"/>
                <w:sz w:val="20"/>
                <w:szCs w:val="20"/>
              </w:rPr>
              <w:t>是</w:t>
            </w:r>
          </w:p>
        </w:tc>
        <w:tc>
          <w:tcPr>
            <w:tcW w:w="2635" w:type="dxa"/>
          </w:tcPr>
          <w:p w14:paraId="649FEE32" w14:textId="77777777" w:rsidR="00790974" w:rsidRPr="00920369" w:rsidRDefault="00790974" w:rsidP="00E81D47">
            <w:pPr>
              <w:rPr>
                <w:rFonts w:ascii="宋体" w:cs="宋体"/>
                <w:kern w:val="0"/>
                <w:sz w:val="20"/>
                <w:szCs w:val="20"/>
              </w:rPr>
            </w:pPr>
            <w:r w:rsidRPr="00920369">
              <w:rPr>
                <w:rFonts w:ascii="宋体" w:cs="宋体" w:hint="eastAsia"/>
                <w:kern w:val="0"/>
                <w:sz w:val="20"/>
                <w:szCs w:val="20"/>
              </w:rPr>
              <w:t>成功时返回。</w:t>
            </w:r>
          </w:p>
        </w:tc>
      </w:tr>
      <w:tr w:rsidR="00790974" w14:paraId="53D7CE2F" w14:textId="77777777" w:rsidTr="00E81D47">
        <w:trPr>
          <w:cantSplit/>
          <w:trHeight w:val="145"/>
        </w:trPr>
        <w:tc>
          <w:tcPr>
            <w:tcW w:w="983" w:type="dxa"/>
            <w:vMerge/>
          </w:tcPr>
          <w:p w14:paraId="1F04D44D" w14:textId="77777777" w:rsidR="00790974" w:rsidRDefault="00790974" w:rsidP="00E81D47">
            <w:pPr>
              <w:rPr>
                <w:rFonts w:ascii="宋体" w:hAnsi="宋体"/>
              </w:rPr>
            </w:pPr>
          </w:p>
        </w:tc>
        <w:tc>
          <w:tcPr>
            <w:tcW w:w="2094" w:type="dxa"/>
          </w:tcPr>
          <w:p w14:paraId="175158E7" w14:textId="77777777" w:rsidR="00790974" w:rsidRPr="00920369" w:rsidRDefault="00790974" w:rsidP="00E81D47">
            <w:pPr>
              <w:rPr>
                <w:rFonts w:ascii="宋体" w:cs="宋体"/>
                <w:kern w:val="0"/>
                <w:sz w:val="20"/>
                <w:szCs w:val="20"/>
              </w:rPr>
            </w:pPr>
            <w:r w:rsidRPr="00920369">
              <w:rPr>
                <w:rFonts w:ascii="宋体" w:cs="宋体" w:hint="eastAsia"/>
                <w:kern w:val="0"/>
                <w:sz w:val="20"/>
                <w:szCs w:val="20"/>
              </w:rPr>
              <w:t>HOSTJNLNO</w:t>
            </w:r>
          </w:p>
        </w:tc>
        <w:tc>
          <w:tcPr>
            <w:tcW w:w="1709" w:type="dxa"/>
          </w:tcPr>
          <w:p w14:paraId="26CC61F9" w14:textId="77777777" w:rsidR="00790974" w:rsidRPr="00920369" w:rsidRDefault="005A5E32" w:rsidP="00E81D47">
            <w:pPr>
              <w:rPr>
                <w:rFonts w:ascii="宋体" w:cs="宋体"/>
                <w:kern w:val="0"/>
                <w:sz w:val="20"/>
                <w:szCs w:val="20"/>
              </w:rPr>
            </w:pPr>
            <w:ins w:id="6193" w:author="wincol" w:date="2016-05-03T15:28:00Z">
              <w:r w:rsidRPr="005A5E32">
                <w:rPr>
                  <w:rFonts w:ascii="宋体" w:cs="宋体" w:hint="eastAsia"/>
                  <w:kern w:val="0"/>
                  <w:sz w:val="20"/>
                  <w:szCs w:val="20"/>
                </w:rPr>
                <w:t>银行交易流水号</w:t>
              </w:r>
            </w:ins>
          </w:p>
        </w:tc>
        <w:tc>
          <w:tcPr>
            <w:tcW w:w="851" w:type="dxa"/>
          </w:tcPr>
          <w:p w14:paraId="09D74EF3" w14:textId="77777777" w:rsidR="00790974" w:rsidRPr="00920369" w:rsidRDefault="00790974" w:rsidP="00E81D47">
            <w:pPr>
              <w:rPr>
                <w:rFonts w:ascii="宋体" w:cs="宋体"/>
                <w:kern w:val="0"/>
                <w:sz w:val="20"/>
                <w:szCs w:val="20"/>
              </w:rPr>
            </w:pPr>
            <w:r w:rsidRPr="00920369">
              <w:rPr>
                <w:rFonts w:ascii="宋体" w:cs="宋体" w:hint="eastAsia"/>
                <w:kern w:val="0"/>
                <w:sz w:val="20"/>
                <w:szCs w:val="20"/>
              </w:rPr>
              <w:t>C(32)</w:t>
            </w:r>
          </w:p>
        </w:tc>
        <w:tc>
          <w:tcPr>
            <w:tcW w:w="708" w:type="dxa"/>
          </w:tcPr>
          <w:p w14:paraId="23FC6A50" w14:textId="77777777" w:rsidR="00790974" w:rsidRPr="00920369" w:rsidRDefault="00790974" w:rsidP="00E81D47">
            <w:pPr>
              <w:rPr>
                <w:rFonts w:ascii="宋体" w:cs="宋体"/>
                <w:kern w:val="0"/>
                <w:sz w:val="20"/>
                <w:szCs w:val="20"/>
              </w:rPr>
            </w:pPr>
            <w:r w:rsidRPr="00920369">
              <w:rPr>
                <w:rFonts w:ascii="宋体" w:cs="宋体" w:hint="eastAsia"/>
                <w:kern w:val="0"/>
                <w:sz w:val="20"/>
                <w:szCs w:val="20"/>
              </w:rPr>
              <w:t>是</w:t>
            </w:r>
          </w:p>
        </w:tc>
        <w:tc>
          <w:tcPr>
            <w:tcW w:w="2635" w:type="dxa"/>
          </w:tcPr>
          <w:p w14:paraId="25875515" w14:textId="77777777" w:rsidR="00790974" w:rsidRPr="00920369" w:rsidRDefault="00790974" w:rsidP="00E81D47">
            <w:pPr>
              <w:rPr>
                <w:rFonts w:ascii="宋体" w:cs="宋体"/>
                <w:kern w:val="0"/>
                <w:sz w:val="20"/>
                <w:szCs w:val="20"/>
              </w:rPr>
            </w:pPr>
            <w:r w:rsidRPr="00920369">
              <w:rPr>
                <w:rFonts w:ascii="宋体" w:cs="宋体" w:hint="eastAsia"/>
                <w:kern w:val="0"/>
                <w:sz w:val="20"/>
                <w:szCs w:val="20"/>
              </w:rPr>
              <w:t>成功时返回。</w:t>
            </w:r>
          </w:p>
        </w:tc>
      </w:tr>
      <w:tr w:rsidR="00790974" w14:paraId="41F9CE03" w14:textId="77777777" w:rsidTr="00E81D47">
        <w:trPr>
          <w:cantSplit/>
          <w:trHeight w:val="145"/>
          <w:ins w:id="6194" w:author="wincol" w:date="2016-03-29T14:27:00Z"/>
        </w:trPr>
        <w:tc>
          <w:tcPr>
            <w:tcW w:w="983" w:type="dxa"/>
            <w:vMerge/>
          </w:tcPr>
          <w:p w14:paraId="190DCCD3" w14:textId="77777777" w:rsidR="00790974" w:rsidRDefault="00790974" w:rsidP="00E81D47">
            <w:pPr>
              <w:rPr>
                <w:ins w:id="6195" w:author="wincol" w:date="2016-03-29T14:27:00Z"/>
                <w:rFonts w:ascii="宋体" w:hAnsi="宋体"/>
              </w:rPr>
            </w:pPr>
          </w:p>
        </w:tc>
        <w:tc>
          <w:tcPr>
            <w:tcW w:w="2094" w:type="dxa"/>
          </w:tcPr>
          <w:p w14:paraId="417775C5" w14:textId="77777777" w:rsidR="00790974" w:rsidRPr="00920369" w:rsidRDefault="00790974" w:rsidP="00E81D47">
            <w:pPr>
              <w:rPr>
                <w:ins w:id="6196" w:author="wincol" w:date="2016-03-29T14:27:00Z"/>
                <w:rFonts w:ascii="宋体" w:cs="宋体"/>
                <w:kern w:val="0"/>
                <w:sz w:val="20"/>
                <w:szCs w:val="20"/>
              </w:rPr>
            </w:pPr>
            <w:ins w:id="6197" w:author="wincol" w:date="2016-03-29T14:27:00Z">
              <w:r>
                <w:rPr>
                  <w:rFonts w:ascii="宋体" w:cs="宋体" w:hint="eastAsia"/>
                  <w:kern w:val="0"/>
                  <w:sz w:val="20"/>
                  <w:szCs w:val="20"/>
                </w:rPr>
                <w:t>EXT_FILED3</w:t>
              </w:r>
            </w:ins>
          </w:p>
        </w:tc>
        <w:tc>
          <w:tcPr>
            <w:tcW w:w="1709" w:type="dxa"/>
          </w:tcPr>
          <w:p w14:paraId="1EEDEC79" w14:textId="77777777" w:rsidR="00790974" w:rsidRPr="00920369" w:rsidRDefault="00790974" w:rsidP="00E81D47">
            <w:pPr>
              <w:rPr>
                <w:ins w:id="6198" w:author="wincol" w:date="2016-03-29T14:27:00Z"/>
                <w:rFonts w:ascii="宋体" w:cs="宋体"/>
                <w:kern w:val="0"/>
                <w:sz w:val="20"/>
                <w:szCs w:val="20"/>
              </w:rPr>
            </w:pPr>
            <w:ins w:id="6199" w:author="wincol" w:date="2016-03-29T14:27:00Z">
              <w:r>
                <w:rPr>
                  <w:rFonts w:ascii="宋体" w:cs="宋体" w:hint="eastAsia"/>
                  <w:kern w:val="0"/>
                  <w:sz w:val="20"/>
                  <w:szCs w:val="20"/>
                </w:rPr>
                <w:t>备用字段3</w:t>
              </w:r>
            </w:ins>
          </w:p>
        </w:tc>
        <w:tc>
          <w:tcPr>
            <w:tcW w:w="851" w:type="dxa"/>
          </w:tcPr>
          <w:p w14:paraId="289592A2" w14:textId="77777777" w:rsidR="00790974" w:rsidRPr="00920369" w:rsidRDefault="00790974" w:rsidP="00E81D47">
            <w:pPr>
              <w:rPr>
                <w:ins w:id="6200" w:author="wincol" w:date="2016-03-29T14:27:00Z"/>
                <w:rFonts w:ascii="宋体" w:cs="宋体"/>
                <w:kern w:val="0"/>
                <w:sz w:val="20"/>
                <w:szCs w:val="20"/>
              </w:rPr>
            </w:pPr>
            <w:ins w:id="6201" w:author="wincol" w:date="2016-03-29T14:27: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300</w:t>
              </w:r>
              <w:r w:rsidRPr="00A560D3">
                <w:rPr>
                  <w:rFonts w:ascii="宋体" w:cs="宋体"/>
                  <w:kern w:val="0"/>
                  <w:sz w:val="20"/>
                  <w:szCs w:val="20"/>
                </w:rPr>
                <w:t>)</w:t>
              </w:r>
            </w:ins>
          </w:p>
        </w:tc>
        <w:tc>
          <w:tcPr>
            <w:tcW w:w="708" w:type="dxa"/>
          </w:tcPr>
          <w:p w14:paraId="0D271EEE" w14:textId="77777777" w:rsidR="00790974" w:rsidRPr="00920369" w:rsidRDefault="00790974" w:rsidP="00E81D47">
            <w:pPr>
              <w:rPr>
                <w:ins w:id="6202" w:author="wincol" w:date="2016-03-29T14:27:00Z"/>
                <w:rFonts w:ascii="宋体" w:cs="宋体"/>
                <w:kern w:val="0"/>
                <w:sz w:val="20"/>
                <w:szCs w:val="20"/>
              </w:rPr>
            </w:pPr>
            <w:ins w:id="6203" w:author="wincol" w:date="2016-03-29T14:27:00Z">
              <w:r>
                <w:rPr>
                  <w:rFonts w:ascii="宋体" w:hAnsi="宋体" w:hint="eastAsia"/>
                </w:rPr>
                <w:t>是</w:t>
              </w:r>
            </w:ins>
          </w:p>
        </w:tc>
        <w:tc>
          <w:tcPr>
            <w:tcW w:w="2635" w:type="dxa"/>
          </w:tcPr>
          <w:p w14:paraId="30DA4E47" w14:textId="77777777" w:rsidR="00790974" w:rsidRPr="00920369" w:rsidRDefault="00790974" w:rsidP="00E81D47">
            <w:pPr>
              <w:rPr>
                <w:ins w:id="6204" w:author="wincol" w:date="2016-03-29T14:27:00Z"/>
                <w:rFonts w:ascii="宋体" w:cs="宋体"/>
                <w:kern w:val="0"/>
                <w:sz w:val="20"/>
                <w:szCs w:val="20"/>
              </w:rPr>
            </w:pPr>
            <w:ins w:id="6205" w:author="wincol" w:date="2016-03-29T14:27:00Z">
              <w:r>
                <w:rPr>
                  <w:rFonts w:ascii="宋体" w:cs="宋体" w:hint="eastAsia"/>
                  <w:kern w:val="0"/>
                  <w:sz w:val="20"/>
                  <w:szCs w:val="20"/>
                </w:rPr>
                <w:t>备用字段3</w:t>
              </w:r>
            </w:ins>
          </w:p>
        </w:tc>
      </w:tr>
      <w:tr w:rsidR="00790974" w14:paraId="5C8F6E8E" w14:textId="77777777" w:rsidTr="00865247">
        <w:trPr>
          <w:cantSplit/>
          <w:trHeight w:val="145"/>
          <w:ins w:id="6206" w:author="wincol" w:date="2016-04-14T18:50:00Z"/>
        </w:trPr>
        <w:tc>
          <w:tcPr>
            <w:tcW w:w="983" w:type="dxa"/>
            <w:vMerge/>
          </w:tcPr>
          <w:p w14:paraId="2761293A" w14:textId="77777777" w:rsidR="00790974" w:rsidRDefault="00790974" w:rsidP="00E81D47">
            <w:pPr>
              <w:rPr>
                <w:ins w:id="6207" w:author="wincol" w:date="2016-04-14T18:50:00Z"/>
                <w:rFonts w:ascii="宋体" w:hAnsi="宋体"/>
              </w:rPr>
            </w:pPr>
          </w:p>
        </w:tc>
        <w:tc>
          <w:tcPr>
            <w:tcW w:w="7997" w:type="dxa"/>
            <w:gridSpan w:val="5"/>
          </w:tcPr>
          <w:p w14:paraId="55774B45" w14:textId="77777777" w:rsidR="00790974" w:rsidRPr="00A560D3" w:rsidRDefault="004A4C01" w:rsidP="00E81D47">
            <w:pPr>
              <w:rPr>
                <w:ins w:id="6208" w:author="wincol" w:date="2016-04-14T18:50:00Z"/>
                <w:rFonts w:ascii="宋体" w:cs="宋体"/>
                <w:kern w:val="0"/>
                <w:sz w:val="20"/>
                <w:szCs w:val="20"/>
              </w:rPr>
            </w:pPr>
            <w:ins w:id="6209" w:author="wincol" w:date="2016-04-15T19:35:00Z">
              <w:r>
                <w:rPr>
                  <w:rFonts w:ascii="宋体" w:cs="宋体" w:hint="eastAsia"/>
                  <w:kern w:val="0"/>
                  <w:sz w:val="20"/>
                  <w:szCs w:val="20"/>
                </w:rPr>
                <w:t>循环列表</w:t>
              </w:r>
            </w:ins>
            <w:ins w:id="6210" w:author="wincol" w:date="2016-04-14T18:51:00Z">
              <w:r w:rsidR="00790974" w:rsidRPr="00790974">
                <w:rPr>
                  <w:rFonts w:ascii="宋体" w:cs="宋体"/>
                  <w:kern w:val="0"/>
                  <w:sz w:val="20"/>
                  <w:szCs w:val="20"/>
                </w:rPr>
                <w:t>&lt;</w:t>
              </w:r>
              <w:r w:rsidR="00391007">
                <w:rPr>
                  <w:rFonts w:ascii="宋体" w:cs="宋体" w:hint="eastAsia"/>
                  <w:kern w:val="0"/>
                  <w:sz w:val="20"/>
                  <w:szCs w:val="20"/>
                </w:rPr>
                <w:t>/</w:t>
              </w:r>
              <w:r w:rsidR="00790974" w:rsidRPr="00790974">
                <w:rPr>
                  <w:rFonts w:ascii="宋体" w:cs="宋体"/>
                  <w:kern w:val="0"/>
                  <w:sz w:val="20"/>
                  <w:szCs w:val="20"/>
                </w:rPr>
                <w:t>RSLIST&gt;</w:t>
              </w:r>
            </w:ins>
          </w:p>
        </w:tc>
      </w:tr>
    </w:tbl>
    <w:p w14:paraId="05912B49" w14:textId="77777777" w:rsidR="00631E90" w:rsidRPr="008D419F" w:rsidRDefault="00631E90" w:rsidP="00631E90"/>
    <w:p w14:paraId="2D364000" w14:textId="77777777" w:rsidR="00631E90" w:rsidRPr="004E6C5A" w:rsidRDefault="00631E90" w:rsidP="0042024B">
      <w:pPr>
        <w:pStyle w:val="2"/>
      </w:pPr>
      <w:bookmarkStart w:id="6211" w:name="_Toc448761074"/>
      <w:r>
        <w:rPr>
          <w:rFonts w:hint="eastAsia"/>
        </w:rPr>
        <w:t>单笔奖励或分红（可选）(</w:t>
      </w:r>
      <w:r w:rsidRPr="00B860D9">
        <w:t>OGW000</w:t>
      </w:r>
      <w:r>
        <w:rPr>
          <w:rFonts w:hint="eastAsia"/>
        </w:rPr>
        <w:t>7</w:t>
      </w:r>
      <w:r w:rsidR="002064CD">
        <w:rPr>
          <w:rFonts w:hint="eastAsia"/>
        </w:rPr>
        <w:t>6</w:t>
      </w:r>
      <w:r>
        <w:rPr>
          <w:rFonts w:hint="eastAsia"/>
        </w:rPr>
        <w:t>)</w:t>
      </w:r>
      <w:bookmarkEnd w:id="6211"/>
    </w:p>
    <w:p w14:paraId="1542077C" w14:textId="77777777" w:rsidR="00631E90" w:rsidRPr="008D419F" w:rsidRDefault="00631E90" w:rsidP="00631E90">
      <w:pPr>
        <w:ind w:firstLine="420"/>
      </w:pPr>
      <w:r w:rsidRPr="00FF4366">
        <w:rPr>
          <w:rFonts w:hint="eastAsia"/>
        </w:rPr>
        <w:t>根据第三方公司指令，将第三方公司计算户的钱，分发给客户。</w:t>
      </w:r>
    </w:p>
    <w:p w14:paraId="2125DE77" w14:textId="77777777" w:rsidR="00631E90" w:rsidRDefault="00631E90" w:rsidP="0042024B">
      <w:pPr>
        <w:pStyle w:val="3"/>
        <w:rPr>
          <w:rFonts w:ascii="宋体" w:hAnsi="宋体"/>
        </w:rPr>
      </w:pPr>
      <w:bookmarkStart w:id="6212" w:name="_Toc448761075"/>
      <w:r w:rsidRPr="004E6C5A">
        <w:rPr>
          <w:rFonts w:hint="eastAsia"/>
        </w:rPr>
        <w:t>请求报文说明</w:t>
      </w:r>
      <w:bookmarkEnd w:id="6212"/>
    </w:p>
    <w:tbl>
      <w:tblPr>
        <w:tblW w:w="8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3"/>
        <w:gridCol w:w="2094"/>
        <w:gridCol w:w="1709"/>
        <w:gridCol w:w="851"/>
        <w:gridCol w:w="708"/>
        <w:gridCol w:w="2635"/>
      </w:tblGrid>
      <w:tr w:rsidR="00631E90" w14:paraId="4641802C" w14:textId="77777777" w:rsidTr="00E81D47">
        <w:trPr>
          <w:trHeight w:val="302"/>
        </w:trPr>
        <w:tc>
          <w:tcPr>
            <w:tcW w:w="983" w:type="dxa"/>
            <w:tcBorders>
              <w:bottom w:val="single" w:sz="4" w:space="0" w:color="auto"/>
            </w:tcBorders>
            <w:shd w:val="clear" w:color="auto" w:fill="C0C0C0"/>
          </w:tcPr>
          <w:p w14:paraId="44D43A78" w14:textId="77777777" w:rsidR="00631E90" w:rsidRDefault="00631E90" w:rsidP="00E81D47">
            <w:pPr>
              <w:rPr>
                <w:rFonts w:ascii="宋体" w:hAnsi="宋体"/>
                <w:b/>
                <w:szCs w:val="21"/>
              </w:rPr>
            </w:pPr>
            <w:r>
              <w:rPr>
                <w:rFonts w:ascii="宋体" w:hAnsi="宋体"/>
                <w:b/>
                <w:szCs w:val="21"/>
              </w:rPr>
              <w:t>模块</w:t>
            </w:r>
          </w:p>
        </w:tc>
        <w:tc>
          <w:tcPr>
            <w:tcW w:w="2094" w:type="dxa"/>
            <w:tcBorders>
              <w:bottom w:val="single" w:sz="4" w:space="0" w:color="auto"/>
            </w:tcBorders>
            <w:shd w:val="clear" w:color="auto" w:fill="C0C0C0"/>
          </w:tcPr>
          <w:p w14:paraId="1CD3F320" w14:textId="77777777" w:rsidR="00631E90" w:rsidRDefault="00631E90" w:rsidP="00E81D47">
            <w:pPr>
              <w:rPr>
                <w:rFonts w:ascii="宋体" w:hAnsi="宋体"/>
                <w:b/>
              </w:rPr>
            </w:pPr>
            <w:r>
              <w:rPr>
                <w:rFonts w:ascii="宋体" w:hAnsi="宋体"/>
                <w:b/>
                <w:szCs w:val="21"/>
              </w:rPr>
              <w:t>字段ID</w:t>
            </w:r>
          </w:p>
        </w:tc>
        <w:tc>
          <w:tcPr>
            <w:tcW w:w="1709" w:type="dxa"/>
            <w:tcBorders>
              <w:bottom w:val="single" w:sz="4" w:space="0" w:color="auto"/>
            </w:tcBorders>
            <w:shd w:val="clear" w:color="auto" w:fill="C0C0C0"/>
          </w:tcPr>
          <w:p w14:paraId="0A22CAD3" w14:textId="77777777" w:rsidR="00631E90" w:rsidRDefault="00631E90" w:rsidP="00E81D47">
            <w:pPr>
              <w:rPr>
                <w:rFonts w:ascii="宋体" w:hAnsi="宋体"/>
                <w:b/>
              </w:rPr>
            </w:pPr>
            <w:r>
              <w:rPr>
                <w:rFonts w:ascii="宋体" w:hAnsi="宋体"/>
                <w:b/>
                <w:szCs w:val="21"/>
              </w:rPr>
              <w:t>字段名称</w:t>
            </w:r>
          </w:p>
        </w:tc>
        <w:tc>
          <w:tcPr>
            <w:tcW w:w="851" w:type="dxa"/>
            <w:tcBorders>
              <w:bottom w:val="single" w:sz="4" w:space="0" w:color="auto"/>
            </w:tcBorders>
            <w:shd w:val="clear" w:color="auto" w:fill="C0C0C0"/>
          </w:tcPr>
          <w:p w14:paraId="73CBBCF7" w14:textId="77777777" w:rsidR="00631E90" w:rsidRDefault="00631E90" w:rsidP="00E81D47">
            <w:pPr>
              <w:rPr>
                <w:rFonts w:ascii="宋体" w:hAnsi="宋体"/>
                <w:b/>
              </w:rPr>
            </w:pPr>
            <w:r>
              <w:rPr>
                <w:rFonts w:ascii="宋体" w:hAnsi="宋体"/>
                <w:b/>
                <w:szCs w:val="21"/>
              </w:rPr>
              <w:t>类型</w:t>
            </w:r>
          </w:p>
        </w:tc>
        <w:tc>
          <w:tcPr>
            <w:tcW w:w="708" w:type="dxa"/>
            <w:tcBorders>
              <w:bottom w:val="single" w:sz="4" w:space="0" w:color="auto"/>
            </w:tcBorders>
            <w:shd w:val="clear" w:color="auto" w:fill="C0C0C0"/>
          </w:tcPr>
          <w:p w14:paraId="6A1D5866" w14:textId="77777777" w:rsidR="00631E90" w:rsidRDefault="00631E90" w:rsidP="00E81D47">
            <w:pPr>
              <w:rPr>
                <w:rFonts w:ascii="宋体" w:hAnsi="宋体"/>
                <w:b/>
              </w:rPr>
            </w:pPr>
            <w:r>
              <w:rPr>
                <w:rFonts w:ascii="宋体" w:hAnsi="宋体" w:hint="eastAsia"/>
                <w:b/>
              </w:rPr>
              <w:t>可空</w:t>
            </w:r>
          </w:p>
        </w:tc>
        <w:tc>
          <w:tcPr>
            <w:tcW w:w="2635" w:type="dxa"/>
            <w:tcBorders>
              <w:bottom w:val="single" w:sz="4" w:space="0" w:color="auto"/>
            </w:tcBorders>
            <w:shd w:val="clear" w:color="auto" w:fill="C0C0C0"/>
          </w:tcPr>
          <w:p w14:paraId="02D526E3" w14:textId="77777777" w:rsidR="00631E90" w:rsidRDefault="00631E90" w:rsidP="00E81D47">
            <w:pPr>
              <w:rPr>
                <w:rFonts w:ascii="宋体" w:hAnsi="宋体"/>
                <w:b/>
              </w:rPr>
            </w:pPr>
            <w:r>
              <w:rPr>
                <w:rFonts w:ascii="宋体" w:hAnsi="宋体" w:hint="eastAsia"/>
                <w:b/>
              </w:rPr>
              <w:t>备注</w:t>
            </w:r>
          </w:p>
        </w:tc>
      </w:tr>
      <w:tr w:rsidR="00724F06" w14:paraId="1D3A79FE" w14:textId="77777777" w:rsidTr="00E81D47">
        <w:trPr>
          <w:cantSplit/>
          <w:trHeight w:val="317"/>
        </w:trPr>
        <w:tc>
          <w:tcPr>
            <w:tcW w:w="983" w:type="dxa"/>
            <w:vMerge w:val="restart"/>
          </w:tcPr>
          <w:p w14:paraId="59DEEA2F" w14:textId="77777777" w:rsidR="00724F06" w:rsidRPr="00C15726" w:rsidRDefault="00724F06" w:rsidP="00E81D47">
            <w:pPr>
              <w:rPr>
                <w:rFonts w:ascii="宋体" w:hAnsi="宋体"/>
              </w:rPr>
            </w:pPr>
            <w:r>
              <w:rPr>
                <w:rFonts w:ascii="宋体" w:hAnsi="宋体" w:hint="eastAsia"/>
              </w:rPr>
              <w:t>BODY</w:t>
            </w:r>
          </w:p>
        </w:tc>
        <w:tc>
          <w:tcPr>
            <w:tcW w:w="7997" w:type="dxa"/>
            <w:gridSpan w:val="5"/>
          </w:tcPr>
          <w:p w14:paraId="57CAE184" w14:textId="77777777" w:rsidR="00724F06" w:rsidRPr="00920369" w:rsidRDefault="00724F06" w:rsidP="00E81D47">
            <w:pPr>
              <w:rPr>
                <w:rFonts w:ascii="宋体" w:cs="宋体"/>
                <w:kern w:val="0"/>
                <w:sz w:val="20"/>
                <w:szCs w:val="20"/>
              </w:rPr>
            </w:pPr>
          </w:p>
        </w:tc>
      </w:tr>
      <w:tr w:rsidR="00724F06" w14:paraId="1E011C6D" w14:textId="77777777" w:rsidTr="00E81D47">
        <w:trPr>
          <w:cantSplit/>
          <w:trHeight w:val="145"/>
        </w:trPr>
        <w:tc>
          <w:tcPr>
            <w:tcW w:w="983" w:type="dxa"/>
            <w:vMerge/>
          </w:tcPr>
          <w:p w14:paraId="6766D478" w14:textId="77777777" w:rsidR="00724F06" w:rsidRDefault="00724F06" w:rsidP="00E81D47">
            <w:pPr>
              <w:rPr>
                <w:rFonts w:ascii="宋体" w:hAnsi="宋体"/>
              </w:rPr>
            </w:pPr>
          </w:p>
        </w:tc>
        <w:tc>
          <w:tcPr>
            <w:tcW w:w="2094" w:type="dxa"/>
          </w:tcPr>
          <w:p w14:paraId="6EF1FF92" w14:textId="77777777" w:rsidR="00724F06" w:rsidRPr="00A560D3" w:rsidRDefault="00724F06" w:rsidP="00E81D47">
            <w:pPr>
              <w:autoSpaceDE w:val="0"/>
              <w:autoSpaceDN w:val="0"/>
              <w:adjustRightInd w:val="0"/>
              <w:spacing w:line="267" w:lineRule="exact"/>
              <w:jc w:val="left"/>
              <w:rPr>
                <w:rFonts w:ascii="宋体" w:cs="宋体"/>
                <w:kern w:val="0"/>
                <w:sz w:val="20"/>
                <w:szCs w:val="20"/>
              </w:rPr>
            </w:pPr>
          </w:p>
        </w:tc>
        <w:tc>
          <w:tcPr>
            <w:tcW w:w="1709" w:type="dxa"/>
          </w:tcPr>
          <w:p w14:paraId="54E6672B" w14:textId="77777777" w:rsidR="00724F06" w:rsidRPr="00A560D3" w:rsidRDefault="00724F06" w:rsidP="00E81D47">
            <w:pPr>
              <w:autoSpaceDE w:val="0"/>
              <w:autoSpaceDN w:val="0"/>
              <w:adjustRightInd w:val="0"/>
              <w:spacing w:line="267" w:lineRule="exact"/>
              <w:jc w:val="left"/>
              <w:rPr>
                <w:rFonts w:ascii="宋体" w:cs="宋体"/>
                <w:kern w:val="0"/>
                <w:sz w:val="20"/>
                <w:szCs w:val="20"/>
              </w:rPr>
            </w:pPr>
          </w:p>
        </w:tc>
        <w:tc>
          <w:tcPr>
            <w:tcW w:w="851" w:type="dxa"/>
          </w:tcPr>
          <w:p w14:paraId="2610C273" w14:textId="77777777" w:rsidR="00724F06" w:rsidRPr="00A560D3" w:rsidRDefault="00724F06" w:rsidP="00E81D47">
            <w:pPr>
              <w:autoSpaceDE w:val="0"/>
              <w:autoSpaceDN w:val="0"/>
              <w:adjustRightInd w:val="0"/>
              <w:spacing w:line="267" w:lineRule="exact"/>
              <w:jc w:val="left"/>
              <w:rPr>
                <w:rFonts w:ascii="宋体" w:cs="宋体"/>
                <w:kern w:val="0"/>
                <w:sz w:val="20"/>
                <w:szCs w:val="20"/>
              </w:rPr>
            </w:pPr>
          </w:p>
        </w:tc>
        <w:tc>
          <w:tcPr>
            <w:tcW w:w="708" w:type="dxa"/>
          </w:tcPr>
          <w:p w14:paraId="6C0089D8" w14:textId="77777777" w:rsidR="00724F06" w:rsidRPr="00A560D3" w:rsidRDefault="00724F06" w:rsidP="00E81D47">
            <w:pPr>
              <w:autoSpaceDE w:val="0"/>
              <w:autoSpaceDN w:val="0"/>
              <w:adjustRightInd w:val="0"/>
              <w:spacing w:line="267" w:lineRule="exact"/>
              <w:ind w:firstLineChars="50" w:firstLine="100"/>
              <w:jc w:val="left"/>
              <w:rPr>
                <w:rFonts w:ascii="宋体" w:cs="宋体"/>
                <w:kern w:val="0"/>
                <w:sz w:val="20"/>
                <w:szCs w:val="20"/>
              </w:rPr>
            </w:pPr>
          </w:p>
        </w:tc>
        <w:tc>
          <w:tcPr>
            <w:tcW w:w="2635" w:type="dxa"/>
          </w:tcPr>
          <w:p w14:paraId="6BB51C07" w14:textId="77777777" w:rsidR="00724F06" w:rsidRPr="00920369" w:rsidRDefault="00724F06" w:rsidP="00E81D47">
            <w:pPr>
              <w:rPr>
                <w:rFonts w:ascii="宋体" w:cs="宋体"/>
                <w:kern w:val="0"/>
                <w:sz w:val="20"/>
                <w:szCs w:val="20"/>
              </w:rPr>
            </w:pPr>
          </w:p>
        </w:tc>
      </w:tr>
      <w:tr w:rsidR="00724F06" w14:paraId="4CFC314B" w14:textId="77777777" w:rsidTr="00E81D47">
        <w:trPr>
          <w:cantSplit/>
          <w:trHeight w:val="145"/>
        </w:trPr>
        <w:tc>
          <w:tcPr>
            <w:tcW w:w="983" w:type="dxa"/>
            <w:vMerge/>
          </w:tcPr>
          <w:p w14:paraId="2BAC3A05" w14:textId="77777777" w:rsidR="00724F06" w:rsidRDefault="00724F06" w:rsidP="00E81D47">
            <w:pPr>
              <w:rPr>
                <w:rFonts w:ascii="宋体" w:hAnsi="宋体"/>
              </w:rPr>
            </w:pPr>
          </w:p>
        </w:tc>
        <w:tc>
          <w:tcPr>
            <w:tcW w:w="2094" w:type="dxa"/>
          </w:tcPr>
          <w:p w14:paraId="093AA30B" w14:textId="77777777" w:rsidR="00724F06" w:rsidRPr="00920369" w:rsidRDefault="00724F06" w:rsidP="00E81D47">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TRANSCODE</w:t>
            </w:r>
          </w:p>
        </w:tc>
        <w:tc>
          <w:tcPr>
            <w:tcW w:w="1709" w:type="dxa"/>
          </w:tcPr>
          <w:p w14:paraId="298D8C94" w14:textId="77777777" w:rsidR="00724F06" w:rsidRPr="00920369" w:rsidRDefault="00724F06" w:rsidP="00E81D47">
            <w:pPr>
              <w:rPr>
                <w:rFonts w:ascii="宋体" w:cs="宋体"/>
                <w:kern w:val="0"/>
                <w:sz w:val="20"/>
                <w:szCs w:val="20"/>
              </w:rPr>
            </w:pPr>
            <w:r w:rsidRPr="00A560D3">
              <w:rPr>
                <w:rFonts w:ascii="宋体" w:cs="宋体" w:hint="eastAsia"/>
                <w:kern w:val="0"/>
                <w:sz w:val="20"/>
                <w:szCs w:val="20"/>
              </w:rPr>
              <w:t>交易码</w:t>
            </w:r>
          </w:p>
        </w:tc>
        <w:tc>
          <w:tcPr>
            <w:tcW w:w="851" w:type="dxa"/>
          </w:tcPr>
          <w:p w14:paraId="3656CA5B" w14:textId="77777777" w:rsidR="00724F06" w:rsidRPr="00920369" w:rsidRDefault="00724F06" w:rsidP="00E81D47">
            <w:pPr>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8</w:t>
            </w:r>
            <w:r w:rsidRPr="00A560D3">
              <w:rPr>
                <w:rFonts w:ascii="宋体" w:cs="宋体"/>
                <w:kern w:val="0"/>
                <w:sz w:val="20"/>
                <w:szCs w:val="20"/>
              </w:rPr>
              <w:t>)</w:t>
            </w:r>
          </w:p>
        </w:tc>
        <w:tc>
          <w:tcPr>
            <w:tcW w:w="708" w:type="dxa"/>
          </w:tcPr>
          <w:p w14:paraId="3A9DCE90" w14:textId="77777777" w:rsidR="00724F06" w:rsidRPr="00EA7B55" w:rsidRDefault="00724F06" w:rsidP="00E81D47">
            <w:pPr>
              <w:autoSpaceDE w:val="0"/>
              <w:autoSpaceDN w:val="0"/>
              <w:adjustRightInd w:val="0"/>
              <w:spacing w:line="267" w:lineRule="exact"/>
              <w:ind w:left="107"/>
              <w:jc w:val="left"/>
              <w:rPr>
                <w:rFonts w:ascii="宋体" w:cs="宋体"/>
                <w:kern w:val="0"/>
                <w:sz w:val="20"/>
                <w:szCs w:val="20"/>
              </w:rPr>
            </w:pPr>
            <w:r w:rsidRPr="00EA7B55">
              <w:rPr>
                <w:rFonts w:ascii="宋体" w:cs="宋体" w:hint="eastAsia"/>
                <w:kern w:val="0"/>
                <w:sz w:val="20"/>
                <w:szCs w:val="20"/>
              </w:rPr>
              <w:t>否</w:t>
            </w:r>
          </w:p>
        </w:tc>
        <w:tc>
          <w:tcPr>
            <w:tcW w:w="2635" w:type="dxa"/>
          </w:tcPr>
          <w:p w14:paraId="530A4B6B" w14:textId="77777777" w:rsidR="00724F06" w:rsidRPr="00920369" w:rsidRDefault="00724F06" w:rsidP="002064CD">
            <w:pPr>
              <w:autoSpaceDE w:val="0"/>
              <w:autoSpaceDN w:val="0"/>
              <w:adjustRightInd w:val="0"/>
              <w:spacing w:line="267" w:lineRule="exact"/>
              <w:jc w:val="left"/>
              <w:rPr>
                <w:rFonts w:ascii="宋体" w:cs="宋体"/>
                <w:kern w:val="0"/>
                <w:sz w:val="20"/>
                <w:szCs w:val="20"/>
              </w:rPr>
            </w:pPr>
            <w:r w:rsidRPr="00920369">
              <w:rPr>
                <w:rFonts w:ascii="宋体" w:cs="宋体" w:hint="eastAsia"/>
                <w:kern w:val="0"/>
                <w:sz w:val="20"/>
                <w:szCs w:val="20"/>
              </w:rPr>
              <w:t>OGW0007</w:t>
            </w:r>
            <w:r>
              <w:rPr>
                <w:rFonts w:ascii="宋体" w:cs="宋体" w:hint="eastAsia"/>
                <w:kern w:val="0"/>
                <w:sz w:val="20"/>
                <w:szCs w:val="20"/>
              </w:rPr>
              <w:t>6</w:t>
            </w:r>
          </w:p>
        </w:tc>
      </w:tr>
      <w:tr w:rsidR="00724F06" w14:paraId="50733E55" w14:textId="77777777" w:rsidTr="00E81D47">
        <w:trPr>
          <w:cantSplit/>
          <w:trHeight w:val="145"/>
        </w:trPr>
        <w:tc>
          <w:tcPr>
            <w:tcW w:w="983" w:type="dxa"/>
            <w:vMerge/>
          </w:tcPr>
          <w:p w14:paraId="01FBF9E5" w14:textId="77777777" w:rsidR="00724F06" w:rsidRDefault="00724F06" w:rsidP="00E81D47">
            <w:pPr>
              <w:rPr>
                <w:rFonts w:ascii="宋体" w:hAnsi="宋体"/>
              </w:rPr>
            </w:pPr>
          </w:p>
        </w:tc>
        <w:tc>
          <w:tcPr>
            <w:tcW w:w="7997" w:type="dxa"/>
            <w:gridSpan w:val="5"/>
          </w:tcPr>
          <w:p w14:paraId="3AAE6C08" w14:textId="77777777" w:rsidR="00724F06" w:rsidRPr="00920369" w:rsidRDefault="00724F06" w:rsidP="00E81D47">
            <w:pPr>
              <w:rPr>
                <w:rFonts w:ascii="宋体" w:cs="宋体"/>
                <w:kern w:val="0"/>
                <w:sz w:val="20"/>
                <w:szCs w:val="20"/>
              </w:rPr>
            </w:pPr>
            <w:r>
              <w:rPr>
                <w:rFonts w:ascii="宋体" w:cs="宋体" w:hint="eastAsia"/>
                <w:kern w:val="0"/>
                <w:sz w:val="20"/>
                <w:szCs w:val="20"/>
              </w:rPr>
              <w:t>数据加密域都放到XMLPARA里面</w:t>
            </w:r>
          </w:p>
        </w:tc>
      </w:tr>
      <w:tr w:rsidR="00724F06" w14:paraId="5C5B586B" w14:textId="77777777" w:rsidTr="00E81D47">
        <w:trPr>
          <w:cantSplit/>
          <w:trHeight w:val="145"/>
        </w:trPr>
        <w:tc>
          <w:tcPr>
            <w:tcW w:w="983" w:type="dxa"/>
            <w:vMerge/>
          </w:tcPr>
          <w:p w14:paraId="702B2209" w14:textId="77777777" w:rsidR="00724F06" w:rsidRDefault="00724F06" w:rsidP="00E81D47">
            <w:pPr>
              <w:rPr>
                <w:rFonts w:ascii="宋体" w:hAnsi="宋体"/>
              </w:rPr>
            </w:pPr>
          </w:p>
        </w:tc>
        <w:tc>
          <w:tcPr>
            <w:tcW w:w="2094" w:type="dxa"/>
          </w:tcPr>
          <w:p w14:paraId="41C5A755" w14:textId="77777777" w:rsidR="00724F06" w:rsidRPr="00920369" w:rsidRDefault="00724F06" w:rsidP="00E81D47">
            <w:pPr>
              <w:rPr>
                <w:rFonts w:ascii="宋体" w:cs="宋体"/>
                <w:kern w:val="0"/>
                <w:sz w:val="20"/>
                <w:szCs w:val="20"/>
              </w:rPr>
            </w:pPr>
            <w:r w:rsidRPr="00920369">
              <w:rPr>
                <w:rFonts w:ascii="宋体" w:cs="宋体" w:hint="eastAsia"/>
                <w:kern w:val="0"/>
                <w:sz w:val="20"/>
                <w:szCs w:val="20"/>
              </w:rPr>
              <w:t>MERCHANTID</w:t>
            </w:r>
          </w:p>
        </w:tc>
        <w:tc>
          <w:tcPr>
            <w:tcW w:w="1709" w:type="dxa"/>
          </w:tcPr>
          <w:p w14:paraId="56B14FA7" w14:textId="77777777" w:rsidR="00724F06" w:rsidRPr="00920369" w:rsidRDefault="00724F06" w:rsidP="00E81D47">
            <w:pPr>
              <w:rPr>
                <w:rFonts w:ascii="宋体" w:cs="宋体"/>
                <w:kern w:val="0"/>
                <w:sz w:val="20"/>
                <w:szCs w:val="20"/>
              </w:rPr>
            </w:pPr>
            <w:r w:rsidRPr="00920369">
              <w:rPr>
                <w:rFonts w:ascii="宋体" w:cs="宋体" w:hint="eastAsia"/>
                <w:kern w:val="0"/>
                <w:sz w:val="20"/>
                <w:szCs w:val="20"/>
              </w:rPr>
              <w:t>商户唯一编号</w:t>
            </w:r>
          </w:p>
        </w:tc>
        <w:tc>
          <w:tcPr>
            <w:tcW w:w="851" w:type="dxa"/>
          </w:tcPr>
          <w:p w14:paraId="6B49A975" w14:textId="77777777" w:rsidR="00724F06" w:rsidRPr="00920369" w:rsidRDefault="00724F06" w:rsidP="00E81D47">
            <w:pPr>
              <w:rPr>
                <w:rFonts w:ascii="宋体" w:cs="宋体"/>
                <w:kern w:val="0"/>
                <w:sz w:val="20"/>
                <w:szCs w:val="20"/>
              </w:rPr>
            </w:pPr>
            <w:r>
              <w:rPr>
                <w:rFonts w:ascii="宋体" w:cs="宋体" w:hint="eastAsia"/>
                <w:kern w:val="0"/>
                <w:sz w:val="20"/>
                <w:szCs w:val="20"/>
              </w:rPr>
              <w:t>C</w:t>
            </w:r>
            <w:r w:rsidRPr="00920369">
              <w:rPr>
                <w:rFonts w:ascii="宋体" w:cs="宋体" w:hint="eastAsia"/>
                <w:kern w:val="0"/>
                <w:sz w:val="20"/>
                <w:szCs w:val="20"/>
              </w:rPr>
              <w:t>(20)</w:t>
            </w:r>
          </w:p>
        </w:tc>
        <w:tc>
          <w:tcPr>
            <w:tcW w:w="708" w:type="dxa"/>
          </w:tcPr>
          <w:p w14:paraId="03F6EE03" w14:textId="77777777" w:rsidR="00724F06" w:rsidRPr="00920369" w:rsidRDefault="00724F06" w:rsidP="00E81D47">
            <w:pPr>
              <w:rPr>
                <w:rFonts w:ascii="宋体" w:cs="宋体"/>
                <w:kern w:val="0"/>
                <w:sz w:val="20"/>
                <w:szCs w:val="20"/>
              </w:rPr>
            </w:pPr>
            <w:r w:rsidRPr="00920369">
              <w:rPr>
                <w:rFonts w:ascii="宋体" w:cs="宋体" w:hint="eastAsia"/>
                <w:kern w:val="0"/>
                <w:sz w:val="20"/>
                <w:szCs w:val="20"/>
              </w:rPr>
              <w:t>否</w:t>
            </w:r>
          </w:p>
        </w:tc>
        <w:tc>
          <w:tcPr>
            <w:tcW w:w="2635" w:type="dxa"/>
          </w:tcPr>
          <w:p w14:paraId="331589FC" w14:textId="77777777" w:rsidR="00724F06" w:rsidRPr="00920369" w:rsidRDefault="00724F06" w:rsidP="00E81D47">
            <w:pPr>
              <w:rPr>
                <w:rFonts w:ascii="宋体" w:cs="宋体"/>
                <w:kern w:val="0"/>
                <w:sz w:val="20"/>
                <w:szCs w:val="20"/>
              </w:rPr>
            </w:pPr>
            <w:r w:rsidRPr="00920369">
              <w:rPr>
                <w:rFonts w:ascii="宋体" w:cs="宋体" w:hint="eastAsia"/>
                <w:kern w:val="0"/>
                <w:sz w:val="20"/>
                <w:szCs w:val="20"/>
              </w:rPr>
              <w:t>由华兴银行统一分配</w:t>
            </w:r>
          </w:p>
        </w:tc>
      </w:tr>
      <w:tr w:rsidR="00724F06" w14:paraId="7777FA2B" w14:textId="77777777" w:rsidTr="00E81D47">
        <w:trPr>
          <w:cantSplit/>
          <w:trHeight w:val="145"/>
        </w:trPr>
        <w:tc>
          <w:tcPr>
            <w:tcW w:w="983" w:type="dxa"/>
            <w:vMerge/>
          </w:tcPr>
          <w:p w14:paraId="375BF2D6" w14:textId="77777777" w:rsidR="00724F06" w:rsidRDefault="00724F06" w:rsidP="00E81D47">
            <w:pPr>
              <w:rPr>
                <w:rFonts w:ascii="宋体" w:hAnsi="宋体"/>
              </w:rPr>
            </w:pPr>
          </w:p>
        </w:tc>
        <w:tc>
          <w:tcPr>
            <w:tcW w:w="2094" w:type="dxa"/>
          </w:tcPr>
          <w:p w14:paraId="5D7FE025" w14:textId="77777777" w:rsidR="00724F06" w:rsidRPr="00920369" w:rsidRDefault="00724F06" w:rsidP="00E81D47">
            <w:pPr>
              <w:rPr>
                <w:rFonts w:ascii="宋体" w:cs="宋体"/>
                <w:kern w:val="0"/>
                <w:sz w:val="20"/>
                <w:szCs w:val="20"/>
              </w:rPr>
            </w:pPr>
            <w:r w:rsidRPr="00920369">
              <w:rPr>
                <w:rFonts w:ascii="宋体" w:cs="宋体" w:hint="eastAsia"/>
                <w:kern w:val="0"/>
                <w:sz w:val="20"/>
                <w:szCs w:val="20"/>
              </w:rPr>
              <w:t>APPID</w:t>
            </w:r>
          </w:p>
        </w:tc>
        <w:tc>
          <w:tcPr>
            <w:tcW w:w="1709" w:type="dxa"/>
          </w:tcPr>
          <w:p w14:paraId="0DC6D492" w14:textId="77777777" w:rsidR="00724F06" w:rsidRPr="00920369" w:rsidRDefault="00724F06" w:rsidP="00E81D47">
            <w:pPr>
              <w:rPr>
                <w:rFonts w:ascii="宋体" w:cs="宋体"/>
                <w:kern w:val="0"/>
                <w:sz w:val="20"/>
                <w:szCs w:val="20"/>
              </w:rPr>
            </w:pPr>
            <w:r w:rsidRPr="00920369">
              <w:rPr>
                <w:rFonts w:ascii="宋体" w:cs="宋体" w:hint="eastAsia"/>
                <w:kern w:val="0"/>
                <w:sz w:val="20"/>
                <w:szCs w:val="20"/>
              </w:rPr>
              <w:t>应用标识</w:t>
            </w:r>
          </w:p>
        </w:tc>
        <w:tc>
          <w:tcPr>
            <w:tcW w:w="851" w:type="dxa"/>
          </w:tcPr>
          <w:p w14:paraId="1FD59273" w14:textId="77777777" w:rsidR="00724F06" w:rsidRPr="00920369" w:rsidRDefault="00724F06" w:rsidP="00E81D47">
            <w:pPr>
              <w:rPr>
                <w:rFonts w:ascii="宋体" w:cs="宋体"/>
                <w:kern w:val="0"/>
                <w:sz w:val="20"/>
                <w:szCs w:val="20"/>
              </w:rPr>
            </w:pPr>
            <w:r w:rsidRPr="00920369">
              <w:rPr>
                <w:rFonts w:ascii="宋体" w:cs="宋体" w:hint="eastAsia"/>
                <w:kern w:val="0"/>
                <w:sz w:val="20"/>
                <w:szCs w:val="20"/>
              </w:rPr>
              <w:t>C(3)</w:t>
            </w:r>
          </w:p>
        </w:tc>
        <w:tc>
          <w:tcPr>
            <w:tcW w:w="708" w:type="dxa"/>
          </w:tcPr>
          <w:p w14:paraId="5F5FFC19" w14:textId="77777777" w:rsidR="00724F06" w:rsidRPr="00920369" w:rsidRDefault="00724F06" w:rsidP="00E81D47">
            <w:pPr>
              <w:rPr>
                <w:rFonts w:ascii="宋体" w:cs="宋体"/>
                <w:kern w:val="0"/>
                <w:sz w:val="20"/>
                <w:szCs w:val="20"/>
              </w:rPr>
            </w:pPr>
            <w:r w:rsidRPr="00920369">
              <w:rPr>
                <w:rFonts w:ascii="宋体" w:cs="宋体" w:hint="eastAsia"/>
                <w:kern w:val="0"/>
                <w:sz w:val="20"/>
                <w:szCs w:val="20"/>
              </w:rPr>
              <w:t>否</w:t>
            </w:r>
          </w:p>
        </w:tc>
        <w:tc>
          <w:tcPr>
            <w:tcW w:w="2635" w:type="dxa"/>
          </w:tcPr>
          <w:p w14:paraId="00573F60" w14:textId="77777777" w:rsidR="00724F06" w:rsidRPr="00920369" w:rsidRDefault="00724F06" w:rsidP="00E81D47">
            <w:pPr>
              <w:rPr>
                <w:rFonts w:ascii="宋体" w:cs="宋体"/>
                <w:kern w:val="0"/>
                <w:sz w:val="20"/>
                <w:szCs w:val="20"/>
              </w:rPr>
            </w:pPr>
            <w:r w:rsidRPr="00920369">
              <w:rPr>
                <w:rFonts w:ascii="宋体" w:cs="宋体" w:hint="eastAsia"/>
                <w:kern w:val="0"/>
                <w:sz w:val="20"/>
                <w:szCs w:val="20"/>
              </w:rPr>
              <w:t>个人电脑:PC（不送则默认PC）</w:t>
            </w:r>
          </w:p>
          <w:p w14:paraId="2E26F5C1" w14:textId="77777777" w:rsidR="00724F06" w:rsidRDefault="00724F06" w:rsidP="00E81D47">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手机：APP</w:t>
            </w:r>
          </w:p>
          <w:p w14:paraId="27AEC994" w14:textId="77777777" w:rsidR="00724F06" w:rsidRPr="00920369" w:rsidRDefault="00724F06" w:rsidP="00E81D47">
            <w:pPr>
              <w:rPr>
                <w:rFonts w:ascii="宋体" w:cs="宋体"/>
                <w:kern w:val="0"/>
                <w:sz w:val="20"/>
                <w:szCs w:val="20"/>
              </w:rPr>
            </w:pPr>
            <w:r>
              <w:rPr>
                <w:rFonts w:ascii="宋体" w:cs="宋体" w:hint="eastAsia"/>
                <w:kern w:val="0"/>
                <w:sz w:val="20"/>
                <w:szCs w:val="20"/>
              </w:rPr>
              <w:t>微信：WX</w:t>
            </w:r>
          </w:p>
        </w:tc>
      </w:tr>
      <w:tr w:rsidR="00724F06" w14:paraId="20635578" w14:textId="77777777" w:rsidTr="00E81D47">
        <w:trPr>
          <w:cantSplit/>
          <w:trHeight w:val="145"/>
        </w:trPr>
        <w:tc>
          <w:tcPr>
            <w:tcW w:w="983" w:type="dxa"/>
            <w:vMerge/>
          </w:tcPr>
          <w:p w14:paraId="50C547CB" w14:textId="77777777" w:rsidR="00724F06" w:rsidRDefault="00724F06" w:rsidP="00E81D47">
            <w:pPr>
              <w:rPr>
                <w:rFonts w:ascii="宋体" w:hAnsi="宋体"/>
              </w:rPr>
            </w:pPr>
          </w:p>
        </w:tc>
        <w:tc>
          <w:tcPr>
            <w:tcW w:w="2094" w:type="dxa"/>
          </w:tcPr>
          <w:p w14:paraId="3B602078" w14:textId="77777777" w:rsidR="00724F06" w:rsidRPr="00920369" w:rsidRDefault="00724F06" w:rsidP="00E81D47">
            <w:pPr>
              <w:rPr>
                <w:rFonts w:ascii="宋体" w:cs="宋体"/>
                <w:kern w:val="0"/>
                <w:sz w:val="20"/>
                <w:szCs w:val="20"/>
              </w:rPr>
            </w:pPr>
            <w:r w:rsidRPr="00920369">
              <w:rPr>
                <w:rFonts w:ascii="宋体" w:cs="宋体" w:hint="eastAsia"/>
                <w:kern w:val="0"/>
                <w:sz w:val="20"/>
                <w:szCs w:val="20"/>
              </w:rPr>
              <w:t>ACNO</w:t>
            </w:r>
          </w:p>
        </w:tc>
        <w:tc>
          <w:tcPr>
            <w:tcW w:w="1709" w:type="dxa"/>
          </w:tcPr>
          <w:p w14:paraId="71CA80BF" w14:textId="77777777" w:rsidR="00724F06" w:rsidRPr="00920369" w:rsidRDefault="00724F06" w:rsidP="00E81D47">
            <w:pPr>
              <w:rPr>
                <w:rFonts w:ascii="宋体" w:cs="宋体"/>
                <w:kern w:val="0"/>
                <w:sz w:val="20"/>
                <w:szCs w:val="20"/>
              </w:rPr>
            </w:pPr>
            <w:r w:rsidRPr="00920369">
              <w:rPr>
                <w:rFonts w:ascii="宋体" w:cs="宋体" w:hint="eastAsia"/>
                <w:kern w:val="0"/>
                <w:sz w:val="20"/>
                <w:szCs w:val="20"/>
              </w:rPr>
              <w:t>收款账号</w:t>
            </w:r>
          </w:p>
        </w:tc>
        <w:tc>
          <w:tcPr>
            <w:tcW w:w="851" w:type="dxa"/>
          </w:tcPr>
          <w:p w14:paraId="00BA0179" w14:textId="77777777" w:rsidR="00724F06" w:rsidRPr="00920369" w:rsidRDefault="00724F06" w:rsidP="00E81D47">
            <w:pPr>
              <w:rPr>
                <w:rFonts w:ascii="宋体" w:cs="宋体"/>
                <w:kern w:val="0"/>
                <w:sz w:val="20"/>
                <w:szCs w:val="20"/>
              </w:rPr>
            </w:pPr>
            <w:r w:rsidRPr="00920369">
              <w:rPr>
                <w:rFonts w:ascii="宋体" w:cs="宋体" w:hint="eastAsia"/>
                <w:kern w:val="0"/>
                <w:sz w:val="20"/>
                <w:szCs w:val="20"/>
              </w:rPr>
              <w:t>C(32)</w:t>
            </w:r>
          </w:p>
        </w:tc>
        <w:tc>
          <w:tcPr>
            <w:tcW w:w="708" w:type="dxa"/>
          </w:tcPr>
          <w:p w14:paraId="7AD72997" w14:textId="77777777" w:rsidR="00724F06" w:rsidRPr="00920369" w:rsidRDefault="00724F06" w:rsidP="00E81D47">
            <w:pPr>
              <w:rPr>
                <w:rFonts w:ascii="宋体" w:cs="宋体"/>
                <w:kern w:val="0"/>
                <w:sz w:val="20"/>
                <w:szCs w:val="20"/>
              </w:rPr>
            </w:pPr>
            <w:r w:rsidRPr="00920369">
              <w:rPr>
                <w:rFonts w:ascii="宋体" w:cs="宋体" w:hint="eastAsia"/>
                <w:kern w:val="0"/>
                <w:sz w:val="20"/>
                <w:szCs w:val="20"/>
              </w:rPr>
              <w:t>否</w:t>
            </w:r>
          </w:p>
        </w:tc>
        <w:tc>
          <w:tcPr>
            <w:tcW w:w="2635" w:type="dxa"/>
          </w:tcPr>
          <w:p w14:paraId="2B636D42" w14:textId="77777777" w:rsidR="00724F06" w:rsidRPr="00920369" w:rsidRDefault="00724F06" w:rsidP="00E81D47">
            <w:pPr>
              <w:rPr>
                <w:rFonts w:ascii="宋体" w:cs="宋体"/>
                <w:kern w:val="0"/>
                <w:sz w:val="20"/>
                <w:szCs w:val="20"/>
              </w:rPr>
            </w:pPr>
          </w:p>
        </w:tc>
      </w:tr>
      <w:tr w:rsidR="00724F06" w14:paraId="4446A2EF" w14:textId="77777777" w:rsidTr="00E81D47">
        <w:trPr>
          <w:cantSplit/>
          <w:trHeight w:val="145"/>
        </w:trPr>
        <w:tc>
          <w:tcPr>
            <w:tcW w:w="983" w:type="dxa"/>
            <w:vMerge/>
          </w:tcPr>
          <w:p w14:paraId="1DD2A3EE" w14:textId="77777777" w:rsidR="00724F06" w:rsidRDefault="00724F06" w:rsidP="00E81D47">
            <w:pPr>
              <w:rPr>
                <w:rFonts w:ascii="宋体" w:hAnsi="宋体"/>
              </w:rPr>
            </w:pPr>
          </w:p>
        </w:tc>
        <w:tc>
          <w:tcPr>
            <w:tcW w:w="2094" w:type="dxa"/>
          </w:tcPr>
          <w:p w14:paraId="34E791F1" w14:textId="77777777" w:rsidR="00724F06" w:rsidRPr="00920369" w:rsidRDefault="00724F06" w:rsidP="00E81D47">
            <w:pPr>
              <w:rPr>
                <w:rFonts w:ascii="宋体" w:cs="宋体"/>
                <w:kern w:val="0"/>
                <w:sz w:val="20"/>
                <w:szCs w:val="20"/>
              </w:rPr>
            </w:pPr>
            <w:r w:rsidRPr="00920369">
              <w:rPr>
                <w:rFonts w:ascii="宋体" w:cs="宋体" w:hint="eastAsia"/>
                <w:kern w:val="0"/>
                <w:sz w:val="20"/>
                <w:szCs w:val="20"/>
              </w:rPr>
              <w:t>ACNAME</w:t>
            </w:r>
          </w:p>
        </w:tc>
        <w:tc>
          <w:tcPr>
            <w:tcW w:w="1709" w:type="dxa"/>
          </w:tcPr>
          <w:p w14:paraId="32D69209" w14:textId="77777777" w:rsidR="00724F06" w:rsidRPr="00920369" w:rsidRDefault="00724F06" w:rsidP="00E81D47">
            <w:pPr>
              <w:rPr>
                <w:rFonts w:ascii="宋体" w:cs="宋体"/>
                <w:kern w:val="0"/>
                <w:sz w:val="20"/>
                <w:szCs w:val="20"/>
              </w:rPr>
            </w:pPr>
            <w:r w:rsidRPr="00920369">
              <w:rPr>
                <w:rFonts w:ascii="宋体" w:cs="宋体" w:hint="eastAsia"/>
                <w:kern w:val="0"/>
                <w:sz w:val="20"/>
                <w:szCs w:val="20"/>
              </w:rPr>
              <w:t>收款户名</w:t>
            </w:r>
          </w:p>
        </w:tc>
        <w:tc>
          <w:tcPr>
            <w:tcW w:w="851" w:type="dxa"/>
          </w:tcPr>
          <w:p w14:paraId="6CAD21AF" w14:textId="77777777" w:rsidR="00724F06" w:rsidRPr="00920369" w:rsidRDefault="00724F06" w:rsidP="00E81D47">
            <w:pPr>
              <w:rPr>
                <w:rFonts w:ascii="宋体" w:cs="宋体"/>
                <w:kern w:val="0"/>
                <w:sz w:val="20"/>
                <w:szCs w:val="20"/>
              </w:rPr>
            </w:pPr>
            <w:r w:rsidRPr="00920369">
              <w:rPr>
                <w:rFonts w:ascii="宋体" w:cs="宋体" w:hint="eastAsia"/>
                <w:kern w:val="0"/>
                <w:sz w:val="20"/>
                <w:szCs w:val="20"/>
              </w:rPr>
              <w:t>C(128)</w:t>
            </w:r>
          </w:p>
        </w:tc>
        <w:tc>
          <w:tcPr>
            <w:tcW w:w="708" w:type="dxa"/>
          </w:tcPr>
          <w:p w14:paraId="48F21C2D" w14:textId="77777777" w:rsidR="00724F06" w:rsidRPr="00920369" w:rsidRDefault="00724F06" w:rsidP="00E81D47">
            <w:pPr>
              <w:rPr>
                <w:rFonts w:ascii="宋体" w:cs="宋体"/>
                <w:kern w:val="0"/>
                <w:sz w:val="20"/>
                <w:szCs w:val="20"/>
              </w:rPr>
            </w:pPr>
            <w:r w:rsidRPr="00920369">
              <w:rPr>
                <w:rFonts w:ascii="宋体" w:cs="宋体" w:hint="eastAsia"/>
                <w:kern w:val="0"/>
                <w:sz w:val="20"/>
                <w:szCs w:val="20"/>
              </w:rPr>
              <w:t>否</w:t>
            </w:r>
          </w:p>
        </w:tc>
        <w:tc>
          <w:tcPr>
            <w:tcW w:w="2635" w:type="dxa"/>
          </w:tcPr>
          <w:p w14:paraId="0B2FCFE1" w14:textId="77777777" w:rsidR="00724F06" w:rsidRPr="00920369" w:rsidRDefault="00724F06" w:rsidP="00E81D47">
            <w:pPr>
              <w:rPr>
                <w:rFonts w:ascii="宋体" w:cs="宋体"/>
                <w:kern w:val="0"/>
                <w:sz w:val="20"/>
                <w:szCs w:val="20"/>
              </w:rPr>
            </w:pPr>
          </w:p>
        </w:tc>
      </w:tr>
      <w:tr w:rsidR="00724F06" w14:paraId="21EC8EF2" w14:textId="77777777" w:rsidTr="00E81D47">
        <w:trPr>
          <w:cantSplit/>
          <w:trHeight w:val="145"/>
        </w:trPr>
        <w:tc>
          <w:tcPr>
            <w:tcW w:w="983" w:type="dxa"/>
            <w:vMerge/>
          </w:tcPr>
          <w:p w14:paraId="64E58D81" w14:textId="77777777" w:rsidR="00724F06" w:rsidRDefault="00724F06" w:rsidP="00E81D47">
            <w:pPr>
              <w:rPr>
                <w:rFonts w:ascii="宋体" w:hAnsi="宋体"/>
              </w:rPr>
            </w:pPr>
          </w:p>
        </w:tc>
        <w:tc>
          <w:tcPr>
            <w:tcW w:w="2094" w:type="dxa"/>
          </w:tcPr>
          <w:p w14:paraId="5572702B" w14:textId="77777777" w:rsidR="00724F06" w:rsidRPr="00920369" w:rsidRDefault="00724F06" w:rsidP="00E81D47">
            <w:pPr>
              <w:rPr>
                <w:rFonts w:ascii="宋体" w:cs="宋体"/>
                <w:kern w:val="0"/>
                <w:sz w:val="20"/>
                <w:szCs w:val="20"/>
              </w:rPr>
            </w:pPr>
            <w:r w:rsidRPr="00920369">
              <w:rPr>
                <w:rFonts w:ascii="宋体" w:cs="宋体" w:hint="eastAsia"/>
                <w:kern w:val="0"/>
                <w:sz w:val="20"/>
                <w:szCs w:val="20"/>
              </w:rPr>
              <w:t>AMOUNT</w:t>
            </w:r>
          </w:p>
        </w:tc>
        <w:tc>
          <w:tcPr>
            <w:tcW w:w="1709" w:type="dxa"/>
          </w:tcPr>
          <w:p w14:paraId="22460773" w14:textId="77777777" w:rsidR="00724F06" w:rsidRPr="00920369" w:rsidRDefault="00724F06" w:rsidP="00E81D47">
            <w:pPr>
              <w:rPr>
                <w:rFonts w:ascii="宋体" w:cs="宋体"/>
                <w:kern w:val="0"/>
                <w:sz w:val="20"/>
                <w:szCs w:val="20"/>
              </w:rPr>
            </w:pPr>
            <w:r w:rsidRPr="00920369">
              <w:rPr>
                <w:rFonts w:ascii="宋体" w:cs="宋体" w:hint="eastAsia"/>
                <w:kern w:val="0"/>
                <w:sz w:val="20"/>
                <w:szCs w:val="20"/>
              </w:rPr>
              <w:t>交易金额</w:t>
            </w:r>
          </w:p>
        </w:tc>
        <w:tc>
          <w:tcPr>
            <w:tcW w:w="851" w:type="dxa"/>
          </w:tcPr>
          <w:p w14:paraId="73989AD8" w14:textId="77777777" w:rsidR="00724F06" w:rsidRPr="00920369" w:rsidRDefault="00CE7707" w:rsidP="00E81D47">
            <w:pPr>
              <w:rPr>
                <w:rFonts w:ascii="宋体" w:cs="宋体"/>
                <w:kern w:val="0"/>
                <w:sz w:val="20"/>
                <w:szCs w:val="20"/>
              </w:rPr>
            </w:pPr>
            <w:ins w:id="6213" w:author="wincol" w:date="2016-04-28T10:59:00Z">
              <w:r>
                <w:rPr>
                  <w:rFonts w:ascii="宋体" w:cs="宋体" w:hint="eastAsia"/>
                  <w:kern w:val="0"/>
                  <w:sz w:val="20"/>
                  <w:szCs w:val="20"/>
                </w:rPr>
                <w:t>M</w:t>
              </w:r>
            </w:ins>
          </w:p>
        </w:tc>
        <w:tc>
          <w:tcPr>
            <w:tcW w:w="708" w:type="dxa"/>
          </w:tcPr>
          <w:p w14:paraId="40794907" w14:textId="77777777" w:rsidR="00724F06" w:rsidRPr="00920369" w:rsidRDefault="00724F06" w:rsidP="00E81D47">
            <w:pPr>
              <w:rPr>
                <w:rFonts w:ascii="宋体" w:cs="宋体"/>
                <w:kern w:val="0"/>
                <w:sz w:val="20"/>
                <w:szCs w:val="20"/>
              </w:rPr>
            </w:pPr>
            <w:r w:rsidRPr="00920369">
              <w:rPr>
                <w:rFonts w:ascii="宋体" w:cs="宋体" w:hint="eastAsia"/>
                <w:kern w:val="0"/>
                <w:sz w:val="20"/>
                <w:szCs w:val="20"/>
              </w:rPr>
              <w:t>否</w:t>
            </w:r>
          </w:p>
        </w:tc>
        <w:tc>
          <w:tcPr>
            <w:tcW w:w="2635" w:type="dxa"/>
          </w:tcPr>
          <w:p w14:paraId="07F3756D" w14:textId="77777777" w:rsidR="00724F06" w:rsidRPr="00920369" w:rsidRDefault="00724F06" w:rsidP="00E81D47">
            <w:pPr>
              <w:rPr>
                <w:rFonts w:ascii="宋体" w:cs="宋体"/>
                <w:kern w:val="0"/>
                <w:sz w:val="20"/>
                <w:szCs w:val="20"/>
              </w:rPr>
            </w:pPr>
          </w:p>
        </w:tc>
      </w:tr>
      <w:tr w:rsidR="00724F06" w14:paraId="47BA962B" w14:textId="77777777" w:rsidTr="00E81D47">
        <w:trPr>
          <w:cantSplit/>
          <w:trHeight w:val="145"/>
        </w:trPr>
        <w:tc>
          <w:tcPr>
            <w:tcW w:w="983" w:type="dxa"/>
            <w:vMerge/>
          </w:tcPr>
          <w:p w14:paraId="0B34A42C" w14:textId="77777777" w:rsidR="00724F06" w:rsidRDefault="00724F06" w:rsidP="00E81D47">
            <w:pPr>
              <w:rPr>
                <w:rFonts w:ascii="宋体" w:hAnsi="宋体"/>
              </w:rPr>
            </w:pPr>
          </w:p>
        </w:tc>
        <w:tc>
          <w:tcPr>
            <w:tcW w:w="2094" w:type="dxa"/>
          </w:tcPr>
          <w:p w14:paraId="7D8ADFAE" w14:textId="77777777" w:rsidR="00724F06" w:rsidRPr="00920369" w:rsidRDefault="00724F06" w:rsidP="00E81D47">
            <w:pPr>
              <w:rPr>
                <w:rFonts w:ascii="宋体" w:cs="宋体"/>
                <w:kern w:val="0"/>
                <w:sz w:val="20"/>
                <w:szCs w:val="20"/>
              </w:rPr>
            </w:pPr>
            <w:r w:rsidRPr="00920369">
              <w:rPr>
                <w:rFonts w:ascii="宋体" w:cs="宋体" w:hint="eastAsia"/>
                <w:kern w:val="0"/>
                <w:sz w:val="20"/>
                <w:szCs w:val="20"/>
              </w:rPr>
              <w:t>REMARK</w:t>
            </w:r>
          </w:p>
        </w:tc>
        <w:tc>
          <w:tcPr>
            <w:tcW w:w="1709" w:type="dxa"/>
          </w:tcPr>
          <w:p w14:paraId="53B42326" w14:textId="77777777" w:rsidR="00724F06" w:rsidRPr="00920369" w:rsidRDefault="00724F06" w:rsidP="00E81D47">
            <w:pPr>
              <w:rPr>
                <w:rFonts w:ascii="宋体" w:cs="宋体"/>
                <w:kern w:val="0"/>
                <w:sz w:val="20"/>
                <w:szCs w:val="20"/>
              </w:rPr>
            </w:pPr>
            <w:r w:rsidRPr="00920369">
              <w:rPr>
                <w:rFonts w:ascii="宋体" w:cs="宋体" w:hint="eastAsia"/>
                <w:kern w:val="0"/>
                <w:sz w:val="20"/>
                <w:szCs w:val="20"/>
              </w:rPr>
              <w:t>备注</w:t>
            </w:r>
          </w:p>
        </w:tc>
        <w:tc>
          <w:tcPr>
            <w:tcW w:w="851" w:type="dxa"/>
          </w:tcPr>
          <w:p w14:paraId="40B55C45" w14:textId="77777777" w:rsidR="00724F06" w:rsidRPr="00920369" w:rsidRDefault="00724F06" w:rsidP="00E81D47">
            <w:pPr>
              <w:rPr>
                <w:rFonts w:ascii="宋体" w:cs="宋体"/>
                <w:kern w:val="0"/>
                <w:sz w:val="20"/>
                <w:szCs w:val="20"/>
              </w:rPr>
            </w:pPr>
            <w:r w:rsidRPr="00920369">
              <w:rPr>
                <w:rFonts w:ascii="宋体" w:cs="宋体" w:hint="eastAsia"/>
                <w:kern w:val="0"/>
                <w:sz w:val="20"/>
                <w:szCs w:val="20"/>
              </w:rPr>
              <w:t>C(60)</w:t>
            </w:r>
          </w:p>
        </w:tc>
        <w:tc>
          <w:tcPr>
            <w:tcW w:w="708" w:type="dxa"/>
          </w:tcPr>
          <w:p w14:paraId="08A19963" w14:textId="77777777" w:rsidR="00724F06" w:rsidRPr="00920369" w:rsidRDefault="00724F06" w:rsidP="00E81D47">
            <w:pPr>
              <w:rPr>
                <w:rFonts w:ascii="宋体" w:cs="宋体"/>
                <w:kern w:val="0"/>
                <w:sz w:val="20"/>
                <w:szCs w:val="20"/>
              </w:rPr>
            </w:pPr>
            <w:r w:rsidRPr="00920369">
              <w:rPr>
                <w:rFonts w:ascii="宋体" w:cs="宋体" w:hint="eastAsia"/>
                <w:kern w:val="0"/>
                <w:sz w:val="20"/>
                <w:szCs w:val="20"/>
              </w:rPr>
              <w:t>是</w:t>
            </w:r>
          </w:p>
        </w:tc>
        <w:tc>
          <w:tcPr>
            <w:tcW w:w="2635" w:type="dxa"/>
          </w:tcPr>
          <w:p w14:paraId="3A862808" w14:textId="77777777" w:rsidR="00724F06" w:rsidRPr="00920369" w:rsidRDefault="00724F06" w:rsidP="00E81D47">
            <w:pPr>
              <w:rPr>
                <w:rFonts w:ascii="宋体" w:cs="宋体"/>
                <w:kern w:val="0"/>
                <w:sz w:val="20"/>
                <w:szCs w:val="20"/>
              </w:rPr>
            </w:pPr>
          </w:p>
        </w:tc>
      </w:tr>
      <w:tr w:rsidR="00724F06" w14:paraId="58CF279D" w14:textId="77777777" w:rsidTr="00E81D47">
        <w:trPr>
          <w:cantSplit/>
          <w:trHeight w:val="145"/>
          <w:ins w:id="6214" w:author="Windows 用户" w:date="2016-03-28T18:06:00Z"/>
        </w:trPr>
        <w:tc>
          <w:tcPr>
            <w:tcW w:w="983" w:type="dxa"/>
            <w:vMerge/>
          </w:tcPr>
          <w:p w14:paraId="5C1FD29A" w14:textId="77777777" w:rsidR="00724F06" w:rsidRDefault="00724F06" w:rsidP="00E81D47">
            <w:pPr>
              <w:rPr>
                <w:ins w:id="6215" w:author="Windows 用户" w:date="2016-03-28T18:06:00Z"/>
                <w:rFonts w:ascii="宋体" w:hAnsi="宋体"/>
              </w:rPr>
            </w:pPr>
          </w:p>
        </w:tc>
        <w:tc>
          <w:tcPr>
            <w:tcW w:w="2094" w:type="dxa"/>
          </w:tcPr>
          <w:p w14:paraId="4BDF35C3" w14:textId="77777777" w:rsidR="00724F06" w:rsidRPr="00920369" w:rsidRDefault="00724F06" w:rsidP="00E81D47">
            <w:pPr>
              <w:rPr>
                <w:ins w:id="6216" w:author="Windows 用户" w:date="2016-03-28T18:06:00Z"/>
                <w:rFonts w:ascii="宋体" w:cs="宋体"/>
                <w:kern w:val="0"/>
                <w:sz w:val="20"/>
                <w:szCs w:val="20"/>
              </w:rPr>
            </w:pPr>
            <w:ins w:id="6217" w:author="Windows 用户" w:date="2016-03-28T18:06:00Z">
              <w:r>
                <w:rPr>
                  <w:rFonts w:ascii="宋体" w:cs="宋体" w:hint="eastAsia"/>
                  <w:kern w:val="0"/>
                  <w:sz w:val="20"/>
                  <w:szCs w:val="20"/>
                </w:rPr>
                <w:t>EXT_FILED1</w:t>
              </w:r>
            </w:ins>
          </w:p>
        </w:tc>
        <w:tc>
          <w:tcPr>
            <w:tcW w:w="1709" w:type="dxa"/>
          </w:tcPr>
          <w:p w14:paraId="4D1E4F2F" w14:textId="77777777" w:rsidR="00724F06" w:rsidRPr="00920369" w:rsidRDefault="00724F06" w:rsidP="00E81D47">
            <w:pPr>
              <w:rPr>
                <w:ins w:id="6218" w:author="Windows 用户" w:date="2016-03-28T18:06:00Z"/>
                <w:rFonts w:ascii="宋体" w:cs="宋体"/>
                <w:kern w:val="0"/>
                <w:sz w:val="20"/>
                <w:szCs w:val="20"/>
              </w:rPr>
            </w:pPr>
            <w:ins w:id="6219" w:author="Windows 用户" w:date="2016-03-28T18:06:00Z">
              <w:r>
                <w:rPr>
                  <w:rFonts w:ascii="宋体" w:cs="宋体" w:hint="eastAsia"/>
                  <w:kern w:val="0"/>
                  <w:sz w:val="20"/>
                  <w:szCs w:val="20"/>
                </w:rPr>
                <w:t>备用字段1</w:t>
              </w:r>
            </w:ins>
          </w:p>
        </w:tc>
        <w:tc>
          <w:tcPr>
            <w:tcW w:w="851" w:type="dxa"/>
          </w:tcPr>
          <w:p w14:paraId="1ED093A5" w14:textId="77777777" w:rsidR="00724F06" w:rsidRPr="00920369" w:rsidRDefault="00724F06" w:rsidP="00E81D47">
            <w:pPr>
              <w:rPr>
                <w:ins w:id="6220" w:author="Windows 用户" w:date="2016-03-28T18:06:00Z"/>
                <w:rFonts w:ascii="宋体" w:cs="宋体"/>
                <w:kern w:val="0"/>
                <w:sz w:val="20"/>
                <w:szCs w:val="20"/>
              </w:rPr>
            </w:pPr>
            <w:ins w:id="6221" w:author="Windows 用户" w:date="2016-03-28T18:06: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42BCE50D" w14:textId="77777777" w:rsidR="00724F06" w:rsidRPr="00920369" w:rsidRDefault="00724F06" w:rsidP="00E81D47">
            <w:pPr>
              <w:rPr>
                <w:ins w:id="6222" w:author="Windows 用户" w:date="2016-03-28T18:06:00Z"/>
                <w:rFonts w:ascii="宋体" w:cs="宋体"/>
                <w:kern w:val="0"/>
                <w:sz w:val="20"/>
                <w:szCs w:val="20"/>
              </w:rPr>
            </w:pPr>
            <w:ins w:id="6223" w:author="Windows 用户" w:date="2016-03-28T18:06:00Z">
              <w:r>
                <w:rPr>
                  <w:rFonts w:ascii="宋体" w:hAnsi="宋体" w:hint="eastAsia"/>
                </w:rPr>
                <w:t>是</w:t>
              </w:r>
            </w:ins>
          </w:p>
        </w:tc>
        <w:tc>
          <w:tcPr>
            <w:tcW w:w="2635" w:type="dxa"/>
          </w:tcPr>
          <w:p w14:paraId="63AC01D5" w14:textId="77777777" w:rsidR="00724F06" w:rsidRPr="00920369" w:rsidRDefault="00724F06" w:rsidP="00E81D47">
            <w:pPr>
              <w:rPr>
                <w:ins w:id="6224" w:author="Windows 用户" w:date="2016-03-28T18:06:00Z"/>
                <w:rFonts w:ascii="宋体" w:cs="宋体"/>
                <w:kern w:val="0"/>
                <w:sz w:val="20"/>
                <w:szCs w:val="20"/>
              </w:rPr>
            </w:pPr>
            <w:ins w:id="6225" w:author="Windows 用户" w:date="2016-03-28T18:06:00Z">
              <w:r>
                <w:rPr>
                  <w:rFonts w:ascii="宋体" w:cs="宋体" w:hint="eastAsia"/>
                  <w:kern w:val="0"/>
                  <w:sz w:val="20"/>
                  <w:szCs w:val="20"/>
                </w:rPr>
                <w:t>备用字段1</w:t>
              </w:r>
            </w:ins>
          </w:p>
        </w:tc>
      </w:tr>
      <w:tr w:rsidR="00724F06" w14:paraId="3EEBA634" w14:textId="77777777" w:rsidTr="00E81D47">
        <w:trPr>
          <w:cantSplit/>
          <w:trHeight w:val="145"/>
          <w:ins w:id="6226" w:author="Windows 用户" w:date="2016-03-28T18:06:00Z"/>
        </w:trPr>
        <w:tc>
          <w:tcPr>
            <w:tcW w:w="983" w:type="dxa"/>
            <w:vMerge/>
          </w:tcPr>
          <w:p w14:paraId="1E2F86B5" w14:textId="77777777" w:rsidR="00724F06" w:rsidRDefault="00724F06" w:rsidP="00E81D47">
            <w:pPr>
              <w:rPr>
                <w:ins w:id="6227" w:author="Windows 用户" w:date="2016-03-28T18:06:00Z"/>
                <w:rFonts w:ascii="宋体" w:hAnsi="宋体"/>
              </w:rPr>
            </w:pPr>
          </w:p>
        </w:tc>
        <w:tc>
          <w:tcPr>
            <w:tcW w:w="2094" w:type="dxa"/>
          </w:tcPr>
          <w:p w14:paraId="204F8AF9" w14:textId="77777777" w:rsidR="00724F06" w:rsidRPr="00920369" w:rsidRDefault="00724F06" w:rsidP="00E81D47">
            <w:pPr>
              <w:rPr>
                <w:ins w:id="6228" w:author="Windows 用户" w:date="2016-03-28T18:06:00Z"/>
                <w:rFonts w:ascii="宋体" w:cs="宋体"/>
                <w:kern w:val="0"/>
                <w:sz w:val="20"/>
                <w:szCs w:val="20"/>
              </w:rPr>
            </w:pPr>
            <w:ins w:id="6229" w:author="Windows 用户" w:date="2016-03-28T18:06:00Z">
              <w:r>
                <w:rPr>
                  <w:rFonts w:ascii="宋体" w:cs="宋体" w:hint="eastAsia"/>
                  <w:kern w:val="0"/>
                  <w:sz w:val="20"/>
                  <w:szCs w:val="20"/>
                </w:rPr>
                <w:t>EXT_FILED2</w:t>
              </w:r>
            </w:ins>
          </w:p>
        </w:tc>
        <w:tc>
          <w:tcPr>
            <w:tcW w:w="1709" w:type="dxa"/>
          </w:tcPr>
          <w:p w14:paraId="2693354C" w14:textId="77777777" w:rsidR="00724F06" w:rsidRPr="00920369" w:rsidRDefault="00724F06" w:rsidP="00E81D47">
            <w:pPr>
              <w:rPr>
                <w:ins w:id="6230" w:author="Windows 用户" w:date="2016-03-28T18:06:00Z"/>
                <w:rFonts w:ascii="宋体" w:cs="宋体"/>
                <w:kern w:val="0"/>
                <w:sz w:val="20"/>
                <w:szCs w:val="20"/>
              </w:rPr>
            </w:pPr>
            <w:ins w:id="6231" w:author="Windows 用户" w:date="2016-03-28T18:06:00Z">
              <w:r>
                <w:rPr>
                  <w:rFonts w:ascii="宋体" w:cs="宋体" w:hint="eastAsia"/>
                  <w:kern w:val="0"/>
                  <w:sz w:val="20"/>
                  <w:szCs w:val="20"/>
                </w:rPr>
                <w:t>备用字段2</w:t>
              </w:r>
            </w:ins>
          </w:p>
        </w:tc>
        <w:tc>
          <w:tcPr>
            <w:tcW w:w="851" w:type="dxa"/>
          </w:tcPr>
          <w:p w14:paraId="787058FB" w14:textId="77777777" w:rsidR="00724F06" w:rsidRPr="00920369" w:rsidRDefault="00724F06" w:rsidP="00E81D47">
            <w:pPr>
              <w:rPr>
                <w:ins w:id="6232" w:author="Windows 用户" w:date="2016-03-28T18:06:00Z"/>
                <w:rFonts w:ascii="宋体" w:cs="宋体"/>
                <w:kern w:val="0"/>
                <w:sz w:val="20"/>
                <w:szCs w:val="20"/>
              </w:rPr>
            </w:pPr>
            <w:ins w:id="6233" w:author="Windows 用户" w:date="2016-03-28T18:06: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0912941E" w14:textId="77777777" w:rsidR="00724F06" w:rsidRPr="00920369" w:rsidRDefault="00724F06" w:rsidP="00E81D47">
            <w:pPr>
              <w:rPr>
                <w:ins w:id="6234" w:author="Windows 用户" w:date="2016-03-28T18:06:00Z"/>
                <w:rFonts w:ascii="宋体" w:cs="宋体"/>
                <w:kern w:val="0"/>
                <w:sz w:val="20"/>
                <w:szCs w:val="20"/>
              </w:rPr>
            </w:pPr>
            <w:ins w:id="6235" w:author="Windows 用户" w:date="2016-03-28T18:06:00Z">
              <w:r>
                <w:rPr>
                  <w:rFonts w:ascii="宋体" w:hAnsi="宋体" w:hint="eastAsia"/>
                </w:rPr>
                <w:t>是</w:t>
              </w:r>
            </w:ins>
          </w:p>
        </w:tc>
        <w:tc>
          <w:tcPr>
            <w:tcW w:w="2635" w:type="dxa"/>
          </w:tcPr>
          <w:p w14:paraId="28C8EAFD" w14:textId="77777777" w:rsidR="00724F06" w:rsidRPr="00920369" w:rsidRDefault="00724F06" w:rsidP="00E81D47">
            <w:pPr>
              <w:rPr>
                <w:ins w:id="6236" w:author="Windows 用户" w:date="2016-03-28T18:06:00Z"/>
                <w:rFonts w:ascii="宋体" w:cs="宋体"/>
                <w:kern w:val="0"/>
                <w:sz w:val="20"/>
                <w:szCs w:val="20"/>
              </w:rPr>
            </w:pPr>
            <w:ins w:id="6237" w:author="Windows 用户" w:date="2016-03-28T18:06:00Z">
              <w:r>
                <w:rPr>
                  <w:rFonts w:ascii="宋体" w:cs="宋体" w:hint="eastAsia"/>
                  <w:kern w:val="0"/>
                  <w:sz w:val="20"/>
                  <w:szCs w:val="20"/>
                </w:rPr>
                <w:t>备用字段2</w:t>
              </w:r>
            </w:ins>
          </w:p>
        </w:tc>
      </w:tr>
      <w:tr w:rsidR="00724F06" w14:paraId="74864587" w14:textId="77777777" w:rsidTr="00E81D47">
        <w:trPr>
          <w:cantSplit/>
          <w:trHeight w:val="145"/>
          <w:ins w:id="6238" w:author="Windows 用户" w:date="2016-03-28T18:06:00Z"/>
        </w:trPr>
        <w:tc>
          <w:tcPr>
            <w:tcW w:w="983" w:type="dxa"/>
            <w:vMerge/>
          </w:tcPr>
          <w:p w14:paraId="7153FEDE" w14:textId="77777777" w:rsidR="00724F06" w:rsidRDefault="00724F06" w:rsidP="00E81D47">
            <w:pPr>
              <w:rPr>
                <w:ins w:id="6239" w:author="Windows 用户" w:date="2016-03-28T18:06:00Z"/>
                <w:rFonts w:ascii="宋体" w:hAnsi="宋体"/>
              </w:rPr>
            </w:pPr>
          </w:p>
        </w:tc>
        <w:tc>
          <w:tcPr>
            <w:tcW w:w="2094" w:type="dxa"/>
          </w:tcPr>
          <w:p w14:paraId="3E656CA8" w14:textId="77777777" w:rsidR="00724F06" w:rsidRPr="00920369" w:rsidRDefault="00724F06" w:rsidP="00E81D47">
            <w:pPr>
              <w:rPr>
                <w:ins w:id="6240" w:author="Windows 用户" w:date="2016-03-28T18:06:00Z"/>
                <w:rFonts w:ascii="宋体" w:cs="宋体"/>
                <w:kern w:val="0"/>
                <w:sz w:val="20"/>
                <w:szCs w:val="20"/>
              </w:rPr>
            </w:pPr>
            <w:ins w:id="6241" w:author="Windows 用户" w:date="2016-03-28T18:06:00Z">
              <w:r>
                <w:rPr>
                  <w:rFonts w:ascii="宋体" w:cs="宋体" w:hint="eastAsia"/>
                  <w:kern w:val="0"/>
                  <w:sz w:val="20"/>
                  <w:szCs w:val="20"/>
                </w:rPr>
                <w:t>EXT_FILED3</w:t>
              </w:r>
            </w:ins>
          </w:p>
        </w:tc>
        <w:tc>
          <w:tcPr>
            <w:tcW w:w="1709" w:type="dxa"/>
          </w:tcPr>
          <w:p w14:paraId="540632FC" w14:textId="77777777" w:rsidR="00724F06" w:rsidRPr="00920369" w:rsidRDefault="00724F06" w:rsidP="00E81D47">
            <w:pPr>
              <w:rPr>
                <w:ins w:id="6242" w:author="Windows 用户" w:date="2016-03-28T18:06:00Z"/>
                <w:rFonts w:ascii="宋体" w:cs="宋体"/>
                <w:kern w:val="0"/>
                <w:sz w:val="20"/>
                <w:szCs w:val="20"/>
              </w:rPr>
            </w:pPr>
            <w:ins w:id="6243" w:author="Windows 用户" w:date="2016-03-28T18:06:00Z">
              <w:r>
                <w:rPr>
                  <w:rFonts w:ascii="宋体" w:cs="宋体" w:hint="eastAsia"/>
                  <w:kern w:val="0"/>
                  <w:sz w:val="20"/>
                  <w:szCs w:val="20"/>
                </w:rPr>
                <w:t>备用字段3</w:t>
              </w:r>
            </w:ins>
          </w:p>
        </w:tc>
        <w:tc>
          <w:tcPr>
            <w:tcW w:w="851" w:type="dxa"/>
          </w:tcPr>
          <w:p w14:paraId="0CDED21B" w14:textId="77777777" w:rsidR="00724F06" w:rsidRPr="00920369" w:rsidRDefault="00724F06" w:rsidP="00E81D47">
            <w:pPr>
              <w:rPr>
                <w:ins w:id="6244" w:author="Windows 用户" w:date="2016-03-28T18:06:00Z"/>
                <w:rFonts w:ascii="宋体" w:cs="宋体"/>
                <w:kern w:val="0"/>
                <w:sz w:val="20"/>
                <w:szCs w:val="20"/>
              </w:rPr>
            </w:pPr>
            <w:ins w:id="6245" w:author="Windows 用户" w:date="2016-03-28T18:06: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300</w:t>
              </w:r>
              <w:r w:rsidRPr="00A560D3">
                <w:rPr>
                  <w:rFonts w:ascii="宋体" w:cs="宋体"/>
                  <w:kern w:val="0"/>
                  <w:sz w:val="20"/>
                  <w:szCs w:val="20"/>
                </w:rPr>
                <w:t>)</w:t>
              </w:r>
            </w:ins>
          </w:p>
        </w:tc>
        <w:tc>
          <w:tcPr>
            <w:tcW w:w="708" w:type="dxa"/>
          </w:tcPr>
          <w:p w14:paraId="5B2F0024" w14:textId="77777777" w:rsidR="00724F06" w:rsidRPr="00920369" w:rsidRDefault="00724F06" w:rsidP="00E81D47">
            <w:pPr>
              <w:rPr>
                <w:ins w:id="6246" w:author="Windows 用户" w:date="2016-03-28T18:06:00Z"/>
                <w:rFonts w:ascii="宋体" w:cs="宋体"/>
                <w:kern w:val="0"/>
                <w:sz w:val="20"/>
                <w:szCs w:val="20"/>
              </w:rPr>
            </w:pPr>
            <w:ins w:id="6247" w:author="Windows 用户" w:date="2016-03-28T18:06:00Z">
              <w:r>
                <w:rPr>
                  <w:rFonts w:ascii="宋体" w:hAnsi="宋体" w:hint="eastAsia"/>
                </w:rPr>
                <w:t>是</w:t>
              </w:r>
            </w:ins>
          </w:p>
        </w:tc>
        <w:tc>
          <w:tcPr>
            <w:tcW w:w="2635" w:type="dxa"/>
          </w:tcPr>
          <w:p w14:paraId="352556F8" w14:textId="77777777" w:rsidR="00724F06" w:rsidRPr="00920369" w:rsidRDefault="00724F06" w:rsidP="00E81D47">
            <w:pPr>
              <w:rPr>
                <w:ins w:id="6248" w:author="Windows 用户" w:date="2016-03-28T18:06:00Z"/>
                <w:rFonts w:ascii="宋体" w:cs="宋体"/>
                <w:kern w:val="0"/>
                <w:sz w:val="20"/>
                <w:szCs w:val="20"/>
              </w:rPr>
            </w:pPr>
            <w:ins w:id="6249" w:author="Windows 用户" w:date="2016-03-28T18:06:00Z">
              <w:r>
                <w:rPr>
                  <w:rFonts w:ascii="宋体" w:cs="宋体" w:hint="eastAsia"/>
                  <w:kern w:val="0"/>
                  <w:sz w:val="20"/>
                  <w:szCs w:val="20"/>
                </w:rPr>
                <w:t>备用字段3</w:t>
              </w:r>
            </w:ins>
          </w:p>
        </w:tc>
      </w:tr>
    </w:tbl>
    <w:p w14:paraId="5E263949" w14:textId="77777777" w:rsidR="00631E90" w:rsidRPr="004E6C5A" w:rsidRDefault="00631E90" w:rsidP="00631E90">
      <w:pPr>
        <w:rPr>
          <w:rFonts w:ascii="微软雅黑" w:eastAsia="微软雅黑" w:hAnsi="微软雅黑"/>
        </w:rPr>
      </w:pPr>
    </w:p>
    <w:p w14:paraId="7B709F6D" w14:textId="77777777" w:rsidR="00631E90" w:rsidRDefault="00631E90" w:rsidP="0042024B">
      <w:pPr>
        <w:pStyle w:val="3"/>
      </w:pPr>
      <w:bookmarkStart w:id="6250" w:name="_Toc448761076"/>
      <w:r w:rsidRPr="004E6C5A">
        <w:rPr>
          <w:rFonts w:hint="eastAsia"/>
        </w:rPr>
        <w:t>响应报文说明</w:t>
      </w:r>
      <w:bookmarkEnd w:id="6250"/>
    </w:p>
    <w:tbl>
      <w:tblPr>
        <w:tblW w:w="8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3"/>
        <w:gridCol w:w="2094"/>
        <w:gridCol w:w="1709"/>
        <w:gridCol w:w="851"/>
        <w:gridCol w:w="708"/>
        <w:gridCol w:w="2635"/>
      </w:tblGrid>
      <w:tr w:rsidR="005F7EC2" w14:paraId="1F58AF27" w14:textId="77777777" w:rsidTr="005E28A2">
        <w:trPr>
          <w:trHeight w:val="302"/>
        </w:trPr>
        <w:tc>
          <w:tcPr>
            <w:tcW w:w="983" w:type="dxa"/>
            <w:tcBorders>
              <w:bottom w:val="single" w:sz="4" w:space="0" w:color="auto"/>
            </w:tcBorders>
            <w:shd w:val="clear" w:color="auto" w:fill="C0C0C0"/>
          </w:tcPr>
          <w:p w14:paraId="2AA106BE" w14:textId="77777777" w:rsidR="005F7EC2" w:rsidRDefault="005F7EC2" w:rsidP="005E28A2">
            <w:pPr>
              <w:rPr>
                <w:rFonts w:ascii="宋体" w:hAnsi="宋体"/>
                <w:b/>
                <w:szCs w:val="21"/>
              </w:rPr>
            </w:pPr>
            <w:r>
              <w:rPr>
                <w:rFonts w:ascii="宋体" w:hAnsi="宋体"/>
                <w:b/>
                <w:szCs w:val="21"/>
              </w:rPr>
              <w:t>模块</w:t>
            </w:r>
          </w:p>
        </w:tc>
        <w:tc>
          <w:tcPr>
            <w:tcW w:w="2094" w:type="dxa"/>
            <w:tcBorders>
              <w:bottom w:val="single" w:sz="4" w:space="0" w:color="auto"/>
            </w:tcBorders>
            <w:shd w:val="clear" w:color="auto" w:fill="C0C0C0"/>
          </w:tcPr>
          <w:p w14:paraId="7E8C8175" w14:textId="77777777" w:rsidR="005F7EC2" w:rsidRDefault="005F7EC2" w:rsidP="005E28A2">
            <w:pPr>
              <w:rPr>
                <w:rFonts w:ascii="宋体" w:hAnsi="宋体"/>
                <w:b/>
              </w:rPr>
            </w:pPr>
            <w:r>
              <w:rPr>
                <w:rFonts w:ascii="宋体" w:hAnsi="宋体"/>
                <w:b/>
                <w:szCs w:val="21"/>
              </w:rPr>
              <w:t>字段ID</w:t>
            </w:r>
          </w:p>
        </w:tc>
        <w:tc>
          <w:tcPr>
            <w:tcW w:w="1709" w:type="dxa"/>
            <w:tcBorders>
              <w:bottom w:val="single" w:sz="4" w:space="0" w:color="auto"/>
            </w:tcBorders>
            <w:shd w:val="clear" w:color="auto" w:fill="C0C0C0"/>
          </w:tcPr>
          <w:p w14:paraId="6F4F6EEB" w14:textId="77777777" w:rsidR="005F7EC2" w:rsidRDefault="005F7EC2" w:rsidP="005E28A2">
            <w:pPr>
              <w:rPr>
                <w:rFonts w:ascii="宋体" w:hAnsi="宋体"/>
                <w:b/>
              </w:rPr>
            </w:pPr>
            <w:r>
              <w:rPr>
                <w:rFonts w:ascii="宋体" w:hAnsi="宋体"/>
                <w:b/>
                <w:szCs w:val="21"/>
              </w:rPr>
              <w:t>字段名称</w:t>
            </w:r>
          </w:p>
        </w:tc>
        <w:tc>
          <w:tcPr>
            <w:tcW w:w="851" w:type="dxa"/>
            <w:tcBorders>
              <w:bottom w:val="single" w:sz="4" w:space="0" w:color="auto"/>
            </w:tcBorders>
            <w:shd w:val="clear" w:color="auto" w:fill="C0C0C0"/>
          </w:tcPr>
          <w:p w14:paraId="555F32AB" w14:textId="77777777" w:rsidR="005F7EC2" w:rsidRDefault="005F7EC2" w:rsidP="005E28A2">
            <w:pPr>
              <w:rPr>
                <w:rFonts w:ascii="宋体" w:hAnsi="宋体"/>
                <w:b/>
              </w:rPr>
            </w:pPr>
            <w:r>
              <w:rPr>
                <w:rFonts w:ascii="宋体" w:hAnsi="宋体"/>
                <w:b/>
                <w:szCs w:val="21"/>
              </w:rPr>
              <w:t>类型</w:t>
            </w:r>
          </w:p>
        </w:tc>
        <w:tc>
          <w:tcPr>
            <w:tcW w:w="708" w:type="dxa"/>
            <w:tcBorders>
              <w:bottom w:val="single" w:sz="4" w:space="0" w:color="auto"/>
            </w:tcBorders>
            <w:shd w:val="clear" w:color="auto" w:fill="C0C0C0"/>
          </w:tcPr>
          <w:p w14:paraId="4027A95B" w14:textId="77777777" w:rsidR="005F7EC2" w:rsidRDefault="005F7EC2" w:rsidP="005E28A2">
            <w:pPr>
              <w:rPr>
                <w:rFonts w:ascii="宋体" w:hAnsi="宋体"/>
                <w:b/>
              </w:rPr>
            </w:pPr>
            <w:r>
              <w:rPr>
                <w:rFonts w:ascii="宋体" w:hAnsi="宋体" w:hint="eastAsia"/>
                <w:b/>
              </w:rPr>
              <w:t>可空</w:t>
            </w:r>
          </w:p>
        </w:tc>
        <w:tc>
          <w:tcPr>
            <w:tcW w:w="2635" w:type="dxa"/>
            <w:tcBorders>
              <w:bottom w:val="single" w:sz="4" w:space="0" w:color="auto"/>
            </w:tcBorders>
            <w:shd w:val="clear" w:color="auto" w:fill="C0C0C0"/>
          </w:tcPr>
          <w:p w14:paraId="4C98DCBA" w14:textId="77777777" w:rsidR="005F7EC2" w:rsidRDefault="005F7EC2" w:rsidP="005E28A2">
            <w:pPr>
              <w:rPr>
                <w:rFonts w:ascii="宋体" w:hAnsi="宋体"/>
                <w:b/>
              </w:rPr>
            </w:pPr>
            <w:r>
              <w:rPr>
                <w:rFonts w:ascii="宋体" w:hAnsi="宋体" w:hint="eastAsia"/>
                <w:b/>
              </w:rPr>
              <w:t>备注</w:t>
            </w:r>
          </w:p>
        </w:tc>
      </w:tr>
      <w:tr w:rsidR="0011055E" w:rsidRPr="00ED5E4E" w14:paraId="226E3903" w14:textId="77777777" w:rsidTr="005E28A2">
        <w:trPr>
          <w:cantSplit/>
          <w:trHeight w:val="317"/>
        </w:trPr>
        <w:tc>
          <w:tcPr>
            <w:tcW w:w="983" w:type="dxa"/>
            <w:vMerge w:val="restart"/>
          </w:tcPr>
          <w:p w14:paraId="28442E01" w14:textId="77777777" w:rsidR="0011055E" w:rsidRPr="00ED5E4E" w:rsidRDefault="0011055E" w:rsidP="005E28A2">
            <w:pPr>
              <w:rPr>
                <w:rFonts w:ascii="宋体" w:cs="宋体"/>
                <w:kern w:val="0"/>
                <w:sz w:val="20"/>
                <w:szCs w:val="20"/>
              </w:rPr>
            </w:pPr>
            <w:r w:rsidRPr="00ED5E4E">
              <w:rPr>
                <w:rFonts w:ascii="宋体" w:cs="宋体" w:hint="eastAsia"/>
                <w:kern w:val="0"/>
                <w:sz w:val="20"/>
                <w:szCs w:val="20"/>
              </w:rPr>
              <w:t>BODY</w:t>
            </w:r>
          </w:p>
        </w:tc>
        <w:tc>
          <w:tcPr>
            <w:tcW w:w="7997" w:type="dxa"/>
            <w:gridSpan w:val="5"/>
          </w:tcPr>
          <w:p w14:paraId="5AA5B71A" w14:textId="77777777" w:rsidR="0011055E" w:rsidRPr="00ED5E4E" w:rsidRDefault="0011055E" w:rsidP="005E28A2">
            <w:pPr>
              <w:rPr>
                <w:rFonts w:ascii="宋体" w:cs="宋体"/>
                <w:kern w:val="0"/>
                <w:sz w:val="20"/>
                <w:szCs w:val="20"/>
              </w:rPr>
            </w:pPr>
          </w:p>
        </w:tc>
      </w:tr>
      <w:tr w:rsidR="0011055E" w:rsidRPr="00ED5E4E" w14:paraId="0A6D00B4" w14:textId="77777777" w:rsidTr="005E28A2">
        <w:trPr>
          <w:cantSplit/>
          <w:trHeight w:val="145"/>
        </w:trPr>
        <w:tc>
          <w:tcPr>
            <w:tcW w:w="983" w:type="dxa"/>
            <w:vMerge/>
          </w:tcPr>
          <w:p w14:paraId="798DF663" w14:textId="77777777" w:rsidR="0011055E" w:rsidRPr="00ED5E4E" w:rsidRDefault="0011055E" w:rsidP="005E28A2">
            <w:pPr>
              <w:rPr>
                <w:rFonts w:ascii="宋体" w:cs="宋体"/>
                <w:kern w:val="0"/>
                <w:sz w:val="20"/>
                <w:szCs w:val="20"/>
              </w:rPr>
            </w:pPr>
          </w:p>
        </w:tc>
        <w:tc>
          <w:tcPr>
            <w:tcW w:w="2094" w:type="dxa"/>
          </w:tcPr>
          <w:p w14:paraId="56322D0C" w14:textId="77777777" w:rsidR="0011055E" w:rsidRPr="00A560D3" w:rsidRDefault="0011055E" w:rsidP="005E28A2">
            <w:pPr>
              <w:autoSpaceDE w:val="0"/>
              <w:autoSpaceDN w:val="0"/>
              <w:adjustRightInd w:val="0"/>
              <w:spacing w:line="267" w:lineRule="exact"/>
              <w:jc w:val="left"/>
              <w:rPr>
                <w:rFonts w:ascii="宋体" w:cs="宋体"/>
                <w:kern w:val="0"/>
                <w:sz w:val="20"/>
                <w:szCs w:val="20"/>
              </w:rPr>
            </w:pPr>
            <w:r w:rsidRPr="00A560D3">
              <w:rPr>
                <w:rFonts w:ascii="宋体" w:cs="宋体"/>
                <w:kern w:val="0"/>
                <w:sz w:val="20"/>
                <w:szCs w:val="20"/>
              </w:rPr>
              <w:t>MERCHANTID</w:t>
            </w:r>
          </w:p>
        </w:tc>
        <w:tc>
          <w:tcPr>
            <w:tcW w:w="1709" w:type="dxa"/>
          </w:tcPr>
          <w:p w14:paraId="5DF71394" w14:textId="77777777" w:rsidR="0011055E" w:rsidRPr="00A560D3" w:rsidRDefault="0011055E" w:rsidP="005E28A2">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商户唯一标识</w:t>
            </w:r>
          </w:p>
        </w:tc>
        <w:tc>
          <w:tcPr>
            <w:tcW w:w="851" w:type="dxa"/>
          </w:tcPr>
          <w:p w14:paraId="6AB6F605" w14:textId="77777777" w:rsidR="0011055E" w:rsidRPr="00A560D3" w:rsidRDefault="0011055E" w:rsidP="005E28A2">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(32)</w:t>
            </w:r>
          </w:p>
        </w:tc>
        <w:tc>
          <w:tcPr>
            <w:tcW w:w="708" w:type="dxa"/>
          </w:tcPr>
          <w:p w14:paraId="0809152E" w14:textId="77777777" w:rsidR="0011055E" w:rsidRPr="00A560D3" w:rsidRDefault="0011055E" w:rsidP="005E28A2">
            <w:pPr>
              <w:autoSpaceDE w:val="0"/>
              <w:autoSpaceDN w:val="0"/>
              <w:adjustRightInd w:val="0"/>
              <w:spacing w:line="267" w:lineRule="exact"/>
              <w:ind w:left="107"/>
              <w:jc w:val="left"/>
              <w:rPr>
                <w:rFonts w:ascii="宋体" w:cs="宋体"/>
                <w:kern w:val="0"/>
                <w:sz w:val="20"/>
                <w:szCs w:val="20"/>
              </w:rPr>
            </w:pPr>
          </w:p>
        </w:tc>
        <w:tc>
          <w:tcPr>
            <w:tcW w:w="2635" w:type="dxa"/>
          </w:tcPr>
          <w:p w14:paraId="5F7E46BF" w14:textId="77777777" w:rsidR="0011055E" w:rsidRPr="00A560D3" w:rsidRDefault="0011055E" w:rsidP="005E28A2">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银行统一提供</w:t>
            </w:r>
          </w:p>
        </w:tc>
      </w:tr>
      <w:tr w:rsidR="0011055E" w:rsidRPr="00ED5E4E" w14:paraId="680BB504" w14:textId="77777777" w:rsidTr="005E28A2">
        <w:trPr>
          <w:cantSplit/>
          <w:trHeight w:val="145"/>
        </w:trPr>
        <w:tc>
          <w:tcPr>
            <w:tcW w:w="983" w:type="dxa"/>
            <w:vMerge/>
          </w:tcPr>
          <w:p w14:paraId="12C0C1C6" w14:textId="77777777" w:rsidR="0011055E" w:rsidRPr="00ED5E4E" w:rsidRDefault="0011055E" w:rsidP="005E28A2">
            <w:pPr>
              <w:rPr>
                <w:rFonts w:ascii="宋体" w:cs="宋体"/>
                <w:kern w:val="0"/>
                <w:sz w:val="20"/>
                <w:szCs w:val="20"/>
              </w:rPr>
            </w:pPr>
          </w:p>
        </w:tc>
        <w:tc>
          <w:tcPr>
            <w:tcW w:w="2094" w:type="dxa"/>
          </w:tcPr>
          <w:p w14:paraId="07D68E3E" w14:textId="77777777" w:rsidR="0011055E" w:rsidRPr="00ED5E4E" w:rsidRDefault="0011055E" w:rsidP="005E28A2">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TRANSCODE</w:t>
            </w:r>
          </w:p>
        </w:tc>
        <w:tc>
          <w:tcPr>
            <w:tcW w:w="1709" w:type="dxa"/>
          </w:tcPr>
          <w:p w14:paraId="4D1B94AC" w14:textId="77777777" w:rsidR="0011055E" w:rsidRPr="00ED5E4E" w:rsidRDefault="0011055E" w:rsidP="005E28A2">
            <w:pPr>
              <w:rPr>
                <w:rFonts w:ascii="宋体" w:cs="宋体"/>
                <w:kern w:val="0"/>
                <w:sz w:val="20"/>
                <w:szCs w:val="20"/>
              </w:rPr>
            </w:pPr>
            <w:r w:rsidRPr="00A560D3">
              <w:rPr>
                <w:rFonts w:ascii="宋体" w:cs="宋体" w:hint="eastAsia"/>
                <w:kern w:val="0"/>
                <w:sz w:val="20"/>
                <w:szCs w:val="20"/>
              </w:rPr>
              <w:t>交易码</w:t>
            </w:r>
          </w:p>
        </w:tc>
        <w:tc>
          <w:tcPr>
            <w:tcW w:w="851" w:type="dxa"/>
          </w:tcPr>
          <w:p w14:paraId="36237482" w14:textId="77777777" w:rsidR="0011055E" w:rsidRPr="00ED5E4E" w:rsidRDefault="0011055E" w:rsidP="005E28A2">
            <w:pPr>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8</w:t>
            </w:r>
            <w:r w:rsidRPr="00A560D3">
              <w:rPr>
                <w:rFonts w:ascii="宋体" w:cs="宋体"/>
                <w:kern w:val="0"/>
                <w:sz w:val="20"/>
                <w:szCs w:val="20"/>
              </w:rPr>
              <w:t>)</w:t>
            </w:r>
          </w:p>
        </w:tc>
        <w:tc>
          <w:tcPr>
            <w:tcW w:w="708" w:type="dxa"/>
          </w:tcPr>
          <w:p w14:paraId="093979E5" w14:textId="77777777" w:rsidR="0011055E" w:rsidRPr="00EA7B55" w:rsidRDefault="0011055E" w:rsidP="005E28A2">
            <w:pPr>
              <w:autoSpaceDE w:val="0"/>
              <w:autoSpaceDN w:val="0"/>
              <w:adjustRightInd w:val="0"/>
              <w:spacing w:line="267" w:lineRule="exact"/>
              <w:ind w:left="107"/>
              <w:jc w:val="left"/>
              <w:rPr>
                <w:rFonts w:ascii="宋体" w:cs="宋体"/>
                <w:kern w:val="0"/>
                <w:sz w:val="20"/>
                <w:szCs w:val="20"/>
              </w:rPr>
            </w:pPr>
          </w:p>
        </w:tc>
        <w:tc>
          <w:tcPr>
            <w:tcW w:w="2635" w:type="dxa"/>
          </w:tcPr>
          <w:p w14:paraId="7D05F16C" w14:textId="77777777" w:rsidR="0011055E" w:rsidRPr="00EA7B55" w:rsidRDefault="0011055E" w:rsidP="002064CD">
            <w:pPr>
              <w:autoSpaceDE w:val="0"/>
              <w:autoSpaceDN w:val="0"/>
              <w:adjustRightInd w:val="0"/>
              <w:spacing w:line="267" w:lineRule="exact"/>
              <w:jc w:val="left"/>
              <w:rPr>
                <w:rFonts w:ascii="宋体" w:cs="宋体"/>
                <w:kern w:val="0"/>
                <w:sz w:val="20"/>
                <w:szCs w:val="20"/>
              </w:rPr>
            </w:pPr>
            <w:r w:rsidRPr="00EA7B55">
              <w:rPr>
                <w:rFonts w:ascii="宋体" w:cs="宋体" w:hint="eastAsia"/>
                <w:kern w:val="0"/>
                <w:sz w:val="20"/>
                <w:szCs w:val="20"/>
              </w:rPr>
              <w:t>OGW000</w:t>
            </w:r>
            <w:r>
              <w:rPr>
                <w:rFonts w:ascii="宋体" w:cs="宋体" w:hint="eastAsia"/>
                <w:kern w:val="0"/>
                <w:sz w:val="20"/>
                <w:szCs w:val="20"/>
              </w:rPr>
              <w:t>76</w:t>
            </w:r>
          </w:p>
        </w:tc>
      </w:tr>
      <w:tr w:rsidR="0011055E" w:rsidRPr="00ED5E4E" w14:paraId="22FD5EAC" w14:textId="77777777" w:rsidTr="005E28A2">
        <w:trPr>
          <w:cantSplit/>
          <w:trHeight w:val="145"/>
        </w:trPr>
        <w:tc>
          <w:tcPr>
            <w:tcW w:w="983" w:type="dxa"/>
            <w:vMerge/>
          </w:tcPr>
          <w:p w14:paraId="242C532A" w14:textId="77777777" w:rsidR="0011055E" w:rsidRPr="00ED5E4E" w:rsidRDefault="0011055E" w:rsidP="005E28A2">
            <w:pPr>
              <w:rPr>
                <w:rFonts w:ascii="宋体" w:cs="宋体"/>
                <w:kern w:val="0"/>
                <w:sz w:val="20"/>
                <w:szCs w:val="20"/>
              </w:rPr>
            </w:pPr>
          </w:p>
        </w:tc>
        <w:tc>
          <w:tcPr>
            <w:tcW w:w="2094" w:type="dxa"/>
          </w:tcPr>
          <w:p w14:paraId="537F3DA3" w14:textId="77777777" w:rsidR="0011055E" w:rsidRPr="00A560D3" w:rsidRDefault="0011055E" w:rsidP="005E28A2">
            <w:pPr>
              <w:autoSpaceDE w:val="0"/>
              <w:autoSpaceDN w:val="0"/>
              <w:adjustRightInd w:val="0"/>
              <w:spacing w:line="267" w:lineRule="exact"/>
              <w:jc w:val="left"/>
              <w:rPr>
                <w:rFonts w:ascii="宋体" w:cs="宋体"/>
                <w:kern w:val="0"/>
                <w:sz w:val="20"/>
                <w:szCs w:val="20"/>
              </w:rPr>
            </w:pPr>
            <w:r w:rsidRPr="00A560D3">
              <w:rPr>
                <w:rFonts w:ascii="宋体" w:cs="宋体"/>
                <w:kern w:val="0"/>
                <w:sz w:val="20"/>
                <w:szCs w:val="20"/>
              </w:rPr>
              <w:t>BANKID</w:t>
            </w:r>
          </w:p>
        </w:tc>
        <w:tc>
          <w:tcPr>
            <w:tcW w:w="1709" w:type="dxa"/>
          </w:tcPr>
          <w:p w14:paraId="536C65B7" w14:textId="77777777" w:rsidR="0011055E" w:rsidRPr="00A560D3" w:rsidRDefault="0011055E" w:rsidP="005E28A2">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银行标识</w:t>
            </w:r>
          </w:p>
        </w:tc>
        <w:tc>
          <w:tcPr>
            <w:tcW w:w="851" w:type="dxa"/>
          </w:tcPr>
          <w:p w14:paraId="0086EC9C" w14:textId="77777777" w:rsidR="0011055E" w:rsidRPr="00A560D3" w:rsidRDefault="0011055E" w:rsidP="005E28A2">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6</w:t>
            </w:r>
            <w:r w:rsidRPr="00A560D3">
              <w:rPr>
                <w:rFonts w:ascii="宋体" w:cs="宋体"/>
                <w:kern w:val="0"/>
                <w:sz w:val="20"/>
                <w:szCs w:val="20"/>
              </w:rPr>
              <w:t>)</w:t>
            </w:r>
          </w:p>
        </w:tc>
        <w:tc>
          <w:tcPr>
            <w:tcW w:w="708" w:type="dxa"/>
          </w:tcPr>
          <w:p w14:paraId="532FC8F4" w14:textId="77777777" w:rsidR="0011055E" w:rsidRPr="00A560D3" w:rsidRDefault="0011055E" w:rsidP="005E28A2">
            <w:pPr>
              <w:autoSpaceDE w:val="0"/>
              <w:autoSpaceDN w:val="0"/>
              <w:adjustRightInd w:val="0"/>
              <w:spacing w:line="267" w:lineRule="exact"/>
              <w:ind w:left="107"/>
              <w:jc w:val="left"/>
              <w:rPr>
                <w:rFonts w:ascii="宋体" w:cs="宋体"/>
                <w:kern w:val="0"/>
                <w:sz w:val="20"/>
                <w:szCs w:val="20"/>
              </w:rPr>
            </w:pPr>
          </w:p>
        </w:tc>
        <w:tc>
          <w:tcPr>
            <w:tcW w:w="2635" w:type="dxa"/>
          </w:tcPr>
          <w:p w14:paraId="6B3D1FE4" w14:textId="77777777" w:rsidR="0011055E" w:rsidRPr="00A560D3" w:rsidRDefault="0011055E" w:rsidP="005E28A2">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固定值：</w:t>
            </w:r>
            <w:r w:rsidRPr="00A560D3">
              <w:rPr>
                <w:rFonts w:ascii="宋体" w:cs="宋体"/>
                <w:kern w:val="0"/>
                <w:sz w:val="20"/>
                <w:szCs w:val="20"/>
              </w:rPr>
              <w:t>GHB</w:t>
            </w:r>
          </w:p>
        </w:tc>
      </w:tr>
      <w:tr w:rsidR="0011055E" w:rsidRPr="00ED5E4E" w14:paraId="4C1F3C1F" w14:textId="77777777" w:rsidTr="005E28A2">
        <w:trPr>
          <w:cantSplit/>
          <w:trHeight w:val="145"/>
        </w:trPr>
        <w:tc>
          <w:tcPr>
            <w:tcW w:w="983" w:type="dxa"/>
            <w:vMerge/>
          </w:tcPr>
          <w:p w14:paraId="6D25B53D" w14:textId="77777777" w:rsidR="0011055E" w:rsidRPr="00ED5E4E" w:rsidRDefault="0011055E" w:rsidP="005E28A2">
            <w:pPr>
              <w:rPr>
                <w:rFonts w:ascii="宋体" w:cs="宋体"/>
                <w:kern w:val="0"/>
                <w:sz w:val="20"/>
                <w:szCs w:val="20"/>
              </w:rPr>
            </w:pPr>
          </w:p>
        </w:tc>
        <w:tc>
          <w:tcPr>
            <w:tcW w:w="7997" w:type="dxa"/>
            <w:gridSpan w:val="5"/>
          </w:tcPr>
          <w:p w14:paraId="5AA6CD4F" w14:textId="77777777" w:rsidR="0011055E" w:rsidRPr="00ED5E4E" w:rsidRDefault="0011055E" w:rsidP="005E28A2">
            <w:pPr>
              <w:rPr>
                <w:rFonts w:ascii="宋体" w:cs="宋体"/>
                <w:kern w:val="0"/>
                <w:sz w:val="20"/>
                <w:szCs w:val="20"/>
              </w:rPr>
            </w:pPr>
            <w:r>
              <w:rPr>
                <w:rFonts w:ascii="宋体" w:cs="宋体" w:hint="eastAsia"/>
                <w:kern w:val="0"/>
                <w:sz w:val="20"/>
                <w:szCs w:val="20"/>
              </w:rPr>
              <w:t>数据加密域都放到XMLPARA里面</w:t>
            </w:r>
          </w:p>
        </w:tc>
      </w:tr>
      <w:tr w:rsidR="0011055E" w:rsidRPr="00ED5E4E" w14:paraId="11E88D96" w14:textId="77777777" w:rsidTr="005E28A2">
        <w:trPr>
          <w:cantSplit/>
          <w:trHeight w:val="145"/>
        </w:trPr>
        <w:tc>
          <w:tcPr>
            <w:tcW w:w="983" w:type="dxa"/>
            <w:vMerge/>
          </w:tcPr>
          <w:p w14:paraId="655244BB" w14:textId="77777777" w:rsidR="0011055E" w:rsidRPr="00ED5E4E" w:rsidRDefault="0011055E" w:rsidP="005E28A2">
            <w:pPr>
              <w:rPr>
                <w:rFonts w:ascii="宋体" w:cs="宋体"/>
                <w:kern w:val="0"/>
                <w:sz w:val="20"/>
                <w:szCs w:val="20"/>
              </w:rPr>
            </w:pPr>
          </w:p>
        </w:tc>
        <w:tc>
          <w:tcPr>
            <w:tcW w:w="7997" w:type="dxa"/>
            <w:gridSpan w:val="5"/>
          </w:tcPr>
          <w:p w14:paraId="2023A11D" w14:textId="77777777" w:rsidR="0011055E" w:rsidRPr="00A560D3" w:rsidRDefault="0011055E" w:rsidP="005E28A2">
            <w:pPr>
              <w:autoSpaceDE w:val="0"/>
              <w:autoSpaceDN w:val="0"/>
              <w:adjustRightInd w:val="0"/>
              <w:spacing w:line="283" w:lineRule="exact"/>
              <w:jc w:val="left"/>
              <w:rPr>
                <w:rFonts w:ascii="宋体" w:cs="宋体"/>
                <w:kern w:val="0"/>
                <w:sz w:val="20"/>
                <w:szCs w:val="20"/>
              </w:rPr>
            </w:pPr>
            <w:r w:rsidRPr="00A560D3">
              <w:rPr>
                <w:rFonts w:ascii="宋体" w:cs="宋体" w:hint="eastAsia"/>
                <w:kern w:val="0"/>
                <w:sz w:val="20"/>
                <w:szCs w:val="20"/>
              </w:rPr>
              <w:t>以下信息，只有</w:t>
            </w:r>
            <w:r w:rsidRPr="005D5C2A">
              <w:rPr>
                <w:rFonts w:ascii="宋体" w:cs="宋体"/>
                <w:kern w:val="0"/>
                <w:sz w:val="20"/>
                <w:szCs w:val="20"/>
              </w:rPr>
              <w:t>errorCode =0</w:t>
            </w:r>
            <w:r w:rsidRPr="00A560D3">
              <w:rPr>
                <w:rFonts w:ascii="宋体" w:cs="宋体" w:hint="eastAsia"/>
                <w:kern w:val="0"/>
                <w:sz w:val="20"/>
                <w:szCs w:val="20"/>
              </w:rPr>
              <w:t>时才返回，即正常响应时才返回</w:t>
            </w:r>
          </w:p>
        </w:tc>
      </w:tr>
      <w:tr w:rsidR="0011055E" w:rsidRPr="00ED5E4E" w14:paraId="73878BF5" w14:textId="77777777" w:rsidTr="005E28A2">
        <w:trPr>
          <w:cantSplit/>
          <w:trHeight w:val="145"/>
        </w:trPr>
        <w:tc>
          <w:tcPr>
            <w:tcW w:w="983" w:type="dxa"/>
            <w:vMerge/>
          </w:tcPr>
          <w:p w14:paraId="218C61E0" w14:textId="77777777" w:rsidR="0011055E" w:rsidRPr="00ED5E4E" w:rsidRDefault="0011055E" w:rsidP="005E28A2">
            <w:pPr>
              <w:rPr>
                <w:rFonts w:ascii="宋体" w:cs="宋体"/>
                <w:kern w:val="0"/>
                <w:sz w:val="20"/>
                <w:szCs w:val="20"/>
              </w:rPr>
            </w:pPr>
          </w:p>
        </w:tc>
        <w:tc>
          <w:tcPr>
            <w:tcW w:w="2094" w:type="dxa"/>
          </w:tcPr>
          <w:p w14:paraId="21939290" w14:textId="77777777" w:rsidR="0011055E" w:rsidRPr="00ED5E4E" w:rsidRDefault="0011055E" w:rsidP="005E28A2">
            <w:pPr>
              <w:rPr>
                <w:rFonts w:ascii="宋体" w:cs="宋体"/>
                <w:kern w:val="0"/>
                <w:sz w:val="20"/>
                <w:szCs w:val="20"/>
              </w:rPr>
            </w:pPr>
            <w:r w:rsidRPr="00ED5E4E">
              <w:rPr>
                <w:rFonts w:ascii="宋体" w:cs="宋体" w:hint="eastAsia"/>
                <w:kern w:val="0"/>
                <w:sz w:val="20"/>
                <w:szCs w:val="20"/>
              </w:rPr>
              <w:t>RESJNLNO</w:t>
            </w:r>
          </w:p>
        </w:tc>
        <w:tc>
          <w:tcPr>
            <w:tcW w:w="1709" w:type="dxa"/>
          </w:tcPr>
          <w:p w14:paraId="356A5D07" w14:textId="77777777" w:rsidR="0011055E" w:rsidRPr="00ED5E4E" w:rsidRDefault="0011055E" w:rsidP="005E28A2">
            <w:pPr>
              <w:rPr>
                <w:rFonts w:ascii="宋体" w:cs="宋体"/>
                <w:kern w:val="0"/>
                <w:sz w:val="20"/>
                <w:szCs w:val="20"/>
              </w:rPr>
            </w:pPr>
            <w:r w:rsidRPr="00ED5E4E">
              <w:rPr>
                <w:rFonts w:ascii="宋体" w:cs="宋体" w:hint="eastAsia"/>
                <w:kern w:val="0"/>
                <w:sz w:val="20"/>
                <w:szCs w:val="20"/>
              </w:rPr>
              <w:t>银行交易流水号</w:t>
            </w:r>
          </w:p>
        </w:tc>
        <w:tc>
          <w:tcPr>
            <w:tcW w:w="851" w:type="dxa"/>
          </w:tcPr>
          <w:p w14:paraId="4C7FB0A8" w14:textId="77777777" w:rsidR="0011055E" w:rsidRPr="00ED5E4E" w:rsidRDefault="0011055E" w:rsidP="005E28A2">
            <w:pPr>
              <w:rPr>
                <w:rFonts w:ascii="宋体" w:cs="宋体"/>
                <w:kern w:val="0"/>
                <w:sz w:val="20"/>
                <w:szCs w:val="20"/>
              </w:rPr>
            </w:pPr>
            <w:r w:rsidRPr="00ED5E4E">
              <w:rPr>
                <w:rFonts w:ascii="宋体" w:cs="宋体" w:hint="eastAsia"/>
                <w:kern w:val="0"/>
                <w:sz w:val="20"/>
                <w:szCs w:val="20"/>
              </w:rPr>
              <w:t>C(32)</w:t>
            </w:r>
          </w:p>
        </w:tc>
        <w:tc>
          <w:tcPr>
            <w:tcW w:w="708" w:type="dxa"/>
          </w:tcPr>
          <w:p w14:paraId="59A8F213" w14:textId="77777777" w:rsidR="0011055E" w:rsidRPr="00ED5E4E" w:rsidRDefault="0011055E" w:rsidP="005E28A2">
            <w:pPr>
              <w:rPr>
                <w:rFonts w:ascii="宋体" w:cs="宋体"/>
                <w:kern w:val="0"/>
                <w:sz w:val="20"/>
                <w:szCs w:val="20"/>
              </w:rPr>
            </w:pPr>
            <w:r w:rsidRPr="00ED5E4E">
              <w:rPr>
                <w:rFonts w:ascii="宋体" w:cs="宋体" w:hint="eastAsia"/>
                <w:kern w:val="0"/>
                <w:sz w:val="20"/>
                <w:szCs w:val="20"/>
              </w:rPr>
              <w:t>否</w:t>
            </w:r>
          </w:p>
        </w:tc>
        <w:tc>
          <w:tcPr>
            <w:tcW w:w="2635" w:type="dxa"/>
          </w:tcPr>
          <w:p w14:paraId="415BA2F6" w14:textId="77777777" w:rsidR="0011055E" w:rsidRPr="00ED5E4E" w:rsidRDefault="0011055E" w:rsidP="005E28A2">
            <w:pPr>
              <w:rPr>
                <w:rFonts w:ascii="宋体" w:cs="宋体"/>
                <w:kern w:val="0"/>
                <w:sz w:val="20"/>
                <w:szCs w:val="20"/>
              </w:rPr>
            </w:pPr>
            <w:r w:rsidRPr="00ED5E4E">
              <w:rPr>
                <w:rFonts w:ascii="宋体" w:cs="宋体" w:hint="eastAsia"/>
                <w:kern w:val="0"/>
                <w:sz w:val="20"/>
                <w:szCs w:val="20"/>
              </w:rPr>
              <w:t>银行交易流水号</w:t>
            </w:r>
          </w:p>
        </w:tc>
      </w:tr>
      <w:tr w:rsidR="0011055E" w:rsidRPr="00ED5E4E" w14:paraId="3B152923" w14:textId="77777777" w:rsidTr="005E28A2">
        <w:trPr>
          <w:cantSplit/>
          <w:trHeight w:val="145"/>
        </w:trPr>
        <w:tc>
          <w:tcPr>
            <w:tcW w:w="983" w:type="dxa"/>
            <w:vMerge/>
          </w:tcPr>
          <w:p w14:paraId="321138FB" w14:textId="77777777" w:rsidR="0011055E" w:rsidRPr="00ED5E4E" w:rsidRDefault="0011055E" w:rsidP="005E28A2">
            <w:pPr>
              <w:rPr>
                <w:rFonts w:ascii="宋体" w:cs="宋体"/>
                <w:kern w:val="0"/>
                <w:sz w:val="20"/>
                <w:szCs w:val="20"/>
              </w:rPr>
            </w:pPr>
          </w:p>
        </w:tc>
        <w:tc>
          <w:tcPr>
            <w:tcW w:w="2094" w:type="dxa"/>
          </w:tcPr>
          <w:p w14:paraId="59C3BC24" w14:textId="77777777" w:rsidR="0011055E" w:rsidRPr="00ED5E4E" w:rsidRDefault="0011055E" w:rsidP="005E28A2">
            <w:pPr>
              <w:rPr>
                <w:rFonts w:ascii="宋体" w:cs="宋体"/>
                <w:kern w:val="0"/>
                <w:sz w:val="20"/>
                <w:szCs w:val="20"/>
              </w:rPr>
            </w:pPr>
            <w:r w:rsidRPr="00ED5E4E">
              <w:rPr>
                <w:rFonts w:ascii="宋体" w:cs="宋体" w:hint="eastAsia"/>
                <w:kern w:val="0"/>
                <w:sz w:val="20"/>
                <w:szCs w:val="20"/>
              </w:rPr>
              <w:t>TRANSDT</w:t>
            </w:r>
          </w:p>
        </w:tc>
        <w:tc>
          <w:tcPr>
            <w:tcW w:w="1709" w:type="dxa"/>
          </w:tcPr>
          <w:p w14:paraId="45158B71" w14:textId="77777777" w:rsidR="0011055E" w:rsidRPr="00ED5E4E" w:rsidRDefault="0011055E" w:rsidP="005E28A2">
            <w:pPr>
              <w:rPr>
                <w:rFonts w:ascii="宋体" w:cs="宋体"/>
                <w:kern w:val="0"/>
                <w:sz w:val="20"/>
                <w:szCs w:val="20"/>
              </w:rPr>
            </w:pPr>
            <w:r w:rsidRPr="00ED5E4E">
              <w:rPr>
                <w:rFonts w:ascii="宋体" w:cs="宋体" w:hint="eastAsia"/>
                <w:kern w:val="0"/>
                <w:sz w:val="20"/>
                <w:szCs w:val="20"/>
              </w:rPr>
              <w:t>交易日期</w:t>
            </w:r>
          </w:p>
        </w:tc>
        <w:tc>
          <w:tcPr>
            <w:tcW w:w="851" w:type="dxa"/>
          </w:tcPr>
          <w:p w14:paraId="66934A23" w14:textId="77777777" w:rsidR="0011055E" w:rsidRPr="00ED5E4E" w:rsidRDefault="0011055E" w:rsidP="005E28A2">
            <w:pPr>
              <w:rPr>
                <w:rFonts w:ascii="宋体" w:cs="宋体"/>
                <w:kern w:val="0"/>
                <w:sz w:val="20"/>
                <w:szCs w:val="20"/>
              </w:rPr>
            </w:pPr>
            <w:r w:rsidRPr="00ED5E4E">
              <w:rPr>
                <w:rFonts w:ascii="宋体" w:cs="宋体" w:hint="eastAsia"/>
                <w:kern w:val="0"/>
                <w:sz w:val="20"/>
                <w:szCs w:val="20"/>
              </w:rPr>
              <w:t>D</w:t>
            </w:r>
          </w:p>
        </w:tc>
        <w:tc>
          <w:tcPr>
            <w:tcW w:w="708" w:type="dxa"/>
          </w:tcPr>
          <w:p w14:paraId="3B90039F" w14:textId="77777777" w:rsidR="0011055E" w:rsidRPr="00ED5E4E" w:rsidRDefault="0011055E" w:rsidP="005E28A2">
            <w:pPr>
              <w:rPr>
                <w:rFonts w:ascii="宋体" w:cs="宋体"/>
                <w:kern w:val="0"/>
                <w:sz w:val="20"/>
                <w:szCs w:val="20"/>
              </w:rPr>
            </w:pPr>
            <w:r w:rsidRPr="00ED5E4E">
              <w:rPr>
                <w:rFonts w:ascii="宋体" w:cs="宋体" w:hint="eastAsia"/>
                <w:kern w:val="0"/>
                <w:sz w:val="20"/>
                <w:szCs w:val="20"/>
              </w:rPr>
              <w:t>否</w:t>
            </w:r>
          </w:p>
        </w:tc>
        <w:tc>
          <w:tcPr>
            <w:tcW w:w="2635" w:type="dxa"/>
          </w:tcPr>
          <w:p w14:paraId="1EE7BB9D" w14:textId="77777777" w:rsidR="0011055E" w:rsidRPr="00ED5E4E" w:rsidRDefault="0011055E" w:rsidP="005E28A2">
            <w:pPr>
              <w:rPr>
                <w:rFonts w:ascii="宋体" w:cs="宋体"/>
                <w:kern w:val="0"/>
                <w:sz w:val="20"/>
                <w:szCs w:val="20"/>
              </w:rPr>
            </w:pPr>
            <w:r w:rsidRPr="00ED5E4E">
              <w:rPr>
                <w:rFonts w:ascii="宋体" w:cs="宋体" w:hint="eastAsia"/>
                <w:kern w:val="0"/>
                <w:sz w:val="20"/>
                <w:szCs w:val="20"/>
              </w:rPr>
              <w:t>YYYYMMDD</w:t>
            </w:r>
          </w:p>
        </w:tc>
      </w:tr>
      <w:tr w:rsidR="0011055E" w:rsidRPr="00ED5E4E" w14:paraId="7FB08167" w14:textId="77777777" w:rsidTr="005E28A2">
        <w:trPr>
          <w:cantSplit/>
          <w:trHeight w:val="145"/>
        </w:trPr>
        <w:tc>
          <w:tcPr>
            <w:tcW w:w="983" w:type="dxa"/>
            <w:vMerge/>
          </w:tcPr>
          <w:p w14:paraId="35D7F8E9" w14:textId="77777777" w:rsidR="0011055E" w:rsidRPr="00ED5E4E" w:rsidRDefault="0011055E" w:rsidP="005E28A2">
            <w:pPr>
              <w:rPr>
                <w:rFonts w:ascii="宋体" w:cs="宋体"/>
                <w:kern w:val="0"/>
                <w:sz w:val="20"/>
                <w:szCs w:val="20"/>
              </w:rPr>
            </w:pPr>
          </w:p>
        </w:tc>
        <w:tc>
          <w:tcPr>
            <w:tcW w:w="2094" w:type="dxa"/>
          </w:tcPr>
          <w:p w14:paraId="3974CA47" w14:textId="77777777" w:rsidR="0011055E" w:rsidRPr="00ED5E4E" w:rsidRDefault="0011055E" w:rsidP="005E28A2">
            <w:pPr>
              <w:rPr>
                <w:rFonts w:ascii="宋体" w:cs="宋体"/>
                <w:kern w:val="0"/>
                <w:sz w:val="20"/>
                <w:szCs w:val="20"/>
              </w:rPr>
            </w:pPr>
            <w:r w:rsidRPr="00ED5E4E">
              <w:rPr>
                <w:rFonts w:ascii="宋体" w:cs="宋体" w:hint="eastAsia"/>
                <w:kern w:val="0"/>
                <w:sz w:val="20"/>
                <w:szCs w:val="20"/>
              </w:rPr>
              <w:t>TRANSTM</w:t>
            </w:r>
          </w:p>
        </w:tc>
        <w:tc>
          <w:tcPr>
            <w:tcW w:w="1709" w:type="dxa"/>
          </w:tcPr>
          <w:p w14:paraId="5080D225" w14:textId="77777777" w:rsidR="0011055E" w:rsidRPr="00ED5E4E" w:rsidRDefault="0011055E" w:rsidP="005E28A2">
            <w:pPr>
              <w:rPr>
                <w:rFonts w:ascii="宋体" w:cs="宋体"/>
                <w:kern w:val="0"/>
                <w:sz w:val="20"/>
                <w:szCs w:val="20"/>
              </w:rPr>
            </w:pPr>
            <w:r w:rsidRPr="00ED5E4E">
              <w:rPr>
                <w:rFonts w:ascii="宋体" w:cs="宋体" w:hint="eastAsia"/>
                <w:kern w:val="0"/>
                <w:sz w:val="20"/>
                <w:szCs w:val="20"/>
              </w:rPr>
              <w:t>交易时间</w:t>
            </w:r>
          </w:p>
        </w:tc>
        <w:tc>
          <w:tcPr>
            <w:tcW w:w="851" w:type="dxa"/>
          </w:tcPr>
          <w:p w14:paraId="790AB2CD" w14:textId="77777777" w:rsidR="0011055E" w:rsidRPr="00ED5E4E" w:rsidRDefault="0011055E" w:rsidP="005E28A2">
            <w:pPr>
              <w:rPr>
                <w:rFonts w:ascii="宋体" w:cs="宋体"/>
                <w:kern w:val="0"/>
                <w:sz w:val="20"/>
                <w:szCs w:val="20"/>
              </w:rPr>
            </w:pPr>
            <w:r w:rsidRPr="00ED5E4E">
              <w:rPr>
                <w:rFonts w:ascii="宋体" w:cs="宋体" w:hint="eastAsia"/>
                <w:kern w:val="0"/>
                <w:sz w:val="20"/>
                <w:szCs w:val="20"/>
              </w:rPr>
              <w:t>T</w:t>
            </w:r>
          </w:p>
        </w:tc>
        <w:tc>
          <w:tcPr>
            <w:tcW w:w="708" w:type="dxa"/>
          </w:tcPr>
          <w:p w14:paraId="2A7A48C0" w14:textId="77777777" w:rsidR="0011055E" w:rsidRPr="00ED5E4E" w:rsidRDefault="0011055E" w:rsidP="005E28A2">
            <w:pPr>
              <w:rPr>
                <w:rFonts w:ascii="宋体" w:cs="宋体"/>
                <w:kern w:val="0"/>
                <w:sz w:val="20"/>
                <w:szCs w:val="20"/>
              </w:rPr>
            </w:pPr>
            <w:r w:rsidRPr="00ED5E4E">
              <w:rPr>
                <w:rFonts w:ascii="宋体" w:cs="宋体" w:hint="eastAsia"/>
                <w:kern w:val="0"/>
                <w:sz w:val="20"/>
                <w:szCs w:val="20"/>
              </w:rPr>
              <w:t>否</w:t>
            </w:r>
          </w:p>
        </w:tc>
        <w:tc>
          <w:tcPr>
            <w:tcW w:w="2635" w:type="dxa"/>
          </w:tcPr>
          <w:p w14:paraId="3045C558" w14:textId="77777777" w:rsidR="0011055E" w:rsidRPr="00ED5E4E" w:rsidRDefault="0011055E" w:rsidP="005E28A2">
            <w:pPr>
              <w:rPr>
                <w:rFonts w:ascii="宋体" w:cs="宋体"/>
                <w:kern w:val="0"/>
                <w:sz w:val="20"/>
                <w:szCs w:val="20"/>
              </w:rPr>
            </w:pPr>
            <w:r w:rsidRPr="00ED5E4E">
              <w:rPr>
                <w:rFonts w:ascii="宋体" w:cs="宋体" w:hint="eastAsia"/>
                <w:kern w:val="0"/>
                <w:sz w:val="20"/>
                <w:szCs w:val="20"/>
              </w:rPr>
              <w:t>HHMMSS</w:t>
            </w:r>
          </w:p>
        </w:tc>
      </w:tr>
      <w:tr w:rsidR="0011055E" w:rsidRPr="00ED5E4E" w14:paraId="4AEFA7C4" w14:textId="77777777" w:rsidTr="005E28A2">
        <w:trPr>
          <w:cantSplit/>
          <w:trHeight w:val="145"/>
        </w:trPr>
        <w:tc>
          <w:tcPr>
            <w:tcW w:w="983" w:type="dxa"/>
            <w:vMerge/>
          </w:tcPr>
          <w:p w14:paraId="316154B7" w14:textId="77777777" w:rsidR="0011055E" w:rsidRPr="00ED5E4E" w:rsidRDefault="0011055E" w:rsidP="005E28A2">
            <w:pPr>
              <w:rPr>
                <w:rFonts w:ascii="宋体" w:cs="宋体"/>
                <w:kern w:val="0"/>
                <w:sz w:val="20"/>
                <w:szCs w:val="20"/>
              </w:rPr>
            </w:pPr>
          </w:p>
        </w:tc>
        <w:tc>
          <w:tcPr>
            <w:tcW w:w="2094" w:type="dxa"/>
          </w:tcPr>
          <w:p w14:paraId="7DFBB38A" w14:textId="77777777" w:rsidR="0011055E" w:rsidRPr="00ED5E4E" w:rsidRDefault="0011055E" w:rsidP="005E28A2">
            <w:pPr>
              <w:rPr>
                <w:rFonts w:ascii="宋体" w:cs="宋体"/>
                <w:kern w:val="0"/>
                <w:sz w:val="20"/>
                <w:szCs w:val="20"/>
              </w:rPr>
            </w:pPr>
            <w:ins w:id="6251" w:author="wincol" w:date="2016-03-29T14:27:00Z">
              <w:r>
                <w:rPr>
                  <w:rFonts w:ascii="宋体" w:cs="宋体" w:hint="eastAsia"/>
                  <w:kern w:val="0"/>
                  <w:sz w:val="20"/>
                  <w:szCs w:val="20"/>
                </w:rPr>
                <w:t>EXT_FILED1</w:t>
              </w:r>
            </w:ins>
          </w:p>
        </w:tc>
        <w:tc>
          <w:tcPr>
            <w:tcW w:w="1709" w:type="dxa"/>
          </w:tcPr>
          <w:p w14:paraId="3C23A4C7" w14:textId="77777777" w:rsidR="0011055E" w:rsidRPr="00ED5E4E" w:rsidRDefault="0011055E" w:rsidP="005E28A2">
            <w:pPr>
              <w:rPr>
                <w:rFonts w:ascii="宋体" w:cs="宋体"/>
                <w:kern w:val="0"/>
                <w:sz w:val="20"/>
                <w:szCs w:val="20"/>
              </w:rPr>
            </w:pPr>
            <w:ins w:id="6252" w:author="wincol" w:date="2016-03-29T14:27:00Z">
              <w:r>
                <w:rPr>
                  <w:rFonts w:ascii="宋体" w:cs="宋体" w:hint="eastAsia"/>
                  <w:kern w:val="0"/>
                  <w:sz w:val="20"/>
                  <w:szCs w:val="20"/>
                </w:rPr>
                <w:t>备用字段1</w:t>
              </w:r>
            </w:ins>
          </w:p>
        </w:tc>
        <w:tc>
          <w:tcPr>
            <w:tcW w:w="851" w:type="dxa"/>
          </w:tcPr>
          <w:p w14:paraId="3E7532A5" w14:textId="77777777" w:rsidR="0011055E" w:rsidRPr="00ED5E4E" w:rsidRDefault="0011055E" w:rsidP="005E28A2">
            <w:pPr>
              <w:rPr>
                <w:rFonts w:ascii="宋体" w:cs="宋体"/>
                <w:kern w:val="0"/>
                <w:sz w:val="20"/>
                <w:szCs w:val="20"/>
              </w:rPr>
            </w:pPr>
            <w:ins w:id="6253" w:author="wincol" w:date="2016-03-29T14:27: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3124C14E" w14:textId="77777777" w:rsidR="0011055E" w:rsidRPr="00ED5E4E" w:rsidRDefault="0011055E" w:rsidP="005E28A2">
            <w:pPr>
              <w:rPr>
                <w:rFonts w:ascii="宋体" w:cs="宋体"/>
                <w:kern w:val="0"/>
                <w:sz w:val="20"/>
                <w:szCs w:val="20"/>
              </w:rPr>
            </w:pPr>
            <w:ins w:id="6254" w:author="wincol" w:date="2016-03-29T14:27:00Z">
              <w:r>
                <w:rPr>
                  <w:rFonts w:ascii="宋体" w:hAnsi="宋体" w:hint="eastAsia"/>
                </w:rPr>
                <w:t>是</w:t>
              </w:r>
            </w:ins>
          </w:p>
        </w:tc>
        <w:tc>
          <w:tcPr>
            <w:tcW w:w="2635" w:type="dxa"/>
          </w:tcPr>
          <w:p w14:paraId="6A188D3F" w14:textId="77777777" w:rsidR="0011055E" w:rsidRPr="00ED5E4E" w:rsidRDefault="0011055E" w:rsidP="005E28A2">
            <w:pPr>
              <w:rPr>
                <w:rFonts w:ascii="宋体" w:cs="宋体"/>
                <w:kern w:val="0"/>
                <w:sz w:val="20"/>
                <w:szCs w:val="20"/>
              </w:rPr>
            </w:pPr>
            <w:ins w:id="6255" w:author="wincol" w:date="2016-03-29T14:27:00Z">
              <w:r>
                <w:rPr>
                  <w:rFonts w:ascii="宋体" w:cs="宋体" w:hint="eastAsia"/>
                  <w:kern w:val="0"/>
                  <w:sz w:val="20"/>
                  <w:szCs w:val="20"/>
                </w:rPr>
                <w:t>备用字段1</w:t>
              </w:r>
            </w:ins>
          </w:p>
        </w:tc>
      </w:tr>
      <w:tr w:rsidR="0011055E" w:rsidRPr="00ED5E4E" w14:paraId="18B049D4" w14:textId="77777777" w:rsidTr="005E28A2">
        <w:trPr>
          <w:cantSplit/>
          <w:trHeight w:val="145"/>
        </w:trPr>
        <w:tc>
          <w:tcPr>
            <w:tcW w:w="983" w:type="dxa"/>
            <w:vMerge/>
          </w:tcPr>
          <w:p w14:paraId="6703EA09" w14:textId="77777777" w:rsidR="0011055E" w:rsidRPr="00ED5E4E" w:rsidRDefault="0011055E" w:rsidP="005E28A2">
            <w:pPr>
              <w:rPr>
                <w:rFonts w:ascii="宋体" w:cs="宋体"/>
                <w:kern w:val="0"/>
                <w:sz w:val="20"/>
                <w:szCs w:val="20"/>
              </w:rPr>
            </w:pPr>
          </w:p>
        </w:tc>
        <w:tc>
          <w:tcPr>
            <w:tcW w:w="2094" w:type="dxa"/>
          </w:tcPr>
          <w:p w14:paraId="1C364153" w14:textId="77777777" w:rsidR="0011055E" w:rsidRPr="00ED5E4E" w:rsidRDefault="0011055E" w:rsidP="005E28A2">
            <w:pPr>
              <w:rPr>
                <w:rFonts w:ascii="宋体" w:cs="宋体"/>
                <w:kern w:val="0"/>
                <w:sz w:val="20"/>
                <w:szCs w:val="20"/>
              </w:rPr>
            </w:pPr>
            <w:ins w:id="6256" w:author="wincol" w:date="2016-03-29T14:27:00Z">
              <w:r>
                <w:rPr>
                  <w:rFonts w:ascii="宋体" w:cs="宋体" w:hint="eastAsia"/>
                  <w:kern w:val="0"/>
                  <w:sz w:val="20"/>
                  <w:szCs w:val="20"/>
                </w:rPr>
                <w:t>EXT_FILED2</w:t>
              </w:r>
            </w:ins>
          </w:p>
        </w:tc>
        <w:tc>
          <w:tcPr>
            <w:tcW w:w="1709" w:type="dxa"/>
          </w:tcPr>
          <w:p w14:paraId="6874CFC3" w14:textId="77777777" w:rsidR="0011055E" w:rsidRPr="00ED5E4E" w:rsidRDefault="0011055E" w:rsidP="005E28A2">
            <w:pPr>
              <w:rPr>
                <w:rFonts w:ascii="宋体" w:cs="宋体"/>
                <w:kern w:val="0"/>
                <w:sz w:val="20"/>
                <w:szCs w:val="20"/>
              </w:rPr>
            </w:pPr>
            <w:ins w:id="6257" w:author="wincol" w:date="2016-03-29T14:27:00Z">
              <w:r>
                <w:rPr>
                  <w:rFonts w:ascii="宋体" w:cs="宋体" w:hint="eastAsia"/>
                  <w:kern w:val="0"/>
                  <w:sz w:val="20"/>
                  <w:szCs w:val="20"/>
                </w:rPr>
                <w:t>备用字段2</w:t>
              </w:r>
            </w:ins>
          </w:p>
        </w:tc>
        <w:tc>
          <w:tcPr>
            <w:tcW w:w="851" w:type="dxa"/>
          </w:tcPr>
          <w:p w14:paraId="64535809" w14:textId="77777777" w:rsidR="0011055E" w:rsidRPr="00ED5E4E" w:rsidRDefault="0011055E" w:rsidP="005E28A2">
            <w:pPr>
              <w:rPr>
                <w:rFonts w:ascii="宋体" w:cs="宋体"/>
                <w:kern w:val="0"/>
                <w:sz w:val="20"/>
                <w:szCs w:val="20"/>
              </w:rPr>
            </w:pPr>
            <w:ins w:id="6258" w:author="wincol" w:date="2016-03-29T14:27: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6C653632" w14:textId="77777777" w:rsidR="0011055E" w:rsidRPr="00ED5E4E" w:rsidRDefault="0011055E" w:rsidP="005E28A2">
            <w:pPr>
              <w:rPr>
                <w:rFonts w:ascii="宋体" w:cs="宋体"/>
                <w:kern w:val="0"/>
                <w:sz w:val="20"/>
                <w:szCs w:val="20"/>
              </w:rPr>
            </w:pPr>
            <w:ins w:id="6259" w:author="wincol" w:date="2016-03-29T14:27:00Z">
              <w:r>
                <w:rPr>
                  <w:rFonts w:ascii="宋体" w:hAnsi="宋体" w:hint="eastAsia"/>
                </w:rPr>
                <w:t>是</w:t>
              </w:r>
            </w:ins>
          </w:p>
        </w:tc>
        <w:tc>
          <w:tcPr>
            <w:tcW w:w="2635" w:type="dxa"/>
          </w:tcPr>
          <w:p w14:paraId="01DD0FB5" w14:textId="77777777" w:rsidR="0011055E" w:rsidRPr="00ED5E4E" w:rsidRDefault="0011055E" w:rsidP="005E28A2">
            <w:pPr>
              <w:rPr>
                <w:rFonts w:ascii="宋体" w:cs="宋体"/>
                <w:kern w:val="0"/>
                <w:sz w:val="20"/>
                <w:szCs w:val="20"/>
              </w:rPr>
            </w:pPr>
            <w:ins w:id="6260" w:author="wincol" w:date="2016-03-29T14:27:00Z">
              <w:r>
                <w:rPr>
                  <w:rFonts w:ascii="宋体" w:cs="宋体" w:hint="eastAsia"/>
                  <w:kern w:val="0"/>
                  <w:sz w:val="20"/>
                  <w:szCs w:val="20"/>
                </w:rPr>
                <w:t>备用字段2</w:t>
              </w:r>
            </w:ins>
          </w:p>
        </w:tc>
      </w:tr>
      <w:tr w:rsidR="0011055E" w:rsidRPr="00ED5E4E" w14:paraId="3C24CDD5" w14:textId="77777777" w:rsidTr="005E28A2">
        <w:trPr>
          <w:cantSplit/>
          <w:trHeight w:val="145"/>
          <w:ins w:id="6261" w:author="wincol" w:date="2016-03-29T14:27:00Z"/>
        </w:trPr>
        <w:tc>
          <w:tcPr>
            <w:tcW w:w="983" w:type="dxa"/>
            <w:vMerge/>
          </w:tcPr>
          <w:p w14:paraId="3E0D10E7" w14:textId="77777777" w:rsidR="0011055E" w:rsidRPr="00ED5E4E" w:rsidRDefault="0011055E" w:rsidP="005E28A2">
            <w:pPr>
              <w:rPr>
                <w:ins w:id="6262" w:author="wincol" w:date="2016-03-29T14:27:00Z"/>
                <w:rFonts w:ascii="宋体" w:cs="宋体"/>
                <w:kern w:val="0"/>
                <w:sz w:val="20"/>
                <w:szCs w:val="20"/>
              </w:rPr>
            </w:pPr>
          </w:p>
        </w:tc>
        <w:tc>
          <w:tcPr>
            <w:tcW w:w="2094" w:type="dxa"/>
          </w:tcPr>
          <w:p w14:paraId="164E31F5" w14:textId="77777777" w:rsidR="0011055E" w:rsidRPr="00ED5E4E" w:rsidRDefault="0011055E" w:rsidP="005E28A2">
            <w:pPr>
              <w:rPr>
                <w:ins w:id="6263" w:author="wincol" w:date="2016-03-29T14:27:00Z"/>
                <w:rFonts w:ascii="宋体" w:cs="宋体"/>
                <w:kern w:val="0"/>
                <w:sz w:val="20"/>
                <w:szCs w:val="20"/>
              </w:rPr>
            </w:pPr>
            <w:ins w:id="6264" w:author="wincol" w:date="2016-03-29T14:27:00Z">
              <w:r>
                <w:rPr>
                  <w:rFonts w:ascii="宋体" w:cs="宋体" w:hint="eastAsia"/>
                  <w:kern w:val="0"/>
                  <w:sz w:val="20"/>
                  <w:szCs w:val="20"/>
                </w:rPr>
                <w:t>EXT_FILED3</w:t>
              </w:r>
            </w:ins>
          </w:p>
        </w:tc>
        <w:tc>
          <w:tcPr>
            <w:tcW w:w="1709" w:type="dxa"/>
          </w:tcPr>
          <w:p w14:paraId="50DF34C8" w14:textId="77777777" w:rsidR="0011055E" w:rsidRPr="00ED5E4E" w:rsidRDefault="0011055E" w:rsidP="005E28A2">
            <w:pPr>
              <w:rPr>
                <w:ins w:id="6265" w:author="wincol" w:date="2016-03-29T14:27:00Z"/>
                <w:rFonts w:ascii="宋体" w:cs="宋体"/>
                <w:kern w:val="0"/>
                <w:sz w:val="20"/>
                <w:szCs w:val="20"/>
              </w:rPr>
            </w:pPr>
            <w:ins w:id="6266" w:author="wincol" w:date="2016-03-29T14:27:00Z">
              <w:r>
                <w:rPr>
                  <w:rFonts w:ascii="宋体" w:cs="宋体" w:hint="eastAsia"/>
                  <w:kern w:val="0"/>
                  <w:sz w:val="20"/>
                  <w:szCs w:val="20"/>
                </w:rPr>
                <w:t>备用字段3</w:t>
              </w:r>
            </w:ins>
          </w:p>
        </w:tc>
        <w:tc>
          <w:tcPr>
            <w:tcW w:w="851" w:type="dxa"/>
          </w:tcPr>
          <w:p w14:paraId="1DF8C003" w14:textId="77777777" w:rsidR="0011055E" w:rsidRPr="00ED5E4E" w:rsidRDefault="0011055E" w:rsidP="005E28A2">
            <w:pPr>
              <w:rPr>
                <w:ins w:id="6267" w:author="wincol" w:date="2016-03-29T14:27:00Z"/>
                <w:rFonts w:ascii="宋体" w:cs="宋体"/>
                <w:kern w:val="0"/>
                <w:sz w:val="20"/>
                <w:szCs w:val="20"/>
              </w:rPr>
            </w:pPr>
            <w:ins w:id="6268" w:author="wincol" w:date="2016-03-29T14:27: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300</w:t>
              </w:r>
              <w:r w:rsidRPr="00A560D3">
                <w:rPr>
                  <w:rFonts w:ascii="宋体" w:cs="宋体"/>
                  <w:kern w:val="0"/>
                  <w:sz w:val="20"/>
                  <w:szCs w:val="20"/>
                </w:rPr>
                <w:t>)</w:t>
              </w:r>
            </w:ins>
          </w:p>
        </w:tc>
        <w:tc>
          <w:tcPr>
            <w:tcW w:w="708" w:type="dxa"/>
          </w:tcPr>
          <w:p w14:paraId="6AEB0762" w14:textId="77777777" w:rsidR="0011055E" w:rsidRPr="00ED5E4E" w:rsidRDefault="0011055E" w:rsidP="005E28A2">
            <w:pPr>
              <w:rPr>
                <w:ins w:id="6269" w:author="wincol" w:date="2016-03-29T14:27:00Z"/>
                <w:rFonts w:ascii="宋体" w:cs="宋体"/>
                <w:kern w:val="0"/>
                <w:sz w:val="20"/>
                <w:szCs w:val="20"/>
              </w:rPr>
            </w:pPr>
            <w:ins w:id="6270" w:author="wincol" w:date="2016-03-29T14:27:00Z">
              <w:r>
                <w:rPr>
                  <w:rFonts w:ascii="宋体" w:hAnsi="宋体" w:hint="eastAsia"/>
                </w:rPr>
                <w:t>是</w:t>
              </w:r>
            </w:ins>
          </w:p>
        </w:tc>
        <w:tc>
          <w:tcPr>
            <w:tcW w:w="2635" w:type="dxa"/>
          </w:tcPr>
          <w:p w14:paraId="558721B4" w14:textId="77777777" w:rsidR="0011055E" w:rsidRPr="00ED5E4E" w:rsidRDefault="0011055E" w:rsidP="005E28A2">
            <w:pPr>
              <w:rPr>
                <w:ins w:id="6271" w:author="wincol" w:date="2016-03-29T14:27:00Z"/>
                <w:rFonts w:ascii="宋体" w:cs="宋体"/>
                <w:kern w:val="0"/>
                <w:sz w:val="20"/>
                <w:szCs w:val="20"/>
              </w:rPr>
            </w:pPr>
            <w:ins w:id="6272" w:author="wincol" w:date="2016-03-29T14:27:00Z">
              <w:r>
                <w:rPr>
                  <w:rFonts w:ascii="宋体" w:cs="宋体" w:hint="eastAsia"/>
                  <w:kern w:val="0"/>
                  <w:sz w:val="20"/>
                  <w:szCs w:val="20"/>
                </w:rPr>
                <w:t>备用字段3</w:t>
              </w:r>
            </w:ins>
          </w:p>
        </w:tc>
      </w:tr>
    </w:tbl>
    <w:p w14:paraId="6AF93D3E" w14:textId="77777777" w:rsidR="005F7EC2" w:rsidRPr="008D419F" w:rsidRDefault="005F7EC2" w:rsidP="00631E90"/>
    <w:p w14:paraId="76AF5DB2" w14:textId="77777777" w:rsidR="00631E90" w:rsidRPr="004E6C5A" w:rsidRDefault="00631E90" w:rsidP="0042024B">
      <w:pPr>
        <w:pStyle w:val="2"/>
      </w:pPr>
      <w:bookmarkStart w:id="6273" w:name="_Toc448761077"/>
      <w:r>
        <w:rPr>
          <w:rFonts w:hint="eastAsia"/>
        </w:rPr>
        <w:t>日终对账请求(</w:t>
      </w:r>
      <w:r w:rsidRPr="00B860D9">
        <w:t>OGW000</w:t>
      </w:r>
      <w:r>
        <w:rPr>
          <w:rFonts w:hint="eastAsia"/>
        </w:rPr>
        <w:t>7</w:t>
      </w:r>
      <w:r w:rsidR="002064CD">
        <w:rPr>
          <w:rFonts w:hint="eastAsia"/>
        </w:rPr>
        <w:t>7</w:t>
      </w:r>
      <w:r>
        <w:rPr>
          <w:rFonts w:hint="eastAsia"/>
        </w:rPr>
        <w:t>)</w:t>
      </w:r>
      <w:bookmarkEnd w:id="6273"/>
    </w:p>
    <w:p w14:paraId="40AA5E57" w14:textId="77777777" w:rsidR="00631E90" w:rsidRPr="008D419F" w:rsidRDefault="00631E90" w:rsidP="00631E90">
      <w:pPr>
        <w:ind w:firstLine="420"/>
      </w:pPr>
      <w:r>
        <w:rPr>
          <w:rFonts w:hint="eastAsia"/>
        </w:rPr>
        <w:t>由第三方公司发起</w:t>
      </w:r>
      <w:ins w:id="6274" w:author="wincol" w:date="2016-04-12T17:58:00Z">
        <w:r w:rsidR="003F5386">
          <w:rPr>
            <w:rFonts w:hint="eastAsia"/>
          </w:rPr>
          <w:t>，如没收</w:t>
        </w:r>
      </w:ins>
      <w:ins w:id="6275" w:author="wincol" w:date="2016-04-12T17:59:00Z">
        <w:r w:rsidR="003F5386">
          <w:rPr>
            <w:rFonts w:hint="eastAsia"/>
          </w:rPr>
          <w:t>到结果请再次发起请求。</w:t>
        </w:r>
      </w:ins>
    </w:p>
    <w:p w14:paraId="62F20000" w14:textId="77777777" w:rsidR="00631E90" w:rsidRDefault="00631E90" w:rsidP="0042024B">
      <w:pPr>
        <w:pStyle w:val="3"/>
        <w:rPr>
          <w:rFonts w:ascii="宋体" w:hAnsi="宋体"/>
        </w:rPr>
      </w:pPr>
      <w:bookmarkStart w:id="6276" w:name="_Toc448761078"/>
      <w:r w:rsidRPr="004E6C5A">
        <w:rPr>
          <w:rFonts w:hint="eastAsia"/>
        </w:rPr>
        <w:t>请求报文说明</w:t>
      </w:r>
      <w:bookmarkEnd w:id="6276"/>
    </w:p>
    <w:tbl>
      <w:tblPr>
        <w:tblW w:w="8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3"/>
        <w:gridCol w:w="2094"/>
        <w:gridCol w:w="1709"/>
        <w:gridCol w:w="851"/>
        <w:gridCol w:w="708"/>
        <w:gridCol w:w="2635"/>
      </w:tblGrid>
      <w:tr w:rsidR="00631E90" w14:paraId="389EDCD1" w14:textId="77777777" w:rsidTr="00E81D47">
        <w:trPr>
          <w:trHeight w:val="302"/>
        </w:trPr>
        <w:tc>
          <w:tcPr>
            <w:tcW w:w="983" w:type="dxa"/>
            <w:tcBorders>
              <w:bottom w:val="single" w:sz="4" w:space="0" w:color="auto"/>
            </w:tcBorders>
            <w:shd w:val="clear" w:color="auto" w:fill="C0C0C0"/>
          </w:tcPr>
          <w:p w14:paraId="78F6FC61" w14:textId="77777777" w:rsidR="00631E90" w:rsidRDefault="00631E90" w:rsidP="00E81D47">
            <w:pPr>
              <w:rPr>
                <w:rFonts w:ascii="宋体" w:hAnsi="宋体"/>
                <w:b/>
                <w:szCs w:val="21"/>
              </w:rPr>
            </w:pPr>
            <w:r>
              <w:rPr>
                <w:rFonts w:ascii="宋体" w:hAnsi="宋体"/>
                <w:b/>
                <w:szCs w:val="21"/>
              </w:rPr>
              <w:t>模块</w:t>
            </w:r>
          </w:p>
        </w:tc>
        <w:tc>
          <w:tcPr>
            <w:tcW w:w="2094" w:type="dxa"/>
            <w:tcBorders>
              <w:bottom w:val="single" w:sz="4" w:space="0" w:color="auto"/>
            </w:tcBorders>
            <w:shd w:val="clear" w:color="auto" w:fill="C0C0C0"/>
          </w:tcPr>
          <w:p w14:paraId="363D0329" w14:textId="77777777" w:rsidR="00631E90" w:rsidRDefault="00631E90" w:rsidP="00E81D47">
            <w:pPr>
              <w:rPr>
                <w:rFonts w:ascii="宋体" w:hAnsi="宋体"/>
                <w:b/>
              </w:rPr>
            </w:pPr>
            <w:r>
              <w:rPr>
                <w:rFonts w:ascii="宋体" w:hAnsi="宋体"/>
                <w:b/>
                <w:szCs w:val="21"/>
              </w:rPr>
              <w:t>字段ID</w:t>
            </w:r>
          </w:p>
        </w:tc>
        <w:tc>
          <w:tcPr>
            <w:tcW w:w="1709" w:type="dxa"/>
            <w:tcBorders>
              <w:bottom w:val="single" w:sz="4" w:space="0" w:color="auto"/>
            </w:tcBorders>
            <w:shd w:val="clear" w:color="auto" w:fill="C0C0C0"/>
          </w:tcPr>
          <w:p w14:paraId="5DAF015A" w14:textId="77777777" w:rsidR="00631E90" w:rsidRDefault="00631E90" w:rsidP="00E81D47">
            <w:pPr>
              <w:rPr>
                <w:rFonts w:ascii="宋体" w:hAnsi="宋体"/>
                <w:b/>
              </w:rPr>
            </w:pPr>
            <w:r>
              <w:rPr>
                <w:rFonts w:ascii="宋体" w:hAnsi="宋体"/>
                <w:b/>
                <w:szCs w:val="21"/>
              </w:rPr>
              <w:t>字段名称</w:t>
            </w:r>
          </w:p>
        </w:tc>
        <w:tc>
          <w:tcPr>
            <w:tcW w:w="851" w:type="dxa"/>
            <w:tcBorders>
              <w:bottom w:val="single" w:sz="4" w:space="0" w:color="auto"/>
            </w:tcBorders>
            <w:shd w:val="clear" w:color="auto" w:fill="C0C0C0"/>
          </w:tcPr>
          <w:p w14:paraId="1DD3C226" w14:textId="77777777" w:rsidR="00631E90" w:rsidRDefault="00631E90" w:rsidP="00E81D47">
            <w:pPr>
              <w:rPr>
                <w:rFonts w:ascii="宋体" w:hAnsi="宋体"/>
                <w:b/>
              </w:rPr>
            </w:pPr>
            <w:r>
              <w:rPr>
                <w:rFonts w:ascii="宋体" w:hAnsi="宋体"/>
                <w:b/>
                <w:szCs w:val="21"/>
              </w:rPr>
              <w:t>类型</w:t>
            </w:r>
          </w:p>
        </w:tc>
        <w:tc>
          <w:tcPr>
            <w:tcW w:w="708" w:type="dxa"/>
            <w:tcBorders>
              <w:bottom w:val="single" w:sz="4" w:space="0" w:color="auto"/>
            </w:tcBorders>
            <w:shd w:val="clear" w:color="auto" w:fill="C0C0C0"/>
          </w:tcPr>
          <w:p w14:paraId="5FCBE739" w14:textId="77777777" w:rsidR="00631E90" w:rsidRDefault="00631E90" w:rsidP="00E81D47">
            <w:pPr>
              <w:rPr>
                <w:rFonts w:ascii="宋体" w:hAnsi="宋体"/>
                <w:b/>
              </w:rPr>
            </w:pPr>
            <w:r>
              <w:rPr>
                <w:rFonts w:ascii="宋体" w:hAnsi="宋体" w:hint="eastAsia"/>
                <w:b/>
              </w:rPr>
              <w:t>可空</w:t>
            </w:r>
          </w:p>
        </w:tc>
        <w:tc>
          <w:tcPr>
            <w:tcW w:w="2635" w:type="dxa"/>
            <w:tcBorders>
              <w:bottom w:val="single" w:sz="4" w:space="0" w:color="auto"/>
            </w:tcBorders>
            <w:shd w:val="clear" w:color="auto" w:fill="C0C0C0"/>
          </w:tcPr>
          <w:p w14:paraId="2C72511F" w14:textId="77777777" w:rsidR="00631E90" w:rsidRDefault="00631E90" w:rsidP="00E81D47">
            <w:pPr>
              <w:rPr>
                <w:rFonts w:ascii="宋体" w:hAnsi="宋体"/>
                <w:b/>
              </w:rPr>
            </w:pPr>
            <w:r>
              <w:rPr>
                <w:rFonts w:ascii="宋体" w:hAnsi="宋体" w:hint="eastAsia"/>
                <w:b/>
              </w:rPr>
              <w:t>备注</w:t>
            </w:r>
          </w:p>
        </w:tc>
      </w:tr>
      <w:tr w:rsidR="00724F06" w14:paraId="4A5A3EBE" w14:textId="77777777" w:rsidTr="00E81D47">
        <w:trPr>
          <w:cantSplit/>
          <w:trHeight w:val="317"/>
        </w:trPr>
        <w:tc>
          <w:tcPr>
            <w:tcW w:w="983" w:type="dxa"/>
            <w:vMerge w:val="restart"/>
          </w:tcPr>
          <w:p w14:paraId="418A0D80" w14:textId="77777777" w:rsidR="00724F06" w:rsidRPr="00C15726" w:rsidRDefault="00724F06" w:rsidP="00E81D47">
            <w:pPr>
              <w:rPr>
                <w:rFonts w:ascii="宋体" w:hAnsi="宋体"/>
              </w:rPr>
            </w:pPr>
            <w:r>
              <w:rPr>
                <w:rFonts w:ascii="宋体" w:hAnsi="宋体" w:hint="eastAsia"/>
              </w:rPr>
              <w:t>BODY</w:t>
            </w:r>
          </w:p>
        </w:tc>
        <w:tc>
          <w:tcPr>
            <w:tcW w:w="7997" w:type="dxa"/>
            <w:gridSpan w:val="5"/>
          </w:tcPr>
          <w:p w14:paraId="6834BD97" w14:textId="77777777" w:rsidR="00724F06" w:rsidRPr="00F33371" w:rsidRDefault="00724F06" w:rsidP="00E81D47">
            <w:pPr>
              <w:rPr>
                <w:rFonts w:ascii="宋体" w:cs="宋体"/>
                <w:kern w:val="0"/>
                <w:sz w:val="20"/>
                <w:szCs w:val="20"/>
              </w:rPr>
            </w:pPr>
          </w:p>
        </w:tc>
      </w:tr>
      <w:tr w:rsidR="00724F06" w14:paraId="6CFDD050" w14:textId="77777777" w:rsidTr="00E81D47">
        <w:trPr>
          <w:cantSplit/>
          <w:trHeight w:val="145"/>
        </w:trPr>
        <w:tc>
          <w:tcPr>
            <w:tcW w:w="983" w:type="dxa"/>
            <w:vMerge/>
          </w:tcPr>
          <w:p w14:paraId="0325E6A7" w14:textId="77777777" w:rsidR="00724F06" w:rsidRDefault="00724F06" w:rsidP="00E81D47">
            <w:pPr>
              <w:rPr>
                <w:rFonts w:ascii="宋体" w:hAnsi="宋体"/>
              </w:rPr>
            </w:pPr>
          </w:p>
        </w:tc>
        <w:tc>
          <w:tcPr>
            <w:tcW w:w="2094" w:type="dxa"/>
          </w:tcPr>
          <w:p w14:paraId="600E5029" w14:textId="77777777" w:rsidR="00724F06" w:rsidRPr="00A560D3" w:rsidRDefault="00724F06" w:rsidP="00E81D47">
            <w:pPr>
              <w:autoSpaceDE w:val="0"/>
              <w:autoSpaceDN w:val="0"/>
              <w:adjustRightInd w:val="0"/>
              <w:spacing w:line="267" w:lineRule="exact"/>
              <w:jc w:val="left"/>
              <w:rPr>
                <w:rFonts w:ascii="宋体" w:cs="宋体"/>
                <w:kern w:val="0"/>
                <w:sz w:val="20"/>
                <w:szCs w:val="20"/>
              </w:rPr>
            </w:pPr>
          </w:p>
        </w:tc>
        <w:tc>
          <w:tcPr>
            <w:tcW w:w="1709" w:type="dxa"/>
          </w:tcPr>
          <w:p w14:paraId="20261748" w14:textId="77777777" w:rsidR="00724F06" w:rsidRPr="00A560D3" w:rsidRDefault="00724F06" w:rsidP="00E81D47">
            <w:pPr>
              <w:autoSpaceDE w:val="0"/>
              <w:autoSpaceDN w:val="0"/>
              <w:adjustRightInd w:val="0"/>
              <w:spacing w:line="267" w:lineRule="exact"/>
              <w:jc w:val="left"/>
              <w:rPr>
                <w:rFonts w:ascii="宋体" w:cs="宋体"/>
                <w:kern w:val="0"/>
                <w:sz w:val="20"/>
                <w:szCs w:val="20"/>
              </w:rPr>
            </w:pPr>
          </w:p>
        </w:tc>
        <w:tc>
          <w:tcPr>
            <w:tcW w:w="851" w:type="dxa"/>
          </w:tcPr>
          <w:p w14:paraId="7057DC3A" w14:textId="77777777" w:rsidR="00724F06" w:rsidRPr="00A560D3" w:rsidRDefault="00724F06" w:rsidP="00E81D47">
            <w:pPr>
              <w:autoSpaceDE w:val="0"/>
              <w:autoSpaceDN w:val="0"/>
              <w:adjustRightInd w:val="0"/>
              <w:spacing w:line="267" w:lineRule="exact"/>
              <w:jc w:val="left"/>
              <w:rPr>
                <w:rFonts w:ascii="宋体" w:cs="宋体"/>
                <w:kern w:val="0"/>
                <w:sz w:val="20"/>
                <w:szCs w:val="20"/>
              </w:rPr>
            </w:pPr>
          </w:p>
        </w:tc>
        <w:tc>
          <w:tcPr>
            <w:tcW w:w="708" w:type="dxa"/>
          </w:tcPr>
          <w:p w14:paraId="75A88A50" w14:textId="77777777" w:rsidR="00724F06" w:rsidRPr="00A560D3" w:rsidRDefault="00724F06" w:rsidP="00E81D47">
            <w:pPr>
              <w:autoSpaceDE w:val="0"/>
              <w:autoSpaceDN w:val="0"/>
              <w:adjustRightInd w:val="0"/>
              <w:spacing w:line="267" w:lineRule="exact"/>
              <w:ind w:firstLineChars="50" w:firstLine="100"/>
              <w:jc w:val="left"/>
              <w:rPr>
                <w:rFonts w:ascii="宋体" w:cs="宋体"/>
                <w:kern w:val="0"/>
                <w:sz w:val="20"/>
                <w:szCs w:val="20"/>
              </w:rPr>
            </w:pPr>
          </w:p>
        </w:tc>
        <w:tc>
          <w:tcPr>
            <w:tcW w:w="2635" w:type="dxa"/>
          </w:tcPr>
          <w:p w14:paraId="5DCF18F8" w14:textId="77777777" w:rsidR="00724F06" w:rsidRPr="00F33371" w:rsidRDefault="00724F06" w:rsidP="00E81D47">
            <w:pPr>
              <w:rPr>
                <w:rFonts w:ascii="宋体" w:cs="宋体"/>
                <w:kern w:val="0"/>
                <w:sz w:val="20"/>
                <w:szCs w:val="20"/>
              </w:rPr>
            </w:pPr>
          </w:p>
        </w:tc>
      </w:tr>
      <w:tr w:rsidR="00724F06" w14:paraId="27B399FC" w14:textId="77777777" w:rsidTr="00E81D47">
        <w:trPr>
          <w:cantSplit/>
          <w:trHeight w:val="145"/>
        </w:trPr>
        <w:tc>
          <w:tcPr>
            <w:tcW w:w="983" w:type="dxa"/>
            <w:vMerge/>
          </w:tcPr>
          <w:p w14:paraId="602D6E51" w14:textId="77777777" w:rsidR="00724F06" w:rsidRDefault="00724F06" w:rsidP="00E81D47">
            <w:pPr>
              <w:rPr>
                <w:rFonts w:ascii="宋体" w:hAnsi="宋体"/>
              </w:rPr>
            </w:pPr>
          </w:p>
        </w:tc>
        <w:tc>
          <w:tcPr>
            <w:tcW w:w="2094" w:type="dxa"/>
          </w:tcPr>
          <w:p w14:paraId="49EE10F0" w14:textId="77777777" w:rsidR="00724F06" w:rsidRPr="00F33371" w:rsidRDefault="00724F06" w:rsidP="00E81D47">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TRANSCODE</w:t>
            </w:r>
          </w:p>
        </w:tc>
        <w:tc>
          <w:tcPr>
            <w:tcW w:w="1709" w:type="dxa"/>
          </w:tcPr>
          <w:p w14:paraId="4D0C9629" w14:textId="77777777" w:rsidR="00724F06" w:rsidRPr="00F33371" w:rsidRDefault="00724F06" w:rsidP="00E81D47">
            <w:pPr>
              <w:rPr>
                <w:rFonts w:ascii="宋体" w:cs="宋体"/>
                <w:kern w:val="0"/>
                <w:sz w:val="20"/>
                <w:szCs w:val="20"/>
              </w:rPr>
            </w:pPr>
            <w:r w:rsidRPr="00A560D3">
              <w:rPr>
                <w:rFonts w:ascii="宋体" w:cs="宋体" w:hint="eastAsia"/>
                <w:kern w:val="0"/>
                <w:sz w:val="20"/>
                <w:szCs w:val="20"/>
              </w:rPr>
              <w:t>交易码</w:t>
            </w:r>
          </w:p>
        </w:tc>
        <w:tc>
          <w:tcPr>
            <w:tcW w:w="851" w:type="dxa"/>
          </w:tcPr>
          <w:p w14:paraId="76E98DF7" w14:textId="77777777" w:rsidR="00724F06" w:rsidRPr="00F33371" w:rsidRDefault="00724F06" w:rsidP="00E81D47">
            <w:pPr>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8</w:t>
            </w:r>
            <w:r w:rsidRPr="00A560D3">
              <w:rPr>
                <w:rFonts w:ascii="宋体" w:cs="宋体"/>
                <w:kern w:val="0"/>
                <w:sz w:val="20"/>
                <w:szCs w:val="20"/>
              </w:rPr>
              <w:t>)</w:t>
            </w:r>
          </w:p>
        </w:tc>
        <w:tc>
          <w:tcPr>
            <w:tcW w:w="708" w:type="dxa"/>
          </w:tcPr>
          <w:p w14:paraId="78F82C38" w14:textId="77777777" w:rsidR="00724F06" w:rsidRPr="00EA7B55" w:rsidRDefault="00724F06" w:rsidP="00E81D47">
            <w:pPr>
              <w:autoSpaceDE w:val="0"/>
              <w:autoSpaceDN w:val="0"/>
              <w:adjustRightInd w:val="0"/>
              <w:spacing w:line="267" w:lineRule="exact"/>
              <w:ind w:left="107"/>
              <w:jc w:val="left"/>
              <w:rPr>
                <w:rFonts w:ascii="宋体" w:cs="宋体"/>
                <w:kern w:val="0"/>
                <w:sz w:val="20"/>
                <w:szCs w:val="20"/>
              </w:rPr>
            </w:pPr>
            <w:r w:rsidRPr="00EA7B55">
              <w:rPr>
                <w:rFonts w:ascii="宋体" w:cs="宋体" w:hint="eastAsia"/>
                <w:kern w:val="0"/>
                <w:sz w:val="20"/>
                <w:szCs w:val="20"/>
              </w:rPr>
              <w:t>否</w:t>
            </w:r>
          </w:p>
        </w:tc>
        <w:tc>
          <w:tcPr>
            <w:tcW w:w="2635" w:type="dxa"/>
          </w:tcPr>
          <w:p w14:paraId="63C56B55" w14:textId="77777777" w:rsidR="00724F06" w:rsidRPr="00F33371" w:rsidRDefault="00724F06" w:rsidP="002064CD">
            <w:pPr>
              <w:autoSpaceDE w:val="0"/>
              <w:autoSpaceDN w:val="0"/>
              <w:adjustRightInd w:val="0"/>
              <w:spacing w:line="267" w:lineRule="exact"/>
              <w:jc w:val="left"/>
              <w:rPr>
                <w:rFonts w:ascii="宋体" w:cs="宋体"/>
                <w:kern w:val="0"/>
                <w:sz w:val="20"/>
                <w:szCs w:val="20"/>
              </w:rPr>
            </w:pPr>
            <w:r w:rsidRPr="00F33371">
              <w:rPr>
                <w:rFonts w:ascii="宋体" w:cs="宋体" w:hint="eastAsia"/>
                <w:kern w:val="0"/>
                <w:sz w:val="20"/>
                <w:szCs w:val="20"/>
              </w:rPr>
              <w:t>OGW0007</w:t>
            </w:r>
            <w:r>
              <w:rPr>
                <w:rFonts w:ascii="宋体" w:cs="宋体" w:hint="eastAsia"/>
                <w:kern w:val="0"/>
                <w:sz w:val="20"/>
                <w:szCs w:val="20"/>
              </w:rPr>
              <w:t>7</w:t>
            </w:r>
          </w:p>
        </w:tc>
      </w:tr>
      <w:tr w:rsidR="00724F06" w14:paraId="3395EA55" w14:textId="77777777" w:rsidTr="00E81D47">
        <w:trPr>
          <w:cantSplit/>
          <w:trHeight w:val="145"/>
        </w:trPr>
        <w:tc>
          <w:tcPr>
            <w:tcW w:w="983" w:type="dxa"/>
            <w:vMerge/>
          </w:tcPr>
          <w:p w14:paraId="302726EC" w14:textId="77777777" w:rsidR="00724F06" w:rsidRDefault="00724F06" w:rsidP="00E81D47">
            <w:pPr>
              <w:rPr>
                <w:rFonts w:ascii="宋体" w:hAnsi="宋体"/>
              </w:rPr>
            </w:pPr>
          </w:p>
        </w:tc>
        <w:tc>
          <w:tcPr>
            <w:tcW w:w="7997" w:type="dxa"/>
            <w:gridSpan w:val="5"/>
          </w:tcPr>
          <w:p w14:paraId="690D056C" w14:textId="77777777" w:rsidR="00724F06" w:rsidRPr="00F33371" w:rsidRDefault="00724F06" w:rsidP="00E81D47">
            <w:pPr>
              <w:rPr>
                <w:rFonts w:ascii="宋体" w:cs="宋体"/>
                <w:kern w:val="0"/>
                <w:sz w:val="20"/>
                <w:szCs w:val="20"/>
              </w:rPr>
            </w:pPr>
            <w:r>
              <w:rPr>
                <w:rFonts w:ascii="宋体" w:cs="宋体" w:hint="eastAsia"/>
                <w:kern w:val="0"/>
                <w:sz w:val="20"/>
                <w:szCs w:val="20"/>
              </w:rPr>
              <w:t>数据加密域都放到XMLPARA里面</w:t>
            </w:r>
          </w:p>
        </w:tc>
      </w:tr>
      <w:tr w:rsidR="00724F06" w14:paraId="08508248" w14:textId="77777777" w:rsidTr="00E81D47">
        <w:trPr>
          <w:cantSplit/>
          <w:trHeight w:val="145"/>
        </w:trPr>
        <w:tc>
          <w:tcPr>
            <w:tcW w:w="983" w:type="dxa"/>
            <w:vMerge/>
          </w:tcPr>
          <w:p w14:paraId="194BA083" w14:textId="77777777" w:rsidR="00724F06" w:rsidRDefault="00724F06" w:rsidP="00E81D47">
            <w:pPr>
              <w:rPr>
                <w:rFonts w:ascii="宋体" w:hAnsi="宋体"/>
              </w:rPr>
            </w:pPr>
          </w:p>
        </w:tc>
        <w:tc>
          <w:tcPr>
            <w:tcW w:w="2094" w:type="dxa"/>
          </w:tcPr>
          <w:p w14:paraId="05598F12" w14:textId="77777777" w:rsidR="00724F06" w:rsidRPr="005925FD" w:rsidRDefault="00724F06" w:rsidP="00E81D47">
            <w:pPr>
              <w:rPr>
                <w:rFonts w:ascii="宋体" w:cs="宋体"/>
                <w:kern w:val="0"/>
                <w:sz w:val="20"/>
                <w:szCs w:val="20"/>
              </w:rPr>
            </w:pPr>
            <w:r w:rsidRPr="005925FD">
              <w:rPr>
                <w:rFonts w:ascii="宋体" w:cs="宋体" w:hint="eastAsia"/>
                <w:kern w:val="0"/>
                <w:sz w:val="20"/>
                <w:szCs w:val="20"/>
              </w:rPr>
              <w:t>MERCHANTID</w:t>
            </w:r>
          </w:p>
        </w:tc>
        <w:tc>
          <w:tcPr>
            <w:tcW w:w="1709" w:type="dxa"/>
          </w:tcPr>
          <w:p w14:paraId="57D251F8" w14:textId="77777777" w:rsidR="00724F06" w:rsidRPr="00F33371" w:rsidRDefault="00724F06" w:rsidP="00E81D47">
            <w:pPr>
              <w:rPr>
                <w:rFonts w:ascii="宋体" w:cs="宋体"/>
                <w:kern w:val="0"/>
                <w:sz w:val="20"/>
                <w:szCs w:val="20"/>
              </w:rPr>
            </w:pPr>
            <w:r w:rsidRPr="00F33371">
              <w:rPr>
                <w:rFonts w:ascii="宋体" w:cs="宋体" w:hint="eastAsia"/>
                <w:kern w:val="0"/>
                <w:sz w:val="20"/>
                <w:szCs w:val="20"/>
              </w:rPr>
              <w:t>商户唯一编号</w:t>
            </w:r>
          </w:p>
        </w:tc>
        <w:tc>
          <w:tcPr>
            <w:tcW w:w="851" w:type="dxa"/>
          </w:tcPr>
          <w:p w14:paraId="3A9F8C48" w14:textId="77777777" w:rsidR="00724F06" w:rsidRPr="00F33371" w:rsidRDefault="00724F06" w:rsidP="00E81D47">
            <w:pPr>
              <w:rPr>
                <w:rFonts w:ascii="宋体" w:cs="宋体"/>
                <w:kern w:val="0"/>
                <w:sz w:val="20"/>
                <w:szCs w:val="20"/>
              </w:rPr>
            </w:pPr>
            <w:r>
              <w:rPr>
                <w:rFonts w:ascii="宋体" w:cs="宋体" w:hint="eastAsia"/>
                <w:kern w:val="0"/>
                <w:sz w:val="20"/>
                <w:szCs w:val="20"/>
              </w:rPr>
              <w:t>C</w:t>
            </w:r>
            <w:r w:rsidRPr="00F33371">
              <w:rPr>
                <w:rFonts w:ascii="宋体" w:cs="宋体" w:hint="eastAsia"/>
                <w:kern w:val="0"/>
                <w:sz w:val="20"/>
                <w:szCs w:val="20"/>
              </w:rPr>
              <w:t>(20)</w:t>
            </w:r>
          </w:p>
        </w:tc>
        <w:tc>
          <w:tcPr>
            <w:tcW w:w="708" w:type="dxa"/>
          </w:tcPr>
          <w:p w14:paraId="15D5834C" w14:textId="77777777" w:rsidR="00724F06" w:rsidRPr="00F33371" w:rsidRDefault="00724F06" w:rsidP="00E81D47">
            <w:pPr>
              <w:rPr>
                <w:rFonts w:ascii="宋体" w:cs="宋体"/>
                <w:kern w:val="0"/>
                <w:sz w:val="20"/>
                <w:szCs w:val="20"/>
              </w:rPr>
            </w:pPr>
            <w:r w:rsidRPr="00F33371">
              <w:rPr>
                <w:rFonts w:ascii="宋体" w:cs="宋体" w:hint="eastAsia"/>
                <w:kern w:val="0"/>
                <w:sz w:val="20"/>
                <w:szCs w:val="20"/>
              </w:rPr>
              <w:t>否</w:t>
            </w:r>
          </w:p>
        </w:tc>
        <w:tc>
          <w:tcPr>
            <w:tcW w:w="2635" w:type="dxa"/>
          </w:tcPr>
          <w:p w14:paraId="3B1AA59E" w14:textId="77777777" w:rsidR="00724F06" w:rsidRPr="00F33371" w:rsidRDefault="00724F06" w:rsidP="00E81D47">
            <w:pPr>
              <w:rPr>
                <w:rFonts w:ascii="宋体" w:cs="宋体"/>
                <w:kern w:val="0"/>
                <w:sz w:val="20"/>
                <w:szCs w:val="20"/>
              </w:rPr>
            </w:pPr>
          </w:p>
        </w:tc>
      </w:tr>
      <w:tr w:rsidR="00724F06" w14:paraId="37394A2B" w14:textId="77777777" w:rsidTr="00E81D47">
        <w:trPr>
          <w:cantSplit/>
          <w:trHeight w:val="145"/>
        </w:trPr>
        <w:tc>
          <w:tcPr>
            <w:tcW w:w="983" w:type="dxa"/>
            <w:vMerge/>
          </w:tcPr>
          <w:p w14:paraId="13A2BC81" w14:textId="77777777" w:rsidR="00724F06" w:rsidRDefault="00724F06" w:rsidP="00E81D47">
            <w:pPr>
              <w:rPr>
                <w:rFonts w:ascii="宋体" w:hAnsi="宋体"/>
              </w:rPr>
            </w:pPr>
          </w:p>
        </w:tc>
        <w:tc>
          <w:tcPr>
            <w:tcW w:w="2094" w:type="dxa"/>
          </w:tcPr>
          <w:p w14:paraId="65266B1E" w14:textId="77777777" w:rsidR="00724F06" w:rsidRPr="005925FD" w:rsidRDefault="00724F06" w:rsidP="00E81D47">
            <w:pPr>
              <w:rPr>
                <w:rFonts w:ascii="宋体" w:cs="宋体"/>
                <w:kern w:val="0"/>
                <w:sz w:val="20"/>
                <w:szCs w:val="20"/>
              </w:rPr>
            </w:pPr>
            <w:r w:rsidRPr="005925FD">
              <w:rPr>
                <w:rFonts w:ascii="宋体" w:cs="宋体" w:hint="eastAsia"/>
                <w:kern w:val="0"/>
                <w:sz w:val="20"/>
                <w:szCs w:val="20"/>
              </w:rPr>
              <w:t>APPID</w:t>
            </w:r>
          </w:p>
        </w:tc>
        <w:tc>
          <w:tcPr>
            <w:tcW w:w="1709" w:type="dxa"/>
          </w:tcPr>
          <w:p w14:paraId="0DE837F7" w14:textId="77777777" w:rsidR="00724F06" w:rsidRPr="00F33371" w:rsidRDefault="00724F06" w:rsidP="00E81D47">
            <w:pPr>
              <w:rPr>
                <w:rFonts w:ascii="宋体" w:cs="宋体"/>
                <w:kern w:val="0"/>
                <w:sz w:val="20"/>
                <w:szCs w:val="20"/>
              </w:rPr>
            </w:pPr>
            <w:r w:rsidRPr="00F33371">
              <w:rPr>
                <w:rFonts w:ascii="宋体" w:cs="宋体" w:hint="eastAsia"/>
                <w:kern w:val="0"/>
                <w:sz w:val="20"/>
                <w:szCs w:val="20"/>
              </w:rPr>
              <w:t>应用标识</w:t>
            </w:r>
          </w:p>
        </w:tc>
        <w:tc>
          <w:tcPr>
            <w:tcW w:w="851" w:type="dxa"/>
          </w:tcPr>
          <w:p w14:paraId="20B7BEF2" w14:textId="77777777" w:rsidR="00724F06" w:rsidRPr="00F33371" w:rsidRDefault="00724F06" w:rsidP="00E81D47">
            <w:pPr>
              <w:rPr>
                <w:rFonts w:ascii="宋体" w:cs="宋体"/>
                <w:kern w:val="0"/>
                <w:sz w:val="20"/>
                <w:szCs w:val="20"/>
              </w:rPr>
            </w:pPr>
            <w:r w:rsidRPr="00F33371">
              <w:rPr>
                <w:rFonts w:ascii="宋体" w:cs="宋体" w:hint="eastAsia"/>
                <w:kern w:val="0"/>
                <w:sz w:val="20"/>
                <w:szCs w:val="20"/>
              </w:rPr>
              <w:t>C(3)</w:t>
            </w:r>
          </w:p>
        </w:tc>
        <w:tc>
          <w:tcPr>
            <w:tcW w:w="708" w:type="dxa"/>
          </w:tcPr>
          <w:p w14:paraId="442516F1" w14:textId="77777777" w:rsidR="00724F06" w:rsidRPr="00F33371" w:rsidRDefault="00724F06" w:rsidP="00E81D47">
            <w:pPr>
              <w:rPr>
                <w:rFonts w:ascii="宋体" w:cs="宋体"/>
                <w:kern w:val="0"/>
                <w:sz w:val="20"/>
                <w:szCs w:val="20"/>
              </w:rPr>
            </w:pPr>
            <w:r w:rsidRPr="00F33371">
              <w:rPr>
                <w:rFonts w:ascii="宋体" w:cs="宋体" w:hint="eastAsia"/>
                <w:kern w:val="0"/>
                <w:sz w:val="20"/>
                <w:szCs w:val="20"/>
              </w:rPr>
              <w:t>否</w:t>
            </w:r>
          </w:p>
        </w:tc>
        <w:tc>
          <w:tcPr>
            <w:tcW w:w="2635" w:type="dxa"/>
          </w:tcPr>
          <w:p w14:paraId="5DEDEAE6" w14:textId="77777777" w:rsidR="00724F06" w:rsidRPr="00F33371" w:rsidRDefault="00724F06" w:rsidP="00E81D47">
            <w:pPr>
              <w:rPr>
                <w:rFonts w:ascii="宋体" w:cs="宋体"/>
                <w:kern w:val="0"/>
                <w:sz w:val="20"/>
                <w:szCs w:val="20"/>
              </w:rPr>
            </w:pPr>
            <w:r w:rsidRPr="00F33371">
              <w:rPr>
                <w:rFonts w:ascii="宋体" w:cs="宋体" w:hint="eastAsia"/>
                <w:kern w:val="0"/>
                <w:sz w:val="20"/>
                <w:szCs w:val="20"/>
              </w:rPr>
              <w:t>个人电脑:PC（不送则默认PC）</w:t>
            </w:r>
          </w:p>
          <w:p w14:paraId="0B59611C" w14:textId="77777777" w:rsidR="00724F06" w:rsidRDefault="00724F06" w:rsidP="00E81D47">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手机：APP</w:t>
            </w:r>
          </w:p>
          <w:p w14:paraId="7EEF23B1" w14:textId="77777777" w:rsidR="00724F06" w:rsidRPr="00F33371" w:rsidRDefault="00724F06" w:rsidP="00E81D47">
            <w:pPr>
              <w:rPr>
                <w:rFonts w:ascii="宋体" w:cs="宋体"/>
                <w:kern w:val="0"/>
                <w:sz w:val="20"/>
                <w:szCs w:val="20"/>
              </w:rPr>
            </w:pPr>
            <w:r>
              <w:rPr>
                <w:rFonts w:ascii="宋体" w:cs="宋体" w:hint="eastAsia"/>
                <w:kern w:val="0"/>
                <w:sz w:val="20"/>
                <w:szCs w:val="20"/>
              </w:rPr>
              <w:t>微信：WX</w:t>
            </w:r>
          </w:p>
        </w:tc>
      </w:tr>
      <w:tr w:rsidR="00724F06" w14:paraId="02762FFF" w14:textId="77777777" w:rsidTr="00E81D47">
        <w:trPr>
          <w:cantSplit/>
          <w:trHeight w:val="145"/>
        </w:trPr>
        <w:tc>
          <w:tcPr>
            <w:tcW w:w="983" w:type="dxa"/>
            <w:vMerge/>
          </w:tcPr>
          <w:p w14:paraId="2BDF19AE" w14:textId="77777777" w:rsidR="00724F06" w:rsidRDefault="00724F06" w:rsidP="00E81D47">
            <w:pPr>
              <w:rPr>
                <w:rFonts w:ascii="宋体" w:hAnsi="宋体"/>
              </w:rPr>
            </w:pPr>
          </w:p>
        </w:tc>
        <w:tc>
          <w:tcPr>
            <w:tcW w:w="2094" w:type="dxa"/>
          </w:tcPr>
          <w:p w14:paraId="28E8FBAF" w14:textId="77777777" w:rsidR="00724F06" w:rsidRPr="005925FD" w:rsidRDefault="00724F06" w:rsidP="00E81D47">
            <w:pPr>
              <w:rPr>
                <w:rFonts w:ascii="宋体" w:cs="宋体"/>
                <w:kern w:val="0"/>
                <w:sz w:val="20"/>
                <w:szCs w:val="20"/>
              </w:rPr>
            </w:pPr>
            <w:r w:rsidRPr="005925FD">
              <w:rPr>
                <w:rFonts w:ascii="宋体" w:cs="宋体" w:hint="eastAsia"/>
                <w:kern w:val="0"/>
                <w:sz w:val="20"/>
                <w:szCs w:val="20"/>
              </w:rPr>
              <w:t>OPERFLAG</w:t>
            </w:r>
          </w:p>
        </w:tc>
        <w:tc>
          <w:tcPr>
            <w:tcW w:w="1709" w:type="dxa"/>
          </w:tcPr>
          <w:p w14:paraId="0D0C2964" w14:textId="77777777" w:rsidR="00724F06" w:rsidRPr="00F33371" w:rsidRDefault="00724F06" w:rsidP="00E81D47">
            <w:pPr>
              <w:rPr>
                <w:rFonts w:ascii="宋体" w:cs="宋体"/>
                <w:kern w:val="0"/>
                <w:sz w:val="20"/>
                <w:szCs w:val="20"/>
              </w:rPr>
            </w:pPr>
            <w:r w:rsidRPr="00F33371">
              <w:rPr>
                <w:rFonts w:ascii="宋体" w:cs="宋体" w:hint="eastAsia"/>
                <w:kern w:val="0"/>
                <w:sz w:val="20"/>
                <w:szCs w:val="20"/>
              </w:rPr>
              <w:t>对账类型</w:t>
            </w:r>
          </w:p>
        </w:tc>
        <w:tc>
          <w:tcPr>
            <w:tcW w:w="851" w:type="dxa"/>
          </w:tcPr>
          <w:p w14:paraId="269C9960" w14:textId="77777777" w:rsidR="00724F06" w:rsidRPr="00F33371" w:rsidRDefault="00724F06" w:rsidP="00E81D47">
            <w:pPr>
              <w:rPr>
                <w:rFonts w:ascii="宋体" w:cs="宋体"/>
                <w:kern w:val="0"/>
                <w:sz w:val="20"/>
                <w:szCs w:val="20"/>
              </w:rPr>
            </w:pPr>
            <w:r w:rsidRPr="00F33371">
              <w:rPr>
                <w:rFonts w:ascii="宋体" w:cs="宋体" w:hint="eastAsia"/>
                <w:kern w:val="0"/>
                <w:sz w:val="20"/>
                <w:szCs w:val="20"/>
              </w:rPr>
              <w:t>C(2)</w:t>
            </w:r>
          </w:p>
        </w:tc>
        <w:tc>
          <w:tcPr>
            <w:tcW w:w="708" w:type="dxa"/>
          </w:tcPr>
          <w:p w14:paraId="60B4CC9E" w14:textId="77777777" w:rsidR="00724F06" w:rsidRPr="00F33371" w:rsidRDefault="00724F06" w:rsidP="00E81D47">
            <w:pPr>
              <w:rPr>
                <w:rFonts w:ascii="宋体" w:cs="宋体"/>
                <w:kern w:val="0"/>
                <w:sz w:val="20"/>
                <w:szCs w:val="20"/>
              </w:rPr>
            </w:pPr>
            <w:r w:rsidRPr="00F33371">
              <w:rPr>
                <w:rFonts w:ascii="宋体" w:cs="宋体" w:hint="eastAsia"/>
                <w:kern w:val="0"/>
                <w:sz w:val="20"/>
                <w:szCs w:val="20"/>
              </w:rPr>
              <w:t>否</w:t>
            </w:r>
          </w:p>
        </w:tc>
        <w:tc>
          <w:tcPr>
            <w:tcW w:w="2635" w:type="dxa"/>
          </w:tcPr>
          <w:p w14:paraId="131AB3F3" w14:textId="77777777" w:rsidR="00724F06" w:rsidRPr="00F33371" w:rsidRDefault="00724F06" w:rsidP="00E81D47">
            <w:pPr>
              <w:rPr>
                <w:rFonts w:ascii="宋体" w:cs="宋体"/>
                <w:kern w:val="0"/>
                <w:sz w:val="20"/>
                <w:szCs w:val="20"/>
              </w:rPr>
            </w:pPr>
            <w:r w:rsidRPr="00F33371">
              <w:rPr>
                <w:rFonts w:ascii="宋体" w:cs="宋体" w:hint="eastAsia"/>
                <w:kern w:val="0"/>
                <w:sz w:val="20"/>
                <w:szCs w:val="20"/>
              </w:rPr>
              <w:t>0 金额类对账</w:t>
            </w:r>
          </w:p>
        </w:tc>
      </w:tr>
      <w:tr w:rsidR="00724F06" w14:paraId="68799FFD" w14:textId="77777777" w:rsidTr="00E81D47">
        <w:trPr>
          <w:cantSplit/>
          <w:trHeight w:val="145"/>
        </w:trPr>
        <w:tc>
          <w:tcPr>
            <w:tcW w:w="983" w:type="dxa"/>
            <w:vMerge/>
          </w:tcPr>
          <w:p w14:paraId="0B1BFE64" w14:textId="77777777" w:rsidR="00724F06" w:rsidRDefault="00724F06" w:rsidP="00E81D47">
            <w:pPr>
              <w:rPr>
                <w:rFonts w:ascii="宋体" w:hAnsi="宋体"/>
              </w:rPr>
            </w:pPr>
          </w:p>
        </w:tc>
        <w:tc>
          <w:tcPr>
            <w:tcW w:w="2094" w:type="dxa"/>
          </w:tcPr>
          <w:p w14:paraId="4BFAF103" w14:textId="77777777" w:rsidR="00724F06" w:rsidRPr="005925FD" w:rsidRDefault="00724F06" w:rsidP="00E81D47">
            <w:pPr>
              <w:rPr>
                <w:rFonts w:ascii="宋体" w:cs="宋体"/>
                <w:kern w:val="0"/>
                <w:sz w:val="20"/>
                <w:szCs w:val="20"/>
              </w:rPr>
            </w:pPr>
            <w:r w:rsidRPr="005925FD">
              <w:rPr>
                <w:rFonts w:ascii="宋体" w:cs="宋体" w:hint="eastAsia"/>
                <w:kern w:val="0"/>
                <w:sz w:val="20"/>
                <w:szCs w:val="20"/>
              </w:rPr>
              <w:t>CHECKDATE</w:t>
            </w:r>
          </w:p>
        </w:tc>
        <w:tc>
          <w:tcPr>
            <w:tcW w:w="1709" w:type="dxa"/>
          </w:tcPr>
          <w:p w14:paraId="74FCD0C6" w14:textId="77777777" w:rsidR="00724F06" w:rsidRPr="00F33371" w:rsidRDefault="00724F06" w:rsidP="00E81D47">
            <w:pPr>
              <w:rPr>
                <w:rFonts w:ascii="宋体" w:cs="宋体"/>
                <w:kern w:val="0"/>
                <w:sz w:val="20"/>
                <w:szCs w:val="20"/>
              </w:rPr>
            </w:pPr>
            <w:r w:rsidRPr="00F33371">
              <w:rPr>
                <w:rFonts w:ascii="宋体" w:cs="宋体" w:hint="eastAsia"/>
                <w:kern w:val="0"/>
                <w:sz w:val="20"/>
                <w:szCs w:val="20"/>
              </w:rPr>
              <w:t>对账日期</w:t>
            </w:r>
          </w:p>
        </w:tc>
        <w:tc>
          <w:tcPr>
            <w:tcW w:w="851" w:type="dxa"/>
          </w:tcPr>
          <w:p w14:paraId="21E244E7" w14:textId="77777777" w:rsidR="00724F06" w:rsidRPr="00F33371" w:rsidRDefault="00D332D3" w:rsidP="00E81D47">
            <w:pPr>
              <w:rPr>
                <w:rFonts w:ascii="宋体" w:cs="宋体"/>
                <w:kern w:val="0"/>
                <w:sz w:val="20"/>
                <w:szCs w:val="20"/>
              </w:rPr>
            </w:pPr>
            <w:ins w:id="6277" w:author="wincol" w:date="2016-04-28T12:43:00Z">
              <w:r>
                <w:rPr>
                  <w:rFonts w:ascii="宋体" w:cs="宋体" w:hint="eastAsia"/>
                  <w:kern w:val="0"/>
                  <w:sz w:val="20"/>
                  <w:szCs w:val="20"/>
                </w:rPr>
                <w:t>D</w:t>
              </w:r>
            </w:ins>
          </w:p>
        </w:tc>
        <w:tc>
          <w:tcPr>
            <w:tcW w:w="708" w:type="dxa"/>
          </w:tcPr>
          <w:p w14:paraId="007A06E5" w14:textId="77777777" w:rsidR="00724F06" w:rsidRPr="00F33371" w:rsidRDefault="00724F06" w:rsidP="00E81D47">
            <w:pPr>
              <w:rPr>
                <w:rFonts w:ascii="宋体" w:cs="宋体"/>
                <w:kern w:val="0"/>
                <w:sz w:val="20"/>
                <w:szCs w:val="20"/>
              </w:rPr>
            </w:pPr>
            <w:r w:rsidRPr="00F33371">
              <w:rPr>
                <w:rFonts w:ascii="宋体" w:cs="宋体" w:hint="eastAsia"/>
                <w:kern w:val="0"/>
                <w:sz w:val="20"/>
                <w:szCs w:val="20"/>
              </w:rPr>
              <w:t>否</w:t>
            </w:r>
          </w:p>
        </w:tc>
        <w:tc>
          <w:tcPr>
            <w:tcW w:w="2635" w:type="dxa"/>
          </w:tcPr>
          <w:p w14:paraId="646742C6" w14:textId="77777777" w:rsidR="00724F06" w:rsidRPr="00F33371" w:rsidRDefault="00724F06" w:rsidP="00E81D47">
            <w:pPr>
              <w:rPr>
                <w:rFonts w:ascii="宋体" w:cs="宋体"/>
                <w:kern w:val="0"/>
                <w:sz w:val="20"/>
                <w:szCs w:val="20"/>
              </w:rPr>
            </w:pPr>
          </w:p>
        </w:tc>
      </w:tr>
      <w:tr w:rsidR="00724F06" w14:paraId="00DD1057" w14:textId="77777777" w:rsidTr="00E81D47">
        <w:trPr>
          <w:cantSplit/>
          <w:trHeight w:val="145"/>
          <w:ins w:id="6278" w:author="Windows 用户" w:date="2016-03-28T18:07:00Z"/>
        </w:trPr>
        <w:tc>
          <w:tcPr>
            <w:tcW w:w="983" w:type="dxa"/>
            <w:vMerge/>
          </w:tcPr>
          <w:p w14:paraId="1CFB8E18" w14:textId="77777777" w:rsidR="00724F06" w:rsidRDefault="00724F06" w:rsidP="00E81D47">
            <w:pPr>
              <w:rPr>
                <w:ins w:id="6279" w:author="Windows 用户" w:date="2016-03-28T18:07:00Z"/>
                <w:rFonts w:ascii="宋体" w:hAnsi="宋体"/>
              </w:rPr>
            </w:pPr>
          </w:p>
        </w:tc>
        <w:tc>
          <w:tcPr>
            <w:tcW w:w="2094" w:type="dxa"/>
          </w:tcPr>
          <w:p w14:paraId="7986F8BF" w14:textId="77777777" w:rsidR="00724F06" w:rsidRPr="005925FD" w:rsidRDefault="00724F06" w:rsidP="00E81D47">
            <w:pPr>
              <w:rPr>
                <w:ins w:id="6280" w:author="Windows 用户" w:date="2016-03-28T18:07:00Z"/>
                <w:rFonts w:ascii="宋体" w:cs="宋体"/>
                <w:kern w:val="0"/>
                <w:sz w:val="20"/>
                <w:szCs w:val="20"/>
              </w:rPr>
            </w:pPr>
            <w:ins w:id="6281" w:author="Windows 用户" w:date="2016-03-28T18:07:00Z">
              <w:r>
                <w:rPr>
                  <w:rFonts w:ascii="宋体" w:cs="宋体" w:hint="eastAsia"/>
                  <w:kern w:val="0"/>
                  <w:sz w:val="20"/>
                  <w:szCs w:val="20"/>
                </w:rPr>
                <w:t>EXT_FILED1</w:t>
              </w:r>
            </w:ins>
          </w:p>
        </w:tc>
        <w:tc>
          <w:tcPr>
            <w:tcW w:w="1709" w:type="dxa"/>
          </w:tcPr>
          <w:p w14:paraId="4A01A2E9" w14:textId="77777777" w:rsidR="00724F06" w:rsidRPr="00F33371" w:rsidRDefault="00724F06" w:rsidP="00E81D47">
            <w:pPr>
              <w:rPr>
                <w:ins w:id="6282" w:author="Windows 用户" w:date="2016-03-28T18:07:00Z"/>
                <w:rFonts w:ascii="宋体" w:cs="宋体"/>
                <w:kern w:val="0"/>
                <w:sz w:val="20"/>
                <w:szCs w:val="20"/>
              </w:rPr>
            </w:pPr>
            <w:ins w:id="6283" w:author="Windows 用户" w:date="2016-03-28T18:07:00Z">
              <w:r>
                <w:rPr>
                  <w:rFonts w:ascii="宋体" w:cs="宋体" w:hint="eastAsia"/>
                  <w:kern w:val="0"/>
                  <w:sz w:val="20"/>
                  <w:szCs w:val="20"/>
                </w:rPr>
                <w:t>备用字段1</w:t>
              </w:r>
            </w:ins>
          </w:p>
        </w:tc>
        <w:tc>
          <w:tcPr>
            <w:tcW w:w="851" w:type="dxa"/>
          </w:tcPr>
          <w:p w14:paraId="3BD3914C" w14:textId="77777777" w:rsidR="00724F06" w:rsidRPr="00F33371" w:rsidRDefault="00724F06" w:rsidP="00E81D47">
            <w:pPr>
              <w:rPr>
                <w:ins w:id="6284" w:author="Windows 用户" w:date="2016-03-28T18:07:00Z"/>
                <w:rFonts w:ascii="宋体" w:cs="宋体"/>
                <w:kern w:val="0"/>
                <w:sz w:val="20"/>
                <w:szCs w:val="20"/>
              </w:rPr>
            </w:pPr>
            <w:ins w:id="6285" w:author="Windows 用户" w:date="2016-03-28T18:07: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3E79E37B" w14:textId="77777777" w:rsidR="00724F06" w:rsidRPr="00F33371" w:rsidRDefault="00724F06" w:rsidP="00E81D47">
            <w:pPr>
              <w:rPr>
                <w:ins w:id="6286" w:author="Windows 用户" w:date="2016-03-28T18:07:00Z"/>
                <w:rFonts w:ascii="宋体" w:cs="宋体"/>
                <w:kern w:val="0"/>
                <w:sz w:val="20"/>
                <w:szCs w:val="20"/>
              </w:rPr>
            </w:pPr>
            <w:ins w:id="6287" w:author="Windows 用户" w:date="2016-03-28T18:07:00Z">
              <w:r>
                <w:rPr>
                  <w:rFonts w:ascii="宋体" w:hAnsi="宋体" w:hint="eastAsia"/>
                </w:rPr>
                <w:t>是</w:t>
              </w:r>
            </w:ins>
          </w:p>
        </w:tc>
        <w:tc>
          <w:tcPr>
            <w:tcW w:w="2635" w:type="dxa"/>
          </w:tcPr>
          <w:p w14:paraId="6518BB79" w14:textId="77777777" w:rsidR="00724F06" w:rsidRPr="00F33371" w:rsidRDefault="00724F06" w:rsidP="00E81D47">
            <w:pPr>
              <w:rPr>
                <w:ins w:id="6288" w:author="Windows 用户" w:date="2016-03-28T18:07:00Z"/>
                <w:rFonts w:ascii="宋体" w:cs="宋体"/>
                <w:kern w:val="0"/>
                <w:sz w:val="20"/>
                <w:szCs w:val="20"/>
              </w:rPr>
            </w:pPr>
            <w:ins w:id="6289" w:author="Windows 用户" w:date="2016-03-28T18:07:00Z">
              <w:r>
                <w:rPr>
                  <w:rFonts w:ascii="宋体" w:cs="宋体" w:hint="eastAsia"/>
                  <w:kern w:val="0"/>
                  <w:sz w:val="20"/>
                  <w:szCs w:val="20"/>
                </w:rPr>
                <w:t>备用字段1</w:t>
              </w:r>
            </w:ins>
          </w:p>
        </w:tc>
      </w:tr>
      <w:tr w:rsidR="00724F06" w14:paraId="7498EFF6" w14:textId="77777777" w:rsidTr="00E81D47">
        <w:trPr>
          <w:cantSplit/>
          <w:trHeight w:val="145"/>
          <w:ins w:id="6290" w:author="Windows 用户" w:date="2016-03-28T18:07:00Z"/>
        </w:trPr>
        <w:tc>
          <w:tcPr>
            <w:tcW w:w="983" w:type="dxa"/>
            <w:vMerge/>
          </w:tcPr>
          <w:p w14:paraId="3BC884FD" w14:textId="77777777" w:rsidR="00724F06" w:rsidRDefault="00724F06" w:rsidP="00E81D47">
            <w:pPr>
              <w:rPr>
                <w:ins w:id="6291" w:author="Windows 用户" w:date="2016-03-28T18:07:00Z"/>
                <w:rFonts w:ascii="宋体" w:hAnsi="宋体"/>
              </w:rPr>
            </w:pPr>
          </w:p>
        </w:tc>
        <w:tc>
          <w:tcPr>
            <w:tcW w:w="2094" w:type="dxa"/>
          </w:tcPr>
          <w:p w14:paraId="16A2BE46" w14:textId="77777777" w:rsidR="00724F06" w:rsidRPr="005925FD" w:rsidRDefault="00724F06" w:rsidP="00E81D47">
            <w:pPr>
              <w:rPr>
                <w:ins w:id="6292" w:author="Windows 用户" w:date="2016-03-28T18:07:00Z"/>
                <w:rFonts w:ascii="宋体" w:cs="宋体"/>
                <w:kern w:val="0"/>
                <w:sz w:val="20"/>
                <w:szCs w:val="20"/>
              </w:rPr>
            </w:pPr>
            <w:ins w:id="6293" w:author="Windows 用户" w:date="2016-03-28T18:07:00Z">
              <w:r>
                <w:rPr>
                  <w:rFonts w:ascii="宋体" w:cs="宋体" w:hint="eastAsia"/>
                  <w:kern w:val="0"/>
                  <w:sz w:val="20"/>
                  <w:szCs w:val="20"/>
                </w:rPr>
                <w:t>EXT_FILED2</w:t>
              </w:r>
            </w:ins>
          </w:p>
        </w:tc>
        <w:tc>
          <w:tcPr>
            <w:tcW w:w="1709" w:type="dxa"/>
          </w:tcPr>
          <w:p w14:paraId="7C6A32A2" w14:textId="77777777" w:rsidR="00724F06" w:rsidRPr="00F33371" w:rsidRDefault="00724F06" w:rsidP="00E81D47">
            <w:pPr>
              <w:rPr>
                <w:ins w:id="6294" w:author="Windows 用户" w:date="2016-03-28T18:07:00Z"/>
                <w:rFonts w:ascii="宋体" w:cs="宋体"/>
                <w:kern w:val="0"/>
                <w:sz w:val="20"/>
                <w:szCs w:val="20"/>
              </w:rPr>
            </w:pPr>
            <w:ins w:id="6295" w:author="Windows 用户" w:date="2016-03-28T18:07:00Z">
              <w:r>
                <w:rPr>
                  <w:rFonts w:ascii="宋体" w:cs="宋体" w:hint="eastAsia"/>
                  <w:kern w:val="0"/>
                  <w:sz w:val="20"/>
                  <w:szCs w:val="20"/>
                </w:rPr>
                <w:t>备用字段2</w:t>
              </w:r>
            </w:ins>
          </w:p>
        </w:tc>
        <w:tc>
          <w:tcPr>
            <w:tcW w:w="851" w:type="dxa"/>
          </w:tcPr>
          <w:p w14:paraId="11255B54" w14:textId="77777777" w:rsidR="00724F06" w:rsidRPr="00F33371" w:rsidRDefault="00724F06" w:rsidP="00E81D47">
            <w:pPr>
              <w:rPr>
                <w:ins w:id="6296" w:author="Windows 用户" w:date="2016-03-28T18:07:00Z"/>
                <w:rFonts w:ascii="宋体" w:cs="宋体"/>
                <w:kern w:val="0"/>
                <w:sz w:val="20"/>
                <w:szCs w:val="20"/>
              </w:rPr>
            </w:pPr>
            <w:ins w:id="6297" w:author="Windows 用户" w:date="2016-03-28T18:07: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612D5D56" w14:textId="77777777" w:rsidR="00724F06" w:rsidRPr="00F33371" w:rsidRDefault="00724F06" w:rsidP="00E81D47">
            <w:pPr>
              <w:rPr>
                <w:ins w:id="6298" w:author="Windows 用户" w:date="2016-03-28T18:07:00Z"/>
                <w:rFonts w:ascii="宋体" w:cs="宋体"/>
                <w:kern w:val="0"/>
                <w:sz w:val="20"/>
                <w:szCs w:val="20"/>
              </w:rPr>
            </w:pPr>
            <w:ins w:id="6299" w:author="Windows 用户" w:date="2016-03-28T18:07:00Z">
              <w:r>
                <w:rPr>
                  <w:rFonts w:ascii="宋体" w:hAnsi="宋体" w:hint="eastAsia"/>
                </w:rPr>
                <w:t>是</w:t>
              </w:r>
            </w:ins>
          </w:p>
        </w:tc>
        <w:tc>
          <w:tcPr>
            <w:tcW w:w="2635" w:type="dxa"/>
          </w:tcPr>
          <w:p w14:paraId="24629272" w14:textId="77777777" w:rsidR="00724F06" w:rsidRPr="00F33371" w:rsidRDefault="00724F06" w:rsidP="00E81D47">
            <w:pPr>
              <w:rPr>
                <w:ins w:id="6300" w:author="Windows 用户" w:date="2016-03-28T18:07:00Z"/>
                <w:rFonts w:ascii="宋体" w:cs="宋体"/>
                <w:kern w:val="0"/>
                <w:sz w:val="20"/>
                <w:szCs w:val="20"/>
              </w:rPr>
            </w:pPr>
            <w:ins w:id="6301" w:author="Windows 用户" w:date="2016-03-28T18:07:00Z">
              <w:r>
                <w:rPr>
                  <w:rFonts w:ascii="宋体" w:cs="宋体" w:hint="eastAsia"/>
                  <w:kern w:val="0"/>
                  <w:sz w:val="20"/>
                  <w:szCs w:val="20"/>
                </w:rPr>
                <w:t>备用字段2</w:t>
              </w:r>
            </w:ins>
          </w:p>
        </w:tc>
      </w:tr>
      <w:tr w:rsidR="00724F06" w14:paraId="5E1C7216" w14:textId="77777777" w:rsidTr="00E81D47">
        <w:trPr>
          <w:cantSplit/>
          <w:trHeight w:val="145"/>
          <w:ins w:id="6302" w:author="Windows 用户" w:date="2016-03-28T18:07:00Z"/>
        </w:trPr>
        <w:tc>
          <w:tcPr>
            <w:tcW w:w="983" w:type="dxa"/>
            <w:vMerge/>
          </w:tcPr>
          <w:p w14:paraId="2A3A9453" w14:textId="77777777" w:rsidR="00724F06" w:rsidRDefault="00724F06" w:rsidP="00E81D47">
            <w:pPr>
              <w:rPr>
                <w:ins w:id="6303" w:author="Windows 用户" w:date="2016-03-28T18:07:00Z"/>
                <w:rFonts w:ascii="宋体" w:hAnsi="宋体"/>
              </w:rPr>
            </w:pPr>
          </w:p>
        </w:tc>
        <w:tc>
          <w:tcPr>
            <w:tcW w:w="2094" w:type="dxa"/>
          </w:tcPr>
          <w:p w14:paraId="2458F39E" w14:textId="77777777" w:rsidR="00724F06" w:rsidRPr="005925FD" w:rsidRDefault="00724F06" w:rsidP="00E81D47">
            <w:pPr>
              <w:rPr>
                <w:ins w:id="6304" w:author="Windows 用户" w:date="2016-03-28T18:07:00Z"/>
                <w:rFonts w:ascii="宋体" w:cs="宋体"/>
                <w:kern w:val="0"/>
                <w:sz w:val="20"/>
                <w:szCs w:val="20"/>
              </w:rPr>
            </w:pPr>
            <w:ins w:id="6305" w:author="Windows 用户" w:date="2016-03-28T18:07:00Z">
              <w:r>
                <w:rPr>
                  <w:rFonts w:ascii="宋体" w:cs="宋体" w:hint="eastAsia"/>
                  <w:kern w:val="0"/>
                  <w:sz w:val="20"/>
                  <w:szCs w:val="20"/>
                </w:rPr>
                <w:t>EXT_FILED3</w:t>
              </w:r>
            </w:ins>
          </w:p>
        </w:tc>
        <w:tc>
          <w:tcPr>
            <w:tcW w:w="1709" w:type="dxa"/>
          </w:tcPr>
          <w:p w14:paraId="0386C879" w14:textId="77777777" w:rsidR="00724F06" w:rsidRPr="00F33371" w:rsidRDefault="00724F06" w:rsidP="00E81D47">
            <w:pPr>
              <w:rPr>
                <w:ins w:id="6306" w:author="Windows 用户" w:date="2016-03-28T18:07:00Z"/>
                <w:rFonts w:ascii="宋体" w:cs="宋体"/>
                <w:kern w:val="0"/>
                <w:sz w:val="20"/>
                <w:szCs w:val="20"/>
              </w:rPr>
            </w:pPr>
            <w:ins w:id="6307" w:author="Windows 用户" w:date="2016-03-28T18:07:00Z">
              <w:r>
                <w:rPr>
                  <w:rFonts w:ascii="宋体" w:cs="宋体" w:hint="eastAsia"/>
                  <w:kern w:val="0"/>
                  <w:sz w:val="20"/>
                  <w:szCs w:val="20"/>
                </w:rPr>
                <w:t>备用字段3</w:t>
              </w:r>
            </w:ins>
          </w:p>
        </w:tc>
        <w:tc>
          <w:tcPr>
            <w:tcW w:w="851" w:type="dxa"/>
          </w:tcPr>
          <w:p w14:paraId="64C575CA" w14:textId="77777777" w:rsidR="00724F06" w:rsidRPr="00F33371" w:rsidRDefault="00724F06" w:rsidP="00E81D47">
            <w:pPr>
              <w:rPr>
                <w:ins w:id="6308" w:author="Windows 用户" w:date="2016-03-28T18:07:00Z"/>
                <w:rFonts w:ascii="宋体" w:cs="宋体"/>
                <w:kern w:val="0"/>
                <w:sz w:val="20"/>
                <w:szCs w:val="20"/>
              </w:rPr>
            </w:pPr>
            <w:ins w:id="6309" w:author="Windows 用户" w:date="2016-03-28T18:07: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300</w:t>
              </w:r>
              <w:r w:rsidRPr="00A560D3">
                <w:rPr>
                  <w:rFonts w:ascii="宋体" w:cs="宋体"/>
                  <w:kern w:val="0"/>
                  <w:sz w:val="20"/>
                  <w:szCs w:val="20"/>
                </w:rPr>
                <w:t>)</w:t>
              </w:r>
            </w:ins>
          </w:p>
        </w:tc>
        <w:tc>
          <w:tcPr>
            <w:tcW w:w="708" w:type="dxa"/>
          </w:tcPr>
          <w:p w14:paraId="0644AA31" w14:textId="77777777" w:rsidR="00724F06" w:rsidRPr="00F33371" w:rsidRDefault="00724F06" w:rsidP="00E81D47">
            <w:pPr>
              <w:rPr>
                <w:ins w:id="6310" w:author="Windows 用户" w:date="2016-03-28T18:07:00Z"/>
                <w:rFonts w:ascii="宋体" w:cs="宋体"/>
                <w:kern w:val="0"/>
                <w:sz w:val="20"/>
                <w:szCs w:val="20"/>
              </w:rPr>
            </w:pPr>
            <w:ins w:id="6311" w:author="Windows 用户" w:date="2016-03-28T18:07:00Z">
              <w:r>
                <w:rPr>
                  <w:rFonts w:ascii="宋体" w:hAnsi="宋体" w:hint="eastAsia"/>
                </w:rPr>
                <w:t>是</w:t>
              </w:r>
            </w:ins>
          </w:p>
        </w:tc>
        <w:tc>
          <w:tcPr>
            <w:tcW w:w="2635" w:type="dxa"/>
          </w:tcPr>
          <w:p w14:paraId="1341CB2E" w14:textId="77777777" w:rsidR="00724F06" w:rsidRPr="00F33371" w:rsidRDefault="00724F06" w:rsidP="00E81D47">
            <w:pPr>
              <w:rPr>
                <w:ins w:id="6312" w:author="Windows 用户" w:date="2016-03-28T18:07:00Z"/>
                <w:rFonts w:ascii="宋体" w:cs="宋体"/>
                <w:kern w:val="0"/>
                <w:sz w:val="20"/>
                <w:szCs w:val="20"/>
              </w:rPr>
            </w:pPr>
            <w:ins w:id="6313" w:author="Windows 用户" w:date="2016-03-28T18:07:00Z">
              <w:r>
                <w:rPr>
                  <w:rFonts w:ascii="宋体" w:cs="宋体" w:hint="eastAsia"/>
                  <w:kern w:val="0"/>
                  <w:sz w:val="20"/>
                  <w:szCs w:val="20"/>
                </w:rPr>
                <w:t>备用字段3</w:t>
              </w:r>
            </w:ins>
          </w:p>
        </w:tc>
      </w:tr>
    </w:tbl>
    <w:p w14:paraId="04518FAF" w14:textId="77777777" w:rsidR="00631E90" w:rsidRPr="004E6C5A" w:rsidRDefault="00631E90" w:rsidP="00631E90">
      <w:pPr>
        <w:rPr>
          <w:rFonts w:ascii="微软雅黑" w:eastAsia="微软雅黑" w:hAnsi="微软雅黑"/>
        </w:rPr>
      </w:pPr>
    </w:p>
    <w:p w14:paraId="4801F04F" w14:textId="77777777" w:rsidR="00631E90" w:rsidRDefault="00631E90" w:rsidP="0042024B">
      <w:pPr>
        <w:pStyle w:val="3"/>
      </w:pPr>
      <w:bookmarkStart w:id="6314" w:name="_Toc448761079"/>
      <w:r w:rsidRPr="004E6C5A">
        <w:rPr>
          <w:rFonts w:hint="eastAsia"/>
        </w:rPr>
        <w:t>响应报文说明</w:t>
      </w:r>
      <w:bookmarkEnd w:id="6314"/>
    </w:p>
    <w:tbl>
      <w:tblPr>
        <w:tblW w:w="8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3"/>
        <w:gridCol w:w="2094"/>
        <w:gridCol w:w="1709"/>
        <w:gridCol w:w="851"/>
        <w:gridCol w:w="708"/>
        <w:gridCol w:w="2635"/>
      </w:tblGrid>
      <w:tr w:rsidR="00631E90" w14:paraId="120525CA" w14:textId="77777777" w:rsidTr="00E81D47">
        <w:trPr>
          <w:trHeight w:val="302"/>
        </w:trPr>
        <w:tc>
          <w:tcPr>
            <w:tcW w:w="983" w:type="dxa"/>
            <w:tcBorders>
              <w:bottom w:val="single" w:sz="4" w:space="0" w:color="auto"/>
            </w:tcBorders>
            <w:shd w:val="clear" w:color="auto" w:fill="C0C0C0"/>
          </w:tcPr>
          <w:p w14:paraId="0D6CE856" w14:textId="77777777" w:rsidR="00631E90" w:rsidRDefault="00631E90" w:rsidP="00E81D47">
            <w:pPr>
              <w:rPr>
                <w:rFonts w:ascii="宋体" w:hAnsi="宋体"/>
                <w:b/>
                <w:szCs w:val="21"/>
              </w:rPr>
            </w:pPr>
            <w:r>
              <w:rPr>
                <w:rFonts w:ascii="宋体" w:hAnsi="宋体"/>
                <w:b/>
                <w:szCs w:val="21"/>
              </w:rPr>
              <w:t>模块</w:t>
            </w:r>
          </w:p>
        </w:tc>
        <w:tc>
          <w:tcPr>
            <w:tcW w:w="2094" w:type="dxa"/>
            <w:tcBorders>
              <w:bottom w:val="single" w:sz="4" w:space="0" w:color="auto"/>
            </w:tcBorders>
            <w:shd w:val="clear" w:color="auto" w:fill="C0C0C0"/>
          </w:tcPr>
          <w:p w14:paraId="2619D25B" w14:textId="77777777" w:rsidR="00631E90" w:rsidRDefault="00631E90" w:rsidP="00E81D47">
            <w:pPr>
              <w:rPr>
                <w:rFonts w:ascii="宋体" w:hAnsi="宋体"/>
                <w:b/>
              </w:rPr>
            </w:pPr>
            <w:r>
              <w:rPr>
                <w:rFonts w:ascii="宋体" w:hAnsi="宋体"/>
                <w:b/>
                <w:szCs w:val="21"/>
              </w:rPr>
              <w:t>字段ID</w:t>
            </w:r>
          </w:p>
        </w:tc>
        <w:tc>
          <w:tcPr>
            <w:tcW w:w="1709" w:type="dxa"/>
            <w:tcBorders>
              <w:bottom w:val="single" w:sz="4" w:space="0" w:color="auto"/>
            </w:tcBorders>
            <w:shd w:val="clear" w:color="auto" w:fill="C0C0C0"/>
          </w:tcPr>
          <w:p w14:paraId="47A7BFDB" w14:textId="77777777" w:rsidR="00631E90" w:rsidRDefault="00631E90" w:rsidP="00E81D47">
            <w:pPr>
              <w:rPr>
                <w:rFonts w:ascii="宋体" w:hAnsi="宋体"/>
                <w:b/>
              </w:rPr>
            </w:pPr>
            <w:r>
              <w:rPr>
                <w:rFonts w:ascii="宋体" w:hAnsi="宋体"/>
                <w:b/>
                <w:szCs w:val="21"/>
              </w:rPr>
              <w:t>字段名称</w:t>
            </w:r>
          </w:p>
        </w:tc>
        <w:tc>
          <w:tcPr>
            <w:tcW w:w="851" w:type="dxa"/>
            <w:tcBorders>
              <w:bottom w:val="single" w:sz="4" w:space="0" w:color="auto"/>
            </w:tcBorders>
            <w:shd w:val="clear" w:color="auto" w:fill="C0C0C0"/>
          </w:tcPr>
          <w:p w14:paraId="09780363" w14:textId="77777777" w:rsidR="00631E90" w:rsidRDefault="00631E90" w:rsidP="00E81D47">
            <w:pPr>
              <w:rPr>
                <w:rFonts w:ascii="宋体" w:hAnsi="宋体"/>
                <w:b/>
              </w:rPr>
            </w:pPr>
            <w:r>
              <w:rPr>
                <w:rFonts w:ascii="宋体" w:hAnsi="宋体"/>
                <w:b/>
                <w:szCs w:val="21"/>
              </w:rPr>
              <w:t>类型</w:t>
            </w:r>
          </w:p>
        </w:tc>
        <w:tc>
          <w:tcPr>
            <w:tcW w:w="708" w:type="dxa"/>
            <w:tcBorders>
              <w:bottom w:val="single" w:sz="4" w:space="0" w:color="auto"/>
            </w:tcBorders>
            <w:shd w:val="clear" w:color="auto" w:fill="C0C0C0"/>
          </w:tcPr>
          <w:p w14:paraId="5C26A3BC" w14:textId="77777777" w:rsidR="00631E90" w:rsidRDefault="00631E90" w:rsidP="00E81D47">
            <w:pPr>
              <w:rPr>
                <w:rFonts w:ascii="宋体" w:hAnsi="宋体"/>
                <w:b/>
              </w:rPr>
            </w:pPr>
            <w:r>
              <w:rPr>
                <w:rFonts w:ascii="宋体" w:hAnsi="宋体" w:hint="eastAsia"/>
                <w:b/>
              </w:rPr>
              <w:t>可空</w:t>
            </w:r>
          </w:p>
        </w:tc>
        <w:tc>
          <w:tcPr>
            <w:tcW w:w="2635" w:type="dxa"/>
            <w:tcBorders>
              <w:bottom w:val="single" w:sz="4" w:space="0" w:color="auto"/>
            </w:tcBorders>
            <w:shd w:val="clear" w:color="auto" w:fill="C0C0C0"/>
          </w:tcPr>
          <w:p w14:paraId="51645B08" w14:textId="77777777" w:rsidR="00631E90" w:rsidRDefault="00631E90" w:rsidP="00E81D47">
            <w:pPr>
              <w:rPr>
                <w:rFonts w:ascii="宋体" w:hAnsi="宋体"/>
                <w:b/>
              </w:rPr>
            </w:pPr>
            <w:r>
              <w:rPr>
                <w:rFonts w:ascii="宋体" w:hAnsi="宋体" w:hint="eastAsia"/>
                <w:b/>
              </w:rPr>
              <w:t>备注</w:t>
            </w:r>
          </w:p>
        </w:tc>
      </w:tr>
      <w:tr w:rsidR="0011055E" w14:paraId="3A52F981" w14:textId="77777777" w:rsidTr="00E81D47">
        <w:trPr>
          <w:cantSplit/>
          <w:trHeight w:val="317"/>
        </w:trPr>
        <w:tc>
          <w:tcPr>
            <w:tcW w:w="983" w:type="dxa"/>
            <w:vMerge w:val="restart"/>
          </w:tcPr>
          <w:p w14:paraId="6A876EBA" w14:textId="77777777" w:rsidR="0011055E" w:rsidRPr="00C15726" w:rsidRDefault="0011055E" w:rsidP="00E81D47">
            <w:pPr>
              <w:rPr>
                <w:rFonts w:ascii="宋体" w:hAnsi="宋体"/>
              </w:rPr>
            </w:pPr>
            <w:r>
              <w:rPr>
                <w:rFonts w:ascii="宋体" w:hAnsi="宋体" w:hint="eastAsia"/>
              </w:rPr>
              <w:t>BODY</w:t>
            </w:r>
          </w:p>
        </w:tc>
        <w:tc>
          <w:tcPr>
            <w:tcW w:w="7997" w:type="dxa"/>
            <w:gridSpan w:val="5"/>
          </w:tcPr>
          <w:p w14:paraId="68AFC62F" w14:textId="77777777" w:rsidR="0011055E" w:rsidRPr="00F33371" w:rsidRDefault="0011055E" w:rsidP="00E81D47">
            <w:pPr>
              <w:rPr>
                <w:rFonts w:ascii="宋体" w:cs="宋体"/>
                <w:kern w:val="0"/>
                <w:sz w:val="20"/>
                <w:szCs w:val="20"/>
              </w:rPr>
            </w:pPr>
          </w:p>
        </w:tc>
      </w:tr>
      <w:tr w:rsidR="0011055E" w14:paraId="215A9000" w14:textId="77777777" w:rsidTr="00E81D47">
        <w:trPr>
          <w:cantSplit/>
          <w:trHeight w:val="145"/>
        </w:trPr>
        <w:tc>
          <w:tcPr>
            <w:tcW w:w="983" w:type="dxa"/>
            <w:vMerge/>
          </w:tcPr>
          <w:p w14:paraId="1C3A8A14" w14:textId="77777777" w:rsidR="0011055E" w:rsidRDefault="0011055E" w:rsidP="00E81D47">
            <w:pPr>
              <w:rPr>
                <w:rFonts w:ascii="宋体" w:hAnsi="宋体"/>
              </w:rPr>
            </w:pPr>
          </w:p>
        </w:tc>
        <w:tc>
          <w:tcPr>
            <w:tcW w:w="2094" w:type="dxa"/>
          </w:tcPr>
          <w:p w14:paraId="0CCFEE4C" w14:textId="77777777" w:rsidR="0011055E" w:rsidRPr="00A560D3" w:rsidRDefault="0011055E" w:rsidP="00E81D47">
            <w:pPr>
              <w:autoSpaceDE w:val="0"/>
              <w:autoSpaceDN w:val="0"/>
              <w:adjustRightInd w:val="0"/>
              <w:spacing w:line="267" w:lineRule="exact"/>
              <w:jc w:val="left"/>
              <w:rPr>
                <w:rFonts w:ascii="宋体" w:cs="宋体"/>
                <w:kern w:val="0"/>
                <w:sz w:val="20"/>
                <w:szCs w:val="20"/>
              </w:rPr>
            </w:pPr>
            <w:r w:rsidRPr="00A560D3">
              <w:rPr>
                <w:rFonts w:ascii="宋体" w:cs="宋体"/>
                <w:kern w:val="0"/>
                <w:sz w:val="20"/>
                <w:szCs w:val="20"/>
              </w:rPr>
              <w:t>MERCHANTID</w:t>
            </w:r>
          </w:p>
        </w:tc>
        <w:tc>
          <w:tcPr>
            <w:tcW w:w="1709" w:type="dxa"/>
          </w:tcPr>
          <w:p w14:paraId="1FF58299" w14:textId="77777777" w:rsidR="0011055E" w:rsidRPr="00A560D3" w:rsidRDefault="0011055E" w:rsidP="00E81D47">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商户唯一标识</w:t>
            </w:r>
          </w:p>
        </w:tc>
        <w:tc>
          <w:tcPr>
            <w:tcW w:w="851" w:type="dxa"/>
          </w:tcPr>
          <w:p w14:paraId="289FE8C5" w14:textId="77777777" w:rsidR="0011055E" w:rsidRPr="00A560D3" w:rsidRDefault="0011055E" w:rsidP="00E81D47">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(32)</w:t>
            </w:r>
          </w:p>
        </w:tc>
        <w:tc>
          <w:tcPr>
            <w:tcW w:w="708" w:type="dxa"/>
          </w:tcPr>
          <w:p w14:paraId="19B1A875" w14:textId="77777777" w:rsidR="0011055E" w:rsidRPr="00A560D3" w:rsidRDefault="0011055E" w:rsidP="00E81D47">
            <w:pPr>
              <w:autoSpaceDE w:val="0"/>
              <w:autoSpaceDN w:val="0"/>
              <w:adjustRightInd w:val="0"/>
              <w:spacing w:line="267" w:lineRule="exact"/>
              <w:ind w:left="107"/>
              <w:jc w:val="left"/>
              <w:rPr>
                <w:rFonts w:ascii="宋体" w:cs="宋体"/>
                <w:kern w:val="0"/>
                <w:sz w:val="20"/>
                <w:szCs w:val="20"/>
              </w:rPr>
            </w:pPr>
          </w:p>
        </w:tc>
        <w:tc>
          <w:tcPr>
            <w:tcW w:w="2635" w:type="dxa"/>
          </w:tcPr>
          <w:p w14:paraId="4F9850A4" w14:textId="77777777" w:rsidR="0011055E" w:rsidRPr="00A560D3" w:rsidRDefault="0011055E" w:rsidP="00E81D47">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银行统一提供</w:t>
            </w:r>
          </w:p>
        </w:tc>
      </w:tr>
      <w:tr w:rsidR="0011055E" w14:paraId="12C0011E" w14:textId="77777777" w:rsidTr="00E81D47">
        <w:trPr>
          <w:cantSplit/>
          <w:trHeight w:val="145"/>
        </w:trPr>
        <w:tc>
          <w:tcPr>
            <w:tcW w:w="983" w:type="dxa"/>
            <w:vMerge/>
          </w:tcPr>
          <w:p w14:paraId="2A532379" w14:textId="77777777" w:rsidR="0011055E" w:rsidRDefault="0011055E" w:rsidP="00E81D47">
            <w:pPr>
              <w:rPr>
                <w:rFonts w:ascii="宋体" w:hAnsi="宋体"/>
              </w:rPr>
            </w:pPr>
          </w:p>
        </w:tc>
        <w:tc>
          <w:tcPr>
            <w:tcW w:w="2094" w:type="dxa"/>
          </w:tcPr>
          <w:p w14:paraId="528499C5" w14:textId="77777777" w:rsidR="0011055E" w:rsidRPr="00F33371" w:rsidRDefault="0011055E" w:rsidP="00E81D47">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TRANSCODE</w:t>
            </w:r>
          </w:p>
        </w:tc>
        <w:tc>
          <w:tcPr>
            <w:tcW w:w="1709" w:type="dxa"/>
          </w:tcPr>
          <w:p w14:paraId="440BF8FA" w14:textId="77777777" w:rsidR="0011055E" w:rsidRPr="00F33371" w:rsidRDefault="0011055E" w:rsidP="00E81D47">
            <w:pPr>
              <w:rPr>
                <w:rFonts w:ascii="宋体" w:cs="宋体"/>
                <w:kern w:val="0"/>
                <w:sz w:val="20"/>
                <w:szCs w:val="20"/>
              </w:rPr>
            </w:pPr>
            <w:r w:rsidRPr="00A560D3">
              <w:rPr>
                <w:rFonts w:ascii="宋体" w:cs="宋体" w:hint="eastAsia"/>
                <w:kern w:val="0"/>
                <w:sz w:val="20"/>
                <w:szCs w:val="20"/>
              </w:rPr>
              <w:t>交易码</w:t>
            </w:r>
          </w:p>
        </w:tc>
        <w:tc>
          <w:tcPr>
            <w:tcW w:w="851" w:type="dxa"/>
          </w:tcPr>
          <w:p w14:paraId="1A5B6391" w14:textId="77777777" w:rsidR="0011055E" w:rsidRPr="00F33371" w:rsidRDefault="0011055E" w:rsidP="00E81D47">
            <w:pPr>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8</w:t>
            </w:r>
            <w:r w:rsidRPr="00A560D3">
              <w:rPr>
                <w:rFonts w:ascii="宋体" w:cs="宋体"/>
                <w:kern w:val="0"/>
                <w:sz w:val="20"/>
                <w:szCs w:val="20"/>
              </w:rPr>
              <w:t>)</w:t>
            </w:r>
          </w:p>
        </w:tc>
        <w:tc>
          <w:tcPr>
            <w:tcW w:w="708" w:type="dxa"/>
          </w:tcPr>
          <w:p w14:paraId="3F0775DC" w14:textId="77777777" w:rsidR="0011055E" w:rsidRPr="00EA7B55" w:rsidRDefault="0011055E" w:rsidP="00E81D47">
            <w:pPr>
              <w:autoSpaceDE w:val="0"/>
              <w:autoSpaceDN w:val="0"/>
              <w:adjustRightInd w:val="0"/>
              <w:spacing w:line="267" w:lineRule="exact"/>
              <w:ind w:left="107"/>
              <w:jc w:val="left"/>
              <w:rPr>
                <w:rFonts w:ascii="宋体" w:cs="宋体"/>
                <w:kern w:val="0"/>
                <w:sz w:val="20"/>
                <w:szCs w:val="20"/>
              </w:rPr>
            </w:pPr>
          </w:p>
        </w:tc>
        <w:tc>
          <w:tcPr>
            <w:tcW w:w="2635" w:type="dxa"/>
          </w:tcPr>
          <w:p w14:paraId="1C415E01" w14:textId="77777777" w:rsidR="0011055E" w:rsidRPr="00EA7B55" w:rsidRDefault="0011055E" w:rsidP="002064CD">
            <w:pPr>
              <w:autoSpaceDE w:val="0"/>
              <w:autoSpaceDN w:val="0"/>
              <w:adjustRightInd w:val="0"/>
              <w:spacing w:line="267" w:lineRule="exact"/>
              <w:jc w:val="left"/>
              <w:rPr>
                <w:rFonts w:ascii="宋体" w:cs="宋体"/>
                <w:kern w:val="0"/>
                <w:sz w:val="20"/>
                <w:szCs w:val="20"/>
              </w:rPr>
            </w:pPr>
            <w:r w:rsidRPr="00EA7B55">
              <w:rPr>
                <w:rFonts w:ascii="宋体" w:cs="宋体" w:hint="eastAsia"/>
                <w:kern w:val="0"/>
                <w:sz w:val="20"/>
                <w:szCs w:val="20"/>
              </w:rPr>
              <w:t>OGW000</w:t>
            </w:r>
            <w:r>
              <w:rPr>
                <w:rFonts w:ascii="宋体" w:cs="宋体" w:hint="eastAsia"/>
                <w:kern w:val="0"/>
                <w:sz w:val="20"/>
                <w:szCs w:val="20"/>
              </w:rPr>
              <w:t>77</w:t>
            </w:r>
          </w:p>
        </w:tc>
      </w:tr>
      <w:tr w:rsidR="0011055E" w14:paraId="076FAD7A" w14:textId="77777777" w:rsidTr="00E81D47">
        <w:trPr>
          <w:cantSplit/>
          <w:trHeight w:val="145"/>
        </w:trPr>
        <w:tc>
          <w:tcPr>
            <w:tcW w:w="983" w:type="dxa"/>
            <w:vMerge/>
          </w:tcPr>
          <w:p w14:paraId="6AF78A94" w14:textId="77777777" w:rsidR="0011055E" w:rsidRDefault="0011055E" w:rsidP="00E81D47">
            <w:pPr>
              <w:rPr>
                <w:rFonts w:ascii="宋体" w:hAnsi="宋体"/>
              </w:rPr>
            </w:pPr>
          </w:p>
        </w:tc>
        <w:tc>
          <w:tcPr>
            <w:tcW w:w="2094" w:type="dxa"/>
          </w:tcPr>
          <w:p w14:paraId="358C2FD3" w14:textId="77777777" w:rsidR="0011055E" w:rsidRPr="00A560D3" w:rsidRDefault="0011055E" w:rsidP="00E81D47">
            <w:pPr>
              <w:autoSpaceDE w:val="0"/>
              <w:autoSpaceDN w:val="0"/>
              <w:adjustRightInd w:val="0"/>
              <w:spacing w:line="267" w:lineRule="exact"/>
              <w:jc w:val="left"/>
              <w:rPr>
                <w:rFonts w:ascii="宋体" w:cs="宋体"/>
                <w:kern w:val="0"/>
                <w:sz w:val="20"/>
                <w:szCs w:val="20"/>
              </w:rPr>
            </w:pPr>
            <w:r w:rsidRPr="00A560D3">
              <w:rPr>
                <w:rFonts w:ascii="宋体" w:cs="宋体"/>
                <w:kern w:val="0"/>
                <w:sz w:val="20"/>
                <w:szCs w:val="20"/>
              </w:rPr>
              <w:t>BANKID</w:t>
            </w:r>
          </w:p>
        </w:tc>
        <w:tc>
          <w:tcPr>
            <w:tcW w:w="1709" w:type="dxa"/>
          </w:tcPr>
          <w:p w14:paraId="5E138665" w14:textId="77777777" w:rsidR="0011055E" w:rsidRPr="00A560D3" w:rsidRDefault="0011055E" w:rsidP="00E81D47">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银行标识</w:t>
            </w:r>
          </w:p>
        </w:tc>
        <w:tc>
          <w:tcPr>
            <w:tcW w:w="851" w:type="dxa"/>
          </w:tcPr>
          <w:p w14:paraId="2E17BB3E" w14:textId="77777777" w:rsidR="0011055E" w:rsidRPr="00A560D3" w:rsidRDefault="0011055E" w:rsidP="00E81D47">
            <w:pPr>
              <w:autoSpaceDE w:val="0"/>
              <w:autoSpaceDN w:val="0"/>
              <w:adjustRightInd w:val="0"/>
              <w:spacing w:line="267" w:lineRule="exact"/>
              <w:jc w:val="left"/>
              <w:rPr>
                <w:rFonts w:ascii="宋体" w:cs="宋体"/>
                <w:kern w:val="0"/>
                <w:sz w:val="20"/>
                <w:szCs w:val="20"/>
              </w:rPr>
            </w:pPr>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6</w:t>
            </w:r>
            <w:r w:rsidRPr="00A560D3">
              <w:rPr>
                <w:rFonts w:ascii="宋体" w:cs="宋体"/>
                <w:kern w:val="0"/>
                <w:sz w:val="20"/>
                <w:szCs w:val="20"/>
              </w:rPr>
              <w:t>)</w:t>
            </w:r>
          </w:p>
        </w:tc>
        <w:tc>
          <w:tcPr>
            <w:tcW w:w="708" w:type="dxa"/>
          </w:tcPr>
          <w:p w14:paraId="5F76F83D" w14:textId="77777777" w:rsidR="0011055E" w:rsidRPr="00A560D3" w:rsidRDefault="0011055E" w:rsidP="00E81D47">
            <w:pPr>
              <w:autoSpaceDE w:val="0"/>
              <w:autoSpaceDN w:val="0"/>
              <w:adjustRightInd w:val="0"/>
              <w:spacing w:line="267" w:lineRule="exact"/>
              <w:ind w:left="107"/>
              <w:jc w:val="left"/>
              <w:rPr>
                <w:rFonts w:ascii="宋体" w:cs="宋体"/>
                <w:kern w:val="0"/>
                <w:sz w:val="20"/>
                <w:szCs w:val="20"/>
              </w:rPr>
            </w:pPr>
          </w:p>
        </w:tc>
        <w:tc>
          <w:tcPr>
            <w:tcW w:w="2635" w:type="dxa"/>
          </w:tcPr>
          <w:p w14:paraId="721E1745" w14:textId="77777777" w:rsidR="0011055E" w:rsidRPr="00A560D3" w:rsidRDefault="0011055E" w:rsidP="00E81D47">
            <w:pPr>
              <w:autoSpaceDE w:val="0"/>
              <w:autoSpaceDN w:val="0"/>
              <w:adjustRightInd w:val="0"/>
              <w:spacing w:line="267" w:lineRule="exact"/>
              <w:jc w:val="left"/>
              <w:rPr>
                <w:rFonts w:ascii="宋体" w:cs="宋体"/>
                <w:kern w:val="0"/>
                <w:sz w:val="20"/>
                <w:szCs w:val="20"/>
              </w:rPr>
            </w:pPr>
            <w:r w:rsidRPr="00A560D3">
              <w:rPr>
                <w:rFonts w:ascii="宋体" w:cs="宋体" w:hint="eastAsia"/>
                <w:kern w:val="0"/>
                <w:sz w:val="20"/>
                <w:szCs w:val="20"/>
              </w:rPr>
              <w:t>固定值：</w:t>
            </w:r>
            <w:r w:rsidRPr="00A560D3">
              <w:rPr>
                <w:rFonts w:ascii="宋体" w:cs="宋体"/>
                <w:kern w:val="0"/>
                <w:sz w:val="20"/>
                <w:szCs w:val="20"/>
              </w:rPr>
              <w:t>GHB</w:t>
            </w:r>
          </w:p>
        </w:tc>
      </w:tr>
      <w:tr w:rsidR="0011055E" w14:paraId="04B2FBDE" w14:textId="77777777" w:rsidTr="00E81D47">
        <w:trPr>
          <w:cantSplit/>
          <w:trHeight w:val="145"/>
        </w:trPr>
        <w:tc>
          <w:tcPr>
            <w:tcW w:w="983" w:type="dxa"/>
            <w:vMerge/>
          </w:tcPr>
          <w:p w14:paraId="625EDB17" w14:textId="77777777" w:rsidR="0011055E" w:rsidRDefault="0011055E" w:rsidP="00E81D47">
            <w:pPr>
              <w:rPr>
                <w:rFonts w:ascii="宋体" w:hAnsi="宋体"/>
              </w:rPr>
            </w:pPr>
          </w:p>
        </w:tc>
        <w:tc>
          <w:tcPr>
            <w:tcW w:w="7997" w:type="dxa"/>
            <w:gridSpan w:val="5"/>
          </w:tcPr>
          <w:p w14:paraId="6C07DCEA" w14:textId="77777777" w:rsidR="0011055E" w:rsidRPr="00F33371" w:rsidRDefault="0011055E" w:rsidP="00E81D47">
            <w:pPr>
              <w:rPr>
                <w:rFonts w:ascii="宋体" w:cs="宋体"/>
                <w:kern w:val="0"/>
                <w:sz w:val="20"/>
                <w:szCs w:val="20"/>
              </w:rPr>
            </w:pPr>
            <w:r>
              <w:rPr>
                <w:rFonts w:ascii="宋体" w:cs="宋体" w:hint="eastAsia"/>
                <w:kern w:val="0"/>
                <w:sz w:val="20"/>
                <w:szCs w:val="20"/>
              </w:rPr>
              <w:t>数据加密域都放到XMLPARA里面</w:t>
            </w:r>
          </w:p>
        </w:tc>
      </w:tr>
      <w:tr w:rsidR="0011055E" w14:paraId="31E923E6" w14:textId="77777777" w:rsidTr="00E81D47">
        <w:trPr>
          <w:cantSplit/>
          <w:trHeight w:val="145"/>
        </w:trPr>
        <w:tc>
          <w:tcPr>
            <w:tcW w:w="983" w:type="dxa"/>
            <w:vMerge/>
          </w:tcPr>
          <w:p w14:paraId="617514B1" w14:textId="77777777" w:rsidR="0011055E" w:rsidRDefault="0011055E" w:rsidP="00E81D47">
            <w:pPr>
              <w:rPr>
                <w:rFonts w:ascii="宋体" w:hAnsi="宋体"/>
              </w:rPr>
            </w:pPr>
          </w:p>
        </w:tc>
        <w:tc>
          <w:tcPr>
            <w:tcW w:w="7997" w:type="dxa"/>
            <w:gridSpan w:val="5"/>
          </w:tcPr>
          <w:p w14:paraId="63A7A81C" w14:textId="77777777" w:rsidR="0011055E" w:rsidRPr="00A560D3" w:rsidRDefault="0011055E" w:rsidP="00E81D47">
            <w:pPr>
              <w:autoSpaceDE w:val="0"/>
              <w:autoSpaceDN w:val="0"/>
              <w:adjustRightInd w:val="0"/>
              <w:spacing w:line="283" w:lineRule="exact"/>
              <w:jc w:val="left"/>
              <w:rPr>
                <w:rFonts w:ascii="宋体" w:cs="宋体"/>
                <w:kern w:val="0"/>
                <w:sz w:val="20"/>
                <w:szCs w:val="20"/>
              </w:rPr>
            </w:pPr>
            <w:r w:rsidRPr="00A560D3">
              <w:rPr>
                <w:rFonts w:ascii="宋体" w:cs="宋体" w:hint="eastAsia"/>
                <w:kern w:val="0"/>
                <w:sz w:val="20"/>
                <w:szCs w:val="20"/>
              </w:rPr>
              <w:t>以下信息，只有</w:t>
            </w:r>
            <w:r w:rsidRPr="00BF08AB">
              <w:rPr>
                <w:rFonts w:ascii="宋体" w:cs="宋体"/>
                <w:kern w:val="0"/>
                <w:sz w:val="20"/>
                <w:szCs w:val="20"/>
              </w:rPr>
              <w:t>errorCode =0</w:t>
            </w:r>
            <w:r w:rsidRPr="00A560D3">
              <w:rPr>
                <w:rFonts w:ascii="宋体" w:cs="宋体" w:hint="eastAsia"/>
                <w:kern w:val="0"/>
                <w:sz w:val="20"/>
                <w:szCs w:val="20"/>
              </w:rPr>
              <w:t>时才返回，即正常响应时才返回</w:t>
            </w:r>
          </w:p>
        </w:tc>
      </w:tr>
      <w:tr w:rsidR="0011055E" w14:paraId="04BCB218" w14:textId="77777777" w:rsidTr="00E81D47">
        <w:trPr>
          <w:cantSplit/>
          <w:trHeight w:val="145"/>
        </w:trPr>
        <w:tc>
          <w:tcPr>
            <w:tcW w:w="983" w:type="dxa"/>
            <w:vMerge/>
          </w:tcPr>
          <w:p w14:paraId="5812ED58" w14:textId="77777777" w:rsidR="0011055E" w:rsidRDefault="0011055E" w:rsidP="00E81D47">
            <w:pPr>
              <w:rPr>
                <w:rFonts w:ascii="宋体" w:hAnsi="宋体"/>
              </w:rPr>
            </w:pPr>
          </w:p>
        </w:tc>
        <w:tc>
          <w:tcPr>
            <w:tcW w:w="2094" w:type="dxa"/>
          </w:tcPr>
          <w:p w14:paraId="69282B0C" w14:textId="77777777" w:rsidR="0011055E" w:rsidRPr="005925FD" w:rsidRDefault="0011055E" w:rsidP="00E81D47">
            <w:pPr>
              <w:autoSpaceDE w:val="0"/>
              <w:autoSpaceDN w:val="0"/>
              <w:adjustRightInd w:val="0"/>
              <w:spacing w:line="267" w:lineRule="exact"/>
              <w:jc w:val="left"/>
              <w:rPr>
                <w:rFonts w:ascii="宋体" w:cs="宋体"/>
                <w:kern w:val="0"/>
                <w:sz w:val="20"/>
                <w:szCs w:val="20"/>
              </w:rPr>
            </w:pPr>
            <w:r w:rsidRPr="005925FD">
              <w:rPr>
                <w:rFonts w:ascii="宋体" w:cs="宋体" w:hint="eastAsia"/>
                <w:kern w:val="0"/>
                <w:sz w:val="20"/>
                <w:szCs w:val="20"/>
              </w:rPr>
              <w:t>OPERFLAG</w:t>
            </w:r>
          </w:p>
        </w:tc>
        <w:tc>
          <w:tcPr>
            <w:tcW w:w="1709" w:type="dxa"/>
          </w:tcPr>
          <w:p w14:paraId="450862A5" w14:textId="77777777" w:rsidR="0011055E" w:rsidRPr="00F33371" w:rsidRDefault="0011055E" w:rsidP="00E81D47">
            <w:pPr>
              <w:rPr>
                <w:rFonts w:ascii="宋体" w:cs="宋体"/>
                <w:kern w:val="0"/>
                <w:sz w:val="20"/>
                <w:szCs w:val="20"/>
              </w:rPr>
            </w:pPr>
            <w:r w:rsidRPr="00F33371">
              <w:rPr>
                <w:rFonts w:ascii="宋体" w:cs="宋体" w:hint="eastAsia"/>
                <w:kern w:val="0"/>
                <w:sz w:val="20"/>
                <w:szCs w:val="20"/>
              </w:rPr>
              <w:t>操作标识</w:t>
            </w:r>
          </w:p>
        </w:tc>
        <w:tc>
          <w:tcPr>
            <w:tcW w:w="851" w:type="dxa"/>
          </w:tcPr>
          <w:p w14:paraId="6DBD345F" w14:textId="77777777" w:rsidR="0011055E" w:rsidRPr="00F33371" w:rsidRDefault="0011055E" w:rsidP="00E81D47">
            <w:pPr>
              <w:rPr>
                <w:rFonts w:ascii="宋体" w:cs="宋体"/>
                <w:kern w:val="0"/>
                <w:sz w:val="20"/>
                <w:szCs w:val="20"/>
              </w:rPr>
            </w:pPr>
            <w:r w:rsidRPr="00F33371">
              <w:rPr>
                <w:rFonts w:ascii="宋体" w:cs="宋体" w:hint="eastAsia"/>
                <w:kern w:val="0"/>
                <w:sz w:val="20"/>
                <w:szCs w:val="20"/>
              </w:rPr>
              <w:t>C(1)</w:t>
            </w:r>
          </w:p>
        </w:tc>
        <w:tc>
          <w:tcPr>
            <w:tcW w:w="708" w:type="dxa"/>
          </w:tcPr>
          <w:p w14:paraId="0E8F17F3" w14:textId="77777777" w:rsidR="0011055E" w:rsidRPr="00F33371" w:rsidRDefault="0011055E" w:rsidP="00E81D47">
            <w:pPr>
              <w:rPr>
                <w:rFonts w:ascii="宋体" w:cs="宋体"/>
                <w:kern w:val="0"/>
                <w:sz w:val="20"/>
                <w:szCs w:val="20"/>
              </w:rPr>
            </w:pPr>
            <w:r w:rsidRPr="00F33371">
              <w:rPr>
                <w:rFonts w:ascii="宋体" w:cs="宋体" w:hint="eastAsia"/>
                <w:kern w:val="0"/>
                <w:sz w:val="20"/>
                <w:szCs w:val="20"/>
              </w:rPr>
              <w:t>否</w:t>
            </w:r>
          </w:p>
        </w:tc>
        <w:tc>
          <w:tcPr>
            <w:tcW w:w="2635" w:type="dxa"/>
          </w:tcPr>
          <w:p w14:paraId="22968D6F" w14:textId="77777777" w:rsidR="0011055E" w:rsidRPr="00F33371" w:rsidRDefault="0011055E" w:rsidP="00E81D47">
            <w:pPr>
              <w:rPr>
                <w:rFonts w:ascii="宋体" w:cs="宋体"/>
                <w:kern w:val="0"/>
                <w:sz w:val="20"/>
                <w:szCs w:val="20"/>
              </w:rPr>
            </w:pPr>
            <w:r w:rsidRPr="00F33371">
              <w:rPr>
                <w:rFonts w:ascii="宋体" w:cs="宋体" w:hint="eastAsia"/>
                <w:kern w:val="0"/>
                <w:sz w:val="20"/>
                <w:szCs w:val="20"/>
              </w:rPr>
              <w:t>0金额类对账</w:t>
            </w:r>
          </w:p>
        </w:tc>
      </w:tr>
      <w:tr w:rsidR="0011055E" w14:paraId="42D04E01" w14:textId="77777777" w:rsidTr="00E81D47">
        <w:trPr>
          <w:cantSplit/>
          <w:trHeight w:val="145"/>
        </w:trPr>
        <w:tc>
          <w:tcPr>
            <w:tcW w:w="983" w:type="dxa"/>
            <w:vMerge/>
          </w:tcPr>
          <w:p w14:paraId="5609033B" w14:textId="77777777" w:rsidR="0011055E" w:rsidRDefault="0011055E" w:rsidP="00E81D47">
            <w:pPr>
              <w:rPr>
                <w:rFonts w:ascii="宋体" w:hAnsi="宋体"/>
              </w:rPr>
            </w:pPr>
          </w:p>
        </w:tc>
        <w:tc>
          <w:tcPr>
            <w:tcW w:w="2094" w:type="dxa"/>
          </w:tcPr>
          <w:p w14:paraId="32CDD756" w14:textId="77777777" w:rsidR="0011055E" w:rsidRPr="005925FD" w:rsidRDefault="0011055E" w:rsidP="00E81D47">
            <w:pPr>
              <w:autoSpaceDE w:val="0"/>
              <w:autoSpaceDN w:val="0"/>
              <w:adjustRightInd w:val="0"/>
              <w:spacing w:line="267" w:lineRule="exact"/>
              <w:jc w:val="left"/>
              <w:rPr>
                <w:rFonts w:ascii="宋体" w:cs="宋体"/>
                <w:kern w:val="0"/>
                <w:sz w:val="20"/>
                <w:szCs w:val="20"/>
              </w:rPr>
            </w:pPr>
            <w:r w:rsidRPr="005925FD">
              <w:rPr>
                <w:rFonts w:ascii="宋体" w:cs="宋体" w:hint="eastAsia"/>
                <w:kern w:val="0"/>
                <w:sz w:val="20"/>
                <w:szCs w:val="20"/>
              </w:rPr>
              <w:t>CHECKDATE</w:t>
            </w:r>
          </w:p>
        </w:tc>
        <w:tc>
          <w:tcPr>
            <w:tcW w:w="1709" w:type="dxa"/>
          </w:tcPr>
          <w:p w14:paraId="1DCABD1C" w14:textId="77777777" w:rsidR="0011055E" w:rsidRPr="00F33371" w:rsidRDefault="0011055E" w:rsidP="00E81D47">
            <w:pPr>
              <w:rPr>
                <w:rFonts w:ascii="宋体" w:cs="宋体"/>
                <w:kern w:val="0"/>
                <w:sz w:val="20"/>
                <w:szCs w:val="20"/>
              </w:rPr>
            </w:pPr>
            <w:r w:rsidRPr="00F33371">
              <w:rPr>
                <w:rFonts w:ascii="宋体" w:cs="宋体" w:hint="eastAsia"/>
                <w:kern w:val="0"/>
                <w:sz w:val="20"/>
                <w:szCs w:val="20"/>
              </w:rPr>
              <w:t>对账日期</w:t>
            </w:r>
          </w:p>
        </w:tc>
        <w:tc>
          <w:tcPr>
            <w:tcW w:w="851" w:type="dxa"/>
          </w:tcPr>
          <w:p w14:paraId="05C59DDD" w14:textId="77777777" w:rsidR="0011055E" w:rsidRPr="00F33371" w:rsidRDefault="00D332D3" w:rsidP="00E81D47">
            <w:pPr>
              <w:rPr>
                <w:rFonts w:ascii="宋体" w:cs="宋体"/>
                <w:kern w:val="0"/>
                <w:sz w:val="20"/>
                <w:szCs w:val="20"/>
              </w:rPr>
            </w:pPr>
            <w:ins w:id="6315" w:author="wincol" w:date="2016-04-28T12:43:00Z">
              <w:r>
                <w:rPr>
                  <w:rFonts w:ascii="宋体" w:cs="宋体" w:hint="eastAsia"/>
                  <w:kern w:val="0"/>
                  <w:sz w:val="20"/>
                  <w:szCs w:val="20"/>
                </w:rPr>
                <w:t>D</w:t>
              </w:r>
            </w:ins>
          </w:p>
        </w:tc>
        <w:tc>
          <w:tcPr>
            <w:tcW w:w="708" w:type="dxa"/>
          </w:tcPr>
          <w:p w14:paraId="0945CDBA" w14:textId="77777777" w:rsidR="0011055E" w:rsidRPr="00F33371" w:rsidRDefault="0011055E" w:rsidP="00E81D47">
            <w:pPr>
              <w:rPr>
                <w:rFonts w:ascii="宋体" w:cs="宋体"/>
                <w:kern w:val="0"/>
                <w:sz w:val="20"/>
                <w:szCs w:val="20"/>
              </w:rPr>
            </w:pPr>
            <w:r w:rsidRPr="00F33371">
              <w:rPr>
                <w:rFonts w:ascii="宋体" w:cs="宋体" w:hint="eastAsia"/>
                <w:kern w:val="0"/>
                <w:sz w:val="20"/>
                <w:szCs w:val="20"/>
              </w:rPr>
              <w:t>否</w:t>
            </w:r>
          </w:p>
        </w:tc>
        <w:tc>
          <w:tcPr>
            <w:tcW w:w="2635" w:type="dxa"/>
          </w:tcPr>
          <w:p w14:paraId="55F21303" w14:textId="77777777" w:rsidR="0011055E" w:rsidRPr="00F33371" w:rsidRDefault="0011055E" w:rsidP="00E81D47">
            <w:pPr>
              <w:rPr>
                <w:rFonts w:ascii="宋体" w:cs="宋体"/>
                <w:kern w:val="0"/>
                <w:sz w:val="20"/>
                <w:szCs w:val="20"/>
              </w:rPr>
            </w:pPr>
          </w:p>
        </w:tc>
      </w:tr>
      <w:tr w:rsidR="0011055E" w14:paraId="3359F32C" w14:textId="77777777" w:rsidTr="00E81D47">
        <w:trPr>
          <w:cantSplit/>
          <w:trHeight w:val="145"/>
        </w:trPr>
        <w:tc>
          <w:tcPr>
            <w:tcW w:w="983" w:type="dxa"/>
            <w:vMerge/>
          </w:tcPr>
          <w:p w14:paraId="4C4D5620" w14:textId="77777777" w:rsidR="0011055E" w:rsidRDefault="0011055E" w:rsidP="00E81D47">
            <w:pPr>
              <w:rPr>
                <w:rFonts w:ascii="宋体" w:hAnsi="宋体"/>
              </w:rPr>
            </w:pPr>
          </w:p>
        </w:tc>
        <w:tc>
          <w:tcPr>
            <w:tcW w:w="2094" w:type="dxa"/>
          </w:tcPr>
          <w:p w14:paraId="4DEDFAB1" w14:textId="77777777" w:rsidR="0011055E" w:rsidRPr="005925FD" w:rsidRDefault="0011055E" w:rsidP="00E81D47">
            <w:pPr>
              <w:autoSpaceDE w:val="0"/>
              <w:autoSpaceDN w:val="0"/>
              <w:adjustRightInd w:val="0"/>
              <w:spacing w:line="267" w:lineRule="exact"/>
              <w:jc w:val="left"/>
              <w:rPr>
                <w:rFonts w:ascii="宋体" w:cs="宋体"/>
                <w:kern w:val="0"/>
                <w:sz w:val="20"/>
                <w:szCs w:val="20"/>
              </w:rPr>
            </w:pPr>
            <w:r w:rsidRPr="000F575B">
              <w:rPr>
                <w:rFonts w:ascii="宋体" w:cs="宋体" w:hint="eastAsia"/>
                <w:color w:val="FF0000"/>
                <w:kern w:val="0"/>
                <w:sz w:val="20"/>
                <w:szCs w:val="20"/>
              </w:rPr>
              <w:t>RETURN_</w:t>
            </w:r>
            <w:r w:rsidRPr="000F575B">
              <w:rPr>
                <w:rFonts w:ascii="宋体" w:cs="宋体"/>
                <w:color w:val="FF0000"/>
                <w:kern w:val="0"/>
                <w:sz w:val="20"/>
                <w:szCs w:val="20"/>
              </w:rPr>
              <w:t>STATUS</w:t>
            </w:r>
          </w:p>
        </w:tc>
        <w:tc>
          <w:tcPr>
            <w:tcW w:w="1709" w:type="dxa"/>
          </w:tcPr>
          <w:p w14:paraId="3DB735D0" w14:textId="77777777" w:rsidR="0011055E" w:rsidRPr="00F33371" w:rsidRDefault="0011055E" w:rsidP="00E81D47">
            <w:pPr>
              <w:rPr>
                <w:rFonts w:ascii="宋体" w:cs="宋体"/>
                <w:kern w:val="0"/>
                <w:sz w:val="20"/>
                <w:szCs w:val="20"/>
              </w:rPr>
            </w:pPr>
            <w:r w:rsidRPr="00F33371">
              <w:rPr>
                <w:rFonts w:ascii="宋体" w:cs="宋体" w:hint="eastAsia"/>
                <w:kern w:val="0"/>
                <w:sz w:val="20"/>
                <w:szCs w:val="20"/>
              </w:rPr>
              <w:t>交易状态</w:t>
            </w:r>
          </w:p>
        </w:tc>
        <w:tc>
          <w:tcPr>
            <w:tcW w:w="851" w:type="dxa"/>
          </w:tcPr>
          <w:p w14:paraId="38983A6A" w14:textId="77777777" w:rsidR="0011055E" w:rsidRPr="00F33371" w:rsidRDefault="0011055E" w:rsidP="00E81D47">
            <w:pPr>
              <w:rPr>
                <w:rFonts w:ascii="宋体" w:cs="宋体"/>
                <w:kern w:val="0"/>
                <w:sz w:val="20"/>
                <w:szCs w:val="20"/>
              </w:rPr>
            </w:pPr>
            <w:r w:rsidRPr="00F33371">
              <w:rPr>
                <w:rFonts w:ascii="宋体" w:cs="宋体" w:hint="eastAsia"/>
                <w:kern w:val="0"/>
                <w:sz w:val="20"/>
                <w:szCs w:val="20"/>
              </w:rPr>
              <w:t>C(1)</w:t>
            </w:r>
          </w:p>
        </w:tc>
        <w:tc>
          <w:tcPr>
            <w:tcW w:w="708" w:type="dxa"/>
          </w:tcPr>
          <w:p w14:paraId="4305C3C8" w14:textId="77777777" w:rsidR="0011055E" w:rsidRPr="00F33371" w:rsidRDefault="0011055E" w:rsidP="00E81D47">
            <w:pPr>
              <w:rPr>
                <w:rFonts w:ascii="宋体" w:cs="宋体"/>
                <w:kern w:val="0"/>
                <w:sz w:val="20"/>
                <w:szCs w:val="20"/>
              </w:rPr>
            </w:pPr>
            <w:r w:rsidRPr="00F33371">
              <w:rPr>
                <w:rFonts w:ascii="宋体" w:cs="宋体" w:hint="eastAsia"/>
                <w:kern w:val="0"/>
                <w:sz w:val="20"/>
                <w:szCs w:val="20"/>
              </w:rPr>
              <w:t>否</w:t>
            </w:r>
          </w:p>
        </w:tc>
        <w:tc>
          <w:tcPr>
            <w:tcW w:w="2635" w:type="dxa"/>
          </w:tcPr>
          <w:p w14:paraId="4F34B03D" w14:textId="77777777" w:rsidR="0011055E" w:rsidRPr="00F33371" w:rsidRDefault="0011055E" w:rsidP="00E81D47">
            <w:pPr>
              <w:rPr>
                <w:rFonts w:ascii="宋体" w:cs="宋体"/>
                <w:kern w:val="0"/>
                <w:sz w:val="20"/>
                <w:szCs w:val="20"/>
              </w:rPr>
            </w:pPr>
            <w:r w:rsidRPr="00F33371">
              <w:rPr>
                <w:rFonts w:ascii="宋体" w:cs="宋体" w:hint="eastAsia"/>
                <w:kern w:val="0"/>
                <w:sz w:val="20"/>
                <w:szCs w:val="20"/>
              </w:rPr>
              <w:t xml:space="preserve">L 正在处理中 F不可对账 S 可对账 </w:t>
            </w:r>
          </w:p>
        </w:tc>
      </w:tr>
      <w:tr w:rsidR="0011055E" w14:paraId="0BFC4F1A" w14:textId="77777777" w:rsidTr="00E81D47">
        <w:trPr>
          <w:cantSplit/>
          <w:trHeight w:val="145"/>
        </w:trPr>
        <w:tc>
          <w:tcPr>
            <w:tcW w:w="983" w:type="dxa"/>
            <w:vMerge/>
          </w:tcPr>
          <w:p w14:paraId="1CD29EC0" w14:textId="77777777" w:rsidR="0011055E" w:rsidRDefault="0011055E" w:rsidP="00E81D47">
            <w:pPr>
              <w:rPr>
                <w:rFonts w:ascii="宋体" w:hAnsi="宋体"/>
              </w:rPr>
            </w:pPr>
          </w:p>
        </w:tc>
        <w:tc>
          <w:tcPr>
            <w:tcW w:w="2094" w:type="dxa"/>
          </w:tcPr>
          <w:p w14:paraId="5720F554" w14:textId="77777777" w:rsidR="0011055E" w:rsidRPr="005925FD" w:rsidRDefault="0011055E" w:rsidP="00E81D47">
            <w:pPr>
              <w:autoSpaceDE w:val="0"/>
              <w:autoSpaceDN w:val="0"/>
              <w:adjustRightInd w:val="0"/>
              <w:spacing w:line="267" w:lineRule="exact"/>
              <w:jc w:val="left"/>
              <w:rPr>
                <w:rFonts w:ascii="宋体" w:cs="宋体"/>
                <w:kern w:val="0"/>
                <w:sz w:val="20"/>
                <w:szCs w:val="20"/>
              </w:rPr>
            </w:pPr>
            <w:r w:rsidRPr="005925FD">
              <w:rPr>
                <w:rFonts w:ascii="宋体" w:cs="宋体" w:hint="eastAsia"/>
                <w:kern w:val="0"/>
                <w:sz w:val="20"/>
                <w:szCs w:val="20"/>
              </w:rPr>
              <w:t>ERRORMSG</w:t>
            </w:r>
          </w:p>
        </w:tc>
        <w:tc>
          <w:tcPr>
            <w:tcW w:w="1709" w:type="dxa"/>
          </w:tcPr>
          <w:p w14:paraId="26707F98" w14:textId="77777777" w:rsidR="0011055E" w:rsidRPr="00F33371" w:rsidRDefault="0011055E" w:rsidP="00E81D47">
            <w:pPr>
              <w:rPr>
                <w:rFonts w:ascii="宋体" w:cs="宋体"/>
                <w:kern w:val="0"/>
                <w:sz w:val="20"/>
                <w:szCs w:val="20"/>
              </w:rPr>
            </w:pPr>
            <w:r w:rsidRPr="00F33371">
              <w:rPr>
                <w:rFonts w:ascii="宋体" w:cs="宋体" w:hint="eastAsia"/>
                <w:kern w:val="0"/>
                <w:sz w:val="20"/>
                <w:szCs w:val="20"/>
              </w:rPr>
              <w:t>失败原因</w:t>
            </w:r>
          </w:p>
        </w:tc>
        <w:tc>
          <w:tcPr>
            <w:tcW w:w="851" w:type="dxa"/>
          </w:tcPr>
          <w:p w14:paraId="44DBA929" w14:textId="77777777" w:rsidR="0011055E" w:rsidRPr="00F33371" w:rsidRDefault="0011055E" w:rsidP="00E81D47">
            <w:pPr>
              <w:rPr>
                <w:rFonts w:ascii="宋体" w:cs="宋体"/>
                <w:kern w:val="0"/>
                <w:sz w:val="20"/>
                <w:szCs w:val="20"/>
              </w:rPr>
            </w:pPr>
            <w:r>
              <w:rPr>
                <w:rFonts w:ascii="宋体" w:cs="宋体" w:hint="eastAsia"/>
                <w:kern w:val="0"/>
                <w:sz w:val="20"/>
                <w:szCs w:val="20"/>
              </w:rPr>
              <w:t>C(128)</w:t>
            </w:r>
          </w:p>
        </w:tc>
        <w:tc>
          <w:tcPr>
            <w:tcW w:w="708" w:type="dxa"/>
          </w:tcPr>
          <w:p w14:paraId="39F5538D" w14:textId="77777777" w:rsidR="0011055E" w:rsidRPr="00F33371" w:rsidRDefault="0011055E" w:rsidP="00E81D47">
            <w:pPr>
              <w:rPr>
                <w:rFonts w:ascii="宋体" w:cs="宋体"/>
                <w:kern w:val="0"/>
                <w:sz w:val="20"/>
                <w:szCs w:val="20"/>
              </w:rPr>
            </w:pPr>
            <w:r w:rsidRPr="00F33371">
              <w:rPr>
                <w:rFonts w:ascii="宋体" w:cs="宋体" w:hint="eastAsia"/>
                <w:kern w:val="0"/>
                <w:sz w:val="20"/>
                <w:szCs w:val="20"/>
              </w:rPr>
              <w:t>是</w:t>
            </w:r>
          </w:p>
        </w:tc>
        <w:tc>
          <w:tcPr>
            <w:tcW w:w="2635" w:type="dxa"/>
          </w:tcPr>
          <w:p w14:paraId="139310E8" w14:textId="77777777" w:rsidR="0011055E" w:rsidRPr="00F33371" w:rsidRDefault="0011055E" w:rsidP="00E81D47">
            <w:pPr>
              <w:rPr>
                <w:rFonts w:ascii="宋体" w:cs="宋体"/>
                <w:kern w:val="0"/>
                <w:sz w:val="20"/>
                <w:szCs w:val="20"/>
              </w:rPr>
            </w:pPr>
            <w:r w:rsidRPr="00F33371">
              <w:rPr>
                <w:rFonts w:ascii="宋体" w:cs="宋体" w:hint="eastAsia"/>
                <w:kern w:val="0"/>
                <w:sz w:val="20"/>
                <w:szCs w:val="20"/>
              </w:rPr>
              <w:t>F不可对账原因</w:t>
            </w:r>
          </w:p>
        </w:tc>
      </w:tr>
      <w:tr w:rsidR="0011055E" w14:paraId="5EC720DB" w14:textId="77777777" w:rsidTr="00E81D47">
        <w:trPr>
          <w:cantSplit/>
          <w:trHeight w:val="145"/>
        </w:trPr>
        <w:tc>
          <w:tcPr>
            <w:tcW w:w="983" w:type="dxa"/>
            <w:vMerge/>
          </w:tcPr>
          <w:p w14:paraId="69736279" w14:textId="77777777" w:rsidR="0011055E" w:rsidRDefault="0011055E" w:rsidP="00E81D47">
            <w:pPr>
              <w:rPr>
                <w:rFonts w:ascii="宋体" w:hAnsi="宋体"/>
              </w:rPr>
            </w:pPr>
          </w:p>
        </w:tc>
        <w:tc>
          <w:tcPr>
            <w:tcW w:w="2094" w:type="dxa"/>
          </w:tcPr>
          <w:p w14:paraId="0A95A77C" w14:textId="77777777" w:rsidR="0011055E" w:rsidRPr="005925FD" w:rsidRDefault="0011055E" w:rsidP="00E81D47">
            <w:pPr>
              <w:autoSpaceDE w:val="0"/>
              <w:autoSpaceDN w:val="0"/>
              <w:adjustRightInd w:val="0"/>
              <w:spacing w:line="267" w:lineRule="exact"/>
              <w:jc w:val="left"/>
              <w:rPr>
                <w:rFonts w:ascii="宋体" w:cs="宋体"/>
                <w:kern w:val="0"/>
                <w:sz w:val="20"/>
                <w:szCs w:val="20"/>
              </w:rPr>
            </w:pPr>
            <w:r w:rsidRPr="005925FD">
              <w:rPr>
                <w:rFonts w:ascii="宋体" w:cs="宋体" w:hint="eastAsia"/>
                <w:kern w:val="0"/>
                <w:sz w:val="20"/>
                <w:szCs w:val="20"/>
              </w:rPr>
              <w:t>FILENAME</w:t>
            </w:r>
          </w:p>
        </w:tc>
        <w:tc>
          <w:tcPr>
            <w:tcW w:w="1709" w:type="dxa"/>
          </w:tcPr>
          <w:p w14:paraId="2A46E643" w14:textId="77777777" w:rsidR="0011055E" w:rsidRPr="00F33371" w:rsidRDefault="0011055E" w:rsidP="00E81D47">
            <w:pPr>
              <w:rPr>
                <w:rFonts w:ascii="宋体" w:cs="宋体"/>
                <w:kern w:val="0"/>
                <w:sz w:val="20"/>
                <w:szCs w:val="20"/>
              </w:rPr>
            </w:pPr>
            <w:r w:rsidRPr="00F33371">
              <w:rPr>
                <w:rFonts w:ascii="宋体" w:cs="宋体" w:hint="eastAsia"/>
                <w:kern w:val="0"/>
                <w:sz w:val="20"/>
                <w:szCs w:val="20"/>
              </w:rPr>
              <w:t>文件名称</w:t>
            </w:r>
          </w:p>
        </w:tc>
        <w:tc>
          <w:tcPr>
            <w:tcW w:w="851" w:type="dxa"/>
          </w:tcPr>
          <w:p w14:paraId="7CFC643D" w14:textId="77777777" w:rsidR="0011055E" w:rsidRPr="00F33371" w:rsidRDefault="0011055E" w:rsidP="00E81D47">
            <w:pPr>
              <w:rPr>
                <w:rFonts w:ascii="宋体" w:cs="宋体"/>
                <w:kern w:val="0"/>
                <w:sz w:val="20"/>
                <w:szCs w:val="20"/>
              </w:rPr>
            </w:pPr>
            <w:r w:rsidRPr="00F33371">
              <w:rPr>
                <w:rFonts w:ascii="宋体" w:cs="宋体" w:hint="eastAsia"/>
                <w:kern w:val="0"/>
                <w:sz w:val="20"/>
                <w:szCs w:val="20"/>
              </w:rPr>
              <w:t>C(128)</w:t>
            </w:r>
          </w:p>
        </w:tc>
        <w:tc>
          <w:tcPr>
            <w:tcW w:w="708" w:type="dxa"/>
          </w:tcPr>
          <w:p w14:paraId="799E786F" w14:textId="77777777" w:rsidR="0011055E" w:rsidRPr="00F33371" w:rsidRDefault="0011055E" w:rsidP="00E81D47">
            <w:pPr>
              <w:rPr>
                <w:rFonts w:ascii="宋体" w:cs="宋体"/>
                <w:kern w:val="0"/>
                <w:sz w:val="20"/>
                <w:szCs w:val="20"/>
              </w:rPr>
            </w:pPr>
            <w:r w:rsidRPr="00F33371">
              <w:rPr>
                <w:rFonts w:ascii="宋体" w:cs="宋体" w:hint="eastAsia"/>
                <w:kern w:val="0"/>
                <w:sz w:val="20"/>
                <w:szCs w:val="20"/>
              </w:rPr>
              <w:t>是</w:t>
            </w:r>
          </w:p>
        </w:tc>
        <w:tc>
          <w:tcPr>
            <w:tcW w:w="2635" w:type="dxa"/>
          </w:tcPr>
          <w:p w14:paraId="4F7F3954" w14:textId="77777777" w:rsidR="0011055E" w:rsidRPr="00F33371" w:rsidRDefault="0011055E" w:rsidP="00E81D47">
            <w:pPr>
              <w:rPr>
                <w:rFonts w:ascii="宋体" w:cs="宋体"/>
                <w:kern w:val="0"/>
                <w:sz w:val="20"/>
                <w:szCs w:val="20"/>
              </w:rPr>
            </w:pPr>
            <w:r w:rsidRPr="000F575B">
              <w:rPr>
                <w:rFonts w:ascii="宋体" w:cs="宋体" w:hint="eastAsia"/>
                <w:color w:val="FF0000"/>
                <w:kern w:val="0"/>
                <w:sz w:val="20"/>
                <w:szCs w:val="20"/>
              </w:rPr>
              <w:t>RETURN_</w:t>
            </w:r>
            <w:r w:rsidRPr="000F575B">
              <w:rPr>
                <w:rFonts w:ascii="宋体" w:cs="宋体"/>
                <w:color w:val="FF0000"/>
                <w:kern w:val="0"/>
                <w:sz w:val="20"/>
                <w:szCs w:val="20"/>
              </w:rPr>
              <w:t>STATUS</w:t>
            </w:r>
            <w:r w:rsidRPr="00F33371">
              <w:rPr>
                <w:rFonts w:ascii="宋体" w:cs="宋体" w:hint="eastAsia"/>
                <w:kern w:val="0"/>
                <w:sz w:val="20"/>
                <w:szCs w:val="20"/>
              </w:rPr>
              <w:t xml:space="preserve"> =S 时返回。</w:t>
            </w:r>
          </w:p>
        </w:tc>
      </w:tr>
      <w:tr w:rsidR="0011055E" w14:paraId="3DA68B3A" w14:textId="77777777" w:rsidTr="00E81D47">
        <w:trPr>
          <w:cantSplit/>
          <w:trHeight w:val="145"/>
        </w:trPr>
        <w:tc>
          <w:tcPr>
            <w:tcW w:w="983" w:type="dxa"/>
            <w:vMerge/>
          </w:tcPr>
          <w:p w14:paraId="18446D7E" w14:textId="77777777" w:rsidR="0011055E" w:rsidRDefault="0011055E" w:rsidP="00E81D47">
            <w:pPr>
              <w:rPr>
                <w:rFonts w:ascii="宋体" w:hAnsi="宋体"/>
              </w:rPr>
            </w:pPr>
          </w:p>
        </w:tc>
        <w:tc>
          <w:tcPr>
            <w:tcW w:w="2094" w:type="dxa"/>
          </w:tcPr>
          <w:p w14:paraId="14293EE3" w14:textId="77777777" w:rsidR="0011055E" w:rsidRPr="005925FD" w:rsidRDefault="0011055E" w:rsidP="00E81D47">
            <w:pPr>
              <w:autoSpaceDE w:val="0"/>
              <w:autoSpaceDN w:val="0"/>
              <w:adjustRightInd w:val="0"/>
              <w:spacing w:line="267" w:lineRule="exact"/>
              <w:jc w:val="left"/>
              <w:rPr>
                <w:rFonts w:ascii="宋体" w:cs="宋体"/>
                <w:kern w:val="0"/>
                <w:sz w:val="20"/>
                <w:szCs w:val="20"/>
              </w:rPr>
            </w:pPr>
            <w:r w:rsidRPr="005925FD">
              <w:rPr>
                <w:rFonts w:ascii="宋体" w:cs="宋体" w:hint="eastAsia"/>
                <w:kern w:val="0"/>
                <w:sz w:val="20"/>
                <w:szCs w:val="20"/>
              </w:rPr>
              <w:t>FILECONTEXT</w:t>
            </w:r>
          </w:p>
        </w:tc>
        <w:tc>
          <w:tcPr>
            <w:tcW w:w="1709" w:type="dxa"/>
          </w:tcPr>
          <w:p w14:paraId="0D5E4237" w14:textId="77777777" w:rsidR="0011055E" w:rsidRPr="00F33371" w:rsidRDefault="0011055E" w:rsidP="00E81D47">
            <w:pPr>
              <w:rPr>
                <w:rFonts w:ascii="宋体" w:cs="宋体"/>
                <w:kern w:val="0"/>
                <w:sz w:val="20"/>
                <w:szCs w:val="20"/>
              </w:rPr>
            </w:pPr>
            <w:r w:rsidRPr="00F33371">
              <w:rPr>
                <w:rFonts w:ascii="宋体" w:cs="宋体" w:hint="eastAsia"/>
                <w:kern w:val="0"/>
                <w:sz w:val="20"/>
                <w:szCs w:val="20"/>
              </w:rPr>
              <w:t>文件内容</w:t>
            </w:r>
          </w:p>
        </w:tc>
        <w:tc>
          <w:tcPr>
            <w:tcW w:w="851" w:type="dxa"/>
          </w:tcPr>
          <w:p w14:paraId="741EF0D9" w14:textId="77777777" w:rsidR="0011055E" w:rsidRPr="00F33371" w:rsidRDefault="0011055E" w:rsidP="00E81D47">
            <w:pPr>
              <w:rPr>
                <w:rFonts w:ascii="宋体" w:cs="宋体"/>
                <w:kern w:val="0"/>
                <w:sz w:val="20"/>
                <w:szCs w:val="20"/>
              </w:rPr>
            </w:pPr>
          </w:p>
        </w:tc>
        <w:tc>
          <w:tcPr>
            <w:tcW w:w="708" w:type="dxa"/>
          </w:tcPr>
          <w:p w14:paraId="620AAFDD" w14:textId="77777777" w:rsidR="0011055E" w:rsidRPr="00F33371" w:rsidRDefault="0011055E" w:rsidP="00E81D47">
            <w:pPr>
              <w:rPr>
                <w:rFonts w:ascii="宋体" w:cs="宋体"/>
                <w:kern w:val="0"/>
                <w:sz w:val="20"/>
                <w:szCs w:val="20"/>
              </w:rPr>
            </w:pPr>
            <w:r w:rsidRPr="00F33371">
              <w:rPr>
                <w:rFonts w:ascii="宋体" w:cs="宋体" w:hint="eastAsia"/>
                <w:kern w:val="0"/>
                <w:sz w:val="20"/>
                <w:szCs w:val="20"/>
              </w:rPr>
              <w:t>否</w:t>
            </w:r>
          </w:p>
        </w:tc>
        <w:tc>
          <w:tcPr>
            <w:tcW w:w="2635" w:type="dxa"/>
          </w:tcPr>
          <w:p w14:paraId="4F099504" w14:textId="77777777" w:rsidR="0011055E" w:rsidRPr="00F33371" w:rsidRDefault="0011055E" w:rsidP="00E81D47">
            <w:pPr>
              <w:rPr>
                <w:rFonts w:ascii="宋体" w:cs="宋体"/>
                <w:kern w:val="0"/>
                <w:sz w:val="20"/>
                <w:szCs w:val="20"/>
              </w:rPr>
            </w:pPr>
            <w:r w:rsidRPr="00F33371">
              <w:rPr>
                <w:rFonts w:ascii="宋体" w:cs="宋体" w:hint="eastAsia"/>
                <w:kern w:val="0"/>
                <w:sz w:val="20"/>
                <w:szCs w:val="20"/>
              </w:rPr>
              <w:t>生成明细文件，然后压缩成ZIP文件，读取ZIP文件流进行BASE64后放到该字段值。</w:t>
            </w:r>
          </w:p>
        </w:tc>
      </w:tr>
      <w:tr w:rsidR="0011055E" w14:paraId="7E74C0DC" w14:textId="77777777" w:rsidTr="00E81D47">
        <w:trPr>
          <w:cantSplit/>
          <w:trHeight w:val="145"/>
          <w:ins w:id="6316" w:author="wincol" w:date="2016-03-29T14:28:00Z"/>
        </w:trPr>
        <w:tc>
          <w:tcPr>
            <w:tcW w:w="983" w:type="dxa"/>
            <w:vMerge/>
          </w:tcPr>
          <w:p w14:paraId="39380291" w14:textId="77777777" w:rsidR="0011055E" w:rsidRDefault="0011055E" w:rsidP="00E81D47">
            <w:pPr>
              <w:rPr>
                <w:ins w:id="6317" w:author="wincol" w:date="2016-03-29T14:28:00Z"/>
                <w:rFonts w:ascii="宋体" w:hAnsi="宋体"/>
              </w:rPr>
            </w:pPr>
          </w:p>
        </w:tc>
        <w:tc>
          <w:tcPr>
            <w:tcW w:w="2094" w:type="dxa"/>
          </w:tcPr>
          <w:p w14:paraId="34C74DFE" w14:textId="77777777" w:rsidR="0011055E" w:rsidRPr="005925FD" w:rsidRDefault="0011055E" w:rsidP="00E81D47">
            <w:pPr>
              <w:autoSpaceDE w:val="0"/>
              <w:autoSpaceDN w:val="0"/>
              <w:adjustRightInd w:val="0"/>
              <w:spacing w:line="267" w:lineRule="exact"/>
              <w:jc w:val="left"/>
              <w:rPr>
                <w:ins w:id="6318" w:author="wincol" w:date="2016-03-29T14:28:00Z"/>
                <w:rFonts w:ascii="宋体" w:cs="宋体"/>
                <w:kern w:val="0"/>
                <w:sz w:val="20"/>
                <w:szCs w:val="20"/>
              </w:rPr>
            </w:pPr>
            <w:ins w:id="6319" w:author="wincol" w:date="2016-03-29T14:28:00Z">
              <w:r>
                <w:rPr>
                  <w:rFonts w:ascii="宋体" w:cs="宋体" w:hint="eastAsia"/>
                  <w:kern w:val="0"/>
                  <w:sz w:val="20"/>
                  <w:szCs w:val="20"/>
                </w:rPr>
                <w:t>EXT_FILED1</w:t>
              </w:r>
            </w:ins>
          </w:p>
        </w:tc>
        <w:tc>
          <w:tcPr>
            <w:tcW w:w="1709" w:type="dxa"/>
          </w:tcPr>
          <w:p w14:paraId="5D07D087" w14:textId="77777777" w:rsidR="0011055E" w:rsidRPr="00F33371" w:rsidRDefault="0011055E" w:rsidP="00E81D47">
            <w:pPr>
              <w:rPr>
                <w:ins w:id="6320" w:author="wincol" w:date="2016-03-29T14:28:00Z"/>
                <w:rFonts w:ascii="宋体" w:cs="宋体"/>
                <w:kern w:val="0"/>
                <w:sz w:val="20"/>
                <w:szCs w:val="20"/>
              </w:rPr>
            </w:pPr>
            <w:ins w:id="6321" w:author="wincol" w:date="2016-03-29T14:28:00Z">
              <w:r>
                <w:rPr>
                  <w:rFonts w:ascii="宋体" w:cs="宋体" w:hint="eastAsia"/>
                  <w:kern w:val="0"/>
                  <w:sz w:val="20"/>
                  <w:szCs w:val="20"/>
                </w:rPr>
                <w:t>备用字段1</w:t>
              </w:r>
            </w:ins>
          </w:p>
        </w:tc>
        <w:tc>
          <w:tcPr>
            <w:tcW w:w="851" w:type="dxa"/>
          </w:tcPr>
          <w:p w14:paraId="0FD7C148" w14:textId="77777777" w:rsidR="0011055E" w:rsidRPr="00F33371" w:rsidRDefault="0011055E" w:rsidP="00E81D47">
            <w:pPr>
              <w:rPr>
                <w:ins w:id="6322" w:author="wincol" w:date="2016-03-29T14:28:00Z"/>
                <w:rFonts w:ascii="宋体" w:cs="宋体"/>
                <w:kern w:val="0"/>
                <w:sz w:val="20"/>
                <w:szCs w:val="20"/>
              </w:rPr>
            </w:pPr>
            <w:ins w:id="6323" w:author="wincol" w:date="2016-03-29T14:28: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631EB2C2" w14:textId="77777777" w:rsidR="0011055E" w:rsidRPr="00F33371" w:rsidRDefault="0011055E" w:rsidP="00E81D47">
            <w:pPr>
              <w:rPr>
                <w:ins w:id="6324" w:author="wincol" w:date="2016-03-29T14:28:00Z"/>
                <w:rFonts w:ascii="宋体" w:cs="宋体"/>
                <w:kern w:val="0"/>
                <w:sz w:val="20"/>
                <w:szCs w:val="20"/>
              </w:rPr>
            </w:pPr>
            <w:ins w:id="6325" w:author="wincol" w:date="2016-03-29T14:28:00Z">
              <w:r>
                <w:rPr>
                  <w:rFonts w:ascii="宋体" w:hAnsi="宋体" w:hint="eastAsia"/>
                </w:rPr>
                <w:t>是</w:t>
              </w:r>
            </w:ins>
          </w:p>
        </w:tc>
        <w:tc>
          <w:tcPr>
            <w:tcW w:w="2635" w:type="dxa"/>
          </w:tcPr>
          <w:p w14:paraId="2BBCA0E2" w14:textId="77777777" w:rsidR="0011055E" w:rsidRPr="00F33371" w:rsidRDefault="0011055E" w:rsidP="00E81D47">
            <w:pPr>
              <w:rPr>
                <w:ins w:id="6326" w:author="wincol" w:date="2016-03-29T14:28:00Z"/>
                <w:rFonts w:ascii="宋体" w:cs="宋体"/>
                <w:kern w:val="0"/>
                <w:sz w:val="20"/>
                <w:szCs w:val="20"/>
              </w:rPr>
            </w:pPr>
            <w:ins w:id="6327" w:author="wincol" w:date="2016-03-29T14:28:00Z">
              <w:r>
                <w:rPr>
                  <w:rFonts w:ascii="宋体" w:cs="宋体" w:hint="eastAsia"/>
                  <w:kern w:val="0"/>
                  <w:sz w:val="20"/>
                  <w:szCs w:val="20"/>
                </w:rPr>
                <w:t>备用字段1</w:t>
              </w:r>
            </w:ins>
          </w:p>
        </w:tc>
      </w:tr>
      <w:tr w:rsidR="0011055E" w14:paraId="1B99BCAD" w14:textId="77777777" w:rsidTr="00E81D47">
        <w:trPr>
          <w:cantSplit/>
          <w:trHeight w:val="145"/>
          <w:ins w:id="6328" w:author="wincol" w:date="2016-03-29T14:28:00Z"/>
        </w:trPr>
        <w:tc>
          <w:tcPr>
            <w:tcW w:w="983" w:type="dxa"/>
            <w:vMerge/>
          </w:tcPr>
          <w:p w14:paraId="6017B20E" w14:textId="77777777" w:rsidR="0011055E" w:rsidRDefault="0011055E" w:rsidP="00E81D47">
            <w:pPr>
              <w:rPr>
                <w:ins w:id="6329" w:author="wincol" w:date="2016-03-29T14:28:00Z"/>
                <w:rFonts w:ascii="宋体" w:hAnsi="宋体"/>
              </w:rPr>
            </w:pPr>
          </w:p>
        </w:tc>
        <w:tc>
          <w:tcPr>
            <w:tcW w:w="2094" w:type="dxa"/>
          </w:tcPr>
          <w:p w14:paraId="08169FED" w14:textId="77777777" w:rsidR="0011055E" w:rsidRPr="005925FD" w:rsidRDefault="0011055E" w:rsidP="00E81D47">
            <w:pPr>
              <w:autoSpaceDE w:val="0"/>
              <w:autoSpaceDN w:val="0"/>
              <w:adjustRightInd w:val="0"/>
              <w:spacing w:line="267" w:lineRule="exact"/>
              <w:jc w:val="left"/>
              <w:rPr>
                <w:ins w:id="6330" w:author="wincol" w:date="2016-03-29T14:28:00Z"/>
                <w:rFonts w:ascii="宋体" w:cs="宋体"/>
                <w:kern w:val="0"/>
                <w:sz w:val="20"/>
                <w:szCs w:val="20"/>
              </w:rPr>
            </w:pPr>
            <w:ins w:id="6331" w:author="wincol" w:date="2016-03-29T14:28:00Z">
              <w:r>
                <w:rPr>
                  <w:rFonts w:ascii="宋体" w:cs="宋体" w:hint="eastAsia"/>
                  <w:kern w:val="0"/>
                  <w:sz w:val="20"/>
                  <w:szCs w:val="20"/>
                </w:rPr>
                <w:t>EXT_FILED2</w:t>
              </w:r>
            </w:ins>
          </w:p>
        </w:tc>
        <w:tc>
          <w:tcPr>
            <w:tcW w:w="1709" w:type="dxa"/>
          </w:tcPr>
          <w:p w14:paraId="6701FC98" w14:textId="77777777" w:rsidR="0011055E" w:rsidRPr="00F33371" w:rsidRDefault="0011055E" w:rsidP="00E81D47">
            <w:pPr>
              <w:rPr>
                <w:ins w:id="6332" w:author="wincol" w:date="2016-03-29T14:28:00Z"/>
                <w:rFonts w:ascii="宋体" w:cs="宋体"/>
                <w:kern w:val="0"/>
                <w:sz w:val="20"/>
                <w:szCs w:val="20"/>
              </w:rPr>
            </w:pPr>
            <w:ins w:id="6333" w:author="wincol" w:date="2016-03-29T14:28:00Z">
              <w:r>
                <w:rPr>
                  <w:rFonts w:ascii="宋体" w:cs="宋体" w:hint="eastAsia"/>
                  <w:kern w:val="0"/>
                  <w:sz w:val="20"/>
                  <w:szCs w:val="20"/>
                </w:rPr>
                <w:t>备用字段2</w:t>
              </w:r>
            </w:ins>
          </w:p>
        </w:tc>
        <w:tc>
          <w:tcPr>
            <w:tcW w:w="851" w:type="dxa"/>
          </w:tcPr>
          <w:p w14:paraId="52444795" w14:textId="77777777" w:rsidR="0011055E" w:rsidRPr="00F33371" w:rsidRDefault="0011055E" w:rsidP="00E81D47">
            <w:pPr>
              <w:rPr>
                <w:ins w:id="6334" w:author="wincol" w:date="2016-03-29T14:28:00Z"/>
                <w:rFonts w:ascii="宋体" w:cs="宋体"/>
                <w:kern w:val="0"/>
                <w:sz w:val="20"/>
                <w:szCs w:val="20"/>
              </w:rPr>
            </w:pPr>
            <w:ins w:id="6335" w:author="wincol" w:date="2016-03-29T14:28: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200</w:t>
              </w:r>
              <w:r w:rsidRPr="00A560D3">
                <w:rPr>
                  <w:rFonts w:ascii="宋体" w:cs="宋体"/>
                  <w:kern w:val="0"/>
                  <w:sz w:val="20"/>
                  <w:szCs w:val="20"/>
                </w:rPr>
                <w:t>)</w:t>
              </w:r>
            </w:ins>
          </w:p>
        </w:tc>
        <w:tc>
          <w:tcPr>
            <w:tcW w:w="708" w:type="dxa"/>
          </w:tcPr>
          <w:p w14:paraId="207AFC58" w14:textId="77777777" w:rsidR="0011055E" w:rsidRPr="00F33371" w:rsidRDefault="0011055E" w:rsidP="00E81D47">
            <w:pPr>
              <w:rPr>
                <w:ins w:id="6336" w:author="wincol" w:date="2016-03-29T14:28:00Z"/>
                <w:rFonts w:ascii="宋体" w:cs="宋体"/>
                <w:kern w:val="0"/>
                <w:sz w:val="20"/>
                <w:szCs w:val="20"/>
              </w:rPr>
            </w:pPr>
            <w:ins w:id="6337" w:author="wincol" w:date="2016-03-29T14:28:00Z">
              <w:r>
                <w:rPr>
                  <w:rFonts w:ascii="宋体" w:hAnsi="宋体" w:hint="eastAsia"/>
                </w:rPr>
                <w:t>是</w:t>
              </w:r>
            </w:ins>
          </w:p>
        </w:tc>
        <w:tc>
          <w:tcPr>
            <w:tcW w:w="2635" w:type="dxa"/>
          </w:tcPr>
          <w:p w14:paraId="292F6DF3" w14:textId="77777777" w:rsidR="0011055E" w:rsidRPr="00F33371" w:rsidRDefault="0011055E" w:rsidP="00E81D47">
            <w:pPr>
              <w:rPr>
                <w:ins w:id="6338" w:author="wincol" w:date="2016-03-29T14:28:00Z"/>
                <w:rFonts w:ascii="宋体" w:cs="宋体"/>
                <w:kern w:val="0"/>
                <w:sz w:val="20"/>
                <w:szCs w:val="20"/>
              </w:rPr>
            </w:pPr>
            <w:ins w:id="6339" w:author="wincol" w:date="2016-03-29T14:28:00Z">
              <w:r>
                <w:rPr>
                  <w:rFonts w:ascii="宋体" w:cs="宋体" w:hint="eastAsia"/>
                  <w:kern w:val="0"/>
                  <w:sz w:val="20"/>
                  <w:szCs w:val="20"/>
                </w:rPr>
                <w:t>备用字段2</w:t>
              </w:r>
            </w:ins>
          </w:p>
        </w:tc>
      </w:tr>
      <w:tr w:rsidR="0011055E" w14:paraId="0048172B" w14:textId="77777777" w:rsidTr="00E81D47">
        <w:trPr>
          <w:cantSplit/>
          <w:trHeight w:val="145"/>
          <w:ins w:id="6340" w:author="wincol" w:date="2016-03-29T14:28:00Z"/>
        </w:trPr>
        <w:tc>
          <w:tcPr>
            <w:tcW w:w="983" w:type="dxa"/>
            <w:vMerge/>
          </w:tcPr>
          <w:p w14:paraId="73E7F191" w14:textId="77777777" w:rsidR="0011055E" w:rsidRDefault="0011055E" w:rsidP="00E81D47">
            <w:pPr>
              <w:rPr>
                <w:ins w:id="6341" w:author="wincol" w:date="2016-03-29T14:28:00Z"/>
                <w:rFonts w:ascii="宋体" w:hAnsi="宋体"/>
              </w:rPr>
            </w:pPr>
          </w:p>
        </w:tc>
        <w:tc>
          <w:tcPr>
            <w:tcW w:w="2094" w:type="dxa"/>
          </w:tcPr>
          <w:p w14:paraId="242B34C6" w14:textId="77777777" w:rsidR="0011055E" w:rsidRPr="005925FD" w:rsidRDefault="0011055E" w:rsidP="00E81D47">
            <w:pPr>
              <w:autoSpaceDE w:val="0"/>
              <w:autoSpaceDN w:val="0"/>
              <w:adjustRightInd w:val="0"/>
              <w:spacing w:line="267" w:lineRule="exact"/>
              <w:jc w:val="left"/>
              <w:rPr>
                <w:ins w:id="6342" w:author="wincol" w:date="2016-03-29T14:28:00Z"/>
                <w:rFonts w:ascii="宋体" w:cs="宋体"/>
                <w:kern w:val="0"/>
                <w:sz w:val="20"/>
                <w:szCs w:val="20"/>
              </w:rPr>
            </w:pPr>
            <w:ins w:id="6343" w:author="wincol" w:date="2016-03-29T14:28:00Z">
              <w:r>
                <w:rPr>
                  <w:rFonts w:ascii="宋体" w:cs="宋体" w:hint="eastAsia"/>
                  <w:kern w:val="0"/>
                  <w:sz w:val="20"/>
                  <w:szCs w:val="20"/>
                </w:rPr>
                <w:t>EXT_FILED3</w:t>
              </w:r>
            </w:ins>
          </w:p>
        </w:tc>
        <w:tc>
          <w:tcPr>
            <w:tcW w:w="1709" w:type="dxa"/>
          </w:tcPr>
          <w:p w14:paraId="28945564" w14:textId="77777777" w:rsidR="0011055E" w:rsidRPr="00F33371" w:rsidRDefault="0011055E" w:rsidP="00E81D47">
            <w:pPr>
              <w:rPr>
                <w:ins w:id="6344" w:author="wincol" w:date="2016-03-29T14:28:00Z"/>
                <w:rFonts w:ascii="宋体" w:cs="宋体"/>
                <w:kern w:val="0"/>
                <w:sz w:val="20"/>
                <w:szCs w:val="20"/>
              </w:rPr>
            </w:pPr>
            <w:ins w:id="6345" w:author="wincol" w:date="2016-03-29T14:28:00Z">
              <w:r>
                <w:rPr>
                  <w:rFonts w:ascii="宋体" w:cs="宋体" w:hint="eastAsia"/>
                  <w:kern w:val="0"/>
                  <w:sz w:val="20"/>
                  <w:szCs w:val="20"/>
                </w:rPr>
                <w:t>备用字段3</w:t>
              </w:r>
            </w:ins>
          </w:p>
        </w:tc>
        <w:tc>
          <w:tcPr>
            <w:tcW w:w="851" w:type="dxa"/>
          </w:tcPr>
          <w:p w14:paraId="5D9C9F6A" w14:textId="77777777" w:rsidR="0011055E" w:rsidRPr="00F33371" w:rsidRDefault="0011055E" w:rsidP="00E81D47">
            <w:pPr>
              <w:rPr>
                <w:ins w:id="6346" w:author="wincol" w:date="2016-03-29T14:28:00Z"/>
                <w:rFonts w:ascii="宋体" w:cs="宋体"/>
                <w:kern w:val="0"/>
                <w:sz w:val="20"/>
                <w:szCs w:val="20"/>
              </w:rPr>
            </w:pPr>
            <w:ins w:id="6347" w:author="wincol" w:date="2016-03-29T14:28:00Z">
              <w:r>
                <w:rPr>
                  <w:rFonts w:ascii="宋体" w:cs="宋体" w:hint="eastAsia"/>
                  <w:kern w:val="0"/>
                  <w:sz w:val="20"/>
                  <w:szCs w:val="20"/>
                </w:rPr>
                <w:t>C</w:t>
              </w:r>
              <w:r w:rsidRPr="00A560D3">
                <w:rPr>
                  <w:rFonts w:ascii="宋体" w:cs="宋体"/>
                  <w:kern w:val="0"/>
                  <w:sz w:val="20"/>
                  <w:szCs w:val="20"/>
                </w:rPr>
                <w:t>(</w:t>
              </w:r>
              <w:r>
                <w:rPr>
                  <w:rFonts w:ascii="宋体" w:cs="宋体" w:hint="eastAsia"/>
                  <w:kern w:val="0"/>
                  <w:sz w:val="20"/>
                  <w:szCs w:val="20"/>
                </w:rPr>
                <w:t>300</w:t>
              </w:r>
              <w:r w:rsidRPr="00A560D3">
                <w:rPr>
                  <w:rFonts w:ascii="宋体" w:cs="宋体"/>
                  <w:kern w:val="0"/>
                  <w:sz w:val="20"/>
                  <w:szCs w:val="20"/>
                </w:rPr>
                <w:t>)</w:t>
              </w:r>
            </w:ins>
          </w:p>
        </w:tc>
        <w:tc>
          <w:tcPr>
            <w:tcW w:w="708" w:type="dxa"/>
          </w:tcPr>
          <w:p w14:paraId="5C9C874A" w14:textId="77777777" w:rsidR="0011055E" w:rsidRPr="00F33371" w:rsidRDefault="0011055E" w:rsidP="00E81D47">
            <w:pPr>
              <w:rPr>
                <w:ins w:id="6348" w:author="wincol" w:date="2016-03-29T14:28:00Z"/>
                <w:rFonts w:ascii="宋体" w:cs="宋体"/>
                <w:kern w:val="0"/>
                <w:sz w:val="20"/>
                <w:szCs w:val="20"/>
              </w:rPr>
            </w:pPr>
            <w:ins w:id="6349" w:author="wincol" w:date="2016-03-29T14:28:00Z">
              <w:r>
                <w:rPr>
                  <w:rFonts w:ascii="宋体" w:hAnsi="宋体" w:hint="eastAsia"/>
                </w:rPr>
                <w:t>是</w:t>
              </w:r>
            </w:ins>
          </w:p>
        </w:tc>
        <w:tc>
          <w:tcPr>
            <w:tcW w:w="2635" w:type="dxa"/>
          </w:tcPr>
          <w:p w14:paraId="7BFEFD4B" w14:textId="77777777" w:rsidR="0011055E" w:rsidRPr="00F33371" w:rsidRDefault="0011055E" w:rsidP="00E81D47">
            <w:pPr>
              <w:rPr>
                <w:ins w:id="6350" w:author="wincol" w:date="2016-03-29T14:28:00Z"/>
                <w:rFonts w:ascii="宋体" w:cs="宋体"/>
                <w:kern w:val="0"/>
                <w:sz w:val="20"/>
                <w:szCs w:val="20"/>
              </w:rPr>
            </w:pPr>
            <w:ins w:id="6351" w:author="wincol" w:date="2016-03-29T14:28:00Z">
              <w:r>
                <w:rPr>
                  <w:rFonts w:ascii="宋体" w:cs="宋体" w:hint="eastAsia"/>
                  <w:kern w:val="0"/>
                  <w:sz w:val="20"/>
                  <w:szCs w:val="20"/>
                </w:rPr>
                <w:t>备用字段3</w:t>
              </w:r>
            </w:ins>
          </w:p>
        </w:tc>
      </w:tr>
    </w:tbl>
    <w:p w14:paraId="68AD75E8" w14:textId="77777777" w:rsidR="00631E90" w:rsidRPr="00A560D3" w:rsidRDefault="00631E90" w:rsidP="00631E90">
      <w:pPr>
        <w:ind w:firstLineChars="200" w:firstLine="420"/>
        <w:rPr>
          <w:rFonts w:eastAsiaTheme="minorEastAsia"/>
          <w:b/>
          <w:szCs w:val="21"/>
        </w:rPr>
      </w:pPr>
      <w:r w:rsidRPr="00A560D3">
        <w:rPr>
          <w:rFonts w:eastAsiaTheme="minorEastAsia" w:hint="eastAsia"/>
          <w:b/>
          <w:szCs w:val="21"/>
        </w:rPr>
        <w:t>（说明：具体文件格式，请参考</w:t>
      </w:r>
      <w:r w:rsidRPr="00A560D3">
        <w:rPr>
          <w:rFonts w:ascii="宋体" w:cs="宋体" w:hint="eastAsia"/>
          <w:b/>
          <w:kern w:val="0"/>
          <w:sz w:val="20"/>
          <w:szCs w:val="20"/>
        </w:rPr>
        <w:t>标的对账、还款收益对账、</w:t>
      </w:r>
      <w:r w:rsidRPr="00A560D3">
        <w:rPr>
          <w:rFonts w:ascii="宋体" w:cs="宋体"/>
          <w:b/>
          <w:kern w:val="0"/>
          <w:sz w:val="20"/>
          <w:szCs w:val="20"/>
        </w:rPr>
        <w:t>账户变动对账</w:t>
      </w:r>
      <w:r w:rsidRPr="00A560D3">
        <w:rPr>
          <w:rFonts w:ascii="宋体" w:cs="宋体" w:hint="eastAsia"/>
          <w:b/>
          <w:kern w:val="0"/>
          <w:sz w:val="20"/>
          <w:szCs w:val="20"/>
        </w:rPr>
        <w:t>的对账文件格式）</w:t>
      </w:r>
    </w:p>
    <w:p w14:paraId="61912258" w14:textId="77777777" w:rsidR="00FF44E3" w:rsidRPr="00A560D3" w:rsidRDefault="00FF44E3" w:rsidP="0042024B">
      <w:pPr>
        <w:pStyle w:val="3"/>
      </w:pPr>
      <w:bookmarkStart w:id="6352" w:name="_Toc439869131"/>
      <w:bookmarkStart w:id="6353" w:name="_Toc448761080"/>
      <w:r w:rsidRPr="00A560D3">
        <w:rPr>
          <w:rFonts w:hint="eastAsia"/>
        </w:rPr>
        <w:t>对账文件格式</w:t>
      </w:r>
      <w:bookmarkEnd w:id="6352"/>
      <w:bookmarkEnd w:id="6353"/>
    </w:p>
    <w:p w14:paraId="17DF62C3" w14:textId="77777777" w:rsidR="00FF44E3" w:rsidRPr="00A560D3" w:rsidRDefault="00FF44E3" w:rsidP="00FF44E3">
      <w:r w:rsidRPr="00A560D3">
        <w:rPr>
          <w:rFonts w:hint="eastAsia"/>
          <w:b/>
        </w:rPr>
        <w:t>只返回成功</w:t>
      </w:r>
      <w:r w:rsidRPr="00A560D3">
        <w:rPr>
          <w:rFonts w:hint="eastAsia"/>
        </w:rPr>
        <w:t>的交易。</w:t>
      </w:r>
    </w:p>
    <w:p w14:paraId="6FDC8FAE" w14:textId="77777777" w:rsidR="00FF44E3" w:rsidRPr="00A560D3" w:rsidRDefault="00FF44E3" w:rsidP="00FF44E3">
      <w:pPr>
        <w:pStyle w:val="4"/>
        <w:ind w:firstLine="643"/>
        <w:rPr>
          <w:rFonts w:eastAsiaTheme="minorEastAsia"/>
        </w:rPr>
      </w:pPr>
      <w:r w:rsidRPr="00A560D3">
        <w:rPr>
          <w:rFonts w:eastAsiaTheme="minorEastAsia" w:hint="eastAsia"/>
        </w:rPr>
        <w:t>文件格式</w:t>
      </w:r>
    </w:p>
    <w:p w14:paraId="7B80F2EE" w14:textId="77777777" w:rsidR="00FF44E3" w:rsidRPr="00A560D3" w:rsidRDefault="00FF44E3" w:rsidP="00FF44E3">
      <w:pPr>
        <w:pStyle w:val="aff1"/>
        <w:numPr>
          <w:ilvl w:val="0"/>
          <w:numId w:val="35"/>
        </w:numPr>
        <w:ind w:firstLineChars="0"/>
      </w:pPr>
      <w:r w:rsidRPr="00A560D3">
        <w:rPr>
          <w:rFonts w:hint="eastAsia"/>
        </w:rPr>
        <w:t>以</w:t>
      </w:r>
      <w:r w:rsidRPr="00A560D3">
        <w:rPr>
          <w:b/>
        </w:rPr>
        <w:t>”</w:t>
      </w:r>
      <w:r w:rsidRPr="00A560D3">
        <w:rPr>
          <w:rFonts w:hint="eastAsia"/>
          <w:b/>
        </w:rPr>
        <w:t>|</w:t>
      </w:r>
      <w:r w:rsidRPr="00A560D3">
        <w:rPr>
          <w:b/>
        </w:rPr>
        <w:t>”</w:t>
      </w:r>
      <w:r w:rsidRPr="00A560D3">
        <w:rPr>
          <w:rFonts w:hint="eastAsia"/>
        </w:rPr>
        <w:t>分格。</w:t>
      </w:r>
    </w:p>
    <w:p w14:paraId="1CF483E2" w14:textId="77777777" w:rsidR="00FF44E3" w:rsidRPr="00A560D3" w:rsidRDefault="00FF44E3" w:rsidP="00FF44E3">
      <w:pPr>
        <w:pStyle w:val="aff1"/>
        <w:numPr>
          <w:ilvl w:val="0"/>
          <w:numId w:val="35"/>
        </w:numPr>
        <w:ind w:firstLineChars="0"/>
        <w:rPr>
          <w:rFonts w:eastAsiaTheme="minorEastAsia"/>
          <w:szCs w:val="21"/>
        </w:rPr>
      </w:pPr>
      <w:r w:rsidRPr="00A560D3">
        <w:rPr>
          <w:rFonts w:eastAsiaTheme="minorEastAsia" w:hint="eastAsia"/>
          <w:szCs w:val="21"/>
        </w:rPr>
        <w:t>如数据项为空时，则相应的数据项不需填任何信息（包括不需要空格）。</w:t>
      </w:r>
    </w:p>
    <w:p w14:paraId="6B742C79" w14:textId="77777777" w:rsidR="00FF44E3" w:rsidRPr="00A560D3" w:rsidRDefault="00FF44E3" w:rsidP="00FF44E3">
      <w:pPr>
        <w:pStyle w:val="aff1"/>
        <w:numPr>
          <w:ilvl w:val="0"/>
          <w:numId w:val="35"/>
        </w:numPr>
        <w:ind w:firstLineChars="0"/>
        <w:rPr>
          <w:rFonts w:eastAsiaTheme="minorEastAsia"/>
          <w:szCs w:val="21"/>
        </w:rPr>
      </w:pPr>
      <w:r w:rsidRPr="00A560D3">
        <w:rPr>
          <w:rFonts w:eastAsiaTheme="minorEastAsia" w:hint="eastAsia"/>
          <w:szCs w:val="21"/>
        </w:rPr>
        <w:t>文件</w:t>
      </w:r>
      <w:r w:rsidRPr="00A560D3">
        <w:rPr>
          <w:rFonts w:eastAsiaTheme="minorEastAsia" w:hint="eastAsia"/>
          <w:szCs w:val="21"/>
        </w:rPr>
        <w:t>GBK</w:t>
      </w:r>
      <w:r w:rsidRPr="00A560D3">
        <w:rPr>
          <w:rFonts w:eastAsiaTheme="minorEastAsia" w:hint="eastAsia"/>
          <w:szCs w:val="21"/>
        </w:rPr>
        <w:t>编码。</w:t>
      </w:r>
    </w:p>
    <w:p w14:paraId="62DB00B6" w14:textId="77777777" w:rsidR="00FF44E3" w:rsidRPr="00A560D3" w:rsidRDefault="00FF44E3" w:rsidP="00FF44E3">
      <w:pPr>
        <w:pStyle w:val="4"/>
        <w:rPr>
          <w:rFonts w:eastAsiaTheme="minorEastAsia"/>
        </w:rPr>
      </w:pPr>
      <w:r w:rsidRPr="00A560D3">
        <w:rPr>
          <w:rFonts w:eastAsiaTheme="minorEastAsia" w:hint="eastAsia"/>
        </w:rPr>
        <w:t>文件结构</w:t>
      </w:r>
    </w:p>
    <w:p w14:paraId="06B72F8C" w14:textId="77777777" w:rsidR="00FF44E3" w:rsidRPr="00A560D3" w:rsidRDefault="00FF44E3" w:rsidP="00FF44E3">
      <w:pPr>
        <w:rPr>
          <w:rFonts w:eastAsiaTheme="minorEastAsia"/>
          <w:szCs w:val="21"/>
        </w:rPr>
      </w:pPr>
      <w:r w:rsidRPr="00A560D3">
        <w:rPr>
          <w:rFonts w:eastAsiaTheme="minorEastAsia"/>
          <w:szCs w:val="21"/>
        </w:rPr>
        <w:t xml:space="preserve">    </w:t>
      </w:r>
      <w:r w:rsidRPr="00A560D3">
        <w:rPr>
          <w:rFonts w:eastAsiaTheme="minorEastAsia" w:hint="eastAsia"/>
          <w:szCs w:val="21"/>
        </w:rPr>
        <w:t>文件名为</w:t>
      </w:r>
      <w:r w:rsidRPr="00A560D3">
        <w:rPr>
          <w:rFonts w:eastAsiaTheme="minorEastAsia" w:hint="eastAsia"/>
          <w:szCs w:val="21"/>
        </w:rPr>
        <w:t>CHK</w:t>
      </w:r>
      <w:r w:rsidRPr="00A560D3">
        <w:rPr>
          <w:rFonts w:eastAsiaTheme="minorEastAsia"/>
          <w:szCs w:val="21"/>
        </w:rPr>
        <w:t>_+</w:t>
      </w:r>
      <w:r w:rsidRPr="00A560D3">
        <w:rPr>
          <w:rFonts w:eastAsiaTheme="minorEastAsia" w:hint="eastAsia"/>
          <w:szCs w:val="21"/>
        </w:rPr>
        <w:t>商户唯一编号</w:t>
      </w:r>
      <w:r w:rsidRPr="00A560D3">
        <w:rPr>
          <w:rFonts w:eastAsiaTheme="minorEastAsia"/>
          <w:szCs w:val="21"/>
        </w:rPr>
        <w:t>+</w:t>
      </w:r>
      <w:r w:rsidRPr="00A560D3">
        <w:rPr>
          <w:rFonts w:eastAsiaTheme="minorEastAsia" w:hint="eastAsia"/>
          <w:szCs w:val="21"/>
        </w:rPr>
        <w:t>“</w:t>
      </w:r>
      <w:r w:rsidRPr="00A560D3">
        <w:rPr>
          <w:rFonts w:eastAsiaTheme="minorEastAsia"/>
          <w:szCs w:val="21"/>
        </w:rPr>
        <w:t>_</w:t>
      </w:r>
      <w:r w:rsidRPr="00A560D3">
        <w:rPr>
          <w:rFonts w:eastAsiaTheme="minorEastAsia" w:hint="eastAsia"/>
          <w:szCs w:val="21"/>
        </w:rPr>
        <w:t>”</w:t>
      </w:r>
      <w:r w:rsidRPr="00A560D3">
        <w:rPr>
          <w:rFonts w:eastAsiaTheme="minorEastAsia"/>
          <w:szCs w:val="21"/>
        </w:rPr>
        <w:t>+</w:t>
      </w:r>
      <w:r w:rsidRPr="00A560D3">
        <w:rPr>
          <w:rFonts w:eastAsiaTheme="minorEastAsia" w:hint="eastAsia"/>
          <w:szCs w:val="21"/>
        </w:rPr>
        <w:t>日期</w:t>
      </w:r>
      <w:r w:rsidRPr="00A560D3">
        <w:rPr>
          <w:rFonts w:eastAsiaTheme="minorEastAsia"/>
          <w:szCs w:val="21"/>
        </w:rPr>
        <w:t>(yyyymmdd)</w:t>
      </w:r>
    </w:p>
    <w:p w14:paraId="3CA7B0C7" w14:textId="77777777" w:rsidR="00FF44E3" w:rsidRPr="00A560D3" w:rsidRDefault="00FF44E3" w:rsidP="00FF44E3">
      <w:pPr>
        <w:ind w:firstLineChars="200" w:firstLine="420"/>
        <w:rPr>
          <w:rFonts w:eastAsiaTheme="minorEastAsia"/>
          <w:szCs w:val="21"/>
        </w:rPr>
      </w:pPr>
      <w:r w:rsidRPr="00A560D3">
        <w:rPr>
          <w:rFonts w:eastAsiaTheme="minorEastAsia" w:hint="eastAsia"/>
          <w:szCs w:val="21"/>
        </w:rPr>
        <w:t>标的对账文件由汇总项与明细项两部分组成。</w:t>
      </w:r>
    </w:p>
    <w:p w14:paraId="08358E80" w14:textId="77777777" w:rsidR="00FF44E3" w:rsidRPr="00A560D3" w:rsidRDefault="00FF44E3" w:rsidP="00FF44E3">
      <w:pPr>
        <w:ind w:firstLineChars="200" w:firstLine="420"/>
        <w:rPr>
          <w:rFonts w:eastAsiaTheme="minorEastAsia"/>
          <w:szCs w:val="21"/>
        </w:rPr>
      </w:pPr>
      <w:r w:rsidRPr="00A560D3">
        <w:rPr>
          <w:rFonts w:eastAsiaTheme="minorEastAsia" w:hint="eastAsia"/>
          <w:szCs w:val="21"/>
        </w:rPr>
        <w:lastRenderedPageBreak/>
        <w:t>汇总项为文件第一行，其中包含以下各项：</w:t>
      </w:r>
    </w:p>
    <w:tbl>
      <w:tblPr>
        <w:tblW w:w="0" w:type="auto"/>
        <w:tblInd w:w="5" w:type="dxa"/>
        <w:tblLayout w:type="fixed"/>
        <w:tblCellMar>
          <w:left w:w="0" w:type="dxa"/>
          <w:right w:w="0" w:type="dxa"/>
        </w:tblCellMar>
        <w:tblLook w:val="0000" w:firstRow="0" w:lastRow="0" w:firstColumn="0" w:lastColumn="0" w:noHBand="0" w:noVBand="0"/>
      </w:tblPr>
      <w:tblGrid>
        <w:gridCol w:w="2136"/>
        <w:gridCol w:w="1270"/>
        <w:gridCol w:w="5187"/>
      </w:tblGrid>
      <w:tr w:rsidR="00FF44E3" w:rsidRPr="00A560D3" w14:paraId="74D1574C" w14:textId="77777777" w:rsidTr="00A95A08">
        <w:trPr>
          <w:trHeight w:val="322"/>
        </w:trPr>
        <w:tc>
          <w:tcPr>
            <w:tcW w:w="2136" w:type="dxa"/>
            <w:tcBorders>
              <w:top w:val="single" w:sz="4" w:space="0" w:color="000000"/>
              <w:left w:val="single" w:sz="4" w:space="0" w:color="000000"/>
              <w:bottom w:val="single" w:sz="4" w:space="0" w:color="000000"/>
              <w:right w:val="single" w:sz="4" w:space="0" w:color="000000"/>
            </w:tcBorders>
            <w:shd w:val="clear" w:color="auto" w:fill="E6E6E6"/>
          </w:tcPr>
          <w:p w14:paraId="09A86D90" w14:textId="77777777" w:rsidR="00FF44E3" w:rsidRPr="00A560D3" w:rsidRDefault="00FF44E3" w:rsidP="00A95A08">
            <w:pPr>
              <w:autoSpaceDE w:val="0"/>
              <w:autoSpaceDN w:val="0"/>
              <w:adjustRightInd w:val="0"/>
              <w:spacing w:line="267" w:lineRule="exact"/>
              <w:ind w:left="107"/>
              <w:jc w:val="left"/>
              <w:rPr>
                <w:rFonts w:ascii="宋体" w:cs="宋体"/>
                <w:kern w:val="0"/>
                <w:sz w:val="20"/>
                <w:szCs w:val="20"/>
              </w:rPr>
            </w:pPr>
            <w:r w:rsidRPr="00A560D3">
              <w:rPr>
                <w:rFonts w:ascii="宋体" w:cs="宋体" w:hint="eastAsia"/>
                <w:kern w:val="0"/>
                <w:sz w:val="20"/>
                <w:szCs w:val="20"/>
              </w:rPr>
              <w:t>中文名称</w:t>
            </w:r>
          </w:p>
        </w:tc>
        <w:tc>
          <w:tcPr>
            <w:tcW w:w="1270" w:type="dxa"/>
            <w:tcBorders>
              <w:top w:val="single" w:sz="4" w:space="0" w:color="000000"/>
              <w:left w:val="single" w:sz="4" w:space="0" w:color="000000"/>
              <w:bottom w:val="single" w:sz="4" w:space="0" w:color="000000"/>
              <w:right w:val="single" w:sz="4" w:space="0" w:color="000000"/>
            </w:tcBorders>
            <w:shd w:val="clear" w:color="auto" w:fill="E6E6E6"/>
          </w:tcPr>
          <w:p w14:paraId="1D7FF579" w14:textId="77777777" w:rsidR="00FF44E3" w:rsidRPr="00A560D3" w:rsidRDefault="00FF44E3" w:rsidP="00A95A08">
            <w:pPr>
              <w:autoSpaceDE w:val="0"/>
              <w:autoSpaceDN w:val="0"/>
              <w:adjustRightInd w:val="0"/>
              <w:spacing w:line="267" w:lineRule="exact"/>
              <w:ind w:left="108"/>
              <w:jc w:val="left"/>
              <w:rPr>
                <w:rFonts w:ascii="宋体" w:cs="宋体"/>
                <w:kern w:val="0"/>
                <w:sz w:val="20"/>
                <w:szCs w:val="20"/>
              </w:rPr>
            </w:pPr>
            <w:r w:rsidRPr="00A560D3">
              <w:rPr>
                <w:rFonts w:ascii="宋体" w:cs="宋体" w:hint="eastAsia"/>
                <w:kern w:val="0"/>
                <w:sz w:val="20"/>
                <w:szCs w:val="20"/>
              </w:rPr>
              <w:t>出现要求</w:t>
            </w:r>
          </w:p>
        </w:tc>
        <w:tc>
          <w:tcPr>
            <w:tcW w:w="5187" w:type="dxa"/>
            <w:tcBorders>
              <w:top w:val="single" w:sz="4" w:space="0" w:color="000000"/>
              <w:left w:val="single" w:sz="4" w:space="0" w:color="000000"/>
              <w:bottom w:val="single" w:sz="4" w:space="0" w:color="000000"/>
              <w:right w:val="single" w:sz="4" w:space="0" w:color="000000"/>
            </w:tcBorders>
            <w:shd w:val="clear" w:color="auto" w:fill="E6E6E6"/>
          </w:tcPr>
          <w:p w14:paraId="50F8D35C" w14:textId="77777777" w:rsidR="00FF44E3" w:rsidRPr="00A560D3" w:rsidRDefault="00FF44E3" w:rsidP="00A95A08">
            <w:pPr>
              <w:autoSpaceDE w:val="0"/>
              <w:autoSpaceDN w:val="0"/>
              <w:adjustRightInd w:val="0"/>
              <w:spacing w:line="267" w:lineRule="exact"/>
              <w:ind w:left="107"/>
              <w:jc w:val="left"/>
              <w:rPr>
                <w:rFonts w:ascii="宋体" w:cs="宋体"/>
                <w:kern w:val="0"/>
                <w:sz w:val="20"/>
                <w:szCs w:val="20"/>
              </w:rPr>
            </w:pPr>
            <w:r w:rsidRPr="00A560D3">
              <w:rPr>
                <w:rFonts w:ascii="宋体" w:cs="宋体" w:hint="eastAsia"/>
                <w:kern w:val="0"/>
                <w:sz w:val="20"/>
                <w:szCs w:val="20"/>
              </w:rPr>
              <w:t>备注</w:t>
            </w:r>
          </w:p>
        </w:tc>
      </w:tr>
      <w:tr w:rsidR="00FF44E3" w:rsidRPr="00A560D3" w14:paraId="6745469A" w14:textId="77777777" w:rsidTr="00A95A08">
        <w:trPr>
          <w:trHeight w:hRule="exact" w:val="322"/>
        </w:trPr>
        <w:tc>
          <w:tcPr>
            <w:tcW w:w="2136" w:type="dxa"/>
            <w:tcBorders>
              <w:top w:val="single" w:sz="4" w:space="0" w:color="000000"/>
              <w:left w:val="single" w:sz="4" w:space="0" w:color="000000"/>
              <w:bottom w:val="single" w:sz="4" w:space="0" w:color="000000"/>
              <w:right w:val="single" w:sz="4" w:space="0" w:color="000000"/>
            </w:tcBorders>
            <w:shd w:val="clear" w:color="auto" w:fill="FFFFFF"/>
          </w:tcPr>
          <w:p w14:paraId="1E0EE783" w14:textId="77777777" w:rsidR="00FF44E3" w:rsidRPr="00A560D3" w:rsidRDefault="00FF44E3" w:rsidP="00A95A08">
            <w:pPr>
              <w:autoSpaceDE w:val="0"/>
              <w:autoSpaceDN w:val="0"/>
              <w:adjustRightInd w:val="0"/>
              <w:spacing w:line="267" w:lineRule="exact"/>
              <w:ind w:left="107"/>
              <w:jc w:val="left"/>
              <w:rPr>
                <w:rFonts w:ascii="宋体" w:cs="宋体"/>
                <w:kern w:val="0"/>
                <w:sz w:val="20"/>
                <w:szCs w:val="20"/>
              </w:rPr>
            </w:pPr>
            <w:r w:rsidRPr="00A560D3">
              <w:rPr>
                <w:rFonts w:eastAsiaTheme="minorEastAsia" w:hint="eastAsia"/>
                <w:szCs w:val="21"/>
              </w:rPr>
              <w:t>商户唯一编号</w:t>
            </w:r>
          </w:p>
        </w:tc>
        <w:tc>
          <w:tcPr>
            <w:tcW w:w="1270" w:type="dxa"/>
            <w:tcBorders>
              <w:top w:val="single" w:sz="4" w:space="0" w:color="000000"/>
              <w:left w:val="single" w:sz="4" w:space="0" w:color="000000"/>
              <w:bottom w:val="single" w:sz="4" w:space="0" w:color="000000"/>
              <w:right w:val="single" w:sz="4" w:space="0" w:color="000000"/>
            </w:tcBorders>
            <w:shd w:val="clear" w:color="auto" w:fill="FFFFFF"/>
          </w:tcPr>
          <w:p w14:paraId="3CD44B75" w14:textId="77777777" w:rsidR="00FF44E3" w:rsidRPr="00A560D3" w:rsidRDefault="00FF44E3" w:rsidP="00A95A08">
            <w:pPr>
              <w:autoSpaceDE w:val="0"/>
              <w:autoSpaceDN w:val="0"/>
              <w:adjustRightInd w:val="0"/>
              <w:spacing w:line="267" w:lineRule="exact"/>
              <w:ind w:left="107"/>
              <w:jc w:val="left"/>
              <w:rPr>
                <w:rFonts w:ascii="宋体" w:cs="宋体"/>
                <w:kern w:val="0"/>
                <w:sz w:val="20"/>
                <w:szCs w:val="20"/>
              </w:rPr>
            </w:pPr>
            <w:r w:rsidRPr="00A560D3">
              <w:rPr>
                <w:rFonts w:ascii="宋体" w:cs="宋体" w:hint="eastAsia"/>
                <w:kern w:val="0"/>
                <w:sz w:val="20"/>
                <w:szCs w:val="20"/>
              </w:rPr>
              <w:t>R</w:t>
            </w:r>
          </w:p>
        </w:tc>
        <w:tc>
          <w:tcPr>
            <w:tcW w:w="5187" w:type="dxa"/>
            <w:tcBorders>
              <w:top w:val="single" w:sz="4" w:space="0" w:color="000000"/>
              <w:left w:val="single" w:sz="4" w:space="0" w:color="000000"/>
              <w:bottom w:val="single" w:sz="4" w:space="0" w:color="000000"/>
              <w:right w:val="single" w:sz="4" w:space="0" w:color="000000"/>
            </w:tcBorders>
            <w:shd w:val="clear" w:color="auto" w:fill="FFFFFF"/>
          </w:tcPr>
          <w:p w14:paraId="375F8A31" w14:textId="77777777" w:rsidR="00FF44E3" w:rsidRPr="00A560D3" w:rsidRDefault="00FF44E3" w:rsidP="00A95A08">
            <w:pPr>
              <w:autoSpaceDE w:val="0"/>
              <w:autoSpaceDN w:val="0"/>
              <w:adjustRightInd w:val="0"/>
              <w:spacing w:line="267" w:lineRule="exact"/>
              <w:ind w:left="107"/>
              <w:jc w:val="left"/>
              <w:rPr>
                <w:rFonts w:ascii="宋体" w:cs="宋体"/>
                <w:kern w:val="0"/>
                <w:sz w:val="20"/>
                <w:szCs w:val="20"/>
              </w:rPr>
            </w:pPr>
          </w:p>
        </w:tc>
      </w:tr>
      <w:tr w:rsidR="00FF44E3" w:rsidRPr="00A560D3" w14:paraId="79C23161" w14:textId="77777777" w:rsidTr="00A95A08">
        <w:trPr>
          <w:trHeight w:hRule="exact" w:val="322"/>
        </w:trPr>
        <w:tc>
          <w:tcPr>
            <w:tcW w:w="2136" w:type="dxa"/>
            <w:tcBorders>
              <w:top w:val="single" w:sz="4" w:space="0" w:color="000000"/>
              <w:left w:val="single" w:sz="4" w:space="0" w:color="000000"/>
              <w:bottom w:val="single" w:sz="4" w:space="0" w:color="000000"/>
              <w:right w:val="single" w:sz="4" w:space="0" w:color="000000"/>
            </w:tcBorders>
            <w:shd w:val="clear" w:color="auto" w:fill="FFFFFF"/>
          </w:tcPr>
          <w:p w14:paraId="67B262C0" w14:textId="77777777" w:rsidR="00FF44E3" w:rsidRPr="00A560D3" w:rsidRDefault="00FF44E3" w:rsidP="00A95A08">
            <w:pPr>
              <w:autoSpaceDE w:val="0"/>
              <w:autoSpaceDN w:val="0"/>
              <w:adjustRightInd w:val="0"/>
              <w:spacing w:line="267" w:lineRule="exact"/>
              <w:ind w:left="107"/>
              <w:jc w:val="left"/>
              <w:rPr>
                <w:rFonts w:eastAsiaTheme="minorEastAsia"/>
                <w:szCs w:val="21"/>
              </w:rPr>
            </w:pPr>
            <w:r w:rsidRPr="00A560D3">
              <w:rPr>
                <w:rFonts w:eastAsiaTheme="minorEastAsia" w:hint="eastAsia"/>
                <w:szCs w:val="21"/>
              </w:rPr>
              <w:t>对账日期</w:t>
            </w:r>
          </w:p>
        </w:tc>
        <w:tc>
          <w:tcPr>
            <w:tcW w:w="1270" w:type="dxa"/>
            <w:tcBorders>
              <w:top w:val="single" w:sz="4" w:space="0" w:color="000000"/>
              <w:left w:val="single" w:sz="4" w:space="0" w:color="000000"/>
              <w:bottom w:val="single" w:sz="4" w:space="0" w:color="000000"/>
              <w:right w:val="single" w:sz="4" w:space="0" w:color="000000"/>
            </w:tcBorders>
            <w:shd w:val="clear" w:color="auto" w:fill="FFFFFF"/>
          </w:tcPr>
          <w:p w14:paraId="418353AA" w14:textId="77777777" w:rsidR="00FF44E3" w:rsidRPr="00A560D3" w:rsidRDefault="00FF44E3" w:rsidP="00A95A08">
            <w:pPr>
              <w:autoSpaceDE w:val="0"/>
              <w:autoSpaceDN w:val="0"/>
              <w:adjustRightInd w:val="0"/>
              <w:spacing w:line="267" w:lineRule="exact"/>
              <w:ind w:left="107"/>
              <w:jc w:val="left"/>
              <w:rPr>
                <w:rFonts w:ascii="宋体" w:cs="宋体"/>
                <w:kern w:val="0"/>
                <w:sz w:val="20"/>
                <w:szCs w:val="20"/>
              </w:rPr>
            </w:pPr>
            <w:r w:rsidRPr="00A560D3">
              <w:rPr>
                <w:rFonts w:ascii="宋体" w:cs="宋体" w:hint="eastAsia"/>
                <w:kern w:val="0"/>
                <w:sz w:val="20"/>
                <w:szCs w:val="20"/>
              </w:rPr>
              <w:t>R</w:t>
            </w:r>
          </w:p>
        </w:tc>
        <w:tc>
          <w:tcPr>
            <w:tcW w:w="5187" w:type="dxa"/>
            <w:tcBorders>
              <w:top w:val="single" w:sz="4" w:space="0" w:color="000000"/>
              <w:left w:val="single" w:sz="4" w:space="0" w:color="000000"/>
              <w:bottom w:val="single" w:sz="4" w:space="0" w:color="000000"/>
              <w:right w:val="single" w:sz="4" w:space="0" w:color="000000"/>
            </w:tcBorders>
            <w:shd w:val="clear" w:color="auto" w:fill="FFFFFF"/>
          </w:tcPr>
          <w:p w14:paraId="662D7A85" w14:textId="77777777" w:rsidR="00FF44E3" w:rsidRPr="00A560D3" w:rsidRDefault="00FF44E3" w:rsidP="00A95A08">
            <w:pPr>
              <w:autoSpaceDE w:val="0"/>
              <w:autoSpaceDN w:val="0"/>
              <w:adjustRightInd w:val="0"/>
              <w:spacing w:line="267" w:lineRule="exact"/>
              <w:ind w:left="107"/>
              <w:jc w:val="left"/>
              <w:rPr>
                <w:rFonts w:ascii="宋体" w:cs="宋体"/>
                <w:kern w:val="0"/>
                <w:sz w:val="20"/>
                <w:szCs w:val="20"/>
              </w:rPr>
            </w:pPr>
          </w:p>
        </w:tc>
      </w:tr>
      <w:tr w:rsidR="00FF44E3" w:rsidRPr="00A560D3" w14:paraId="40168DBE" w14:textId="77777777" w:rsidTr="00A95A08">
        <w:trPr>
          <w:trHeight w:hRule="exact" w:val="322"/>
        </w:trPr>
        <w:tc>
          <w:tcPr>
            <w:tcW w:w="2136" w:type="dxa"/>
            <w:tcBorders>
              <w:top w:val="single" w:sz="4" w:space="0" w:color="000000"/>
              <w:left w:val="single" w:sz="4" w:space="0" w:color="000000"/>
              <w:bottom w:val="single" w:sz="4" w:space="0" w:color="000000"/>
              <w:right w:val="single" w:sz="4" w:space="0" w:color="000000"/>
            </w:tcBorders>
            <w:shd w:val="clear" w:color="auto" w:fill="FFFFFF"/>
          </w:tcPr>
          <w:p w14:paraId="29ED5A1D" w14:textId="77777777" w:rsidR="00FF44E3" w:rsidRPr="00A560D3" w:rsidRDefault="00FF44E3" w:rsidP="00A95A08">
            <w:pPr>
              <w:autoSpaceDE w:val="0"/>
              <w:autoSpaceDN w:val="0"/>
              <w:adjustRightInd w:val="0"/>
              <w:spacing w:line="267" w:lineRule="exact"/>
              <w:ind w:left="107"/>
              <w:jc w:val="left"/>
              <w:rPr>
                <w:rFonts w:ascii="宋体" w:cs="宋体"/>
                <w:kern w:val="0"/>
                <w:sz w:val="20"/>
                <w:szCs w:val="20"/>
              </w:rPr>
            </w:pPr>
            <w:r w:rsidRPr="00A560D3">
              <w:rPr>
                <w:rFonts w:ascii="宋体" w:cs="宋体" w:hint="eastAsia"/>
                <w:kern w:val="0"/>
                <w:sz w:val="20"/>
                <w:szCs w:val="20"/>
              </w:rPr>
              <w:t>处理成功总笔数</w:t>
            </w:r>
          </w:p>
        </w:tc>
        <w:tc>
          <w:tcPr>
            <w:tcW w:w="1270" w:type="dxa"/>
            <w:tcBorders>
              <w:top w:val="single" w:sz="4" w:space="0" w:color="000000"/>
              <w:left w:val="single" w:sz="4" w:space="0" w:color="000000"/>
              <w:bottom w:val="single" w:sz="4" w:space="0" w:color="000000"/>
              <w:right w:val="single" w:sz="4" w:space="0" w:color="000000"/>
            </w:tcBorders>
            <w:shd w:val="clear" w:color="auto" w:fill="FFFFFF"/>
          </w:tcPr>
          <w:p w14:paraId="11A6D864" w14:textId="77777777" w:rsidR="00FF44E3" w:rsidRPr="00A560D3" w:rsidRDefault="00FF44E3" w:rsidP="00A95A08">
            <w:pPr>
              <w:autoSpaceDE w:val="0"/>
              <w:autoSpaceDN w:val="0"/>
              <w:adjustRightInd w:val="0"/>
              <w:spacing w:line="281" w:lineRule="exact"/>
              <w:ind w:left="108"/>
              <w:jc w:val="left"/>
              <w:rPr>
                <w:rFonts w:ascii="宋体" w:cs="宋体"/>
                <w:kern w:val="0"/>
                <w:sz w:val="20"/>
                <w:szCs w:val="20"/>
              </w:rPr>
            </w:pPr>
            <w:r w:rsidRPr="00A560D3">
              <w:rPr>
                <w:rFonts w:ascii="宋体" w:cs="宋体"/>
                <w:kern w:val="0"/>
                <w:sz w:val="20"/>
                <w:szCs w:val="20"/>
              </w:rPr>
              <w:t>R</w:t>
            </w:r>
          </w:p>
        </w:tc>
        <w:tc>
          <w:tcPr>
            <w:tcW w:w="5187" w:type="dxa"/>
            <w:tcBorders>
              <w:top w:val="single" w:sz="4" w:space="0" w:color="000000"/>
              <w:left w:val="single" w:sz="4" w:space="0" w:color="000000"/>
              <w:bottom w:val="single" w:sz="4" w:space="0" w:color="000000"/>
              <w:right w:val="single" w:sz="4" w:space="0" w:color="000000"/>
            </w:tcBorders>
            <w:shd w:val="clear" w:color="auto" w:fill="FFFFFF"/>
          </w:tcPr>
          <w:p w14:paraId="48C81D3D" w14:textId="77777777" w:rsidR="00FF44E3" w:rsidRPr="00A560D3" w:rsidRDefault="00FF44E3" w:rsidP="00A95A08">
            <w:pPr>
              <w:autoSpaceDE w:val="0"/>
              <w:autoSpaceDN w:val="0"/>
              <w:adjustRightInd w:val="0"/>
              <w:spacing w:line="267" w:lineRule="exact"/>
              <w:ind w:left="107"/>
              <w:jc w:val="left"/>
              <w:rPr>
                <w:rFonts w:ascii="宋体" w:cs="宋体"/>
                <w:kern w:val="0"/>
                <w:sz w:val="20"/>
                <w:szCs w:val="20"/>
              </w:rPr>
            </w:pPr>
            <w:r w:rsidRPr="00A560D3">
              <w:rPr>
                <w:rFonts w:ascii="宋体" w:cs="宋体" w:hint="eastAsia"/>
                <w:kern w:val="0"/>
                <w:sz w:val="20"/>
                <w:szCs w:val="20"/>
              </w:rPr>
              <w:t>本批处理成功的总笔数</w:t>
            </w:r>
          </w:p>
        </w:tc>
      </w:tr>
    </w:tbl>
    <w:p w14:paraId="3C489108" w14:textId="77777777" w:rsidR="00FF44E3" w:rsidRPr="00A560D3" w:rsidRDefault="00FF44E3" w:rsidP="00FF44E3">
      <w:pPr>
        <w:ind w:firstLineChars="200" w:firstLine="420"/>
        <w:rPr>
          <w:rFonts w:eastAsiaTheme="minorEastAsia"/>
          <w:szCs w:val="21"/>
        </w:rPr>
      </w:pPr>
      <w:r w:rsidRPr="00A560D3">
        <w:rPr>
          <w:rFonts w:eastAsiaTheme="minorEastAsia" w:hint="eastAsia"/>
          <w:szCs w:val="21"/>
        </w:rPr>
        <w:t>明细项从文件第二行开始直到文件结束，其中每一行包含以下各项：</w:t>
      </w:r>
    </w:p>
    <w:tbl>
      <w:tblPr>
        <w:tblW w:w="0" w:type="auto"/>
        <w:tblInd w:w="5" w:type="dxa"/>
        <w:tblLayout w:type="fixed"/>
        <w:tblCellMar>
          <w:left w:w="0" w:type="dxa"/>
          <w:right w:w="0" w:type="dxa"/>
        </w:tblCellMar>
        <w:tblLook w:val="0000" w:firstRow="0" w:lastRow="0" w:firstColumn="0" w:lastColumn="0" w:noHBand="0" w:noVBand="0"/>
      </w:tblPr>
      <w:tblGrid>
        <w:gridCol w:w="2138"/>
        <w:gridCol w:w="1277"/>
        <w:gridCol w:w="5197"/>
      </w:tblGrid>
      <w:tr w:rsidR="00FF44E3" w:rsidRPr="00A560D3" w14:paraId="734E7595" w14:textId="77777777" w:rsidTr="00A95A08">
        <w:trPr>
          <w:trHeight w:hRule="exact" w:val="322"/>
        </w:trPr>
        <w:tc>
          <w:tcPr>
            <w:tcW w:w="2138" w:type="dxa"/>
            <w:tcBorders>
              <w:top w:val="single" w:sz="4" w:space="0" w:color="000000"/>
              <w:left w:val="single" w:sz="4" w:space="0" w:color="000000"/>
              <w:bottom w:val="single" w:sz="4" w:space="0" w:color="000000"/>
              <w:right w:val="single" w:sz="4" w:space="0" w:color="000000"/>
            </w:tcBorders>
            <w:shd w:val="clear" w:color="auto" w:fill="E6E6E6"/>
          </w:tcPr>
          <w:p w14:paraId="46F0C609" w14:textId="77777777" w:rsidR="00FF44E3" w:rsidRPr="00A560D3" w:rsidRDefault="00FF44E3" w:rsidP="00A95A08">
            <w:pPr>
              <w:autoSpaceDE w:val="0"/>
              <w:autoSpaceDN w:val="0"/>
              <w:adjustRightInd w:val="0"/>
              <w:spacing w:line="267" w:lineRule="exact"/>
              <w:ind w:left="108"/>
              <w:jc w:val="left"/>
              <w:rPr>
                <w:rFonts w:ascii="宋体" w:cs="宋体"/>
                <w:kern w:val="0"/>
                <w:sz w:val="20"/>
                <w:szCs w:val="20"/>
              </w:rPr>
            </w:pPr>
            <w:r w:rsidRPr="00A560D3">
              <w:rPr>
                <w:rFonts w:ascii="宋体" w:cs="宋体" w:hint="eastAsia"/>
                <w:kern w:val="0"/>
                <w:sz w:val="20"/>
                <w:szCs w:val="20"/>
              </w:rPr>
              <w:t>中文名称</w:t>
            </w:r>
          </w:p>
        </w:tc>
        <w:tc>
          <w:tcPr>
            <w:tcW w:w="1277" w:type="dxa"/>
            <w:tcBorders>
              <w:top w:val="single" w:sz="4" w:space="0" w:color="000000"/>
              <w:left w:val="single" w:sz="4" w:space="0" w:color="000000"/>
              <w:bottom w:val="single" w:sz="4" w:space="0" w:color="000000"/>
              <w:right w:val="single" w:sz="4" w:space="0" w:color="000000"/>
            </w:tcBorders>
            <w:shd w:val="clear" w:color="auto" w:fill="E6E6E6"/>
          </w:tcPr>
          <w:p w14:paraId="1DEA10DA" w14:textId="77777777" w:rsidR="00FF44E3" w:rsidRPr="00A560D3" w:rsidRDefault="00FF44E3" w:rsidP="00A95A08">
            <w:pPr>
              <w:autoSpaceDE w:val="0"/>
              <w:autoSpaceDN w:val="0"/>
              <w:adjustRightInd w:val="0"/>
              <w:spacing w:line="267" w:lineRule="exact"/>
              <w:ind w:left="107"/>
              <w:jc w:val="left"/>
              <w:rPr>
                <w:rFonts w:ascii="宋体" w:cs="宋体"/>
                <w:kern w:val="0"/>
                <w:sz w:val="20"/>
                <w:szCs w:val="20"/>
              </w:rPr>
            </w:pPr>
            <w:r w:rsidRPr="00A560D3">
              <w:rPr>
                <w:rFonts w:ascii="宋体" w:cs="宋体" w:hint="eastAsia"/>
                <w:kern w:val="0"/>
                <w:sz w:val="20"/>
                <w:szCs w:val="20"/>
              </w:rPr>
              <w:t>出现要求</w:t>
            </w:r>
          </w:p>
        </w:tc>
        <w:tc>
          <w:tcPr>
            <w:tcW w:w="5197" w:type="dxa"/>
            <w:tcBorders>
              <w:top w:val="single" w:sz="4" w:space="0" w:color="000000"/>
              <w:left w:val="single" w:sz="4" w:space="0" w:color="000000"/>
              <w:bottom w:val="single" w:sz="4" w:space="0" w:color="000000"/>
              <w:right w:val="single" w:sz="4" w:space="0" w:color="000000"/>
            </w:tcBorders>
            <w:shd w:val="clear" w:color="auto" w:fill="E6E6E6"/>
          </w:tcPr>
          <w:p w14:paraId="37953CE9" w14:textId="77777777" w:rsidR="00FF44E3" w:rsidRPr="00A560D3" w:rsidRDefault="00FF44E3" w:rsidP="00A95A08">
            <w:pPr>
              <w:autoSpaceDE w:val="0"/>
              <w:autoSpaceDN w:val="0"/>
              <w:adjustRightInd w:val="0"/>
              <w:spacing w:line="267" w:lineRule="exact"/>
              <w:ind w:left="107"/>
              <w:jc w:val="left"/>
              <w:rPr>
                <w:rFonts w:ascii="宋体" w:cs="宋体"/>
                <w:kern w:val="0"/>
                <w:sz w:val="20"/>
                <w:szCs w:val="20"/>
              </w:rPr>
            </w:pPr>
            <w:r w:rsidRPr="00A560D3">
              <w:rPr>
                <w:rFonts w:ascii="宋体" w:cs="宋体" w:hint="eastAsia"/>
                <w:kern w:val="0"/>
                <w:sz w:val="20"/>
                <w:szCs w:val="20"/>
              </w:rPr>
              <w:t>备注</w:t>
            </w:r>
          </w:p>
        </w:tc>
      </w:tr>
      <w:tr w:rsidR="00FF44E3" w:rsidRPr="00A560D3" w14:paraId="6FD28C80" w14:textId="77777777" w:rsidTr="00A95A08">
        <w:trPr>
          <w:trHeight w:hRule="exact" w:val="1118"/>
        </w:trPr>
        <w:tc>
          <w:tcPr>
            <w:tcW w:w="2138" w:type="dxa"/>
            <w:tcBorders>
              <w:top w:val="single" w:sz="4" w:space="0" w:color="000000"/>
              <w:left w:val="single" w:sz="4" w:space="0" w:color="000000"/>
              <w:bottom w:val="single" w:sz="4" w:space="0" w:color="000000"/>
              <w:right w:val="single" w:sz="4" w:space="0" w:color="000000"/>
            </w:tcBorders>
            <w:shd w:val="clear" w:color="auto" w:fill="FFFFFF"/>
          </w:tcPr>
          <w:p w14:paraId="2401C526" w14:textId="77777777" w:rsidR="00FF44E3" w:rsidRPr="00A560D3" w:rsidRDefault="00FF44E3" w:rsidP="00A95A08">
            <w:pPr>
              <w:autoSpaceDE w:val="0"/>
              <w:autoSpaceDN w:val="0"/>
              <w:adjustRightInd w:val="0"/>
              <w:spacing w:line="267" w:lineRule="exact"/>
              <w:ind w:left="107"/>
              <w:jc w:val="left"/>
              <w:rPr>
                <w:rFonts w:ascii="宋体" w:cs="宋体"/>
                <w:kern w:val="0"/>
                <w:sz w:val="20"/>
                <w:szCs w:val="20"/>
              </w:rPr>
            </w:pPr>
            <w:r w:rsidRPr="00A560D3">
              <w:rPr>
                <w:rFonts w:ascii="宋体" w:cs="宋体" w:hint="eastAsia"/>
                <w:kern w:val="0"/>
                <w:sz w:val="20"/>
                <w:szCs w:val="20"/>
              </w:rPr>
              <w:t>交易类型</w:t>
            </w:r>
          </w:p>
        </w:tc>
        <w:tc>
          <w:tcPr>
            <w:tcW w:w="1277" w:type="dxa"/>
            <w:tcBorders>
              <w:top w:val="single" w:sz="4" w:space="0" w:color="000000"/>
              <w:left w:val="single" w:sz="4" w:space="0" w:color="000000"/>
              <w:bottom w:val="single" w:sz="4" w:space="0" w:color="000000"/>
              <w:right w:val="single" w:sz="4" w:space="0" w:color="000000"/>
            </w:tcBorders>
            <w:shd w:val="clear" w:color="auto" w:fill="FFFFFF"/>
          </w:tcPr>
          <w:p w14:paraId="72F50B8F" w14:textId="77777777" w:rsidR="00FF44E3" w:rsidRPr="00A560D3" w:rsidRDefault="00FF44E3" w:rsidP="00A95A08">
            <w:pPr>
              <w:autoSpaceDE w:val="0"/>
              <w:autoSpaceDN w:val="0"/>
              <w:adjustRightInd w:val="0"/>
              <w:spacing w:line="281" w:lineRule="exact"/>
              <w:ind w:left="107"/>
              <w:jc w:val="left"/>
              <w:rPr>
                <w:rFonts w:ascii="宋体" w:cs="宋体"/>
                <w:kern w:val="0"/>
                <w:sz w:val="20"/>
                <w:szCs w:val="20"/>
              </w:rPr>
            </w:pPr>
            <w:r w:rsidRPr="00A560D3">
              <w:rPr>
                <w:rFonts w:ascii="宋体" w:cs="宋体"/>
                <w:kern w:val="0"/>
                <w:sz w:val="20"/>
                <w:szCs w:val="20"/>
              </w:rPr>
              <w:t>R</w:t>
            </w:r>
          </w:p>
        </w:tc>
        <w:tc>
          <w:tcPr>
            <w:tcW w:w="5197" w:type="dxa"/>
            <w:tcBorders>
              <w:top w:val="single" w:sz="4" w:space="0" w:color="000000"/>
              <w:left w:val="single" w:sz="4" w:space="0" w:color="000000"/>
              <w:bottom w:val="single" w:sz="4" w:space="0" w:color="000000"/>
              <w:right w:val="single" w:sz="4" w:space="0" w:color="000000"/>
            </w:tcBorders>
            <w:shd w:val="clear" w:color="auto" w:fill="FFFFFF"/>
          </w:tcPr>
          <w:p w14:paraId="3DC9551A" w14:textId="77777777" w:rsidR="00FF44E3" w:rsidRPr="00A560D3" w:rsidRDefault="00FF44E3" w:rsidP="00344B2B">
            <w:pPr>
              <w:autoSpaceDE w:val="0"/>
              <w:autoSpaceDN w:val="0"/>
              <w:adjustRightInd w:val="0"/>
              <w:spacing w:line="283" w:lineRule="exact"/>
              <w:ind w:left="107"/>
              <w:jc w:val="left"/>
              <w:rPr>
                <w:rFonts w:ascii="宋体" w:cs="宋体"/>
                <w:kern w:val="0"/>
                <w:sz w:val="20"/>
                <w:szCs w:val="20"/>
              </w:rPr>
            </w:pPr>
            <w:r w:rsidRPr="00A560D3">
              <w:rPr>
                <w:rFonts w:ascii="宋体" w:hAnsiTheme="minorHAnsi" w:cs="宋体"/>
                <w:kern w:val="0"/>
                <w:sz w:val="18"/>
                <w:szCs w:val="18"/>
                <w:highlight w:val="white"/>
              </w:rPr>
              <w:t xml:space="preserve">1 </w:t>
            </w:r>
            <w:r w:rsidRPr="00A560D3">
              <w:rPr>
                <w:rFonts w:ascii="宋体" w:hAnsiTheme="minorHAnsi" w:cs="宋体" w:hint="eastAsia"/>
                <w:kern w:val="0"/>
                <w:sz w:val="18"/>
                <w:szCs w:val="18"/>
                <w:highlight w:val="white"/>
              </w:rPr>
              <w:t>投标</w:t>
            </w:r>
            <w:r w:rsidRPr="00A560D3">
              <w:rPr>
                <w:rFonts w:ascii="宋体" w:hAnsiTheme="minorHAnsi" w:cs="宋体"/>
                <w:kern w:val="0"/>
                <w:sz w:val="18"/>
                <w:szCs w:val="18"/>
                <w:highlight w:val="white"/>
              </w:rPr>
              <w:t xml:space="preserve"> 2</w:t>
            </w:r>
            <w:r w:rsidRPr="00A560D3">
              <w:rPr>
                <w:rFonts w:ascii="宋体" w:hAnsiTheme="minorHAnsi" w:cs="宋体" w:hint="eastAsia"/>
                <w:kern w:val="0"/>
                <w:sz w:val="18"/>
                <w:szCs w:val="18"/>
                <w:highlight w:val="white"/>
              </w:rPr>
              <w:t>撤标</w:t>
            </w:r>
            <w:r w:rsidRPr="00A560D3">
              <w:rPr>
                <w:rFonts w:ascii="宋体" w:hAnsiTheme="minorHAnsi" w:cs="宋体"/>
                <w:kern w:val="0"/>
                <w:sz w:val="18"/>
                <w:szCs w:val="18"/>
                <w:highlight w:val="white"/>
              </w:rPr>
              <w:t xml:space="preserve"> 3 </w:t>
            </w:r>
            <w:r w:rsidRPr="00A560D3">
              <w:rPr>
                <w:rFonts w:ascii="宋体" w:hAnsiTheme="minorHAnsi" w:cs="宋体" w:hint="eastAsia"/>
                <w:kern w:val="0"/>
                <w:sz w:val="18"/>
                <w:szCs w:val="18"/>
                <w:highlight w:val="white"/>
              </w:rPr>
              <w:t>流标</w:t>
            </w:r>
            <w:r w:rsidRPr="00A560D3">
              <w:rPr>
                <w:rFonts w:ascii="宋体" w:hAnsiTheme="minorHAnsi" w:cs="宋体"/>
                <w:kern w:val="0"/>
                <w:sz w:val="18"/>
                <w:szCs w:val="18"/>
                <w:highlight w:val="white"/>
              </w:rPr>
              <w:t xml:space="preserve"> 4</w:t>
            </w:r>
            <w:r w:rsidRPr="00A560D3">
              <w:rPr>
                <w:rFonts w:ascii="宋体" w:hAnsiTheme="minorHAnsi" w:cs="宋体" w:hint="eastAsia"/>
                <w:kern w:val="0"/>
                <w:sz w:val="18"/>
                <w:szCs w:val="18"/>
                <w:highlight w:val="white"/>
              </w:rPr>
              <w:t>放款</w:t>
            </w:r>
            <w:r w:rsidRPr="00A560D3">
              <w:rPr>
                <w:rFonts w:ascii="宋体" w:hAnsiTheme="minorHAnsi" w:cs="宋体"/>
                <w:kern w:val="0"/>
                <w:sz w:val="18"/>
                <w:szCs w:val="18"/>
                <w:highlight w:val="white"/>
              </w:rPr>
              <w:t xml:space="preserve"> 5 </w:t>
            </w:r>
            <w:r w:rsidRPr="00A560D3">
              <w:rPr>
                <w:rFonts w:ascii="宋体" w:hAnsiTheme="minorHAnsi" w:cs="宋体" w:hint="eastAsia"/>
                <w:kern w:val="0"/>
                <w:sz w:val="18"/>
                <w:szCs w:val="18"/>
                <w:highlight w:val="white"/>
              </w:rPr>
              <w:t>还款</w:t>
            </w:r>
            <w:r w:rsidRPr="00A560D3">
              <w:rPr>
                <w:rFonts w:ascii="宋体" w:hAnsiTheme="minorHAnsi" w:cs="宋体"/>
                <w:kern w:val="0"/>
                <w:sz w:val="18"/>
                <w:szCs w:val="18"/>
                <w:highlight w:val="white"/>
              </w:rPr>
              <w:t xml:space="preserve">  20 </w:t>
            </w:r>
            <w:r w:rsidRPr="00A560D3">
              <w:rPr>
                <w:rFonts w:ascii="宋体" w:hAnsiTheme="minorHAnsi" w:cs="宋体" w:hint="eastAsia"/>
                <w:kern w:val="0"/>
                <w:sz w:val="18"/>
                <w:szCs w:val="18"/>
                <w:highlight w:val="white"/>
              </w:rPr>
              <w:t>专属账户充值</w:t>
            </w:r>
            <w:r w:rsidRPr="00A560D3">
              <w:rPr>
                <w:rFonts w:ascii="宋体" w:hAnsiTheme="minorHAnsi" w:cs="宋体"/>
                <w:kern w:val="0"/>
                <w:sz w:val="18"/>
                <w:szCs w:val="18"/>
                <w:highlight w:val="white"/>
              </w:rPr>
              <w:t xml:space="preserve">  21 </w:t>
            </w:r>
            <w:r w:rsidRPr="00A560D3">
              <w:rPr>
                <w:rFonts w:ascii="宋体" w:hAnsiTheme="minorHAnsi" w:cs="宋体" w:hint="eastAsia"/>
                <w:kern w:val="0"/>
                <w:sz w:val="18"/>
                <w:szCs w:val="18"/>
                <w:highlight w:val="white"/>
              </w:rPr>
              <w:t>公司垫付</w:t>
            </w:r>
            <w:r w:rsidRPr="00A560D3">
              <w:rPr>
                <w:rFonts w:ascii="宋体" w:hAnsiTheme="minorHAnsi" w:cs="宋体"/>
                <w:kern w:val="0"/>
                <w:sz w:val="18"/>
                <w:szCs w:val="18"/>
                <w:highlight w:val="white"/>
              </w:rPr>
              <w:t xml:space="preserve"> 22</w:t>
            </w:r>
            <w:r w:rsidRPr="00A560D3">
              <w:rPr>
                <w:rFonts w:ascii="宋体" w:hAnsiTheme="minorHAnsi" w:cs="宋体" w:hint="eastAsia"/>
                <w:kern w:val="0"/>
                <w:sz w:val="18"/>
                <w:szCs w:val="18"/>
                <w:highlight w:val="white"/>
              </w:rPr>
              <w:t>投标优惠返回</w:t>
            </w:r>
            <w:r w:rsidRPr="00A560D3">
              <w:rPr>
                <w:rFonts w:ascii="宋体" w:hAnsiTheme="minorHAnsi" w:cs="宋体"/>
                <w:kern w:val="0"/>
                <w:sz w:val="18"/>
                <w:szCs w:val="18"/>
                <w:highlight w:val="white"/>
              </w:rPr>
              <w:t xml:space="preserve"> 23 </w:t>
            </w:r>
            <w:r w:rsidRPr="00A560D3">
              <w:rPr>
                <w:rFonts w:ascii="宋体" w:hAnsiTheme="minorHAnsi" w:cs="宋体" w:hint="eastAsia"/>
                <w:kern w:val="0"/>
                <w:sz w:val="18"/>
                <w:szCs w:val="18"/>
                <w:highlight w:val="white"/>
              </w:rPr>
              <w:t>单笔奖励或分红</w:t>
            </w:r>
            <w:r w:rsidRPr="00A560D3">
              <w:rPr>
                <w:rFonts w:ascii="宋体" w:hAnsiTheme="minorHAnsi" w:cs="宋体"/>
                <w:kern w:val="0"/>
                <w:sz w:val="18"/>
                <w:szCs w:val="18"/>
                <w:highlight w:val="white"/>
              </w:rPr>
              <w:t xml:space="preserve"> 24: </w:t>
            </w:r>
            <w:r w:rsidRPr="00A560D3">
              <w:rPr>
                <w:rFonts w:ascii="宋体" w:hAnsiTheme="minorHAnsi" w:cs="宋体" w:hint="eastAsia"/>
                <w:kern w:val="0"/>
                <w:sz w:val="18"/>
                <w:szCs w:val="18"/>
                <w:highlight w:val="white"/>
              </w:rPr>
              <w:t>提现</w:t>
            </w:r>
            <w:r w:rsidRPr="00A560D3">
              <w:rPr>
                <w:rFonts w:ascii="宋体" w:hAnsiTheme="minorHAnsi" w:cs="宋体"/>
                <w:kern w:val="0"/>
                <w:sz w:val="18"/>
                <w:szCs w:val="18"/>
                <w:highlight w:val="white"/>
              </w:rPr>
              <w:t xml:space="preserve"> 30 </w:t>
            </w:r>
            <w:r w:rsidRPr="00A560D3">
              <w:rPr>
                <w:rFonts w:ascii="宋体" w:hAnsiTheme="minorHAnsi" w:cs="宋体" w:hint="eastAsia"/>
                <w:kern w:val="0"/>
                <w:sz w:val="18"/>
                <w:szCs w:val="18"/>
                <w:highlight w:val="white"/>
              </w:rPr>
              <w:t>自动投标</w:t>
            </w:r>
            <w:r w:rsidRPr="00A560D3">
              <w:rPr>
                <w:rFonts w:ascii="宋体" w:hAnsiTheme="minorHAnsi" w:cs="宋体"/>
                <w:kern w:val="0"/>
                <w:sz w:val="18"/>
                <w:szCs w:val="18"/>
                <w:highlight w:val="white"/>
              </w:rPr>
              <w:t xml:space="preserve"> 33 </w:t>
            </w:r>
            <w:r w:rsidRPr="00A560D3">
              <w:rPr>
                <w:rFonts w:ascii="宋体" w:hAnsiTheme="minorHAnsi" w:cs="宋体" w:hint="eastAsia"/>
                <w:kern w:val="0"/>
                <w:sz w:val="18"/>
                <w:szCs w:val="18"/>
                <w:highlight w:val="white"/>
              </w:rPr>
              <w:t>自动还款</w:t>
            </w:r>
            <w:del w:id="6354" w:author="wincol" w:date="2016-04-18T16:59:00Z">
              <w:r w:rsidRPr="00A560D3" w:rsidDel="00344B2B">
                <w:rPr>
                  <w:rFonts w:ascii="宋体" w:hAnsiTheme="minorHAnsi" w:cs="宋体"/>
                  <w:kern w:val="0"/>
                  <w:sz w:val="18"/>
                  <w:szCs w:val="18"/>
                  <w:highlight w:val="white"/>
                </w:rPr>
                <w:delText xml:space="preserve"> 55: </w:delText>
              </w:r>
              <w:r w:rsidRPr="00A560D3" w:rsidDel="00344B2B">
                <w:rPr>
                  <w:rFonts w:ascii="宋体" w:hAnsiTheme="minorHAnsi" w:cs="宋体" w:hint="eastAsia"/>
                  <w:kern w:val="0"/>
                  <w:sz w:val="18"/>
                  <w:szCs w:val="18"/>
                  <w:highlight w:val="white"/>
                </w:rPr>
                <w:delText>第三方充值</w:delText>
              </w:r>
              <w:r w:rsidRPr="00A560D3" w:rsidDel="00344B2B">
                <w:rPr>
                  <w:rFonts w:ascii="宋体" w:hAnsiTheme="minorHAnsi" w:cs="宋体"/>
                  <w:kern w:val="0"/>
                  <w:sz w:val="18"/>
                  <w:szCs w:val="18"/>
                  <w:highlight w:val="white"/>
                </w:rPr>
                <w:delText xml:space="preserve"> 56: </w:delText>
              </w:r>
              <w:r w:rsidRPr="00A560D3" w:rsidDel="00344B2B">
                <w:rPr>
                  <w:rFonts w:ascii="宋体" w:hAnsiTheme="minorHAnsi" w:cs="宋体" w:hint="eastAsia"/>
                  <w:kern w:val="0"/>
                  <w:sz w:val="18"/>
                  <w:szCs w:val="18"/>
                  <w:highlight w:val="white"/>
                </w:rPr>
                <w:delText>第三方提现</w:delText>
              </w:r>
            </w:del>
          </w:p>
        </w:tc>
      </w:tr>
      <w:tr w:rsidR="00FF44E3" w:rsidRPr="00A560D3" w14:paraId="3618239C" w14:textId="77777777" w:rsidTr="003E4351">
        <w:trPr>
          <w:trHeight w:hRule="exact" w:val="313"/>
        </w:trPr>
        <w:tc>
          <w:tcPr>
            <w:tcW w:w="2138" w:type="dxa"/>
            <w:tcBorders>
              <w:top w:val="single" w:sz="4" w:space="0" w:color="000000"/>
              <w:left w:val="single" w:sz="4" w:space="0" w:color="000000"/>
              <w:bottom w:val="single" w:sz="4" w:space="0" w:color="000000"/>
              <w:right w:val="single" w:sz="4" w:space="0" w:color="000000"/>
            </w:tcBorders>
            <w:shd w:val="clear" w:color="auto" w:fill="FFFFFF"/>
          </w:tcPr>
          <w:p w14:paraId="7B650455" w14:textId="77777777" w:rsidR="00FF44E3" w:rsidRPr="00A560D3" w:rsidRDefault="00FF44E3" w:rsidP="00A95A08">
            <w:pPr>
              <w:autoSpaceDE w:val="0"/>
              <w:autoSpaceDN w:val="0"/>
              <w:adjustRightInd w:val="0"/>
              <w:spacing w:line="267" w:lineRule="exact"/>
              <w:ind w:left="107"/>
              <w:jc w:val="left"/>
              <w:rPr>
                <w:rFonts w:ascii="宋体" w:cs="宋体"/>
                <w:kern w:val="0"/>
                <w:sz w:val="20"/>
                <w:szCs w:val="20"/>
              </w:rPr>
            </w:pPr>
            <w:r w:rsidRPr="00A560D3">
              <w:rPr>
                <w:rFonts w:ascii="宋体" w:cs="宋体" w:hint="eastAsia"/>
                <w:kern w:val="0"/>
                <w:sz w:val="20"/>
                <w:szCs w:val="20"/>
              </w:rPr>
              <w:t>第三方父交易流水号</w:t>
            </w:r>
          </w:p>
        </w:tc>
        <w:tc>
          <w:tcPr>
            <w:tcW w:w="1277" w:type="dxa"/>
            <w:tcBorders>
              <w:top w:val="single" w:sz="4" w:space="0" w:color="000000"/>
              <w:left w:val="single" w:sz="4" w:space="0" w:color="000000"/>
              <w:bottom w:val="single" w:sz="4" w:space="0" w:color="000000"/>
              <w:right w:val="single" w:sz="4" w:space="0" w:color="000000"/>
            </w:tcBorders>
            <w:shd w:val="clear" w:color="auto" w:fill="FFFFFF"/>
          </w:tcPr>
          <w:p w14:paraId="6D641834" w14:textId="77777777" w:rsidR="00FF44E3" w:rsidRPr="00A560D3" w:rsidRDefault="00FF44E3" w:rsidP="00A95A08">
            <w:pPr>
              <w:autoSpaceDE w:val="0"/>
              <w:autoSpaceDN w:val="0"/>
              <w:adjustRightInd w:val="0"/>
              <w:spacing w:line="267" w:lineRule="exact"/>
              <w:ind w:left="107"/>
              <w:jc w:val="left"/>
              <w:rPr>
                <w:rFonts w:ascii="宋体" w:cs="宋体"/>
                <w:kern w:val="0"/>
                <w:sz w:val="20"/>
                <w:szCs w:val="20"/>
              </w:rPr>
            </w:pPr>
            <w:r w:rsidRPr="00A560D3">
              <w:rPr>
                <w:rFonts w:ascii="宋体" w:cs="宋体" w:hint="eastAsia"/>
                <w:kern w:val="0"/>
                <w:sz w:val="20"/>
                <w:szCs w:val="20"/>
              </w:rPr>
              <w:t>C</w:t>
            </w:r>
          </w:p>
        </w:tc>
        <w:tc>
          <w:tcPr>
            <w:tcW w:w="5197" w:type="dxa"/>
            <w:tcBorders>
              <w:top w:val="single" w:sz="4" w:space="0" w:color="000000"/>
              <w:left w:val="single" w:sz="4" w:space="0" w:color="000000"/>
              <w:bottom w:val="single" w:sz="4" w:space="0" w:color="000000"/>
              <w:right w:val="single" w:sz="4" w:space="0" w:color="000000"/>
            </w:tcBorders>
            <w:shd w:val="clear" w:color="auto" w:fill="FFFFFF"/>
          </w:tcPr>
          <w:p w14:paraId="34016F50" w14:textId="77777777" w:rsidR="003202A6" w:rsidRPr="00A560D3" w:rsidRDefault="003202A6" w:rsidP="003202A6">
            <w:pPr>
              <w:autoSpaceDE w:val="0"/>
              <w:autoSpaceDN w:val="0"/>
              <w:adjustRightInd w:val="0"/>
              <w:spacing w:line="267" w:lineRule="exact"/>
              <w:ind w:left="107"/>
              <w:jc w:val="left"/>
              <w:rPr>
                <w:rFonts w:ascii="宋体" w:cs="宋体"/>
                <w:kern w:val="0"/>
                <w:sz w:val="20"/>
                <w:szCs w:val="20"/>
              </w:rPr>
            </w:pPr>
          </w:p>
        </w:tc>
      </w:tr>
      <w:tr w:rsidR="00FF44E3" w:rsidRPr="00A560D3" w14:paraId="2E83CA4B" w14:textId="77777777" w:rsidTr="00A95A08">
        <w:trPr>
          <w:trHeight w:hRule="exact" w:val="322"/>
        </w:trPr>
        <w:tc>
          <w:tcPr>
            <w:tcW w:w="2138" w:type="dxa"/>
            <w:tcBorders>
              <w:top w:val="single" w:sz="4" w:space="0" w:color="000000"/>
              <w:left w:val="single" w:sz="4" w:space="0" w:color="000000"/>
              <w:bottom w:val="single" w:sz="4" w:space="0" w:color="000000"/>
              <w:right w:val="single" w:sz="4" w:space="0" w:color="000000"/>
            </w:tcBorders>
            <w:shd w:val="clear" w:color="auto" w:fill="FFFFFF"/>
          </w:tcPr>
          <w:p w14:paraId="571ADF74" w14:textId="77777777" w:rsidR="00FF44E3" w:rsidRPr="00A560D3" w:rsidRDefault="00FF44E3" w:rsidP="00A95A08">
            <w:pPr>
              <w:autoSpaceDE w:val="0"/>
              <w:autoSpaceDN w:val="0"/>
              <w:adjustRightInd w:val="0"/>
              <w:spacing w:line="267" w:lineRule="exact"/>
              <w:ind w:left="107"/>
              <w:jc w:val="left"/>
              <w:rPr>
                <w:rFonts w:ascii="宋体" w:cs="宋体"/>
                <w:kern w:val="0"/>
                <w:sz w:val="20"/>
                <w:szCs w:val="20"/>
              </w:rPr>
            </w:pPr>
            <w:r w:rsidRPr="00A560D3">
              <w:rPr>
                <w:rFonts w:ascii="宋体" w:cs="宋体" w:hint="eastAsia"/>
                <w:kern w:val="0"/>
                <w:sz w:val="20"/>
                <w:szCs w:val="20"/>
              </w:rPr>
              <w:t>第三方子流水号</w:t>
            </w:r>
          </w:p>
        </w:tc>
        <w:tc>
          <w:tcPr>
            <w:tcW w:w="1277" w:type="dxa"/>
            <w:tcBorders>
              <w:top w:val="single" w:sz="4" w:space="0" w:color="000000"/>
              <w:left w:val="single" w:sz="4" w:space="0" w:color="000000"/>
              <w:bottom w:val="single" w:sz="4" w:space="0" w:color="000000"/>
              <w:right w:val="single" w:sz="4" w:space="0" w:color="000000"/>
            </w:tcBorders>
            <w:shd w:val="clear" w:color="auto" w:fill="FFFFFF"/>
          </w:tcPr>
          <w:p w14:paraId="3CFB3F6E" w14:textId="77777777" w:rsidR="00FF44E3" w:rsidRPr="00A560D3" w:rsidRDefault="00FF44E3" w:rsidP="00A95A08">
            <w:pPr>
              <w:autoSpaceDE w:val="0"/>
              <w:autoSpaceDN w:val="0"/>
              <w:adjustRightInd w:val="0"/>
              <w:spacing w:line="267" w:lineRule="exact"/>
              <w:ind w:left="107"/>
              <w:jc w:val="left"/>
              <w:rPr>
                <w:rFonts w:ascii="宋体" w:cs="宋体"/>
                <w:kern w:val="0"/>
                <w:sz w:val="20"/>
                <w:szCs w:val="20"/>
              </w:rPr>
            </w:pPr>
            <w:r w:rsidRPr="00A560D3">
              <w:rPr>
                <w:rFonts w:ascii="宋体" w:cs="宋体" w:hint="eastAsia"/>
                <w:kern w:val="0"/>
                <w:sz w:val="20"/>
                <w:szCs w:val="20"/>
              </w:rPr>
              <w:t>C</w:t>
            </w:r>
          </w:p>
        </w:tc>
        <w:tc>
          <w:tcPr>
            <w:tcW w:w="5197" w:type="dxa"/>
            <w:tcBorders>
              <w:top w:val="single" w:sz="4" w:space="0" w:color="000000"/>
              <w:left w:val="single" w:sz="4" w:space="0" w:color="000000"/>
              <w:bottom w:val="single" w:sz="4" w:space="0" w:color="000000"/>
              <w:right w:val="single" w:sz="4" w:space="0" w:color="000000"/>
            </w:tcBorders>
            <w:shd w:val="clear" w:color="auto" w:fill="FFFFFF"/>
          </w:tcPr>
          <w:p w14:paraId="0DBD3415" w14:textId="77777777" w:rsidR="00FF44E3" w:rsidRPr="00A560D3" w:rsidRDefault="00FF44E3" w:rsidP="00A95A08">
            <w:pPr>
              <w:autoSpaceDE w:val="0"/>
              <w:autoSpaceDN w:val="0"/>
              <w:adjustRightInd w:val="0"/>
              <w:spacing w:line="267" w:lineRule="exact"/>
              <w:ind w:left="107"/>
              <w:jc w:val="left"/>
              <w:rPr>
                <w:rFonts w:ascii="宋体" w:cs="宋体"/>
                <w:kern w:val="0"/>
                <w:sz w:val="20"/>
                <w:szCs w:val="20"/>
              </w:rPr>
            </w:pPr>
            <w:r w:rsidRPr="00A560D3">
              <w:rPr>
                <w:rFonts w:ascii="宋体" w:cs="宋体" w:hint="eastAsia"/>
                <w:kern w:val="0"/>
                <w:sz w:val="20"/>
                <w:szCs w:val="20"/>
              </w:rPr>
              <w:t>批量或多笔时的对应子流水</w:t>
            </w:r>
          </w:p>
        </w:tc>
      </w:tr>
      <w:tr w:rsidR="00FF44E3" w:rsidRPr="00A560D3" w14:paraId="626B9FAF" w14:textId="77777777" w:rsidTr="00A95A08">
        <w:trPr>
          <w:trHeight w:hRule="exact" w:val="324"/>
        </w:trPr>
        <w:tc>
          <w:tcPr>
            <w:tcW w:w="2138" w:type="dxa"/>
            <w:tcBorders>
              <w:top w:val="single" w:sz="4" w:space="0" w:color="000000"/>
              <w:left w:val="single" w:sz="4" w:space="0" w:color="000000"/>
              <w:bottom w:val="single" w:sz="4" w:space="0" w:color="000000"/>
              <w:right w:val="single" w:sz="4" w:space="0" w:color="000000"/>
            </w:tcBorders>
            <w:shd w:val="clear" w:color="auto" w:fill="FFFFFF"/>
          </w:tcPr>
          <w:p w14:paraId="10F46FB9" w14:textId="77777777" w:rsidR="00FF44E3" w:rsidRPr="00A560D3" w:rsidRDefault="00FF44E3" w:rsidP="00A95A08">
            <w:pPr>
              <w:autoSpaceDE w:val="0"/>
              <w:autoSpaceDN w:val="0"/>
              <w:adjustRightInd w:val="0"/>
              <w:spacing w:line="267" w:lineRule="exact"/>
              <w:ind w:left="107"/>
              <w:jc w:val="left"/>
              <w:rPr>
                <w:rFonts w:ascii="宋体" w:cs="宋体"/>
                <w:kern w:val="0"/>
                <w:sz w:val="20"/>
                <w:szCs w:val="20"/>
              </w:rPr>
            </w:pPr>
            <w:r w:rsidRPr="00A560D3">
              <w:rPr>
                <w:rFonts w:ascii="宋体" w:cs="宋体" w:hint="eastAsia"/>
                <w:kern w:val="0"/>
                <w:sz w:val="20"/>
                <w:szCs w:val="20"/>
              </w:rPr>
              <w:t>借款编号</w:t>
            </w:r>
          </w:p>
        </w:tc>
        <w:tc>
          <w:tcPr>
            <w:tcW w:w="1277" w:type="dxa"/>
            <w:tcBorders>
              <w:top w:val="single" w:sz="4" w:space="0" w:color="000000"/>
              <w:left w:val="single" w:sz="4" w:space="0" w:color="000000"/>
              <w:bottom w:val="single" w:sz="4" w:space="0" w:color="000000"/>
              <w:right w:val="single" w:sz="4" w:space="0" w:color="000000"/>
            </w:tcBorders>
            <w:shd w:val="clear" w:color="auto" w:fill="FFFFFF"/>
          </w:tcPr>
          <w:p w14:paraId="0C6EC2D5" w14:textId="77777777" w:rsidR="00FF44E3" w:rsidRPr="00A560D3" w:rsidRDefault="00FF44E3" w:rsidP="00A95A08">
            <w:pPr>
              <w:autoSpaceDE w:val="0"/>
              <w:autoSpaceDN w:val="0"/>
              <w:adjustRightInd w:val="0"/>
              <w:spacing w:line="281" w:lineRule="exact"/>
              <w:ind w:left="108"/>
              <w:jc w:val="left"/>
              <w:rPr>
                <w:rFonts w:ascii="宋体" w:cs="宋体"/>
                <w:kern w:val="0"/>
                <w:sz w:val="20"/>
                <w:szCs w:val="20"/>
              </w:rPr>
            </w:pPr>
            <w:r w:rsidRPr="00A560D3">
              <w:rPr>
                <w:rFonts w:ascii="宋体" w:cs="宋体" w:hint="eastAsia"/>
                <w:kern w:val="0"/>
                <w:sz w:val="20"/>
                <w:szCs w:val="20"/>
              </w:rPr>
              <w:t>C</w:t>
            </w:r>
          </w:p>
        </w:tc>
        <w:tc>
          <w:tcPr>
            <w:tcW w:w="5197" w:type="dxa"/>
            <w:tcBorders>
              <w:top w:val="single" w:sz="4" w:space="0" w:color="000000"/>
              <w:left w:val="single" w:sz="4" w:space="0" w:color="000000"/>
              <w:bottom w:val="single" w:sz="4" w:space="0" w:color="000000"/>
              <w:right w:val="single" w:sz="4" w:space="0" w:color="000000"/>
            </w:tcBorders>
            <w:shd w:val="clear" w:color="auto" w:fill="FFFFFF"/>
          </w:tcPr>
          <w:p w14:paraId="103528D1" w14:textId="77777777" w:rsidR="00FF44E3" w:rsidRPr="00A560D3" w:rsidRDefault="00FF44E3" w:rsidP="00A95A08">
            <w:pPr>
              <w:autoSpaceDE w:val="0"/>
              <w:autoSpaceDN w:val="0"/>
              <w:adjustRightInd w:val="0"/>
              <w:spacing w:line="281" w:lineRule="exact"/>
              <w:ind w:left="107"/>
              <w:jc w:val="left"/>
              <w:rPr>
                <w:rFonts w:ascii="宋体" w:cs="宋体"/>
                <w:kern w:val="0"/>
                <w:sz w:val="20"/>
                <w:szCs w:val="20"/>
              </w:rPr>
            </w:pPr>
          </w:p>
        </w:tc>
      </w:tr>
      <w:tr w:rsidR="00FF44E3" w:rsidRPr="00A560D3" w14:paraId="19B476D3" w14:textId="77777777" w:rsidTr="00A95A08">
        <w:trPr>
          <w:trHeight w:hRule="exact" w:val="324"/>
        </w:trPr>
        <w:tc>
          <w:tcPr>
            <w:tcW w:w="2138" w:type="dxa"/>
            <w:tcBorders>
              <w:top w:val="single" w:sz="4" w:space="0" w:color="000000"/>
              <w:left w:val="single" w:sz="4" w:space="0" w:color="000000"/>
              <w:bottom w:val="single" w:sz="4" w:space="0" w:color="000000"/>
              <w:right w:val="single" w:sz="4" w:space="0" w:color="000000"/>
            </w:tcBorders>
            <w:shd w:val="clear" w:color="auto" w:fill="FFFFFF"/>
          </w:tcPr>
          <w:p w14:paraId="55D9DA89" w14:textId="77777777" w:rsidR="00FF44E3" w:rsidRPr="00A560D3" w:rsidRDefault="00FF44E3" w:rsidP="00A95A08">
            <w:pPr>
              <w:autoSpaceDE w:val="0"/>
              <w:autoSpaceDN w:val="0"/>
              <w:adjustRightInd w:val="0"/>
              <w:spacing w:line="267" w:lineRule="exact"/>
              <w:ind w:left="107"/>
              <w:jc w:val="left"/>
              <w:rPr>
                <w:rFonts w:ascii="宋体" w:cs="宋体"/>
                <w:kern w:val="0"/>
                <w:sz w:val="20"/>
                <w:szCs w:val="20"/>
              </w:rPr>
            </w:pPr>
            <w:r w:rsidRPr="00A560D3">
              <w:rPr>
                <w:rFonts w:ascii="宋体" w:cs="宋体" w:hint="eastAsia"/>
                <w:kern w:val="0"/>
                <w:sz w:val="20"/>
                <w:szCs w:val="20"/>
              </w:rPr>
              <w:t>付款账号</w:t>
            </w:r>
          </w:p>
        </w:tc>
        <w:tc>
          <w:tcPr>
            <w:tcW w:w="1277" w:type="dxa"/>
            <w:tcBorders>
              <w:top w:val="single" w:sz="4" w:space="0" w:color="000000"/>
              <w:left w:val="single" w:sz="4" w:space="0" w:color="000000"/>
              <w:bottom w:val="single" w:sz="4" w:space="0" w:color="000000"/>
              <w:right w:val="single" w:sz="4" w:space="0" w:color="000000"/>
            </w:tcBorders>
            <w:shd w:val="clear" w:color="auto" w:fill="FFFFFF"/>
          </w:tcPr>
          <w:p w14:paraId="21A18B12" w14:textId="77777777" w:rsidR="00FF44E3" w:rsidRPr="00A560D3" w:rsidRDefault="00FF44E3" w:rsidP="00A95A08">
            <w:pPr>
              <w:autoSpaceDE w:val="0"/>
              <w:autoSpaceDN w:val="0"/>
              <w:adjustRightInd w:val="0"/>
              <w:spacing w:line="281" w:lineRule="exact"/>
              <w:ind w:left="108"/>
              <w:jc w:val="left"/>
              <w:rPr>
                <w:rFonts w:ascii="宋体" w:cs="宋体"/>
                <w:kern w:val="0"/>
                <w:sz w:val="20"/>
                <w:szCs w:val="20"/>
              </w:rPr>
            </w:pPr>
            <w:r w:rsidRPr="00A560D3">
              <w:rPr>
                <w:rFonts w:ascii="宋体" w:cs="宋体" w:hint="eastAsia"/>
                <w:kern w:val="0"/>
                <w:sz w:val="20"/>
                <w:szCs w:val="20"/>
              </w:rPr>
              <w:t>C</w:t>
            </w:r>
          </w:p>
        </w:tc>
        <w:tc>
          <w:tcPr>
            <w:tcW w:w="5197" w:type="dxa"/>
            <w:tcBorders>
              <w:top w:val="single" w:sz="4" w:space="0" w:color="000000"/>
              <w:left w:val="single" w:sz="4" w:space="0" w:color="000000"/>
              <w:bottom w:val="single" w:sz="4" w:space="0" w:color="000000"/>
              <w:right w:val="single" w:sz="4" w:space="0" w:color="000000"/>
            </w:tcBorders>
            <w:shd w:val="clear" w:color="auto" w:fill="FFFFFF"/>
          </w:tcPr>
          <w:p w14:paraId="4D60E816" w14:textId="77777777" w:rsidR="00FF44E3" w:rsidRPr="00A560D3" w:rsidRDefault="00FF44E3" w:rsidP="00A95A08">
            <w:pPr>
              <w:autoSpaceDE w:val="0"/>
              <w:autoSpaceDN w:val="0"/>
              <w:adjustRightInd w:val="0"/>
              <w:spacing w:line="281" w:lineRule="exact"/>
              <w:ind w:left="107"/>
              <w:jc w:val="left"/>
              <w:rPr>
                <w:rFonts w:ascii="宋体" w:cs="宋体"/>
                <w:kern w:val="0"/>
                <w:sz w:val="20"/>
                <w:szCs w:val="20"/>
              </w:rPr>
            </w:pPr>
          </w:p>
        </w:tc>
      </w:tr>
      <w:tr w:rsidR="00FF44E3" w:rsidRPr="00A560D3" w14:paraId="6D57A0DF" w14:textId="77777777" w:rsidTr="00A95A08">
        <w:trPr>
          <w:trHeight w:hRule="exact" w:val="324"/>
        </w:trPr>
        <w:tc>
          <w:tcPr>
            <w:tcW w:w="2138" w:type="dxa"/>
            <w:tcBorders>
              <w:top w:val="single" w:sz="4" w:space="0" w:color="000000"/>
              <w:left w:val="single" w:sz="4" w:space="0" w:color="000000"/>
              <w:bottom w:val="single" w:sz="4" w:space="0" w:color="000000"/>
              <w:right w:val="single" w:sz="4" w:space="0" w:color="000000"/>
            </w:tcBorders>
            <w:shd w:val="clear" w:color="auto" w:fill="FFFFFF"/>
          </w:tcPr>
          <w:p w14:paraId="3B3F4688" w14:textId="77777777" w:rsidR="00FF44E3" w:rsidRPr="00A560D3" w:rsidRDefault="00FF44E3" w:rsidP="00A95A08">
            <w:pPr>
              <w:autoSpaceDE w:val="0"/>
              <w:autoSpaceDN w:val="0"/>
              <w:adjustRightInd w:val="0"/>
              <w:spacing w:line="267" w:lineRule="exact"/>
              <w:ind w:left="107"/>
              <w:jc w:val="left"/>
              <w:rPr>
                <w:rFonts w:ascii="宋体" w:cs="宋体"/>
                <w:kern w:val="0"/>
                <w:sz w:val="20"/>
                <w:szCs w:val="20"/>
              </w:rPr>
            </w:pPr>
            <w:r w:rsidRPr="00A560D3">
              <w:rPr>
                <w:rFonts w:ascii="宋体" w:cs="宋体" w:hint="eastAsia"/>
                <w:kern w:val="0"/>
                <w:sz w:val="20"/>
                <w:szCs w:val="20"/>
              </w:rPr>
              <w:t>付款账号户名</w:t>
            </w:r>
          </w:p>
        </w:tc>
        <w:tc>
          <w:tcPr>
            <w:tcW w:w="1277" w:type="dxa"/>
            <w:tcBorders>
              <w:top w:val="single" w:sz="4" w:space="0" w:color="000000"/>
              <w:left w:val="single" w:sz="4" w:space="0" w:color="000000"/>
              <w:bottom w:val="single" w:sz="4" w:space="0" w:color="000000"/>
              <w:right w:val="single" w:sz="4" w:space="0" w:color="000000"/>
            </w:tcBorders>
            <w:shd w:val="clear" w:color="auto" w:fill="FFFFFF"/>
          </w:tcPr>
          <w:p w14:paraId="0581ACFF" w14:textId="77777777" w:rsidR="00FF44E3" w:rsidRPr="00A560D3" w:rsidRDefault="00FF44E3" w:rsidP="00A95A08">
            <w:pPr>
              <w:autoSpaceDE w:val="0"/>
              <w:autoSpaceDN w:val="0"/>
              <w:adjustRightInd w:val="0"/>
              <w:spacing w:line="281" w:lineRule="exact"/>
              <w:ind w:left="108"/>
              <w:jc w:val="left"/>
              <w:rPr>
                <w:rFonts w:ascii="宋体" w:cs="宋体"/>
                <w:kern w:val="0"/>
                <w:sz w:val="20"/>
                <w:szCs w:val="20"/>
              </w:rPr>
            </w:pPr>
            <w:r w:rsidRPr="00A560D3">
              <w:rPr>
                <w:rFonts w:ascii="宋体" w:cs="宋体" w:hint="eastAsia"/>
                <w:kern w:val="0"/>
                <w:sz w:val="20"/>
                <w:szCs w:val="20"/>
              </w:rPr>
              <w:t>C</w:t>
            </w:r>
          </w:p>
        </w:tc>
        <w:tc>
          <w:tcPr>
            <w:tcW w:w="5197" w:type="dxa"/>
            <w:tcBorders>
              <w:top w:val="single" w:sz="4" w:space="0" w:color="000000"/>
              <w:left w:val="single" w:sz="4" w:space="0" w:color="000000"/>
              <w:bottom w:val="single" w:sz="4" w:space="0" w:color="000000"/>
              <w:right w:val="single" w:sz="4" w:space="0" w:color="000000"/>
            </w:tcBorders>
            <w:shd w:val="clear" w:color="auto" w:fill="FFFFFF"/>
          </w:tcPr>
          <w:p w14:paraId="5AD66117" w14:textId="77777777" w:rsidR="00FF44E3" w:rsidRPr="00A560D3" w:rsidRDefault="00FF44E3" w:rsidP="00A95A08">
            <w:pPr>
              <w:autoSpaceDE w:val="0"/>
              <w:autoSpaceDN w:val="0"/>
              <w:adjustRightInd w:val="0"/>
              <w:spacing w:line="281" w:lineRule="exact"/>
              <w:ind w:left="107"/>
              <w:jc w:val="left"/>
              <w:rPr>
                <w:rFonts w:ascii="宋体" w:cs="宋体"/>
                <w:kern w:val="0"/>
                <w:sz w:val="20"/>
                <w:szCs w:val="20"/>
              </w:rPr>
            </w:pPr>
          </w:p>
        </w:tc>
      </w:tr>
      <w:tr w:rsidR="00FF44E3" w:rsidRPr="00A560D3" w14:paraId="17551AE8" w14:textId="77777777" w:rsidTr="00A95A08">
        <w:trPr>
          <w:trHeight w:hRule="exact" w:val="324"/>
        </w:trPr>
        <w:tc>
          <w:tcPr>
            <w:tcW w:w="2138" w:type="dxa"/>
            <w:tcBorders>
              <w:top w:val="single" w:sz="4" w:space="0" w:color="000000"/>
              <w:left w:val="single" w:sz="4" w:space="0" w:color="000000"/>
              <w:bottom w:val="single" w:sz="4" w:space="0" w:color="000000"/>
              <w:right w:val="single" w:sz="4" w:space="0" w:color="000000"/>
            </w:tcBorders>
            <w:shd w:val="clear" w:color="auto" w:fill="FFFFFF"/>
          </w:tcPr>
          <w:p w14:paraId="55C36BF8" w14:textId="77777777" w:rsidR="00FF44E3" w:rsidRPr="00A560D3" w:rsidRDefault="00FF44E3" w:rsidP="00A95A08">
            <w:pPr>
              <w:autoSpaceDE w:val="0"/>
              <w:autoSpaceDN w:val="0"/>
              <w:adjustRightInd w:val="0"/>
              <w:spacing w:line="267" w:lineRule="exact"/>
              <w:ind w:left="107"/>
              <w:jc w:val="left"/>
              <w:rPr>
                <w:rFonts w:ascii="宋体" w:cs="宋体"/>
                <w:kern w:val="0"/>
                <w:sz w:val="20"/>
                <w:szCs w:val="20"/>
              </w:rPr>
            </w:pPr>
            <w:r w:rsidRPr="00A560D3">
              <w:rPr>
                <w:rFonts w:ascii="宋体" w:cs="宋体" w:hint="eastAsia"/>
                <w:kern w:val="0"/>
                <w:sz w:val="20"/>
                <w:szCs w:val="20"/>
              </w:rPr>
              <w:t>付款行号</w:t>
            </w:r>
          </w:p>
        </w:tc>
        <w:tc>
          <w:tcPr>
            <w:tcW w:w="1277" w:type="dxa"/>
            <w:tcBorders>
              <w:top w:val="single" w:sz="4" w:space="0" w:color="000000"/>
              <w:left w:val="single" w:sz="4" w:space="0" w:color="000000"/>
              <w:bottom w:val="single" w:sz="4" w:space="0" w:color="000000"/>
              <w:right w:val="single" w:sz="4" w:space="0" w:color="000000"/>
            </w:tcBorders>
            <w:shd w:val="clear" w:color="auto" w:fill="FFFFFF"/>
          </w:tcPr>
          <w:p w14:paraId="4511E4BB" w14:textId="77777777" w:rsidR="00FF44E3" w:rsidRPr="00A560D3" w:rsidRDefault="00FF44E3" w:rsidP="00A95A08">
            <w:pPr>
              <w:autoSpaceDE w:val="0"/>
              <w:autoSpaceDN w:val="0"/>
              <w:adjustRightInd w:val="0"/>
              <w:spacing w:line="281" w:lineRule="exact"/>
              <w:ind w:left="108"/>
              <w:jc w:val="left"/>
              <w:rPr>
                <w:rFonts w:ascii="宋体" w:cs="宋体"/>
                <w:kern w:val="0"/>
                <w:sz w:val="20"/>
                <w:szCs w:val="20"/>
              </w:rPr>
            </w:pPr>
            <w:r w:rsidRPr="00A560D3">
              <w:rPr>
                <w:rFonts w:ascii="宋体" w:cs="宋体" w:hint="eastAsia"/>
                <w:kern w:val="0"/>
                <w:sz w:val="20"/>
                <w:szCs w:val="20"/>
              </w:rPr>
              <w:t>C</w:t>
            </w:r>
          </w:p>
        </w:tc>
        <w:tc>
          <w:tcPr>
            <w:tcW w:w="5197" w:type="dxa"/>
            <w:tcBorders>
              <w:top w:val="single" w:sz="4" w:space="0" w:color="000000"/>
              <w:left w:val="single" w:sz="4" w:space="0" w:color="000000"/>
              <w:bottom w:val="single" w:sz="4" w:space="0" w:color="000000"/>
              <w:right w:val="single" w:sz="4" w:space="0" w:color="000000"/>
            </w:tcBorders>
            <w:shd w:val="clear" w:color="auto" w:fill="FFFFFF"/>
          </w:tcPr>
          <w:p w14:paraId="5A80B964" w14:textId="77777777" w:rsidR="00FF44E3" w:rsidRPr="00A560D3" w:rsidRDefault="00FF44E3" w:rsidP="00A95A08">
            <w:pPr>
              <w:autoSpaceDE w:val="0"/>
              <w:autoSpaceDN w:val="0"/>
              <w:adjustRightInd w:val="0"/>
              <w:spacing w:line="281" w:lineRule="exact"/>
              <w:ind w:left="107"/>
              <w:jc w:val="left"/>
              <w:rPr>
                <w:rFonts w:ascii="宋体" w:cs="宋体"/>
                <w:kern w:val="0"/>
                <w:sz w:val="20"/>
                <w:szCs w:val="20"/>
              </w:rPr>
            </w:pPr>
          </w:p>
        </w:tc>
      </w:tr>
      <w:tr w:rsidR="00FF44E3" w:rsidRPr="00A560D3" w14:paraId="5711654B" w14:textId="77777777" w:rsidTr="00A95A08">
        <w:trPr>
          <w:trHeight w:hRule="exact" w:val="324"/>
        </w:trPr>
        <w:tc>
          <w:tcPr>
            <w:tcW w:w="2138" w:type="dxa"/>
            <w:tcBorders>
              <w:top w:val="single" w:sz="4" w:space="0" w:color="000000"/>
              <w:left w:val="single" w:sz="4" w:space="0" w:color="000000"/>
              <w:bottom w:val="single" w:sz="4" w:space="0" w:color="000000"/>
              <w:right w:val="single" w:sz="4" w:space="0" w:color="000000"/>
            </w:tcBorders>
            <w:shd w:val="clear" w:color="auto" w:fill="FFFFFF"/>
          </w:tcPr>
          <w:p w14:paraId="36F5E723" w14:textId="77777777" w:rsidR="00FF44E3" w:rsidRPr="00A560D3" w:rsidRDefault="00FF44E3" w:rsidP="00A95A08">
            <w:pPr>
              <w:autoSpaceDE w:val="0"/>
              <w:autoSpaceDN w:val="0"/>
              <w:adjustRightInd w:val="0"/>
              <w:spacing w:line="267" w:lineRule="exact"/>
              <w:ind w:left="107"/>
              <w:jc w:val="left"/>
              <w:rPr>
                <w:rFonts w:ascii="宋体" w:cs="宋体"/>
                <w:kern w:val="0"/>
                <w:sz w:val="20"/>
                <w:szCs w:val="20"/>
              </w:rPr>
            </w:pPr>
            <w:r w:rsidRPr="00A560D3">
              <w:rPr>
                <w:rFonts w:ascii="宋体" w:cs="宋体" w:hint="eastAsia"/>
                <w:kern w:val="0"/>
                <w:sz w:val="20"/>
                <w:szCs w:val="20"/>
              </w:rPr>
              <w:t>付款行名</w:t>
            </w:r>
          </w:p>
        </w:tc>
        <w:tc>
          <w:tcPr>
            <w:tcW w:w="1277" w:type="dxa"/>
            <w:tcBorders>
              <w:top w:val="single" w:sz="4" w:space="0" w:color="000000"/>
              <w:left w:val="single" w:sz="4" w:space="0" w:color="000000"/>
              <w:bottom w:val="single" w:sz="4" w:space="0" w:color="000000"/>
              <w:right w:val="single" w:sz="4" w:space="0" w:color="000000"/>
            </w:tcBorders>
            <w:shd w:val="clear" w:color="auto" w:fill="FFFFFF"/>
          </w:tcPr>
          <w:p w14:paraId="12B0EDAE" w14:textId="77777777" w:rsidR="00FF44E3" w:rsidRPr="00A560D3" w:rsidRDefault="00FF44E3" w:rsidP="00A95A08">
            <w:pPr>
              <w:autoSpaceDE w:val="0"/>
              <w:autoSpaceDN w:val="0"/>
              <w:adjustRightInd w:val="0"/>
              <w:spacing w:line="281" w:lineRule="exact"/>
              <w:ind w:left="108"/>
              <w:jc w:val="left"/>
              <w:rPr>
                <w:rFonts w:ascii="宋体" w:cs="宋体"/>
                <w:kern w:val="0"/>
                <w:sz w:val="20"/>
                <w:szCs w:val="20"/>
              </w:rPr>
            </w:pPr>
            <w:r w:rsidRPr="00A560D3">
              <w:rPr>
                <w:rFonts w:ascii="宋体" w:cs="宋体" w:hint="eastAsia"/>
                <w:kern w:val="0"/>
                <w:sz w:val="20"/>
                <w:szCs w:val="20"/>
              </w:rPr>
              <w:t>C</w:t>
            </w:r>
          </w:p>
        </w:tc>
        <w:tc>
          <w:tcPr>
            <w:tcW w:w="5197" w:type="dxa"/>
            <w:tcBorders>
              <w:top w:val="single" w:sz="4" w:space="0" w:color="000000"/>
              <w:left w:val="single" w:sz="4" w:space="0" w:color="000000"/>
              <w:bottom w:val="single" w:sz="4" w:space="0" w:color="000000"/>
              <w:right w:val="single" w:sz="4" w:space="0" w:color="000000"/>
            </w:tcBorders>
            <w:shd w:val="clear" w:color="auto" w:fill="FFFFFF"/>
          </w:tcPr>
          <w:p w14:paraId="289AD606" w14:textId="77777777" w:rsidR="00FF44E3" w:rsidRPr="00A560D3" w:rsidRDefault="00FF44E3" w:rsidP="00A95A08">
            <w:pPr>
              <w:autoSpaceDE w:val="0"/>
              <w:autoSpaceDN w:val="0"/>
              <w:adjustRightInd w:val="0"/>
              <w:spacing w:line="281" w:lineRule="exact"/>
              <w:ind w:left="107"/>
              <w:jc w:val="left"/>
              <w:rPr>
                <w:rFonts w:ascii="宋体" w:cs="宋体"/>
                <w:kern w:val="0"/>
                <w:sz w:val="20"/>
                <w:szCs w:val="20"/>
              </w:rPr>
            </w:pPr>
          </w:p>
        </w:tc>
      </w:tr>
      <w:tr w:rsidR="00FF44E3" w:rsidRPr="00A560D3" w14:paraId="6F1A9402" w14:textId="77777777" w:rsidTr="00A95A08">
        <w:trPr>
          <w:trHeight w:hRule="exact" w:val="324"/>
        </w:trPr>
        <w:tc>
          <w:tcPr>
            <w:tcW w:w="2138" w:type="dxa"/>
            <w:tcBorders>
              <w:top w:val="single" w:sz="4" w:space="0" w:color="000000"/>
              <w:left w:val="single" w:sz="4" w:space="0" w:color="000000"/>
              <w:bottom w:val="single" w:sz="4" w:space="0" w:color="000000"/>
              <w:right w:val="single" w:sz="4" w:space="0" w:color="000000"/>
            </w:tcBorders>
            <w:shd w:val="clear" w:color="auto" w:fill="FFFFFF"/>
          </w:tcPr>
          <w:p w14:paraId="5167C22A" w14:textId="77777777" w:rsidR="00FF44E3" w:rsidRPr="00A560D3" w:rsidRDefault="00FF44E3" w:rsidP="00A95A08">
            <w:pPr>
              <w:autoSpaceDE w:val="0"/>
              <w:autoSpaceDN w:val="0"/>
              <w:adjustRightInd w:val="0"/>
              <w:spacing w:line="267" w:lineRule="exact"/>
              <w:ind w:left="107"/>
              <w:jc w:val="left"/>
              <w:rPr>
                <w:rFonts w:ascii="宋体" w:cs="宋体"/>
                <w:kern w:val="0"/>
                <w:sz w:val="20"/>
                <w:szCs w:val="20"/>
              </w:rPr>
            </w:pPr>
            <w:r w:rsidRPr="00A560D3">
              <w:rPr>
                <w:rFonts w:ascii="宋体" w:cs="宋体" w:hint="eastAsia"/>
                <w:kern w:val="0"/>
                <w:sz w:val="20"/>
                <w:szCs w:val="20"/>
              </w:rPr>
              <w:t>收款账号</w:t>
            </w:r>
          </w:p>
        </w:tc>
        <w:tc>
          <w:tcPr>
            <w:tcW w:w="1277" w:type="dxa"/>
            <w:tcBorders>
              <w:top w:val="single" w:sz="4" w:space="0" w:color="000000"/>
              <w:left w:val="single" w:sz="4" w:space="0" w:color="000000"/>
              <w:bottom w:val="single" w:sz="4" w:space="0" w:color="000000"/>
              <w:right w:val="single" w:sz="4" w:space="0" w:color="000000"/>
            </w:tcBorders>
            <w:shd w:val="clear" w:color="auto" w:fill="FFFFFF"/>
          </w:tcPr>
          <w:p w14:paraId="1490AFE2" w14:textId="77777777" w:rsidR="00FF44E3" w:rsidRPr="00A560D3" w:rsidRDefault="00FF44E3" w:rsidP="00A95A08">
            <w:pPr>
              <w:autoSpaceDE w:val="0"/>
              <w:autoSpaceDN w:val="0"/>
              <w:adjustRightInd w:val="0"/>
              <w:spacing w:line="281" w:lineRule="exact"/>
              <w:ind w:left="108"/>
              <w:jc w:val="left"/>
              <w:rPr>
                <w:rFonts w:ascii="宋体" w:cs="宋体"/>
                <w:kern w:val="0"/>
                <w:sz w:val="20"/>
                <w:szCs w:val="20"/>
              </w:rPr>
            </w:pPr>
            <w:r w:rsidRPr="00A560D3">
              <w:rPr>
                <w:rFonts w:ascii="宋体" w:cs="宋体" w:hint="eastAsia"/>
                <w:kern w:val="0"/>
                <w:sz w:val="20"/>
                <w:szCs w:val="20"/>
              </w:rPr>
              <w:t>C</w:t>
            </w:r>
          </w:p>
        </w:tc>
        <w:tc>
          <w:tcPr>
            <w:tcW w:w="5197" w:type="dxa"/>
            <w:tcBorders>
              <w:top w:val="single" w:sz="4" w:space="0" w:color="000000"/>
              <w:left w:val="single" w:sz="4" w:space="0" w:color="000000"/>
              <w:bottom w:val="single" w:sz="4" w:space="0" w:color="000000"/>
              <w:right w:val="single" w:sz="4" w:space="0" w:color="000000"/>
            </w:tcBorders>
            <w:shd w:val="clear" w:color="auto" w:fill="FFFFFF"/>
          </w:tcPr>
          <w:p w14:paraId="0DB836CA" w14:textId="77777777" w:rsidR="00FF44E3" w:rsidRPr="00A560D3" w:rsidRDefault="00FF44E3" w:rsidP="00A95A08">
            <w:pPr>
              <w:autoSpaceDE w:val="0"/>
              <w:autoSpaceDN w:val="0"/>
              <w:adjustRightInd w:val="0"/>
              <w:spacing w:line="281" w:lineRule="exact"/>
              <w:ind w:left="107"/>
              <w:jc w:val="left"/>
              <w:rPr>
                <w:rFonts w:ascii="宋体" w:cs="宋体"/>
                <w:kern w:val="0"/>
                <w:sz w:val="20"/>
                <w:szCs w:val="20"/>
              </w:rPr>
            </w:pPr>
          </w:p>
        </w:tc>
      </w:tr>
      <w:tr w:rsidR="00FF44E3" w:rsidRPr="00A560D3" w14:paraId="755C0448" w14:textId="77777777" w:rsidTr="00A95A08">
        <w:trPr>
          <w:trHeight w:hRule="exact" w:val="324"/>
        </w:trPr>
        <w:tc>
          <w:tcPr>
            <w:tcW w:w="2138" w:type="dxa"/>
            <w:tcBorders>
              <w:top w:val="single" w:sz="4" w:space="0" w:color="000000"/>
              <w:left w:val="single" w:sz="4" w:space="0" w:color="000000"/>
              <w:bottom w:val="single" w:sz="4" w:space="0" w:color="000000"/>
              <w:right w:val="single" w:sz="4" w:space="0" w:color="000000"/>
            </w:tcBorders>
            <w:shd w:val="clear" w:color="auto" w:fill="FFFFFF"/>
          </w:tcPr>
          <w:p w14:paraId="69AD0C82" w14:textId="77777777" w:rsidR="00FF44E3" w:rsidRPr="00A560D3" w:rsidRDefault="00FF44E3" w:rsidP="00A95A08">
            <w:pPr>
              <w:autoSpaceDE w:val="0"/>
              <w:autoSpaceDN w:val="0"/>
              <w:adjustRightInd w:val="0"/>
              <w:spacing w:line="267" w:lineRule="exact"/>
              <w:ind w:left="107"/>
              <w:jc w:val="left"/>
              <w:rPr>
                <w:rFonts w:ascii="宋体" w:cs="宋体"/>
                <w:kern w:val="0"/>
                <w:sz w:val="20"/>
                <w:szCs w:val="20"/>
              </w:rPr>
            </w:pPr>
            <w:r w:rsidRPr="00A560D3">
              <w:rPr>
                <w:rFonts w:ascii="宋体" w:cs="宋体" w:hint="eastAsia"/>
                <w:kern w:val="0"/>
                <w:sz w:val="20"/>
                <w:szCs w:val="20"/>
              </w:rPr>
              <w:t>收款账号户名</w:t>
            </w:r>
          </w:p>
        </w:tc>
        <w:tc>
          <w:tcPr>
            <w:tcW w:w="1277" w:type="dxa"/>
            <w:tcBorders>
              <w:top w:val="single" w:sz="4" w:space="0" w:color="000000"/>
              <w:left w:val="single" w:sz="4" w:space="0" w:color="000000"/>
              <w:bottom w:val="single" w:sz="4" w:space="0" w:color="000000"/>
              <w:right w:val="single" w:sz="4" w:space="0" w:color="000000"/>
            </w:tcBorders>
            <w:shd w:val="clear" w:color="auto" w:fill="FFFFFF"/>
          </w:tcPr>
          <w:p w14:paraId="2EC5B3C4" w14:textId="77777777" w:rsidR="00FF44E3" w:rsidRPr="00A560D3" w:rsidRDefault="00FF44E3" w:rsidP="00A95A08">
            <w:pPr>
              <w:autoSpaceDE w:val="0"/>
              <w:autoSpaceDN w:val="0"/>
              <w:adjustRightInd w:val="0"/>
              <w:spacing w:line="281" w:lineRule="exact"/>
              <w:ind w:left="108"/>
              <w:jc w:val="left"/>
              <w:rPr>
                <w:rFonts w:ascii="宋体" w:cs="宋体"/>
                <w:kern w:val="0"/>
                <w:sz w:val="20"/>
                <w:szCs w:val="20"/>
              </w:rPr>
            </w:pPr>
            <w:r w:rsidRPr="00A560D3">
              <w:rPr>
                <w:rFonts w:ascii="宋体" w:cs="宋体" w:hint="eastAsia"/>
                <w:kern w:val="0"/>
                <w:sz w:val="20"/>
                <w:szCs w:val="20"/>
              </w:rPr>
              <w:t>C</w:t>
            </w:r>
          </w:p>
        </w:tc>
        <w:tc>
          <w:tcPr>
            <w:tcW w:w="5197" w:type="dxa"/>
            <w:tcBorders>
              <w:top w:val="single" w:sz="4" w:space="0" w:color="000000"/>
              <w:left w:val="single" w:sz="4" w:space="0" w:color="000000"/>
              <w:bottom w:val="single" w:sz="4" w:space="0" w:color="000000"/>
              <w:right w:val="single" w:sz="4" w:space="0" w:color="000000"/>
            </w:tcBorders>
            <w:shd w:val="clear" w:color="auto" w:fill="FFFFFF"/>
          </w:tcPr>
          <w:p w14:paraId="718E2630" w14:textId="77777777" w:rsidR="00FF44E3" w:rsidRPr="00A560D3" w:rsidRDefault="00FF44E3" w:rsidP="00A95A08">
            <w:pPr>
              <w:autoSpaceDE w:val="0"/>
              <w:autoSpaceDN w:val="0"/>
              <w:adjustRightInd w:val="0"/>
              <w:spacing w:line="281" w:lineRule="exact"/>
              <w:ind w:left="107"/>
              <w:jc w:val="left"/>
              <w:rPr>
                <w:rFonts w:ascii="宋体" w:cs="宋体"/>
                <w:kern w:val="0"/>
                <w:sz w:val="20"/>
                <w:szCs w:val="20"/>
              </w:rPr>
            </w:pPr>
          </w:p>
        </w:tc>
      </w:tr>
      <w:tr w:rsidR="00FF44E3" w:rsidRPr="00A560D3" w14:paraId="2751E290" w14:textId="77777777" w:rsidTr="00A95A08">
        <w:trPr>
          <w:trHeight w:hRule="exact" w:val="324"/>
        </w:trPr>
        <w:tc>
          <w:tcPr>
            <w:tcW w:w="2138" w:type="dxa"/>
            <w:tcBorders>
              <w:top w:val="single" w:sz="4" w:space="0" w:color="000000"/>
              <w:left w:val="single" w:sz="4" w:space="0" w:color="000000"/>
              <w:bottom w:val="single" w:sz="4" w:space="0" w:color="000000"/>
              <w:right w:val="single" w:sz="4" w:space="0" w:color="000000"/>
            </w:tcBorders>
            <w:shd w:val="clear" w:color="auto" w:fill="FFFFFF"/>
          </w:tcPr>
          <w:p w14:paraId="661D404E" w14:textId="77777777" w:rsidR="00FF44E3" w:rsidRPr="00A560D3" w:rsidRDefault="00FF44E3" w:rsidP="00A95A08">
            <w:pPr>
              <w:autoSpaceDE w:val="0"/>
              <w:autoSpaceDN w:val="0"/>
              <w:adjustRightInd w:val="0"/>
              <w:spacing w:line="267" w:lineRule="exact"/>
              <w:ind w:left="107"/>
              <w:jc w:val="left"/>
              <w:rPr>
                <w:rFonts w:ascii="宋体" w:cs="宋体"/>
                <w:kern w:val="0"/>
                <w:sz w:val="20"/>
                <w:szCs w:val="20"/>
              </w:rPr>
            </w:pPr>
            <w:r w:rsidRPr="00A560D3">
              <w:rPr>
                <w:rFonts w:ascii="宋体" w:cs="宋体" w:hint="eastAsia"/>
                <w:kern w:val="0"/>
                <w:sz w:val="20"/>
                <w:szCs w:val="20"/>
              </w:rPr>
              <w:t>收款行号</w:t>
            </w:r>
          </w:p>
        </w:tc>
        <w:tc>
          <w:tcPr>
            <w:tcW w:w="1277" w:type="dxa"/>
            <w:tcBorders>
              <w:top w:val="single" w:sz="4" w:space="0" w:color="000000"/>
              <w:left w:val="single" w:sz="4" w:space="0" w:color="000000"/>
              <w:bottom w:val="single" w:sz="4" w:space="0" w:color="000000"/>
              <w:right w:val="single" w:sz="4" w:space="0" w:color="000000"/>
            </w:tcBorders>
            <w:shd w:val="clear" w:color="auto" w:fill="FFFFFF"/>
          </w:tcPr>
          <w:p w14:paraId="0B38DDCF" w14:textId="77777777" w:rsidR="00FF44E3" w:rsidRPr="00A560D3" w:rsidRDefault="00FF44E3" w:rsidP="00A95A08">
            <w:pPr>
              <w:autoSpaceDE w:val="0"/>
              <w:autoSpaceDN w:val="0"/>
              <w:adjustRightInd w:val="0"/>
              <w:spacing w:line="281" w:lineRule="exact"/>
              <w:ind w:left="108"/>
              <w:jc w:val="left"/>
              <w:rPr>
                <w:rFonts w:ascii="宋体" w:cs="宋体"/>
                <w:kern w:val="0"/>
                <w:sz w:val="20"/>
                <w:szCs w:val="20"/>
              </w:rPr>
            </w:pPr>
            <w:r w:rsidRPr="00A560D3">
              <w:rPr>
                <w:rFonts w:ascii="宋体" w:cs="宋体" w:hint="eastAsia"/>
                <w:kern w:val="0"/>
                <w:sz w:val="20"/>
                <w:szCs w:val="20"/>
              </w:rPr>
              <w:t>C</w:t>
            </w:r>
          </w:p>
        </w:tc>
        <w:tc>
          <w:tcPr>
            <w:tcW w:w="5197" w:type="dxa"/>
            <w:tcBorders>
              <w:top w:val="single" w:sz="4" w:space="0" w:color="000000"/>
              <w:left w:val="single" w:sz="4" w:space="0" w:color="000000"/>
              <w:bottom w:val="single" w:sz="4" w:space="0" w:color="000000"/>
              <w:right w:val="single" w:sz="4" w:space="0" w:color="000000"/>
            </w:tcBorders>
            <w:shd w:val="clear" w:color="auto" w:fill="FFFFFF"/>
          </w:tcPr>
          <w:p w14:paraId="1FA21023" w14:textId="77777777" w:rsidR="00FF44E3" w:rsidRPr="00A560D3" w:rsidRDefault="00FF44E3" w:rsidP="00A95A08">
            <w:pPr>
              <w:autoSpaceDE w:val="0"/>
              <w:autoSpaceDN w:val="0"/>
              <w:adjustRightInd w:val="0"/>
              <w:spacing w:line="281" w:lineRule="exact"/>
              <w:ind w:left="107"/>
              <w:jc w:val="left"/>
              <w:rPr>
                <w:rFonts w:ascii="宋体" w:cs="宋体"/>
                <w:kern w:val="0"/>
                <w:sz w:val="20"/>
                <w:szCs w:val="20"/>
              </w:rPr>
            </w:pPr>
          </w:p>
        </w:tc>
      </w:tr>
      <w:tr w:rsidR="00FF44E3" w:rsidRPr="00A560D3" w14:paraId="4540FF1C" w14:textId="77777777" w:rsidTr="00A95A08">
        <w:trPr>
          <w:trHeight w:hRule="exact" w:val="324"/>
        </w:trPr>
        <w:tc>
          <w:tcPr>
            <w:tcW w:w="2138" w:type="dxa"/>
            <w:tcBorders>
              <w:top w:val="single" w:sz="4" w:space="0" w:color="000000"/>
              <w:left w:val="single" w:sz="4" w:space="0" w:color="000000"/>
              <w:bottom w:val="single" w:sz="4" w:space="0" w:color="000000"/>
              <w:right w:val="single" w:sz="4" w:space="0" w:color="000000"/>
            </w:tcBorders>
            <w:shd w:val="clear" w:color="auto" w:fill="FFFFFF"/>
          </w:tcPr>
          <w:p w14:paraId="0B6D6B9B" w14:textId="77777777" w:rsidR="00FF44E3" w:rsidRPr="00A560D3" w:rsidRDefault="00FF44E3" w:rsidP="00A95A08">
            <w:pPr>
              <w:autoSpaceDE w:val="0"/>
              <w:autoSpaceDN w:val="0"/>
              <w:adjustRightInd w:val="0"/>
              <w:spacing w:line="267" w:lineRule="exact"/>
              <w:ind w:left="107"/>
              <w:jc w:val="left"/>
              <w:rPr>
                <w:rFonts w:ascii="宋体" w:cs="宋体"/>
                <w:kern w:val="0"/>
                <w:sz w:val="20"/>
                <w:szCs w:val="20"/>
              </w:rPr>
            </w:pPr>
            <w:r w:rsidRPr="00A560D3">
              <w:rPr>
                <w:rFonts w:ascii="宋体" w:cs="宋体" w:hint="eastAsia"/>
                <w:kern w:val="0"/>
                <w:sz w:val="20"/>
                <w:szCs w:val="20"/>
              </w:rPr>
              <w:t>收款行名</w:t>
            </w:r>
          </w:p>
        </w:tc>
        <w:tc>
          <w:tcPr>
            <w:tcW w:w="1277" w:type="dxa"/>
            <w:tcBorders>
              <w:top w:val="single" w:sz="4" w:space="0" w:color="000000"/>
              <w:left w:val="single" w:sz="4" w:space="0" w:color="000000"/>
              <w:bottom w:val="single" w:sz="4" w:space="0" w:color="000000"/>
              <w:right w:val="single" w:sz="4" w:space="0" w:color="000000"/>
            </w:tcBorders>
            <w:shd w:val="clear" w:color="auto" w:fill="FFFFFF"/>
          </w:tcPr>
          <w:p w14:paraId="7FC5E31C" w14:textId="77777777" w:rsidR="00FF44E3" w:rsidRPr="00A560D3" w:rsidRDefault="00FF44E3" w:rsidP="00A95A08">
            <w:pPr>
              <w:autoSpaceDE w:val="0"/>
              <w:autoSpaceDN w:val="0"/>
              <w:adjustRightInd w:val="0"/>
              <w:spacing w:line="281" w:lineRule="exact"/>
              <w:ind w:left="108"/>
              <w:jc w:val="left"/>
              <w:rPr>
                <w:rFonts w:ascii="宋体" w:cs="宋体"/>
                <w:kern w:val="0"/>
                <w:sz w:val="20"/>
                <w:szCs w:val="20"/>
              </w:rPr>
            </w:pPr>
            <w:r w:rsidRPr="00A560D3">
              <w:rPr>
                <w:rFonts w:ascii="宋体" w:cs="宋体" w:hint="eastAsia"/>
                <w:kern w:val="0"/>
                <w:sz w:val="20"/>
                <w:szCs w:val="20"/>
              </w:rPr>
              <w:t>C</w:t>
            </w:r>
          </w:p>
        </w:tc>
        <w:tc>
          <w:tcPr>
            <w:tcW w:w="5197" w:type="dxa"/>
            <w:tcBorders>
              <w:top w:val="single" w:sz="4" w:space="0" w:color="000000"/>
              <w:left w:val="single" w:sz="4" w:space="0" w:color="000000"/>
              <w:bottom w:val="single" w:sz="4" w:space="0" w:color="000000"/>
              <w:right w:val="single" w:sz="4" w:space="0" w:color="000000"/>
            </w:tcBorders>
            <w:shd w:val="clear" w:color="auto" w:fill="FFFFFF"/>
          </w:tcPr>
          <w:p w14:paraId="65A6A626" w14:textId="77777777" w:rsidR="00FF44E3" w:rsidRPr="00A560D3" w:rsidRDefault="00FF44E3" w:rsidP="00A95A08">
            <w:pPr>
              <w:autoSpaceDE w:val="0"/>
              <w:autoSpaceDN w:val="0"/>
              <w:adjustRightInd w:val="0"/>
              <w:spacing w:line="281" w:lineRule="exact"/>
              <w:ind w:left="107"/>
              <w:jc w:val="left"/>
              <w:rPr>
                <w:rFonts w:ascii="宋体" w:cs="宋体"/>
                <w:kern w:val="0"/>
                <w:sz w:val="20"/>
                <w:szCs w:val="20"/>
              </w:rPr>
            </w:pPr>
          </w:p>
        </w:tc>
      </w:tr>
      <w:tr w:rsidR="00FF44E3" w:rsidRPr="00A560D3" w14:paraId="331C05E7" w14:textId="77777777" w:rsidTr="00A95A08">
        <w:trPr>
          <w:trHeight w:hRule="exact" w:val="324"/>
        </w:trPr>
        <w:tc>
          <w:tcPr>
            <w:tcW w:w="2138" w:type="dxa"/>
            <w:tcBorders>
              <w:top w:val="single" w:sz="4" w:space="0" w:color="000000"/>
              <w:left w:val="single" w:sz="4" w:space="0" w:color="000000"/>
              <w:bottom w:val="single" w:sz="4" w:space="0" w:color="000000"/>
              <w:right w:val="single" w:sz="4" w:space="0" w:color="000000"/>
            </w:tcBorders>
            <w:shd w:val="clear" w:color="auto" w:fill="FFFFFF"/>
          </w:tcPr>
          <w:p w14:paraId="69879FF3" w14:textId="77777777" w:rsidR="00FF44E3" w:rsidRPr="00A560D3" w:rsidRDefault="00FF44E3" w:rsidP="00A95A08">
            <w:pPr>
              <w:autoSpaceDE w:val="0"/>
              <w:autoSpaceDN w:val="0"/>
              <w:adjustRightInd w:val="0"/>
              <w:spacing w:line="267" w:lineRule="exact"/>
              <w:ind w:left="107"/>
              <w:jc w:val="left"/>
              <w:rPr>
                <w:rFonts w:ascii="宋体" w:cs="宋体"/>
                <w:kern w:val="0"/>
                <w:sz w:val="20"/>
                <w:szCs w:val="20"/>
              </w:rPr>
            </w:pPr>
            <w:r w:rsidRPr="00A560D3">
              <w:rPr>
                <w:rFonts w:ascii="宋体" w:cs="宋体" w:hint="eastAsia"/>
                <w:kern w:val="0"/>
                <w:sz w:val="20"/>
                <w:szCs w:val="20"/>
              </w:rPr>
              <w:t>金额</w:t>
            </w:r>
          </w:p>
        </w:tc>
        <w:tc>
          <w:tcPr>
            <w:tcW w:w="1277" w:type="dxa"/>
            <w:tcBorders>
              <w:top w:val="single" w:sz="4" w:space="0" w:color="000000"/>
              <w:left w:val="single" w:sz="4" w:space="0" w:color="000000"/>
              <w:bottom w:val="single" w:sz="4" w:space="0" w:color="000000"/>
              <w:right w:val="single" w:sz="4" w:space="0" w:color="000000"/>
            </w:tcBorders>
            <w:shd w:val="clear" w:color="auto" w:fill="FFFFFF"/>
          </w:tcPr>
          <w:p w14:paraId="131011C2" w14:textId="77777777" w:rsidR="00FF44E3" w:rsidRPr="00A560D3" w:rsidRDefault="00FF44E3" w:rsidP="00A95A08">
            <w:pPr>
              <w:autoSpaceDE w:val="0"/>
              <w:autoSpaceDN w:val="0"/>
              <w:adjustRightInd w:val="0"/>
              <w:spacing w:line="281" w:lineRule="exact"/>
              <w:ind w:left="108"/>
              <w:jc w:val="left"/>
              <w:rPr>
                <w:rFonts w:ascii="宋体" w:cs="宋体"/>
                <w:kern w:val="0"/>
                <w:sz w:val="20"/>
                <w:szCs w:val="20"/>
              </w:rPr>
            </w:pPr>
            <w:r w:rsidRPr="00A560D3">
              <w:rPr>
                <w:rFonts w:ascii="宋体" w:cs="宋体" w:hint="eastAsia"/>
                <w:kern w:val="0"/>
                <w:sz w:val="20"/>
                <w:szCs w:val="20"/>
              </w:rPr>
              <w:t>C</w:t>
            </w:r>
          </w:p>
        </w:tc>
        <w:tc>
          <w:tcPr>
            <w:tcW w:w="5197" w:type="dxa"/>
            <w:tcBorders>
              <w:top w:val="single" w:sz="4" w:space="0" w:color="000000"/>
              <w:left w:val="single" w:sz="4" w:space="0" w:color="000000"/>
              <w:bottom w:val="single" w:sz="4" w:space="0" w:color="000000"/>
              <w:right w:val="single" w:sz="4" w:space="0" w:color="000000"/>
            </w:tcBorders>
            <w:shd w:val="clear" w:color="auto" w:fill="FFFFFF"/>
          </w:tcPr>
          <w:p w14:paraId="6A860934" w14:textId="77777777" w:rsidR="00FF44E3" w:rsidRPr="00A560D3" w:rsidRDefault="00FF44E3" w:rsidP="00A95A08">
            <w:pPr>
              <w:autoSpaceDE w:val="0"/>
              <w:autoSpaceDN w:val="0"/>
              <w:adjustRightInd w:val="0"/>
              <w:spacing w:line="281" w:lineRule="exact"/>
              <w:ind w:left="107"/>
              <w:jc w:val="left"/>
              <w:rPr>
                <w:rFonts w:ascii="宋体" w:cs="宋体"/>
                <w:kern w:val="0"/>
                <w:sz w:val="20"/>
                <w:szCs w:val="20"/>
              </w:rPr>
            </w:pPr>
          </w:p>
        </w:tc>
      </w:tr>
      <w:tr w:rsidR="00FF44E3" w:rsidRPr="00A560D3" w14:paraId="6E44B01B" w14:textId="77777777" w:rsidTr="00A95A08">
        <w:trPr>
          <w:trHeight w:hRule="exact" w:val="324"/>
        </w:trPr>
        <w:tc>
          <w:tcPr>
            <w:tcW w:w="2138" w:type="dxa"/>
            <w:tcBorders>
              <w:top w:val="single" w:sz="4" w:space="0" w:color="000000"/>
              <w:left w:val="single" w:sz="4" w:space="0" w:color="000000"/>
              <w:bottom w:val="single" w:sz="4" w:space="0" w:color="000000"/>
              <w:right w:val="single" w:sz="4" w:space="0" w:color="000000"/>
            </w:tcBorders>
            <w:shd w:val="clear" w:color="auto" w:fill="FFFFFF"/>
          </w:tcPr>
          <w:p w14:paraId="551B4BFA" w14:textId="77777777" w:rsidR="00FF44E3" w:rsidRPr="00A560D3" w:rsidRDefault="00FF44E3" w:rsidP="00A95A08">
            <w:pPr>
              <w:autoSpaceDE w:val="0"/>
              <w:autoSpaceDN w:val="0"/>
              <w:adjustRightInd w:val="0"/>
              <w:spacing w:line="267" w:lineRule="exact"/>
              <w:ind w:left="107"/>
              <w:jc w:val="left"/>
              <w:rPr>
                <w:rFonts w:ascii="宋体" w:cs="宋体"/>
                <w:kern w:val="0"/>
                <w:sz w:val="20"/>
                <w:szCs w:val="20"/>
              </w:rPr>
            </w:pPr>
            <w:r w:rsidRPr="00A560D3">
              <w:rPr>
                <w:rFonts w:ascii="宋体" w:cs="宋体" w:hint="eastAsia"/>
                <w:kern w:val="0"/>
                <w:sz w:val="20"/>
                <w:szCs w:val="20"/>
              </w:rPr>
              <w:t>手续费</w:t>
            </w:r>
          </w:p>
        </w:tc>
        <w:tc>
          <w:tcPr>
            <w:tcW w:w="1277" w:type="dxa"/>
            <w:tcBorders>
              <w:top w:val="single" w:sz="4" w:space="0" w:color="000000"/>
              <w:left w:val="single" w:sz="4" w:space="0" w:color="000000"/>
              <w:bottom w:val="single" w:sz="4" w:space="0" w:color="000000"/>
              <w:right w:val="single" w:sz="4" w:space="0" w:color="000000"/>
            </w:tcBorders>
            <w:shd w:val="clear" w:color="auto" w:fill="FFFFFF"/>
          </w:tcPr>
          <w:p w14:paraId="133EA697" w14:textId="77777777" w:rsidR="00FF44E3" w:rsidRPr="00A560D3" w:rsidRDefault="00FF44E3" w:rsidP="00A95A08">
            <w:pPr>
              <w:autoSpaceDE w:val="0"/>
              <w:autoSpaceDN w:val="0"/>
              <w:adjustRightInd w:val="0"/>
              <w:spacing w:line="281" w:lineRule="exact"/>
              <w:ind w:left="108"/>
              <w:jc w:val="left"/>
              <w:rPr>
                <w:rFonts w:ascii="宋体" w:cs="宋体"/>
                <w:kern w:val="0"/>
                <w:sz w:val="20"/>
                <w:szCs w:val="20"/>
              </w:rPr>
            </w:pPr>
            <w:r w:rsidRPr="00A560D3">
              <w:rPr>
                <w:rFonts w:ascii="宋体" w:cs="宋体" w:hint="eastAsia"/>
                <w:kern w:val="0"/>
                <w:sz w:val="20"/>
                <w:szCs w:val="20"/>
              </w:rPr>
              <w:t>C</w:t>
            </w:r>
          </w:p>
        </w:tc>
        <w:tc>
          <w:tcPr>
            <w:tcW w:w="5197" w:type="dxa"/>
            <w:tcBorders>
              <w:top w:val="single" w:sz="4" w:space="0" w:color="000000"/>
              <w:left w:val="single" w:sz="4" w:space="0" w:color="000000"/>
              <w:bottom w:val="single" w:sz="4" w:space="0" w:color="000000"/>
              <w:right w:val="single" w:sz="4" w:space="0" w:color="000000"/>
            </w:tcBorders>
            <w:shd w:val="clear" w:color="auto" w:fill="FFFFFF"/>
          </w:tcPr>
          <w:p w14:paraId="6589B07E" w14:textId="77777777" w:rsidR="00FF44E3" w:rsidRPr="00A560D3" w:rsidRDefault="00FF44E3" w:rsidP="00A95A08">
            <w:pPr>
              <w:autoSpaceDE w:val="0"/>
              <w:autoSpaceDN w:val="0"/>
              <w:adjustRightInd w:val="0"/>
              <w:spacing w:line="281" w:lineRule="exact"/>
              <w:ind w:left="107"/>
              <w:jc w:val="left"/>
              <w:rPr>
                <w:rFonts w:ascii="宋体" w:cs="宋体"/>
                <w:kern w:val="0"/>
                <w:sz w:val="20"/>
                <w:szCs w:val="20"/>
              </w:rPr>
            </w:pPr>
          </w:p>
        </w:tc>
      </w:tr>
      <w:tr w:rsidR="00FF44E3" w:rsidRPr="00A560D3" w14:paraId="2BCFE2CC" w14:textId="77777777" w:rsidTr="00A95A08">
        <w:trPr>
          <w:trHeight w:hRule="exact" w:val="322"/>
        </w:trPr>
        <w:tc>
          <w:tcPr>
            <w:tcW w:w="2138" w:type="dxa"/>
            <w:tcBorders>
              <w:top w:val="single" w:sz="4" w:space="0" w:color="000000"/>
              <w:left w:val="single" w:sz="4" w:space="0" w:color="000000"/>
              <w:bottom w:val="single" w:sz="4" w:space="0" w:color="000000"/>
              <w:right w:val="single" w:sz="4" w:space="0" w:color="000000"/>
            </w:tcBorders>
            <w:shd w:val="clear" w:color="auto" w:fill="FFFFFF"/>
          </w:tcPr>
          <w:p w14:paraId="5C24EFF2" w14:textId="77777777" w:rsidR="00FF44E3" w:rsidRPr="00A560D3" w:rsidRDefault="00FF44E3" w:rsidP="00A95A08">
            <w:pPr>
              <w:autoSpaceDE w:val="0"/>
              <w:autoSpaceDN w:val="0"/>
              <w:adjustRightInd w:val="0"/>
              <w:spacing w:line="267" w:lineRule="exact"/>
              <w:ind w:left="107"/>
              <w:jc w:val="left"/>
              <w:rPr>
                <w:rFonts w:ascii="宋体" w:cs="宋体"/>
                <w:kern w:val="0"/>
                <w:sz w:val="20"/>
                <w:szCs w:val="20"/>
              </w:rPr>
            </w:pPr>
            <w:r w:rsidRPr="00A560D3">
              <w:rPr>
                <w:rFonts w:ascii="宋体" w:cs="宋体" w:hint="eastAsia"/>
                <w:kern w:val="0"/>
                <w:sz w:val="20"/>
                <w:szCs w:val="20"/>
              </w:rPr>
              <w:t>账户管理费</w:t>
            </w:r>
          </w:p>
        </w:tc>
        <w:tc>
          <w:tcPr>
            <w:tcW w:w="1277" w:type="dxa"/>
            <w:tcBorders>
              <w:top w:val="single" w:sz="4" w:space="0" w:color="000000"/>
              <w:left w:val="single" w:sz="4" w:space="0" w:color="000000"/>
              <w:bottom w:val="single" w:sz="4" w:space="0" w:color="000000"/>
              <w:right w:val="single" w:sz="4" w:space="0" w:color="000000"/>
            </w:tcBorders>
            <w:shd w:val="clear" w:color="auto" w:fill="FFFFFF"/>
          </w:tcPr>
          <w:p w14:paraId="101605BC" w14:textId="77777777" w:rsidR="00FF44E3" w:rsidRPr="00A560D3" w:rsidRDefault="00FF44E3" w:rsidP="00A95A08">
            <w:pPr>
              <w:autoSpaceDE w:val="0"/>
              <w:autoSpaceDN w:val="0"/>
              <w:adjustRightInd w:val="0"/>
              <w:spacing w:line="285" w:lineRule="exact"/>
              <w:ind w:left="107"/>
              <w:jc w:val="left"/>
              <w:rPr>
                <w:rFonts w:ascii="宋体" w:cs="宋体"/>
                <w:kern w:val="0"/>
                <w:sz w:val="20"/>
                <w:szCs w:val="20"/>
              </w:rPr>
            </w:pPr>
            <w:r w:rsidRPr="00A560D3">
              <w:rPr>
                <w:rFonts w:ascii="宋体" w:cs="宋体" w:hint="eastAsia"/>
                <w:kern w:val="0"/>
                <w:sz w:val="20"/>
                <w:szCs w:val="20"/>
              </w:rPr>
              <w:t>C</w:t>
            </w:r>
          </w:p>
        </w:tc>
        <w:tc>
          <w:tcPr>
            <w:tcW w:w="5197" w:type="dxa"/>
            <w:tcBorders>
              <w:top w:val="single" w:sz="4" w:space="0" w:color="000000"/>
              <w:left w:val="single" w:sz="4" w:space="0" w:color="000000"/>
              <w:bottom w:val="single" w:sz="4" w:space="0" w:color="000000"/>
              <w:right w:val="single" w:sz="4" w:space="0" w:color="000000"/>
            </w:tcBorders>
            <w:shd w:val="clear" w:color="auto" w:fill="FFFFFF"/>
          </w:tcPr>
          <w:p w14:paraId="37E6C993" w14:textId="77777777" w:rsidR="00FF44E3" w:rsidRPr="00A560D3" w:rsidRDefault="00FF44E3" w:rsidP="00A95A08">
            <w:pPr>
              <w:autoSpaceDE w:val="0"/>
              <w:autoSpaceDN w:val="0"/>
              <w:adjustRightInd w:val="0"/>
              <w:spacing w:line="271" w:lineRule="exact"/>
              <w:ind w:left="107"/>
              <w:jc w:val="left"/>
              <w:rPr>
                <w:rFonts w:ascii="宋体" w:cs="宋体"/>
                <w:kern w:val="0"/>
                <w:sz w:val="20"/>
                <w:szCs w:val="20"/>
              </w:rPr>
            </w:pPr>
          </w:p>
        </w:tc>
      </w:tr>
      <w:tr w:rsidR="00FF44E3" w:rsidRPr="00A560D3" w14:paraId="108B8658" w14:textId="77777777" w:rsidTr="00A95A08">
        <w:trPr>
          <w:trHeight w:hRule="exact" w:val="322"/>
        </w:trPr>
        <w:tc>
          <w:tcPr>
            <w:tcW w:w="2138" w:type="dxa"/>
            <w:tcBorders>
              <w:top w:val="single" w:sz="4" w:space="0" w:color="000000"/>
              <w:left w:val="single" w:sz="4" w:space="0" w:color="000000"/>
              <w:bottom w:val="single" w:sz="4" w:space="0" w:color="000000"/>
              <w:right w:val="single" w:sz="4" w:space="0" w:color="000000"/>
            </w:tcBorders>
            <w:shd w:val="clear" w:color="auto" w:fill="FFFFFF"/>
          </w:tcPr>
          <w:p w14:paraId="613C7024" w14:textId="77777777" w:rsidR="00FF44E3" w:rsidRPr="00A560D3" w:rsidRDefault="00FF44E3" w:rsidP="00A95A08">
            <w:pPr>
              <w:autoSpaceDE w:val="0"/>
              <w:autoSpaceDN w:val="0"/>
              <w:adjustRightInd w:val="0"/>
              <w:spacing w:line="267" w:lineRule="exact"/>
              <w:ind w:left="107"/>
              <w:jc w:val="left"/>
              <w:rPr>
                <w:rFonts w:ascii="宋体" w:cs="宋体"/>
                <w:kern w:val="0"/>
                <w:sz w:val="20"/>
                <w:szCs w:val="20"/>
              </w:rPr>
            </w:pPr>
            <w:r w:rsidRPr="00A560D3">
              <w:rPr>
                <w:rFonts w:ascii="宋体" w:cs="宋体" w:hint="eastAsia"/>
                <w:kern w:val="0"/>
                <w:sz w:val="20"/>
                <w:szCs w:val="20"/>
              </w:rPr>
              <w:t>风险保证金</w:t>
            </w:r>
          </w:p>
        </w:tc>
        <w:tc>
          <w:tcPr>
            <w:tcW w:w="1277" w:type="dxa"/>
            <w:tcBorders>
              <w:top w:val="single" w:sz="4" w:space="0" w:color="000000"/>
              <w:left w:val="single" w:sz="4" w:space="0" w:color="000000"/>
              <w:bottom w:val="single" w:sz="4" w:space="0" w:color="000000"/>
              <w:right w:val="single" w:sz="4" w:space="0" w:color="000000"/>
            </w:tcBorders>
            <w:shd w:val="clear" w:color="auto" w:fill="FFFFFF"/>
          </w:tcPr>
          <w:p w14:paraId="66A71295" w14:textId="77777777" w:rsidR="00FF44E3" w:rsidRPr="00A560D3" w:rsidRDefault="00FF44E3" w:rsidP="00A95A08">
            <w:pPr>
              <w:autoSpaceDE w:val="0"/>
              <w:autoSpaceDN w:val="0"/>
              <w:adjustRightInd w:val="0"/>
              <w:spacing w:line="285" w:lineRule="exact"/>
              <w:ind w:left="107"/>
              <w:jc w:val="left"/>
              <w:rPr>
                <w:rFonts w:ascii="宋体" w:cs="宋体"/>
                <w:kern w:val="0"/>
                <w:sz w:val="20"/>
                <w:szCs w:val="20"/>
              </w:rPr>
            </w:pPr>
            <w:r w:rsidRPr="00A560D3">
              <w:rPr>
                <w:rFonts w:ascii="宋体" w:cs="宋体" w:hint="eastAsia"/>
                <w:kern w:val="0"/>
                <w:sz w:val="20"/>
                <w:szCs w:val="20"/>
              </w:rPr>
              <w:t>C</w:t>
            </w:r>
          </w:p>
        </w:tc>
        <w:tc>
          <w:tcPr>
            <w:tcW w:w="5197" w:type="dxa"/>
            <w:tcBorders>
              <w:top w:val="single" w:sz="4" w:space="0" w:color="000000"/>
              <w:left w:val="single" w:sz="4" w:space="0" w:color="000000"/>
              <w:bottom w:val="single" w:sz="4" w:space="0" w:color="000000"/>
              <w:right w:val="single" w:sz="4" w:space="0" w:color="000000"/>
            </w:tcBorders>
            <w:shd w:val="clear" w:color="auto" w:fill="FFFFFF"/>
          </w:tcPr>
          <w:p w14:paraId="3280C17C" w14:textId="77777777" w:rsidR="00FF44E3" w:rsidRPr="00A560D3" w:rsidRDefault="00FF44E3" w:rsidP="00A95A08">
            <w:pPr>
              <w:autoSpaceDE w:val="0"/>
              <w:autoSpaceDN w:val="0"/>
              <w:adjustRightInd w:val="0"/>
              <w:spacing w:line="271" w:lineRule="exact"/>
              <w:ind w:left="107"/>
              <w:jc w:val="left"/>
              <w:rPr>
                <w:rFonts w:ascii="宋体" w:cs="宋体"/>
                <w:kern w:val="0"/>
                <w:sz w:val="20"/>
                <w:szCs w:val="20"/>
              </w:rPr>
            </w:pPr>
          </w:p>
        </w:tc>
      </w:tr>
      <w:tr w:rsidR="00FF44E3" w:rsidRPr="00A560D3" w14:paraId="12EB96B8" w14:textId="77777777" w:rsidTr="00A95A08">
        <w:trPr>
          <w:trHeight w:hRule="exact" w:val="322"/>
        </w:trPr>
        <w:tc>
          <w:tcPr>
            <w:tcW w:w="2138" w:type="dxa"/>
            <w:tcBorders>
              <w:top w:val="single" w:sz="4" w:space="0" w:color="000000"/>
              <w:left w:val="single" w:sz="4" w:space="0" w:color="000000"/>
              <w:bottom w:val="single" w:sz="4" w:space="0" w:color="000000"/>
              <w:right w:val="single" w:sz="4" w:space="0" w:color="000000"/>
            </w:tcBorders>
            <w:shd w:val="clear" w:color="auto" w:fill="FFFFFF"/>
          </w:tcPr>
          <w:p w14:paraId="53AD9EB5" w14:textId="77777777" w:rsidR="00FF44E3" w:rsidRPr="00A560D3" w:rsidRDefault="00FF44E3" w:rsidP="00A95A08">
            <w:pPr>
              <w:autoSpaceDE w:val="0"/>
              <w:autoSpaceDN w:val="0"/>
              <w:adjustRightInd w:val="0"/>
              <w:spacing w:line="267" w:lineRule="exact"/>
              <w:ind w:left="107"/>
              <w:jc w:val="left"/>
              <w:rPr>
                <w:rFonts w:ascii="宋体" w:cs="宋体"/>
                <w:kern w:val="0"/>
                <w:sz w:val="20"/>
                <w:szCs w:val="20"/>
              </w:rPr>
            </w:pPr>
            <w:r w:rsidRPr="00A560D3">
              <w:rPr>
                <w:rFonts w:ascii="宋体" w:cs="宋体" w:hint="eastAsia"/>
                <w:kern w:val="0"/>
                <w:sz w:val="20"/>
                <w:szCs w:val="20"/>
              </w:rPr>
              <w:t>银行止付日期</w:t>
            </w:r>
          </w:p>
        </w:tc>
        <w:tc>
          <w:tcPr>
            <w:tcW w:w="1277" w:type="dxa"/>
            <w:tcBorders>
              <w:top w:val="single" w:sz="4" w:space="0" w:color="000000"/>
              <w:left w:val="single" w:sz="4" w:space="0" w:color="000000"/>
              <w:bottom w:val="single" w:sz="4" w:space="0" w:color="000000"/>
              <w:right w:val="single" w:sz="4" w:space="0" w:color="000000"/>
            </w:tcBorders>
            <w:shd w:val="clear" w:color="auto" w:fill="FFFFFF"/>
          </w:tcPr>
          <w:p w14:paraId="46AE5D32" w14:textId="77777777" w:rsidR="00FF44E3" w:rsidRPr="00A560D3" w:rsidRDefault="00FF44E3" w:rsidP="00A95A08">
            <w:pPr>
              <w:autoSpaceDE w:val="0"/>
              <w:autoSpaceDN w:val="0"/>
              <w:adjustRightInd w:val="0"/>
              <w:spacing w:line="285" w:lineRule="exact"/>
              <w:ind w:left="107"/>
              <w:jc w:val="left"/>
              <w:rPr>
                <w:rFonts w:ascii="宋体" w:cs="宋体"/>
                <w:kern w:val="0"/>
                <w:sz w:val="20"/>
                <w:szCs w:val="20"/>
              </w:rPr>
            </w:pPr>
            <w:r w:rsidRPr="00A560D3">
              <w:rPr>
                <w:rFonts w:ascii="宋体" w:cs="宋体" w:hint="eastAsia"/>
                <w:kern w:val="0"/>
                <w:sz w:val="20"/>
                <w:szCs w:val="20"/>
              </w:rPr>
              <w:t>C</w:t>
            </w:r>
          </w:p>
        </w:tc>
        <w:tc>
          <w:tcPr>
            <w:tcW w:w="5197" w:type="dxa"/>
            <w:tcBorders>
              <w:top w:val="single" w:sz="4" w:space="0" w:color="000000"/>
              <w:left w:val="single" w:sz="4" w:space="0" w:color="000000"/>
              <w:bottom w:val="single" w:sz="4" w:space="0" w:color="000000"/>
              <w:right w:val="single" w:sz="4" w:space="0" w:color="000000"/>
            </w:tcBorders>
            <w:shd w:val="clear" w:color="auto" w:fill="FFFFFF"/>
          </w:tcPr>
          <w:p w14:paraId="2A3A2008" w14:textId="77777777" w:rsidR="00FF44E3" w:rsidRPr="00A560D3" w:rsidRDefault="00FF44E3" w:rsidP="00A95A08">
            <w:pPr>
              <w:autoSpaceDE w:val="0"/>
              <w:autoSpaceDN w:val="0"/>
              <w:adjustRightInd w:val="0"/>
              <w:spacing w:line="271" w:lineRule="exact"/>
              <w:ind w:left="107"/>
              <w:jc w:val="left"/>
              <w:rPr>
                <w:rFonts w:ascii="宋体" w:cs="宋体"/>
                <w:kern w:val="0"/>
                <w:sz w:val="20"/>
                <w:szCs w:val="20"/>
              </w:rPr>
            </w:pPr>
          </w:p>
        </w:tc>
      </w:tr>
      <w:tr w:rsidR="00FF44E3" w:rsidRPr="00A560D3" w14:paraId="27E8B905" w14:textId="77777777" w:rsidTr="00A95A08">
        <w:trPr>
          <w:trHeight w:hRule="exact" w:val="322"/>
        </w:trPr>
        <w:tc>
          <w:tcPr>
            <w:tcW w:w="2138" w:type="dxa"/>
            <w:tcBorders>
              <w:top w:val="single" w:sz="4" w:space="0" w:color="000000"/>
              <w:left w:val="single" w:sz="4" w:space="0" w:color="000000"/>
              <w:bottom w:val="single" w:sz="4" w:space="0" w:color="000000"/>
              <w:right w:val="single" w:sz="4" w:space="0" w:color="000000"/>
            </w:tcBorders>
            <w:shd w:val="clear" w:color="auto" w:fill="FFFFFF"/>
          </w:tcPr>
          <w:p w14:paraId="7301D314" w14:textId="77777777" w:rsidR="00FF44E3" w:rsidRPr="00A560D3" w:rsidRDefault="00FF44E3" w:rsidP="00A95A08">
            <w:pPr>
              <w:autoSpaceDE w:val="0"/>
              <w:autoSpaceDN w:val="0"/>
              <w:adjustRightInd w:val="0"/>
              <w:spacing w:line="267" w:lineRule="exact"/>
              <w:ind w:left="107"/>
              <w:jc w:val="left"/>
              <w:rPr>
                <w:rFonts w:ascii="宋体" w:cs="宋体"/>
                <w:kern w:val="0"/>
                <w:sz w:val="20"/>
                <w:szCs w:val="20"/>
              </w:rPr>
            </w:pPr>
            <w:r w:rsidRPr="00A560D3">
              <w:rPr>
                <w:rFonts w:ascii="宋体" w:cs="宋体" w:hint="eastAsia"/>
                <w:kern w:val="0"/>
                <w:sz w:val="20"/>
                <w:szCs w:val="20"/>
              </w:rPr>
              <w:t>银行止付流水号</w:t>
            </w:r>
          </w:p>
        </w:tc>
        <w:tc>
          <w:tcPr>
            <w:tcW w:w="1277" w:type="dxa"/>
            <w:tcBorders>
              <w:top w:val="single" w:sz="4" w:space="0" w:color="000000"/>
              <w:left w:val="single" w:sz="4" w:space="0" w:color="000000"/>
              <w:bottom w:val="single" w:sz="4" w:space="0" w:color="000000"/>
              <w:right w:val="single" w:sz="4" w:space="0" w:color="000000"/>
            </w:tcBorders>
            <w:shd w:val="clear" w:color="auto" w:fill="FFFFFF"/>
          </w:tcPr>
          <w:p w14:paraId="280B95FC" w14:textId="77777777" w:rsidR="00FF44E3" w:rsidRPr="00A560D3" w:rsidRDefault="00FF44E3" w:rsidP="00A95A08">
            <w:pPr>
              <w:autoSpaceDE w:val="0"/>
              <w:autoSpaceDN w:val="0"/>
              <w:adjustRightInd w:val="0"/>
              <w:spacing w:line="281" w:lineRule="exact"/>
              <w:ind w:left="108"/>
              <w:jc w:val="left"/>
              <w:rPr>
                <w:rFonts w:ascii="宋体" w:cs="宋体"/>
                <w:kern w:val="0"/>
                <w:sz w:val="20"/>
                <w:szCs w:val="20"/>
              </w:rPr>
            </w:pPr>
            <w:r w:rsidRPr="00A560D3">
              <w:rPr>
                <w:rFonts w:ascii="宋体" w:cs="宋体" w:hint="eastAsia"/>
                <w:kern w:val="0"/>
                <w:sz w:val="20"/>
                <w:szCs w:val="20"/>
              </w:rPr>
              <w:t>C</w:t>
            </w:r>
          </w:p>
        </w:tc>
        <w:tc>
          <w:tcPr>
            <w:tcW w:w="5197" w:type="dxa"/>
            <w:tcBorders>
              <w:top w:val="single" w:sz="4" w:space="0" w:color="000000"/>
              <w:left w:val="single" w:sz="4" w:space="0" w:color="000000"/>
              <w:bottom w:val="single" w:sz="4" w:space="0" w:color="000000"/>
              <w:right w:val="single" w:sz="4" w:space="0" w:color="000000"/>
            </w:tcBorders>
            <w:shd w:val="clear" w:color="auto" w:fill="FFFFFF"/>
          </w:tcPr>
          <w:p w14:paraId="5F85B7CA" w14:textId="77777777" w:rsidR="00FF44E3" w:rsidRPr="00A560D3" w:rsidRDefault="00FF44E3" w:rsidP="00A95A08">
            <w:pPr>
              <w:autoSpaceDE w:val="0"/>
              <w:autoSpaceDN w:val="0"/>
              <w:adjustRightInd w:val="0"/>
              <w:spacing w:line="281" w:lineRule="exact"/>
              <w:ind w:left="107"/>
              <w:jc w:val="left"/>
              <w:rPr>
                <w:rFonts w:ascii="宋体" w:cs="宋体"/>
                <w:kern w:val="0"/>
                <w:sz w:val="20"/>
                <w:szCs w:val="20"/>
              </w:rPr>
            </w:pPr>
          </w:p>
        </w:tc>
      </w:tr>
    </w:tbl>
    <w:p w14:paraId="260EB93A" w14:textId="77777777" w:rsidR="00FF44E3" w:rsidRPr="00A560D3" w:rsidRDefault="00FF44E3" w:rsidP="00FF44E3">
      <w:pPr>
        <w:rPr>
          <w:rFonts w:eastAsiaTheme="minorEastAsia"/>
          <w:szCs w:val="21"/>
        </w:rPr>
      </w:pPr>
    </w:p>
    <w:p w14:paraId="1DE4B9B1" w14:textId="77777777" w:rsidR="00FF44E3" w:rsidRPr="00A560D3" w:rsidRDefault="00FF44E3" w:rsidP="00FF44E3">
      <w:pPr>
        <w:rPr>
          <w:rFonts w:eastAsiaTheme="minorEastAsia"/>
          <w:szCs w:val="21"/>
        </w:rPr>
      </w:pPr>
    </w:p>
    <w:p w14:paraId="6AB48A0C" w14:textId="77777777" w:rsidR="00FF44E3" w:rsidRPr="00A560D3" w:rsidRDefault="00FF44E3" w:rsidP="00FF44E3">
      <w:pPr>
        <w:rPr>
          <w:rFonts w:eastAsiaTheme="minorEastAsia"/>
          <w:szCs w:val="21"/>
        </w:rPr>
      </w:pPr>
      <w:r w:rsidRPr="00A560D3">
        <w:rPr>
          <w:rFonts w:eastAsiaTheme="minorEastAsia" w:hint="eastAsia"/>
          <w:szCs w:val="21"/>
        </w:rPr>
        <w:t>说明：当只有一个账号时，取付款账号字段。例如投标时，只冻结金额，则投标账号取自付款账号字段。</w:t>
      </w:r>
    </w:p>
    <w:p w14:paraId="2B20EAE4" w14:textId="77777777" w:rsidR="00FF44E3" w:rsidRPr="00A560D3" w:rsidRDefault="00FF44E3" w:rsidP="00FF44E3">
      <w:pPr>
        <w:rPr>
          <w:rFonts w:eastAsiaTheme="minorEastAsia"/>
          <w:szCs w:val="21"/>
        </w:rPr>
      </w:pPr>
    </w:p>
    <w:p w14:paraId="28E00253" w14:textId="77777777" w:rsidR="00631E90" w:rsidRPr="00FF44E3" w:rsidRDefault="00631E90" w:rsidP="00631E90"/>
    <w:p w14:paraId="34C5E74B" w14:textId="77777777" w:rsidR="00C51C5C" w:rsidRPr="008601E5" w:rsidRDefault="00C51C5C" w:rsidP="00C51C5C">
      <w:pPr>
        <w:pStyle w:val="1"/>
        <w:numPr>
          <w:ilvl w:val="0"/>
          <w:numId w:val="28"/>
        </w:numPr>
        <w:spacing w:line="360" w:lineRule="auto"/>
        <w:jc w:val="left"/>
        <w:rPr>
          <w:rFonts w:ascii="微软雅黑" w:eastAsia="微软雅黑" w:hAnsi="微软雅黑"/>
        </w:rPr>
      </w:pPr>
      <w:bookmarkStart w:id="6355" w:name="_Toc448761081"/>
      <w:r>
        <w:rPr>
          <w:rFonts w:ascii="微软雅黑" w:eastAsia="微软雅黑" w:hAnsi="微软雅黑" w:hint="eastAsia"/>
        </w:rPr>
        <w:t>备注</w:t>
      </w:r>
      <w:bookmarkEnd w:id="3766"/>
      <w:bookmarkEnd w:id="6355"/>
    </w:p>
    <w:p w14:paraId="27470A7B" w14:textId="77777777" w:rsidR="00C51C5C" w:rsidRPr="00C51C5C" w:rsidRDefault="00C51C5C" w:rsidP="0042024B">
      <w:pPr>
        <w:pStyle w:val="2"/>
      </w:pPr>
      <w:bookmarkStart w:id="6356" w:name="_Toc448761082"/>
      <w:r>
        <w:rPr>
          <w:rFonts w:hint="eastAsia"/>
        </w:rPr>
        <w:t>错误码说明</w:t>
      </w:r>
      <w:bookmarkEnd w:id="6356"/>
    </w:p>
    <w:tbl>
      <w:tblPr>
        <w:tblStyle w:val="af2"/>
        <w:tblpPr w:leftFromText="180" w:rightFromText="180" w:vertAnchor="text" w:tblpY="1"/>
        <w:tblOverlap w:val="never"/>
        <w:tblW w:w="9038" w:type="dxa"/>
        <w:tblLayout w:type="fixed"/>
        <w:tblLook w:val="04A0" w:firstRow="1" w:lastRow="0" w:firstColumn="1" w:lastColumn="0" w:noHBand="0" w:noVBand="1"/>
      </w:tblPr>
      <w:tblGrid>
        <w:gridCol w:w="1668"/>
        <w:gridCol w:w="2693"/>
        <w:gridCol w:w="1417"/>
        <w:gridCol w:w="3260"/>
      </w:tblGrid>
      <w:tr w:rsidR="004D513A" w14:paraId="7B98BAC8" w14:textId="77777777" w:rsidTr="005C058E">
        <w:trPr>
          <w:trHeight w:val="307"/>
        </w:trPr>
        <w:tc>
          <w:tcPr>
            <w:tcW w:w="1668" w:type="dxa"/>
            <w:tcBorders>
              <w:top w:val="single" w:sz="4" w:space="0" w:color="auto"/>
              <w:left w:val="single" w:sz="4" w:space="0" w:color="auto"/>
              <w:bottom w:val="single" w:sz="4" w:space="0" w:color="auto"/>
              <w:right w:val="single" w:sz="4" w:space="0" w:color="auto"/>
            </w:tcBorders>
            <w:hideMark/>
          </w:tcPr>
          <w:p w14:paraId="6B69C92D" w14:textId="77777777" w:rsidR="004D513A" w:rsidRPr="004D513A" w:rsidRDefault="004D513A" w:rsidP="004D513A">
            <w:pPr>
              <w:rPr>
                <w:sz w:val="18"/>
                <w:szCs w:val="18"/>
              </w:rPr>
            </w:pPr>
            <w:r w:rsidRPr="004D513A">
              <w:rPr>
                <w:sz w:val="18"/>
                <w:szCs w:val="18"/>
              </w:rPr>
              <w:t>OGWERR000001</w:t>
            </w:r>
          </w:p>
        </w:tc>
        <w:tc>
          <w:tcPr>
            <w:tcW w:w="2693" w:type="dxa"/>
            <w:tcBorders>
              <w:top w:val="single" w:sz="4" w:space="0" w:color="auto"/>
              <w:left w:val="single" w:sz="4" w:space="0" w:color="auto"/>
              <w:bottom w:val="single" w:sz="4" w:space="0" w:color="auto"/>
              <w:right w:val="single" w:sz="4" w:space="0" w:color="auto"/>
            </w:tcBorders>
            <w:hideMark/>
          </w:tcPr>
          <w:p w14:paraId="5457C1E7" w14:textId="77777777" w:rsidR="004D513A" w:rsidRPr="00F66185" w:rsidRDefault="004D513A" w:rsidP="004D513A">
            <w:pPr>
              <w:rPr>
                <w:sz w:val="18"/>
                <w:szCs w:val="18"/>
              </w:rPr>
            </w:pPr>
            <w:r w:rsidRPr="00F66185">
              <w:rPr>
                <w:rFonts w:hint="eastAsia"/>
                <w:sz w:val="18"/>
                <w:szCs w:val="18"/>
              </w:rPr>
              <w:t>验签失败</w:t>
            </w:r>
          </w:p>
        </w:tc>
        <w:tc>
          <w:tcPr>
            <w:tcW w:w="1417" w:type="dxa"/>
          </w:tcPr>
          <w:p w14:paraId="45B68CD1" w14:textId="77777777" w:rsidR="004D513A" w:rsidRPr="00F66185" w:rsidRDefault="004D513A" w:rsidP="004D513A">
            <w:pPr>
              <w:rPr>
                <w:sz w:val="18"/>
                <w:szCs w:val="18"/>
              </w:rPr>
            </w:pPr>
            <w:r w:rsidRPr="00F66185">
              <w:rPr>
                <w:sz w:val="18"/>
                <w:szCs w:val="18"/>
              </w:rPr>
              <w:t>EAS020010001</w:t>
            </w:r>
          </w:p>
        </w:tc>
        <w:tc>
          <w:tcPr>
            <w:tcW w:w="3260" w:type="dxa"/>
            <w:vAlign w:val="bottom"/>
          </w:tcPr>
          <w:p w14:paraId="0744F5DC" w14:textId="77777777" w:rsidR="004D513A" w:rsidRPr="00F66185" w:rsidRDefault="004D513A" w:rsidP="004D513A">
            <w:pPr>
              <w:rPr>
                <w:sz w:val="18"/>
                <w:szCs w:val="18"/>
              </w:rPr>
            </w:pPr>
            <w:r w:rsidRPr="00F66185">
              <w:rPr>
                <w:rFonts w:hint="eastAsia"/>
                <w:sz w:val="18"/>
                <w:szCs w:val="18"/>
              </w:rPr>
              <w:t>操作数据库失败</w:t>
            </w:r>
          </w:p>
        </w:tc>
      </w:tr>
      <w:tr w:rsidR="004D513A" w14:paraId="4EF3059E" w14:textId="77777777" w:rsidTr="005C058E">
        <w:trPr>
          <w:trHeight w:val="315"/>
        </w:trPr>
        <w:tc>
          <w:tcPr>
            <w:tcW w:w="1668" w:type="dxa"/>
            <w:tcBorders>
              <w:top w:val="single" w:sz="4" w:space="0" w:color="auto"/>
              <w:left w:val="single" w:sz="4" w:space="0" w:color="auto"/>
              <w:bottom w:val="single" w:sz="4" w:space="0" w:color="auto"/>
              <w:right w:val="single" w:sz="4" w:space="0" w:color="auto"/>
            </w:tcBorders>
            <w:hideMark/>
          </w:tcPr>
          <w:p w14:paraId="2D427DE6" w14:textId="77777777" w:rsidR="004D513A" w:rsidRPr="00F66185" w:rsidRDefault="004D513A" w:rsidP="004D513A">
            <w:pPr>
              <w:rPr>
                <w:sz w:val="18"/>
                <w:szCs w:val="18"/>
              </w:rPr>
            </w:pPr>
            <w:r w:rsidRPr="00F66185">
              <w:rPr>
                <w:sz w:val="18"/>
                <w:szCs w:val="18"/>
              </w:rPr>
              <w:t>OGWERR000002</w:t>
            </w:r>
          </w:p>
        </w:tc>
        <w:tc>
          <w:tcPr>
            <w:tcW w:w="2693" w:type="dxa"/>
            <w:tcBorders>
              <w:top w:val="single" w:sz="4" w:space="0" w:color="auto"/>
              <w:left w:val="single" w:sz="4" w:space="0" w:color="auto"/>
              <w:bottom w:val="single" w:sz="4" w:space="0" w:color="auto"/>
              <w:right w:val="single" w:sz="4" w:space="0" w:color="auto"/>
            </w:tcBorders>
            <w:hideMark/>
          </w:tcPr>
          <w:p w14:paraId="6AE4A21D" w14:textId="77777777" w:rsidR="004D513A" w:rsidRPr="00F66185" w:rsidRDefault="004D513A" w:rsidP="004D513A">
            <w:pPr>
              <w:rPr>
                <w:sz w:val="18"/>
                <w:szCs w:val="18"/>
              </w:rPr>
            </w:pPr>
            <w:r w:rsidRPr="00F66185">
              <w:rPr>
                <w:rFonts w:hint="eastAsia"/>
                <w:sz w:val="18"/>
                <w:szCs w:val="18"/>
              </w:rPr>
              <w:t>签名失败</w:t>
            </w:r>
          </w:p>
        </w:tc>
        <w:tc>
          <w:tcPr>
            <w:tcW w:w="1417" w:type="dxa"/>
          </w:tcPr>
          <w:p w14:paraId="602C3043" w14:textId="77777777" w:rsidR="004D513A" w:rsidRPr="00F66185" w:rsidRDefault="004D513A" w:rsidP="004D513A">
            <w:pPr>
              <w:rPr>
                <w:sz w:val="18"/>
                <w:szCs w:val="18"/>
              </w:rPr>
            </w:pPr>
            <w:r w:rsidRPr="00F66185">
              <w:rPr>
                <w:sz w:val="18"/>
                <w:szCs w:val="18"/>
              </w:rPr>
              <w:t>EAS020120010</w:t>
            </w:r>
          </w:p>
        </w:tc>
        <w:tc>
          <w:tcPr>
            <w:tcW w:w="3260" w:type="dxa"/>
            <w:vAlign w:val="bottom"/>
          </w:tcPr>
          <w:p w14:paraId="1A4472C1" w14:textId="77777777" w:rsidR="004D513A" w:rsidRPr="00F66185" w:rsidRDefault="004D513A" w:rsidP="004D513A">
            <w:pPr>
              <w:rPr>
                <w:sz w:val="18"/>
                <w:szCs w:val="18"/>
              </w:rPr>
            </w:pPr>
            <w:r w:rsidRPr="00F66185">
              <w:rPr>
                <w:rFonts w:hint="eastAsia"/>
                <w:sz w:val="18"/>
                <w:szCs w:val="18"/>
              </w:rPr>
              <w:t>输入待冲正前台流水号已冲正</w:t>
            </w:r>
          </w:p>
        </w:tc>
      </w:tr>
      <w:tr w:rsidR="004D513A" w14:paraId="4DDCDFC1" w14:textId="77777777" w:rsidTr="005C058E">
        <w:trPr>
          <w:trHeight w:val="315"/>
        </w:trPr>
        <w:tc>
          <w:tcPr>
            <w:tcW w:w="1668" w:type="dxa"/>
            <w:tcBorders>
              <w:top w:val="single" w:sz="4" w:space="0" w:color="auto"/>
              <w:left w:val="single" w:sz="4" w:space="0" w:color="auto"/>
              <w:bottom w:val="single" w:sz="4" w:space="0" w:color="auto"/>
              <w:right w:val="single" w:sz="4" w:space="0" w:color="auto"/>
            </w:tcBorders>
            <w:hideMark/>
          </w:tcPr>
          <w:p w14:paraId="5C2B5E61" w14:textId="77777777" w:rsidR="004D513A" w:rsidRPr="00F66185" w:rsidRDefault="004D513A" w:rsidP="004D513A">
            <w:pPr>
              <w:rPr>
                <w:sz w:val="18"/>
                <w:szCs w:val="18"/>
              </w:rPr>
            </w:pPr>
            <w:r w:rsidRPr="00F66185">
              <w:rPr>
                <w:sz w:val="18"/>
                <w:szCs w:val="18"/>
              </w:rPr>
              <w:lastRenderedPageBreak/>
              <w:t>OGWERR000003</w:t>
            </w:r>
          </w:p>
        </w:tc>
        <w:tc>
          <w:tcPr>
            <w:tcW w:w="2693" w:type="dxa"/>
            <w:tcBorders>
              <w:top w:val="single" w:sz="4" w:space="0" w:color="auto"/>
              <w:left w:val="single" w:sz="4" w:space="0" w:color="auto"/>
              <w:bottom w:val="single" w:sz="4" w:space="0" w:color="auto"/>
              <w:right w:val="single" w:sz="4" w:space="0" w:color="auto"/>
            </w:tcBorders>
            <w:hideMark/>
          </w:tcPr>
          <w:p w14:paraId="06D0A33B" w14:textId="77777777" w:rsidR="004D513A" w:rsidRPr="00F66185" w:rsidRDefault="004D513A" w:rsidP="004D513A">
            <w:pPr>
              <w:rPr>
                <w:sz w:val="18"/>
                <w:szCs w:val="18"/>
              </w:rPr>
            </w:pPr>
            <w:r w:rsidRPr="00F66185">
              <w:rPr>
                <w:rFonts w:hint="eastAsia"/>
                <w:sz w:val="18"/>
                <w:szCs w:val="18"/>
              </w:rPr>
              <w:t>系统逻辑处理异常</w:t>
            </w:r>
          </w:p>
        </w:tc>
        <w:tc>
          <w:tcPr>
            <w:tcW w:w="1417" w:type="dxa"/>
          </w:tcPr>
          <w:p w14:paraId="0D12C8CE" w14:textId="77777777" w:rsidR="004D513A" w:rsidRPr="00F66185" w:rsidRDefault="004D513A" w:rsidP="004D513A">
            <w:pPr>
              <w:rPr>
                <w:sz w:val="18"/>
                <w:szCs w:val="18"/>
              </w:rPr>
            </w:pPr>
            <w:r w:rsidRPr="00F66185">
              <w:rPr>
                <w:sz w:val="18"/>
                <w:szCs w:val="18"/>
              </w:rPr>
              <w:t>EAS020120133</w:t>
            </w:r>
          </w:p>
        </w:tc>
        <w:tc>
          <w:tcPr>
            <w:tcW w:w="3260" w:type="dxa"/>
            <w:vAlign w:val="bottom"/>
          </w:tcPr>
          <w:p w14:paraId="24AE4D6C" w14:textId="77777777" w:rsidR="004D513A" w:rsidRPr="00F66185" w:rsidRDefault="004D513A" w:rsidP="004D513A">
            <w:pPr>
              <w:rPr>
                <w:sz w:val="18"/>
                <w:szCs w:val="18"/>
              </w:rPr>
            </w:pPr>
            <w:r w:rsidRPr="00F66185">
              <w:rPr>
                <w:rFonts w:hint="eastAsia"/>
                <w:sz w:val="18"/>
                <w:szCs w:val="18"/>
              </w:rPr>
              <w:t>输入户名不正确</w:t>
            </w:r>
          </w:p>
        </w:tc>
      </w:tr>
      <w:tr w:rsidR="004D513A" w14:paraId="75732171" w14:textId="77777777" w:rsidTr="005C058E">
        <w:trPr>
          <w:trHeight w:val="315"/>
        </w:trPr>
        <w:tc>
          <w:tcPr>
            <w:tcW w:w="1668" w:type="dxa"/>
            <w:tcBorders>
              <w:top w:val="single" w:sz="4" w:space="0" w:color="auto"/>
              <w:left w:val="single" w:sz="4" w:space="0" w:color="auto"/>
              <w:bottom w:val="single" w:sz="4" w:space="0" w:color="auto"/>
              <w:right w:val="single" w:sz="4" w:space="0" w:color="auto"/>
            </w:tcBorders>
            <w:hideMark/>
          </w:tcPr>
          <w:p w14:paraId="2D80DFCF" w14:textId="77777777" w:rsidR="004D513A" w:rsidRPr="00F66185" w:rsidRDefault="004D513A" w:rsidP="004D513A">
            <w:pPr>
              <w:rPr>
                <w:sz w:val="18"/>
                <w:szCs w:val="18"/>
              </w:rPr>
            </w:pPr>
            <w:r w:rsidRPr="00F66185">
              <w:rPr>
                <w:sz w:val="18"/>
                <w:szCs w:val="18"/>
              </w:rPr>
              <w:t>OGWERR000004</w:t>
            </w:r>
          </w:p>
        </w:tc>
        <w:tc>
          <w:tcPr>
            <w:tcW w:w="2693" w:type="dxa"/>
            <w:tcBorders>
              <w:top w:val="single" w:sz="4" w:space="0" w:color="auto"/>
              <w:left w:val="single" w:sz="4" w:space="0" w:color="auto"/>
              <w:bottom w:val="single" w:sz="4" w:space="0" w:color="auto"/>
              <w:right w:val="single" w:sz="4" w:space="0" w:color="auto"/>
            </w:tcBorders>
            <w:hideMark/>
          </w:tcPr>
          <w:p w14:paraId="4416C2DE" w14:textId="77777777" w:rsidR="004D513A" w:rsidRPr="00F66185" w:rsidRDefault="004D513A" w:rsidP="004D513A">
            <w:pPr>
              <w:rPr>
                <w:sz w:val="18"/>
                <w:szCs w:val="18"/>
              </w:rPr>
            </w:pPr>
            <w:r w:rsidRPr="00F66185">
              <w:rPr>
                <w:rFonts w:hint="eastAsia"/>
                <w:sz w:val="18"/>
                <w:szCs w:val="18"/>
              </w:rPr>
              <w:t>请勿重复提交</w:t>
            </w:r>
          </w:p>
        </w:tc>
        <w:tc>
          <w:tcPr>
            <w:tcW w:w="1417" w:type="dxa"/>
          </w:tcPr>
          <w:p w14:paraId="383EA11B" w14:textId="77777777" w:rsidR="004D513A" w:rsidRPr="00F66185" w:rsidRDefault="004D513A" w:rsidP="004D513A">
            <w:pPr>
              <w:rPr>
                <w:sz w:val="18"/>
                <w:szCs w:val="18"/>
              </w:rPr>
            </w:pPr>
            <w:r w:rsidRPr="00F66185">
              <w:rPr>
                <w:sz w:val="18"/>
                <w:szCs w:val="18"/>
              </w:rPr>
              <w:t>EAS020120134</w:t>
            </w:r>
          </w:p>
        </w:tc>
        <w:tc>
          <w:tcPr>
            <w:tcW w:w="3260" w:type="dxa"/>
            <w:vAlign w:val="bottom"/>
          </w:tcPr>
          <w:p w14:paraId="55B75635" w14:textId="77777777" w:rsidR="004D513A" w:rsidRPr="00F66185" w:rsidRDefault="004D513A" w:rsidP="004D513A">
            <w:pPr>
              <w:rPr>
                <w:sz w:val="18"/>
                <w:szCs w:val="18"/>
              </w:rPr>
            </w:pPr>
            <w:r w:rsidRPr="00F66185">
              <w:rPr>
                <w:rFonts w:hint="eastAsia"/>
                <w:sz w:val="18"/>
                <w:szCs w:val="18"/>
              </w:rPr>
              <w:t>输入交易金额格式有误</w:t>
            </w:r>
          </w:p>
        </w:tc>
      </w:tr>
      <w:tr w:rsidR="004D513A" w14:paraId="46F84105" w14:textId="77777777" w:rsidTr="005C058E">
        <w:trPr>
          <w:trHeight w:val="315"/>
        </w:trPr>
        <w:tc>
          <w:tcPr>
            <w:tcW w:w="1668" w:type="dxa"/>
            <w:tcBorders>
              <w:top w:val="single" w:sz="4" w:space="0" w:color="auto"/>
              <w:left w:val="single" w:sz="4" w:space="0" w:color="auto"/>
              <w:bottom w:val="single" w:sz="4" w:space="0" w:color="auto"/>
              <w:right w:val="single" w:sz="4" w:space="0" w:color="auto"/>
            </w:tcBorders>
            <w:hideMark/>
          </w:tcPr>
          <w:p w14:paraId="5CD6E55C" w14:textId="77777777" w:rsidR="004D513A" w:rsidRPr="00F66185" w:rsidRDefault="004D513A" w:rsidP="004D513A">
            <w:pPr>
              <w:rPr>
                <w:sz w:val="18"/>
                <w:szCs w:val="18"/>
              </w:rPr>
            </w:pPr>
            <w:r w:rsidRPr="00F66185">
              <w:rPr>
                <w:sz w:val="18"/>
                <w:szCs w:val="18"/>
              </w:rPr>
              <w:t>OGWERR000005</w:t>
            </w:r>
          </w:p>
        </w:tc>
        <w:tc>
          <w:tcPr>
            <w:tcW w:w="2693" w:type="dxa"/>
            <w:tcBorders>
              <w:top w:val="single" w:sz="4" w:space="0" w:color="auto"/>
              <w:left w:val="single" w:sz="4" w:space="0" w:color="auto"/>
              <w:bottom w:val="single" w:sz="4" w:space="0" w:color="auto"/>
              <w:right w:val="single" w:sz="4" w:space="0" w:color="auto"/>
            </w:tcBorders>
            <w:hideMark/>
          </w:tcPr>
          <w:p w14:paraId="3B29D742" w14:textId="77777777" w:rsidR="004D513A" w:rsidRPr="00F66185" w:rsidRDefault="004D513A" w:rsidP="004D513A">
            <w:pPr>
              <w:rPr>
                <w:sz w:val="18"/>
                <w:szCs w:val="18"/>
              </w:rPr>
            </w:pPr>
            <w:r w:rsidRPr="00F66185">
              <w:rPr>
                <w:sz w:val="18"/>
                <w:szCs w:val="18"/>
              </w:rPr>
              <w:t>md5</w:t>
            </w:r>
            <w:r w:rsidRPr="00F66185">
              <w:rPr>
                <w:rFonts w:hint="eastAsia"/>
                <w:sz w:val="18"/>
                <w:szCs w:val="18"/>
              </w:rPr>
              <w:t>摘要提取失败</w:t>
            </w:r>
          </w:p>
        </w:tc>
        <w:tc>
          <w:tcPr>
            <w:tcW w:w="1417" w:type="dxa"/>
          </w:tcPr>
          <w:p w14:paraId="4F33DAD7" w14:textId="77777777" w:rsidR="004D513A" w:rsidRPr="00F66185" w:rsidRDefault="004D513A" w:rsidP="004D513A">
            <w:pPr>
              <w:rPr>
                <w:sz w:val="18"/>
                <w:szCs w:val="18"/>
              </w:rPr>
            </w:pPr>
            <w:r w:rsidRPr="00F66185">
              <w:rPr>
                <w:sz w:val="18"/>
                <w:szCs w:val="18"/>
              </w:rPr>
              <w:t>EAS020120138</w:t>
            </w:r>
          </w:p>
        </w:tc>
        <w:tc>
          <w:tcPr>
            <w:tcW w:w="3260" w:type="dxa"/>
            <w:vAlign w:val="bottom"/>
          </w:tcPr>
          <w:p w14:paraId="135F381C" w14:textId="77777777" w:rsidR="004D513A" w:rsidRPr="00F66185" w:rsidRDefault="004D513A" w:rsidP="004D513A">
            <w:pPr>
              <w:rPr>
                <w:sz w:val="18"/>
                <w:szCs w:val="18"/>
              </w:rPr>
            </w:pPr>
            <w:r w:rsidRPr="00F66185">
              <w:rPr>
                <w:rFonts w:hint="eastAsia"/>
                <w:sz w:val="18"/>
                <w:szCs w:val="18"/>
              </w:rPr>
              <w:t>当前账户已经注销</w:t>
            </w:r>
          </w:p>
        </w:tc>
      </w:tr>
      <w:tr w:rsidR="004D513A" w14:paraId="25439259" w14:textId="77777777" w:rsidTr="005C058E">
        <w:trPr>
          <w:trHeight w:val="315"/>
        </w:trPr>
        <w:tc>
          <w:tcPr>
            <w:tcW w:w="1668" w:type="dxa"/>
            <w:tcBorders>
              <w:top w:val="single" w:sz="4" w:space="0" w:color="auto"/>
              <w:left w:val="single" w:sz="4" w:space="0" w:color="auto"/>
              <w:bottom w:val="single" w:sz="4" w:space="0" w:color="auto"/>
              <w:right w:val="single" w:sz="4" w:space="0" w:color="auto"/>
            </w:tcBorders>
            <w:hideMark/>
          </w:tcPr>
          <w:p w14:paraId="3CE33528" w14:textId="77777777" w:rsidR="004D513A" w:rsidRPr="00F66185" w:rsidRDefault="004D513A" w:rsidP="004D513A">
            <w:pPr>
              <w:rPr>
                <w:sz w:val="18"/>
                <w:szCs w:val="18"/>
              </w:rPr>
            </w:pPr>
            <w:r w:rsidRPr="00F66185">
              <w:rPr>
                <w:sz w:val="18"/>
                <w:szCs w:val="18"/>
              </w:rPr>
              <w:t>OGWERR000006</w:t>
            </w:r>
          </w:p>
        </w:tc>
        <w:tc>
          <w:tcPr>
            <w:tcW w:w="2693" w:type="dxa"/>
            <w:tcBorders>
              <w:top w:val="single" w:sz="4" w:space="0" w:color="auto"/>
              <w:left w:val="single" w:sz="4" w:space="0" w:color="auto"/>
              <w:bottom w:val="single" w:sz="4" w:space="0" w:color="auto"/>
              <w:right w:val="single" w:sz="4" w:space="0" w:color="auto"/>
            </w:tcBorders>
            <w:hideMark/>
          </w:tcPr>
          <w:p w14:paraId="737B1F49" w14:textId="77777777" w:rsidR="004D513A" w:rsidRPr="00F66185" w:rsidRDefault="004D513A" w:rsidP="004D513A">
            <w:pPr>
              <w:rPr>
                <w:sz w:val="18"/>
                <w:szCs w:val="18"/>
              </w:rPr>
            </w:pPr>
            <w:r w:rsidRPr="00F66185">
              <w:rPr>
                <w:rFonts w:hint="eastAsia"/>
                <w:sz w:val="18"/>
                <w:szCs w:val="18"/>
              </w:rPr>
              <w:t>系统交易处理异常</w:t>
            </w:r>
          </w:p>
        </w:tc>
        <w:tc>
          <w:tcPr>
            <w:tcW w:w="1417" w:type="dxa"/>
          </w:tcPr>
          <w:p w14:paraId="556C38F7" w14:textId="77777777" w:rsidR="004D513A" w:rsidRPr="00F66185" w:rsidRDefault="004D513A" w:rsidP="004D513A">
            <w:pPr>
              <w:rPr>
                <w:sz w:val="18"/>
                <w:szCs w:val="18"/>
              </w:rPr>
            </w:pPr>
            <w:r w:rsidRPr="00F66185">
              <w:rPr>
                <w:sz w:val="18"/>
                <w:szCs w:val="18"/>
              </w:rPr>
              <w:t>EAS020120139</w:t>
            </w:r>
          </w:p>
        </w:tc>
        <w:tc>
          <w:tcPr>
            <w:tcW w:w="3260" w:type="dxa"/>
            <w:vAlign w:val="bottom"/>
          </w:tcPr>
          <w:p w14:paraId="33D248E7" w14:textId="77777777" w:rsidR="004D513A" w:rsidRPr="00F66185" w:rsidRDefault="004D513A" w:rsidP="004D513A">
            <w:pPr>
              <w:rPr>
                <w:sz w:val="18"/>
                <w:szCs w:val="18"/>
              </w:rPr>
            </w:pPr>
            <w:r w:rsidRPr="00F66185">
              <w:rPr>
                <w:rFonts w:hint="eastAsia"/>
                <w:sz w:val="18"/>
                <w:szCs w:val="18"/>
              </w:rPr>
              <w:t>不支持对冲正交易再次冲正</w:t>
            </w:r>
          </w:p>
        </w:tc>
      </w:tr>
      <w:tr w:rsidR="004D513A" w14:paraId="3EA48B5B" w14:textId="77777777" w:rsidTr="005C058E">
        <w:trPr>
          <w:trHeight w:val="315"/>
        </w:trPr>
        <w:tc>
          <w:tcPr>
            <w:tcW w:w="1668" w:type="dxa"/>
            <w:tcBorders>
              <w:top w:val="single" w:sz="4" w:space="0" w:color="auto"/>
              <w:left w:val="single" w:sz="4" w:space="0" w:color="auto"/>
              <w:bottom w:val="single" w:sz="4" w:space="0" w:color="auto"/>
              <w:right w:val="single" w:sz="4" w:space="0" w:color="auto"/>
            </w:tcBorders>
            <w:hideMark/>
          </w:tcPr>
          <w:p w14:paraId="2C521E4D" w14:textId="77777777" w:rsidR="004D513A" w:rsidRPr="00F66185" w:rsidRDefault="004D513A" w:rsidP="004D513A">
            <w:pPr>
              <w:rPr>
                <w:sz w:val="18"/>
                <w:szCs w:val="18"/>
              </w:rPr>
            </w:pPr>
            <w:r w:rsidRPr="00F66185">
              <w:rPr>
                <w:sz w:val="18"/>
                <w:szCs w:val="18"/>
              </w:rPr>
              <w:t>OGWERR100001</w:t>
            </w:r>
          </w:p>
        </w:tc>
        <w:tc>
          <w:tcPr>
            <w:tcW w:w="2693" w:type="dxa"/>
            <w:tcBorders>
              <w:top w:val="single" w:sz="4" w:space="0" w:color="auto"/>
              <w:left w:val="single" w:sz="4" w:space="0" w:color="auto"/>
              <w:bottom w:val="single" w:sz="4" w:space="0" w:color="auto"/>
              <w:right w:val="single" w:sz="4" w:space="0" w:color="auto"/>
            </w:tcBorders>
            <w:hideMark/>
          </w:tcPr>
          <w:p w14:paraId="65612BC3" w14:textId="77777777" w:rsidR="004D513A" w:rsidRPr="00F66185" w:rsidRDefault="004D513A" w:rsidP="004D513A">
            <w:pPr>
              <w:rPr>
                <w:sz w:val="18"/>
                <w:szCs w:val="18"/>
              </w:rPr>
            </w:pPr>
            <w:r w:rsidRPr="00F66185">
              <w:rPr>
                <w:sz w:val="18"/>
                <w:szCs w:val="18"/>
              </w:rPr>
              <w:t>{key}</w:t>
            </w:r>
            <w:r w:rsidRPr="00F66185">
              <w:rPr>
                <w:rFonts w:hint="eastAsia"/>
                <w:sz w:val="18"/>
                <w:szCs w:val="18"/>
              </w:rPr>
              <w:t>为必输项</w:t>
            </w:r>
            <w:r w:rsidRPr="00F66185">
              <w:rPr>
                <w:sz w:val="18"/>
                <w:szCs w:val="18"/>
              </w:rPr>
              <w:t>!</w:t>
            </w:r>
          </w:p>
        </w:tc>
        <w:tc>
          <w:tcPr>
            <w:tcW w:w="1417" w:type="dxa"/>
          </w:tcPr>
          <w:p w14:paraId="5BD8D618" w14:textId="77777777" w:rsidR="004D513A" w:rsidRPr="00F66185" w:rsidRDefault="004D513A" w:rsidP="004D513A">
            <w:pPr>
              <w:rPr>
                <w:sz w:val="18"/>
                <w:szCs w:val="18"/>
              </w:rPr>
            </w:pPr>
            <w:r w:rsidRPr="00F66185">
              <w:rPr>
                <w:sz w:val="18"/>
                <w:szCs w:val="18"/>
              </w:rPr>
              <w:t>EAS020120140</w:t>
            </w:r>
          </w:p>
        </w:tc>
        <w:tc>
          <w:tcPr>
            <w:tcW w:w="3260" w:type="dxa"/>
            <w:vAlign w:val="center"/>
          </w:tcPr>
          <w:p w14:paraId="289A3308" w14:textId="77777777" w:rsidR="004D513A" w:rsidRPr="00F66185" w:rsidRDefault="004D513A" w:rsidP="004D513A">
            <w:pPr>
              <w:rPr>
                <w:sz w:val="18"/>
                <w:szCs w:val="18"/>
              </w:rPr>
            </w:pPr>
            <w:r w:rsidRPr="00F66185">
              <w:rPr>
                <w:rFonts w:hint="eastAsia"/>
                <w:sz w:val="18"/>
                <w:szCs w:val="18"/>
              </w:rPr>
              <w:t>不可以隔日沖正</w:t>
            </w:r>
          </w:p>
        </w:tc>
      </w:tr>
      <w:tr w:rsidR="004D513A" w14:paraId="764DBB61" w14:textId="77777777" w:rsidTr="005C058E">
        <w:trPr>
          <w:trHeight w:val="307"/>
        </w:trPr>
        <w:tc>
          <w:tcPr>
            <w:tcW w:w="1668" w:type="dxa"/>
            <w:tcBorders>
              <w:top w:val="single" w:sz="4" w:space="0" w:color="auto"/>
              <w:left w:val="single" w:sz="4" w:space="0" w:color="auto"/>
              <w:bottom w:val="single" w:sz="4" w:space="0" w:color="auto"/>
              <w:right w:val="single" w:sz="4" w:space="0" w:color="auto"/>
            </w:tcBorders>
            <w:hideMark/>
          </w:tcPr>
          <w:p w14:paraId="4982E68B" w14:textId="77777777" w:rsidR="004D513A" w:rsidRPr="00F66185" w:rsidRDefault="004D513A" w:rsidP="004D513A">
            <w:pPr>
              <w:rPr>
                <w:sz w:val="18"/>
                <w:szCs w:val="18"/>
              </w:rPr>
            </w:pPr>
            <w:r w:rsidRPr="00F66185">
              <w:rPr>
                <w:sz w:val="18"/>
                <w:szCs w:val="18"/>
              </w:rPr>
              <w:t>OGWERR100002</w:t>
            </w:r>
          </w:p>
        </w:tc>
        <w:tc>
          <w:tcPr>
            <w:tcW w:w="2693" w:type="dxa"/>
            <w:tcBorders>
              <w:top w:val="single" w:sz="4" w:space="0" w:color="auto"/>
              <w:left w:val="single" w:sz="4" w:space="0" w:color="auto"/>
              <w:bottom w:val="single" w:sz="4" w:space="0" w:color="auto"/>
              <w:right w:val="single" w:sz="4" w:space="0" w:color="auto"/>
            </w:tcBorders>
            <w:hideMark/>
          </w:tcPr>
          <w:p w14:paraId="3DD33D16" w14:textId="77777777" w:rsidR="004D513A" w:rsidRPr="00F66185" w:rsidRDefault="004D513A" w:rsidP="004D513A">
            <w:pPr>
              <w:rPr>
                <w:sz w:val="18"/>
                <w:szCs w:val="18"/>
              </w:rPr>
            </w:pPr>
            <w:r w:rsidRPr="00F66185">
              <w:rPr>
                <w:sz w:val="18"/>
                <w:szCs w:val="18"/>
              </w:rPr>
              <w:t>{key}</w:t>
            </w:r>
            <w:r w:rsidRPr="00F66185">
              <w:rPr>
                <w:rFonts w:hint="eastAsia"/>
                <w:sz w:val="18"/>
                <w:szCs w:val="18"/>
              </w:rPr>
              <w:t>不能为空</w:t>
            </w:r>
            <w:r w:rsidRPr="00F66185">
              <w:rPr>
                <w:sz w:val="18"/>
                <w:szCs w:val="18"/>
              </w:rPr>
              <w:t>!</w:t>
            </w:r>
          </w:p>
        </w:tc>
        <w:tc>
          <w:tcPr>
            <w:tcW w:w="1417" w:type="dxa"/>
          </w:tcPr>
          <w:p w14:paraId="6BDB3F9E" w14:textId="77777777" w:rsidR="004D513A" w:rsidRPr="00F66185" w:rsidRDefault="004D513A" w:rsidP="004D513A">
            <w:pPr>
              <w:rPr>
                <w:sz w:val="18"/>
                <w:szCs w:val="18"/>
              </w:rPr>
            </w:pPr>
            <w:r w:rsidRPr="00F66185">
              <w:rPr>
                <w:sz w:val="18"/>
                <w:szCs w:val="18"/>
              </w:rPr>
              <w:t>EAS020200025</w:t>
            </w:r>
          </w:p>
        </w:tc>
        <w:tc>
          <w:tcPr>
            <w:tcW w:w="3260" w:type="dxa"/>
            <w:vAlign w:val="bottom"/>
          </w:tcPr>
          <w:p w14:paraId="55248D4E" w14:textId="77777777" w:rsidR="004D513A" w:rsidRPr="00F66185" w:rsidRDefault="004D513A" w:rsidP="004D513A">
            <w:pPr>
              <w:rPr>
                <w:sz w:val="18"/>
                <w:szCs w:val="18"/>
              </w:rPr>
            </w:pPr>
            <w:r w:rsidRPr="00F66185">
              <w:rPr>
                <w:rFonts w:hint="eastAsia"/>
                <w:sz w:val="18"/>
                <w:szCs w:val="18"/>
              </w:rPr>
              <w:t>开始时间不能大于结束日期</w:t>
            </w:r>
          </w:p>
        </w:tc>
      </w:tr>
      <w:tr w:rsidR="004D513A" w14:paraId="315223CD" w14:textId="77777777" w:rsidTr="005C058E">
        <w:trPr>
          <w:trHeight w:val="315"/>
        </w:trPr>
        <w:tc>
          <w:tcPr>
            <w:tcW w:w="1668" w:type="dxa"/>
            <w:tcBorders>
              <w:top w:val="single" w:sz="4" w:space="0" w:color="auto"/>
              <w:left w:val="single" w:sz="4" w:space="0" w:color="auto"/>
              <w:bottom w:val="single" w:sz="4" w:space="0" w:color="auto"/>
              <w:right w:val="single" w:sz="4" w:space="0" w:color="auto"/>
            </w:tcBorders>
            <w:hideMark/>
          </w:tcPr>
          <w:p w14:paraId="1F1A7479" w14:textId="77777777" w:rsidR="004D513A" w:rsidRPr="00F66185" w:rsidRDefault="004D513A" w:rsidP="004D513A">
            <w:pPr>
              <w:rPr>
                <w:sz w:val="18"/>
                <w:szCs w:val="18"/>
              </w:rPr>
            </w:pPr>
            <w:r w:rsidRPr="00F66185">
              <w:rPr>
                <w:sz w:val="18"/>
                <w:szCs w:val="18"/>
              </w:rPr>
              <w:t>OGWERR100003</w:t>
            </w:r>
          </w:p>
        </w:tc>
        <w:tc>
          <w:tcPr>
            <w:tcW w:w="2693" w:type="dxa"/>
            <w:tcBorders>
              <w:top w:val="single" w:sz="4" w:space="0" w:color="auto"/>
              <w:left w:val="single" w:sz="4" w:space="0" w:color="auto"/>
              <w:bottom w:val="single" w:sz="4" w:space="0" w:color="auto"/>
              <w:right w:val="single" w:sz="4" w:space="0" w:color="auto"/>
            </w:tcBorders>
            <w:hideMark/>
          </w:tcPr>
          <w:p w14:paraId="54F2FFBA" w14:textId="77777777" w:rsidR="004D513A" w:rsidRPr="00F66185" w:rsidRDefault="004D513A" w:rsidP="004D513A">
            <w:pPr>
              <w:rPr>
                <w:sz w:val="18"/>
                <w:szCs w:val="18"/>
              </w:rPr>
            </w:pPr>
            <w:r w:rsidRPr="00F66185">
              <w:rPr>
                <w:sz w:val="18"/>
                <w:szCs w:val="18"/>
              </w:rPr>
              <w:t>{key}</w:t>
            </w:r>
            <w:r w:rsidRPr="00F66185">
              <w:rPr>
                <w:rFonts w:hint="eastAsia"/>
                <w:sz w:val="18"/>
                <w:szCs w:val="18"/>
              </w:rPr>
              <w:t>超过合法长度</w:t>
            </w:r>
            <w:r w:rsidRPr="00F66185">
              <w:rPr>
                <w:sz w:val="18"/>
                <w:szCs w:val="18"/>
              </w:rPr>
              <w:t>!</w:t>
            </w:r>
          </w:p>
        </w:tc>
        <w:tc>
          <w:tcPr>
            <w:tcW w:w="1417" w:type="dxa"/>
          </w:tcPr>
          <w:p w14:paraId="09495E23" w14:textId="77777777" w:rsidR="004D513A" w:rsidRPr="00F66185" w:rsidRDefault="004D513A" w:rsidP="004D513A">
            <w:pPr>
              <w:rPr>
                <w:sz w:val="18"/>
                <w:szCs w:val="18"/>
              </w:rPr>
            </w:pPr>
            <w:r w:rsidRPr="00F66185">
              <w:rPr>
                <w:sz w:val="18"/>
                <w:szCs w:val="18"/>
              </w:rPr>
              <w:t>EAS020200010</w:t>
            </w:r>
          </w:p>
        </w:tc>
        <w:tc>
          <w:tcPr>
            <w:tcW w:w="3260" w:type="dxa"/>
            <w:vAlign w:val="bottom"/>
          </w:tcPr>
          <w:p w14:paraId="5EAD16D7" w14:textId="77777777" w:rsidR="004D513A" w:rsidRPr="00F66185" w:rsidRDefault="004D513A" w:rsidP="004D513A">
            <w:pPr>
              <w:rPr>
                <w:sz w:val="18"/>
                <w:szCs w:val="18"/>
              </w:rPr>
            </w:pPr>
            <w:r w:rsidRPr="00F66185">
              <w:rPr>
                <w:rFonts w:hint="eastAsia"/>
                <w:sz w:val="18"/>
                <w:szCs w:val="18"/>
              </w:rPr>
              <w:t>只能查询两年内的数据</w:t>
            </w:r>
          </w:p>
        </w:tc>
      </w:tr>
      <w:tr w:rsidR="004D513A" w14:paraId="04649220" w14:textId="77777777" w:rsidTr="005C058E">
        <w:trPr>
          <w:trHeight w:val="315"/>
        </w:trPr>
        <w:tc>
          <w:tcPr>
            <w:tcW w:w="1668" w:type="dxa"/>
            <w:tcBorders>
              <w:top w:val="single" w:sz="4" w:space="0" w:color="auto"/>
              <w:left w:val="single" w:sz="4" w:space="0" w:color="auto"/>
              <w:bottom w:val="single" w:sz="4" w:space="0" w:color="auto"/>
              <w:right w:val="single" w:sz="4" w:space="0" w:color="auto"/>
            </w:tcBorders>
            <w:hideMark/>
          </w:tcPr>
          <w:p w14:paraId="37344651" w14:textId="77777777" w:rsidR="004D513A" w:rsidRPr="00F66185" w:rsidRDefault="004D513A" w:rsidP="004D513A">
            <w:pPr>
              <w:rPr>
                <w:sz w:val="18"/>
                <w:szCs w:val="18"/>
              </w:rPr>
            </w:pPr>
            <w:r w:rsidRPr="00F66185">
              <w:rPr>
                <w:sz w:val="18"/>
                <w:szCs w:val="18"/>
              </w:rPr>
              <w:t>OGWERR100004</w:t>
            </w:r>
          </w:p>
        </w:tc>
        <w:tc>
          <w:tcPr>
            <w:tcW w:w="2693" w:type="dxa"/>
            <w:tcBorders>
              <w:top w:val="single" w:sz="4" w:space="0" w:color="auto"/>
              <w:left w:val="single" w:sz="4" w:space="0" w:color="auto"/>
              <w:bottom w:val="single" w:sz="4" w:space="0" w:color="auto"/>
              <w:right w:val="single" w:sz="4" w:space="0" w:color="auto"/>
            </w:tcBorders>
            <w:hideMark/>
          </w:tcPr>
          <w:p w14:paraId="6B7A58E8" w14:textId="77777777" w:rsidR="004D513A" w:rsidRPr="00F66185" w:rsidRDefault="004D513A" w:rsidP="004D513A">
            <w:pPr>
              <w:rPr>
                <w:sz w:val="18"/>
                <w:szCs w:val="18"/>
              </w:rPr>
            </w:pPr>
            <w:r w:rsidRPr="00F66185">
              <w:rPr>
                <w:sz w:val="18"/>
                <w:szCs w:val="18"/>
              </w:rPr>
              <w:t>{key}</w:t>
            </w:r>
            <w:r w:rsidRPr="00F66185">
              <w:rPr>
                <w:rFonts w:hint="eastAsia"/>
                <w:sz w:val="18"/>
                <w:szCs w:val="18"/>
              </w:rPr>
              <w:t>校验失败</w:t>
            </w:r>
            <w:r w:rsidRPr="00F66185">
              <w:rPr>
                <w:sz w:val="18"/>
                <w:szCs w:val="18"/>
              </w:rPr>
              <w:t>!</w:t>
            </w:r>
          </w:p>
        </w:tc>
        <w:tc>
          <w:tcPr>
            <w:tcW w:w="1417" w:type="dxa"/>
          </w:tcPr>
          <w:p w14:paraId="4FB1A10F" w14:textId="77777777" w:rsidR="004D513A" w:rsidRPr="00F66185" w:rsidRDefault="004D513A" w:rsidP="004D513A">
            <w:pPr>
              <w:rPr>
                <w:sz w:val="18"/>
                <w:szCs w:val="18"/>
              </w:rPr>
            </w:pPr>
            <w:r w:rsidRPr="00F66185">
              <w:rPr>
                <w:sz w:val="18"/>
                <w:szCs w:val="18"/>
              </w:rPr>
              <w:t>EAS020200008</w:t>
            </w:r>
          </w:p>
        </w:tc>
        <w:tc>
          <w:tcPr>
            <w:tcW w:w="3260" w:type="dxa"/>
            <w:vAlign w:val="bottom"/>
          </w:tcPr>
          <w:p w14:paraId="6C7CA220" w14:textId="77777777" w:rsidR="004D513A" w:rsidRPr="00F66185" w:rsidRDefault="004D513A" w:rsidP="004D513A">
            <w:pPr>
              <w:rPr>
                <w:sz w:val="18"/>
                <w:szCs w:val="18"/>
              </w:rPr>
            </w:pPr>
            <w:r w:rsidRPr="00F66185">
              <w:rPr>
                <w:rFonts w:hint="eastAsia"/>
                <w:sz w:val="18"/>
                <w:szCs w:val="18"/>
              </w:rPr>
              <w:t>查询时间区间不能大于三个月</w:t>
            </w:r>
          </w:p>
        </w:tc>
      </w:tr>
      <w:tr w:rsidR="004D513A" w14:paraId="015A6DE1" w14:textId="77777777" w:rsidTr="005C058E">
        <w:trPr>
          <w:trHeight w:val="315"/>
        </w:trPr>
        <w:tc>
          <w:tcPr>
            <w:tcW w:w="1668" w:type="dxa"/>
            <w:tcBorders>
              <w:top w:val="single" w:sz="4" w:space="0" w:color="auto"/>
              <w:left w:val="single" w:sz="4" w:space="0" w:color="auto"/>
              <w:bottom w:val="single" w:sz="4" w:space="0" w:color="auto"/>
              <w:right w:val="single" w:sz="4" w:space="0" w:color="auto"/>
            </w:tcBorders>
            <w:hideMark/>
          </w:tcPr>
          <w:p w14:paraId="214689B4" w14:textId="77777777" w:rsidR="004D513A" w:rsidRPr="00F66185" w:rsidRDefault="004D513A" w:rsidP="004D513A">
            <w:pPr>
              <w:rPr>
                <w:sz w:val="18"/>
                <w:szCs w:val="18"/>
              </w:rPr>
            </w:pPr>
            <w:r w:rsidRPr="00F66185">
              <w:rPr>
                <w:sz w:val="18"/>
                <w:szCs w:val="18"/>
              </w:rPr>
              <w:t>OGWERR100005</w:t>
            </w:r>
          </w:p>
        </w:tc>
        <w:tc>
          <w:tcPr>
            <w:tcW w:w="2693" w:type="dxa"/>
            <w:tcBorders>
              <w:top w:val="single" w:sz="4" w:space="0" w:color="auto"/>
              <w:left w:val="single" w:sz="4" w:space="0" w:color="auto"/>
              <w:bottom w:val="single" w:sz="4" w:space="0" w:color="auto"/>
              <w:right w:val="single" w:sz="4" w:space="0" w:color="auto"/>
            </w:tcBorders>
            <w:hideMark/>
          </w:tcPr>
          <w:p w14:paraId="2A1D7B16" w14:textId="77777777" w:rsidR="004D513A" w:rsidRPr="00F66185" w:rsidRDefault="004D513A" w:rsidP="004D513A">
            <w:pPr>
              <w:rPr>
                <w:sz w:val="18"/>
                <w:szCs w:val="18"/>
              </w:rPr>
            </w:pPr>
            <w:r w:rsidRPr="00F66185">
              <w:rPr>
                <w:rFonts w:hint="eastAsia"/>
                <w:sz w:val="18"/>
                <w:szCs w:val="18"/>
              </w:rPr>
              <w:t>商户号不能为空</w:t>
            </w:r>
          </w:p>
        </w:tc>
        <w:tc>
          <w:tcPr>
            <w:tcW w:w="1417" w:type="dxa"/>
          </w:tcPr>
          <w:p w14:paraId="4807B36A" w14:textId="77777777" w:rsidR="004D513A" w:rsidRPr="00F66185" w:rsidRDefault="004D513A" w:rsidP="004D513A">
            <w:pPr>
              <w:rPr>
                <w:sz w:val="18"/>
                <w:szCs w:val="18"/>
              </w:rPr>
            </w:pPr>
            <w:r w:rsidRPr="00172497">
              <w:rPr>
                <w:sz w:val="18"/>
                <w:szCs w:val="18"/>
              </w:rPr>
              <w:t>SP00001</w:t>
            </w:r>
          </w:p>
        </w:tc>
        <w:tc>
          <w:tcPr>
            <w:tcW w:w="3260" w:type="dxa"/>
          </w:tcPr>
          <w:p w14:paraId="6A7ABABA" w14:textId="77777777" w:rsidR="004D513A" w:rsidRPr="00F66185" w:rsidRDefault="004D513A" w:rsidP="004D513A">
            <w:pPr>
              <w:rPr>
                <w:sz w:val="18"/>
                <w:szCs w:val="18"/>
              </w:rPr>
            </w:pPr>
            <w:r w:rsidRPr="00172497">
              <w:rPr>
                <w:rFonts w:hint="eastAsia"/>
                <w:sz w:val="18"/>
                <w:szCs w:val="18"/>
              </w:rPr>
              <w:t>创建订单时录入产品号不存在</w:t>
            </w:r>
          </w:p>
        </w:tc>
      </w:tr>
      <w:tr w:rsidR="004D513A" w14:paraId="07C731C8" w14:textId="77777777" w:rsidTr="005C058E">
        <w:trPr>
          <w:trHeight w:val="315"/>
        </w:trPr>
        <w:tc>
          <w:tcPr>
            <w:tcW w:w="1668" w:type="dxa"/>
            <w:tcBorders>
              <w:top w:val="single" w:sz="4" w:space="0" w:color="auto"/>
              <w:left w:val="single" w:sz="4" w:space="0" w:color="auto"/>
              <w:bottom w:val="single" w:sz="4" w:space="0" w:color="auto"/>
              <w:right w:val="single" w:sz="4" w:space="0" w:color="auto"/>
            </w:tcBorders>
            <w:hideMark/>
          </w:tcPr>
          <w:p w14:paraId="05361155" w14:textId="77777777" w:rsidR="004D513A" w:rsidRPr="00F66185" w:rsidRDefault="004D513A" w:rsidP="004D513A">
            <w:pPr>
              <w:rPr>
                <w:sz w:val="18"/>
                <w:szCs w:val="18"/>
              </w:rPr>
            </w:pPr>
            <w:r w:rsidRPr="00F66185">
              <w:rPr>
                <w:sz w:val="18"/>
                <w:szCs w:val="18"/>
              </w:rPr>
              <w:t>OGWERR100006</w:t>
            </w:r>
          </w:p>
        </w:tc>
        <w:tc>
          <w:tcPr>
            <w:tcW w:w="2693" w:type="dxa"/>
            <w:tcBorders>
              <w:top w:val="single" w:sz="4" w:space="0" w:color="auto"/>
              <w:left w:val="single" w:sz="4" w:space="0" w:color="auto"/>
              <w:bottom w:val="single" w:sz="4" w:space="0" w:color="auto"/>
              <w:right w:val="single" w:sz="4" w:space="0" w:color="auto"/>
            </w:tcBorders>
            <w:hideMark/>
          </w:tcPr>
          <w:p w14:paraId="06438D06" w14:textId="77777777" w:rsidR="004D513A" w:rsidRPr="00F66185" w:rsidRDefault="004D513A" w:rsidP="004D513A">
            <w:pPr>
              <w:rPr>
                <w:sz w:val="18"/>
                <w:szCs w:val="18"/>
              </w:rPr>
            </w:pPr>
            <w:r w:rsidRPr="00F66185">
              <w:rPr>
                <w:rFonts w:hint="eastAsia"/>
                <w:sz w:val="18"/>
                <w:szCs w:val="18"/>
              </w:rPr>
              <w:t>获取商户信息失败</w:t>
            </w:r>
          </w:p>
        </w:tc>
        <w:tc>
          <w:tcPr>
            <w:tcW w:w="1417" w:type="dxa"/>
          </w:tcPr>
          <w:p w14:paraId="6885E56B" w14:textId="77777777" w:rsidR="004D513A" w:rsidRPr="00F66185" w:rsidRDefault="004D513A" w:rsidP="004D513A">
            <w:pPr>
              <w:rPr>
                <w:sz w:val="18"/>
                <w:szCs w:val="18"/>
              </w:rPr>
            </w:pPr>
            <w:r w:rsidRPr="00172497">
              <w:rPr>
                <w:sz w:val="18"/>
                <w:szCs w:val="18"/>
              </w:rPr>
              <w:t>SP00002</w:t>
            </w:r>
          </w:p>
        </w:tc>
        <w:tc>
          <w:tcPr>
            <w:tcW w:w="3260" w:type="dxa"/>
          </w:tcPr>
          <w:p w14:paraId="73BF2A50" w14:textId="77777777" w:rsidR="004D513A" w:rsidRPr="00F66185" w:rsidRDefault="004D513A" w:rsidP="004D513A">
            <w:pPr>
              <w:rPr>
                <w:sz w:val="18"/>
                <w:szCs w:val="18"/>
              </w:rPr>
            </w:pPr>
            <w:r w:rsidRPr="00172497">
              <w:rPr>
                <w:rFonts w:hint="eastAsia"/>
                <w:sz w:val="18"/>
                <w:szCs w:val="18"/>
              </w:rPr>
              <w:t>创建订单时录入订单角色当事人不存在</w:t>
            </w:r>
          </w:p>
        </w:tc>
      </w:tr>
      <w:tr w:rsidR="004D513A" w14:paraId="22C616F3" w14:textId="77777777" w:rsidTr="005C058E">
        <w:trPr>
          <w:trHeight w:val="315"/>
        </w:trPr>
        <w:tc>
          <w:tcPr>
            <w:tcW w:w="1668" w:type="dxa"/>
            <w:tcBorders>
              <w:top w:val="single" w:sz="4" w:space="0" w:color="auto"/>
              <w:left w:val="single" w:sz="4" w:space="0" w:color="auto"/>
              <w:bottom w:val="single" w:sz="4" w:space="0" w:color="auto"/>
              <w:right w:val="single" w:sz="4" w:space="0" w:color="auto"/>
            </w:tcBorders>
            <w:hideMark/>
          </w:tcPr>
          <w:p w14:paraId="7FCD7CBA" w14:textId="77777777" w:rsidR="004D513A" w:rsidRPr="00F66185" w:rsidRDefault="004D513A" w:rsidP="004D513A">
            <w:pPr>
              <w:rPr>
                <w:sz w:val="18"/>
                <w:szCs w:val="18"/>
              </w:rPr>
            </w:pPr>
            <w:r w:rsidRPr="00F66185">
              <w:rPr>
                <w:sz w:val="18"/>
                <w:szCs w:val="18"/>
              </w:rPr>
              <w:t>OGWERR100007</w:t>
            </w:r>
          </w:p>
        </w:tc>
        <w:tc>
          <w:tcPr>
            <w:tcW w:w="2693" w:type="dxa"/>
            <w:tcBorders>
              <w:top w:val="single" w:sz="4" w:space="0" w:color="auto"/>
              <w:left w:val="single" w:sz="4" w:space="0" w:color="auto"/>
              <w:bottom w:val="single" w:sz="4" w:space="0" w:color="auto"/>
              <w:right w:val="single" w:sz="4" w:space="0" w:color="auto"/>
            </w:tcBorders>
            <w:hideMark/>
          </w:tcPr>
          <w:p w14:paraId="0936D8D2" w14:textId="77777777" w:rsidR="004D513A" w:rsidRPr="00F66185" w:rsidRDefault="004D513A" w:rsidP="004D513A">
            <w:pPr>
              <w:rPr>
                <w:sz w:val="18"/>
                <w:szCs w:val="18"/>
              </w:rPr>
            </w:pPr>
            <w:r w:rsidRPr="00F66185">
              <w:rPr>
                <w:rFonts w:hint="eastAsia"/>
                <w:sz w:val="18"/>
                <w:szCs w:val="18"/>
              </w:rPr>
              <w:t>商户不存在</w:t>
            </w:r>
          </w:p>
        </w:tc>
        <w:tc>
          <w:tcPr>
            <w:tcW w:w="1417" w:type="dxa"/>
          </w:tcPr>
          <w:p w14:paraId="18289D79" w14:textId="77777777" w:rsidR="004D513A" w:rsidRPr="00F66185" w:rsidRDefault="004D513A" w:rsidP="004D513A">
            <w:pPr>
              <w:rPr>
                <w:sz w:val="18"/>
                <w:szCs w:val="18"/>
              </w:rPr>
            </w:pPr>
            <w:r w:rsidRPr="00172497">
              <w:rPr>
                <w:sz w:val="18"/>
                <w:szCs w:val="18"/>
              </w:rPr>
              <w:t>SP00003</w:t>
            </w:r>
          </w:p>
        </w:tc>
        <w:tc>
          <w:tcPr>
            <w:tcW w:w="3260" w:type="dxa"/>
          </w:tcPr>
          <w:p w14:paraId="692DF2BC" w14:textId="77777777" w:rsidR="004D513A" w:rsidRPr="00F66185" w:rsidRDefault="004D513A" w:rsidP="004D513A">
            <w:pPr>
              <w:rPr>
                <w:sz w:val="18"/>
                <w:szCs w:val="18"/>
              </w:rPr>
            </w:pPr>
            <w:r w:rsidRPr="00172497">
              <w:rPr>
                <w:rFonts w:hint="eastAsia"/>
                <w:sz w:val="18"/>
                <w:szCs w:val="18"/>
              </w:rPr>
              <w:t>创建订单时录入订单角色类型不存在</w:t>
            </w:r>
          </w:p>
        </w:tc>
      </w:tr>
      <w:tr w:rsidR="004D513A" w14:paraId="04AA5AF2" w14:textId="77777777" w:rsidTr="005C058E">
        <w:trPr>
          <w:trHeight w:val="315"/>
        </w:trPr>
        <w:tc>
          <w:tcPr>
            <w:tcW w:w="1668" w:type="dxa"/>
            <w:tcBorders>
              <w:top w:val="single" w:sz="4" w:space="0" w:color="auto"/>
              <w:left w:val="single" w:sz="4" w:space="0" w:color="auto"/>
              <w:bottom w:val="single" w:sz="4" w:space="0" w:color="auto"/>
              <w:right w:val="single" w:sz="4" w:space="0" w:color="auto"/>
            </w:tcBorders>
            <w:hideMark/>
          </w:tcPr>
          <w:p w14:paraId="246B3D66" w14:textId="77777777" w:rsidR="004D513A" w:rsidRPr="00F66185" w:rsidRDefault="004D513A" w:rsidP="004D513A">
            <w:pPr>
              <w:rPr>
                <w:sz w:val="18"/>
                <w:szCs w:val="18"/>
              </w:rPr>
            </w:pPr>
            <w:r w:rsidRPr="00F66185">
              <w:rPr>
                <w:sz w:val="18"/>
                <w:szCs w:val="18"/>
              </w:rPr>
              <w:t>OGWERR100008</w:t>
            </w:r>
          </w:p>
        </w:tc>
        <w:tc>
          <w:tcPr>
            <w:tcW w:w="2693" w:type="dxa"/>
            <w:tcBorders>
              <w:top w:val="single" w:sz="4" w:space="0" w:color="auto"/>
              <w:left w:val="single" w:sz="4" w:space="0" w:color="auto"/>
              <w:bottom w:val="single" w:sz="4" w:space="0" w:color="auto"/>
              <w:right w:val="single" w:sz="4" w:space="0" w:color="auto"/>
            </w:tcBorders>
            <w:hideMark/>
          </w:tcPr>
          <w:p w14:paraId="411F32B8" w14:textId="77777777" w:rsidR="004D513A" w:rsidRPr="00F66185" w:rsidRDefault="004D513A" w:rsidP="004D513A">
            <w:pPr>
              <w:rPr>
                <w:sz w:val="18"/>
                <w:szCs w:val="18"/>
              </w:rPr>
            </w:pPr>
            <w:r w:rsidRPr="00F66185">
              <w:rPr>
                <w:rFonts w:hint="eastAsia"/>
                <w:sz w:val="18"/>
                <w:szCs w:val="18"/>
              </w:rPr>
              <w:t>商户</w:t>
            </w:r>
            <w:r w:rsidRPr="00F66185">
              <w:rPr>
                <w:sz w:val="18"/>
                <w:szCs w:val="18"/>
              </w:rPr>
              <w:t>ip</w:t>
            </w:r>
            <w:r w:rsidRPr="00F66185">
              <w:rPr>
                <w:rFonts w:hint="eastAsia"/>
                <w:sz w:val="18"/>
                <w:szCs w:val="18"/>
              </w:rPr>
              <w:t>不合法</w:t>
            </w:r>
          </w:p>
        </w:tc>
        <w:tc>
          <w:tcPr>
            <w:tcW w:w="1417" w:type="dxa"/>
          </w:tcPr>
          <w:p w14:paraId="64E98D51" w14:textId="77777777" w:rsidR="004D513A" w:rsidRPr="00F66185" w:rsidRDefault="004D513A" w:rsidP="004D513A">
            <w:pPr>
              <w:rPr>
                <w:sz w:val="18"/>
                <w:szCs w:val="18"/>
              </w:rPr>
            </w:pPr>
            <w:r w:rsidRPr="00172497">
              <w:rPr>
                <w:sz w:val="18"/>
                <w:szCs w:val="18"/>
              </w:rPr>
              <w:t>SP00004</w:t>
            </w:r>
          </w:p>
        </w:tc>
        <w:tc>
          <w:tcPr>
            <w:tcW w:w="3260" w:type="dxa"/>
          </w:tcPr>
          <w:p w14:paraId="6EDF3969" w14:textId="77777777" w:rsidR="004D513A" w:rsidRPr="00F66185" w:rsidRDefault="004D513A" w:rsidP="004D513A">
            <w:pPr>
              <w:rPr>
                <w:sz w:val="18"/>
                <w:szCs w:val="18"/>
              </w:rPr>
            </w:pPr>
            <w:r w:rsidRPr="00172497">
              <w:rPr>
                <w:rFonts w:hint="eastAsia"/>
                <w:sz w:val="18"/>
                <w:szCs w:val="18"/>
              </w:rPr>
              <w:t>创建订单时录入付款方信息为空</w:t>
            </w:r>
          </w:p>
        </w:tc>
      </w:tr>
      <w:tr w:rsidR="004D513A" w14:paraId="6E721B5F" w14:textId="77777777" w:rsidTr="005C058E">
        <w:trPr>
          <w:trHeight w:val="315"/>
        </w:trPr>
        <w:tc>
          <w:tcPr>
            <w:tcW w:w="1668" w:type="dxa"/>
            <w:tcBorders>
              <w:top w:val="single" w:sz="4" w:space="0" w:color="auto"/>
              <w:left w:val="single" w:sz="4" w:space="0" w:color="auto"/>
              <w:bottom w:val="single" w:sz="4" w:space="0" w:color="auto"/>
              <w:right w:val="single" w:sz="4" w:space="0" w:color="auto"/>
            </w:tcBorders>
            <w:hideMark/>
          </w:tcPr>
          <w:p w14:paraId="166FBBAD" w14:textId="77777777" w:rsidR="004D513A" w:rsidRPr="00F66185" w:rsidRDefault="004D513A" w:rsidP="004D513A">
            <w:pPr>
              <w:rPr>
                <w:sz w:val="18"/>
                <w:szCs w:val="18"/>
              </w:rPr>
            </w:pPr>
            <w:r w:rsidRPr="00F66185">
              <w:rPr>
                <w:sz w:val="18"/>
                <w:szCs w:val="18"/>
              </w:rPr>
              <w:t>OGWERR200001</w:t>
            </w:r>
          </w:p>
        </w:tc>
        <w:tc>
          <w:tcPr>
            <w:tcW w:w="2693" w:type="dxa"/>
            <w:tcBorders>
              <w:top w:val="single" w:sz="4" w:space="0" w:color="auto"/>
              <w:left w:val="single" w:sz="4" w:space="0" w:color="auto"/>
              <w:bottom w:val="single" w:sz="4" w:space="0" w:color="auto"/>
              <w:right w:val="single" w:sz="4" w:space="0" w:color="auto"/>
            </w:tcBorders>
            <w:hideMark/>
          </w:tcPr>
          <w:p w14:paraId="577F9371" w14:textId="77777777" w:rsidR="004D513A" w:rsidRPr="00F66185" w:rsidRDefault="004D513A" w:rsidP="004D513A">
            <w:pPr>
              <w:rPr>
                <w:sz w:val="18"/>
                <w:szCs w:val="18"/>
              </w:rPr>
            </w:pPr>
            <w:r w:rsidRPr="00F66185">
              <w:rPr>
                <w:rFonts w:hint="eastAsia"/>
                <w:sz w:val="18"/>
                <w:szCs w:val="18"/>
              </w:rPr>
              <w:t>获取数据库</w:t>
            </w:r>
            <w:r w:rsidRPr="00F66185">
              <w:rPr>
                <w:sz w:val="18"/>
                <w:szCs w:val="18"/>
              </w:rPr>
              <w:t>sequence</w:t>
            </w:r>
            <w:r w:rsidRPr="00F66185">
              <w:rPr>
                <w:rFonts w:hint="eastAsia"/>
                <w:sz w:val="18"/>
                <w:szCs w:val="18"/>
              </w:rPr>
              <w:t>失败</w:t>
            </w:r>
          </w:p>
        </w:tc>
        <w:tc>
          <w:tcPr>
            <w:tcW w:w="1417" w:type="dxa"/>
          </w:tcPr>
          <w:p w14:paraId="54484DB6" w14:textId="77777777" w:rsidR="004D513A" w:rsidRPr="00F66185" w:rsidRDefault="004D513A" w:rsidP="004D513A">
            <w:pPr>
              <w:rPr>
                <w:sz w:val="18"/>
                <w:szCs w:val="18"/>
              </w:rPr>
            </w:pPr>
            <w:r w:rsidRPr="00172497">
              <w:rPr>
                <w:sz w:val="18"/>
                <w:szCs w:val="18"/>
              </w:rPr>
              <w:t>SP00005</w:t>
            </w:r>
          </w:p>
        </w:tc>
        <w:tc>
          <w:tcPr>
            <w:tcW w:w="3260" w:type="dxa"/>
          </w:tcPr>
          <w:p w14:paraId="74DA1C06" w14:textId="77777777" w:rsidR="004D513A" w:rsidRPr="00F66185" w:rsidRDefault="004D513A" w:rsidP="004D513A">
            <w:pPr>
              <w:rPr>
                <w:sz w:val="18"/>
                <w:szCs w:val="18"/>
              </w:rPr>
            </w:pPr>
            <w:r w:rsidRPr="00172497">
              <w:rPr>
                <w:rFonts w:hint="eastAsia"/>
                <w:sz w:val="18"/>
                <w:szCs w:val="18"/>
              </w:rPr>
              <w:t>订单总金额与付款金额不相等</w:t>
            </w:r>
          </w:p>
        </w:tc>
      </w:tr>
      <w:tr w:rsidR="004D513A" w14:paraId="3CEF7614" w14:textId="77777777" w:rsidTr="005C058E">
        <w:trPr>
          <w:trHeight w:val="315"/>
        </w:trPr>
        <w:tc>
          <w:tcPr>
            <w:tcW w:w="1668" w:type="dxa"/>
            <w:tcBorders>
              <w:top w:val="single" w:sz="4" w:space="0" w:color="auto"/>
              <w:left w:val="single" w:sz="4" w:space="0" w:color="auto"/>
              <w:bottom w:val="single" w:sz="4" w:space="0" w:color="auto"/>
              <w:right w:val="single" w:sz="4" w:space="0" w:color="auto"/>
            </w:tcBorders>
            <w:hideMark/>
          </w:tcPr>
          <w:p w14:paraId="2A90FBD5" w14:textId="77777777" w:rsidR="004D513A" w:rsidRPr="00F66185" w:rsidRDefault="004D513A" w:rsidP="004D513A">
            <w:pPr>
              <w:rPr>
                <w:sz w:val="18"/>
                <w:szCs w:val="18"/>
              </w:rPr>
            </w:pPr>
            <w:r w:rsidRPr="00F66185">
              <w:rPr>
                <w:sz w:val="18"/>
                <w:szCs w:val="18"/>
              </w:rPr>
              <w:t>OGWERR200002</w:t>
            </w:r>
          </w:p>
        </w:tc>
        <w:tc>
          <w:tcPr>
            <w:tcW w:w="2693" w:type="dxa"/>
            <w:tcBorders>
              <w:top w:val="single" w:sz="4" w:space="0" w:color="auto"/>
              <w:left w:val="single" w:sz="4" w:space="0" w:color="auto"/>
              <w:bottom w:val="single" w:sz="4" w:space="0" w:color="auto"/>
              <w:right w:val="single" w:sz="4" w:space="0" w:color="auto"/>
            </w:tcBorders>
            <w:hideMark/>
          </w:tcPr>
          <w:p w14:paraId="1719D8A6" w14:textId="77777777" w:rsidR="004D513A" w:rsidRPr="00F66185" w:rsidRDefault="004D513A" w:rsidP="004D513A">
            <w:pPr>
              <w:rPr>
                <w:sz w:val="18"/>
                <w:szCs w:val="18"/>
              </w:rPr>
            </w:pPr>
            <w:r w:rsidRPr="00F66185">
              <w:rPr>
                <w:rFonts w:hint="eastAsia"/>
                <w:sz w:val="18"/>
                <w:szCs w:val="18"/>
              </w:rPr>
              <w:t>商户交易信息记录失败</w:t>
            </w:r>
          </w:p>
        </w:tc>
        <w:tc>
          <w:tcPr>
            <w:tcW w:w="1417" w:type="dxa"/>
          </w:tcPr>
          <w:p w14:paraId="5599099B" w14:textId="77777777" w:rsidR="004D513A" w:rsidRPr="00F66185" w:rsidRDefault="004D513A" w:rsidP="004D513A">
            <w:pPr>
              <w:rPr>
                <w:sz w:val="18"/>
                <w:szCs w:val="18"/>
              </w:rPr>
            </w:pPr>
            <w:r w:rsidRPr="00172497">
              <w:rPr>
                <w:sz w:val="18"/>
                <w:szCs w:val="18"/>
              </w:rPr>
              <w:t>SP00006</w:t>
            </w:r>
          </w:p>
        </w:tc>
        <w:tc>
          <w:tcPr>
            <w:tcW w:w="3260" w:type="dxa"/>
          </w:tcPr>
          <w:p w14:paraId="6B126D14" w14:textId="77777777" w:rsidR="004D513A" w:rsidRPr="00F66185" w:rsidRDefault="004D513A" w:rsidP="004D513A">
            <w:pPr>
              <w:rPr>
                <w:sz w:val="18"/>
                <w:szCs w:val="18"/>
              </w:rPr>
            </w:pPr>
            <w:r w:rsidRPr="00172497">
              <w:rPr>
                <w:rFonts w:hint="eastAsia"/>
                <w:sz w:val="18"/>
                <w:szCs w:val="18"/>
              </w:rPr>
              <w:t>根据订单号查询订单信息不存在</w:t>
            </w:r>
          </w:p>
        </w:tc>
      </w:tr>
      <w:tr w:rsidR="004D513A" w14:paraId="055D25EB" w14:textId="77777777" w:rsidTr="005C058E">
        <w:trPr>
          <w:trHeight w:val="315"/>
        </w:trPr>
        <w:tc>
          <w:tcPr>
            <w:tcW w:w="1668" w:type="dxa"/>
            <w:tcBorders>
              <w:top w:val="single" w:sz="4" w:space="0" w:color="auto"/>
              <w:left w:val="single" w:sz="4" w:space="0" w:color="auto"/>
              <w:bottom w:val="single" w:sz="4" w:space="0" w:color="auto"/>
              <w:right w:val="single" w:sz="4" w:space="0" w:color="auto"/>
            </w:tcBorders>
            <w:hideMark/>
          </w:tcPr>
          <w:p w14:paraId="4991A0A0" w14:textId="77777777" w:rsidR="004D513A" w:rsidRPr="00F66185" w:rsidRDefault="004D513A" w:rsidP="004D513A">
            <w:pPr>
              <w:rPr>
                <w:sz w:val="18"/>
                <w:szCs w:val="18"/>
              </w:rPr>
            </w:pPr>
            <w:r w:rsidRPr="00F66185">
              <w:rPr>
                <w:sz w:val="18"/>
                <w:szCs w:val="18"/>
              </w:rPr>
              <w:t>OGWERR200003</w:t>
            </w:r>
          </w:p>
        </w:tc>
        <w:tc>
          <w:tcPr>
            <w:tcW w:w="2693" w:type="dxa"/>
            <w:tcBorders>
              <w:top w:val="single" w:sz="4" w:space="0" w:color="auto"/>
              <w:left w:val="single" w:sz="4" w:space="0" w:color="auto"/>
              <w:bottom w:val="single" w:sz="4" w:space="0" w:color="auto"/>
              <w:right w:val="single" w:sz="4" w:space="0" w:color="auto"/>
            </w:tcBorders>
            <w:hideMark/>
          </w:tcPr>
          <w:p w14:paraId="72CBFF47" w14:textId="77777777" w:rsidR="004D513A" w:rsidRPr="00F66185" w:rsidRDefault="004D513A" w:rsidP="004D513A">
            <w:pPr>
              <w:rPr>
                <w:sz w:val="18"/>
                <w:szCs w:val="18"/>
              </w:rPr>
            </w:pPr>
            <w:r w:rsidRPr="00F66185">
              <w:rPr>
                <w:rFonts w:hint="eastAsia"/>
                <w:sz w:val="18"/>
                <w:szCs w:val="18"/>
              </w:rPr>
              <w:t>外联网关交易记录失败</w:t>
            </w:r>
          </w:p>
        </w:tc>
        <w:tc>
          <w:tcPr>
            <w:tcW w:w="1417" w:type="dxa"/>
          </w:tcPr>
          <w:p w14:paraId="170D28E0" w14:textId="77777777" w:rsidR="004D513A" w:rsidRPr="00F66185" w:rsidRDefault="004D513A" w:rsidP="004D513A">
            <w:pPr>
              <w:rPr>
                <w:sz w:val="18"/>
                <w:szCs w:val="18"/>
              </w:rPr>
            </w:pPr>
            <w:r w:rsidRPr="00172497">
              <w:rPr>
                <w:sz w:val="18"/>
                <w:szCs w:val="18"/>
              </w:rPr>
              <w:t>SP00007</w:t>
            </w:r>
          </w:p>
        </w:tc>
        <w:tc>
          <w:tcPr>
            <w:tcW w:w="3260" w:type="dxa"/>
          </w:tcPr>
          <w:p w14:paraId="6EE5EA5F" w14:textId="77777777" w:rsidR="004D513A" w:rsidRPr="00F66185" w:rsidRDefault="004D513A" w:rsidP="004D513A">
            <w:pPr>
              <w:tabs>
                <w:tab w:val="left" w:pos="795"/>
              </w:tabs>
              <w:rPr>
                <w:sz w:val="18"/>
                <w:szCs w:val="18"/>
              </w:rPr>
            </w:pPr>
            <w:r w:rsidRPr="00172497">
              <w:rPr>
                <w:rFonts w:hint="eastAsia"/>
                <w:sz w:val="18"/>
                <w:szCs w:val="18"/>
              </w:rPr>
              <w:t>订单状态与修改后状态一致</w:t>
            </w:r>
          </w:p>
        </w:tc>
      </w:tr>
      <w:tr w:rsidR="004D513A" w14:paraId="49E6E664" w14:textId="77777777" w:rsidTr="005C058E">
        <w:trPr>
          <w:trHeight w:val="315"/>
        </w:trPr>
        <w:tc>
          <w:tcPr>
            <w:tcW w:w="1668" w:type="dxa"/>
            <w:tcBorders>
              <w:top w:val="single" w:sz="4" w:space="0" w:color="auto"/>
              <w:left w:val="single" w:sz="4" w:space="0" w:color="auto"/>
              <w:bottom w:val="single" w:sz="4" w:space="0" w:color="auto"/>
              <w:right w:val="single" w:sz="4" w:space="0" w:color="auto"/>
            </w:tcBorders>
            <w:hideMark/>
          </w:tcPr>
          <w:p w14:paraId="61844EF5" w14:textId="77777777" w:rsidR="004D513A" w:rsidRPr="00F66185" w:rsidRDefault="004D513A" w:rsidP="004D513A">
            <w:pPr>
              <w:rPr>
                <w:sz w:val="18"/>
                <w:szCs w:val="18"/>
              </w:rPr>
            </w:pPr>
            <w:r w:rsidRPr="00F66185">
              <w:rPr>
                <w:sz w:val="18"/>
                <w:szCs w:val="18"/>
              </w:rPr>
              <w:t>OGWERR200004</w:t>
            </w:r>
          </w:p>
        </w:tc>
        <w:tc>
          <w:tcPr>
            <w:tcW w:w="2693" w:type="dxa"/>
            <w:tcBorders>
              <w:top w:val="single" w:sz="4" w:space="0" w:color="auto"/>
              <w:left w:val="single" w:sz="4" w:space="0" w:color="auto"/>
              <w:bottom w:val="single" w:sz="4" w:space="0" w:color="auto"/>
              <w:right w:val="single" w:sz="4" w:space="0" w:color="auto"/>
            </w:tcBorders>
            <w:hideMark/>
          </w:tcPr>
          <w:p w14:paraId="2BD5FBC0" w14:textId="77777777" w:rsidR="004D513A" w:rsidRPr="00F66185" w:rsidRDefault="004D513A" w:rsidP="004D513A">
            <w:pPr>
              <w:rPr>
                <w:sz w:val="18"/>
                <w:szCs w:val="18"/>
              </w:rPr>
            </w:pPr>
            <w:r w:rsidRPr="00F66185">
              <w:rPr>
                <w:rFonts w:hint="eastAsia"/>
                <w:sz w:val="18"/>
                <w:szCs w:val="18"/>
              </w:rPr>
              <w:t>通信组件交易信息记录失败</w:t>
            </w:r>
          </w:p>
        </w:tc>
        <w:tc>
          <w:tcPr>
            <w:tcW w:w="1417" w:type="dxa"/>
          </w:tcPr>
          <w:p w14:paraId="4B27BA0F" w14:textId="77777777" w:rsidR="004D513A" w:rsidRPr="00F66185" w:rsidRDefault="004D513A" w:rsidP="004D513A">
            <w:pPr>
              <w:rPr>
                <w:sz w:val="18"/>
                <w:szCs w:val="18"/>
              </w:rPr>
            </w:pPr>
            <w:r w:rsidRPr="00172497">
              <w:rPr>
                <w:sz w:val="18"/>
                <w:szCs w:val="18"/>
              </w:rPr>
              <w:t>SP00008</w:t>
            </w:r>
          </w:p>
        </w:tc>
        <w:tc>
          <w:tcPr>
            <w:tcW w:w="3260" w:type="dxa"/>
          </w:tcPr>
          <w:p w14:paraId="4E19ABF6" w14:textId="77777777" w:rsidR="004D513A" w:rsidRPr="00F66185" w:rsidRDefault="004D513A" w:rsidP="004D513A">
            <w:pPr>
              <w:rPr>
                <w:sz w:val="18"/>
                <w:szCs w:val="18"/>
              </w:rPr>
            </w:pPr>
            <w:r w:rsidRPr="00172497">
              <w:rPr>
                <w:rFonts w:hint="eastAsia"/>
                <w:sz w:val="18"/>
                <w:szCs w:val="18"/>
              </w:rPr>
              <w:t>根据订单号查询订单状态不存在</w:t>
            </w:r>
          </w:p>
        </w:tc>
      </w:tr>
      <w:tr w:rsidR="004D513A" w14:paraId="70ADA3EF" w14:textId="77777777" w:rsidTr="005C058E">
        <w:trPr>
          <w:trHeight w:val="315"/>
        </w:trPr>
        <w:tc>
          <w:tcPr>
            <w:tcW w:w="1668" w:type="dxa"/>
            <w:tcBorders>
              <w:top w:val="single" w:sz="4" w:space="0" w:color="auto"/>
              <w:left w:val="single" w:sz="4" w:space="0" w:color="auto"/>
              <w:bottom w:val="single" w:sz="4" w:space="0" w:color="auto"/>
              <w:right w:val="single" w:sz="4" w:space="0" w:color="auto"/>
            </w:tcBorders>
            <w:hideMark/>
          </w:tcPr>
          <w:p w14:paraId="3A2164FE" w14:textId="77777777" w:rsidR="004D513A" w:rsidRPr="00F66185" w:rsidRDefault="004D513A" w:rsidP="004D513A">
            <w:pPr>
              <w:rPr>
                <w:sz w:val="18"/>
                <w:szCs w:val="18"/>
              </w:rPr>
            </w:pPr>
            <w:r w:rsidRPr="00F66185">
              <w:rPr>
                <w:sz w:val="18"/>
                <w:szCs w:val="18"/>
              </w:rPr>
              <w:t>OGWERR200005</w:t>
            </w:r>
          </w:p>
        </w:tc>
        <w:tc>
          <w:tcPr>
            <w:tcW w:w="2693" w:type="dxa"/>
            <w:tcBorders>
              <w:top w:val="single" w:sz="4" w:space="0" w:color="auto"/>
              <w:left w:val="single" w:sz="4" w:space="0" w:color="auto"/>
              <w:bottom w:val="single" w:sz="4" w:space="0" w:color="auto"/>
              <w:right w:val="single" w:sz="4" w:space="0" w:color="auto"/>
            </w:tcBorders>
            <w:hideMark/>
          </w:tcPr>
          <w:p w14:paraId="2E2C35DF" w14:textId="77777777" w:rsidR="004D513A" w:rsidRPr="00F66185" w:rsidRDefault="004D513A" w:rsidP="004D513A">
            <w:pPr>
              <w:rPr>
                <w:sz w:val="18"/>
                <w:szCs w:val="18"/>
              </w:rPr>
            </w:pPr>
            <w:r w:rsidRPr="00F66185">
              <w:rPr>
                <w:rFonts w:hint="eastAsia"/>
                <w:sz w:val="18"/>
                <w:szCs w:val="18"/>
              </w:rPr>
              <w:t>通讯组件错误信息记录失败</w:t>
            </w:r>
          </w:p>
        </w:tc>
        <w:tc>
          <w:tcPr>
            <w:tcW w:w="1417" w:type="dxa"/>
          </w:tcPr>
          <w:p w14:paraId="711B7E6E" w14:textId="77777777" w:rsidR="004D513A" w:rsidRPr="00825D43" w:rsidRDefault="004D513A" w:rsidP="004D513A">
            <w:pPr>
              <w:rPr>
                <w:sz w:val="18"/>
                <w:szCs w:val="18"/>
              </w:rPr>
            </w:pPr>
            <w:r w:rsidRPr="00825D43">
              <w:rPr>
                <w:sz w:val="18"/>
                <w:szCs w:val="18"/>
              </w:rPr>
              <w:t>EAS020700035</w:t>
            </w:r>
          </w:p>
        </w:tc>
        <w:tc>
          <w:tcPr>
            <w:tcW w:w="3260" w:type="dxa"/>
          </w:tcPr>
          <w:p w14:paraId="46CE3AAC" w14:textId="77777777" w:rsidR="004D513A" w:rsidRPr="00825D43" w:rsidRDefault="004D513A" w:rsidP="004D513A">
            <w:pPr>
              <w:rPr>
                <w:sz w:val="18"/>
                <w:szCs w:val="18"/>
              </w:rPr>
            </w:pPr>
            <w:r w:rsidRPr="00825D43">
              <w:rPr>
                <w:rFonts w:hint="eastAsia"/>
                <w:sz w:val="18"/>
                <w:szCs w:val="18"/>
              </w:rPr>
              <w:t>资产交易平台还款时修改订单状态为处理中时，操作数据库失败</w:t>
            </w:r>
          </w:p>
        </w:tc>
      </w:tr>
      <w:tr w:rsidR="004D513A" w14:paraId="3E6F7DB7" w14:textId="77777777" w:rsidTr="005C058E">
        <w:trPr>
          <w:trHeight w:val="315"/>
        </w:trPr>
        <w:tc>
          <w:tcPr>
            <w:tcW w:w="1668" w:type="dxa"/>
            <w:tcBorders>
              <w:top w:val="single" w:sz="4" w:space="0" w:color="auto"/>
              <w:left w:val="single" w:sz="4" w:space="0" w:color="auto"/>
              <w:bottom w:val="single" w:sz="4" w:space="0" w:color="auto"/>
              <w:right w:val="single" w:sz="4" w:space="0" w:color="auto"/>
            </w:tcBorders>
          </w:tcPr>
          <w:p w14:paraId="507704A7" w14:textId="77777777" w:rsidR="004D513A" w:rsidRPr="00F348EC" w:rsidRDefault="004D513A" w:rsidP="004D513A">
            <w:pPr>
              <w:rPr>
                <w:sz w:val="18"/>
                <w:szCs w:val="18"/>
              </w:rPr>
            </w:pPr>
            <w:r w:rsidRPr="00F348EC">
              <w:rPr>
                <w:sz w:val="18"/>
                <w:szCs w:val="18"/>
              </w:rPr>
              <w:t>EAS020010001</w:t>
            </w:r>
          </w:p>
        </w:tc>
        <w:tc>
          <w:tcPr>
            <w:tcW w:w="2693" w:type="dxa"/>
            <w:tcBorders>
              <w:top w:val="single" w:sz="4" w:space="0" w:color="auto"/>
              <w:left w:val="single" w:sz="4" w:space="0" w:color="auto"/>
              <w:bottom w:val="single" w:sz="4" w:space="0" w:color="auto"/>
              <w:right w:val="single" w:sz="4" w:space="0" w:color="auto"/>
            </w:tcBorders>
          </w:tcPr>
          <w:p w14:paraId="00FA6C30" w14:textId="77777777" w:rsidR="004D513A" w:rsidRPr="001B6964" w:rsidRDefault="004D513A" w:rsidP="004D513A">
            <w:pPr>
              <w:rPr>
                <w:sz w:val="18"/>
                <w:szCs w:val="18"/>
              </w:rPr>
            </w:pPr>
            <w:r w:rsidRPr="001B6964">
              <w:rPr>
                <w:rFonts w:hint="eastAsia"/>
                <w:sz w:val="18"/>
                <w:szCs w:val="18"/>
              </w:rPr>
              <w:t>操作数据库失败</w:t>
            </w:r>
          </w:p>
        </w:tc>
        <w:tc>
          <w:tcPr>
            <w:tcW w:w="1417" w:type="dxa"/>
          </w:tcPr>
          <w:p w14:paraId="22152809" w14:textId="77777777" w:rsidR="004D513A" w:rsidRPr="00825D43" w:rsidRDefault="004D513A" w:rsidP="004D513A">
            <w:pPr>
              <w:rPr>
                <w:sz w:val="18"/>
                <w:szCs w:val="18"/>
              </w:rPr>
            </w:pPr>
            <w:r w:rsidRPr="00825D43">
              <w:rPr>
                <w:sz w:val="18"/>
                <w:szCs w:val="18"/>
              </w:rPr>
              <w:t>EAS020700036</w:t>
            </w:r>
          </w:p>
        </w:tc>
        <w:tc>
          <w:tcPr>
            <w:tcW w:w="3260" w:type="dxa"/>
          </w:tcPr>
          <w:p w14:paraId="20AD9666" w14:textId="77777777" w:rsidR="004D513A" w:rsidRPr="00825D43" w:rsidRDefault="004D513A" w:rsidP="004D513A">
            <w:pPr>
              <w:rPr>
                <w:sz w:val="18"/>
                <w:szCs w:val="18"/>
              </w:rPr>
            </w:pPr>
            <w:r w:rsidRPr="00825D43">
              <w:rPr>
                <w:rFonts w:hint="eastAsia"/>
                <w:sz w:val="18"/>
                <w:szCs w:val="18"/>
              </w:rPr>
              <w:t>资产交易平台还款时根据订单号查询不到还款明细信息</w:t>
            </w:r>
            <w:r w:rsidRPr="00825D43">
              <w:rPr>
                <w:rFonts w:hint="eastAsia"/>
                <w:sz w:val="18"/>
                <w:szCs w:val="18"/>
              </w:rPr>
              <w:t xml:space="preserve">        </w:t>
            </w:r>
          </w:p>
        </w:tc>
      </w:tr>
      <w:tr w:rsidR="004D513A" w14:paraId="1F9C888A" w14:textId="77777777" w:rsidTr="005C058E">
        <w:trPr>
          <w:trHeight w:val="315"/>
        </w:trPr>
        <w:tc>
          <w:tcPr>
            <w:tcW w:w="1668" w:type="dxa"/>
            <w:tcBorders>
              <w:top w:val="single" w:sz="4" w:space="0" w:color="auto"/>
              <w:left w:val="single" w:sz="4" w:space="0" w:color="auto"/>
              <w:bottom w:val="single" w:sz="4" w:space="0" w:color="auto"/>
              <w:right w:val="single" w:sz="4" w:space="0" w:color="auto"/>
            </w:tcBorders>
          </w:tcPr>
          <w:p w14:paraId="5636AF95" w14:textId="77777777" w:rsidR="004D513A" w:rsidRPr="00F348EC" w:rsidRDefault="004D513A" w:rsidP="004D513A">
            <w:pPr>
              <w:rPr>
                <w:sz w:val="18"/>
                <w:szCs w:val="18"/>
              </w:rPr>
            </w:pPr>
            <w:r w:rsidRPr="00F348EC">
              <w:rPr>
                <w:sz w:val="18"/>
                <w:szCs w:val="18"/>
              </w:rPr>
              <w:t>EAS020120010</w:t>
            </w:r>
          </w:p>
        </w:tc>
        <w:tc>
          <w:tcPr>
            <w:tcW w:w="2693" w:type="dxa"/>
            <w:tcBorders>
              <w:top w:val="single" w:sz="4" w:space="0" w:color="auto"/>
              <w:left w:val="single" w:sz="4" w:space="0" w:color="auto"/>
              <w:bottom w:val="single" w:sz="4" w:space="0" w:color="auto"/>
              <w:right w:val="single" w:sz="4" w:space="0" w:color="auto"/>
            </w:tcBorders>
          </w:tcPr>
          <w:p w14:paraId="0AFABE0D" w14:textId="77777777" w:rsidR="004D513A" w:rsidRPr="001B6964" w:rsidRDefault="004D513A" w:rsidP="004D513A">
            <w:pPr>
              <w:rPr>
                <w:sz w:val="18"/>
                <w:szCs w:val="18"/>
              </w:rPr>
            </w:pPr>
            <w:r w:rsidRPr="001B6964">
              <w:rPr>
                <w:rFonts w:hint="eastAsia"/>
                <w:sz w:val="18"/>
                <w:szCs w:val="18"/>
              </w:rPr>
              <w:t>输入待冲正前台流水号已冲正</w:t>
            </w:r>
          </w:p>
        </w:tc>
        <w:tc>
          <w:tcPr>
            <w:tcW w:w="1417" w:type="dxa"/>
          </w:tcPr>
          <w:p w14:paraId="5059A0CF" w14:textId="77777777" w:rsidR="004D513A" w:rsidRPr="00825D43" w:rsidRDefault="004D513A" w:rsidP="004D513A">
            <w:pPr>
              <w:rPr>
                <w:sz w:val="18"/>
                <w:szCs w:val="18"/>
              </w:rPr>
            </w:pPr>
            <w:r w:rsidRPr="00825D43">
              <w:rPr>
                <w:sz w:val="18"/>
                <w:szCs w:val="18"/>
              </w:rPr>
              <w:t>EAS020700037</w:t>
            </w:r>
          </w:p>
        </w:tc>
        <w:tc>
          <w:tcPr>
            <w:tcW w:w="3260" w:type="dxa"/>
          </w:tcPr>
          <w:p w14:paraId="197B05DC" w14:textId="77777777" w:rsidR="004D513A" w:rsidRPr="00825D43" w:rsidRDefault="004D513A" w:rsidP="004D513A">
            <w:pPr>
              <w:rPr>
                <w:sz w:val="18"/>
                <w:szCs w:val="18"/>
              </w:rPr>
            </w:pPr>
            <w:r w:rsidRPr="00825D43">
              <w:rPr>
                <w:rFonts w:hint="eastAsia"/>
                <w:sz w:val="18"/>
                <w:szCs w:val="18"/>
              </w:rPr>
              <w:t>资产交易平台还款查询还款申请批次信息失败</w:t>
            </w:r>
            <w:r w:rsidRPr="00825D43">
              <w:rPr>
                <w:rFonts w:hint="eastAsia"/>
                <w:sz w:val="18"/>
                <w:szCs w:val="18"/>
              </w:rPr>
              <w:t xml:space="preserve">                </w:t>
            </w:r>
          </w:p>
        </w:tc>
      </w:tr>
      <w:tr w:rsidR="004D513A" w14:paraId="50A05E47" w14:textId="77777777" w:rsidTr="005C058E">
        <w:trPr>
          <w:trHeight w:val="315"/>
        </w:trPr>
        <w:tc>
          <w:tcPr>
            <w:tcW w:w="1668" w:type="dxa"/>
            <w:tcBorders>
              <w:top w:val="single" w:sz="4" w:space="0" w:color="auto"/>
              <w:left w:val="single" w:sz="4" w:space="0" w:color="auto"/>
              <w:bottom w:val="single" w:sz="4" w:space="0" w:color="auto"/>
              <w:right w:val="single" w:sz="4" w:space="0" w:color="auto"/>
            </w:tcBorders>
          </w:tcPr>
          <w:p w14:paraId="532ED1C6" w14:textId="77777777" w:rsidR="004D513A" w:rsidRPr="00F348EC" w:rsidRDefault="004D513A" w:rsidP="004D513A">
            <w:pPr>
              <w:rPr>
                <w:sz w:val="18"/>
                <w:szCs w:val="18"/>
              </w:rPr>
            </w:pPr>
            <w:r w:rsidRPr="00F348EC">
              <w:rPr>
                <w:sz w:val="18"/>
                <w:szCs w:val="18"/>
              </w:rPr>
              <w:t>EAS020120133</w:t>
            </w:r>
          </w:p>
        </w:tc>
        <w:tc>
          <w:tcPr>
            <w:tcW w:w="2693" w:type="dxa"/>
            <w:tcBorders>
              <w:top w:val="single" w:sz="4" w:space="0" w:color="auto"/>
              <w:left w:val="single" w:sz="4" w:space="0" w:color="auto"/>
              <w:bottom w:val="single" w:sz="4" w:space="0" w:color="auto"/>
              <w:right w:val="single" w:sz="4" w:space="0" w:color="auto"/>
            </w:tcBorders>
          </w:tcPr>
          <w:p w14:paraId="4632893F" w14:textId="77777777" w:rsidR="004D513A" w:rsidRPr="001B6964" w:rsidRDefault="004D513A" w:rsidP="004D513A">
            <w:pPr>
              <w:rPr>
                <w:sz w:val="18"/>
                <w:szCs w:val="18"/>
              </w:rPr>
            </w:pPr>
            <w:r w:rsidRPr="001B6964">
              <w:rPr>
                <w:rFonts w:hint="eastAsia"/>
                <w:sz w:val="18"/>
                <w:szCs w:val="18"/>
              </w:rPr>
              <w:t>输入户名不正确</w:t>
            </w:r>
          </w:p>
        </w:tc>
        <w:tc>
          <w:tcPr>
            <w:tcW w:w="1417" w:type="dxa"/>
          </w:tcPr>
          <w:p w14:paraId="1BC81A71" w14:textId="77777777" w:rsidR="004D513A" w:rsidRPr="00825D43" w:rsidRDefault="004D513A" w:rsidP="004D513A">
            <w:pPr>
              <w:rPr>
                <w:sz w:val="18"/>
                <w:szCs w:val="18"/>
              </w:rPr>
            </w:pPr>
            <w:r w:rsidRPr="00825D43">
              <w:rPr>
                <w:sz w:val="18"/>
                <w:szCs w:val="18"/>
              </w:rPr>
              <w:t>EAS020700038</w:t>
            </w:r>
          </w:p>
        </w:tc>
        <w:tc>
          <w:tcPr>
            <w:tcW w:w="3260" w:type="dxa"/>
          </w:tcPr>
          <w:p w14:paraId="66AB31BF" w14:textId="77777777" w:rsidR="004D513A" w:rsidRPr="00825D43" w:rsidRDefault="004D513A" w:rsidP="004D513A">
            <w:pPr>
              <w:rPr>
                <w:sz w:val="18"/>
                <w:szCs w:val="18"/>
              </w:rPr>
            </w:pPr>
            <w:r w:rsidRPr="00825D43">
              <w:rPr>
                <w:rFonts w:hint="eastAsia"/>
                <w:sz w:val="18"/>
                <w:szCs w:val="18"/>
              </w:rPr>
              <w:t>资产交易平台还款信息查询还款状态不合法</w:t>
            </w:r>
            <w:r w:rsidRPr="00825D43">
              <w:rPr>
                <w:rFonts w:hint="eastAsia"/>
                <w:sz w:val="18"/>
                <w:szCs w:val="18"/>
              </w:rPr>
              <w:t xml:space="preserve">                  </w:t>
            </w:r>
          </w:p>
        </w:tc>
      </w:tr>
      <w:tr w:rsidR="004D513A" w14:paraId="72F575AA" w14:textId="77777777" w:rsidTr="005C058E">
        <w:trPr>
          <w:trHeight w:val="315"/>
        </w:trPr>
        <w:tc>
          <w:tcPr>
            <w:tcW w:w="1668" w:type="dxa"/>
            <w:tcBorders>
              <w:top w:val="single" w:sz="4" w:space="0" w:color="auto"/>
              <w:left w:val="single" w:sz="4" w:space="0" w:color="auto"/>
              <w:bottom w:val="single" w:sz="4" w:space="0" w:color="auto"/>
              <w:right w:val="single" w:sz="4" w:space="0" w:color="auto"/>
            </w:tcBorders>
          </w:tcPr>
          <w:p w14:paraId="334DA73B" w14:textId="77777777" w:rsidR="004D513A" w:rsidRPr="00F348EC" w:rsidRDefault="004D513A" w:rsidP="004D513A">
            <w:pPr>
              <w:rPr>
                <w:sz w:val="18"/>
                <w:szCs w:val="18"/>
              </w:rPr>
            </w:pPr>
            <w:r w:rsidRPr="00F348EC">
              <w:rPr>
                <w:sz w:val="18"/>
                <w:szCs w:val="18"/>
              </w:rPr>
              <w:t>EAS020120134</w:t>
            </w:r>
          </w:p>
        </w:tc>
        <w:tc>
          <w:tcPr>
            <w:tcW w:w="2693" w:type="dxa"/>
            <w:tcBorders>
              <w:top w:val="single" w:sz="4" w:space="0" w:color="auto"/>
              <w:left w:val="single" w:sz="4" w:space="0" w:color="auto"/>
              <w:bottom w:val="single" w:sz="4" w:space="0" w:color="auto"/>
              <w:right w:val="single" w:sz="4" w:space="0" w:color="auto"/>
            </w:tcBorders>
          </w:tcPr>
          <w:p w14:paraId="45154951" w14:textId="77777777" w:rsidR="004D513A" w:rsidRPr="001B6964" w:rsidRDefault="004D513A" w:rsidP="004D513A">
            <w:pPr>
              <w:rPr>
                <w:sz w:val="18"/>
                <w:szCs w:val="18"/>
              </w:rPr>
            </w:pPr>
            <w:r w:rsidRPr="001B6964">
              <w:rPr>
                <w:rFonts w:hint="eastAsia"/>
                <w:sz w:val="18"/>
                <w:szCs w:val="18"/>
              </w:rPr>
              <w:t>输入交易金额格式有误</w:t>
            </w:r>
          </w:p>
        </w:tc>
        <w:tc>
          <w:tcPr>
            <w:tcW w:w="1417" w:type="dxa"/>
          </w:tcPr>
          <w:p w14:paraId="5CAA7BD2" w14:textId="77777777" w:rsidR="004D513A" w:rsidRPr="00825D43" w:rsidRDefault="004D513A" w:rsidP="004D513A">
            <w:pPr>
              <w:rPr>
                <w:sz w:val="18"/>
                <w:szCs w:val="18"/>
              </w:rPr>
            </w:pPr>
            <w:r w:rsidRPr="00825D43">
              <w:rPr>
                <w:sz w:val="18"/>
                <w:szCs w:val="18"/>
              </w:rPr>
              <w:t>EAS020700039</w:t>
            </w:r>
          </w:p>
        </w:tc>
        <w:tc>
          <w:tcPr>
            <w:tcW w:w="3260" w:type="dxa"/>
          </w:tcPr>
          <w:p w14:paraId="135D0780" w14:textId="77777777" w:rsidR="004D513A" w:rsidRPr="00825D43" w:rsidRDefault="004D513A" w:rsidP="004D513A">
            <w:pPr>
              <w:rPr>
                <w:sz w:val="18"/>
                <w:szCs w:val="18"/>
              </w:rPr>
            </w:pPr>
            <w:r w:rsidRPr="00825D43">
              <w:rPr>
                <w:rFonts w:hint="eastAsia"/>
                <w:sz w:val="18"/>
                <w:szCs w:val="18"/>
              </w:rPr>
              <w:t>资产交易平台还款审核录入操作类型不合法</w:t>
            </w:r>
            <w:r w:rsidRPr="00825D43">
              <w:rPr>
                <w:rFonts w:hint="eastAsia"/>
                <w:sz w:val="18"/>
                <w:szCs w:val="18"/>
              </w:rPr>
              <w:t xml:space="preserve">                  </w:t>
            </w:r>
          </w:p>
        </w:tc>
      </w:tr>
      <w:tr w:rsidR="004D513A" w14:paraId="677A21BE" w14:textId="77777777" w:rsidTr="005C058E">
        <w:trPr>
          <w:trHeight w:val="315"/>
        </w:trPr>
        <w:tc>
          <w:tcPr>
            <w:tcW w:w="1668" w:type="dxa"/>
            <w:tcBorders>
              <w:top w:val="single" w:sz="4" w:space="0" w:color="auto"/>
              <w:left w:val="single" w:sz="4" w:space="0" w:color="auto"/>
              <w:bottom w:val="single" w:sz="4" w:space="0" w:color="auto"/>
              <w:right w:val="single" w:sz="4" w:space="0" w:color="auto"/>
            </w:tcBorders>
          </w:tcPr>
          <w:p w14:paraId="4DAFF57D" w14:textId="77777777" w:rsidR="004D513A" w:rsidRPr="00F348EC" w:rsidRDefault="004D513A" w:rsidP="004D513A">
            <w:pPr>
              <w:rPr>
                <w:sz w:val="18"/>
                <w:szCs w:val="18"/>
              </w:rPr>
            </w:pPr>
            <w:r w:rsidRPr="00F348EC">
              <w:rPr>
                <w:sz w:val="18"/>
                <w:szCs w:val="18"/>
              </w:rPr>
              <w:t>EAS020120138</w:t>
            </w:r>
          </w:p>
        </w:tc>
        <w:tc>
          <w:tcPr>
            <w:tcW w:w="2693" w:type="dxa"/>
            <w:tcBorders>
              <w:top w:val="single" w:sz="4" w:space="0" w:color="auto"/>
              <w:left w:val="single" w:sz="4" w:space="0" w:color="auto"/>
              <w:bottom w:val="single" w:sz="4" w:space="0" w:color="auto"/>
              <w:right w:val="single" w:sz="4" w:space="0" w:color="auto"/>
            </w:tcBorders>
          </w:tcPr>
          <w:p w14:paraId="7269AAA0" w14:textId="77777777" w:rsidR="004D513A" w:rsidRPr="001B6964" w:rsidRDefault="004D513A" w:rsidP="004D513A">
            <w:pPr>
              <w:rPr>
                <w:sz w:val="18"/>
                <w:szCs w:val="18"/>
              </w:rPr>
            </w:pPr>
            <w:r w:rsidRPr="001B6964">
              <w:rPr>
                <w:rFonts w:hint="eastAsia"/>
                <w:sz w:val="18"/>
                <w:szCs w:val="18"/>
              </w:rPr>
              <w:t>当前账户已经注销</w:t>
            </w:r>
          </w:p>
        </w:tc>
        <w:tc>
          <w:tcPr>
            <w:tcW w:w="1417" w:type="dxa"/>
          </w:tcPr>
          <w:p w14:paraId="5AC3C3BE" w14:textId="77777777" w:rsidR="004D513A" w:rsidRPr="00825D43" w:rsidRDefault="004D513A" w:rsidP="004D513A">
            <w:pPr>
              <w:rPr>
                <w:sz w:val="18"/>
                <w:szCs w:val="18"/>
              </w:rPr>
            </w:pPr>
            <w:r w:rsidRPr="00825D43">
              <w:rPr>
                <w:sz w:val="18"/>
                <w:szCs w:val="18"/>
              </w:rPr>
              <w:t>EAS020700040</w:t>
            </w:r>
          </w:p>
        </w:tc>
        <w:tc>
          <w:tcPr>
            <w:tcW w:w="3260" w:type="dxa"/>
          </w:tcPr>
          <w:p w14:paraId="23394789" w14:textId="77777777" w:rsidR="004D513A" w:rsidRPr="00825D43" w:rsidRDefault="004D513A" w:rsidP="004D513A">
            <w:pPr>
              <w:rPr>
                <w:sz w:val="18"/>
                <w:szCs w:val="18"/>
              </w:rPr>
            </w:pPr>
            <w:r w:rsidRPr="00825D43">
              <w:rPr>
                <w:rFonts w:hint="eastAsia"/>
                <w:sz w:val="18"/>
                <w:szCs w:val="18"/>
              </w:rPr>
              <w:t>不支持的币种</w:t>
            </w:r>
            <w:r w:rsidRPr="00825D43">
              <w:rPr>
                <w:rFonts w:hint="eastAsia"/>
                <w:sz w:val="18"/>
                <w:szCs w:val="18"/>
              </w:rPr>
              <w:t xml:space="preserve">                                            </w:t>
            </w:r>
          </w:p>
        </w:tc>
      </w:tr>
      <w:tr w:rsidR="004D513A" w14:paraId="4E55EBFE" w14:textId="77777777" w:rsidTr="005C058E">
        <w:trPr>
          <w:trHeight w:val="315"/>
        </w:trPr>
        <w:tc>
          <w:tcPr>
            <w:tcW w:w="1668" w:type="dxa"/>
            <w:tcBorders>
              <w:top w:val="single" w:sz="4" w:space="0" w:color="auto"/>
              <w:left w:val="single" w:sz="4" w:space="0" w:color="auto"/>
              <w:bottom w:val="single" w:sz="4" w:space="0" w:color="auto"/>
              <w:right w:val="single" w:sz="4" w:space="0" w:color="auto"/>
            </w:tcBorders>
          </w:tcPr>
          <w:p w14:paraId="536D6118" w14:textId="77777777" w:rsidR="004D513A" w:rsidRPr="00F348EC" w:rsidRDefault="004D513A" w:rsidP="004D513A">
            <w:pPr>
              <w:rPr>
                <w:sz w:val="18"/>
                <w:szCs w:val="18"/>
              </w:rPr>
            </w:pPr>
            <w:r w:rsidRPr="00F348EC">
              <w:rPr>
                <w:sz w:val="18"/>
                <w:szCs w:val="18"/>
              </w:rPr>
              <w:t>EAS020120139</w:t>
            </w:r>
          </w:p>
        </w:tc>
        <w:tc>
          <w:tcPr>
            <w:tcW w:w="2693" w:type="dxa"/>
            <w:tcBorders>
              <w:top w:val="single" w:sz="4" w:space="0" w:color="auto"/>
              <w:left w:val="single" w:sz="4" w:space="0" w:color="auto"/>
              <w:bottom w:val="single" w:sz="4" w:space="0" w:color="auto"/>
              <w:right w:val="single" w:sz="4" w:space="0" w:color="auto"/>
            </w:tcBorders>
          </w:tcPr>
          <w:p w14:paraId="2632C537" w14:textId="77777777" w:rsidR="004D513A" w:rsidRPr="001B6964" w:rsidRDefault="004D513A" w:rsidP="004D513A">
            <w:pPr>
              <w:rPr>
                <w:sz w:val="18"/>
                <w:szCs w:val="18"/>
              </w:rPr>
            </w:pPr>
            <w:r w:rsidRPr="001B6964">
              <w:rPr>
                <w:rFonts w:hint="eastAsia"/>
                <w:sz w:val="18"/>
                <w:szCs w:val="18"/>
              </w:rPr>
              <w:t>不支持对冲正交易再次冲正</w:t>
            </w:r>
          </w:p>
        </w:tc>
        <w:tc>
          <w:tcPr>
            <w:tcW w:w="1417" w:type="dxa"/>
          </w:tcPr>
          <w:p w14:paraId="04C48D40" w14:textId="77777777" w:rsidR="004D513A" w:rsidRPr="00C96DA4" w:rsidRDefault="004D513A" w:rsidP="004D513A">
            <w:pPr>
              <w:rPr>
                <w:sz w:val="18"/>
                <w:szCs w:val="18"/>
              </w:rPr>
            </w:pPr>
            <w:r w:rsidRPr="00C96DA4">
              <w:rPr>
                <w:sz w:val="18"/>
                <w:szCs w:val="18"/>
              </w:rPr>
              <w:t>BIP019000006</w:t>
            </w:r>
          </w:p>
        </w:tc>
        <w:tc>
          <w:tcPr>
            <w:tcW w:w="3260" w:type="dxa"/>
          </w:tcPr>
          <w:p w14:paraId="036B818F" w14:textId="77777777" w:rsidR="004D513A" w:rsidRPr="00C96DA4" w:rsidRDefault="004D513A" w:rsidP="004D513A">
            <w:pPr>
              <w:rPr>
                <w:sz w:val="18"/>
                <w:szCs w:val="18"/>
              </w:rPr>
            </w:pPr>
            <w:r w:rsidRPr="00C96DA4">
              <w:rPr>
                <w:rFonts w:hint="eastAsia"/>
                <w:sz w:val="18"/>
                <w:szCs w:val="18"/>
              </w:rPr>
              <w:t>映射输入参数异常</w:t>
            </w:r>
            <w:r w:rsidRPr="00C96DA4">
              <w:rPr>
                <w:rFonts w:hint="eastAsia"/>
                <w:sz w:val="18"/>
                <w:szCs w:val="18"/>
              </w:rPr>
              <w:t xml:space="preserve">                                    </w:t>
            </w:r>
          </w:p>
        </w:tc>
      </w:tr>
      <w:tr w:rsidR="004D513A" w14:paraId="12A240EF" w14:textId="77777777" w:rsidTr="005C058E">
        <w:trPr>
          <w:trHeight w:val="315"/>
        </w:trPr>
        <w:tc>
          <w:tcPr>
            <w:tcW w:w="1668" w:type="dxa"/>
            <w:tcBorders>
              <w:top w:val="single" w:sz="4" w:space="0" w:color="auto"/>
              <w:left w:val="single" w:sz="4" w:space="0" w:color="auto"/>
              <w:bottom w:val="single" w:sz="4" w:space="0" w:color="auto"/>
              <w:right w:val="single" w:sz="4" w:space="0" w:color="auto"/>
            </w:tcBorders>
          </w:tcPr>
          <w:p w14:paraId="514B4D15" w14:textId="77777777" w:rsidR="004D513A" w:rsidRPr="00F348EC" w:rsidRDefault="004D513A" w:rsidP="004D513A">
            <w:pPr>
              <w:rPr>
                <w:sz w:val="18"/>
                <w:szCs w:val="18"/>
              </w:rPr>
            </w:pPr>
            <w:r w:rsidRPr="00F348EC">
              <w:rPr>
                <w:sz w:val="18"/>
                <w:szCs w:val="18"/>
              </w:rPr>
              <w:t>EAS020120140</w:t>
            </w:r>
          </w:p>
        </w:tc>
        <w:tc>
          <w:tcPr>
            <w:tcW w:w="2693" w:type="dxa"/>
            <w:tcBorders>
              <w:top w:val="single" w:sz="4" w:space="0" w:color="auto"/>
              <w:left w:val="single" w:sz="4" w:space="0" w:color="auto"/>
              <w:bottom w:val="single" w:sz="4" w:space="0" w:color="auto"/>
              <w:right w:val="single" w:sz="4" w:space="0" w:color="auto"/>
            </w:tcBorders>
          </w:tcPr>
          <w:p w14:paraId="50D9085A" w14:textId="77777777" w:rsidR="004D513A" w:rsidRPr="001B6964" w:rsidRDefault="004D513A" w:rsidP="004D513A">
            <w:pPr>
              <w:rPr>
                <w:sz w:val="18"/>
                <w:szCs w:val="18"/>
              </w:rPr>
            </w:pPr>
            <w:r w:rsidRPr="001B6964">
              <w:rPr>
                <w:rFonts w:hint="eastAsia"/>
                <w:sz w:val="18"/>
                <w:szCs w:val="18"/>
              </w:rPr>
              <w:t>不可以隔日沖正</w:t>
            </w:r>
          </w:p>
        </w:tc>
        <w:tc>
          <w:tcPr>
            <w:tcW w:w="1417" w:type="dxa"/>
          </w:tcPr>
          <w:p w14:paraId="312249DA" w14:textId="77777777" w:rsidR="004D513A" w:rsidRPr="00C96DA4" w:rsidRDefault="004D513A" w:rsidP="004D513A">
            <w:pPr>
              <w:rPr>
                <w:sz w:val="18"/>
                <w:szCs w:val="18"/>
              </w:rPr>
            </w:pPr>
            <w:r w:rsidRPr="00C96DA4">
              <w:rPr>
                <w:sz w:val="18"/>
                <w:szCs w:val="18"/>
              </w:rPr>
              <w:t>BIP019000007</w:t>
            </w:r>
          </w:p>
        </w:tc>
        <w:tc>
          <w:tcPr>
            <w:tcW w:w="3260" w:type="dxa"/>
          </w:tcPr>
          <w:p w14:paraId="0B77EBEB" w14:textId="77777777" w:rsidR="004D513A" w:rsidRPr="00C96DA4" w:rsidRDefault="004D513A" w:rsidP="004D513A">
            <w:pPr>
              <w:rPr>
                <w:sz w:val="18"/>
                <w:szCs w:val="18"/>
              </w:rPr>
            </w:pPr>
            <w:r w:rsidRPr="00C96DA4">
              <w:rPr>
                <w:rFonts w:hint="eastAsia"/>
                <w:sz w:val="18"/>
                <w:szCs w:val="18"/>
              </w:rPr>
              <w:t>映射输出参数异常</w:t>
            </w:r>
            <w:r w:rsidRPr="00C96DA4">
              <w:rPr>
                <w:rFonts w:hint="eastAsia"/>
                <w:sz w:val="18"/>
                <w:szCs w:val="18"/>
              </w:rPr>
              <w:t xml:space="preserve">                                    </w:t>
            </w:r>
          </w:p>
        </w:tc>
      </w:tr>
      <w:tr w:rsidR="004D513A" w14:paraId="4B5768F7" w14:textId="77777777" w:rsidTr="005C058E">
        <w:trPr>
          <w:trHeight w:val="315"/>
        </w:trPr>
        <w:tc>
          <w:tcPr>
            <w:tcW w:w="1668" w:type="dxa"/>
            <w:tcBorders>
              <w:top w:val="single" w:sz="4" w:space="0" w:color="auto"/>
              <w:left w:val="single" w:sz="4" w:space="0" w:color="auto"/>
              <w:bottom w:val="single" w:sz="4" w:space="0" w:color="auto"/>
              <w:right w:val="single" w:sz="4" w:space="0" w:color="auto"/>
            </w:tcBorders>
          </w:tcPr>
          <w:p w14:paraId="75A1CAE4" w14:textId="77777777" w:rsidR="004D513A" w:rsidRPr="00F348EC" w:rsidRDefault="004D513A" w:rsidP="004D513A">
            <w:pPr>
              <w:rPr>
                <w:sz w:val="18"/>
                <w:szCs w:val="18"/>
              </w:rPr>
            </w:pPr>
            <w:r w:rsidRPr="00F348EC">
              <w:rPr>
                <w:sz w:val="18"/>
                <w:szCs w:val="18"/>
              </w:rPr>
              <w:t>EAS020200025</w:t>
            </w:r>
          </w:p>
        </w:tc>
        <w:tc>
          <w:tcPr>
            <w:tcW w:w="2693" w:type="dxa"/>
            <w:tcBorders>
              <w:top w:val="single" w:sz="4" w:space="0" w:color="auto"/>
              <w:left w:val="single" w:sz="4" w:space="0" w:color="auto"/>
              <w:bottom w:val="single" w:sz="4" w:space="0" w:color="auto"/>
              <w:right w:val="single" w:sz="4" w:space="0" w:color="auto"/>
            </w:tcBorders>
          </w:tcPr>
          <w:p w14:paraId="5AF18443" w14:textId="77777777" w:rsidR="004D513A" w:rsidRPr="001B6964" w:rsidRDefault="004D513A" w:rsidP="004D513A">
            <w:pPr>
              <w:rPr>
                <w:sz w:val="18"/>
                <w:szCs w:val="18"/>
              </w:rPr>
            </w:pPr>
            <w:r w:rsidRPr="001B6964">
              <w:rPr>
                <w:rFonts w:hint="eastAsia"/>
                <w:sz w:val="18"/>
                <w:szCs w:val="18"/>
              </w:rPr>
              <w:t>开始时间不能大于结束日期</w:t>
            </w:r>
          </w:p>
        </w:tc>
        <w:tc>
          <w:tcPr>
            <w:tcW w:w="1417" w:type="dxa"/>
          </w:tcPr>
          <w:p w14:paraId="7E6BECDB" w14:textId="77777777" w:rsidR="004D513A" w:rsidRPr="00C96DA4" w:rsidRDefault="004D513A" w:rsidP="004D513A">
            <w:pPr>
              <w:rPr>
                <w:sz w:val="18"/>
                <w:szCs w:val="18"/>
              </w:rPr>
            </w:pPr>
            <w:r w:rsidRPr="00C96DA4">
              <w:rPr>
                <w:sz w:val="18"/>
                <w:szCs w:val="18"/>
              </w:rPr>
              <w:t>BIP019000008</w:t>
            </w:r>
          </w:p>
        </w:tc>
        <w:tc>
          <w:tcPr>
            <w:tcW w:w="3260" w:type="dxa"/>
          </w:tcPr>
          <w:p w14:paraId="0D6A8AB1" w14:textId="77777777" w:rsidR="004D513A" w:rsidRPr="00C96DA4" w:rsidRDefault="004D513A" w:rsidP="004D513A">
            <w:pPr>
              <w:rPr>
                <w:sz w:val="18"/>
                <w:szCs w:val="18"/>
              </w:rPr>
            </w:pPr>
            <w:r w:rsidRPr="00C96DA4">
              <w:rPr>
                <w:rFonts w:hint="eastAsia"/>
                <w:sz w:val="18"/>
                <w:szCs w:val="18"/>
              </w:rPr>
              <w:t>不存在的活动定义</w:t>
            </w:r>
            <w:r w:rsidRPr="00C96DA4">
              <w:rPr>
                <w:rFonts w:hint="eastAsia"/>
                <w:sz w:val="18"/>
                <w:szCs w:val="18"/>
              </w:rPr>
              <w:t xml:space="preserve">                                    </w:t>
            </w:r>
          </w:p>
        </w:tc>
      </w:tr>
      <w:tr w:rsidR="004D513A" w14:paraId="617879A8" w14:textId="77777777" w:rsidTr="005C058E">
        <w:trPr>
          <w:trHeight w:val="315"/>
        </w:trPr>
        <w:tc>
          <w:tcPr>
            <w:tcW w:w="1668" w:type="dxa"/>
            <w:tcBorders>
              <w:top w:val="single" w:sz="4" w:space="0" w:color="auto"/>
              <w:left w:val="single" w:sz="4" w:space="0" w:color="auto"/>
              <w:bottom w:val="single" w:sz="4" w:space="0" w:color="auto"/>
              <w:right w:val="single" w:sz="4" w:space="0" w:color="auto"/>
            </w:tcBorders>
          </w:tcPr>
          <w:p w14:paraId="73629C33" w14:textId="77777777" w:rsidR="004D513A" w:rsidRPr="00F348EC" w:rsidRDefault="004D513A" w:rsidP="004D513A">
            <w:pPr>
              <w:rPr>
                <w:sz w:val="18"/>
                <w:szCs w:val="18"/>
              </w:rPr>
            </w:pPr>
            <w:r w:rsidRPr="00F348EC">
              <w:rPr>
                <w:sz w:val="18"/>
                <w:szCs w:val="18"/>
              </w:rPr>
              <w:t>EAS020200010</w:t>
            </w:r>
          </w:p>
        </w:tc>
        <w:tc>
          <w:tcPr>
            <w:tcW w:w="2693" w:type="dxa"/>
            <w:tcBorders>
              <w:top w:val="single" w:sz="4" w:space="0" w:color="auto"/>
              <w:left w:val="single" w:sz="4" w:space="0" w:color="auto"/>
              <w:bottom w:val="single" w:sz="4" w:space="0" w:color="auto"/>
              <w:right w:val="single" w:sz="4" w:space="0" w:color="auto"/>
            </w:tcBorders>
          </w:tcPr>
          <w:p w14:paraId="290F53E1" w14:textId="77777777" w:rsidR="004D513A" w:rsidRPr="001B6964" w:rsidRDefault="004D513A" w:rsidP="004D513A">
            <w:pPr>
              <w:rPr>
                <w:sz w:val="18"/>
                <w:szCs w:val="18"/>
              </w:rPr>
            </w:pPr>
            <w:r w:rsidRPr="001B6964">
              <w:rPr>
                <w:rFonts w:hint="eastAsia"/>
                <w:sz w:val="18"/>
                <w:szCs w:val="18"/>
              </w:rPr>
              <w:t>只能查询两年内的数据</w:t>
            </w:r>
          </w:p>
        </w:tc>
        <w:tc>
          <w:tcPr>
            <w:tcW w:w="1417" w:type="dxa"/>
          </w:tcPr>
          <w:p w14:paraId="4C11A240" w14:textId="77777777" w:rsidR="004D513A" w:rsidRPr="00C96DA4" w:rsidRDefault="004D513A" w:rsidP="004D513A">
            <w:pPr>
              <w:rPr>
                <w:sz w:val="18"/>
                <w:szCs w:val="18"/>
              </w:rPr>
            </w:pPr>
            <w:r w:rsidRPr="00C96DA4">
              <w:rPr>
                <w:sz w:val="18"/>
                <w:szCs w:val="18"/>
              </w:rPr>
              <w:t>BIP019000009</w:t>
            </w:r>
          </w:p>
        </w:tc>
        <w:tc>
          <w:tcPr>
            <w:tcW w:w="3260" w:type="dxa"/>
          </w:tcPr>
          <w:p w14:paraId="5B8A3DFA" w14:textId="77777777" w:rsidR="004D513A" w:rsidRPr="00C96DA4" w:rsidRDefault="004D513A" w:rsidP="004D513A">
            <w:pPr>
              <w:rPr>
                <w:sz w:val="18"/>
                <w:szCs w:val="18"/>
              </w:rPr>
            </w:pPr>
            <w:r w:rsidRPr="00C96DA4">
              <w:rPr>
                <w:rFonts w:hint="eastAsia"/>
                <w:sz w:val="18"/>
                <w:szCs w:val="18"/>
              </w:rPr>
              <w:t>流程超时</w:t>
            </w:r>
            <w:r w:rsidRPr="00C96DA4">
              <w:rPr>
                <w:rFonts w:hint="eastAsia"/>
                <w:sz w:val="18"/>
                <w:szCs w:val="18"/>
              </w:rPr>
              <w:t xml:space="preserve">                                            </w:t>
            </w:r>
          </w:p>
        </w:tc>
      </w:tr>
      <w:tr w:rsidR="004D513A" w14:paraId="2D1AB277" w14:textId="77777777" w:rsidTr="005C058E">
        <w:trPr>
          <w:trHeight w:val="315"/>
        </w:trPr>
        <w:tc>
          <w:tcPr>
            <w:tcW w:w="1668" w:type="dxa"/>
            <w:tcBorders>
              <w:top w:val="single" w:sz="4" w:space="0" w:color="auto"/>
              <w:left w:val="single" w:sz="4" w:space="0" w:color="auto"/>
              <w:bottom w:val="single" w:sz="4" w:space="0" w:color="auto"/>
              <w:right w:val="single" w:sz="4" w:space="0" w:color="auto"/>
            </w:tcBorders>
          </w:tcPr>
          <w:p w14:paraId="65E01A10" w14:textId="77777777" w:rsidR="004D513A" w:rsidRPr="00F348EC" w:rsidRDefault="004D513A" w:rsidP="004D513A">
            <w:pPr>
              <w:rPr>
                <w:sz w:val="18"/>
                <w:szCs w:val="18"/>
              </w:rPr>
            </w:pPr>
            <w:r w:rsidRPr="00F348EC">
              <w:rPr>
                <w:sz w:val="18"/>
                <w:szCs w:val="18"/>
              </w:rPr>
              <w:t>EAS020200008</w:t>
            </w:r>
          </w:p>
        </w:tc>
        <w:tc>
          <w:tcPr>
            <w:tcW w:w="2693" w:type="dxa"/>
            <w:tcBorders>
              <w:top w:val="single" w:sz="4" w:space="0" w:color="auto"/>
              <w:left w:val="single" w:sz="4" w:space="0" w:color="auto"/>
              <w:bottom w:val="single" w:sz="4" w:space="0" w:color="auto"/>
              <w:right w:val="single" w:sz="4" w:space="0" w:color="auto"/>
            </w:tcBorders>
          </w:tcPr>
          <w:p w14:paraId="6154D790" w14:textId="77777777" w:rsidR="004D513A" w:rsidRPr="001B6964" w:rsidRDefault="004D513A" w:rsidP="004D513A">
            <w:pPr>
              <w:rPr>
                <w:sz w:val="18"/>
                <w:szCs w:val="18"/>
              </w:rPr>
            </w:pPr>
            <w:r w:rsidRPr="001B6964">
              <w:rPr>
                <w:rFonts w:hint="eastAsia"/>
                <w:sz w:val="18"/>
                <w:szCs w:val="18"/>
              </w:rPr>
              <w:t>查询时间区间不能大于三个月</w:t>
            </w:r>
          </w:p>
        </w:tc>
        <w:tc>
          <w:tcPr>
            <w:tcW w:w="1417" w:type="dxa"/>
          </w:tcPr>
          <w:p w14:paraId="0EDEA3E7" w14:textId="77777777" w:rsidR="004D513A" w:rsidRPr="00C96DA4" w:rsidRDefault="004D513A" w:rsidP="004D513A">
            <w:pPr>
              <w:rPr>
                <w:sz w:val="18"/>
                <w:szCs w:val="18"/>
              </w:rPr>
            </w:pPr>
            <w:r w:rsidRPr="00C96DA4">
              <w:rPr>
                <w:sz w:val="18"/>
                <w:szCs w:val="18"/>
              </w:rPr>
              <w:t>BIP019000010</w:t>
            </w:r>
          </w:p>
        </w:tc>
        <w:tc>
          <w:tcPr>
            <w:tcW w:w="3260" w:type="dxa"/>
          </w:tcPr>
          <w:p w14:paraId="0E42A0AD" w14:textId="77777777" w:rsidR="004D513A" w:rsidRPr="00C96DA4" w:rsidRDefault="004D513A" w:rsidP="004D513A">
            <w:pPr>
              <w:rPr>
                <w:sz w:val="18"/>
                <w:szCs w:val="18"/>
              </w:rPr>
            </w:pPr>
            <w:r w:rsidRPr="00C96DA4">
              <w:rPr>
                <w:rFonts w:hint="eastAsia"/>
                <w:sz w:val="18"/>
                <w:szCs w:val="18"/>
              </w:rPr>
              <w:t>不可识别的活动定义类型</w:t>
            </w:r>
            <w:r w:rsidRPr="00C96DA4">
              <w:rPr>
                <w:rFonts w:hint="eastAsia"/>
                <w:sz w:val="18"/>
                <w:szCs w:val="18"/>
              </w:rPr>
              <w:t xml:space="preserve">                              </w:t>
            </w:r>
          </w:p>
        </w:tc>
      </w:tr>
      <w:tr w:rsidR="004D513A" w14:paraId="3DE37C06" w14:textId="77777777" w:rsidTr="005C058E">
        <w:trPr>
          <w:trHeight w:val="315"/>
        </w:trPr>
        <w:tc>
          <w:tcPr>
            <w:tcW w:w="1668" w:type="dxa"/>
            <w:tcBorders>
              <w:top w:val="single" w:sz="4" w:space="0" w:color="auto"/>
              <w:left w:val="single" w:sz="4" w:space="0" w:color="auto"/>
              <w:bottom w:val="single" w:sz="4" w:space="0" w:color="auto"/>
              <w:right w:val="single" w:sz="4" w:space="0" w:color="auto"/>
            </w:tcBorders>
          </w:tcPr>
          <w:p w14:paraId="743D39BF" w14:textId="77777777" w:rsidR="004D513A" w:rsidRPr="00F348EC" w:rsidRDefault="004D513A" w:rsidP="004D513A">
            <w:pPr>
              <w:rPr>
                <w:sz w:val="18"/>
                <w:szCs w:val="18"/>
              </w:rPr>
            </w:pPr>
            <w:r w:rsidRPr="00F348EC">
              <w:rPr>
                <w:sz w:val="18"/>
                <w:szCs w:val="18"/>
              </w:rPr>
              <w:t>EAS020700006</w:t>
            </w:r>
          </w:p>
        </w:tc>
        <w:tc>
          <w:tcPr>
            <w:tcW w:w="2693" w:type="dxa"/>
            <w:tcBorders>
              <w:top w:val="single" w:sz="4" w:space="0" w:color="auto"/>
              <w:left w:val="single" w:sz="4" w:space="0" w:color="auto"/>
              <w:bottom w:val="single" w:sz="4" w:space="0" w:color="auto"/>
              <w:right w:val="single" w:sz="4" w:space="0" w:color="auto"/>
            </w:tcBorders>
          </w:tcPr>
          <w:p w14:paraId="6BDD4F44" w14:textId="77777777" w:rsidR="004D513A" w:rsidRPr="00825D43" w:rsidRDefault="004D513A" w:rsidP="004D513A">
            <w:pPr>
              <w:rPr>
                <w:sz w:val="18"/>
                <w:szCs w:val="18"/>
              </w:rPr>
            </w:pPr>
            <w:r w:rsidRPr="00825D43">
              <w:rPr>
                <w:rFonts w:hint="eastAsia"/>
                <w:sz w:val="18"/>
                <w:szCs w:val="18"/>
              </w:rPr>
              <w:t>录入解冻金额与冻结记录冻结金额不一致</w:t>
            </w:r>
            <w:r w:rsidRPr="00825D43">
              <w:rPr>
                <w:rFonts w:hint="eastAsia"/>
                <w:sz w:val="18"/>
                <w:szCs w:val="18"/>
              </w:rPr>
              <w:t xml:space="preserve">                             </w:t>
            </w:r>
          </w:p>
        </w:tc>
        <w:tc>
          <w:tcPr>
            <w:tcW w:w="1417" w:type="dxa"/>
          </w:tcPr>
          <w:p w14:paraId="2436DFB6" w14:textId="77777777" w:rsidR="004D513A" w:rsidRPr="00C96DA4" w:rsidRDefault="004D513A" w:rsidP="004D513A">
            <w:pPr>
              <w:rPr>
                <w:sz w:val="18"/>
                <w:szCs w:val="18"/>
              </w:rPr>
            </w:pPr>
            <w:r w:rsidRPr="00C96DA4">
              <w:rPr>
                <w:sz w:val="18"/>
                <w:szCs w:val="18"/>
              </w:rPr>
              <w:t>BIP019000011</w:t>
            </w:r>
          </w:p>
        </w:tc>
        <w:tc>
          <w:tcPr>
            <w:tcW w:w="3260" w:type="dxa"/>
          </w:tcPr>
          <w:p w14:paraId="68311445" w14:textId="77777777" w:rsidR="004D513A" w:rsidRPr="00C96DA4" w:rsidRDefault="004D513A" w:rsidP="004D513A">
            <w:pPr>
              <w:rPr>
                <w:sz w:val="18"/>
                <w:szCs w:val="18"/>
              </w:rPr>
            </w:pPr>
            <w:r w:rsidRPr="00C96DA4">
              <w:rPr>
                <w:rFonts w:hint="eastAsia"/>
                <w:sz w:val="18"/>
                <w:szCs w:val="18"/>
              </w:rPr>
              <w:t>不存在的</w:t>
            </w:r>
            <w:r w:rsidRPr="00C96DA4">
              <w:rPr>
                <w:rFonts w:hint="eastAsia"/>
                <w:sz w:val="18"/>
                <w:szCs w:val="18"/>
              </w:rPr>
              <w:t>Beanshell</w:t>
            </w:r>
            <w:r w:rsidRPr="00C96DA4">
              <w:rPr>
                <w:rFonts w:hint="eastAsia"/>
                <w:sz w:val="18"/>
                <w:szCs w:val="18"/>
              </w:rPr>
              <w:t>脚本生成的</w:t>
            </w:r>
            <w:r w:rsidRPr="00C96DA4">
              <w:rPr>
                <w:rFonts w:hint="eastAsia"/>
                <w:sz w:val="18"/>
                <w:szCs w:val="18"/>
              </w:rPr>
              <w:t>java</w:t>
            </w:r>
            <w:r w:rsidRPr="00C96DA4">
              <w:rPr>
                <w:rFonts w:hint="eastAsia"/>
                <w:sz w:val="18"/>
                <w:szCs w:val="18"/>
              </w:rPr>
              <w:t>类</w:t>
            </w:r>
            <w:r w:rsidRPr="00C96DA4">
              <w:rPr>
                <w:rFonts w:hint="eastAsia"/>
                <w:sz w:val="18"/>
                <w:szCs w:val="18"/>
              </w:rPr>
              <w:t xml:space="preserve">                   </w:t>
            </w:r>
          </w:p>
        </w:tc>
      </w:tr>
      <w:tr w:rsidR="004D513A" w14:paraId="6E6C63E5" w14:textId="77777777" w:rsidTr="005C058E">
        <w:trPr>
          <w:trHeight w:val="315"/>
        </w:trPr>
        <w:tc>
          <w:tcPr>
            <w:tcW w:w="1668" w:type="dxa"/>
            <w:tcBorders>
              <w:top w:val="single" w:sz="4" w:space="0" w:color="auto"/>
              <w:left w:val="single" w:sz="4" w:space="0" w:color="auto"/>
              <w:bottom w:val="single" w:sz="4" w:space="0" w:color="auto"/>
              <w:right w:val="single" w:sz="4" w:space="0" w:color="auto"/>
            </w:tcBorders>
          </w:tcPr>
          <w:p w14:paraId="5B19CDAA" w14:textId="77777777" w:rsidR="004D513A" w:rsidRPr="00F348EC" w:rsidRDefault="004D513A" w:rsidP="004D513A">
            <w:pPr>
              <w:rPr>
                <w:sz w:val="18"/>
                <w:szCs w:val="18"/>
              </w:rPr>
            </w:pPr>
            <w:r w:rsidRPr="00F348EC">
              <w:rPr>
                <w:sz w:val="18"/>
                <w:szCs w:val="18"/>
              </w:rPr>
              <w:t>EAS020700007</w:t>
            </w:r>
          </w:p>
        </w:tc>
        <w:tc>
          <w:tcPr>
            <w:tcW w:w="2693" w:type="dxa"/>
            <w:tcBorders>
              <w:top w:val="single" w:sz="4" w:space="0" w:color="auto"/>
              <w:left w:val="single" w:sz="4" w:space="0" w:color="auto"/>
              <w:bottom w:val="single" w:sz="4" w:space="0" w:color="auto"/>
              <w:right w:val="single" w:sz="4" w:space="0" w:color="auto"/>
            </w:tcBorders>
          </w:tcPr>
          <w:p w14:paraId="07F3EAA6" w14:textId="77777777" w:rsidR="004D513A" w:rsidRPr="00825D43" w:rsidRDefault="004D513A" w:rsidP="004D513A">
            <w:pPr>
              <w:rPr>
                <w:sz w:val="18"/>
                <w:szCs w:val="18"/>
              </w:rPr>
            </w:pPr>
            <w:r w:rsidRPr="00825D43">
              <w:rPr>
                <w:rFonts w:hint="eastAsia"/>
                <w:sz w:val="18"/>
                <w:szCs w:val="18"/>
              </w:rPr>
              <w:t>录入</w:t>
            </w:r>
            <w:r w:rsidRPr="00825D43">
              <w:rPr>
                <w:rFonts w:hint="eastAsia"/>
                <w:sz w:val="18"/>
                <w:szCs w:val="18"/>
              </w:rPr>
              <w:t>E</w:t>
            </w:r>
            <w:r w:rsidRPr="00825D43">
              <w:rPr>
                <w:rFonts w:hint="eastAsia"/>
                <w:sz w:val="18"/>
                <w:szCs w:val="18"/>
              </w:rPr>
              <w:t>账号与冻结记录</w:t>
            </w:r>
            <w:r w:rsidRPr="00825D43">
              <w:rPr>
                <w:rFonts w:hint="eastAsia"/>
                <w:sz w:val="18"/>
                <w:szCs w:val="18"/>
              </w:rPr>
              <w:t>E</w:t>
            </w:r>
            <w:r w:rsidRPr="00825D43">
              <w:rPr>
                <w:rFonts w:hint="eastAsia"/>
                <w:sz w:val="18"/>
                <w:szCs w:val="18"/>
              </w:rPr>
              <w:t>账号不相符</w:t>
            </w:r>
            <w:r w:rsidRPr="00825D43">
              <w:rPr>
                <w:rFonts w:hint="eastAsia"/>
                <w:sz w:val="18"/>
                <w:szCs w:val="18"/>
              </w:rPr>
              <w:t xml:space="preserve">                                   </w:t>
            </w:r>
          </w:p>
        </w:tc>
        <w:tc>
          <w:tcPr>
            <w:tcW w:w="1417" w:type="dxa"/>
          </w:tcPr>
          <w:p w14:paraId="337D8765" w14:textId="77777777" w:rsidR="004D513A" w:rsidRPr="00C96DA4" w:rsidRDefault="004D513A" w:rsidP="004D513A">
            <w:pPr>
              <w:rPr>
                <w:sz w:val="18"/>
                <w:szCs w:val="18"/>
              </w:rPr>
            </w:pPr>
            <w:r w:rsidRPr="00C96DA4">
              <w:rPr>
                <w:sz w:val="18"/>
                <w:szCs w:val="18"/>
              </w:rPr>
              <w:t>BIP019000012</w:t>
            </w:r>
          </w:p>
        </w:tc>
        <w:tc>
          <w:tcPr>
            <w:tcW w:w="3260" w:type="dxa"/>
          </w:tcPr>
          <w:p w14:paraId="71C00428" w14:textId="77777777" w:rsidR="004D513A" w:rsidRPr="00C96DA4" w:rsidRDefault="004D513A" w:rsidP="004D513A">
            <w:pPr>
              <w:rPr>
                <w:sz w:val="18"/>
                <w:szCs w:val="18"/>
              </w:rPr>
            </w:pPr>
            <w:r w:rsidRPr="00C96DA4">
              <w:rPr>
                <w:rFonts w:hint="eastAsia"/>
                <w:sz w:val="18"/>
                <w:szCs w:val="18"/>
              </w:rPr>
              <w:t>记录流程开始流水异常</w:t>
            </w:r>
            <w:r w:rsidRPr="00C96DA4">
              <w:rPr>
                <w:rFonts w:hint="eastAsia"/>
                <w:sz w:val="18"/>
                <w:szCs w:val="18"/>
              </w:rPr>
              <w:t xml:space="preserve">                                </w:t>
            </w:r>
          </w:p>
        </w:tc>
      </w:tr>
      <w:tr w:rsidR="004D513A" w14:paraId="7EA1A538" w14:textId="77777777" w:rsidTr="005C058E">
        <w:trPr>
          <w:trHeight w:val="315"/>
        </w:trPr>
        <w:tc>
          <w:tcPr>
            <w:tcW w:w="1668" w:type="dxa"/>
            <w:tcBorders>
              <w:top w:val="single" w:sz="4" w:space="0" w:color="auto"/>
              <w:left w:val="single" w:sz="4" w:space="0" w:color="auto"/>
              <w:bottom w:val="single" w:sz="4" w:space="0" w:color="auto"/>
              <w:right w:val="single" w:sz="4" w:space="0" w:color="auto"/>
            </w:tcBorders>
          </w:tcPr>
          <w:p w14:paraId="4F4141A6" w14:textId="77777777" w:rsidR="004D513A" w:rsidRPr="00F348EC" w:rsidRDefault="004D513A" w:rsidP="004D513A">
            <w:pPr>
              <w:rPr>
                <w:sz w:val="18"/>
                <w:szCs w:val="18"/>
              </w:rPr>
            </w:pPr>
            <w:r w:rsidRPr="00F348EC">
              <w:rPr>
                <w:sz w:val="18"/>
                <w:szCs w:val="18"/>
              </w:rPr>
              <w:t>EAS020700008</w:t>
            </w:r>
          </w:p>
        </w:tc>
        <w:tc>
          <w:tcPr>
            <w:tcW w:w="2693" w:type="dxa"/>
            <w:tcBorders>
              <w:top w:val="single" w:sz="4" w:space="0" w:color="auto"/>
              <w:left w:val="single" w:sz="4" w:space="0" w:color="auto"/>
              <w:bottom w:val="single" w:sz="4" w:space="0" w:color="auto"/>
              <w:right w:val="single" w:sz="4" w:space="0" w:color="auto"/>
            </w:tcBorders>
          </w:tcPr>
          <w:p w14:paraId="15806815" w14:textId="77777777" w:rsidR="004D513A" w:rsidRPr="00825D43" w:rsidRDefault="004D513A" w:rsidP="004D513A">
            <w:pPr>
              <w:rPr>
                <w:sz w:val="18"/>
                <w:szCs w:val="18"/>
              </w:rPr>
            </w:pPr>
            <w:r w:rsidRPr="00825D43">
              <w:rPr>
                <w:rFonts w:hint="eastAsia"/>
                <w:sz w:val="18"/>
                <w:szCs w:val="18"/>
              </w:rPr>
              <w:t>录入冻结编号与冻结记录冻结编号不相符</w:t>
            </w:r>
            <w:r w:rsidRPr="00825D43">
              <w:rPr>
                <w:rFonts w:hint="eastAsia"/>
                <w:sz w:val="18"/>
                <w:szCs w:val="18"/>
              </w:rPr>
              <w:t xml:space="preserve">                             </w:t>
            </w:r>
          </w:p>
        </w:tc>
        <w:tc>
          <w:tcPr>
            <w:tcW w:w="1417" w:type="dxa"/>
          </w:tcPr>
          <w:p w14:paraId="7A259AE2" w14:textId="77777777" w:rsidR="004D513A" w:rsidRPr="00C96DA4" w:rsidRDefault="004D513A" w:rsidP="004D513A">
            <w:pPr>
              <w:rPr>
                <w:sz w:val="18"/>
                <w:szCs w:val="18"/>
              </w:rPr>
            </w:pPr>
            <w:r w:rsidRPr="00C96DA4">
              <w:rPr>
                <w:sz w:val="18"/>
                <w:szCs w:val="18"/>
              </w:rPr>
              <w:t>BIP019000013</w:t>
            </w:r>
          </w:p>
        </w:tc>
        <w:tc>
          <w:tcPr>
            <w:tcW w:w="3260" w:type="dxa"/>
          </w:tcPr>
          <w:p w14:paraId="0FB3C538" w14:textId="77777777" w:rsidR="004D513A" w:rsidRPr="00C96DA4" w:rsidRDefault="004D513A" w:rsidP="004D513A">
            <w:pPr>
              <w:rPr>
                <w:sz w:val="18"/>
                <w:szCs w:val="18"/>
              </w:rPr>
            </w:pPr>
            <w:r w:rsidRPr="00C96DA4">
              <w:rPr>
                <w:rFonts w:hint="eastAsia"/>
                <w:sz w:val="18"/>
                <w:szCs w:val="18"/>
              </w:rPr>
              <w:t>记录流程结束流水异常</w:t>
            </w:r>
            <w:r w:rsidRPr="00C96DA4">
              <w:rPr>
                <w:rFonts w:hint="eastAsia"/>
                <w:sz w:val="18"/>
                <w:szCs w:val="18"/>
              </w:rPr>
              <w:t xml:space="preserve">                                </w:t>
            </w:r>
          </w:p>
        </w:tc>
      </w:tr>
      <w:tr w:rsidR="004D513A" w14:paraId="552D4C21" w14:textId="77777777" w:rsidTr="005C058E">
        <w:trPr>
          <w:trHeight w:val="315"/>
        </w:trPr>
        <w:tc>
          <w:tcPr>
            <w:tcW w:w="1668" w:type="dxa"/>
            <w:tcBorders>
              <w:top w:val="single" w:sz="4" w:space="0" w:color="auto"/>
              <w:left w:val="single" w:sz="4" w:space="0" w:color="auto"/>
              <w:bottom w:val="single" w:sz="4" w:space="0" w:color="auto"/>
              <w:right w:val="single" w:sz="4" w:space="0" w:color="auto"/>
            </w:tcBorders>
          </w:tcPr>
          <w:p w14:paraId="1A4C582C" w14:textId="77777777" w:rsidR="004D513A" w:rsidRPr="00F348EC" w:rsidRDefault="004D513A" w:rsidP="004D513A">
            <w:pPr>
              <w:rPr>
                <w:sz w:val="18"/>
                <w:szCs w:val="18"/>
              </w:rPr>
            </w:pPr>
            <w:r w:rsidRPr="00F348EC">
              <w:rPr>
                <w:sz w:val="18"/>
                <w:szCs w:val="18"/>
              </w:rPr>
              <w:t>EAS020700009</w:t>
            </w:r>
          </w:p>
        </w:tc>
        <w:tc>
          <w:tcPr>
            <w:tcW w:w="2693" w:type="dxa"/>
            <w:tcBorders>
              <w:top w:val="single" w:sz="4" w:space="0" w:color="auto"/>
              <w:left w:val="single" w:sz="4" w:space="0" w:color="auto"/>
              <w:bottom w:val="single" w:sz="4" w:space="0" w:color="auto"/>
              <w:right w:val="single" w:sz="4" w:space="0" w:color="auto"/>
            </w:tcBorders>
          </w:tcPr>
          <w:p w14:paraId="7DDF4927" w14:textId="77777777" w:rsidR="004D513A" w:rsidRPr="00825D43" w:rsidRDefault="004D513A" w:rsidP="004D513A">
            <w:pPr>
              <w:rPr>
                <w:sz w:val="18"/>
                <w:szCs w:val="18"/>
              </w:rPr>
            </w:pPr>
            <w:r w:rsidRPr="00825D43">
              <w:rPr>
                <w:rFonts w:hint="eastAsia"/>
                <w:sz w:val="18"/>
                <w:szCs w:val="18"/>
              </w:rPr>
              <w:t>查询</w:t>
            </w:r>
            <w:r w:rsidRPr="00825D43">
              <w:rPr>
                <w:rFonts w:hint="eastAsia"/>
                <w:sz w:val="18"/>
                <w:szCs w:val="18"/>
              </w:rPr>
              <w:t>E</w:t>
            </w:r>
            <w:r w:rsidRPr="00825D43">
              <w:rPr>
                <w:rFonts w:hint="eastAsia"/>
                <w:sz w:val="18"/>
                <w:szCs w:val="18"/>
              </w:rPr>
              <w:t>账户金额冻结记录</w:t>
            </w:r>
            <w:r w:rsidRPr="00825D43">
              <w:rPr>
                <w:rFonts w:hint="eastAsia"/>
                <w:sz w:val="18"/>
                <w:szCs w:val="18"/>
              </w:rPr>
              <w:t>,</w:t>
            </w:r>
            <w:r w:rsidRPr="00825D43">
              <w:rPr>
                <w:rFonts w:hint="eastAsia"/>
                <w:sz w:val="18"/>
                <w:szCs w:val="18"/>
              </w:rPr>
              <w:t>至少输入</w:t>
            </w:r>
            <w:r w:rsidRPr="00825D43">
              <w:rPr>
                <w:rFonts w:hint="eastAsia"/>
                <w:sz w:val="18"/>
                <w:szCs w:val="18"/>
              </w:rPr>
              <w:t>E</w:t>
            </w:r>
            <w:r w:rsidRPr="00825D43">
              <w:rPr>
                <w:rFonts w:hint="eastAsia"/>
                <w:sz w:val="18"/>
                <w:szCs w:val="18"/>
              </w:rPr>
              <w:t>账号、订单号、冻结编号三者其中之一</w:t>
            </w:r>
          </w:p>
        </w:tc>
        <w:tc>
          <w:tcPr>
            <w:tcW w:w="1417" w:type="dxa"/>
          </w:tcPr>
          <w:p w14:paraId="7A064DB5" w14:textId="77777777" w:rsidR="004D513A" w:rsidRPr="00C96DA4" w:rsidRDefault="004D513A" w:rsidP="004D513A">
            <w:pPr>
              <w:rPr>
                <w:sz w:val="18"/>
                <w:szCs w:val="18"/>
              </w:rPr>
            </w:pPr>
            <w:r w:rsidRPr="00C96DA4">
              <w:rPr>
                <w:sz w:val="18"/>
                <w:szCs w:val="18"/>
              </w:rPr>
              <w:t>BIP019000014</w:t>
            </w:r>
          </w:p>
        </w:tc>
        <w:tc>
          <w:tcPr>
            <w:tcW w:w="3260" w:type="dxa"/>
          </w:tcPr>
          <w:p w14:paraId="5EE0125C" w14:textId="77777777" w:rsidR="004D513A" w:rsidRPr="00C96DA4" w:rsidRDefault="004D513A" w:rsidP="004D513A">
            <w:pPr>
              <w:rPr>
                <w:sz w:val="18"/>
                <w:szCs w:val="18"/>
              </w:rPr>
            </w:pPr>
            <w:r w:rsidRPr="00C96DA4">
              <w:rPr>
                <w:rFonts w:hint="eastAsia"/>
                <w:sz w:val="18"/>
                <w:szCs w:val="18"/>
              </w:rPr>
              <w:t>记录活动开始流水异常</w:t>
            </w:r>
            <w:r w:rsidRPr="00C96DA4">
              <w:rPr>
                <w:rFonts w:hint="eastAsia"/>
                <w:sz w:val="18"/>
                <w:szCs w:val="18"/>
              </w:rPr>
              <w:t xml:space="preserve">                                </w:t>
            </w:r>
          </w:p>
        </w:tc>
      </w:tr>
      <w:tr w:rsidR="004D513A" w14:paraId="3089BD7D" w14:textId="77777777" w:rsidTr="005C058E">
        <w:trPr>
          <w:trHeight w:val="315"/>
        </w:trPr>
        <w:tc>
          <w:tcPr>
            <w:tcW w:w="1668" w:type="dxa"/>
            <w:tcBorders>
              <w:top w:val="single" w:sz="4" w:space="0" w:color="auto"/>
              <w:left w:val="single" w:sz="4" w:space="0" w:color="auto"/>
              <w:bottom w:val="single" w:sz="4" w:space="0" w:color="auto"/>
              <w:right w:val="single" w:sz="4" w:space="0" w:color="auto"/>
            </w:tcBorders>
          </w:tcPr>
          <w:p w14:paraId="45CE7FBB" w14:textId="77777777" w:rsidR="004D513A" w:rsidRPr="00F348EC" w:rsidRDefault="004D513A" w:rsidP="004D513A">
            <w:pPr>
              <w:rPr>
                <w:sz w:val="18"/>
                <w:szCs w:val="18"/>
              </w:rPr>
            </w:pPr>
            <w:r w:rsidRPr="00F348EC">
              <w:rPr>
                <w:sz w:val="18"/>
                <w:szCs w:val="18"/>
              </w:rPr>
              <w:t>EAS020700010</w:t>
            </w:r>
          </w:p>
        </w:tc>
        <w:tc>
          <w:tcPr>
            <w:tcW w:w="2693" w:type="dxa"/>
            <w:tcBorders>
              <w:top w:val="single" w:sz="4" w:space="0" w:color="auto"/>
              <w:left w:val="single" w:sz="4" w:space="0" w:color="auto"/>
              <w:bottom w:val="single" w:sz="4" w:space="0" w:color="auto"/>
              <w:right w:val="single" w:sz="4" w:space="0" w:color="auto"/>
            </w:tcBorders>
          </w:tcPr>
          <w:p w14:paraId="1E06F86F" w14:textId="77777777" w:rsidR="004D513A" w:rsidRPr="00825D43" w:rsidRDefault="004D513A" w:rsidP="004D513A">
            <w:pPr>
              <w:rPr>
                <w:sz w:val="18"/>
                <w:szCs w:val="18"/>
              </w:rPr>
            </w:pPr>
            <w:r w:rsidRPr="00825D43">
              <w:rPr>
                <w:rFonts w:hint="eastAsia"/>
                <w:sz w:val="18"/>
                <w:szCs w:val="18"/>
              </w:rPr>
              <w:t>E</w:t>
            </w:r>
            <w:r w:rsidRPr="00825D43">
              <w:rPr>
                <w:rFonts w:hint="eastAsia"/>
                <w:sz w:val="18"/>
                <w:szCs w:val="18"/>
              </w:rPr>
              <w:t>账户冻结记录与订单记录不相</w:t>
            </w:r>
            <w:r w:rsidRPr="00825D43">
              <w:rPr>
                <w:rFonts w:hint="eastAsia"/>
                <w:sz w:val="18"/>
                <w:szCs w:val="18"/>
              </w:rPr>
              <w:lastRenderedPageBreak/>
              <w:t>符</w:t>
            </w:r>
            <w:r w:rsidRPr="00825D43">
              <w:rPr>
                <w:rFonts w:hint="eastAsia"/>
                <w:sz w:val="18"/>
                <w:szCs w:val="18"/>
              </w:rPr>
              <w:t xml:space="preserve">                                    </w:t>
            </w:r>
          </w:p>
        </w:tc>
        <w:tc>
          <w:tcPr>
            <w:tcW w:w="1417" w:type="dxa"/>
          </w:tcPr>
          <w:p w14:paraId="0C758974" w14:textId="77777777" w:rsidR="004D513A" w:rsidRPr="00C96DA4" w:rsidRDefault="004D513A" w:rsidP="004D513A">
            <w:pPr>
              <w:rPr>
                <w:sz w:val="18"/>
                <w:szCs w:val="18"/>
              </w:rPr>
            </w:pPr>
            <w:r w:rsidRPr="00C96DA4">
              <w:rPr>
                <w:sz w:val="18"/>
                <w:szCs w:val="18"/>
              </w:rPr>
              <w:lastRenderedPageBreak/>
              <w:t>BIP019000015</w:t>
            </w:r>
          </w:p>
        </w:tc>
        <w:tc>
          <w:tcPr>
            <w:tcW w:w="3260" w:type="dxa"/>
          </w:tcPr>
          <w:p w14:paraId="1426D36D" w14:textId="77777777" w:rsidR="004D513A" w:rsidRPr="00C96DA4" w:rsidRDefault="004D513A" w:rsidP="004D513A">
            <w:pPr>
              <w:rPr>
                <w:sz w:val="18"/>
                <w:szCs w:val="18"/>
              </w:rPr>
            </w:pPr>
            <w:r w:rsidRPr="00C96DA4">
              <w:rPr>
                <w:rFonts w:hint="eastAsia"/>
                <w:sz w:val="18"/>
                <w:szCs w:val="18"/>
              </w:rPr>
              <w:t>记录活动结束流水异常</w:t>
            </w:r>
            <w:r w:rsidRPr="00C96DA4">
              <w:rPr>
                <w:rFonts w:hint="eastAsia"/>
                <w:sz w:val="18"/>
                <w:szCs w:val="18"/>
              </w:rPr>
              <w:t xml:space="preserve">                                </w:t>
            </w:r>
          </w:p>
        </w:tc>
      </w:tr>
      <w:tr w:rsidR="004D513A" w14:paraId="098F92B9" w14:textId="77777777" w:rsidTr="005C058E">
        <w:trPr>
          <w:trHeight w:val="315"/>
        </w:trPr>
        <w:tc>
          <w:tcPr>
            <w:tcW w:w="1668" w:type="dxa"/>
            <w:tcBorders>
              <w:top w:val="single" w:sz="4" w:space="0" w:color="auto"/>
              <w:left w:val="single" w:sz="4" w:space="0" w:color="auto"/>
              <w:bottom w:val="single" w:sz="4" w:space="0" w:color="auto"/>
              <w:right w:val="single" w:sz="4" w:space="0" w:color="auto"/>
            </w:tcBorders>
          </w:tcPr>
          <w:p w14:paraId="2F37236D" w14:textId="77777777" w:rsidR="004D513A" w:rsidRPr="00F348EC" w:rsidRDefault="004D513A" w:rsidP="004D513A">
            <w:pPr>
              <w:rPr>
                <w:sz w:val="18"/>
                <w:szCs w:val="18"/>
              </w:rPr>
            </w:pPr>
            <w:r w:rsidRPr="00F348EC">
              <w:rPr>
                <w:sz w:val="18"/>
                <w:szCs w:val="18"/>
              </w:rPr>
              <w:lastRenderedPageBreak/>
              <w:t>EAS020700012</w:t>
            </w:r>
          </w:p>
        </w:tc>
        <w:tc>
          <w:tcPr>
            <w:tcW w:w="2693" w:type="dxa"/>
            <w:tcBorders>
              <w:top w:val="single" w:sz="4" w:space="0" w:color="auto"/>
              <w:left w:val="single" w:sz="4" w:space="0" w:color="auto"/>
              <w:bottom w:val="single" w:sz="4" w:space="0" w:color="auto"/>
              <w:right w:val="single" w:sz="4" w:space="0" w:color="auto"/>
            </w:tcBorders>
          </w:tcPr>
          <w:p w14:paraId="7156DD38" w14:textId="77777777" w:rsidR="004D513A" w:rsidRPr="00825D43" w:rsidRDefault="004D513A" w:rsidP="004D513A">
            <w:pPr>
              <w:rPr>
                <w:sz w:val="18"/>
                <w:szCs w:val="18"/>
              </w:rPr>
            </w:pPr>
            <w:r w:rsidRPr="00825D43">
              <w:rPr>
                <w:rFonts w:hint="eastAsia"/>
                <w:sz w:val="18"/>
                <w:szCs w:val="18"/>
              </w:rPr>
              <w:t>推送的项目已经存在</w:t>
            </w:r>
            <w:r w:rsidRPr="00825D43">
              <w:rPr>
                <w:rFonts w:hint="eastAsia"/>
                <w:sz w:val="18"/>
                <w:szCs w:val="18"/>
              </w:rPr>
              <w:t xml:space="preserve">                                               </w:t>
            </w:r>
          </w:p>
        </w:tc>
        <w:tc>
          <w:tcPr>
            <w:tcW w:w="1417" w:type="dxa"/>
          </w:tcPr>
          <w:p w14:paraId="2C719845" w14:textId="77777777" w:rsidR="004D513A" w:rsidRPr="00C96DA4" w:rsidRDefault="004D513A" w:rsidP="004D513A">
            <w:pPr>
              <w:rPr>
                <w:sz w:val="18"/>
                <w:szCs w:val="18"/>
              </w:rPr>
            </w:pPr>
            <w:r w:rsidRPr="00C96DA4">
              <w:rPr>
                <w:sz w:val="18"/>
                <w:szCs w:val="18"/>
              </w:rPr>
              <w:t>BIP019000016</w:t>
            </w:r>
          </w:p>
        </w:tc>
        <w:tc>
          <w:tcPr>
            <w:tcW w:w="3260" w:type="dxa"/>
          </w:tcPr>
          <w:p w14:paraId="1CEB4A56" w14:textId="77777777" w:rsidR="004D513A" w:rsidRPr="00C96DA4" w:rsidRDefault="004D513A" w:rsidP="004D513A">
            <w:pPr>
              <w:rPr>
                <w:sz w:val="18"/>
                <w:szCs w:val="18"/>
              </w:rPr>
            </w:pPr>
            <w:r w:rsidRPr="00C96DA4">
              <w:rPr>
                <w:rFonts w:hint="eastAsia"/>
                <w:sz w:val="18"/>
                <w:szCs w:val="18"/>
              </w:rPr>
              <w:t>不存在的</w:t>
            </w:r>
            <w:r w:rsidRPr="00C96DA4">
              <w:rPr>
                <w:rFonts w:hint="eastAsia"/>
                <w:sz w:val="18"/>
                <w:szCs w:val="18"/>
              </w:rPr>
              <w:t>Beanshell</w:t>
            </w:r>
            <w:r w:rsidRPr="00C96DA4">
              <w:rPr>
                <w:rFonts w:hint="eastAsia"/>
                <w:sz w:val="18"/>
                <w:szCs w:val="18"/>
              </w:rPr>
              <w:t>类执行方法</w:t>
            </w:r>
            <w:r w:rsidRPr="00C96DA4">
              <w:rPr>
                <w:rFonts w:hint="eastAsia"/>
                <w:sz w:val="18"/>
                <w:szCs w:val="18"/>
              </w:rPr>
              <w:t xml:space="preserve">                         </w:t>
            </w:r>
          </w:p>
        </w:tc>
      </w:tr>
      <w:tr w:rsidR="004D513A" w14:paraId="7B8287E1" w14:textId="77777777" w:rsidTr="005C058E">
        <w:trPr>
          <w:trHeight w:val="315"/>
        </w:trPr>
        <w:tc>
          <w:tcPr>
            <w:tcW w:w="1668" w:type="dxa"/>
            <w:tcBorders>
              <w:top w:val="single" w:sz="4" w:space="0" w:color="auto"/>
              <w:left w:val="single" w:sz="4" w:space="0" w:color="auto"/>
              <w:bottom w:val="single" w:sz="4" w:space="0" w:color="auto"/>
              <w:right w:val="single" w:sz="4" w:space="0" w:color="auto"/>
            </w:tcBorders>
          </w:tcPr>
          <w:p w14:paraId="63FC6FA3" w14:textId="77777777" w:rsidR="004D513A" w:rsidRPr="00F348EC" w:rsidRDefault="004D513A" w:rsidP="004D513A">
            <w:pPr>
              <w:rPr>
                <w:sz w:val="18"/>
                <w:szCs w:val="18"/>
              </w:rPr>
            </w:pPr>
            <w:r w:rsidRPr="00F348EC">
              <w:rPr>
                <w:sz w:val="18"/>
                <w:szCs w:val="18"/>
              </w:rPr>
              <w:t>EAS020700013</w:t>
            </w:r>
          </w:p>
        </w:tc>
        <w:tc>
          <w:tcPr>
            <w:tcW w:w="2693" w:type="dxa"/>
            <w:tcBorders>
              <w:top w:val="single" w:sz="4" w:space="0" w:color="auto"/>
              <w:left w:val="single" w:sz="4" w:space="0" w:color="auto"/>
              <w:bottom w:val="single" w:sz="4" w:space="0" w:color="auto"/>
              <w:right w:val="single" w:sz="4" w:space="0" w:color="auto"/>
            </w:tcBorders>
          </w:tcPr>
          <w:p w14:paraId="6653B567" w14:textId="77777777" w:rsidR="004D513A" w:rsidRPr="00825D43" w:rsidRDefault="004D513A" w:rsidP="004D513A">
            <w:pPr>
              <w:rPr>
                <w:sz w:val="18"/>
                <w:szCs w:val="18"/>
              </w:rPr>
            </w:pPr>
            <w:r w:rsidRPr="00825D43">
              <w:rPr>
                <w:rFonts w:hint="eastAsia"/>
                <w:sz w:val="18"/>
                <w:szCs w:val="18"/>
              </w:rPr>
              <w:t>项目不存在</w:t>
            </w:r>
            <w:r w:rsidRPr="00825D43">
              <w:rPr>
                <w:rFonts w:hint="eastAsia"/>
                <w:sz w:val="18"/>
                <w:szCs w:val="18"/>
              </w:rPr>
              <w:t xml:space="preserve">                                                       </w:t>
            </w:r>
          </w:p>
        </w:tc>
        <w:tc>
          <w:tcPr>
            <w:tcW w:w="1417" w:type="dxa"/>
          </w:tcPr>
          <w:p w14:paraId="34630D8E" w14:textId="77777777" w:rsidR="004D513A" w:rsidRPr="00C96DA4" w:rsidRDefault="004D513A" w:rsidP="004D513A">
            <w:pPr>
              <w:rPr>
                <w:sz w:val="18"/>
                <w:szCs w:val="18"/>
              </w:rPr>
            </w:pPr>
            <w:r w:rsidRPr="00C96DA4">
              <w:rPr>
                <w:sz w:val="18"/>
                <w:szCs w:val="18"/>
              </w:rPr>
              <w:t>BIP019000017</w:t>
            </w:r>
          </w:p>
        </w:tc>
        <w:tc>
          <w:tcPr>
            <w:tcW w:w="3260" w:type="dxa"/>
          </w:tcPr>
          <w:p w14:paraId="570BD1F5" w14:textId="77777777" w:rsidR="004D513A" w:rsidRPr="00C96DA4" w:rsidRDefault="004D513A" w:rsidP="004D513A">
            <w:pPr>
              <w:rPr>
                <w:sz w:val="18"/>
                <w:szCs w:val="18"/>
              </w:rPr>
            </w:pPr>
            <w:r w:rsidRPr="00C96DA4">
              <w:rPr>
                <w:rFonts w:hint="eastAsia"/>
                <w:sz w:val="18"/>
                <w:szCs w:val="18"/>
              </w:rPr>
              <w:t>Beanshell</w:t>
            </w:r>
            <w:r w:rsidRPr="00C96DA4">
              <w:rPr>
                <w:rFonts w:hint="eastAsia"/>
                <w:sz w:val="18"/>
                <w:szCs w:val="18"/>
              </w:rPr>
              <w:t>类方法执行异常</w:t>
            </w:r>
            <w:r w:rsidRPr="00C96DA4">
              <w:rPr>
                <w:rFonts w:hint="eastAsia"/>
                <w:sz w:val="18"/>
                <w:szCs w:val="18"/>
              </w:rPr>
              <w:t xml:space="preserve">                             </w:t>
            </w:r>
          </w:p>
        </w:tc>
      </w:tr>
      <w:tr w:rsidR="004D513A" w14:paraId="4FF1DB2D" w14:textId="77777777" w:rsidTr="005C058E">
        <w:trPr>
          <w:trHeight w:val="315"/>
        </w:trPr>
        <w:tc>
          <w:tcPr>
            <w:tcW w:w="1668" w:type="dxa"/>
            <w:tcBorders>
              <w:top w:val="single" w:sz="4" w:space="0" w:color="auto"/>
              <w:left w:val="single" w:sz="4" w:space="0" w:color="auto"/>
              <w:bottom w:val="single" w:sz="4" w:space="0" w:color="auto"/>
              <w:right w:val="single" w:sz="4" w:space="0" w:color="auto"/>
            </w:tcBorders>
          </w:tcPr>
          <w:p w14:paraId="59A3C7CF" w14:textId="77777777" w:rsidR="004D513A" w:rsidRPr="00F348EC" w:rsidRDefault="004D513A" w:rsidP="004D513A">
            <w:pPr>
              <w:rPr>
                <w:sz w:val="18"/>
                <w:szCs w:val="18"/>
              </w:rPr>
            </w:pPr>
            <w:r w:rsidRPr="00F348EC">
              <w:rPr>
                <w:sz w:val="18"/>
                <w:szCs w:val="18"/>
              </w:rPr>
              <w:t>EAS020700014</w:t>
            </w:r>
          </w:p>
        </w:tc>
        <w:tc>
          <w:tcPr>
            <w:tcW w:w="2693" w:type="dxa"/>
            <w:tcBorders>
              <w:top w:val="single" w:sz="4" w:space="0" w:color="auto"/>
              <w:left w:val="single" w:sz="4" w:space="0" w:color="auto"/>
              <w:bottom w:val="single" w:sz="4" w:space="0" w:color="auto"/>
              <w:right w:val="single" w:sz="4" w:space="0" w:color="auto"/>
            </w:tcBorders>
          </w:tcPr>
          <w:p w14:paraId="7B3540D0" w14:textId="77777777" w:rsidR="004D513A" w:rsidRPr="00825D43" w:rsidRDefault="004D513A" w:rsidP="004D513A">
            <w:pPr>
              <w:rPr>
                <w:sz w:val="18"/>
                <w:szCs w:val="18"/>
              </w:rPr>
            </w:pPr>
            <w:r w:rsidRPr="00825D43">
              <w:rPr>
                <w:rFonts w:hint="eastAsia"/>
                <w:sz w:val="18"/>
                <w:szCs w:val="18"/>
              </w:rPr>
              <w:t>根据项目</w:t>
            </w:r>
            <w:r w:rsidRPr="00825D43">
              <w:rPr>
                <w:rFonts w:hint="eastAsia"/>
                <w:sz w:val="18"/>
                <w:szCs w:val="18"/>
              </w:rPr>
              <w:t>ID</w:t>
            </w:r>
            <w:r w:rsidRPr="00825D43">
              <w:rPr>
                <w:rFonts w:hint="eastAsia"/>
                <w:sz w:val="18"/>
                <w:szCs w:val="18"/>
              </w:rPr>
              <w:t>和项目编号查询到多个项目</w:t>
            </w:r>
            <w:r w:rsidRPr="00825D43">
              <w:rPr>
                <w:rFonts w:hint="eastAsia"/>
                <w:sz w:val="18"/>
                <w:szCs w:val="18"/>
              </w:rPr>
              <w:t xml:space="preserve">                               </w:t>
            </w:r>
          </w:p>
        </w:tc>
        <w:tc>
          <w:tcPr>
            <w:tcW w:w="1417" w:type="dxa"/>
          </w:tcPr>
          <w:p w14:paraId="45046BFD" w14:textId="77777777" w:rsidR="004D513A" w:rsidRPr="00C96DA4" w:rsidRDefault="004D513A" w:rsidP="004D513A">
            <w:pPr>
              <w:rPr>
                <w:sz w:val="18"/>
                <w:szCs w:val="18"/>
              </w:rPr>
            </w:pPr>
            <w:r w:rsidRPr="00C96DA4">
              <w:rPr>
                <w:sz w:val="18"/>
                <w:szCs w:val="18"/>
              </w:rPr>
              <w:t>BIP019000018</w:t>
            </w:r>
          </w:p>
        </w:tc>
        <w:tc>
          <w:tcPr>
            <w:tcW w:w="3260" w:type="dxa"/>
          </w:tcPr>
          <w:p w14:paraId="55AFAFA3" w14:textId="77777777" w:rsidR="004D513A" w:rsidRPr="00C96DA4" w:rsidRDefault="004D513A" w:rsidP="004D513A">
            <w:pPr>
              <w:rPr>
                <w:sz w:val="18"/>
                <w:szCs w:val="18"/>
              </w:rPr>
            </w:pPr>
            <w:r w:rsidRPr="00C96DA4">
              <w:rPr>
                <w:rFonts w:hint="eastAsia"/>
                <w:sz w:val="18"/>
                <w:szCs w:val="18"/>
              </w:rPr>
              <w:t>当前活动在运行中，无法产生下一步活动</w:t>
            </w:r>
            <w:r w:rsidRPr="00C96DA4">
              <w:rPr>
                <w:rFonts w:hint="eastAsia"/>
                <w:sz w:val="18"/>
                <w:szCs w:val="18"/>
              </w:rPr>
              <w:t xml:space="preserve">                </w:t>
            </w:r>
          </w:p>
        </w:tc>
      </w:tr>
      <w:tr w:rsidR="004D513A" w14:paraId="7DE707B5" w14:textId="77777777" w:rsidTr="005C058E">
        <w:trPr>
          <w:trHeight w:val="315"/>
        </w:trPr>
        <w:tc>
          <w:tcPr>
            <w:tcW w:w="1668" w:type="dxa"/>
            <w:tcBorders>
              <w:top w:val="single" w:sz="4" w:space="0" w:color="auto"/>
              <w:left w:val="single" w:sz="4" w:space="0" w:color="auto"/>
              <w:bottom w:val="single" w:sz="4" w:space="0" w:color="auto"/>
              <w:right w:val="single" w:sz="4" w:space="0" w:color="auto"/>
            </w:tcBorders>
          </w:tcPr>
          <w:p w14:paraId="0C723AD2" w14:textId="77777777" w:rsidR="004D513A" w:rsidRPr="00F348EC" w:rsidRDefault="004D513A" w:rsidP="004D513A">
            <w:pPr>
              <w:rPr>
                <w:sz w:val="18"/>
                <w:szCs w:val="18"/>
              </w:rPr>
            </w:pPr>
            <w:r w:rsidRPr="00F348EC">
              <w:rPr>
                <w:sz w:val="18"/>
                <w:szCs w:val="18"/>
              </w:rPr>
              <w:t>EAS020700015</w:t>
            </w:r>
          </w:p>
        </w:tc>
        <w:tc>
          <w:tcPr>
            <w:tcW w:w="2693" w:type="dxa"/>
            <w:tcBorders>
              <w:top w:val="single" w:sz="4" w:space="0" w:color="auto"/>
              <w:left w:val="single" w:sz="4" w:space="0" w:color="auto"/>
              <w:bottom w:val="single" w:sz="4" w:space="0" w:color="auto"/>
              <w:right w:val="single" w:sz="4" w:space="0" w:color="auto"/>
            </w:tcBorders>
          </w:tcPr>
          <w:p w14:paraId="15474C3B" w14:textId="77777777" w:rsidR="004D513A" w:rsidRPr="00825D43" w:rsidRDefault="004D513A" w:rsidP="004D513A">
            <w:pPr>
              <w:rPr>
                <w:sz w:val="18"/>
                <w:szCs w:val="18"/>
              </w:rPr>
            </w:pPr>
            <w:r w:rsidRPr="00825D43">
              <w:rPr>
                <w:rFonts w:hint="eastAsia"/>
                <w:sz w:val="18"/>
                <w:szCs w:val="18"/>
              </w:rPr>
              <w:t>获取批量解冻文件路径时，操作数据库失败</w:t>
            </w:r>
            <w:r w:rsidRPr="00825D43">
              <w:rPr>
                <w:rFonts w:hint="eastAsia"/>
                <w:sz w:val="18"/>
                <w:szCs w:val="18"/>
              </w:rPr>
              <w:t xml:space="preserve">                           </w:t>
            </w:r>
          </w:p>
        </w:tc>
        <w:tc>
          <w:tcPr>
            <w:tcW w:w="1417" w:type="dxa"/>
          </w:tcPr>
          <w:p w14:paraId="6B4420EA" w14:textId="77777777" w:rsidR="004D513A" w:rsidRPr="00C96DA4" w:rsidRDefault="004D513A" w:rsidP="004D513A">
            <w:pPr>
              <w:rPr>
                <w:sz w:val="18"/>
                <w:szCs w:val="18"/>
              </w:rPr>
            </w:pPr>
            <w:r w:rsidRPr="00C96DA4">
              <w:rPr>
                <w:sz w:val="18"/>
                <w:szCs w:val="18"/>
              </w:rPr>
              <w:t>BIP019000019</w:t>
            </w:r>
          </w:p>
        </w:tc>
        <w:tc>
          <w:tcPr>
            <w:tcW w:w="3260" w:type="dxa"/>
          </w:tcPr>
          <w:p w14:paraId="2FAF94AA" w14:textId="77777777" w:rsidR="004D513A" w:rsidRPr="00C96DA4" w:rsidRDefault="004D513A" w:rsidP="004D513A">
            <w:pPr>
              <w:rPr>
                <w:sz w:val="18"/>
                <w:szCs w:val="18"/>
              </w:rPr>
            </w:pPr>
            <w:r w:rsidRPr="00C96DA4">
              <w:rPr>
                <w:rFonts w:hint="eastAsia"/>
                <w:sz w:val="18"/>
                <w:szCs w:val="18"/>
              </w:rPr>
              <w:t>符合条件的迁移定义超过</w:t>
            </w:r>
            <w:r w:rsidRPr="00C96DA4">
              <w:rPr>
                <w:rFonts w:hint="eastAsia"/>
                <w:sz w:val="18"/>
                <w:szCs w:val="18"/>
              </w:rPr>
              <w:t>1</w:t>
            </w:r>
            <w:r w:rsidRPr="00C96DA4">
              <w:rPr>
                <w:rFonts w:hint="eastAsia"/>
                <w:sz w:val="18"/>
                <w:szCs w:val="18"/>
              </w:rPr>
              <w:t>条</w:t>
            </w:r>
            <w:r w:rsidRPr="00C96DA4">
              <w:rPr>
                <w:rFonts w:hint="eastAsia"/>
                <w:sz w:val="18"/>
                <w:szCs w:val="18"/>
              </w:rPr>
              <w:t xml:space="preserve">                           </w:t>
            </w:r>
          </w:p>
        </w:tc>
      </w:tr>
      <w:tr w:rsidR="004D513A" w14:paraId="168861E4" w14:textId="77777777" w:rsidTr="005C058E">
        <w:trPr>
          <w:trHeight w:val="315"/>
        </w:trPr>
        <w:tc>
          <w:tcPr>
            <w:tcW w:w="1668" w:type="dxa"/>
            <w:tcBorders>
              <w:top w:val="single" w:sz="4" w:space="0" w:color="auto"/>
              <w:left w:val="single" w:sz="4" w:space="0" w:color="auto"/>
              <w:bottom w:val="single" w:sz="4" w:space="0" w:color="auto"/>
              <w:right w:val="single" w:sz="4" w:space="0" w:color="auto"/>
            </w:tcBorders>
          </w:tcPr>
          <w:p w14:paraId="231FB5AC" w14:textId="77777777" w:rsidR="004D513A" w:rsidRPr="00F348EC" w:rsidRDefault="004D513A" w:rsidP="004D513A">
            <w:pPr>
              <w:rPr>
                <w:sz w:val="18"/>
                <w:szCs w:val="18"/>
              </w:rPr>
            </w:pPr>
            <w:r w:rsidRPr="00F348EC">
              <w:rPr>
                <w:sz w:val="18"/>
                <w:szCs w:val="18"/>
              </w:rPr>
              <w:t>EAS020700016</w:t>
            </w:r>
          </w:p>
        </w:tc>
        <w:tc>
          <w:tcPr>
            <w:tcW w:w="2693" w:type="dxa"/>
            <w:tcBorders>
              <w:top w:val="single" w:sz="4" w:space="0" w:color="auto"/>
              <w:left w:val="single" w:sz="4" w:space="0" w:color="auto"/>
              <w:bottom w:val="single" w:sz="4" w:space="0" w:color="auto"/>
              <w:right w:val="single" w:sz="4" w:space="0" w:color="auto"/>
            </w:tcBorders>
          </w:tcPr>
          <w:p w14:paraId="12895856" w14:textId="77777777" w:rsidR="004D513A" w:rsidRPr="00825D43" w:rsidRDefault="004D513A" w:rsidP="004D513A">
            <w:pPr>
              <w:rPr>
                <w:sz w:val="18"/>
                <w:szCs w:val="18"/>
              </w:rPr>
            </w:pPr>
            <w:r w:rsidRPr="00825D43">
              <w:rPr>
                <w:rFonts w:hint="eastAsia"/>
                <w:sz w:val="18"/>
                <w:szCs w:val="18"/>
              </w:rPr>
              <w:t>获取的批量解冻文件路径为空</w:t>
            </w:r>
            <w:r w:rsidRPr="00825D43">
              <w:rPr>
                <w:rFonts w:hint="eastAsia"/>
                <w:sz w:val="18"/>
                <w:szCs w:val="18"/>
              </w:rPr>
              <w:t xml:space="preserve">                                       </w:t>
            </w:r>
          </w:p>
        </w:tc>
        <w:tc>
          <w:tcPr>
            <w:tcW w:w="1417" w:type="dxa"/>
          </w:tcPr>
          <w:p w14:paraId="3A0E8E58" w14:textId="77777777" w:rsidR="004D513A" w:rsidRPr="00C96DA4" w:rsidRDefault="004D513A" w:rsidP="004D513A">
            <w:pPr>
              <w:rPr>
                <w:sz w:val="18"/>
                <w:szCs w:val="18"/>
              </w:rPr>
            </w:pPr>
            <w:r w:rsidRPr="00C96DA4">
              <w:rPr>
                <w:sz w:val="18"/>
                <w:szCs w:val="18"/>
              </w:rPr>
              <w:t>BIP019000020</w:t>
            </w:r>
          </w:p>
        </w:tc>
        <w:tc>
          <w:tcPr>
            <w:tcW w:w="3260" w:type="dxa"/>
          </w:tcPr>
          <w:p w14:paraId="5B779B29" w14:textId="77777777" w:rsidR="004D513A" w:rsidRPr="00C96DA4" w:rsidRDefault="004D513A" w:rsidP="004D513A">
            <w:pPr>
              <w:rPr>
                <w:sz w:val="18"/>
                <w:szCs w:val="18"/>
              </w:rPr>
            </w:pPr>
            <w:r w:rsidRPr="00C96DA4">
              <w:rPr>
                <w:rFonts w:hint="eastAsia"/>
                <w:sz w:val="18"/>
                <w:szCs w:val="18"/>
              </w:rPr>
              <w:t>控制类活动不能被重试</w:t>
            </w:r>
            <w:r w:rsidRPr="00C96DA4">
              <w:rPr>
                <w:rFonts w:hint="eastAsia"/>
                <w:sz w:val="18"/>
                <w:szCs w:val="18"/>
              </w:rPr>
              <w:t xml:space="preserve">                                </w:t>
            </w:r>
          </w:p>
        </w:tc>
      </w:tr>
      <w:tr w:rsidR="004D513A" w14:paraId="77DE49E2" w14:textId="77777777" w:rsidTr="005C058E">
        <w:trPr>
          <w:trHeight w:val="315"/>
        </w:trPr>
        <w:tc>
          <w:tcPr>
            <w:tcW w:w="1668" w:type="dxa"/>
            <w:tcBorders>
              <w:top w:val="single" w:sz="4" w:space="0" w:color="auto"/>
              <w:left w:val="single" w:sz="4" w:space="0" w:color="auto"/>
              <w:bottom w:val="single" w:sz="4" w:space="0" w:color="auto"/>
              <w:right w:val="single" w:sz="4" w:space="0" w:color="auto"/>
            </w:tcBorders>
          </w:tcPr>
          <w:p w14:paraId="0920342F" w14:textId="77777777" w:rsidR="004D513A" w:rsidRPr="00F348EC" w:rsidRDefault="004D513A" w:rsidP="004D513A">
            <w:pPr>
              <w:rPr>
                <w:sz w:val="18"/>
                <w:szCs w:val="18"/>
              </w:rPr>
            </w:pPr>
            <w:r w:rsidRPr="00F348EC">
              <w:rPr>
                <w:sz w:val="18"/>
                <w:szCs w:val="18"/>
              </w:rPr>
              <w:t>EAS020700017</w:t>
            </w:r>
          </w:p>
        </w:tc>
        <w:tc>
          <w:tcPr>
            <w:tcW w:w="2693" w:type="dxa"/>
            <w:tcBorders>
              <w:top w:val="single" w:sz="4" w:space="0" w:color="auto"/>
              <w:left w:val="single" w:sz="4" w:space="0" w:color="auto"/>
              <w:bottom w:val="single" w:sz="4" w:space="0" w:color="auto"/>
              <w:right w:val="single" w:sz="4" w:space="0" w:color="auto"/>
            </w:tcBorders>
          </w:tcPr>
          <w:p w14:paraId="337EA613" w14:textId="77777777" w:rsidR="004D513A" w:rsidRPr="00825D43" w:rsidRDefault="004D513A" w:rsidP="004D513A">
            <w:pPr>
              <w:rPr>
                <w:sz w:val="18"/>
                <w:szCs w:val="18"/>
              </w:rPr>
            </w:pPr>
            <w:r w:rsidRPr="00825D43">
              <w:rPr>
                <w:rFonts w:hint="eastAsia"/>
                <w:sz w:val="18"/>
                <w:szCs w:val="18"/>
              </w:rPr>
              <w:t>下载的批量解冻文件不符合要求</w:t>
            </w:r>
            <w:r w:rsidRPr="00825D43">
              <w:rPr>
                <w:rFonts w:hint="eastAsia"/>
                <w:sz w:val="18"/>
                <w:szCs w:val="18"/>
              </w:rPr>
              <w:t xml:space="preserve">                                     </w:t>
            </w:r>
          </w:p>
        </w:tc>
        <w:tc>
          <w:tcPr>
            <w:tcW w:w="1417" w:type="dxa"/>
          </w:tcPr>
          <w:p w14:paraId="1CB5E6D2" w14:textId="77777777" w:rsidR="004D513A" w:rsidRPr="00C96DA4" w:rsidRDefault="004D513A" w:rsidP="004D513A">
            <w:pPr>
              <w:rPr>
                <w:sz w:val="18"/>
                <w:szCs w:val="18"/>
              </w:rPr>
            </w:pPr>
            <w:r w:rsidRPr="00C96DA4">
              <w:rPr>
                <w:sz w:val="18"/>
                <w:szCs w:val="18"/>
              </w:rPr>
              <w:t>BIP019000021</w:t>
            </w:r>
          </w:p>
        </w:tc>
        <w:tc>
          <w:tcPr>
            <w:tcW w:w="3260" w:type="dxa"/>
          </w:tcPr>
          <w:p w14:paraId="0964B772" w14:textId="77777777" w:rsidR="004D513A" w:rsidRPr="00C96DA4" w:rsidRDefault="004D513A" w:rsidP="004D513A">
            <w:pPr>
              <w:rPr>
                <w:sz w:val="18"/>
                <w:szCs w:val="18"/>
              </w:rPr>
            </w:pPr>
            <w:r w:rsidRPr="00C96DA4">
              <w:rPr>
                <w:rFonts w:hint="eastAsia"/>
                <w:sz w:val="18"/>
                <w:szCs w:val="18"/>
              </w:rPr>
              <w:t>系统错误</w:t>
            </w:r>
            <w:r w:rsidRPr="00C96DA4">
              <w:rPr>
                <w:rFonts w:hint="eastAsia"/>
                <w:sz w:val="18"/>
                <w:szCs w:val="18"/>
              </w:rPr>
              <w:t xml:space="preserve">                                            </w:t>
            </w:r>
          </w:p>
        </w:tc>
      </w:tr>
      <w:tr w:rsidR="004D513A" w14:paraId="3F81C814" w14:textId="77777777" w:rsidTr="005C058E">
        <w:trPr>
          <w:trHeight w:val="315"/>
        </w:trPr>
        <w:tc>
          <w:tcPr>
            <w:tcW w:w="1668" w:type="dxa"/>
            <w:tcBorders>
              <w:top w:val="single" w:sz="4" w:space="0" w:color="auto"/>
              <w:left w:val="single" w:sz="4" w:space="0" w:color="auto"/>
              <w:bottom w:val="single" w:sz="4" w:space="0" w:color="auto"/>
              <w:right w:val="single" w:sz="4" w:space="0" w:color="auto"/>
            </w:tcBorders>
          </w:tcPr>
          <w:p w14:paraId="25C54928" w14:textId="77777777" w:rsidR="004D513A" w:rsidRPr="00F348EC" w:rsidRDefault="004D513A" w:rsidP="004D513A">
            <w:pPr>
              <w:rPr>
                <w:sz w:val="18"/>
                <w:szCs w:val="18"/>
              </w:rPr>
            </w:pPr>
            <w:r w:rsidRPr="00F348EC">
              <w:rPr>
                <w:sz w:val="18"/>
                <w:szCs w:val="18"/>
              </w:rPr>
              <w:t>EAS020700018</w:t>
            </w:r>
          </w:p>
        </w:tc>
        <w:tc>
          <w:tcPr>
            <w:tcW w:w="2693" w:type="dxa"/>
            <w:tcBorders>
              <w:top w:val="single" w:sz="4" w:space="0" w:color="auto"/>
              <w:left w:val="single" w:sz="4" w:space="0" w:color="auto"/>
              <w:bottom w:val="single" w:sz="4" w:space="0" w:color="auto"/>
              <w:right w:val="single" w:sz="4" w:space="0" w:color="auto"/>
            </w:tcBorders>
          </w:tcPr>
          <w:p w14:paraId="1C94464B" w14:textId="77777777" w:rsidR="004D513A" w:rsidRPr="00825D43" w:rsidRDefault="004D513A" w:rsidP="004D513A">
            <w:pPr>
              <w:rPr>
                <w:sz w:val="18"/>
                <w:szCs w:val="18"/>
              </w:rPr>
            </w:pPr>
            <w:r w:rsidRPr="00825D43">
              <w:rPr>
                <w:rFonts w:hint="eastAsia"/>
                <w:sz w:val="18"/>
                <w:szCs w:val="18"/>
              </w:rPr>
              <w:t>调用服务失败</w:t>
            </w:r>
            <w:r w:rsidRPr="00825D43">
              <w:rPr>
                <w:rFonts w:hint="eastAsia"/>
                <w:sz w:val="18"/>
                <w:szCs w:val="18"/>
              </w:rPr>
              <w:t xml:space="preserve">                                                     </w:t>
            </w:r>
          </w:p>
        </w:tc>
        <w:tc>
          <w:tcPr>
            <w:tcW w:w="1417" w:type="dxa"/>
          </w:tcPr>
          <w:p w14:paraId="7F597F03" w14:textId="77777777" w:rsidR="004D513A" w:rsidRPr="00C96DA4" w:rsidRDefault="004D513A" w:rsidP="004D513A">
            <w:pPr>
              <w:rPr>
                <w:sz w:val="18"/>
                <w:szCs w:val="18"/>
              </w:rPr>
            </w:pPr>
            <w:r w:rsidRPr="00C96DA4">
              <w:rPr>
                <w:sz w:val="18"/>
                <w:szCs w:val="18"/>
              </w:rPr>
              <w:t>BIP019000022</w:t>
            </w:r>
          </w:p>
        </w:tc>
        <w:tc>
          <w:tcPr>
            <w:tcW w:w="3260" w:type="dxa"/>
          </w:tcPr>
          <w:p w14:paraId="276A9924" w14:textId="77777777" w:rsidR="004D513A" w:rsidRPr="00C96DA4" w:rsidRDefault="004D513A" w:rsidP="004D513A">
            <w:pPr>
              <w:rPr>
                <w:sz w:val="18"/>
                <w:szCs w:val="18"/>
              </w:rPr>
            </w:pPr>
            <w:r w:rsidRPr="00C96DA4">
              <w:rPr>
                <w:rFonts w:hint="eastAsia"/>
                <w:sz w:val="18"/>
                <w:szCs w:val="18"/>
              </w:rPr>
              <w:t>服务拒绝</w:t>
            </w:r>
            <w:r w:rsidRPr="00C96DA4">
              <w:rPr>
                <w:rFonts w:hint="eastAsia"/>
                <w:sz w:val="18"/>
                <w:szCs w:val="18"/>
              </w:rPr>
              <w:t xml:space="preserve">                                            </w:t>
            </w:r>
          </w:p>
        </w:tc>
      </w:tr>
      <w:tr w:rsidR="004D513A" w14:paraId="7410D83C" w14:textId="77777777" w:rsidTr="005C058E">
        <w:trPr>
          <w:trHeight w:val="315"/>
        </w:trPr>
        <w:tc>
          <w:tcPr>
            <w:tcW w:w="1668" w:type="dxa"/>
            <w:tcBorders>
              <w:top w:val="single" w:sz="4" w:space="0" w:color="auto"/>
              <w:left w:val="single" w:sz="4" w:space="0" w:color="auto"/>
              <w:bottom w:val="single" w:sz="4" w:space="0" w:color="auto"/>
              <w:right w:val="single" w:sz="4" w:space="0" w:color="auto"/>
            </w:tcBorders>
          </w:tcPr>
          <w:p w14:paraId="70E58479" w14:textId="77777777" w:rsidR="004D513A" w:rsidRPr="00F348EC" w:rsidRDefault="004D513A" w:rsidP="004D513A">
            <w:pPr>
              <w:rPr>
                <w:sz w:val="18"/>
                <w:szCs w:val="18"/>
              </w:rPr>
            </w:pPr>
            <w:r w:rsidRPr="00F348EC">
              <w:rPr>
                <w:sz w:val="18"/>
                <w:szCs w:val="18"/>
              </w:rPr>
              <w:t>EAS020700019</w:t>
            </w:r>
          </w:p>
        </w:tc>
        <w:tc>
          <w:tcPr>
            <w:tcW w:w="2693" w:type="dxa"/>
            <w:tcBorders>
              <w:top w:val="single" w:sz="4" w:space="0" w:color="auto"/>
              <w:left w:val="single" w:sz="4" w:space="0" w:color="auto"/>
              <w:bottom w:val="single" w:sz="4" w:space="0" w:color="auto"/>
              <w:right w:val="single" w:sz="4" w:space="0" w:color="auto"/>
            </w:tcBorders>
          </w:tcPr>
          <w:p w14:paraId="301814A9" w14:textId="77777777" w:rsidR="004D513A" w:rsidRPr="00825D43" w:rsidRDefault="004D513A" w:rsidP="004D513A">
            <w:pPr>
              <w:rPr>
                <w:sz w:val="18"/>
                <w:szCs w:val="18"/>
              </w:rPr>
            </w:pPr>
            <w:r w:rsidRPr="00825D43">
              <w:rPr>
                <w:rFonts w:hint="eastAsia"/>
                <w:sz w:val="18"/>
                <w:szCs w:val="18"/>
              </w:rPr>
              <w:t>根据流水号查询批次信息失败</w:t>
            </w:r>
            <w:r w:rsidRPr="00825D43">
              <w:rPr>
                <w:rFonts w:hint="eastAsia"/>
                <w:sz w:val="18"/>
                <w:szCs w:val="18"/>
              </w:rPr>
              <w:t xml:space="preserve">                                       </w:t>
            </w:r>
          </w:p>
        </w:tc>
        <w:tc>
          <w:tcPr>
            <w:tcW w:w="1417" w:type="dxa"/>
          </w:tcPr>
          <w:p w14:paraId="26DD773B" w14:textId="77777777" w:rsidR="004D513A" w:rsidRPr="00C96DA4" w:rsidRDefault="004D513A" w:rsidP="004D513A">
            <w:pPr>
              <w:rPr>
                <w:sz w:val="18"/>
                <w:szCs w:val="18"/>
              </w:rPr>
            </w:pPr>
            <w:r w:rsidRPr="00C96DA4">
              <w:rPr>
                <w:sz w:val="18"/>
                <w:szCs w:val="18"/>
              </w:rPr>
              <w:t>BIP019000023</w:t>
            </w:r>
          </w:p>
        </w:tc>
        <w:tc>
          <w:tcPr>
            <w:tcW w:w="3260" w:type="dxa"/>
          </w:tcPr>
          <w:p w14:paraId="1933D220" w14:textId="77777777" w:rsidR="004D513A" w:rsidRPr="00C96DA4" w:rsidRDefault="004D513A" w:rsidP="004D513A">
            <w:pPr>
              <w:rPr>
                <w:sz w:val="18"/>
                <w:szCs w:val="18"/>
              </w:rPr>
            </w:pPr>
            <w:r w:rsidRPr="00C96DA4">
              <w:rPr>
                <w:rFonts w:hint="eastAsia"/>
                <w:sz w:val="18"/>
                <w:szCs w:val="18"/>
              </w:rPr>
              <w:t>服务超时</w:t>
            </w:r>
            <w:r w:rsidRPr="00C96DA4">
              <w:rPr>
                <w:rFonts w:hint="eastAsia"/>
                <w:sz w:val="18"/>
                <w:szCs w:val="18"/>
              </w:rPr>
              <w:t xml:space="preserve">                                            </w:t>
            </w:r>
          </w:p>
        </w:tc>
      </w:tr>
      <w:tr w:rsidR="004D513A" w14:paraId="0EF7C4EC" w14:textId="77777777" w:rsidTr="005C058E">
        <w:trPr>
          <w:trHeight w:val="315"/>
        </w:trPr>
        <w:tc>
          <w:tcPr>
            <w:tcW w:w="1668" w:type="dxa"/>
            <w:tcBorders>
              <w:top w:val="single" w:sz="4" w:space="0" w:color="auto"/>
              <w:left w:val="single" w:sz="4" w:space="0" w:color="auto"/>
              <w:bottom w:val="single" w:sz="4" w:space="0" w:color="auto"/>
              <w:right w:val="single" w:sz="4" w:space="0" w:color="auto"/>
            </w:tcBorders>
          </w:tcPr>
          <w:p w14:paraId="454461FE" w14:textId="77777777" w:rsidR="004D513A" w:rsidRPr="00F348EC" w:rsidRDefault="004D513A" w:rsidP="004D513A">
            <w:pPr>
              <w:rPr>
                <w:sz w:val="18"/>
                <w:szCs w:val="18"/>
              </w:rPr>
            </w:pPr>
            <w:r w:rsidRPr="00F348EC">
              <w:rPr>
                <w:sz w:val="18"/>
                <w:szCs w:val="18"/>
              </w:rPr>
              <w:t>EAS020700020</w:t>
            </w:r>
          </w:p>
        </w:tc>
        <w:tc>
          <w:tcPr>
            <w:tcW w:w="2693" w:type="dxa"/>
            <w:tcBorders>
              <w:top w:val="single" w:sz="4" w:space="0" w:color="auto"/>
              <w:left w:val="single" w:sz="4" w:space="0" w:color="auto"/>
              <w:bottom w:val="single" w:sz="4" w:space="0" w:color="auto"/>
              <w:right w:val="single" w:sz="4" w:space="0" w:color="auto"/>
            </w:tcBorders>
          </w:tcPr>
          <w:p w14:paraId="6B703233" w14:textId="77777777" w:rsidR="004D513A" w:rsidRPr="00825D43" w:rsidRDefault="004D513A" w:rsidP="004D513A">
            <w:pPr>
              <w:rPr>
                <w:sz w:val="18"/>
                <w:szCs w:val="18"/>
              </w:rPr>
            </w:pPr>
            <w:r w:rsidRPr="00825D43">
              <w:rPr>
                <w:rFonts w:hint="eastAsia"/>
                <w:sz w:val="18"/>
                <w:szCs w:val="18"/>
              </w:rPr>
              <w:t>批量解冻结果查询时</w:t>
            </w:r>
            <w:r w:rsidRPr="00825D43">
              <w:rPr>
                <w:rFonts w:hint="eastAsia"/>
                <w:sz w:val="18"/>
                <w:szCs w:val="18"/>
              </w:rPr>
              <w:t>,</w:t>
            </w:r>
            <w:r w:rsidRPr="00825D43">
              <w:rPr>
                <w:rFonts w:hint="eastAsia"/>
                <w:sz w:val="18"/>
                <w:szCs w:val="18"/>
              </w:rPr>
              <w:t>查询流水号和批次号两者必输其一</w:t>
            </w:r>
            <w:r w:rsidRPr="00825D43">
              <w:rPr>
                <w:rFonts w:hint="eastAsia"/>
                <w:sz w:val="18"/>
                <w:szCs w:val="18"/>
              </w:rPr>
              <w:t xml:space="preserve">                </w:t>
            </w:r>
          </w:p>
        </w:tc>
        <w:tc>
          <w:tcPr>
            <w:tcW w:w="1417" w:type="dxa"/>
          </w:tcPr>
          <w:p w14:paraId="4A42C211" w14:textId="77777777" w:rsidR="004D513A" w:rsidRPr="00C96DA4" w:rsidRDefault="004D513A" w:rsidP="004D513A">
            <w:pPr>
              <w:rPr>
                <w:sz w:val="18"/>
                <w:szCs w:val="18"/>
              </w:rPr>
            </w:pPr>
            <w:r w:rsidRPr="00C96DA4">
              <w:rPr>
                <w:sz w:val="18"/>
                <w:szCs w:val="18"/>
              </w:rPr>
              <w:t>BIP019000024</w:t>
            </w:r>
          </w:p>
        </w:tc>
        <w:tc>
          <w:tcPr>
            <w:tcW w:w="3260" w:type="dxa"/>
          </w:tcPr>
          <w:p w14:paraId="7E1BE39C" w14:textId="77777777" w:rsidR="004D513A" w:rsidRPr="00C96DA4" w:rsidRDefault="004D513A" w:rsidP="004D513A">
            <w:pPr>
              <w:rPr>
                <w:sz w:val="18"/>
                <w:szCs w:val="18"/>
              </w:rPr>
            </w:pPr>
            <w:r w:rsidRPr="00C96DA4">
              <w:rPr>
                <w:rFonts w:hint="eastAsia"/>
                <w:sz w:val="18"/>
                <w:szCs w:val="18"/>
              </w:rPr>
              <w:t>没有符合条件的迁移定义</w:t>
            </w:r>
            <w:r w:rsidRPr="00C96DA4">
              <w:rPr>
                <w:rFonts w:hint="eastAsia"/>
                <w:sz w:val="18"/>
                <w:szCs w:val="18"/>
              </w:rPr>
              <w:t xml:space="preserve">                              </w:t>
            </w:r>
          </w:p>
        </w:tc>
      </w:tr>
      <w:tr w:rsidR="004D513A" w14:paraId="55C8DECA" w14:textId="77777777" w:rsidTr="005C058E">
        <w:trPr>
          <w:trHeight w:val="315"/>
        </w:trPr>
        <w:tc>
          <w:tcPr>
            <w:tcW w:w="1668" w:type="dxa"/>
            <w:tcBorders>
              <w:top w:val="single" w:sz="4" w:space="0" w:color="auto"/>
              <w:left w:val="single" w:sz="4" w:space="0" w:color="auto"/>
              <w:bottom w:val="single" w:sz="4" w:space="0" w:color="auto"/>
              <w:right w:val="single" w:sz="4" w:space="0" w:color="auto"/>
            </w:tcBorders>
          </w:tcPr>
          <w:p w14:paraId="524A3EEA" w14:textId="77777777" w:rsidR="004D513A" w:rsidRPr="00F348EC" w:rsidRDefault="004D513A" w:rsidP="004D513A">
            <w:pPr>
              <w:rPr>
                <w:sz w:val="18"/>
                <w:szCs w:val="18"/>
              </w:rPr>
            </w:pPr>
            <w:r w:rsidRPr="00F348EC">
              <w:rPr>
                <w:sz w:val="18"/>
                <w:szCs w:val="18"/>
              </w:rPr>
              <w:t>EAS020700021</w:t>
            </w:r>
          </w:p>
        </w:tc>
        <w:tc>
          <w:tcPr>
            <w:tcW w:w="2693" w:type="dxa"/>
            <w:tcBorders>
              <w:top w:val="single" w:sz="4" w:space="0" w:color="auto"/>
              <w:left w:val="single" w:sz="4" w:space="0" w:color="auto"/>
              <w:bottom w:val="single" w:sz="4" w:space="0" w:color="auto"/>
              <w:right w:val="single" w:sz="4" w:space="0" w:color="auto"/>
            </w:tcBorders>
          </w:tcPr>
          <w:p w14:paraId="055C8528" w14:textId="77777777" w:rsidR="004D513A" w:rsidRPr="00825D43" w:rsidRDefault="004D513A" w:rsidP="004D513A">
            <w:pPr>
              <w:rPr>
                <w:sz w:val="18"/>
                <w:szCs w:val="18"/>
              </w:rPr>
            </w:pPr>
            <w:r w:rsidRPr="00825D43">
              <w:rPr>
                <w:rFonts w:hint="eastAsia"/>
                <w:sz w:val="18"/>
                <w:szCs w:val="18"/>
              </w:rPr>
              <w:t>批量资金划转时录入批量订单类型不合法</w:t>
            </w:r>
            <w:r w:rsidRPr="00825D43">
              <w:rPr>
                <w:rFonts w:hint="eastAsia"/>
                <w:sz w:val="18"/>
                <w:szCs w:val="18"/>
              </w:rPr>
              <w:t xml:space="preserve">                             </w:t>
            </w:r>
          </w:p>
        </w:tc>
        <w:tc>
          <w:tcPr>
            <w:tcW w:w="1417" w:type="dxa"/>
          </w:tcPr>
          <w:p w14:paraId="496D0375" w14:textId="77777777" w:rsidR="004D513A" w:rsidRPr="00C96DA4" w:rsidRDefault="004D513A" w:rsidP="004D513A">
            <w:pPr>
              <w:rPr>
                <w:sz w:val="18"/>
                <w:szCs w:val="18"/>
              </w:rPr>
            </w:pPr>
            <w:r w:rsidRPr="00C96DA4">
              <w:rPr>
                <w:sz w:val="18"/>
                <w:szCs w:val="18"/>
              </w:rPr>
              <w:t>BIP019000025</w:t>
            </w:r>
          </w:p>
        </w:tc>
        <w:tc>
          <w:tcPr>
            <w:tcW w:w="3260" w:type="dxa"/>
          </w:tcPr>
          <w:p w14:paraId="762A749F" w14:textId="77777777" w:rsidR="004D513A" w:rsidRPr="00C96DA4" w:rsidRDefault="004D513A" w:rsidP="004D513A">
            <w:pPr>
              <w:rPr>
                <w:sz w:val="18"/>
                <w:szCs w:val="18"/>
              </w:rPr>
            </w:pPr>
            <w:r w:rsidRPr="00C96DA4">
              <w:rPr>
                <w:rFonts w:hint="eastAsia"/>
                <w:sz w:val="18"/>
                <w:szCs w:val="18"/>
              </w:rPr>
              <w:t>活动异常时没有可执行的异常策略</w:t>
            </w:r>
            <w:r w:rsidRPr="00C96DA4">
              <w:rPr>
                <w:rFonts w:hint="eastAsia"/>
                <w:sz w:val="18"/>
                <w:szCs w:val="18"/>
              </w:rPr>
              <w:t xml:space="preserve">                      </w:t>
            </w:r>
          </w:p>
        </w:tc>
      </w:tr>
      <w:tr w:rsidR="004D513A" w14:paraId="1FCDEF7B" w14:textId="77777777" w:rsidTr="005C058E">
        <w:trPr>
          <w:trHeight w:val="315"/>
        </w:trPr>
        <w:tc>
          <w:tcPr>
            <w:tcW w:w="1668" w:type="dxa"/>
            <w:tcBorders>
              <w:top w:val="single" w:sz="4" w:space="0" w:color="auto"/>
              <w:left w:val="single" w:sz="4" w:space="0" w:color="auto"/>
              <w:bottom w:val="single" w:sz="4" w:space="0" w:color="auto"/>
              <w:right w:val="single" w:sz="4" w:space="0" w:color="auto"/>
            </w:tcBorders>
          </w:tcPr>
          <w:p w14:paraId="1617BBEF" w14:textId="77777777" w:rsidR="004D513A" w:rsidRPr="00F348EC" w:rsidRDefault="004D513A" w:rsidP="004D513A">
            <w:pPr>
              <w:rPr>
                <w:sz w:val="18"/>
                <w:szCs w:val="18"/>
              </w:rPr>
            </w:pPr>
            <w:r w:rsidRPr="00F348EC">
              <w:rPr>
                <w:sz w:val="18"/>
                <w:szCs w:val="18"/>
              </w:rPr>
              <w:t>EAS020700022</w:t>
            </w:r>
          </w:p>
        </w:tc>
        <w:tc>
          <w:tcPr>
            <w:tcW w:w="2693" w:type="dxa"/>
            <w:tcBorders>
              <w:top w:val="single" w:sz="4" w:space="0" w:color="auto"/>
              <w:left w:val="single" w:sz="4" w:space="0" w:color="auto"/>
              <w:bottom w:val="single" w:sz="4" w:space="0" w:color="auto"/>
              <w:right w:val="single" w:sz="4" w:space="0" w:color="auto"/>
            </w:tcBorders>
          </w:tcPr>
          <w:p w14:paraId="27917D6B" w14:textId="77777777" w:rsidR="004D513A" w:rsidRPr="00825D43" w:rsidRDefault="004D513A" w:rsidP="004D513A">
            <w:pPr>
              <w:rPr>
                <w:sz w:val="18"/>
                <w:szCs w:val="18"/>
              </w:rPr>
            </w:pPr>
            <w:r w:rsidRPr="00825D43">
              <w:rPr>
                <w:rFonts w:hint="eastAsia"/>
                <w:sz w:val="18"/>
                <w:szCs w:val="18"/>
              </w:rPr>
              <w:t>调用服务</w:t>
            </w:r>
            <w:r w:rsidRPr="00825D43">
              <w:rPr>
                <w:rFonts w:hint="eastAsia"/>
                <w:sz w:val="18"/>
                <w:szCs w:val="18"/>
              </w:rPr>
              <w:t>-</w:t>
            </w:r>
            <w:r w:rsidRPr="00825D43">
              <w:rPr>
                <w:rFonts w:hint="eastAsia"/>
                <w:sz w:val="18"/>
                <w:szCs w:val="18"/>
              </w:rPr>
              <w:t>统一支付执行标准订单失败</w:t>
            </w:r>
            <w:r w:rsidRPr="00825D43">
              <w:rPr>
                <w:rFonts w:hint="eastAsia"/>
                <w:sz w:val="18"/>
                <w:szCs w:val="18"/>
              </w:rPr>
              <w:t xml:space="preserve">                                </w:t>
            </w:r>
          </w:p>
        </w:tc>
        <w:tc>
          <w:tcPr>
            <w:tcW w:w="1417" w:type="dxa"/>
          </w:tcPr>
          <w:p w14:paraId="13853130" w14:textId="77777777" w:rsidR="004D513A" w:rsidRPr="00C96DA4" w:rsidRDefault="004D513A" w:rsidP="004D513A">
            <w:pPr>
              <w:rPr>
                <w:sz w:val="18"/>
                <w:szCs w:val="18"/>
              </w:rPr>
            </w:pPr>
            <w:r w:rsidRPr="004D7A66">
              <w:rPr>
                <w:sz w:val="18"/>
                <w:szCs w:val="18"/>
              </w:rPr>
              <w:t>BIP019000148</w:t>
            </w:r>
          </w:p>
        </w:tc>
        <w:tc>
          <w:tcPr>
            <w:tcW w:w="3260" w:type="dxa"/>
          </w:tcPr>
          <w:p w14:paraId="77BCC491" w14:textId="77777777" w:rsidR="004D513A" w:rsidRPr="00C96DA4" w:rsidRDefault="004D513A" w:rsidP="004D513A">
            <w:pPr>
              <w:rPr>
                <w:sz w:val="18"/>
                <w:szCs w:val="18"/>
              </w:rPr>
            </w:pPr>
            <w:r w:rsidRPr="004D7A66">
              <w:rPr>
                <w:rFonts w:hint="eastAsia"/>
                <w:sz w:val="18"/>
                <w:szCs w:val="18"/>
              </w:rPr>
              <w:t>执行远程活动异常</w:t>
            </w:r>
          </w:p>
        </w:tc>
      </w:tr>
      <w:tr w:rsidR="004D513A" w14:paraId="523045ED" w14:textId="77777777" w:rsidTr="005C058E">
        <w:trPr>
          <w:trHeight w:val="315"/>
        </w:trPr>
        <w:tc>
          <w:tcPr>
            <w:tcW w:w="1668" w:type="dxa"/>
            <w:tcBorders>
              <w:top w:val="single" w:sz="4" w:space="0" w:color="auto"/>
              <w:left w:val="single" w:sz="4" w:space="0" w:color="auto"/>
              <w:bottom w:val="single" w:sz="4" w:space="0" w:color="auto"/>
              <w:right w:val="single" w:sz="4" w:space="0" w:color="auto"/>
            </w:tcBorders>
          </w:tcPr>
          <w:p w14:paraId="3A68FE73" w14:textId="77777777" w:rsidR="004D513A" w:rsidRPr="00F348EC" w:rsidRDefault="004D513A" w:rsidP="004D513A">
            <w:pPr>
              <w:rPr>
                <w:sz w:val="18"/>
                <w:szCs w:val="18"/>
              </w:rPr>
            </w:pPr>
            <w:r w:rsidRPr="00F348EC">
              <w:rPr>
                <w:sz w:val="18"/>
                <w:szCs w:val="18"/>
              </w:rPr>
              <w:t>EAS020700024</w:t>
            </w:r>
          </w:p>
        </w:tc>
        <w:tc>
          <w:tcPr>
            <w:tcW w:w="2693" w:type="dxa"/>
            <w:tcBorders>
              <w:top w:val="single" w:sz="4" w:space="0" w:color="auto"/>
              <w:left w:val="single" w:sz="4" w:space="0" w:color="auto"/>
              <w:bottom w:val="single" w:sz="4" w:space="0" w:color="auto"/>
              <w:right w:val="single" w:sz="4" w:space="0" w:color="auto"/>
            </w:tcBorders>
          </w:tcPr>
          <w:p w14:paraId="68F66787" w14:textId="77777777" w:rsidR="004D513A" w:rsidRPr="00825D43" w:rsidRDefault="004D513A" w:rsidP="004D513A">
            <w:pPr>
              <w:rPr>
                <w:sz w:val="18"/>
                <w:szCs w:val="18"/>
              </w:rPr>
            </w:pPr>
            <w:r w:rsidRPr="00825D43">
              <w:rPr>
                <w:rFonts w:hint="eastAsia"/>
                <w:sz w:val="18"/>
                <w:szCs w:val="18"/>
              </w:rPr>
              <w:t>查询资产交易平台资金归集内部账户信息失败</w:t>
            </w:r>
            <w:r w:rsidRPr="00825D43">
              <w:rPr>
                <w:rFonts w:hint="eastAsia"/>
                <w:sz w:val="18"/>
                <w:szCs w:val="18"/>
              </w:rPr>
              <w:t xml:space="preserve">                         </w:t>
            </w:r>
          </w:p>
        </w:tc>
        <w:tc>
          <w:tcPr>
            <w:tcW w:w="1417" w:type="dxa"/>
          </w:tcPr>
          <w:p w14:paraId="4FEE9982" w14:textId="77777777" w:rsidR="004D513A" w:rsidRPr="00C96DA4" w:rsidRDefault="004D513A" w:rsidP="004D513A">
            <w:pPr>
              <w:rPr>
                <w:sz w:val="18"/>
                <w:szCs w:val="18"/>
              </w:rPr>
            </w:pPr>
            <w:r w:rsidRPr="00C96DA4">
              <w:rPr>
                <w:sz w:val="18"/>
                <w:szCs w:val="18"/>
              </w:rPr>
              <w:t>BIP019000027</w:t>
            </w:r>
          </w:p>
        </w:tc>
        <w:tc>
          <w:tcPr>
            <w:tcW w:w="3260" w:type="dxa"/>
          </w:tcPr>
          <w:p w14:paraId="0F83E68C" w14:textId="77777777" w:rsidR="004D513A" w:rsidRPr="00C96DA4" w:rsidRDefault="004D513A" w:rsidP="004D513A">
            <w:pPr>
              <w:rPr>
                <w:sz w:val="18"/>
                <w:szCs w:val="18"/>
              </w:rPr>
            </w:pPr>
            <w:r w:rsidRPr="00C96DA4">
              <w:rPr>
                <w:rFonts w:hint="eastAsia"/>
                <w:sz w:val="18"/>
                <w:szCs w:val="18"/>
              </w:rPr>
              <w:t>服务</w:t>
            </w:r>
            <w:r w:rsidRPr="00C96DA4">
              <w:rPr>
                <w:rFonts w:hint="eastAsia"/>
                <w:sz w:val="18"/>
                <w:szCs w:val="18"/>
              </w:rPr>
              <w:t>ID</w:t>
            </w:r>
            <w:r w:rsidRPr="00C96DA4">
              <w:rPr>
                <w:rFonts w:hint="eastAsia"/>
                <w:sz w:val="18"/>
                <w:szCs w:val="18"/>
              </w:rPr>
              <w:t>为空</w:t>
            </w:r>
            <w:r w:rsidRPr="00C96DA4">
              <w:rPr>
                <w:rFonts w:hint="eastAsia"/>
                <w:sz w:val="18"/>
                <w:szCs w:val="18"/>
              </w:rPr>
              <w:t xml:space="preserve">                                          </w:t>
            </w:r>
          </w:p>
        </w:tc>
      </w:tr>
      <w:tr w:rsidR="004D513A" w14:paraId="6BE86CA5" w14:textId="77777777" w:rsidTr="005C058E">
        <w:trPr>
          <w:trHeight w:val="315"/>
        </w:trPr>
        <w:tc>
          <w:tcPr>
            <w:tcW w:w="1668" w:type="dxa"/>
            <w:tcBorders>
              <w:top w:val="single" w:sz="4" w:space="0" w:color="auto"/>
              <w:left w:val="single" w:sz="4" w:space="0" w:color="auto"/>
              <w:bottom w:val="single" w:sz="4" w:space="0" w:color="auto"/>
              <w:right w:val="single" w:sz="4" w:space="0" w:color="auto"/>
            </w:tcBorders>
          </w:tcPr>
          <w:p w14:paraId="20F7705D" w14:textId="77777777" w:rsidR="004D513A" w:rsidRPr="00F348EC" w:rsidRDefault="004D513A" w:rsidP="004D513A">
            <w:pPr>
              <w:rPr>
                <w:sz w:val="18"/>
                <w:szCs w:val="18"/>
              </w:rPr>
            </w:pPr>
            <w:r w:rsidRPr="00F348EC">
              <w:rPr>
                <w:sz w:val="18"/>
                <w:szCs w:val="18"/>
              </w:rPr>
              <w:t>EAS020700025</w:t>
            </w:r>
          </w:p>
        </w:tc>
        <w:tc>
          <w:tcPr>
            <w:tcW w:w="2693" w:type="dxa"/>
            <w:tcBorders>
              <w:top w:val="single" w:sz="4" w:space="0" w:color="auto"/>
              <w:left w:val="single" w:sz="4" w:space="0" w:color="auto"/>
              <w:bottom w:val="single" w:sz="4" w:space="0" w:color="auto"/>
              <w:right w:val="single" w:sz="4" w:space="0" w:color="auto"/>
            </w:tcBorders>
          </w:tcPr>
          <w:p w14:paraId="4F9E5C67" w14:textId="77777777" w:rsidR="004D513A" w:rsidRPr="00825D43" w:rsidRDefault="004D513A" w:rsidP="004D513A">
            <w:pPr>
              <w:rPr>
                <w:sz w:val="18"/>
                <w:szCs w:val="18"/>
              </w:rPr>
            </w:pPr>
            <w:r w:rsidRPr="00825D43">
              <w:rPr>
                <w:rFonts w:hint="eastAsia"/>
                <w:sz w:val="18"/>
                <w:szCs w:val="18"/>
              </w:rPr>
              <w:t>获取批量资金划转文件路径时操作数据库失败</w:t>
            </w:r>
            <w:r w:rsidRPr="00825D43">
              <w:rPr>
                <w:rFonts w:hint="eastAsia"/>
                <w:sz w:val="18"/>
                <w:szCs w:val="18"/>
              </w:rPr>
              <w:t xml:space="preserve">                         </w:t>
            </w:r>
          </w:p>
        </w:tc>
        <w:tc>
          <w:tcPr>
            <w:tcW w:w="1417" w:type="dxa"/>
          </w:tcPr>
          <w:p w14:paraId="094BB33D" w14:textId="77777777" w:rsidR="004D513A" w:rsidRPr="00C96DA4" w:rsidRDefault="004D513A" w:rsidP="004D513A">
            <w:pPr>
              <w:rPr>
                <w:sz w:val="18"/>
                <w:szCs w:val="18"/>
              </w:rPr>
            </w:pPr>
            <w:r w:rsidRPr="00C96DA4">
              <w:rPr>
                <w:sz w:val="18"/>
                <w:szCs w:val="18"/>
              </w:rPr>
              <w:t>BIP019000028</w:t>
            </w:r>
          </w:p>
        </w:tc>
        <w:tc>
          <w:tcPr>
            <w:tcW w:w="3260" w:type="dxa"/>
          </w:tcPr>
          <w:p w14:paraId="3827DA24" w14:textId="77777777" w:rsidR="004D513A" w:rsidRPr="00C96DA4" w:rsidRDefault="004D513A" w:rsidP="004D513A">
            <w:pPr>
              <w:rPr>
                <w:sz w:val="18"/>
                <w:szCs w:val="18"/>
              </w:rPr>
            </w:pPr>
            <w:r w:rsidRPr="00C96DA4">
              <w:rPr>
                <w:rFonts w:hint="eastAsia"/>
                <w:sz w:val="18"/>
                <w:szCs w:val="18"/>
              </w:rPr>
              <w:t>服务定义不存在</w:t>
            </w:r>
            <w:r w:rsidRPr="00C96DA4">
              <w:rPr>
                <w:rFonts w:hint="eastAsia"/>
                <w:sz w:val="18"/>
                <w:szCs w:val="18"/>
              </w:rPr>
              <w:t xml:space="preserve">                                      </w:t>
            </w:r>
          </w:p>
        </w:tc>
      </w:tr>
      <w:tr w:rsidR="004D513A" w14:paraId="45BA7D19" w14:textId="77777777" w:rsidTr="005C058E">
        <w:trPr>
          <w:trHeight w:val="315"/>
        </w:trPr>
        <w:tc>
          <w:tcPr>
            <w:tcW w:w="1668" w:type="dxa"/>
            <w:tcBorders>
              <w:top w:val="single" w:sz="4" w:space="0" w:color="auto"/>
              <w:left w:val="single" w:sz="4" w:space="0" w:color="auto"/>
              <w:bottom w:val="single" w:sz="4" w:space="0" w:color="auto"/>
              <w:right w:val="single" w:sz="4" w:space="0" w:color="auto"/>
            </w:tcBorders>
          </w:tcPr>
          <w:p w14:paraId="4E9CE06A" w14:textId="77777777" w:rsidR="004D513A" w:rsidRPr="00F348EC" w:rsidRDefault="004D513A" w:rsidP="004D513A">
            <w:pPr>
              <w:rPr>
                <w:sz w:val="18"/>
                <w:szCs w:val="18"/>
              </w:rPr>
            </w:pPr>
            <w:r w:rsidRPr="00F348EC">
              <w:rPr>
                <w:sz w:val="18"/>
                <w:szCs w:val="18"/>
              </w:rPr>
              <w:t>EAS020700026</w:t>
            </w:r>
          </w:p>
        </w:tc>
        <w:tc>
          <w:tcPr>
            <w:tcW w:w="2693" w:type="dxa"/>
            <w:tcBorders>
              <w:top w:val="single" w:sz="4" w:space="0" w:color="auto"/>
              <w:left w:val="single" w:sz="4" w:space="0" w:color="auto"/>
              <w:bottom w:val="single" w:sz="4" w:space="0" w:color="auto"/>
              <w:right w:val="single" w:sz="4" w:space="0" w:color="auto"/>
            </w:tcBorders>
          </w:tcPr>
          <w:p w14:paraId="735A20B1" w14:textId="77777777" w:rsidR="004D513A" w:rsidRPr="00825D43" w:rsidRDefault="004D513A" w:rsidP="004D513A">
            <w:pPr>
              <w:rPr>
                <w:sz w:val="18"/>
                <w:szCs w:val="18"/>
              </w:rPr>
            </w:pPr>
            <w:r w:rsidRPr="00825D43">
              <w:rPr>
                <w:rFonts w:hint="eastAsia"/>
                <w:sz w:val="18"/>
                <w:szCs w:val="18"/>
              </w:rPr>
              <w:t>获取的批量资金划转文件路径为空</w:t>
            </w:r>
            <w:r w:rsidRPr="00825D43">
              <w:rPr>
                <w:rFonts w:hint="eastAsia"/>
                <w:sz w:val="18"/>
                <w:szCs w:val="18"/>
              </w:rPr>
              <w:t xml:space="preserve">                                   </w:t>
            </w:r>
          </w:p>
        </w:tc>
        <w:tc>
          <w:tcPr>
            <w:tcW w:w="1417" w:type="dxa"/>
          </w:tcPr>
          <w:p w14:paraId="63A50C80" w14:textId="77777777" w:rsidR="004D513A" w:rsidRPr="00C96DA4" w:rsidRDefault="004D513A" w:rsidP="004D513A">
            <w:pPr>
              <w:rPr>
                <w:sz w:val="18"/>
                <w:szCs w:val="18"/>
              </w:rPr>
            </w:pPr>
            <w:r w:rsidRPr="00C96DA4">
              <w:rPr>
                <w:sz w:val="18"/>
                <w:szCs w:val="18"/>
              </w:rPr>
              <w:t>BIP019000029</w:t>
            </w:r>
          </w:p>
        </w:tc>
        <w:tc>
          <w:tcPr>
            <w:tcW w:w="3260" w:type="dxa"/>
          </w:tcPr>
          <w:p w14:paraId="4DDD8169" w14:textId="77777777" w:rsidR="004D513A" w:rsidRPr="00C96DA4" w:rsidRDefault="004D513A" w:rsidP="004D513A">
            <w:pPr>
              <w:rPr>
                <w:sz w:val="18"/>
                <w:szCs w:val="18"/>
              </w:rPr>
            </w:pPr>
            <w:r w:rsidRPr="00C96DA4">
              <w:rPr>
                <w:rFonts w:hint="eastAsia"/>
                <w:sz w:val="18"/>
                <w:szCs w:val="18"/>
              </w:rPr>
              <w:t>从数据库流水中创建流程实例异常</w:t>
            </w:r>
            <w:r w:rsidRPr="00C96DA4">
              <w:rPr>
                <w:rFonts w:hint="eastAsia"/>
                <w:sz w:val="18"/>
                <w:szCs w:val="18"/>
              </w:rPr>
              <w:t xml:space="preserve">                      </w:t>
            </w:r>
          </w:p>
        </w:tc>
      </w:tr>
      <w:tr w:rsidR="004D513A" w14:paraId="289EC0AC" w14:textId="77777777" w:rsidTr="005C058E">
        <w:trPr>
          <w:trHeight w:val="315"/>
        </w:trPr>
        <w:tc>
          <w:tcPr>
            <w:tcW w:w="1668" w:type="dxa"/>
            <w:tcBorders>
              <w:top w:val="single" w:sz="4" w:space="0" w:color="auto"/>
              <w:left w:val="single" w:sz="4" w:space="0" w:color="auto"/>
              <w:bottom w:val="single" w:sz="4" w:space="0" w:color="auto"/>
              <w:right w:val="single" w:sz="4" w:space="0" w:color="auto"/>
            </w:tcBorders>
          </w:tcPr>
          <w:p w14:paraId="1E5E0DC3" w14:textId="77777777" w:rsidR="004D513A" w:rsidRPr="00F348EC" w:rsidRDefault="004D513A" w:rsidP="004D513A">
            <w:pPr>
              <w:rPr>
                <w:sz w:val="18"/>
                <w:szCs w:val="18"/>
              </w:rPr>
            </w:pPr>
            <w:r w:rsidRPr="00F348EC">
              <w:rPr>
                <w:sz w:val="18"/>
                <w:szCs w:val="18"/>
              </w:rPr>
              <w:t>EAS020700027</w:t>
            </w:r>
          </w:p>
        </w:tc>
        <w:tc>
          <w:tcPr>
            <w:tcW w:w="2693" w:type="dxa"/>
            <w:tcBorders>
              <w:top w:val="single" w:sz="4" w:space="0" w:color="auto"/>
              <w:left w:val="single" w:sz="4" w:space="0" w:color="auto"/>
              <w:bottom w:val="single" w:sz="4" w:space="0" w:color="auto"/>
              <w:right w:val="single" w:sz="4" w:space="0" w:color="auto"/>
            </w:tcBorders>
          </w:tcPr>
          <w:p w14:paraId="1942B7FA" w14:textId="77777777" w:rsidR="004D513A" w:rsidRPr="00825D43" w:rsidRDefault="004D513A" w:rsidP="004D513A">
            <w:pPr>
              <w:rPr>
                <w:sz w:val="18"/>
                <w:szCs w:val="18"/>
              </w:rPr>
            </w:pPr>
            <w:r w:rsidRPr="00825D43">
              <w:rPr>
                <w:rFonts w:hint="eastAsia"/>
                <w:sz w:val="18"/>
                <w:szCs w:val="18"/>
              </w:rPr>
              <w:t>资产交易平台放款时调用统一支付服务</w:t>
            </w:r>
            <w:r w:rsidRPr="00825D43">
              <w:rPr>
                <w:rFonts w:hint="eastAsia"/>
                <w:sz w:val="18"/>
                <w:szCs w:val="18"/>
              </w:rPr>
              <w:t>-</w:t>
            </w:r>
            <w:r w:rsidRPr="00825D43">
              <w:rPr>
                <w:rFonts w:hint="eastAsia"/>
                <w:sz w:val="18"/>
                <w:szCs w:val="18"/>
              </w:rPr>
              <w:t>执行标准订单失败</w:t>
            </w:r>
            <w:r w:rsidRPr="00825D43">
              <w:rPr>
                <w:rFonts w:hint="eastAsia"/>
                <w:sz w:val="18"/>
                <w:szCs w:val="18"/>
              </w:rPr>
              <w:t xml:space="preserve">              </w:t>
            </w:r>
          </w:p>
        </w:tc>
        <w:tc>
          <w:tcPr>
            <w:tcW w:w="1417" w:type="dxa"/>
          </w:tcPr>
          <w:p w14:paraId="2F98A5E6" w14:textId="77777777" w:rsidR="004D513A" w:rsidRPr="00C96DA4" w:rsidRDefault="004D513A" w:rsidP="004D513A">
            <w:pPr>
              <w:rPr>
                <w:sz w:val="18"/>
                <w:szCs w:val="18"/>
              </w:rPr>
            </w:pPr>
            <w:r w:rsidRPr="00C96DA4">
              <w:rPr>
                <w:sz w:val="18"/>
                <w:szCs w:val="18"/>
              </w:rPr>
              <w:t>BIP019000032</w:t>
            </w:r>
          </w:p>
        </w:tc>
        <w:tc>
          <w:tcPr>
            <w:tcW w:w="3260" w:type="dxa"/>
          </w:tcPr>
          <w:p w14:paraId="0E212540" w14:textId="77777777" w:rsidR="004D513A" w:rsidRPr="00C96DA4" w:rsidRDefault="004D513A" w:rsidP="004D513A">
            <w:pPr>
              <w:rPr>
                <w:sz w:val="18"/>
                <w:szCs w:val="18"/>
              </w:rPr>
            </w:pPr>
            <w:r w:rsidRPr="00C96DA4">
              <w:rPr>
                <w:rFonts w:hint="eastAsia"/>
                <w:sz w:val="18"/>
                <w:szCs w:val="18"/>
              </w:rPr>
              <w:t>冲正达最大次数</w:t>
            </w:r>
            <w:r w:rsidRPr="00C96DA4">
              <w:rPr>
                <w:rFonts w:hint="eastAsia"/>
                <w:sz w:val="18"/>
                <w:szCs w:val="18"/>
              </w:rPr>
              <w:t xml:space="preserve">                                      </w:t>
            </w:r>
          </w:p>
        </w:tc>
      </w:tr>
      <w:tr w:rsidR="004D513A" w14:paraId="753C0210" w14:textId="77777777" w:rsidTr="005C058E">
        <w:trPr>
          <w:trHeight w:val="315"/>
        </w:trPr>
        <w:tc>
          <w:tcPr>
            <w:tcW w:w="1668" w:type="dxa"/>
            <w:tcBorders>
              <w:top w:val="single" w:sz="4" w:space="0" w:color="auto"/>
              <w:left w:val="single" w:sz="4" w:space="0" w:color="auto"/>
              <w:bottom w:val="single" w:sz="4" w:space="0" w:color="auto"/>
              <w:right w:val="single" w:sz="4" w:space="0" w:color="auto"/>
            </w:tcBorders>
          </w:tcPr>
          <w:p w14:paraId="6D5257B4" w14:textId="77777777" w:rsidR="004D513A" w:rsidRPr="00F348EC" w:rsidRDefault="004D513A" w:rsidP="004D513A">
            <w:pPr>
              <w:rPr>
                <w:sz w:val="18"/>
                <w:szCs w:val="18"/>
              </w:rPr>
            </w:pPr>
            <w:r w:rsidRPr="00F348EC">
              <w:rPr>
                <w:sz w:val="18"/>
                <w:szCs w:val="18"/>
              </w:rPr>
              <w:t>EAS020700029</w:t>
            </w:r>
          </w:p>
        </w:tc>
        <w:tc>
          <w:tcPr>
            <w:tcW w:w="2693" w:type="dxa"/>
            <w:tcBorders>
              <w:top w:val="single" w:sz="4" w:space="0" w:color="auto"/>
              <w:left w:val="single" w:sz="4" w:space="0" w:color="auto"/>
              <w:bottom w:val="single" w:sz="4" w:space="0" w:color="auto"/>
              <w:right w:val="single" w:sz="4" w:space="0" w:color="auto"/>
            </w:tcBorders>
          </w:tcPr>
          <w:p w14:paraId="0AFB90B3" w14:textId="77777777" w:rsidR="004D513A" w:rsidRPr="00825D43" w:rsidRDefault="004D513A" w:rsidP="004D513A">
            <w:pPr>
              <w:rPr>
                <w:sz w:val="18"/>
                <w:szCs w:val="18"/>
              </w:rPr>
            </w:pPr>
            <w:r w:rsidRPr="00825D43">
              <w:rPr>
                <w:rFonts w:hint="eastAsia"/>
                <w:sz w:val="18"/>
                <w:szCs w:val="18"/>
              </w:rPr>
              <w:t>资产交易平台放款时查询出放款金额为合法</w:t>
            </w:r>
            <w:r w:rsidRPr="00825D43">
              <w:rPr>
                <w:rFonts w:hint="eastAsia"/>
                <w:sz w:val="18"/>
                <w:szCs w:val="18"/>
              </w:rPr>
              <w:t xml:space="preserve">                           </w:t>
            </w:r>
          </w:p>
        </w:tc>
        <w:tc>
          <w:tcPr>
            <w:tcW w:w="1417" w:type="dxa"/>
          </w:tcPr>
          <w:p w14:paraId="6FEAE3B0" w14:textId="77777777" w:rsidR="004D513A" w:rsidRPr="00C96DA4" w:rsidRDefault="004D513A" w:rsidP="004D513A">
            <w:pPr>
              <w:rPr>
                <w:sz w:val="18"/>
                <w:szCs w:val="18"/>
              </w:rPr>
            </w:pPr>
            <w:r w:rsidRPr="00C96DA4">
              <w:rPr>
                <w:sz w:val="18"/>
                <w:szCs w:val="18"/>
              </w:rPr>
              <w:t>BIP019000033</w:t>
            </w:r>
          </w:p>
        </w:tc>
        <w:tc>
          <w:tcPr>
            <w:tcW w:w="3260" w:type="dxa"/>
          </w:tcPr>
          <w:p w14:paraId="212DCDC7" w14:textId="77777777" w:rsidR="004D513A" w:rsidRPr="00C96DA4" w:rsidRDefault="004D513A" w:rsidP="004D513A">
            <w:pPr>
              <w:rPr>
                <w:sz w:val="18"/>
                <w:szCs w:val="18"/>
              </w:rPr>
            </w:pPr>
            <w:r w:rsidRPr="00C96DA4">
              <w:rPr>
                <w:rFonts w:hint="eastAsia"/>
                <w:sz w:val="18"/>
                <w:szCs w:val="18"/>
              </w:rPr>
              <w:t>创建事后冲正任务异常</w:t>
            </w:r>
            <w:r w:rsidRPr="00C96DA4">
              <w:rPr>
                <w:rFonts w:hint="eastAsia"/>
                <w:sz w:val="18"/>
                <w:szCs w:val="18"/>
              </w:rPr>
              <w:t xml:space="preserve">                                </w:t>
            </w:r>
          </w:p>
        </w:tc>
      </w:tr>
      <w:tr w:rsidR="004D513A" w14:paraId="1C119DAD" w14:textId="77777777" w:rsidTr="005C058E">
        <w:trPr>
          <w:trHeight w:val="315"/>
        </w:trPr>
        <w:tc>
          <w:tcPr>
            <w:tcW w:w="1668" w:type="dxa"/>
            <w:tcBorders>
              <w:top w:val="single" w:sz="4" w:space="0" w:color="auto"/>
              <w:left w:val="single" w:sz="4" w:space="0" w:color="auto"/>
              <w:bottom w:val="single" w:sz="4" w:space="0" w:color="auto"/>
              <w:right w:val="single" w:sz="4" w:space="0" w:color="auto"/>
            </w:tcBorders>
          </w:tcPr>
          <w:p w14:paraId="1A28178D" w14:textId="77777777" w:rsidR="004D513A" w:rsidRPr="00F348EC" w:rsidRDefault="004D513A" w:rsidP="004D513A">
            <w:pPr>
              <w:rPr>
                <w:sz w:val="18"/>
                <w:szCs w:val="18"/>
              </w:rPr>
            </w:pPr>
            <w:r w:rsidRPr="00F348EC">
              <w:rPr>
                <w:sz w:val="18"/>
                <w:szCs w:val="18"/>
              </w:rPr>
              <w:t>EAS020700030</w:t>
            </w:r>
          </w:p>
        </w:tc>
        <w:tc>
          <w:tcPr>
            <w:tcW w:w="2693" w:type="dxa"/>
            <w:tcBorders>
              <w:top w:val="single" w:sz="4" w:space="0" w:color="auto"/>
              <w:left w:val="single" w:sz="4" w:space="0" w:color="auto"/>
              <w:bottom w:val="single" w:sz="4" w:space="0" w:color="auto"/>
              <w:right w:val="single" w:sz="4" w:space="0" w:color="auto"/>
            </w:tcBorders>
          </w:tcPr>
          <w:p w14:paraId="0F1C39E4" w14:textId="77777777" w:rsidR="004D513A" w:rsidRPr="00825D43" w:rsidRDefault="004D513A" w:rsidP="004D513A">
            <w:pPr>
              <w:rPr>
                <w:sz w:val="18"/>
                <w:szCs w:val="18"/>
              </w:rPr>
            </w:pPr>
            <w:r w:rsidRPr="00825D43">
              <w:rPr>
                <w:rFonts w:hint="eastAsia"/>
                <w:sz w:val="18"/>
                <w:szCs w:val="18"/>
              </w:rPr>
              <w:t>资产交易平台登记还款文件明细信息时调用服务</w:t>
            </w:r>
            <w:r w:rsidRPr="00825D43">
              <w:rPr>
                <w:rFonts w:hint="eastAsia"/>
                <w:sz w:val="18"/>
                <w:szCs w:val="18"/>
              </w:rPr>
              <w:t>-</w:t>
            </w:r>
            <w:r w:rsidRPr="00825D43">
              <w:rPr>
                <w:rFonts w:hint="eastAsia"/>
                <w:sz w:val="18"/>
                <w:szCs w:val="18"/>
              </w:rPr>
              <w:t>创建支付订单失败</w:t>
            </w:r>
            <w:r w:rsidRPr="00825D43">
              <w:rPr>
                <w:rFonts w:hint="eastAsia"/>
                <w:sz w:val="18"/>
                <w:szCs w:val="18"/>
              </w:rPr>
              <w:t xml:space="preserve">      </w:t>
            </w:r>
          </w:p>
        </w:tc>
        <w:tc>
          <w:tcPr>
            <w:tcW w:w="1417" w:type="dxa"/>
          </w:tcPr>
          <w:p w14:paraId="48E5A61C" w14:textId="77777777" w:rsidR="004D513A" w:rsidRPr="00C96DA4" w:rsidRDefault="004D513A" w:rsidP="004D513A">
            <w:pPr>
              <w:rPr>
                <w:sz w:val="18"/>
                <w:szCs w:val="18"/>
              </w:rPr>
            </w:pPr>
            <w:r w:rsidRPr="00C96DA4">
              <w:rPr>
                <w:sz w:val="18"/>
                <w:szCs w:val="18"/>
              </w:rPr>
              <w:t>BIP019000034</w:t>
            </w:r>
          </w:p>
        </w:tc>
        <w:tc>
          <w:tcPr>
            <w:tcW w:w="3260" w:type="dxa"/>
          </w:tcPr>
          <w:p w14:paraId="2D22688C" w14:textId="77777777" w:rsidR="004D513A" w:rsidRPr="00C96DA4" w:rsidRDefault="004D513A" w:rsidP="004D513A">
            <w:pPr>
              <w:rPr>
                <w:sz w:val="18"/>
                <w:szCs w:val="18"/>
              </w:rPr>
            </w:pPr>
            <w:r w:rsidRPr="00C96DA4">
              <w:rPr>
                <w:rFonts w:hint="eastAsia"/>
                <w:sz w:val="18"/>
                <w:szCs w:val="18"/>
              </w:rPr>
              <w:t>本地组件调用异常</w:t>
            </w:r>
            <w:r w:rsidRPr="00C96DA4">
              <w:rPr>
                <w:rFonts w:hint="eastAsia"/>
                <w:sz w:val="18"/>
                <w:szCs w:val="18"/>
              </w:rPr>
              <w:t xml:space="preserve">                                    </w:t>
            </w:r>
          </w:p>
        </w:tc>
      </w:tr>
      <w:tr w:rsidR="004D513A" w14:paraId="4725B449" w14:textId="77777777" w:rsidTr="005C058E">
        <w:trPr>
          <w:trHeight w:val="315"/>
        </w:trPr>
        <w:tc>
          <w:tcPr>
            <w:tcW w:w="1668" w:type="dxa"/>
            <w:tcBorders>
              <w:top w:val="single" w:sz="4" w:space="0" w:color="auto"/>
              <w:left w:val="single" w:sz="4" w:space="0" w:color="auto"/>
              <w:bottom w:val="single" w:sz="4" w:space="0" w:color="auto"/>
              <w:right w:val="single" w:sz="4" w:space="0" w:color="auto"/>
            </w:tcBorders>
          </w:tcPr>
          <w:p w14:paraId="6ADAAF04" w14:textId="77777777" w:rsidR="004D513A" w:rsidRPr="00F348EC" w:rsidRDefault="004D513A" w:rsidP="004D513A">
            <w:pPr>
              <w:rPr>
                <w:sz w:val="18"/>
                <w:szCs w:val="18"/>
              </w:rPr>
            </w:pPr>
            <w:r w:rsidRPr="00F348EC">
              <w:rPr>
                <w:sz w:val="18"/>
                <w:szCs w:val="18"/>
              </w:rPr>
              <w:t>EAS020700032</w:t>
            </w:r>
          </w:p>
        </w:tc>
        <w:tc>
          <w:tcPr>
            <w:tcW w:w="2693" w:type="dxa"/>
            <w:tcBorders>
              <w:top w:val="single" w:sz="4" w:space="0" w:color="auto"/>
              <w:left w:val="single" w:sz="4" w:space="0" w:color="auto"/>
              <w:bottom w:val="single" w:sz="4" w:space="0" w:color="auto"/>
              <w:right w:val="single" w:sz="4" w:space="0" w:color="auto"/>
            </w:tcBorders>
          </w:tcPr>
          <w:p w14:paraId="62791CFE" w14:textId="77777777" w:rsidR="004D513A" w:rsidRPr="00825D43" w:rsidRDefault="004D513A" w:rsidP="004D513A">
            <w:pPr>
              <w:rPr>
                <w:sz w:val="18"/>
                <w:szCs w:val="18"/>
              </w:rPr>
            </w:pPr>
            <w:r w:rsidRPr="00825D43">
              <w:rPr>
                <w:rFonts w:hint="eastAsia"/>
                <w:sz w:val="18"/>
                <w:szCs w:val="18"/>
              </w:rPr>
              <w:t>项目已经申请还款且还未处理</w:t>
            </w:r>
            <w:r w:rsidRPr="00825D43">
              <w:rPr>
                <w:rFonts w:hint="eastAsia"/>
                <w:sz w:val="18"/>
                <w:szCs w:val="18"/>
              </w:rPr>
              <w:t>,</w:t>
            </w:r>
            <w:r w:rsidRPr="00825D43">
              <w:rPr>
                <w:rFonts w:hint="eastAsia"/>
                <w:sz w:val="18"/>
                <w:szCs w:val="18"/>
              </w:rPr>
              <w:t>不允许重复申请</w:t>
            </w:r>
            <w:r w:rsidRPr="00825D43">
              <w:rPr>
                <w:rFonts w:hint="eastAsia"/>
                <w:sz w:val="18"/>
                <w:szCs w:val="18"/>
              </w:rPr>
              <w:t xml:space="preserve">                        </w:t>
            </w:r>
          </w:p>
        </w:tc>
        <w:tc>
          <w:tcPr>
            <w:tcW w:w="1417" w:type="dxa"/>
          </w:tcPr>
          <w:p w14:paraId="5B5A35E1" w14:textId="77777777" w:rsidR="004D513A" w:rsidRPr="00C96DA4" w:rsidRDefault="004D513A" w:rsidP="004D513A">
            <w:pPr>
              <w:rPr>
                <w:sz w:val="18"/>
                <w:szCs w:val="18"/>
              </w:rPr>
            </w:pPr>
            <w:r w:rsidRPr="00C96DA4">
              <w:rPr>
                <w:sz w:val="18"/>
                <w:szCs w:val="18"/>
              </w:rPr>
              <w:t>BIP019000035</w:t>
            </w:r>
          </w:p>
        </w:tc>
        <w:tc>
          <w:tcPr>
            <w:tcW w:w="3260" w:type="dxa"/>
          </w:tcPr>
          <w:p w14:paraId="2ED1F160" w14:textId="77777777" w:rsidR="004D513A" w:rsidRPr="00C96DA4" w:rsidRDefault="004D513A" w:rsidP="004D513A">
            <w:pPr>
              <w:rPr>
                <w:sz w:val="18"/>
                <w:szCs w:val="18"/>
              </w:rPr>
            </w:pPr>
            <w:r w:rsidRPr="00C96DA4">
              <w:rPr>
                <w:rFonts w:hint="eastAsia"/>
                <w:sz w:val="18"/>
                <w:szCs w:val="18"/>
              </w:rPr>
              <w:t>本地组件执行失败</w:t>
            </w:r>
            <w:r w:rsidRPr="00C96DA4">
              <w:rPr>
                <w:rFonts w:hint="eastAsia"/>
                <w:sz w:val="18"/>
                <w:szCs w:val="18"/>
              </w:rPr>
              <w:t xml:space="preserve">                                    </w:t>
            </w:r>
          </w:p>
        </w:tc>
      </w:tr>
      <w:tr w:rsidR="004D513A" w14:paraId="2AA317EC" w14:textId="77777777" w:rsidTr="005C058E">
        <w:trPr>
          <w:trHeight w:val="315"/>
        </w:trPr>
        <w:tc>
          <w:tcPr>
            <w:tcW w:w="1668" w:type="dxa"/>
            <w:tcBorders>
              <w:top w:val="single" w:sz="4" w:space="0" w:color="auto"/>
              <w:left w:val="single" w:sz="4" w:space="0" w:color="auto"/>
              <w:bottom w:val="single" w:sz="4" w:space="0" w:color="auto"/>
              <w:right w:val="single" w:sz="4" w:space="0" w:color="auto"/>
            </w:tcBorders>
          </w:tcPr>
          <w:p w14:paraId="0C822825" w14:textId="77777777" w:rsidR="004D513A" w:rsidRPr="00F348EC" w:rsidRDefault="004D513A" w:rsidP="004D513A">
            <w:pPr>
              <w:rPr>
                <w:sz w:val="18"/>
                <w:szCs w:val="18"/>
              </w:rPr>
            </w:pPr>
            <w:r w:rsidRPr="00F348EC">
              <w:rPr>
                <w:sz w:val="18"/>
                <w:szCs w:val="18"/>
              </w:rPr>
              <w:t>EAS020700034</w:t>
            </w:r>
          </w:p>
        </w:tc>
        <w:tc>
          <w:tcPr>
            <w:tcW w:w="2693" w:type="dxa"/>
            <w:tcBorders>
              <w:top w:val="single" w:sz="4" w:space="0" w:color="auto"/>
              <w:left w:val="single" w:sz="4" w:space="0" w:color="auto"/>
              <w:bottom w:val="single" w:sz="4" w:space="0" w:color="auto"/>
              <w:right w:val="single" w:sz="4" w:space="0" w:color="auto"/>
            </w:tcBorders>
          </w:tcPr>
          <w:p w14:paraId="784ABBD3" w14:textId="77777777" w:rsidR="004D513A" w:rsidRPr="00825D43" w:rsidRDefault="004D513A" w:rsidP="004D513A">
            <w:pPr>
              <w:rPr>
                <w:sz w:val="18"/>
                <w:szCs w:val="18"/>
              </w:rPr>
            </w:pPr>
            <w:r w:rsidRPr="00825D43">
              <w:rPr>
                <w:rFonts w:hint="eastAsia"/>
                <w:sz w:val="18"/>
                <w:szCs w:val="18"/>
              </w:rPr>
              <w:t>资产交易平台还款时根据订单号查询不到订单信息</w:t>
            </w:r>
            <w:r w:rsidRPr="00825D43">
              <w:rPr>
                <w:rFonts w:hint="eastAsia"/>
                <w:sz w:val="18"/>
                <w:szCs w:val="18"/>
              </w:rPr>
              <w:t xml:space="preserve">                     </w:t>
            </w:r>
          </w:p>
        </w:tc>
        <w:tc>
          <w:tcPr>
            <w:tcW w:w="1417" w:type="dxa"/>
          </w:tcPr>
          <w:p w14:paraId="66148A2E" w14:textId="77777777" w:rsidR="004D513A" w:rsidRPr="00C96DA4" w:rsidRDefault="004D513A" w:rsidP="004D513A">
            <w:pPr>
              <w:rPr>
                <w:sz w:val="18"/>
                <w:szCs w:val="18"/>
              </w:rPr>
            </w:pPr>
            <w:r w:rsidRPr="00C96DA4">
              <w:rPr>
                <w:sz w:val="18"/>
                <w:szCs w:val="18"/>
              </w:rPr>
              <w:t>BIP019000037</w:t>
            </w:r>
          </w:p>
        </w:tc>
        <w:tc>
          <w:tcPr>
            <w:tcW w:w="3260" w:type="dxa"/>
          </w:tcPr>
          <w:p w14:paraId="3D0602B8" w14:textId="77777777" w:rsidR="004D513A" w:rsidRPr="00C96DA4" w:rsidRDefault="004D513A" w:rsidP="004D513A">
            <w:pPr>
              <w:rPr>
                <w:sz w:val="18"/>
                <w:szCs w:val="18"/>
              </w:rPr>
            </w:pPr>
            <w:r w:rsidRPr="00C96DA4">
              <w:rPr>
                <w:rFonts w:hint="eastAsia"/>
                <w:sz w:val="18"/>
                <w:szCs w:val="18"/>
              </w:rPr>
              <w:t>调用后台系统失败</w:t>
            </w:r>
            <w:r w:rsidRPr="00C96DA4">
              <w:rPr>
                <w:rFonts w:hint="eastAsia"/>
                <w:sz w:val="18"/>
                <w:szCs w:val="18"/>
              </w:rPr>
              <w:t xml:space="preserve">                                    </w:t>
            </w:r>
          </w:p>
        </w:tc>
      </w:tr>
      <w:tr w:rsidR="00F05A51" w14:paraId="2A0FCC73" w14:textId="77777777" w:rsidTr="005C058E">
        <w:trPr>
          <w:trHeight w:val="315"/>
          <w:ins w:id="6357" w:author="wincol" w:date="2016-05-04T10:46:00Z"/>
        </w:trPr>
        <w:tc>
          <w:tcPr>
            <w:tcW w:w="1668" w:type="dxa"/>
            <w:tcBorders>
              <w:top w:val="single" w:sz="4" w:space="0" w:color="auto"/>
              <w:left w:val="single" w:sz="4" w:space="0" w:color="auto"/>
              <w:bottom w:val="single" w:sz="4" w:space="0" w:color="auto"/>
              <w:right w:val="single" w:sz="4" w:space="0" w:color="auto"/>
            </w:tcBorders>
          </w:tcPr>
          <w:p w14:paraId="4DD992B9" w14:textId="77777777" w:rsidR="00F05A51" w:rsidRPr="00F348EC" w:rsidRDefault="00F05A51" w:rsidP="00F05A51">
            <w:pPr>
              <w:rPr>
                <w:ins w:id="6358" w:author="wincol" w:date="2016-05-04T10:46:00Z"/>
                <w:sz w:val="18"/>
                <w:szCs w:val="18"/>
              </w:rPr>
            </w:pPr>
            <w:ins w:id="6359" w:author="wincol" w:date="2016-05-04T10:46:00Z">
              <w:r w:rsidRPr="00DB0D7E">
                <w:rPr>
                  <w:sz w:val="18"/>
                  <w:szCs w:val="18"/>
                </w:rPr>
                <w:t>EAS020400001</w:t>
              </w:r>
            </w:ins>
          </w:p>
        </w:tc>
        <w:tc>
          <w:tcPr>
            <w:tcW w:w="2693" w:type="dxa"/>
            <w:tcBorders>
              <w:top w:val="single" w:sz="4" w:space="0" w:color="auto"/>
              <w:left w:val="single" w:sz="4" w:space="0" w:color="auto"/>
              <w:bottom w:val="single" w:sz="4" w:space="0" w:color="auto"/>
              <w:right w:val="single" w:sz="4" w:space="0" w:color="auto"/>
            </w:tcBorders>
          </w:tcPr>
          <w:p w14:paraId="2EDEA2D1" w14:textId="77777777" w:rsidR="00F05A51" w:rsidRPr="00825D43" w:rsidRDefault="00F05A51" w:rsidP="00F05A51">
            <w:pPr>
              <w:rPr>
                <w:ins w:id="6360" w:author="wincol" w:date="2016-05-04T10:46:00Z"/>
                <w:sz w:val="18"/>
                <w:szCs w:val="18"/>
              </w:rPr>
            </w:pPr>
            <w:ins w:id="6361" w:author="wincol" w:date="2016-05-04T11:06:00Z">
              <w:r>
                <w:rPr>
                  <w:rFonts w:hint="eastAsia"/>
                  <w:sz w:val="18"/>
                  <w:szCs w:val="18"/>
                </w:rPr>
                <w:t>后台系统没收到交易请求</w:t>
              </w:r>
            </w:ins>
            <w:ins w:id="6362" w:author="wincol" w:date="2016-05-04T11:08:00Z">
              <w:r>
                <w:rPr>
                  <w:rFonts w:hint="eastAsia"/>
                  <w:sz w:val="18"/>
                  <w:szCs w:val="18"/>
                </w:rPr>
                <w:t>，交易失败</w:t>
              </w:r>
            </w:ins>
          </w:p>
        </w:tc>
        <w:tc>
          <w:tcPr>
            <w:tcW w:w="1417" w:type="dxa"/>
          </w:tcPr>
          <w:p w14:paraId="2E18FD13" w14:textId="77777777" w:rsidR="00F05A51" w:rsidRPr="00C96DA4" w:rsidRDefault="00F05A51" w:rsidP="0017024D">
            <w:pPr>
              <w:rPr>
                <w:ins w:id="6363" w:author="wincol" w:date="2016-05-04T10:46:00Z"/>
                <w:sz w:val="18"/>
                <w:szCs w:val="18"/>
              </w:rPr>
            </w:pPr>
            <w:ins w:id="6364" w:author="wincol" w:date="2016-05-26T11:33:00Z">
              <w:r w:rsidRPr="00F66185">
                <w:rPr>
                  <w:sz w:val="18"/>
                  <w:szCs w:val="18"/>
                </w:rPr>
                <w:t>OGWERR</w:t>
              </w:r>
            </w:ins>
            <w:ins w:id="6365" w:author="wincol" w:date="2016-05-26T11:34:00Z">
              <w:r>
                <w:rPr>
                  <w:rFonts w:hint="eastAsia"/>
                  <w:sz w:val="18"/>
                  <w:szCs w:val="18"/>
                </w:rPr>
                <w:t>99999</w:t>
              </w:r>
              <w:r w:rsidR="0017024D">
                <w:rPr>
                  <w:rFonts w:hint="eastAsia"/>
                  <w:sz w:val="18"/>
                  <w:szCs w:val="18"/>
                </w:rPr>
                <w:t>7</w:t>
              </w:r>
            </w:ins>
          </w:p>
        </w:tc>
        <w:tc>
          <w:tcPr>
            <w:tcW w:w="3260" w:type="dxa"/>
          </w:tcPr>
          <w:p w14:paraId="0FB190E1" w14:textId="77777777" w:rsidR="00F05A51" w:rsidRPr="00C96DA4" w:rsidRDefault="00F05A51" w:rsidP="00F05A51">
            <w:pPr>
              <w:rPr>
                <w:ins w:id="6366" w:author="wincol" w:date="2016-05-04T10:46:00Z"/>
                <w:sz w:val="18"/>
                <w:szCs w:val="18"/>
              </w:rPr>
            </w:pPr>
            <w:ins w:id="6367" w:author="wincol" w:date="2016-05-26T11:34:00Z">
              <w:r>
                <w:rPr>
                  <w:rFonts w:hint="eastAsia"/>
                  <w:sz w:val="18"/>
                  <w:szCs w:val="18"/>
                </w:rPr>
                <w:t>无此交易流水</w:t>
              </w:r>
            </w:ins>
          </w:p>
        </w:tc>
      </w:tr>
      <w:tr w:rsidR="00C83E66" w14:paraId="1DAAC768" w14:textId="77777777" w:rsidTr="005C058E">
        <w:trPr>
          <w:trHeight w:val="315"/>
        </w:trPr>
        <w:tc>
          <w:tcPr>
            <w:tcW w:w="1668" w:type="dxa"/>
            <w:tcBorders>
              <w:top w:val="single" w:sz="4" w:space="0" w:color="auto"/>
              <w:left w:val="single" w:sz="4" w:space="0" w:color="auto"/>
              <w:bottom w:val="single" w:sz="4" w:space="0" w:color="auto"/>
              <w:right w:val="single" w:sz="4" w:space="0" w:color="auto"/>
            </w:tcBorders>
          </w:tcPr>
          <w:p w14:paraId="3B2320E8" w14:textId="77777777" w:rsidR="00C83E66" w:rsidRPr="00DB0D7E" w:rsidRDefault="00C83E66" w:rsidP="00C83E66">
            <w:pPr>
              <w:rPr>
                <w:sz w:val="18"/>
                <w:szCs w:val="18"/>
              </w:rPr>
            </w:pPr>
            <w:ins w:id="6368" w:author="wincol" w:date="2016-10-25T16:01:00Z">
              <w:r w:rsidRPr="00BB2386">
                <w:rPr>
                  <w:sz w:val="18"/>
                  <w:szCs w:val="18"/>
                </w:rPr>
                <w:t>OGW100200009</w:t>
              </w:r>
            </w:ins>
          </w:p>
        </w:tc>
        <w:tc>
          <w:tcPr>
            <w:tcW w:w="2693" w:type="dxa"/>
            <w:tcBorders>
              <w:top w:val="single" w:sz="4" w:space="0" w:color="auto"/>
              <w:left w:val="single" w:sz="4" w:space="0" w:color="auto"/>
              <w:bottom w:val="single" w:sz="4" w:space="0" w:color="auto"/>
              <w:right w:val="single" w:sz="4" w:space="0" w:color="auto"/>
            </w:tcBorders>
          </w:tcPr>
          <w:p w14:paraId="4DB248E9" w14:textId="77777777" w:rsidR="00C83E66" w:rsidRDefault="00C83E66" w:rsidP="00C83E66">
            <w:pPr>
              <w:rPr>
                <w:sz w:val="18"/>
                <w:szCs w:val="18"/>
              </w:rPr>
            </w:pPr>
            <w:ins w:id="6369" w:author="wincol" w:date="2016-10-25T16:01:00Z">
              <w:r w:rsidRPr="00BB2386">
                <w:rPr>
                  <w:rFonts w:hint="eastAsia"/>
                  <w:sz w:val="18"/>
                  <w:szCs w:val="18"/>
                </w:rPr>
                <w:t>接口访问过于频繁，请</w:t>
              </w:r>
              <w:r w:rsidRPr="00BB2386">
                <w:rPr>
                  <w:rFonts w:hint="eastAsia"/>
                  <w:sz w:val="18"/>
                  <w:szCs w:val="18"/>
                </w:rPr>
                <w:t>5</w:t>
              </w:r>
              <w:r w:rsidRPr="00BB2386">
                <w:rPr>
                  <w:rFonts w:hint="eastAsia"/>
                  <w:sz w:val="18"/>
                  <w:szCs w:val="18"/>
                </w:rPr>
                <w:t>分钟后再访问</w:t>
              </w:r>
            </w:ins>
          </w:p>
        </w:tc>
        <w:tc>
          <w:tcPr>
            <w:tcW w:w="1417" w:type="dxa"/>
          </w:tcPr>
          <w:p w14:paraId="4BA3EA4F" w14:textId="77777777" w:rsidR="00C83E66" w:rsidRPr="00F66185" w:rsidRDefault="00C83E66" w:rsidP="00C83E66">
            <w:pPr>
              <w:rPr>
                <w:sz w:val="18"/>
                <w:szCs w:val="18"/>
              </w:rPr>
            </w:pPr>
          </w:p>
        </w:tc>
        <w:tc>
          <w:tcPr>
            <w:tcW w:w="3260" w:type="dxa"/>
          </w:tcPr>
          <w:p w14:paraId="6A60C678" w14:textId="77777777" w:rsidR="00C83E66" w:rsidRDefault="00C83E66" w:rsidP="00C83E66">
            <w:pPr>
              <w:rPr>
                <w:sz w:val="18"/>
                <w:szCs w:val="18"/>
              </w:rPr>
            </w:pPr>
          </w:p>
        </w:tc>
      </w:tr>
    </w:tbl>
    <w:p w14:paraId="3BB0A424" w14:textId="77777777" w:rsidR="004D513A" w:rsidRDefault="004D513A" w:rsidP="004D513A">
      <w:pPr>
        <w:tabs>
          <w:tab w:val="left" w:pos="2745"/>
        </w:tabs>
      </w:pPr>
    </w:p>
    <w:p w14:paraId="0295DE3C" w14:textId="77777777" w:rsidR="004D513A" w:rsidRDefault="004D513A" w:rsidP="004D513A">
      <w:pPr>
        <w:tabs>
          <w:tab w:val="left" w:pos="2745"/>
        </w:tabs>
      </w:pPr>
    </w:p>
    <w:p w14:paraId="4A7B5F84" w14:textId="77777777" w:rsidR="00DB0D7E" w:rsidRDefault="00DB0D7E" w:rsidP="004D513A">
      <w:pPr>
        <w:tabs>
          <w:tab w:val="left" w:pos="2745"/>
        </w:tabs>
        <w:rPr>
          <w:ins w:id="6370" w:author="wincol" w:date="2016-05-04T10:46:00Z"/>
        </w:rPr>
      </w:pPr>
    </w:p>
    <w:p w14:paraId="7A0C1BE0" w14:textId="77777777" w:rsidR="00C51C5C" w:rsidRDefault="004D513A" w:rsidP="004D513A">
      <w:pPr>
        <w:tabs>
          <w:tab w:val="left" w:pos="2745"/>
        </w:tabs>
        <w:rPr>
          <w:rFonts w:ascii="微软雅黑" w:eastAsia="微软雅黑" w:hAnsi="微软雅黑"/>
        </w:rPr>
      </w:pPr>
      <w:r>
        <w:br w:type="textWrapping" w:clear="all"/>
      </w:r>
      <w:r>
        <w:rPr>
          <w:rFonts w:hint="eastAsia"/>
        </w:rPr>
        <w:t>当错误码为</w:t>
      </w:r>
      <w:r>
        <w:rPr>
          <w:color w:val="FF0000"/>
        </w:rPr>
        <w:t>OGWERR999999</w:t>
      </w:r>
      <w:r>
        <w:rPr>
          <w:rFonts w:hint="eastAsia"/>
        </w:rPr>
        <w:t>，请各自外围系统统</w:t>
      </w:r>
      <w:r w:rsidR="005C058E">
        <w:rPr>
          <w:rFonts w:hint="eastAsia"/>
        </w:rPr>
        <w:t>一显示为：“系统处理异常”给客户，实际返回的错误信息为：系统处理异常</w:t>
      </w:r>
      <w:r w:rsidR="005C058E">
        <w:rPr>
          <w:rFonts w:hint="eastAsia"/>
        </w:rPr>
        <w:t>+(</w:t>
      </w:r>
      <w:r w:rsidR="007E7054">
        <w:rPr>
          <w:rFonts w:hint="eastAsia"/>
        </w:rPr>
        <w:t>服务流水号</w:t>
      </w:r>
      <w:r w:rsidR="005C058E">
        <w:rPr>
          <w:rFonts w:hint="eastAsia"/>
        </w:rPr>
        <w:t>)</w:t>
      </w:r>
      <w:r>
        <w:rPr>
          <w:rFonts w:hint="eastAsia"/>
        </w:rPr>
        <w:t>，例如：</w:t>
      </w:r>
      <w:r w:rsidR="007E7054">
        <w:rPr>
          <w:rFonts w:hint="eastAsia"/>
        </w:rPr>
        <w:t>系统处理异常</w:t>
      </w:r>
      <w:r w:rsidR="007E7054">
        <w:rPr>
          <w:rFonts w:hint="eastAsia"/>
        </w:rPr>
        <w:t>(</w:t>
      </w:r>
      <w:r w:rsidR="007E7054" w:rsidRPr="007E7054">
        <w:t>OGW01201603010702585420</w:t>
      </w:r>
      <w:r w:rsidR="007E7054">
        <w:rPr>
          <w:rFonts w:hint="eastAsia"/>
        </w:rPr>
        <w:t>)</w:t>
      </w:r>
      <w:r>
        <w:rPr>
          <w:rFonts w:ascii="微软雅黑" w:eastAsia="微软雅黑" w:hAnsi="微软雅黑" w:hint="eastAsia"/>
        </w:rPr>
        <w:t>, 方便外联系统快速定位错误信息。</w:t>
      </w:r>
    </w:p>
    <w:p w14:paraId="3D9657D0" w14:textId="77777777" w:rsidR="00856E2D" w:rsidRDefault="00856E2D" w:rsidP="004D513A">
      <w:pPr>
        <w:tabs>
          <w:tab w:val="left" w:pos="2745"/>
        </w:tabs>
        <w:rPr>
          <w:rFonts w:ascii="微软雅黑" w:eastAsia="微软雅黑" w:hAnsi="微软雅黑"/>
        </w:rPr>
      </w:pPr>
      <w:r>
        <w:rPr>
          <w:rFonts w:hint="eastAsia"/>
        </w:rPr>
        <w:lastRenderedPageBreak/>
        <w:t>当错误码为</w:t>
      </w:r>
      <w:r>
        <w:rPr>
          <w:color w:val="FF0000"/>
        </w:rPr>
        <w:t>OGWERR99999</w:t>
      </w:r>
      <w:r>
        <w:rPr>
          <w:rFonts w:hint="eastAsia"/>
          <w:color w:val="FF0000"/>
        </w:rPr>
        <w:t>8</w:t>
      </w:r>
      <w:r>
        <w:rPr>
          <w:rFonts w:hint="eastAsia"/>
        </w:rPr>
        <w:t>，</w:t>
      </w:r>
      <w:r w:rsidR="009F585F">
        <w:rPr>
          <w:rFonts w:hint="eastAsia"/>
        </w:rPr>
        <w:t>表示系统超时。</w:t>
      </w:r>
    </w:p>
    <w:sectPr w:rsidR="00856E2D" w:rsidSect="00A27E53">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4297E4" w14:textId="77777777" w:rsidR="00A7599E" w:rsidRDefault="00A7599E">
      <w:r>
        <w:separator/>
      </w:r>
    </w:p>
  </w:endnote>
  <w:endnote w:type="continuationSeparator" w:id="0">
    <w:p w14:paraId="16795F12" w14:textId="77777777" w:rsidR="00A7599E" w:rsidRDefault="00A75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黑体">
    <w:charset w:val="88"/>
    <w:family w:val="auto"/>
    <w:pitch w:val="variable"/>
    <w:sig w:usb0="800002BF" w:usb1="38CF7CFA" w:usb2="00000016" w:usb3="00000000" w:csb0="00140001"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微软雅黑">
    <w:charset w:val="88"/>
    <w:family w:val="auto"/>
    <w:pitch w:val="variable"/>
    <w:sig w:usb0="80000287" w:usb1="28CF3C52" w:usb2="00000016" w:usb3="00000000" w:csb0="0014001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Futura Bk">
    <w:altName w:val="Segoe Print"/>
    <w:charset w:val="00"/>
    <w:family w:val="swiss"/>
    <w:pitch w:val="default"/>
    <w:sig w:usb0="A00002AF" w:usb1="5000204A" w:usb2="00000000" w:usb3="00000000" w:csb0="0000009F" w:csb1="00000000"/>
  </w:font>
  <w:font w:name="Calibri">
    <w:panose1 w:val="020F0502020204030204"/>
    <w:charset w:val="00"/>
    <w:family w:val="auto"/>
    <w:pitch w:val="variable"/>
    <w:sig w:usb0="E00002FF" w:usb1="4000ACFF" w:usb2="00000001" w:usb3="00000000" w:csb0="0000019F" w:csb1="00000000"/>
  </w:font>
  <w:font w:name="华文中宋">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幼圆">
    <w:altName w:val="宋体"/>
    <w:charset w:val="86"/>
    <w:family w:val="modern"/>
    <w:pitch w:val="fixed"/>
    <w:sig w:usb0="00000001" w:usb1="080E0000" w:usb2="00000010" w:usb3="00000000" w:csb0="00040000" w:csb1="00000000"/>
  </w:font>
  <w:font w:name="楷体">
    <w:charset w:val="86"/>
    <w:family w:val="auto"/>
    <w:pitch w:val="variable"/>
    <w:sig w:usb0="800002BF" w:usb1="38CF7CFA" w:usb2="00000016" w:usb3="00000000" w:csb0="00040001"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695BB5" w14:textId="77777777" w:rsidR="000F64D3" w:rsidRDefault="000F64D3">
    <w:pPr>
      <w:pStyle w:val="af3"/>
      <w:framePr w:wrap="around" w:vAnchor="text" w:hAnchor="margin" w:xAlign="center" w:y="1"/>
      <w:rPr>
        <w:rStyle w:val="af5"/>
      </w:rPr>
    </w:pPr>
    <w:r>
      <w:rPr>
        <w:rStyle w:val="af5"/>
      </w:rPr>
      <w:fldChar w:fldCharType="begin"/>
    </w:r>
    <w:r>
      <w:rPr>
        <w:rStyle w:val="af5"/>
      </w:rPr>
      <w:instrText xml:space="preserve">PAGE  </w:instrText>
    </w:r>
    <w:r>
      <w:rPr>
        <w:rStyle w:val="af5"/>
      </w:rPr>
      <w:fldChar w:fldCharType="end"/>
    </w:r>
  </w:p>
  <w:p w14:paraId="32EFE7DA" w14:textId="77777777" w:rsidR="000F64D3" w:rsidRDefault="000F64D3">
    <w:pPr>
      <w:pStyle w:val="af3"/>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7542264"/>
      <w:docPartObj>
        <w:docPartGallery w:val="Page Numbers (Bottom of Page)"/>
        <w:docPartUnique/>
      </w:docPartObj>
    </w:sdtPr>
    <w:sdtContent>
      <w:sdt>
        <w:sdtPr>
          <w:id w:val="-1705238520"/>
          <w:docPartObj>
            <w:docPartGallery w:val="Page Numbers (Top of Page)"/>
            <w:docPartUnique/>
          </w:docPartObj>
        </w:sdtPr>
        <w:sdtContent>
          <w:p w14:paraId="2DD8C200" w14:textId="77777777" w:rsidR="000F64D3" w:rsidRDefault="000F64D3" w:rsidP="00124BB0">
            <w:pPr>
              <w:pStyle w:val="af3"/>
              <w:jc w:val="center"/>
            </w:pPr>
            <w:r>
              <w:rPr>
                <w:b/>
                <w:bCs/>
                <w:sz w:val="24"/>
                <w:szCs w:val="24"/>
              </w:rPr>
              <w:fldChar w:fldCharType="begin"/>
            </w:r>
            <w:r>
              <w:rPr>
                <w:b/>
                <w:bCs/>
              </w:rPr>
              <w:instrText>PAGE</w:instrText>
            </w:r>
            <w:r>
              <w:rPr>
                <w:b/>
                <w:bCs/>
                <w:sz w:val="24"/>
                <w:szCs w:val="24"/>
              </w:rPr>
              <w:fldChar w:fldCharType="separate"/>
            </w:r>
            <w:r w:rsidR="005804DF">
              <w:rPr>
                <w:b/>
                <w:bCs/>
                <w:noProof/>
              </w:rPr>
              <w:t>46</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5804DF">
              <w:rPr>
                <w:b/>
                <w:bCs/>
                <w:noProof/>
              </w:rPr>
              <w:t>93</w:t>
            </w:r>
            <w:r>
              <w:rPr>
                <w:b/>
                <w:bCs/>
                <w:sz w:val="24"/>
                <w:szCs w:val="24"/>
              </w:rPr>
              <w:fldChar w:fldCharType="end"/>
            </w:r>
          </w:p>
        </w:sdtContent>
      </w:sdt>
    </w:sdtContent>
  </w:sdt>
  <w:p w14:paraId="6F973DF5" w14:textId="77777777" w:rsidR="000F64D3" w:rsidRDefault="000F64D3">
    <w:pPr>
      <w:pStyle w:val="af3"/>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8A4CDB" w14:textId="77777777" w:rsidR="00A7599E" w:rsidRDefault="00A7599E">
      <w:r>
        <w:separator/>
      </w:r>
    </w:p>
  </w:footnote>
  <w:footnote w:type="continuationSeparator" w:id="0">
    <w:p w14:paraId="182E6113" w14:textId="77777777" w:rsidR="00A7599E" w:rsidRDefault="00A7599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F7656A" w14:textId="77777777" w:rsidR="000F64D3" w:rsidRDefault="000F64D3" w:rsidP="006E0378">
    <w:pPr>
      <w:pStyle w:val="af6"/>
      <w:jc w:val="left"/>
      <w:rPr>
        <w:ins w:id="0" w:author="wincol" w:date="2016-10-25T15:52:00Z"/>
      </w:rPr>
    </w:pPr>
    <w:ins w:id="1" w:author="wincol" w:date="2016-10-25T15:52:00Z">
      <w:r>
        <w:rPr>
          <w:noProof/>
        </w:rPr>
        <w:drawing>
          <wp:inline distT="0" distB="0" distL="0" distR="0" wp14:anchorId="120269E2" wp14:editId="01A4AF50">
            <wp:extent cx="1223645" cy="224155"/>
            <wp:effectExtent l="0" t="0" r="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24000" cy="224692"/>
                    </a:xfrm>
                    <a:prstGeom prst="rect">
                      <a:avLst/>
                    </a:prstGeom>
                  </pic:spPr>
                </pic:pic>
              </a:graphicData>
            </a:graphic>
          </wp:inline>
        </w:drawing>
      </w:r>
      <w:r>
        <w:rPr>
          <w:rFonts w:ascii="幼圆" w:eastAsia="幼圆" w:hint="eastAsia"/>
        </w:rPr>
        <w:t xml:space="preserve">                                                                              接口文档</w:t>
      </w:r>
    </w:ins>
  </w:p>
  <w:p w14:paraId="7BFA4A6D" w14:textId="77777777" w:rsidR="000F64D3" w:rsidRDefault="000F64D3" w:rsidP="007E0CB6">
    <w:pPr>
      <w:pStyle w:val="af6"/>
      <w:jc w:val="both"/>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A353C3" w14:textId="77777777" w:rsidR="000F64D3" w:rsidRDefault="000F64D3" w:rsidP="00555185">
    <w:pPr>
      <w:pStyle w:val="af6"/>
      <w:jc w:val="left"/>
      <w:rPr>
        <w:ins w:id="2" w:author="wincol" w:date="2016-10-25T15:52:00Z"/>
      </w:rPr>
    </w:pPr>
    <w:ins w:id="3" w:author="wincol" w:date="2016-10-25T15:52:00Z">
      <w:r>
        <w:rPr>
          <w:noProof/>
        </w:rPr>
        <w:drawing>
          <wp:inline distT="0" distB="0" distL="0" distR="0" wp14:anchorId="25E649FC" wp14:editId="0EB10BB0">
            <wp:extent cx="1223645" cy="224155"/>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24000" cy="224692"/>
                    </a:xfrm>
                    <a:prstGeom prst="rect">
                      <a:avLst/>
                    </a:prstGeom>
                  </pic:spPr>
                </pic:pic>
              </a:graphicData>
            </a:graphic>
          </wp:inline>
        </w:drawing>
      </w:r>
      <w:r>
        <w:rPr>
          <w:rFonts w:ascii="幼圆" w:eastAsia="幼圆" w:hint="eastAsia"/>
        </w:rPr>
        <w:t xml:space="preserve">                                                                              接口文档</w:t>
      </w:r>
    </w:ins>
  </w:p>
  <w:p w14:paraId="28D11B56" w14:textId="77777777" w:rsidR="000F64D3" w:rsidRDefault="000F64D3" w:rsidP="008D1B5C">
    <w:pPr>
      <w:pStyle w:val="af6"/>
      <w:pBdr>
        <w:bottom w:val="single" w:sz="6" w:space="2" w:color="auto"/>
      </w:pBdr>
      <w:ind w:right="360"/>
      <w:jc w:val="both"/>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nsid w:val="00000007"/>
    <w:multiLevelType w:val="multilevel"/>
    <w:tmpl w:val="00000007"/>
    <w:lvl w:ilvl="0">
      <w:start w:val="1"/>
      <w:numFmt w:val="decimal"/>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
    <w:nsid w:val="00000028"/>
    <w:multiLevelType w:val="multilevel"/>
    <w:tmpl w:val="00000028"/>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
    <w:nsid w:val="00E03690"/>
    <w:multiLevelType w:val="hybridMultilevel"/>
    <w:tmpl w:val="E73ED0DA"/>
    <w:lvl w:ilvl="0" w:tplc="E85A54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16E09E7"/>
    <w:multiLevelType w:val="hybridMultilevel"/>
    <w:tmpl w:val="588EABD8"/>
    <w:lvl w:ilvl="0" w:tplc="93F6BF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18C18A6"/>
    <w:multiLevelType w:val="hybridMultilevel"/>
    <w:tmpl w:val="8D92ABF6"/>
    <w:lvl w:ilvl="0" w:tplc="F446AE48">
      <w:start w:val="1"/>
      <w:numFmt w:val="decimal"/>
      <w:lvlText w:val="%1、"/>
      <w:lvlJc w:val="left"/>
      <w:pPr>
        <w:ind w:left="360" w:hanging="360"/>
      </w:pPr>
      <w:rPr>
        <w:rFonts w:ascii="Courier New" w:hAnsi="Courier New" w:cs="Courier New" w:hint="default"/>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B945255"/>
    <w:multiLevelType w:val="hybridMultilevel"/>
    <w:tmpl w:val="F5764E16"/>
    <w:lvl w:ilvl="0" w:tplc="B3A8B5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F920245"/>
    <w:multiLevelType w:val="hybridMultilevel"/>
    <w:tmpl w:val="DB922648"/>
    <w:lvl w:ilvl="0" w:tplc="2166C9F2">
      <w:start w:val="1"/>
      <w:numFmt w:val="decimal"/>
      <w:lvlText w:val="（%1）"/>
      <w:lvlJc w:val="left"/>
      <w:pPr>
        <w:ind w:left="1140" w:hanging="720"/>
      </w:pPr>
      <w:rPr>
        <w:rFonts w:eastAsiaTheme="minorEastAsia"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42B65CF"/>
    <w:multiLevelType w:val="multilevel"/>
    <w:tmpl w:val="C09A8B92"/>
    <w:lvl w:ilvl="0">
      <w:start w:val="1"/>
      <w:numFmt w:val="decimal"/>
      <w:lvlText w:val="%1."/>
      <w:lvlJc w:val="left"/>
      <w:pPr>
        <w:tabs>
          <w:tab w:val="num" w:pos="425"/>
        </w:tabs>
        <w:ind w:left="425" w:hanging="425"/>
      </w:pPr>
      <w:rPr>
        <w:rFonts w:hint="default"/>
      </w:rPr>
    </w:lvl>
    <w:lvl w:ilvl="1">
      <w:start w:val="1"/>
      <w:numFmt w:val="decimal"/>
      <w:lvlText w:val="%1.%2  "/>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pStyle w:val="5"/>
      <w:lvlText w:val="%1.%2.%3.%4."/>
      <w:lvlJc w:val="left"/>
      <w:pPr>
        <w:tabs>
          <w:tab w:val="num" w:pos="851"/>
        </w:tabs>
        <w:ind w:left="851" w:hanging="851"/>
      </w:pPr>
      <w:rPr>
        <w:rFonts w:hint="default"/>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1134"/>
        </w:tabs>
        <w:ind w:left="1134" w:hanging="1134"/>
      </w:pPr>
      <w:rPr>
        <w:rFonts w:hint="default"/>
      </w:rPr>
    </w:lvl>
    <w:lvl w:ilvl="6">
      <w:start w:val="1"/>
      <w:numFmt w:val="decimal"/>
      <w:lvlText w:val="%1.%2.%3.%4.%5.%6.%7."/>
      <w:lvlJc w:val="left"/>
      <w:pPr>
        <w:tabs>
          <w:tab w:val="num" w:pos="1276"/>
        </w:tabs>
        <w:ind w:left="1276" w:hanging="1276"/>
      </w:pPr>
      <w:rPr>
        <w:rFonts w:hint="default"/>
      </w:rPr>
    </w:lvl>
    <w:lvl w:ilvl="7">
      <w:start w:val="1"/>
      <w:numFmt w:val="decimal"/>
      <w:lvlText w:val="%1.%2.%3.%4.%5.%6.%7.%8."/>
      <w:lvlJc w:val="left"/>
      <w:pPr>
        <w:tabs>
          <w:tab w:val="num" w:pos="1418"/>
        </w:tabs>
        <w:ind w:left="1418" w:hanging="1418"/>
      </w:pPr>
      <w:rPr>
        <w:rFonts w:hint="default"/>
      </w:rPr>
    </w:lvl>
    <w:lvl w:ilvl="8">
      <w:start w:val="1"/>
      <w:numFmt w:val="decimal"/>
      <w:lvlText w:val="%1.%2.%3.%4.%5.%6.%7.%8.%9."/>
      <w:lvlJc w:val="left"/>
      <w:pPr>
        <w:tabs>
          <w:tab w:val="num" w:pos="1559"/>
        </w:tabs>
        <w:ind w:left="1559" w:hanging="1559"/>
      </w:pPr>
      <w:rPr>
        <w:rFonts w:hint="default"/>
      </w:rPr>
    </w:lvl>
  </w:abstractNum>
  <w:abstractNum w:abstractNumId="9">
    <w:nsid w:val="163D64E9"/>
    <w:multiLevelType w:val="hybridMultilevel"/>
    <w:tmpl w:val="4474A72A"/>
    <w:lvl w:ilvl="0" w:tplc="BE5096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696268A"/>
    <w:multiLevelType w:val="hybridMultilevel"/>
    <w:tmpl w:val="75A4A0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6D94358"/>
    <w:multiLevelType w:val="hybridMultilevel"/>
    <w:tmpl w:val="54F0FF82"/>
    <w:lvl w:ilvl="0" w:tplc="1EBA4952">
      <w:start w:val="1"/>
      <w:numFmt w:val="decimal"/>
      <w:lvlText w:val="（%1）"/>
      <w:lvlJc w:val="left"/>
      <w:pPr>
        <w:ind w:left="1647" w:hanging="720"/>
      </w:pPr>
      <w:rPr>
        <w:rFonts w:hint="default"/>
      </w:rPr>
    </w:lvl>
    <w:lvl w:ilvl="1" w:tplc="04090019" w:tentative="1">
      <w:start w:val="1"/>
      <w:numFmt w:val="lowerLetter"/>
      <w:lvlText w:val="%2)"/>
      <w:lvlJc w:val="left"/>
      <w:pPr>
        <w:ind w:left="1767" w:hanging="420"/>
      </w:pPr>
    </w:lvl>
    <w:lvl w:ilvl="2" w:tplc="0409001B" w:tentative="1">
      <w:start w:val="1"/>
      <w:numFmt w:val="lowerRoman"/>
      <w:lvlText w:val="%3."/>
      <w:lvlJc w:val="right"/>
      <w:pPr>
        <w:ind w:left="2187" w:hanging="420"/>
      </w:pPr>
    </w:lvl>
    <w:lvl w:ilvl="3" w:tplc="0409000F" w:tentative="1">
      <w:start w:val="1"/>
      <w:numFmt w:val="decimal"/>
      <w:lvlText w:val="%4."/>
      <w:lvlJc w:val="left"/>
      <w:pPr>
        <w:ind w:left="2607" w:hanging="420"/>
      </w:pPr>
    </w:lvl>
    <w:lvl w:ilvl="4" w:tplc="04090019" w:tentative="1">
      <w:start w:val="1"/>
      <w:numFmt w:val="lowerLetter"/>
      <w:lvlText w:val="%5)"/>
      <w:lvlJc w:val="left"/>
      <w:pPr>
        <w:ind w:left="3027" w:hanging="420"/>
      </w:pPr>
    </w:lvl>
    <w:lvl w:ilvl="5" w:tplc="0409001B" w:tentative="1">
      <w:start w:val="1"/>
      <w:numFmt w:val="lowerRoman"/>
      <w:lvlText w:val="%6."/>
      <w:lvlJc w:val="right"/>
      <w:pPr>
        <w:ind w:left="3447" w:hanging="420"/>
      </w:pPr>
    </w:lvl>
    <w:lvl w:ilvl="6" w:tplc="0409000F" w:tentative="1">
      <w:start w:val="1"/>
      <w:numFmt w:val="decimal"/>
      <w:lvlText w:val="%7."/>
      <w:lvlJc w:val="left"/>
      <w:pPr>
        <w:ind w:left="3867" w:hanging="420"/>
      </w:pPr>
    </w:lvl>
    <w:lvl w:ilvl="7" w:tplc="04090019" w:tentative="1">
      <w:start w:val="1"/>
      <w:numFmt w:val="lowerLetter"/>
      <w:lvlText w:val="%8)"/>
      <w:lvlJc w:val="left"/>
      <w:pPr>
        <w:ind w:left="4287" w:hanging="420"/>
      </w:pPr>
    </w:lvl>
    <w:lvl w:ilvl="8" w:tplc="0409001B" w:tentative="1">
      <w:start w:val="1"/>
      <w:numFmt w:val="lowerRoman"/>
      <w:lvlText w:val="%9."/>
      <w:lvlJc w:val="right"/>
      <w:pPr>
        <w:ind w:left="4707" w:hanging="420"/>
      </w:pPr>
    </w:lvl>
  </w:abstractNum>
  <w:abstractNum w:abstractNumId="12">
    <w:nsid w:val="1A9165DD"/>
    <w:multiLevelType w:val="multilevel"/>
    <w:tmpl w:val="B50290B2"/>
    <w:lvl w:ilvl="0">
      <w:start w:val="3"/>
      <w:numFmt w:val="decimal"/>
      <w:pStyle w:val="a"/>
      <w:lvlText w:val="%1."/>
      <w:lvlJc w:val="left"/>
      <w:pPr>
        <w:tabs>
          <w:tab w:val="num" w:pos="425"/>
        </w:tabs>
        <w:ind w:left="425" w:hanging="425"/>
      </w:pPr>
      <w:rPr>
        <w:rFonts w:hint="eastAsia"/>
      </w:rPr>
    </w:lvl>
    <w:lvl w:ilvl="1">
      <w:start w:val="1"/>
      <w:numFmt w:val="decimal"/>
      <w:lvlText w:val="%1.%2"/>
      <w:lvlJc w:val="left"/>
      <w:pPr>
        <w:tabs>
          <w:tab w:val="num" w:pos="992"/>
        </w:tabs>
        <w:ind w:left="992" w:hanging="992"/>
      </w:pPr>
      <w:rPr>
        <w:rFonts w:hint="eastAsia"/>
      </w:rPr>
    </w:lvl>
    <w:lvl w:ilvl="2">
      <w:start w:val="1"/>
      <w:numFmt w:val="decimal"/>
      <w:lvlText w:val="%1.%2.%3  "/>
      <w:lvlJc w:val="left"/>
      <w:pPr>
        <w:tabs>
          <w:tab w:val="num" w:pos="851"/>
        </w:tabs>
        <w:ind w:left="1418" w:hanging="1418"/>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3">
    <w:nsid w:val="1CA06308"/>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1CE3789C"/>
    <w:multiLevelType w:val="multilevel"/>
    <w:tmpl w:val="51082790"/>
    <w:lvl w:ilvl="0">
      <w:start w:val="1"/>
      <w:numFmt w:val="decimal"/>
      <w:lvlText w:val="%1"/>
      <w:lvlJc w:val="left"/>
      <w:pPr>
        <w:ind w:left="425" w:hanging="425"/>
      </w:pPr>
    </w:lvl>
    <w:lvl w:ilvl="1">
      <w:start w:val="1"/>
      <w:numFmt w:val="decimal"/>
      <w:pStyle w:val="2"/>
      <w:lvlText w:val="%1.%2"/>
      <w:lvlJc w:val="left"/>
      <w:pPr>
        <w:ind w:left="567" w:hanging="567"/>
      </w:pPr>
    </w:lvl>
    <w:lvl w:ilvl="2">
      <w:start w:val="1"/>
      <w:numFmt w:val="decimal"/>
      <w:lvlText w:val="%1.%2.%3"/>
      <w:lvlJc w:val="left"/>
      <w:pPr>
        <w:ind w:left="56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24B26CA2"/>
    <w:multiLevelType w:val="hybridMultilevel"/>
    <w:tmpl w:val="7DBE6C0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27465530"/>
    <w:multiLevelType w:val="hybridMultilevel"/>
    <w:tmpl w:val="CF24461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2AAD7CDF"/>
    <w:multiLevelType w:val="hybridMultilevel"/>
    <w:tmpl w:val="9C807B6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B82508B"/>
    <w:multiLevelType w:val="hybridMultilevel"/>
    <w:tmpl w:val="7326FFD2"/>
    <w:lvl w:ilvl="0" w:tplc="435211A6">
      <w:start w:val="6"/>
      <w:numFmt w:val="decimal"/>
      <w:lvlText w:val="6.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F1754D7"/>
    <w:multiLevelType w:val="hybridMultilevel"/>
    <w:tmpl w:val="EF7AB9E2"/>
    <w:lvl w:ilvl="0" w:tplc="9C8895AC">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2F6E541B"/>
    <w:multiLevelType w:val="hybridMultilevel"/>
    <w:tmpl w:val="65087090"/>
    <w:lvl w:ilvl="0" w:tplc="877E51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B3340E4"/>
    <w:multiLevelType w:val="hybridMultilevel"/>
    <w:tmpl w:val="744ADDF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3D1814DA"/>
    <w:multiLevelType w:val="multilevel"/>
    <w:tmpl w:val="CDE0A4CE"/>
    <w:lvl w:ilvl="0">
      <w:start w:val="1"/>
      <w:numFmt w:val="decimal"/>
      <w:pStyle w:val="a0"/>
      <w:lvlText w:val="%1."/>
      <w:lvlJc w:val="left"/>
      <w:pPr>
        <w:tabs>
          <w:tab w:val="num" w:pos="425"/>
        </w:tabs>
        <w:ind w:left="425" w:hanging="425"/>
      </w:pPr>
      <w:rPr>
        <w:rFonts w:hint="eastAsia"/>
      </w:rPr>
    </w:lvl>
    <w:lvl w:ilvl="1">
      <w:start w:val="1"/>
      <w:numFmt w:val="decimal"/>
      <w:lvlText w:val="3.%2  "/>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3">
    <w:nsid w:val="43CE75A7"/>
    <w:multiLevelType w:val="hybridMultilevel"/>
    <w:tmpl w:val="074078B4"/>
    <w:lvl w:ilvl="0" w:tplc="9B7A28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7A7225B"/>
    <w:multiLevelType w:val="hybridMultilevel"/>
    <w:tmpl w:val="33D03114"/>
    <w:lvl w:ilvl="0" w:tplc="26EC9D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A950076"/>
    <w:multiLevelType w:val="hybridMultilevel"/>
    <w:tmpl w:val="54F0FF82"/>
    <w:lvl w:ilvl="0" w:tplc="1EBA4952">
      <w:start w:val="1"/>
      <w:numFmt w:val="decimal"/>
      <w:lvlText w:val="（%1）"/>
      <w:lvlJc w:val="left"/>
      <w:pPr>
        <w:ind w:left="1647" w:hanging="720"/>
      </w:pPr>
      <w:rPr>
        <w:rFonts w:hint="default"/>
      </w:rPr>
    </w:lvl>
    <w:lvl w:ilvl="1" w:tplc="04090019" w:tentative="1">
      <w:start w:val="1"/>
      <w:numFmt w:val="lowerLetter"/>
      <w:lvlText w:val="%2)"/>
      <w:lvlJc w:val="left"/>
      <w:pPr>
        <w:ind w:left="1767" w:hanging="420"/>
      </w:pPr>
    </w:lvl>
    <w:lvl w:ilvl="2" w:tplc="0409001B" w:tentative="1">
      <w:start w:val="1"/>
      <w:numFmt w:val="lowerRoman"/>
      <w:lvlText w:val="%3."/>
      <w:lvlJc w:val="right"/>
      <w:pPr>
        <w:ind w:left="2187" w:hanging="420"/>
      </w:pPr>
    </w:lvl>
    <w:lvl w:ilvl="3" w:tplc="0409000F" w:tentative="1">
      <w:start w:val="1"/>
      <w:numFmt w:val="decimal"/>
      <w:lvlText w:val="%4."/>
      <w:lvlJc w:val="left"/>
      <w:pPr>
        <w:ind w:left="2607" w:hanging="420"/>
      </w:pPr>
    </w:lvl>
    <w:lvl w:ilvl="4" w:tplc="04090019" w:tentative="1">
      <w:start w:val="1"/>
      <w:numFmt w:val="lowerLetter"/>
      <w:lvlText w:val="%5)"/>
      <w:lvlJc w:val="left"/>
      <w:pPr>
        <w:ind w:left="3027" w:hanging="420"/>
      </w:pPr>
    </w:lvl>
    <w:lvl w:ilvl="5" w:tplc="0409001B" w:tentative="1">
      <w:start w:val="1"/>
      <w:numFmt w:val="lowerRoman"/>
      <w:lvlText w:val="%6."/>
      <w:lvlJc w:val="right"/>
      <w:pPr>
        <w:ind w:left="3447" w:hanging="420"/>
      </w:pPr>
    </w:lvl>
    <w:lvl w:ilvl="6" w:tplc="0409000F" w:tentative="1">
      <w:start w:val="1"/>
      <w:numFmt w:val="decimal"/>
      <w:lvlText w:val="%7."/>
      <w:lvlJc w:val="left"/>
      <w:pPr>
        <w:ind w:left="3867" w:hanging="420"/>
      </w:pPr>
    </w:lvl>
    <w:lvl w:ilvl="7" w:tplc="04090019" w:tentative="1">
      <w:start w:val="1"/>
      <w:numFmt w:val="lowerLetter"/>
      <w:lvlText w:val="%8)"/>
      <w:lvlJc w:val="left"/>
      <w:pPr>
        <w:ind w:left="4287" w:hanging="420"/>
      </w:pPr>
    </w:lvl>
    <w:lvl w:ilvl="8" w:tplc="0409001B" w:tentative="1">
      <w:start w:val="1"/>
      <w:numFmt w:val="lowerRoman"/>
      <w:lvlText w:val="%9."/>
      <w:lvlJc w:val="right"/>
      <w:pPr>
        <w:ind w:left="4707" w:hanging="420"/>
      </w:pPr>
    </w:lvl>
  </w:abstractNum>
  <w:abstractNum w:abstractNumId="26">
    <w:nsid w:val="4B17088B"/>
    <w:multiLevelType w:val="multilevel"/>
    <w:tmpl w:val="A51471A6"/>
    <w:lvl w:ilvl="0">
      <w:start w:val="1"/>
      <w:numFmt w:val="decimal"/>
      <w:pStyle w:val="a1"/>
      <w:lvlText w:val="%1."/>
      <w:lvlJc w:val="left"/>
      <w:pPr>
        <w:tabs>
          <w:tab w:val="num" w:pos="425"/>
        </w:tabs>
        <w:ind w:left="425" w:hanging="425"/>
      </w:pPr>
      <w:rPr>
        <w:rFonts w:hint="eastAsia"/>
      </w:rPr>
    </w:lvl>
    <w:lvl w:ilvl="1">
      <w:start w:val="1"/>
      <w:numFmt w:val="decimal"/>
      <w:lvlText w:val="2.%2  "/>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7">
    <w:nsid w:val="514F0169"/>
    <w:multiLevelType w:val="hybridMultilevel"/>
    <w:tmpl w:val="2E8298AC"/>
    <w:lvl w:ilvl="0" w:tplc="6EC27738">
      <w:start w:val="1"/>
      <w:numFmt w:val="decimal"/>
      <w:lvlText w:val="第%1章"/>
      <w:lvlJc w:val="left"/>
      <w:pPr>
        <w:ind w:left="1590" w:hanging="15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1E923A7"/>
    <w:multiLevelType w:val="multilevel"/>
    <w:tmpl w:val="730E787A"/>
    <w:lvl w:ilvl="0">
      <w:start w:val="3"/>
      <w:numFmt w:val="decimal"/>
      <w:pStyle w:val="a2"/>
      <w:lvlText w:val="%1."/>
      <w:lvlJc w:val="left"/>
      <w:pPr>
        <w:tabs>
          <w:tab w:val="num" w:pos="425"/>
        </w:tabs>
        <w:ind w:left="425" w:hanging="425"/>
      </w:pPr>
      <w:rPr>
        <w:rFonts w:hint="eastAsia"/>
      </w:rPr>
    </w:lvl>
    <w:lvl w:ilvl="1">
      <w:start w:val="2"/>
      <w:numFmt w:val="decimal"/>
      <w:lvlText w:val="%1.%2"/>
      <w:lvlJc w:val="left"/>
      <w:pPr>
        <w:tabs>
          <w:tab w:val="num" w:pos="992"/>
        </w:tabs>
        <w:ind w:left="992" w:hanging="992"/>
      </w:pPr>
      <w:rPr>
        <w:rFonts w:hint="eastAsia"/>
      </w:rPr>
    </w:lvl>
    <w:lvl w:ilvl="2">
      <w:start w:val="1"/>
      <w:numFmt w:val="decimal"/>
      <w:lvlText w:val="%1.%2.%3  "/>
      <w:lvlJc w:val="left"/>
      <w:pPr>
        <w:tabs>
          <w:tab w:val="num" w:pos="851"/>
        </w:tabs>
        <w:ind w:left="1418" w:hanging="1418"/>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29">
    <w:nsid w:val="57E83873"/>
    <w:multiLevelType w:val="hybridMultilevel"/>
    <w:tmpl w:val="54F0FF82"/>
    <w:lvl w:ilvl="0" w:tplc="1EBA4952">
      <w:start w:val="1"/>
      <w:numFmt w:val="decimal"/>
      <w:lvlText w:val="（%1）"/>
      <w:lvlJc w:val="left"/>
      <w:pPr>
        <w:ind w:left="1647" w:hanging="720"/>
      </w:pPr>
      <w:rPr>
        <w:rFonts w:hint="default"/>
      </w:rPr>
    </w:lvl>
    <w:lvl w:ilvl="1" w:tplc="04090019" w:tentative="1">
      <w:start w:val="1"/>
      <w:numFmt w:val="lowerLetter"/>
      <w:lvlText w:val="%2)"/>
      <w:lvlJc w:val="left"/>
      <w:pPr>
        <w:ind w:left="1767" w:hanging="420"/>
      </w:pPr>
    </w:lvl>
    <w:lvl w:ilvl="2" w:tplc="0409001B" w:tentative="1">
      <w:start w:val="1"/>
      <w:numFmt w:val="lowerRoman"/>
      <w:lvlText w:val="%3."/>
      <w:lvlJc w:val="right"/>
      <w:pPr>
        <w:ind w:left="2187" w:hanging="420"/>
      </w:pPr>
    </w:lvl>
    <w:lvl w:ilvl="3" w:tplc="0409000F" w:tentative="1">
      <w:start w:val="1"/>
      <w:numFmt w:val="decimal"/>
      <w:lvlText w:val="%4."/>
      <w:lvlJc w:val="left"/>
      <w:pPr>
        <w:ind w:left="2607" w:hanging="420"/>
      </w:pPr>
    </w:lvl>
    <w:lvl w:ilvl="4" w:tplc="04090019" w:tentative="1">
      <w:start w:val="1"/>
      <w:numFmt w:val="lowerLetter"/>
      <w:lvlText w:val="%5)"/>
      <w:lvlJc w:val="left"/>
      <w:pPr>
        <w:ind w:left="3027" w:hanging="420"/>
      </w:pPr>
    </w:lvl>
    <w:lvl w:ilvl="5" w:tplc="0409001B" w:tentative="1">
      <w:start w:val="1"/>
      <w:numFmt w:val="lowerRoman"/>
      <w:lvlText w:val="%6."/>
      <w:lvlJc w:val="right"/>
      <w:pPr>
        <w:ind w:left="3447" w:hanging="420"/>
      </w:pPr>
    </w:lvl>
    <w:lvl w:ilvl="6" w:tplc="0409000F" w:tentative="1">
      <w:start w:val="1"/>
      <w:numFmt w:val="decimal"/>
      <w:lvlText w:val="%7."/>
      <w:lvlJc w:val="left"/>
      <w:pPr>
        <w:ind w:left="3867" w:hanging="420"/>
      </w:pPr>
    </w:lvl>
    <w:lvl w:ilvl="7" w:tplc="04090019" w:tentative="1">
      <w:start w:val="1"/>
      <w:numFmt w:val="lowerLetter"/>
      <w:lvlText w:val="%8)"/>
      <w:lvlJc w:val="left"/>
      <w:pPr>
        <w:ind w:left="4287" w:hanging="420"/>
      </w:pPr>
    </w:lvl>
    <w:lvl w:ilvl="8" w:tplc="0409001B" w:tentative="1">
      <w:start w:val="1"/>
      <w:numFmt w:val="lowerRoman"/>
      <w:lvlText w:val="%9."/>
      <w:lvlJc w:val="right"/>
      <w:pPr>
        <w:ind w:left="4707" w:hanging="420"/>
      </w:pPr>
    </w:lvl>
  </w:abstractNum>
  <w:abstractNum w:abstractNumId="30">
    <w:nsid w:val="696E772B"/>
    <w:multiLevelType w:val="hybridMultilevel"/>
    <w:tmpl w:val="54F0FF82"/>
    <w:lvl w:ilvl="0" w:tplc="1EBA4952">
      <w:start w:val="1"/>
      <w:numFmt w:val="decimal"/>
      <w:lvlText w:val="（%1）"/>
      <w:lvlJc w:val="left"/>
      <w:pPr>
        <w:ind w:left="1647" w:hanging="720"/>
      </w:pPr>
      <w:rPr>
        <w:rFonts w:hint="default"/>
      </w:rPr>
    </w:lvl>
    <w:lvl w:ilvl="1" w:tplc="04090019" w:tentative="1">
      <w:start w:val="1"/>
      <w:numFmt w:val="lowerLetter"/>
      <w:lvlText w:val="%2)"/>
      <w:lvlJc w:val="left"/>
      <w:pPr>
        <w:ind w:left="1767" w:hanging="420"/>
      </w:pPr>
    </w:lvl>
    <w:lvl w:ilvl="2" w:tplc="0409001B" w:tentative="1">
      <w:start w:val="1"/>
      <w:numFmt w:val="lowerRoman"/>
      <w:lvlText w:val="%3."/>
      <w:lvlJc w:val="right"/>
      <w:pPr>
        <w:ind w:left="2187" w:hanging="420"/>
      </w:pPr>
    </w:lvl>
    <w:lvl w:ilvl="3" w:tplc="0409000F" w:tentative="1">
      <w:start w:val="1"/>
      <w:numFmt w:val="decimal"/>
      <w:lvlText w:val="%4."/>
      <w:lvlJc w:val="left"/>
      <w:pPr>
        <w:ind w:left="2607" w:hanging="420"/>
      </w:pPr>
    </w:lvl>
    <w:lvl w:ilvl="4" w:tplc="04090019" w:tentative="1">
      <w:start w:val="1"/>
      <w:numFmt w:val="lowerLetter"/>
      <w:lvlText w:val="%5)"/>
      <w:lvlJc w:val="left"/>
      <w:pPr>
        <w:ind w:left="3027" w:hanging="420"/>
      </w:pPr>
    </w:lvl>
    <w:lvl w:ilvl="5" w:tplc="0409001B" w:tentative="1">
      <w:start w:val="1"/>
      <w:numFmt w:val="lowerRoman"/>
      <w:lvlText w:val="%6."/>
      <w:lvlJc w:val="right"/>
      <w:pPr>
        <w:ind w:left="3447" w:hanging="420"/>
      </w:pPr>
    </w:lvl>
    <w:lvl w:ilvl="6" w:tplc="0409000F" w:tentative="1">
      <w:start w:val="1"/>
      <w:numFmt w:val="decimal"/>
      <w:lvlText w:val="%7."/>
      <w:lvlJc w:val="left"/>
      <w:pPr>
        <w:ind w:left="3867" w:hanging="420"/>
      </w:pPr>
    </w:lvl>
    <w:lvl w:ilvl="7" w:tplc="04090019" w:tentative="1">
      <w:start w:val="1"/>
      <w:numFmt w:val="lowerLetter"/>
      <w:lvlText w:val="%8)"/>
      <w:lvlJc w:val="left"/>
      <w:pPr>
        <w:ind w:left="4287" w:hanging="420"/>
      </w:pPr>
    </w:lvl>
    <w:lvl w:ilvl="8" w:tplc="0409001B" w:tentative="1">
      <w:start w:val="1"/>
      <w:numFmt w:val="lowerRoman"/>
      <w:lvlText w:val="%9."/>
      <w:lvlJc w:val="right"/>
      <w:pPr>
        <w:ind w:left="4707" w:hanging="420"/>
      </w:pPr>
    </w:lvl>
  </w:abstractNum>
  <w:abstractNum w:abstractNumId="31">
    <w:nsid w:val="715C2C0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2">
    <w:nsid w:val="72491ECE"/>
    <w:multiLevelType w:val="hybridMultilevel"/>
    <w:tmpl w:val="D4FEBFA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3EF61BD"/>
    <w:multiLevelType w:val="multilevel"/>
    <w:tmpl w:val="2C287762"/>
    <w:lvl w:ilvl="0">
      <w:start w:val="1"/>
      <w:numFmt w:val="decimal"/>
      <w:pStyle w:val="a3"/>
      <w:lvlText w:val="%1."/>
      <w:lvlJc w:val="left"/>
      <w:pPr>
        <w:tabs>
          <w:tab w:val="num" w:pos="425"/>
        </w:tabs>
        <w:ind w:left="425" w:hanging="425"/>
      </w:pPr>
      <w:rPr>
        <w:rFonts w:hint="eastAsia"/>
      </w:rPr>
    </w:lvl>
    <w:lvl w:ilvl="1">
      <w:start w:val="1"/>
      <w:numFmt w:val="decimal"/>
      <w:pStyle w:val="a4"/>
      <w:lvlText w:val="5.%2  "/>
      <w:lvlJc w:val="left"/>
      <w:pPr>
        <w:tabs>
          <w:tab w:val="num" w:pos="567"/>
        </w:tabs>
        <w:ind w:left="567" w:hanging="567"/>
      </w:pPr>
      <w:rPr>
        <w:rFonts w:hint="eastAsia"/>
      </w:rPr>
    </w:lvl>
    <w:lvl w:ilvl="2">
      <w:start w:val="1"/>
      <w:numFmt w:val="decimal"/>
      <w:pStyle w:val="a5"/>
      <w:lvlText w:val="%1.%2.%3."/>
      <w:lvlJc w:val="left"/>
      <w:pPr>
        <w:tabs>
          <w:tab w:val="num" w:pos="709"/>
        </w:tabs>
        <w:ind w:left="709" w:hanging="709"/>
      </w:pPr>
      <w:rPr>
        <w:rFonts w:hint="eastAsia"/>
      </w:rPr>
    </w:lvl>
    <w:lvl w:ilvl="3">
      <w:start w:val="1"/>
      <w:numFmt w:val="decimal"/>
      <w:pStyle w:val="a6"/>
      <w:lvlText w:val="%1.%2.%3.%4."/>
      <w:lvlJc w:val="left"/>
      <w:pPr>
        <w:tabs>
          <w:tab w:val="num" w:pos="851"/>
        </w:tabs>
        <w:ind w:left="851" w:hanging="851"/>
      </w:pPr>
      <w:rPr>
        <w:rFonts w:hint="eastAsia"/>
      </w:rPr>
    </w:lvl>
    <w:lvl w:ilvl="4">
      <w:start w:val="1"/>
      <w:numFmt w:val="decimal"/>
      <w:pStyle w:val="a7"/>
      <w:lvlText w:val="%1.%2.%3.%4.%5."/>
      <w:lvlJc w:val="left"/>
      <w:pPr>
        <w:tabs>
          <w:tab w:val="num" w:pos="992"/>
        </w:tabs>
        <w:ind w:left="992" w:hanging="992"/>
      </w:pPr>
      <w:rPr>
        <w:rFonts w:hint="eastAsia"/>
      </w:rPr>
    </w:lvl>
    <w:lvl w:ilvl="5">
      <w:start w:val="1"/>
      <w:numFmt w:val="decimal"/>
      <w:pStyle w:val="a8"/>
      <w:lvlText w:val="%1.%2.%3.%4.%5.%6."/>
      <w:lvlJc w:val="left"/>
      <w:pPr>
        <w:tabs>
          <w:tab w:val="num" w:pos="1134"/>
        </w:tabs>
        <w:ind w:left="1134" w:hanging="1134"/>
      </w:pPr>
      <w:rPr>
        <w:rFonts w:hint="eastAsia"/>
      </w:rPr>
    </w:lvl>
    <w:lvl w:ilvl="6">
      <w:start w:val="1"/>
      <w:numFmt w:val="decimal"/>
      <w:pStyle w:val="a9"/>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4">
    <w:nsid w:val="773E556B"/>
    <w:multiLevelType w:val="hybridMultilevel"/>
    <w:tmpl w:val="D48EC910"/>
    <w:lvl w:ilvl="0" w:tplc="FFA039C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A0D1AE7"/>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6">
    <w:nsid w:val="7A1C5B8C"/>
    <w:multiLevelType w:val="hybridMultilevel"/>
    <w:tmpl w:val="B0B0BBC0"/>
    <w:lvl w:ilvl="0" w:tplc="D44AA94A">
      <w:start w:val="6"/>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26"/>
  </w:num>
  <w:num w:numId="3">
    <w:abstractNumId w:val="22"/>
  </w:num>
  <w:num w:numId="4">
    <w:abstractNumId w:val="33"/>
  </w:num>
  <w:num w:numId="5">
    <w:abstractNumId w:val="12"/>
  </w:num>
  <w:num w:numId="6">
    <w:abstractNumId w:val="28"/>
  </w:num>
  <w:num w:numId="7">
    <w:abstractNumId w:val="25"/>
  </w:num>
  <w:num w:numId="8">
    <w:abstractNumId w:val="11"/>
  </w:num>
  <w:num w:numId="9">
    <w:abstractNumId w:val="29"/>
  </w:num>
  <w:num w:numId="10">
    <w:abstractNumId w:val="30"/>
  </w:num>
  <w:num w:numId="11">
    <w:abstractNumId w:val="1"/>
  </w:num>
  <w:num w:numId="12">
    <w:abstractNumId w:val="2"/>
  </w:num>
  <w:num w:numId="13">
    <w:abstractNumId w:val="0"/>
  </w:num>
  <w:num w:numId="14">
    <w:abstractNumId w:val="17"/>
  </w:num>
  <w:num w:numId="15">
    <w:abstractNumId w:val="6"/>
  </w:num>
  <w:num w:numId="16">
    <w:abstractNumId w:val="16"/>
  </w:num>
  <w:num w:numId="17">
    <w:abstractNumId w:val="15"/>
  </w:num>
  <w:num w:numId="18">
    <w:abstractNumId w:val="21"/>
  </w:num>
  <w:num w:numId="19">
    <w:abstractNumId w:val="32"/>
  </w:num>
  <w:num w:numId="20">
    <w:abstractNumId w:val="9"/>
  </w:num>
  <w:num w:numId="21">
    <w:abstractNumId w:val="10"/>
  </w:num>
  <w:num w:numId="22">
    <w:abstractNumId w:val="13"/>
  </w:num>
  <w:num w:numId="23">
    <w:abstractNumId w:val="4"/>
  </w:num>
  <w:num w:numId="24">
    <w:abstractNumId w:val="20"/>
  </w:num>
  <w:num w:numId="25">
    <w:abstractNumId w:val="19"/>
  </w:num>
  <w:num w:numId="26">
    <w:abstractNumId w:val="36"/>
  </w:num>
  <w:num w:numId="27">
    <w:abstractNumId w:val="18"/>
  </w:num>
  <w:num w:numId="28">
    <w:abstractNumId w:val="14"/>
  </w:num>
  <w:num w:numId="29">
    <w:abstractNumId w:val="27"/>
  </w:num>
  <w:num w:numId="30">
    <w:abstractNumId w:val="31"/>
  </w:num>
  <w:num w:numId="31">
    <w:abstractNumId w:val="34"/>
  </w:num>
  <w:num w:numId="32">
    <w:abstractNumId w:val="24"/>
  </w:num>
  <w:num w:numId="33">
    <w:abstractNumId w:val="23"/>
  </w:num>
  <w:num w:numId="34">
    <w:abstractNumId w:val="35"/>
  </w:num>
  <w:num w:numId="35">
    <w:abstractNumId w:val="7"/>
  </w:num>
  <w:num w:numId="36">
    <w:abstractNumId w:val="5"/>
  </w:num>
  <w:num w:numId="37">
    <w:abstractNumId w:val="3"/>
  </w:num>
  <w:numIdMacAtCleanup w:val="13"/>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ason lau">
    <w15:presenceInfo w15:providerId="Windows Live" w15:userId="7e2d81b82220bf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embedSystemFonts/>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E0CB6"/>
    <w:rsid w:val="000001CB"/>
    <w:rsid w:val="000008EC"/>
    <w:rsid w:val="000009F8"/>
    <w:rsid w:val="000016E7"/>
    <w:rsid w:val="00001CAD"/>
    <w:rsid w:val="00002B7C"/>
    <w:rsid w:val="000046A0"/>
    <w:rsid w:val="00004905"/>
    <w:rsid w:val="00005814"/>
    <w:rsid w:val="000064A8"/>
    <w:rsid w:val="00006F23"/>
    <w:rsid w:val="00007754"/>
    <w:rsid w:val="000077B7"/>
    <w:rsid w:val="00007BCA"/>
    <w:rsid w:val="00007C8B"/>
    <w:rsid w:val="000103D1"/>
    <w:rsid w:val="0001146A"/>
    <w:rsid w:val="00011497"/>
    <w:rsid w:val="00012BAC"/>
    <w:rsid w:val="00012C1D"/>
    <w:rsid w:val="00013C1E"/>
    <w:rsid w:val="00013F19"/>
    <w:rsid w:val="00014172"/>
    <w:rsid w:val="00014A87"/>
    <w:rsid w:val="00014E4B"/>
    <w:rsid w:val="00015245"/>
    <w:rsid w:val="00015771"/>
    <w:rsid w:val="00015D54"/>
    <w:rsid w:val="000161F4"/>
    <w:rsid w:val="00016557"/>
    <w:rsid w:val="00016ABD"/>
    <w:rsid w:val="00016E23"/>
    <w:rsid w:val="00020382"/>
    <w:rsid w:val="000205F5"/>
    <w:rsid w:val="0002088F"/>
    <w:rsid w:val="00020B54"/>
    <w:rsid w:val="00021232"/>
    <w:rsid w:val="000217DD"/>
    <w:rsid w:val="00022222"/>
    <w:rsid w:val="00022386"/>
    <w:rsid w:val="00022D70"/>
    <w:rsid w:val="000241B2"/>
    <w:rsid w:val="00024B5D"/>
    <w:rsid w:val="00024C1A"/>
    <w:rsid w:val="00025C76"/>
    <w:rsid w:val="00026079"/>
    <w:rsid w:val="00026287"/>
    <w:rsid w:val="000269CA"/>
    <w:rsid w:val="00026C30"/>
    <w:rsid w:val="00027904"/>
    <w:rsid w:val="00027CE3"/>
    <w:rsid w:val="0003020F"/>
    <w:rsid w:val="0003150A"/>
    <w:rsid w:val="00031ACD"/>
    <w:rsid w:val="0003216D"/>
    <w:rsid w:val="000322D8"/>
    <w:rsid w:val="000324BC"/>
    <w:rsid w:val="00032E2A"/>
    <w:rsid w:val="00033721"/>
    <w:rsid w:val="00033B24"/>
    <w:rsid w:val="00033F4F"/>
    <w:rsid w:val="00034286"/>
    <w:rsid w:val="00034A18"/>
    <w:rsid w:val="00035205"/>
    <w:rsid w:val="000353EE"/>
    <w:rsid w:val="000354E9"/>
    <w:rsid w:val="00035A37"/>
    <w:rsid w:val="0003655D"/>
    <w:rsid w:val="000370EC"/>
    <w:rsid w:val="00037754"/>
    <w:rsid w:val="00037BDF"/>
    <w:rsid w:val="000411D8"/>
    <w:rsid w:val="0004133D"/>
    <w:rsid w:val="00041F40"/>
    <w:rsid w:val="00043C84"/>
    <w:rsid w:val="00045D91"/>
    <w:rsid w:val="00046788"/>
    <w:rsid w:val="00046EE5"/>
    <w:rsid w:val="00050104"/>
    <w:rsid w:val="00051B87"/>
    <w:rsid w:val="000523D8"/>
    <w:rsid w:val="000525BB"/>
    <w:rsid w:val="00052877"/>
    <w:rsid w:val="00052CD6"/>
    <w:rsid w:val="00052F00"/>
    <w:rsid w:val="000534B2"/>
    <w:rsid w:val="00053E2B"/>
    <w:rsid w:val="000541DE"/>
    <w:rsid w:val="00054A2F"/>
    <w:rsid w:val="00054DD9"/>
    <w:rsid w:val="00055605"/>
    <w:rsid w:val="000560F0"/>
    <w:rsid w:val="00056127"/>
    <w:rsid w:val="00056A97"/>
    <w:rsid w:val="00056ED8"/>
    <w:rsid w:val="000573A7"/>
    <w:rsid w:val="000574A2"/>
    <w:rsid w:val="00060026"/>
    <w:rsid w:val="00060E5E"/>
    <w:rsid w:val="000613B7"/>
    <w:rsid w:val="00061A09"/>
    <w:rsid w:val="00061F81"/>
    <w:rsid w:val="0006362E"/>
    <w:rsid w:val="0006380E"/>
    <w:rsid w:val="00063C18"/>
    <w:rsid w:val="00063EEA"/>
    <w:rsid w:val="000642D0"/>
    <w:rsid w:val="00065040"/>
    <w:rsid w:val="00065FC5"/>
    <w:rsid w:val="00066005"/>
    <w:rsid w:val="000664AC"/>
    <w:rsid w:val="00066A01"/>
    <w:rsid w:val="00066DB2"/>
    <w:rsid w:val="00067078"/>
    <w:rsid w:val="0006743E"/>
    <w:rsid w:val="00067650"/>
    <w:rsid w:val="0007010D"/>
    <w:rsid w:val="0007094B"/>
    <w:rsid w:val="00070B52"/>
    <w:rsid w:val="00070BE7"/>
    <w:rsid w:val="0007201B"/>
    <w:rsid w:val="000720C9"/>
    <w:rsid w:val="00072820"/>
    <w:rsid w:val="00072CB8"/>
    <w:rsid w:val="00073134"/>
    <w:rsid w:val="000739F3"/>
    <w:rsid w:val="0007458D"/>
    <w:rsid w:val="000774E9"/>
    <w:rsid w:val="00080330"/>
    <w:rsid w:val="00080901"/>
    <w:rsid w:val="00080BFD"/>
    <w:rsid w:val="00080F3C"/>
    <w:rsid w:val="00081C1A"/>
    <w:rsid w:val="00081C4A"/>
    <w:rsid w:val="00082299"/>
    <w:rsid w:val="000828E6"/>
    <w:rsid w:val="0008304B"/>
    <w:rsid w:val="000836F7"/>
    <w:rsid w:val="00084940"/>
    <w:rsid w:val="00085286"/>
    <w:rsid w:val="00085D1D"/>
    <w:rsid w:val="00086280"/>
    <w:rsid w:val="00090212"/>
    <w:rsid w:val="0009056B"/>
    <w:rsid w:val="000907C3"/>
    <w:rsid w:val="00091048"/>
    <w:rsid w:val="000924EC"/>
    <w:rsid w:val="00092A78"/>
    <w:rsid w:val="00094576"/>
    <w:rsid w:val="0009471E"/>
    <w:rsid w:val="00094C66"/>
    <w:rsid w:val="00094FF0"/>
    <w:rsid w:val="00096595"/>
    <w:rsid w:val="000969AF"/>
    <w:rsid w:val="00096A0A"/>
    <w:rsid w:val="00096CE1"/>
    <w:rsid w:val="00097085"/>
    <w:rsid w:val="00097ABB"/>
    <w:rsid w:val="000A0707"/>
    <w:rsid w:val="000A14A2"/>
    <w:rsid w:val="000A2502"/>
    <w:rsid w:val="000A3815"/>
    <w:rsid w:val="000A6361"/>
    <w:rsid w:val="000A66D0"/>
    <w:rsid w:val="000A677B"/>
    <w:rsid w:val="000A67F4"/>
    <w:rsid w:val="000A6995"/>
    <w:rsid w:val="000A726E"/>
    <w:rsid w:val="000B0CF1"/>
    <w:rsid w:val="000B1CFC"/>
    <w:rsid w:val="000B1FB8"/>
    <w:rsid w:val="000B2072"/>
    <w:rsid w:val="000B221A"/>
    <w:rsid w:val="000B2413"/>
    <w:rsid w:val="000B263D"/>
    <w:rsid w:val="000B2DA6"/>
    <w:rsid w:val="000B3CA5"/>
    <w:rsid w:val="000B4A5B"/>
    <w:rsid w:val="000B5175"/>
    <w:rsid w:val="000B5471"/>
    <w:rsid w:val="000B548D"/>
    <w:rsid w:val="000B5885"/>
    <w:rsid w:val="000B5CAD"/>
    <w:rsid w:val="000B65D1"/>
    <w:rsid w:val="000B73AF"/>
    <w:rsid w:val="000B7860"/>
    <w:rsid w:val="000B79C2"/>
    <w:rsid w:val="000C01D0"/>
    <w:rsid w:val="000C06DE"/>
    <w:rsid w:val="000C1360"/>
    <w:rsid w:val="000C27D2"/>
    <w:rsid w:val="000C2AA1"/>
    <w:rsid w:val="000C2CD7"/>
    <w:rsid w:val="000C2D5B"/>
    <w:rsid w:val="000C3257"/>
    <w:rsid w:val="000C39BB"/>
    <w:rsid w:val="000C41E3"/>
    <w:rsid w:val="000C42DB"/>
    <w:rsid w:val="000C43D8"/>
    <w:rsid w:val="000C43F8"/>
    <w:rsid w:val="000C4686"/>
    <w:rsid w:val="000C7B46"/>
    <w:rsid w:val="000D0D8E"/>
    <w:rsid w:val="000D0E5D"/>
    <w:rsid w:val="000D150A"/>
    <w:rsid w:val="000D1579"/>
    <w:rsid w:val="000D1934"/>
    <w:rsid w:val="000D1FDB"/>
    <w:rsid w:val="000D222F"/>
    <w:rsid w:val="000D25BB"/>
    <w:rsid w:val="000D25D6"/>
    <w:rsid w:val="000D2780"/>
    <w:rsid w:val="000D27E3"/>
    <w:rsid w:val="000D287A"/>
    <w:rsid w:val="000D2BFD"/>
    <w:rsid w:val="000D3039"/>
    <w:rsid w:val="000D4E57"/>
    <w:rsid w:val="000D5D6E"/>
    <w:rsid w:val="000D6459"/>
    <w:rsid w:val="000D64B5"/>
    <w:rsid w:val="000D65E1"/>
    <w:rsid w:val="000D7067"/>
    <w:rsid w:val="000E04C7"/>
    <w:rsid w:val="000E05F5"/>
    <w:rsid w:val="000E1638"/>
    <w:rsid w:val="000E1A88"/>
    <w:rsid w:val="000E24B0"/>
    <w:rsid w:val="000E30CD"/>
    <w:rsid w:val="000E393E"/>
    <w:rsid w:val="000E3D62"/>
    <w:rsid w:val="000E3F18"/>
    <w:rsid w:val="000E3F5E"/>
    <w:rsid w:val="000E507C"/>
    <w:rsid w:val="000E5214"/>
    <w:rsid w:val="000E569E"/>
    <w:rsid w:val="000E5716"/>
    <w:rsid w:val="000E66B3"/>
    <w:rsid w:val="000E6B14"/>
    <w:rsid w:val="000E6B91"/>
    <w:rsid w:val="000E7917"/>
    <w:rsid w:val="000E7AAA"/>
    <w:rsid w:val="000E7EF2"/>
    <w:rsid w:val="000F0207"/>
    <w:rsid w:val="000F06A0"/>
    <w:rsid w:val="000F0D91"/>
    <w:rsid w:val="000F11D5"/>
    <w:rsid w:val="000F1254"/>
    <w:rsid w:val="000F1436"/>
    <w:rsid w:val="000F1718"/>
    <w:rsid w:val="000F2817"/>
    <w:rsid w:val="000F2945"/>
    <w:rsid w:val="000F29FA"/>
    <w:rsid w:val="000F3549"/>
    <w:rsid w:val="000F363F"/>
    <w:rsid w:val="000F3B00"/>
    <w:rsid w:val="000F5344"/>
    <w:rsid w:val="000F5519"/>
    <w:rsid w:val="000F575B"/>
    <w:rsid w:val="000F620E"/>
    <w:rsid w:val="000F64D3"/>
    <w:rsid w:val="000F6B78"/>
    <w:rsid w:val="000F6F2D"/>
    <w:rsid w:val="000F729C"/>
    <w:rsid w:val="000F7361"/>
    <w:rsid w:val="000F7548"/>
    <w:rsid w:val="000F7E86"/>
    <w:rsid w:val="00100153"/>
    <w:rsid w:val="00100408"/>
    <w:rsid w:val="00102A19"/>
    <w:rsid w:val="00102F69"/>
    <w:rsid w:val="00103955"/>
    <w:rsid w:val="00103F20"/>
    <w:rsid w:val="0010473C"/>
    <w:rsid w:val="0010514F"/>
    <w:rsid w:val="0010559E"/>
    <w:rsid w:val="0010579C"/>
    <w:rsid w:val="00105C1F"/>
    <w:rsid w:val="00105C93"/>
    <w:rsid w:val="00106CB1"/>
    <w:rsid w:val="00106E66"/>
    <w:rsid w:val="00107998"/>
    <w:rsid w:val="0011055E"/>
    <w:rsid w:val="00110A7D"/>
    <w:rsid w:val="00111C00"/>
    <w:rsid w:val="00111DC8"/>
    <w:rsid w:val="00111E94"/>
    <w:rsid w:val="001134A5"/>
    <w:rsid w:val="001148F7"/>
    <w:rsid w:val="00115CA7"/>
    <w:rsid w:val="001162A9"/>
    <w:rsid w:val="00116404"/>
    <w:rsid w:val="00116CF6"/>
    <w:rsid w:val="00116E51"/>
    <w:rsid w:val="00116FA1"/>
    <w:rsid w:val="00117024"/>
    <w:rsid w:val="00117AC5"/>
    <w:rsid w:val="00117E62"/>
    <w:rsid w:val="00120065"/>
    <w:rsid w:val="001204B0"/>
    <w:rsid w:val="00120C34"/>
    <w:rsid w:val="00121089"/>
    <w:rsid w:val="00121B32"/>
    <w:rsid w:val="001221EB"/>
    <w:rsid w:val="00122467"/>
    <w:rsid w:val="00122EE9"/>
    <w:rsid w:val="0012337D"/>
    <w:rsid w:val="001238BC"/>
    <w:rsid w:val="00123D38"/>
    <w:rsid w:val="00123EF5"/>
    <w:rsid w:val="00123FCB"/>
    <w:rsid w:val="00124462"/>
    <w:rsid w:val="00124BB0"/>
    <w:rsid w:val="00124C8B"/>
    <w:rsid w:val="00124E8D"/>
    <w:rsid w:val="001259D5"/>
    <w:rsid w:val="00126F32"/>
    <w:rsid w:val="00127035"/>
    <w:rsid w:val="00127BD7"/>
    <w:rsid w:val="00131951"/>
    <w:rsid w:val="00131CC3"/>
    <w:rsid w:val="0013205A"/>
    <w:rsid w:val="0013278B"/>
    <w:rsid w:val="00133237"/>
    <w:rsid w:val="00133BA7"/>
    <w:rsid w:val="00134705"/>
    <w:rsid w:val="001350DC"/>
    <w:rsid w:val="001354A9"/>
    <w:rsid w:val="00135704"/>
    <w:rsid w:val="00135FE6"/>
    <w:rsid w:val="001371E3"/>
    <w:rsid w:val="001405FA"/>
    <w:rsid w:val="00140662"/>
    <w:rsid w:val="00141526"/>
    <w:rsid w:val="001417D8"/>
    <w:rsid w:val="0014185B"/>
    <w:rsid w:val="00141F74"/>
    <w:rsid w:val="001422C1"/>
    <w:rsid w:val="0014238E"/>
    <w:rsid w:val="00142CEA"/>
    <w:rsid w:val="00142ED8"/>
    <w:rsid w:val="001430E1"/>
    <w:rsid w:val="00143451"/>
    <w:rsid w:val="00143469"/>
    <w:rsid w:val="00143729"/>
    <w:rsid w:val="00144CCB"/>
    <w:rsid w:val="00146840"/>
    <w:rsid w:val="001472C3"/>
    <w:rsid w:val="00147AC0"/>
    <w:rsid w:val="00147D8F"/>
    <w:rsid w:val="00147E80"/>
    <w:rsid w:val="00150546"/>
    <w:rsid w:val="0015099C"/>
    <w:rsid w:val="00151517"/>
    <w:rsid w:val="00151533"/>
    <w:rsid w:val="001516A9"/>
    <w:rsid w:val="00152BE3"/>
    <w:rsid w:val="00153EB5"/>
    <w:rsid w:val="00154197"/>
    <w:rsid w:val="00154C30"/>
    <w:rsid w:val="0015606F"/>
    <w:rsid w:val="001561D0"/>
    <w:rsid w:val="0015631D"/>
    <w:rsid w:val="001573D6"/>
    <w:rsid w:val="0015766C"/>
    <w:rsid w:val="00157AA1"/>
    <w:rsid w:val="0016028C"/>
    <w:rsid w:val="001607C1"/>
    <w:rsid w:val="00160D87"/>
    <w:rsid w:val="0016111D"/>
    <w:rsid w:val="0016212C"/>
    <w:rsid w:val="00162335"/>
    <w:rsid w:val="001624F4"/>
    <w:rsid w:val="00162A8F"/>
    <w:rsid w:val="001632A9"/>
    <w:rsid w:val="001634CB"/>
    <w:rsid w:val="0016383B"/>
    <w:rsid w:val="0016436D"/>
    <w:rsid w:val="001650B3"/>
    <w:rsid w:val="00165679"/>
    <w:rsid w:val="00165BED"/>
    <w:rsid w:val="00166247"/>
    <w:rsid w:val="00166FE3"/>
    <w:rsid w:val="00167173"/>
    <w:rsid w:val="00167628"/>
    <w:rsid w:val="00167950"/>
    <w:rsid w:val="00167D45"/>
    <w:rsid w:val="001701FE"/>
    <w:rsid w:val="0017024D"/>
    <w:rsid w:val="00170278"/>
    <w:rsid w:val="001702B6"/>
    <w:rsid w:val="00170AAB"/>
    <w:rsid w:val="00170DDD"/>
    <w:rsid w:val="001717AD"/>
    <w:rsid w:val="001726C5"/>
    <w:rsid w:val="001726EF"/>
    <w:rsid w:val="00172FDD"/>
    <w:rsid w:val="001740A3"/>
    <w:rsid w:val="0017468D"/>
    <w:rsid w:val="00174E5D"/>
    <w:rsid w:val="001758B5"/>
    <w:rsid w:val="001774D4"/>
    <w:rsid w:val="0018064F"/>
    <w:rsid w:val="00180FE1"/>
    <w:rsid w:val="00181BF1"/>
    <w:rsid w:val="00182A6A"/>
    <w:rsid w:val="00182EEA"/>
    <w:rsid w:val="00183163"/>
    <w:rsid w:val="0018316E"/>
    <w:rsid w:val="0018335B"/>
    <w:rsid w:val="00183829"/>
    <w:rsid w:val="00183B45"/>
    <w:rsid w:val="00184149"/>
    <w:rsid w:val="001843EC"/>
    <w:rsid w:val="00184677"/>
    <w:rsid w:val="00186ABB"/>
    <w:rsid w:val="00187A3C"/>
    <w:rsid w:val="00187D73"/>
    <w:rsid w:val="00187DB4"/>
    <w:rsid w:val="001906EE"/>
    <w:rsid w:val="001908A4"/>
    <w:rsid w:val="00190C1F"/>
    <w:rsid w:val="00191B5D"/>
    <w:rsid w:val="00191C96"/>
    <w:rsid w:val="00191EA7"/>
    <w:rsid w:val="00192B28"/>
    <w:rsid w:val="00192B45"/>
    <w:rsid w:val="00193057"/>
    <w:rsid w:val="001938DB"/>
    <w:rsid w:val="00193A02"/>
    <w:rsid w:val="001944A0"/>
    <w:rsid w:val="00194828"/>
    <w:rsid w:val="00194C94"/>
    <w:rsid w:val="00195210"/>
    <w:rsid w:val="00196042"/>
    <w:rsid w:val="00197C8D"/>
    <w:rsid w:val="001A10F2"/>
    <w:rsid w:val="001A1958"/>
    <w:rsid w:val="001A1FBA"/>
    <w:rsid w:val="001A2323"/>
    <w:rsid w:val="001A2D00"/>
    <w:rsid w:val="001A326D"/>
    <w:rsid w:val="001A42CD"/>
    <w:rsid w:val="001A43FC"/>
    <w:rsid w:val="001A4AA6"/>
    <w:rsid w:val="001A566D"/>
    <w:rsid w:val="001A681B"/>
    <w:rsid w:val="001A6856"/>
    <w:rsid w:val="001A6E2F"/>
    <w:rsid w:val="001A7167"/>
    <w:rsid w:val="001A770C"/>
    <w:rsid w:val="001A7B63"/>
    <w:rsid w:val="001B0C84"/>
    <w:rsid w:val="001B0EF7"/>
    <w:rsid w:val="001B1157"/>
    <w:rsid w:val="001B13AC"/>
    <w:rsid w:val="001B1A53"/>
    <w:rsid w:val="001B20E7"/>
    <w:rsid w:val="001B2E2F"/>
    <w:rsid w:val="001B429D"/>
    <w:rsid w:val="001B4310"/>
    <w:rsid w:val="001B4D51"/>
    <w:rsid w:val="001B5B64"/>
    <w:rsid w:val="001B60C1"/>
    <w:rsid w:val="001B786B"/>
    <w:rsid w:val="001C04A8"/>
    <w:rsid w:val="001C1515"/>
    <w:rsid w:val="001C163E"/>
    <w:rsid w:val="001C1707"/>
    <w:rsid w:val="001C22AB"/>
    <w:rsid w:val="001C3AA7"/>
    <w:rsid w:val="001C4C23"/>
    <w:rsid w:val="001C4CEB"/>
    <w:rsid w:val="001C4FDD"/>
    <w:rsid w:val="001C524E"/>
    <w:rsid w:val="001C5A19"/>
    <w:rsid w:val="001C5E80"/>
    <w:rsid w:val="001C7060"/>
    <w:rsid w:val="001C7176"/>
    <w:rsid w:val="001D061A"/>
    <w:rsid w:val="001D06D0"/>
    <w:rsid w:val="001D0C9E"/>
    <w:rsid w:val="001D1561"/>
    <w:rsid w:val="001D1894"/>
    <w:rsid w:val="001D1F0D"/>
    <w:rsid w:val="001D2031"/>
    <w:rsid w:val="001D2652"/>
    <w:rsid w:val="001D2D15"/>
    <w:rsid w:val="001D3266"/>
    <w:rsid w:val="001D37FF"/>
    <w:rsid w:val="001D4056"/>
    <w:rsid w:val="001D4155"/>
    <w:rsid w:val="001D4876"/>
    <w:rsid w:val="001D4A95"/>
    <w:rsid w:val="001D524A"/>
    <w:rsid w:val="001D5ED3"/>
    <w:rsid w:val="001D5F8D"/>
    <w:rsid w:val="001D623A"/>
    <w:rsid w:val="001D6F42"/>
    <w:rsid w:val="001D73CA"/>
    <w:rsid w:val="001D76E2"/>
    <w:rsid w:val="001D798C"/>
    <w:rsid w:val="001E0DA3"/>
    <w:rsid w:val="001E21C5"/>
    <w:rsid w:val="001E2EE6"/>
    <w:rsid w:val="001E3238"/>
    <w:rsid w:val="001E3EAC"/>
    <w:rsid w:val="001E4001"/>
    <w:rsid w:val="001E4991"/>
    <w:rsid w:val="001E60CB"/>
    <w:rsid w:val="001E6640"/>
    <w:rsid w:val="001E7FCE"/>
    <w:rsid w:val="001F03A2"/>
    <w:rsid w:val="001F1210"/>
    <w:rsid w:val="001F24B6"/>
    <w:rsid w:val="001F2B10"/>
    <w:rsid w:val="001F325A"/>
    <w:rsid w:val="001F37CF"/>
    <w:rsid w:val="001F3DDC"/>
    <w:rsid w:val="001F504A"/>
    <w:rsid w:val="001F6350"/>
    <w:rsid w:val="001F63C0"/>
    <w:rsid w:val="001F67D3"/>
    <w:rsid w:val="001F68D3"/>
    <w:rsid w:val="001F6F94"/>
    <w:rsid w:val="001F70D7"/>
    <w:rsid w:val="00200A17"/>
    <w:rsid w:val="002010AA"/>
    <w:rsid w:val="002016C4"/>
    <w:rsid w:val="002019C1"/>
    <w:rsid w:val="00201C6A"/>
    <w:rsid w:val="00201D6F"/>
    <w:rsid w:val="0020252A"/>
    <w:rsid w:val="002026AA"/>
    <w:rsid w:val="00202DD9"/>
    <w:rsid w:val="00202F51"/>
    <w:rsid w:val="002031F1"/>
    <w:rsid w:val="0020350E"/>
    <w:rsid w:val="00203987"/>
    <w:rsid w:val="002044EE"/>
    <w:rsid w:val="00204CFD"/>
    <w:rsid w:val="00205226"/>
    <w:rsid w:val="00205774"/>
    <w:rsid w:val="00205802"/>
    <w:rsid w:val="00205FF6"/>
    <w:rsid w:val="002064CD"/>
    <w:rsid w:val="00206563"/>
    <w:rsid w:val="002068C6"/>
    <w:rsid w:val="00206A00"/>
    <w:rsid w:val="00207109"/>
    <w:rsid w:val="00207144"/>
    <w:rsid w:val="00207ABE"/>
    <w:rsid w:val="002105D6"/>
    <w:rsid w:val="00211432"/>
    <w:rsid w:val="0021195D"/>
    <w:rsid w:val="00211AE6"/>
    <w:rsid w:val="00211C8F"/>
    <w:rsid w:val="0021227B"/>
    <w:rsid w:val="002127CE"/>
    <w:rsid w:val="002127DE"/>
    <w:rsid w:val="002147AF"/>
    <w:rsid w:val="00214AC3"/>
    <w:rsid w:val="00215192"/>
    <w:rsid w:val="00215461"/>
    <w:rsid w:val="002163D3"/>
    <w:rsid w:val="00216672"/>
    <w:rsid w:val="0021679B"/>
    <w:rsid w:val="00217912"/>
    <w:rsid w:val="002179B6"/>
    <w:rsid w:val="00217CC1"/>
    <w:rsid w:val="00221240"/>
    <w:rsid w:val="00221764"/>
    <w:rsid w:val="00221E4A"/>
    <w:rsid w:val="00221ED5"/>
    <w:rsid w:val="0022296F"/>
    <w:rsid w:val="00222B7C"/>
    <w:rsid w:val="00223064"/>
    <w:rsid w:val="00224C1A"/>
    <w:rsid w:val="002250A5"/>
    <w:rsid w:val="00225AC1"/>
    <w:rsid w:val="00226002"/>
    <w:rsid w:val="00226568"/>
    <w:rsid w:val="002268E5"/>
    <w:rsid w:val="00227546"/>
    <w:rsid w:val="00227A2E"/>
    <w:rsid w:val="00227BBB"/>
    <w:rsid w:val="00230181"/>
    <w:rsid w:val="00230878"/>
    <w:rsid w:val="00231528"/>
    <w:rsid w:val="002321F2"/>
    <w:rsid w:val="002322A0"/>
    <w:rsid w:val="00232A16"/>
    <w:rsid w:val="00232F38"/>
    <w:rsid w:val="00233138"/>
    <w:rsid w:val="00234923"/>
    <w:rsid w:val="00234A40"/>
    <w:rsid w:val="00234B47"/>
    <w:rsid w:val="0023569E"/>
    <w:rsid w:val="0023623A"/>
    <w:rsid w:val="00236E05"/>
    <w:rsid w:val="0023783B"/>
    <w:rsid w:val="00237BD8"/>
    <w:rsid w:val="00240983"/>
    <w:rsid w:val="00241410"/>
    <w:rsid w:val="00241967"/>
    <w:rsid w:val="00241FBA"/>
    <w:rsid w:val="00242770"/>
    <w:rsid w:val="002427B2"/>
    <w:rsid w:val="00242C75"/>
    <w:rsid w:val="00245421"/>
    <w:rsid w:val="00245B2D"/>
    <w:rsid w:val="0024614D"/>
    <w:rsid w:val="00246428"/>
    <w:rsid w:val="002467A4"/>
    <w:rsid w:val="00247380"/>
    <w:rsid w:val="00247D9C"/>
    <w:rsid w:val="00250885"/>
    <w:rsid w:val="0025160C"/>
    <w:rsid w:val="00252105"/>
    <w:rsid w:val="00252F6C"/>
    <w:rsid w:val="0025332D"/>
    <w:rsid w:val="002536A2"/>
    <w:rsid w:val="00255460"/>
    <w:rsid w:val="0025583F"/>
    <w:rsid w:val="0025598B"/>
    <w:rsid w:val="00256453"/>
    <w:rsid w:val="00256B4A"/>
    <w:rsid w:val="00257FAF"/>
    <w:rsid w:val="00260090"/>
    <w:rsid w:val="00260535"/>
    <w:rsid w:val="0026071F"/>
    <w:rsid w:val="00260750"/>
    <w:rsid w:val="002608D0"/>
    <w:rsid w:val="00261745"/>
    <w:rsid w:val="00261E1A"/>
    <w:rsid w:val="002620A1"/>
    <w:rsid w:val="0026223C"/>
    <w:rsid w:val="0026409E"/>
    <w:rsid w:val="00264780"/>
    <w:rsid w:val="00264A19"/>
    <w:rsid w:val="00265357"/>
    <w:rsid w:val="0026556D"/>
    <w:rsid w:val="00265A05"/>
    <w:rsid w:val="002660CD"/>
    <w:rsid w:val="00266BB1"/>
    <w:rsid w:val="0026759D"/>
    <w:rsid w:val="00267607"/>
    <w:rsid w:val="00267ED1"/>
    <w:rsid w:val="0027087C"/>
    <w:rsid w:val="002710A5"/>
    <w:rsid w:val="00271567"/>
    <w:rsid w:val="0027376B"/>
    <w:rsid w:val="0027387D"/>
    <w:rsid w:val="002746B3"/>
    <w:rsid w:val="00274AEE"/>
    <w:rsid w:val="00275348"/>
    <w:rsid w:val="002759EC"/>
    <w:rsid w:val="00275BF7"/>
    <w:rsid w:val="00276070"/>
    <w:rsid w:val="002765B5"/>
    <w:rsid w:val="00276B13"/>
    <w:rsid w:val="00276C1B"/>
    <w:rsid w:val="00277B03"/>
    <w:rsid w:val="00277E62"/>
    <w:rsid w:val="0028023B"/>
    <w:rsid w:val="00280253"/>
    <w:rsid w:val="00280702"/>
    <w:rsid w:val="002819C3"/>
    <w:rsid w:val="00281D40"/>
    <w:rsid w:val="00281DA9"/>
    <w:rsid w:val="002821D0"/>
    <w:rsid w:val="002822B8"/>
    <w:rsid w:val="002825F9"/>
    <w:rsid w:val="00282712"/>
    <w:rsid w:val="00282A86"/>
    <w:rsid w:val="00283AAB"/>
    <w:rsid w:val="00283C58"/>
    <w:rsid w:val="002848FE"/>
    <w:rsid w:val="00286C33"/>
    <w:rsid w:val="00286F97"/>
    <w:rsid w:val="00290249"/>
    <w:rsid w:val="002909FE"/>
    <w:rsid w:val="00291782"/>
    <w:rsid w:val="002918E4"/>
    <w:rsid w:val="00291DAE"/>
    <w:rsid w:val="00292AC0"/>
    <w:rsid w:val="002934B3"/>
    <w:rsid w:val="0029432F"/>
    <w:rsid w:val="00295CD6"/>
    <w:rsid w:val="00295EEA"/>
    <w:rsid w:val="002963C5"/>
    <w:rsid w:val="00296817"/>
    <w:rsid w:val="00296821"/>
    <w:rsid w:val="00297B5C"/>
    <w:rsid w:val="00297D3B"/>
    <w:rsid w:val="002A039B"/>
    <w:rsid w:val="002A1A83"/>
    <w:rsid w:val="002A25A8"/>
    <w:rsid w:val="002A27E8"/>
    <w:rsid w:val="002A32B8"/>
    <w:rsid w:val="002A3431"/>
    <w:rsid w:val="002A3EF7"/>
    <w:rsid w:val="002A54EF"/>
    <w:rsid w:val="002A5B99"/>
    <w:rsid w:val="002A6BD1"/>
    <w:rsid w:val="002A7263"/>
    <w:rsid w:val="002A795A"/>
    <w:rsid w:val="002A7AAB"/>
    <w:rsid w:val="002B05D8"/>
    <w:rsid w:val="002B0B50"/>
    <w:rsid w:val="002B0E57"/>
    <w:rsid w:val="002B1304"/>
    <w:rsid w:val="002B1CC6"/>
    <w:rsid w:val="002B24FA"/>
    <w:rsid w:val="002B2EBE"/>
    <w:rsid w:val="002B2ED1"/>
    <w:rsid w:val="002B3AF4"/>
    <w:rsid w:val="002B5150"/>
    <w:rsid w:val="002B58BA"/>
    <w:rsid w:val="002B64B5"/>
    <w:rsid w:val="002B69DB"/>
    <w:rsid w:val="002B715E"/>
    <w:rsid w:val="002B7DA8"/>
    <w:rsid w:val="002C0C1D"/>
    <w:rsid w:val="002C281A"/>
    <w:rsid w:val="002C28E5"/>
    <w:rsid w:val="002C2AA2"/>
    <w:rsid w:val="002C2E80"/>
    <w:rsid w:val="002C346D"/>
    <w:rsid w:val="002C3660"/>
    <w:rsid w:val="002C3D1E"/>
    <w:rsid w:val="002C4644"/>
    <w:rsid w:val="002C4752"/>
    <w:rsid w:val="002C50BC"/>
    <w:rsid w:val="002C5950"/>
    <w:rsid w:val="002C5C6A"/>
    <w:rsid w:val="002C619F"/>
    <w:rsid w:val="002D190B"/>
    <w:rsid w:val="002D19D4"/>
    <w:rsid w:val="002D1FEC"/>
    <w:rsid w:val="002D21C4"/>
    <w:rsid w:val="002D23C2"/>
    <w:rsid w:val="002D3879"/>
    <w:rsid w:val="002D3C36"/>
    <w:rsid w:val="002D4280"/>
    <w:rsid w:val="002D4D1D"/>
    <w:rsid w:val="002D5B7A"/>
    <w:rsid w:val="002D6E76"/>
    <w:rsid w:val="002D73A0"/>
    <w:rsid w:val="002D76B7"/>
    <w:rsid w:val="002D777D"/>
    <w:rsid w:val="002E0392"/>
    <w:rsid w:val="002E0475"/>
    <w:rsid w:val="002E08B4"/>
    <w:rsid w:val="002E0E44"/>
    <w:rsid w:val="002E0EFE"/>
    <w:rsid w:val="002E15C3"/>
    <w:rsid w:val="002E19D0"/>
    <w:rsid w:val="002E2E3A"/>
    <w:rsid w:val="002E2FD4"/>
    <w:rsid w:val="002E3570"/>
    <w:rsid w:val="002E3A61"/>
    <w:rsid w:val="002E3DE3"/>
    <w:rsid w:val="002E494E"/>
    <w:rsid w:val="002E4DDE"/>
    <w:rsid w:val="002E58D7"/>
    <w:rsid w:val="002E6AC3"/>
    <w:rsid w:val="002E6FAC"/>
    <w:rsid w:val="002E713A"/>
    <w:rsid w:val="002E7324"/>
    <w:rsid w:val="002E751E"/>
    <w:rsid w:val="002E78D8"/>
    <w:rsid w:val="002E7A12"/>
    <w:rsid w:val="002E7E4E"/>
    <w:rsid w:val="002F0363"/>
    <w:rsid w:val="002F037C"/>
    <w:rsid w:val="002F0750"/>
    <w:rsid w:val="002F09BB"/>
    <w:rsid w:val="002F118D"/>
    <w:rsid w:val="002F15F6"/>
    <w:rsid w:val="002F1AF7"/>
    <w:rsid w:val="002F1C30"/>
    <w:rsid w:val="002F36A5"/>
    <w:rsid w:val="002F3AAE"/>
    <w:rsid w:val="002F40AC"/>
    <w:rsid w:val="002F5A99"/>
    <w:rsid w:val="002F5CAB"/>
    <w:rsid w:val="002F6428"/>
    <w:rsid w:val="002F6BBB"/>
    <w:rsid w:val="002F7082"/>
    <w:rsid w:val="002F77DD"/>
    <w:rsid w:val="00300831"/>
    <w:rsid w:val="003008BE"/>
    <w:rsid w:val="00300EC0"/>
    <w:rsid w:val="003013FC"/>
    <w:rsid w:val="003026A6"/>
    <w:rsid w:val="00303547"/>
    <w:rsid w:val="00305017"/>
    <w:rsid w:val="00305308"/>
    <w:rsid w:val="00306634"/>
    <w:rsid w:val="00306652"/>
    <w:rsid w:val="00306BB7"/>
    <w:rsid w:val="003075D7"/>
    <w:rsid w:val="003126E5"/>
    <w:rsid w:val="00313FEC"/>
    <w:rsid w:val="00314679"/>
    <w:rsid w:val="0031492D"/>
    <w:rsid w:val="0031494A"/>
    <w:rsid w:val="00315DC5"/>
    <w:rsid w:val="00317080"/>
    <w:rsid w:val="00317550"/>
    <w:rsid w:val="00317A0D"/>
    <w:rsid w:val="00320074"/>
    <w:rsid w:val="003201F9"/>
    <w:rsid w:val="003202A6"/>
    <w:rsid w:val="003205FF"/>
    <w:rsid w:val="00320BAF"/>
    <w:rsid w:val="003217F8"/>
    <w:rsid w:val="0032211C"/>
    <w:rsid w:val="00322702"/>
    <w:rsid w:val="00324026"/>
    <w:rsid w:val="003242B5"/>
    <w:rsid w:val="00325EE3"/>
    <w:rsid w:val="00327E84"/>
    <w:rsid w:val="00330F33"/>
    <w:rsid w:val="00331728"/>
    <w:rsid w:val="00332093"/>
    <w:rsid w:val="003328AA"/>
    <w:rsid w:val="003335C0"/>
    <w:rsid w:val="00334015"/>
    <w:rsid w:val="00334029"/>
    <w:rsid w:val="0033426A"/>
    <w:rsid w:val="003346A4"/>
    <w:rsid w:val="003350F3"/>
    <w:rsid w:val="00335767"/>
    <w:rsid w:val="00335A5D"/>
    <w:rsid w:val="00335BFE"/>
    <w:rsid w:val="00336D0A"/>
    <w:rsid w:val="00336E46"/>
    <w:rsid w:val="0033723E"/>
    <w:rsid w:val="00337D42"/>
    <w:rsid w:val="00340BDB"/>
    <w:rsid w:val="003414FD"/>
    <w:rsid w:val="0034156D"/>
    <w:rsid w:val="00341AB3"/>
    <w:rsid w:val="00342775"/>
    <w:rsid w:val="00342B5F"/>
    <w:rsid w:val="00343418"/>
    <w:rsid w:val="00343459"/>
    <w:rsid w:val="00344505"/>
    <w:rsid w:val="0034471D"/>
    <w:rsid w:val="00344B2B"/>
    <w:rsid w:val="00344BC6"/>
    <w:rsid w:val="00344D23"/>
    <w:rsid w:val="0034556C"/>
    <w:rsid w:val="003460E0"/>
    <w:rsid w:val="003465D6"/>
    <w:rsid w:val="00346D9D"/>
    <w:rsid w:val="00346DDF"/>
    <w:rsid w:val="00347AB4"/>
    <w:rsid w:val="00347D14"/>
    <w:rsid w:val="00350B9F"/>
    <w:rsid w:val="00351451"/>
    <w:rsid w:val="00351C08"/>
    <w:rsid w:val="003520D3"/>
    <w:rsid w:val="00352A9F"/>
    <w:rsid w:val="00353A43"/>
    <w:rsid w:val="00353BB6"/>
    <w:rsid w:val="0035613C"/>
    <w:rsid w:val="0035619C"/>
    <w:rsid w:val="00356D0B"/>
    <w:rsid w:val="003572BD"/>
    <w:rsid w:val="0035741C"/>
    <w:rsid w:val="00360671"/>
    <w:rsid w:val="00360A2C"/>
    <w:rsid w:val="00360EE9"/>
    <w:rsid w:val="0036190C"/>
    <w:rsid w:val="00361D01"/>
    <w:rsid w:val="00361FA1"/>
    <w:rsid w:val="00362940"/>
    <w:rsid w:val="00362983"/>
    <w:rsid w:val="0036331F"/>
    <w:rsid w:val="00363784"/>
    <w:rsid w:val="00363B9B"/>
    <w:rsid w:val="003658F7"/>
    <w:rsid w:val="00366066"/>
    <w:rsid w:val="00366B51"/>
    <w:rsid w:val="00367F98"/>
    <w:rsid w:val="0037082D"/>
    <w:rsid w:val="00371177"/>
    <w:rsid w:val="00371538"/>
    <w:rsid w:val="00372EA8"/>
    <w:rsid w:val="003731EE"/>
    <w:rsid w:val="0037336C"/>
    <w:rsid w:val="0037352B"/>
    <w:rsid w:val="003737DB"/>
    <w:rsid w:val="003737FD"/>
    <w:rsid w:val="00373D99"/>
    <w:rsid w:val="00374ACA"/>
    <w:rsid w:val="00375875"/>
    <w:rsid w:val="00375EB0"/>
    <w:rsid w:val="00375EB4"/>
    <w:rsid w:val="0037636C"/>
    <w:rsid w:val="00376545"/>
    <w:rsid w:val="0037730B"/>
    <w:rsid w:val="00377445"/>
    <w:rsid w:val="00380889"/>
    <w:rsid w:val="003820B0"/>
    <w:rsid w:val="00382101"/>
    <w:rsid w:val="00382B31"/>
    <w:rsid w:val="003838C5"/>
    <w:rsid w:val="00383ED3"/>
    <w:rsid w:val="0038462C"/>
    <w:rsid w:val="00385452"/>
    <w:rsid w:val="00385D5E"/>
    <w:rsid w:val="00385E32"/>
    <w:rsid w:val="00385F65"/>
    <w:rsid w:val="003866F3"/>
    <w:rsid w:val="00386809"/>
    <w:rsid w:val="00386AF1"/>
    <w:rsid w:val="00386E61"/>
    <w:rsid w:val="00387024"/>
    <w:rsid w:val="00387D43"/>
    <w:rsid w:val="00390AF4"/>
    <w:rsid w:val="00391007"/>
    <w:rsid w:val="0039118D"/>
    <w:rsid w:val="003914C8"/>
    <w:rsid w:val="0039152E"/>
    <w:rsid w:val="00391991"/>
    <w:rsid w:val="00391B15"/>
    <w:rsid w:val="00391B98"/>
    <w:rsid w:val="003924FB"/>
    <w:rsid w:val="00392AF2"/>
    <w:rsid w:val="00392E99"/>
    <w:rsid w:val="00393701"/>
    <w:rsid w:val="003937AC"/>
    <w:rsid w:val="003939D1"/>
    <w:rsid w:val="00393B60"/>
    <w:rsid w:val="00393DCD"/>
    <w:rsid w:val="00394443"/>
    <w:rsid w:val="003945B3"/>
    <w:rsid w:val="00394C13"/>
    <w:rsid w:val="003956DC"/>
    <w:rsid w:val="00395A05"/>
    <w:rsid w:val="003963ED"/>
    <w:rsid w:val="00396C9A"/>
    <w:rsid w:val="00396CB2"/>
    <w:rsid w:val="003979F1"/>
    <w:rsid w:val="00397D2C"/>
    <w:rsid w:val="003A0503"/>
    <w:rsid w:val="003A0AB2"/>
    <w:rsid w:val="003A0AC4"/>
    <w:rsid w:val="003A0B39"/>
    <w:rsid w:val="003A18B9"/>
    <w:rsid w:val="003A1D7C"/>
    <w:rsid w:val="003A1FE1"/>
    <w:rsid w:val="003A252A"/>
    <w:rsid w:val="003A2B19"/>
    <w:rsid w:val="003A3A1F"/>
    <w:rsid w:val="003A42E3"/>
    <w:rsid w:val="003A46D1"/>
    <w:rsid w:val="003A4D43"/>
    <w:rsid w:val="003A5917"/>
    <w:rsid w:val="003A618F"/>
    <w:rsid w:val="003A626B"/>
    <w:rsid w:val="003A6F0A"/>
    <w:rsid w:val="003A7428"/>
    <w:rsid w:val="003A79BC"/>
    <w:rsid w:val="003A7C1F"/>
    <w:rsid w:val="003B0670"/>
    <w:rsid w:val="003B12EC"/>
    <w:rsid w:val="003B19B0"/>
    <w:rsid w:val="003B1EAA"/>
    <w:rsid w:val="003B1F6D"/>
    <w:rsid w:val="003B23F8"/>
    <w:rsid w:val="003B2684"/>
    <w:rsid w:val="003B3971"/>
    <w:rsid w:val="003B50E3"/>
    <w:rsid w:val="003B66E6"/>
    <w:rsid w:val="003B78C5"/>
    <w:rsid w:val="003C072D"/>
    <w:rsid w:val="003C0939"/>
    <w:rsid w:val="003C2796"/>
    <w:rsid w:val="003C4283"/>
    <w:rsid w:val="003C443F"/>
    <w:rsid w:val="003C525E"/>
    <w:rsid w:val="003C582A"/>
    <w:rsid w:val="003C5B0E"/>
    <w:rsid w:val="003C7324"/>
    <w:rsid w:val="003C75C5"/>
    <w:rsid w:val="003C7E7C"/>
    <w:rsid w:val="003C7FEB"/>
    <w:rsid w:val="003D07B7"/>
    <w:rsid w:val="003D083C"/>
    <w:rsid w:val="003D16E8"/>
    <w:rsid w:val="003D23DC"/>
    <w:rsid w:val="003D2826"/>
    <w:rsid w:val="003D2B2D"/>
    <w:rsid w:val="003D36FE"/>
    <w:rsid w:val="003D4D63"/>
    <w:rsid w:val="003D51F3"/>
    <w:rsid w:val="003D565A"/>
    <w:rsid w:val="003D64C6"/>
    <w:rsid w:val="003D7C6D"/>
    <w:rsid w:val="003E06BE"/>
    <w:rsid w:val="003E0727"/>
    <w:rsid w:val="003E0AB2"/>
    <w:rsid w:val="003E120A"/>
    <w:rsid w:val="003E12C0"/>
    <w:rsid w:val="003E1AA5"/>
    <w:rsid w:val="003E2636"/>
    <w:rsid w:val="003E271C"/>
    <w:rsid w:val="003E28CA"/>
    <w:rsid w:val="003E2903"/>
    <w:rsid w:val="003E2A4A"/>
    <w:rsid w:val="003E2B83"/>
    <w:rsid w:val="003E332D"/>
    <w:rsid w:val="003E3A7B"/>
    <w:rsid w:val="003E41EA"/>
    <w:rsid w:val="003E4351"/>
    <w:rsid w:val="003E44F3"/>
    <w:rsid w:val="003E4CAA"/>
    <w:rsid w:val="003E55A1"/>
    <w:rsid w:val="003E5997"/>
    <w:rsid w:val="003E5DA3"/>
    <w:rsid w:val="003E6A2B"/>
    <w:rsid w:val="003E6D39"/>
    <w:rsid w:val="003E7261"/>
    <w:rsid w:val="003F008F"/>
    <w:rsid w:val="003F0B18"/>
    <w:rsid w:val="003F1AC0"/>
    <w:rsid w:val="003F1FDF"/>
    <w:rsid w:val="003F2BDC"/>
    <w:rsid w:val="003F3321"/>
    <w:rsid w:val="003F3463"/>
    <w:rsid w:val="003F3D79"/>
    <w:rsid w:val="003F520E"/>
    <w:rsid w:val="003F5386"/>
    <w:rsid w:val="003F58E4"/>
    <w:rsid w:val="003F5A27"/>
    <w:rsid w:val="003F5C20"/>
    <w:rsid w:val="003F5CFD"/>
    <w:rsid w:val="003F609C"/>
    <w:rsid w:val="003F67C6"/>
    <w:rsid w:val="003F7030"/>
    <w:rsid w:val="003F7369"/>
    <w:rsid w:val="003F7651"/>
    <w:rsid w:val="003F7C76"/>
    <w:rsid w:val="003F7FCD"/>
    <w:rsid w:val="00400ABB"/>
    <w:rsid w:val="0040106D"/>
    <w:rsid w:val="0040230E"/>
    <w:rsid w:val="00402C2B"/>
    <w:rsid w:val="00402C47"/>
    <w:rsid w:val="00403BDA"/>
    <w:rsid w:val="00403D26"/>
    <w:rsid w:val="0040435A"/>
    <w:rsid w:val="004047F8"/>
    <w:rsid w:val="00405155"/>
    <w:rsid w:val="00406B7B"/>
    <w:rsid w:val="00407087"/>
    <w:rsid w:val="004075C1"/>
    <w:rsid w:val="004076BE"/>
    <w:rsid w:val="00407B73"/>
    <w:rsid w:val="00407E45"/>
    <w:rsid w:val="00410865"/>
    <w:rsid w:val="00410CC0"/>
    <w:rsid w:val="0041110C"/>
    <w:rsid w:val="004111DD"/>
    <w:rsid w:val="00412200"/>
    <w:rsid w:val="00412259"/>
    <w:rsid w:val="00412386"/>
    <w:rsid w:val="00412BCC"/>
    <w:rsid w:val="00413B47"/>
    <w:rsid w:val="00414460"/>
    <w:rsid w:val="004146F3"/>
    <w:rsid w:val="00414A76"/>
    <w:rsid w:val="00415B64"/>
    <w:rsid w:val="00415E71"/>
    <w:rsid w:val="00415F6E"/>
    <w:rsid w:val="004161DC"/>
    <w:rsid w:val="004167BD"/>
    <w:rsid w:val="004169A5"/>
    <w:rsid w:val="004169D3"/>
    <w:rsid w:val="004177FA"/>
    <w:rsid w:val="00417918"/>
    <w:rsid w:val="00417D5F"/>
    <w:rsid w:val="00417F47"/>
    <w:rsid w:val="00420136"/>
    <w:rsid w:val="0042024B"/>
    <w:rsid w:val="00420CED"/>
    <w:rsid w:val="00422A07"/>
    <w:rsid w:val="00422FB1"/>
    <w:rsid w:val="0042356F"/>
    <w:rsid w:val="004239C3"/>
    <w:rsid w:val="00423DC6"/>
    <w:rsid w:val="00424BBE"/>
    <w:rsid w:val="00425783"/>
    <w:rsid w:val="00425E39"/>
    <w:rsid w:val="004263DC"/>
    <w:rsid w:val="00427032"/>
    <w:rsid w:val="00427137"/>
    <w:rsid w:val="00427CF8"/>
    <w:rsid w:val="0043130D"/>
    <w:rsid w:val="00431670"/>
    <w:rsid w:val="00431EDF"/>
    <w:rsid w:val="004321E3"/>
    <w:rsid w:val="0043282C"/>
    <w:rsid w:val="00434607"/>
    <w:rsid w:val="0043526C"/>
    <w:rsid w:val="00437656"/>
    <w:rsid w:val="004378F5"/>
    <w:rsid w:val="00437B58"/>
    <w:rsid w:val="004404BB"/>
    <w:rsid w:val="00440DDD"/>
    <w:rsid w:val="00441AA4"/>
    <w:rsid w:val="00442488"/>
    <w:rsid w:val="00442AD0"/>
    <w:rsid w:val="004433D9"/>
    <w:rsid w:val="00443469"/>
    <w:rsid w:val="00443A8F"/>
    <w:rsid w:val="00443AE5"/>
    <w:rsid w:val="00443D28"/>
    <w:rsid w:val="00443F6C"/>
    <w:rsid w:val="0044409B"/>
    <w:rsid w:val="00444C7A"/>
    <w:rsid w:val="00444D1F"/>
    <w:rsid w:val="004462E9"/>
    <w:rsid w:val="004478E4"/>
    <w:rsid w:val="00447A60"/>
    <w:rsid w:val="00447F3E"/>
    <w:rsid w:val="004509BA"/>
    <w:rsid w:val="00451670"/>
    <w:rsid w:val="004520DF"/>
    <w:rsid w:val="00452482"/>
    <w:rsid w:val="004533F6"/>
    <w:rsid w:val="00455CD4"/>
    <w:rsid w:val="00455D77"/>
    <w:rsid w:val="0045618C"/>
    <w:rsid w:val="00456284"/>
    <w:rsid w:val="00456B0A"/>
    <w:rsid w:val="00460319"/>
    <w:rsid w:val="0046065F"/>
    <w:rsid w:val="00460E9F"/>
    <w:rsid w:val="00461057"/>
    <w:rsid w:val="00461149"/>
    <w:rsid w:val="0046161E"/>
    <w:rsid w:val="00461BE2"/>
    <w:rsid w:val="00461CB6"/>
    <w:rsid w:val="004622EF"/>
    <w:rsid w:val="0046239D"/>
    <w:rsid w:val="004623DF"/>
    <w:rsid w:val="004629D9"/>
    <w:rsid w:val="00463831"/>
    <w:rsid w:val="00463FC2"/>
    <w:rsid w:val="00464167"/>
    <w:rsid w:val="004641F8"/>
    <w:rsid w:val="00466C08"/>
    <w:rsid w:val="004704E6"/>
    <w:rsid w:val="00470AC1"/>
    <w:rsid w:val="00470C5B"/>
    <w:rsid w:val="00471031"/>
    <w:rsid w:val="0047106F"/>
    <w:rsid w:val="0047132C"/>
    <w:rsid w:val="0047200F"/>
    <w:rsid w:val="004728C1"/>
    <w:rsid w:val="00473B10"/>
    <w:rsid w:val="00474697"/>
    <w:rsid w:val="0047526D"/>
    <w:rsid w:val="0047541A"/>
    <w:rsid w:val="00475B4E"/>
    <w:rsid w:val="0047611E"/>
    <w:rsid w:val="0047657C"/>
    <w:rsid w:val="00476BFF"/>
    <w:rsid w:val="00476D16"/>
    <w:rsid w:val="004772E9"/>
    <w:rsid w:val="00477882"/>
    <w:rsid w:val="00477C0B"/>
    <w:rsid w:val="0048139D"/>
    <w:rsid w:val="00481674"/>
    <w:rsid w:val="0048202D"/>
    <w:rsid w:val="00482963"/>
    <w:rsid w:val="004829CC"/>
    <w:rsid w:val="004833E0"/>
    <w:rsid w:val="00483CDD"/>
    <w:rsid w:val="00483E94"/>
    <w:rsid w:val="00484C89"/>
    <w:rsid w:val="00484C9E"/>
    <w:rsid w:val="00484FFA"/>
    <w:rsid w:val="00485498"/>
    <w:rsid w:val="004857F8"/>
    <w:rsid w:val="00485C48"/>
    <w:rsid w:val="004864E8"/>
    <w:rsid w:val="0048656D"/>
    <w:rsid w:val="00486806"/>
    <w:rsid w:val="004868A5"/>
    <w:rsid w:val="00486D19"/>
    <w:rsid w:val="00486DE8"/>
    <w:rsid w:val="004872E3"/>
    <w:rsid w:val="00487C96"/>
    <w:rsid w:val="004903DB"/>
    <w:rsid w:val="00490434"/>
    <w:rsid w:val="004906D7"/>
    <w:rsid w:val="00490707"/>
    <w:rsid w:val="00490B97"/>
    <w:rsid w:val="00491138"/>
    <w:rsid w:val="00491A77"/>
    <w:rsid w:val="00492122"/>
    <w:rsid w:val="004921BB"/>
    <w:rsid w:val="0049236F"/>
    <w:rsid w:val="004929BB"/>
    <w:rsid w:val="004929D3"/>
    <w:rsid w:val="00492C59"/>
    <w:rsid w:val="0049410B"/>
    <w:rsid w:val="00494647"/>
    <w:rsid w:val="00494C21"/>
    <w:rsid w:val="00494C57"/>
    <w:rsid w:val="00495067"/>
    <w:rsid w:val="0049565A"/>
    <w:rsid w:val="004967F9"/>
    <w:rsid w:val="0049781E"/>
    <w:rsid w:val="004A00B7"/>
    <w:rsid w:val="004A0484"/>
    <w:rsid w:val="004A0E25"/>
    <w:rsid w:val="004A1578"/>
    <w:rsid w:val="004A21CF"/>
    <w:rsid w:val="004A22DB"/>
    <w:rsid w:val="004A2380"/>
    <w:rsid w:val="004A2393"/>
    <w:rsid w:val="004A25E6"/>
    <w:rsid w:val="004A398E"/>
    <w:rsid w:val="004A48A6"/>
    <w:rsid w:val="004A4C01"/>
    <w:rsid w:val="004A67BF"/>
    <w:rsid w:val="004A6FC1"/>
    <w:rsid w:val="004A74E2"/>
    <w:rsid w:val="004A7F62"/>
    <w:rsid w:val="004A7F69"/>
    <w:rsid w:val="004B0352"/>
    <w:rsid w:val="004B0905"/>
    <w:rsid w:val="004B0CAA"/>
    <w:rsid w:val="004B1D3B"/>
    <w:rsid w:val="004B316B"/>
    <w:rsid w:val="004B31C0"/>
    <w:rsid w:val="004B3388"/>
    <w:rsid w:val="004B3FB3"/>
    <w:rsid w:val="004B49F7"/>
    <w:rsid w:val="004B565A"/>
    <w:rsid w:val="004B5850"/>
    <w:rsid w:val="004B5F8D"/>
    <w:rsid w:val="004B6325"/>
    <w:rsid w:val="004B6570"/>
    <w:rsid w:val="004B6B32"/>
    <w:rsid w:val="004B70B4"/>
    <w:rsid w:val="004B7313"/>
    <w:rsid w:val="004B7920"/>
    <w:rsid w:val="004C01FB"/>
    <w:rsid w:val="004C0719"/>
    <w:rsid w:val="004C0CE7"/>
    <w:rsid w:val="004C0E7C"/>
    <w:rsid w:val="004C113B"/>
    <w:rsid w:val="004C261A"/>
    <w:rsid w:val="004C2C84"/>
    <w:rsid w:val="004C38D9"/>
    <w:rsid w:val="004C3D39"/>
    <w:rsid w:val="004C4159"/>
    <w:rsid w:val="004C58DD"/>
    <w:rsid w:val="004C5E46"/>
    <w:rsid w:val="004C70EA"/>
    <w:rsid w:val="004C7758"/>
    <w:rsid w:val="004D0FD9"/>
    <w:rsid w:val="004D133B"/>
    <w:rsid w:val="004D2FBA"/>
    <w:rsid w:val="004D32CB"/>
    <w:rsid w:val="004D33C5"/>
    <w:rsid w:val="004D3FA4"/>
    <w:rsid w:val="004D42A1"/>
    <w:rsid w:val="004D4364"/>
    <w:rsid w:val="004D4E79"/>
    <w:rsid w:val="004D513A"/>
    <w:rsid w:val="004D537C"/>
    <w:rsid w:val="004D57D7"/>
    <w:rsid w:val="004D5A65"/>
    <w:rsid w:val="004D5D77"/>
    <w:rsid w:val="004D5EC4"/>
    <w:rsid w:val="004D61CB"/>
    <w:rsid w:val="004D67E1"/>
    <w:rsid w:val="004E04C2"/>
    <w:rsid w:val="004E0B4F"/>
    <w:rsid w:val="004E0EF9"/>
    <w:rsid w:val="004E44C3"/>
    <w:rsid w:val="004E4B01"/>
    <w:rsid w:val="004E51E1"/>
    <w:rsid w:val="004E5B75"/>
    <w:rsid w:val="004E64F9"/>
    <w:rsid w:val="004E68D9"/>
    <w:rsid w:val="004E6BFB"/>
    <w:rsid w:val="004E6C5A"/>
    <w:rsid w:val="004E6DF5"/>
    <w:rsid w:val="004E6F0B"/>
    <w:rsid w:val="004E71DD"/>
    <w:rsid w:val="004E7AB0"/>
    <w:rsid w:val="004E7BB5"/>
    <w:rsid w:val="004F033D"/>
    <w:rsid w:val="004F037B"/>
    <w:rsid w:val="004F0669"/>
    <w:rsid w:val="004F07AA"/>
    <w:rsid w:val="004F0D87"/>
    <w:rsid w:val="004F29FA"/>
    <w:rsid w:val="004F31CC"/>
    <w:rsid w:val="004F3229"/>
    <w:rsid w:val="004F35DD"/>
    <w:rsid w:val="004F3B14"/>
    <w:rsid w:val="004F3DDD"/>
    <w:rsid w:val="004F465A"/>
    <w:rsid w:val="004F4F86"/>
    <w:rsid w:val="004F569F"/>
    <w:rsid w:val="004F5944"/>
    <w:rsid w:val="004F6389"/>
    <w:rsid w:val="004F6571"/>
    <w:rsid w:val="004F68FA"/>
    <w:rsid w:val="004F6E73"/>
    <w:rsid w:val="004F6F7B"/>
    <w:rsid w:val="004F7943"/>
    <w:rsid w:val="004F7E7C"/>
    <w:rsid w:val="004F7F92"/>
    <w:rsid w:val="00501653"/>
    <w:rsid w:val="00502509"/>
    <w:rsid w:val="00503445"/>
    <w:rsid w:val="00503450"/>
    <w:rsid w:val="005038A3"/>
    <w:rsid w:val="005039DE"/>
    <w:rsid w:val="00503AF9"/>
    <w:rsid w:val="00504650"/>
    <w:rsid w:val="00504E1F"/>
    <w:rsid w:val="005059F0"/>
    <w:rsid w:val="0050600B"/>
    <w:rsid w:val="005063B7"/>
    <w:rsid w:val="00506919"/>
    <w:rsid w:val="0050788B"/>
    <w:rsid w:val="00507E9F"/>
    <w:rsid w:val="0051035B"/>
    <w:rsid w:val="00510998"/>
    <w:rsid w:val="00512153"/>
    <w:rsid w:val="00512BF2"/>
    <w:rsid w:val="005130EC"/>
    <w:rsid w:val="00513A91"/>
    <w:rsid w:val="00514414"/>
    <w:rsid w:val="0051465D"/>
    <w:rsid w:val="00514A84"/>
    <w:rsid w:val="005167AC"/>
    <w:rsid w:val="005202FC"/>
    <w:rsid w:val="00520455"/>
    <w:rsid w:val="005207AA"/>
    <w:rsid w:val="00522472"/>
    <w:rsid w:val="00522566"/>
    <w:rsid w:val="005228B2"/>
    <w:rsid w:val="005229AA"/>
    <w:rsid w:val="00523080"/>
    <w:rsid w:val="0052325B"/>
    <w:rsid w:val="00524446"/>
    <w:rsid w:val="00524ABF"/>
    <w:rsid w:val="005255D4"/>
    <w:rsid w:val="00526194"/>
    <w:rsid w:val="005267A8"/>
    <w:rsid w:val="00527044"/>
    <w:rsid w:val="00527520"/>
    <w:rsid w:val="00527CA1"/>
    <w:rsid w:val="00527CC6"/>
    <w:rsid w:val="00527EEB"/>
    <w:rsid w:val="005304B9"/>
    <w:rsid w:val="00530748"/>
    <w:rsid w:val="00530C9E"/>
    <w:rsid w:val="00530D47"/>
    <w:rsid w:val="005310F3"/>
    <w:rsid w:val="00531A84"/>
    <w:rsid w:val="00532041"/>
    <w:rsid w:val="00532BC7"/>
    <w:rsid w:val="00532E70"/>
    <w:rsid w:val="00532FCE"/>
    <w:rsid w:val="005330BE"/>
    <w:rsid w:val="005331F1"/>
    <w:rsid w:val="00533207"/>
    <w:rsid w:val="0053357C"/>
    <w:rsid w:val="00534F64"/>
    <w:rsid w:val="005355A3"/>
    <w:rsid w:val="00535FDA"/>
    <w:rsid w:val="005360CE"/>
    <w:rsid w:val="005364F5"/>
    <w:rsid w:val="0053756D"/>
    <w:rsid w:val="00542782"/>
    <w:rsid w:val="005427D0"/>
    <w:rsid w:val="00543E30"/>
    <w:rsid w:val="005444D6"/>
    <w:rsid w:val="0054460A"/>
    <w:rsid w:val="00544A1E"/>
    <w:rsid w:val="00545E23"/>
    <w:rsid w:val="005473D0"/>
    <w:rsid w:val="00547699"/>
    <w:rsid w:val="005477A0"/>
    <w:rsid w:val="00547B90"/>
    <w:rsid w:val="00550831"/>
    <w:rsid w:val="00550B8E"/>
    <w:rsid w:val="00551EAC"/>
    <w:rsid w:val="00552B54"/>
    <w:rsid w:val="00552DC9"/>
    <w:rsid w:val="00552EF6"/>
    <w:rsid w:val="00552F01"/>
    <w:rsid w:val="005533C3"/>
    <w:rsid w:val="00553CD5"/>
    <w:rsid w:val="00554655"/>
    <w:rsid w:val="00554B53"/>
    <w:rsid w:val="00555185"/>
    <w:rsid w:val="00555247"/>
    <w:rsid w:val="005553EA"/>
    <w:rsid w:val="005560DB"/>
    <w:rsid w:val="00556A5F"/>
    <w:rsid w:val="00556A92"/>
    <w:rsid w:val="00557F87"/>
    <w:rsid w:val="00560434"/>
    <w:rsid w:val="00560905"/>
    <w:rsid w:val="005613F4"/>
    <w:rsid w:val="0056243D"/>
    <w:rsid w:val="00562991"/>
    <w:rsid w:val="005629F6"/>
    <w:rsid w:val="00563A06"/>
    <w:rsid w:val="005641DB"/>
    <w:rsid w:val="00564E79"/>
    <w:rsid w:val="00565F6C"/>
    <w:rsid w:val="00566D0E"/>
    <w:rsid w:val="00566D7D"/>
    <w:rsid w:val="00567866"/>
    <w:rsid w:val="00567BF6"/>
    <w:rsid w:val="00567D3A"/>
    <w:rsid w:val="00567DD6"/>
    <w:rsid w:val="0057007A"/>
    <w:rsid w:val="00570208"/>
    <w:rsid w:val="00570630"/>
    <w:rsid w:val="005707CA"/>
    <w:rsid w:val="005707FE"/>
    <w:rsid w:val="00570A88"/>
    <w:rsid w:val="00570B1F"/>
    <w:rsid w:val="00571304"/>
    <w:rsid w:val="0057155A"/>
    <w:rsid w:val="005715D4"/>
    <w:rsid w:val="005717FA"/>
    <w:rsid w:val="0057205F"/>
    <w:rsid w:val="005721E4"/>
    <w:rsid w:val="0057325E"/>
    <w:rsid w:val="0057345E"/>
    <w:rsid w:val="005737E2"/>
    <w:rsid w:val="00573D94"/>
    <w:rsid w:val="00574D54"/>
    <w:rsid w:val="00575829"/>
    <w:rsid w:val="00576121"/>
    <w:rsid w:val="00576621"/>
    <w:rsid w:val="00576934"/>
    <w:rsid w:val="00576E49"/>
    <w:rsid w:val="005777F1"/>
    <w:rsid w:val="005779C6"/>
    <w:rsid w:val="00577E16"/>
    <w:rsid w:val="00577E4C"/>
    <w:rsid w:val="005804DF"/>
    <w:rsid w:val="00580DF0"/>
    <w:rsid w:val="00581675"/>
    <w:rsid w:val="00581F13"/>
    <w:rsid w:val="0058337D"/>
    <w:rsid w:val="005839B1"/>
    <w:rsid w:val="00583DD8"/>
    <w:rsid w:val="005843B7"/>
    <w:rsid w:val="005849D9"/>
    <w:rsid w:val="0058632C"/>
    <w:rsid w:val="005876A0"/>
    <w:rsid w:val="00587916"/>
    <w:rsid w:val="00590B25"/>
    <w:rsid w:val="00590B59"/>
    <w:rsid w:val="0059102C"/>
    <w:rsid w:val="00592601"/>
    <w:rsid w:val="00593068"/>
    <w:rsid w:val="005931EC"/>
    <w:rsid w:val="00594590"/>
    <w:rsid w:val="005948D2"/>
    <w:rsid w:val="00594BE0"/>
    <w:rsid w:val="0059507A"/>
    <w:rsid w:val="00595494"/>
    <w:rsid w:val="0059594D"/>
    <w:rsid w:val="00596F65"/>
    <w:rsid w:val="005A0004"/>
    <w:rsid w:val="005A0F09"/>
    <w:rsid w:val="005A1026"/>
    <w:rsid w:val="005A18F3"/>
    <w:rsid w:val="005A1B7E"/>
    <w:rsid w:val="005A1FB4"/>
    <w:rsid w:val="005A28BC"/>
    <w:rsid w:val="005A2D14"/>
    <w:rsid w:val="005A2E70"/>
    <w:rsid w:val="005A32A2"/>
    <w:rsid w:val="005A4181"/>
    <w:rsid w:val="005A5479"/>
    <w:rsid w:val="005A5631"/>
    <w:rsid w:val="005A5E32"/>
    <w:rsid w:val="005A683C"/>
    <w:rsid w:val="005A6C5C"/>
    <w:rsid w:val="005A6D9F"/>
    <w:rsid w:val="005A7375"/>
    <w:rsid w:val="005A7875"/>
    <w:rsid w:val="005A79FA"/>
    <w:rsid w:val="005A7AD8"/>
    <w:rsid w:val="005A7BE2"/>
    <w:rsid w:val="005A7C7D"/>
    <w:rsid w:val="005B0915"/>
    <w:rsid w:val="005B0BCD"/>
    <w:rsid w:val="005B23CC"/>
    <w:rsid w:val="005B2965"/>
    <w:rsid w:val="005B2EDD"/>
    <w:rsid w:val="005B30E1"/>
    <w:rsid w:val="005B3E3C"/>
    <w:rsid w:val="005B4FF7"/>
    <w:rsid w:val="005B6A31"/>
    <w:rsid w:val="005B74DF"/>
    <w:rsid w:val="005C058E"/>
    <w:rsid w:val="005C0EC7"/>
    <w:rsid w:val="005C1382"/>
    <w:rsid w:val="005C2310"/>
    <w:rsid w:val="005C23CB"/>
    <w:rsid w:val="005C2E77"/>
    <w:rsid w:val="005C35E4"/>
    <w:rsid w:val="005C43E5"/>
    <w:rsid w:val="005C4724"/>
    <w:rsid w:val="005C4835"/>
    <w:rsid w:val="005C4997"/>
    <w:rsid w:val="005C4B3F"/>
    <w:rsid w:val="005C4CB4"/>
    <w:rsid w:val="005C4DA7"/>
    <w:rsid w:val="005C5195"/>
    <w:rsid w:val="005C5213"/>
    <w:rsid w:val="005C5EF8"/>
    <w:rsid w:val="005C7946"/>
    <w:rsid w:val="005C7A5B"/>
    <w:rsid w:val="005C7F19"/>
    <w:rsid w:val="005D0076"/>
    <w:rsid w:val="005D01BB"/>
    <w:rsid w:val="005D0A68"/>
    <w:rsid w:val="005D1455"/>
    <w:rsid w:val="005D14C6"/>
    <w:rsid w:val="005D1D72"/>
    <w:rsid w:val="005D1FAD"/>
    <w:rsid w:val="005D2263"/>
    <w:rsid w:val="005D26C0"/>
    <w:rsid w:val="005D2F2E"/>
    <w:rsid w:val="005D317C"/>
    <w:rsid w:val="005D4286"/>
    <w:rsid w:val="005D489F"/>
    <w:rsid w:val="005D5636"/>
    <w:rsid w:val="005D58D5"/>
    <w:rsid w:val="005D5B64"/>
    <w:rsid w:val="005D5BA0"/>
    <w:rsid w:val="005D5C0C"/>
    <w:rsid w:val="005D5C2A"/>
    <w:rsid w:val="005D5EFD"/>
    <w:rsid w:val="005D5F85"/>
    <w:rsid w:val="005D63F5"/>
    <w:rsid w:val="005D7190"/>
    <w:rsid w:val="005D732A"/>
    <w:rsid w:val="005E0ED6"/>
    <w:rsid w:val="005E2089"/>
    <w:rsid w:val="005E2793"/>
    <w:rsid w:val="005E28A2"/>
    <w:rsid w:val="005E290E"/>
    <w:rsid w:val="005E31B0"/>
    <w:rsid w:val="005E357D"/>
    <w:rsid w:val="005E40B6"/>
    <w:rsid w:val="005E4886"/>
    <w:rsid w:val="005E4E7C"/>
    <w:rsid w:val="005E56E0"/>
    <w:rsid w:val="005E5E25"/>
    <w:rsid w:val="005E67B8"/>
    <w:rsid w:val="005E74FB"/>
    <w:rsid w:val="005E75AD"/>
    <w:rsid w:val="005E765F"/>
    <w:rsid w:val="005E77A1"/>
    <w:rsid w:val="005F00B2"/>
    <w:rsid w:val="005F079B"/>
    <w:rsid w:val="005F0AD4"/>
    <w:rsid w:val="005F0B37"/>
    <w:rsid w:val="005F0C01"/>
    <w:rsid w:val="005F1CA4"/>
    <w:rsid w:val="005F2228"/>
    <w:rsid w:val="005F2BFB"/>
    <w:rsid w:val="005F2E43"/>
    <w:rsid w:val="005F3A6A"/>
    <w:rsid w:val="005F3B74"/>
    <w:rsid w:val="005F4642"/>
    <w:rsid w:val="005F4A88"/>
    <w:rsid w:val="005F4BC0"/>
    <w:rsid w:val="005F553C"/>
    <w:rsid w:val="005F5B21"/>
    <w:rsid w:val="005F6D89"/>
    <w:rsid w:val="005F747E"/>
    <w:rsid w:val="005F7A83"/>
    <w:rsid w:val="005F7EC2"/>
    <w:rsid w:val="00600409"/>
    <w:rsid w:val="0060072C"/>
    <w:rsid w:val="00600F67"/>
    <w:rsid w:val="0060265C"/>
    <w:rsid w:val="006039EF"/>
    <w:rsid w:val="006059F3"/>
    <w:rsid w:val="00605A1A"/>
    <w:rsid w:val="00605F34"/>
    <w:rsid w:val="00606C91"/>
    <w:rsid w:val="00606E14"/>
    <w:rsid w:val="006074DA"/>
    <w:rsid w:val="00607C75"/>
    <w:rsid w:val="00607CF2"/>
    <w:rsid w:val="006105EA"/>
    <w:rsid w:val="00611AE0"/>
    <w:rsid w:val="00612A78"/>
    <w:rsid w:val="006143E6"/>
    <w:rsid w:val="0061489C"/>
    <w:rsid w:val="00614E77"/>
    <w:rsid w:val="00614FDF"/>
    <w:rsid w:val="006151EC"/>
    <w:rsid w:val="006151FD"/>
    <w:rsid w:val="00616128"/>
    <w:rsid w:val="006167BD"/>
    <w:rsid w:val="00616F8D"/>
    <w:rsid w:val="006170BA"/>
    <w:rsid w:val="006170C3"/>
    <w:rsid w:val="00620232"/>
    <w:rsid w:val="00621C41"/>
    <w:rsid w:val="00621C56"/>
    <w:rsid w:val="00622162"/>
    <w:rsid w:val="00622407"/>
    <w:rsid w:val="006236F3"/>
    <w:rsid w:val="0062372F"/>
    <w:rsid w:val="0062411F"/>
    <w:rsid w:val="006245FC"/>
    <w:rsid w:val="0062589B"/>
    <w:rsid w:val="006260F2"/>
    <w:rsid w:val="00626215"/>
    <w:rsid w:val="00630199"/>
    <w:rsid w:val="00630323"/>
    <w:rsid w:val="006313AB"/>
    <w:rsid w:val="006313BA"/>
    <w:rsid w:val="00631573"/>
    <w:rsid w:val="0063163C"/>
    <w:rsid w:val="00631E90"/>
    <w:rsid w:val="006329F0"/>
    <w:rsid w:val="006329F8"/>
    <w:rsid w:val="00632BFA"/>
    <w:rsid w:val="00632D93"/>
    <w:rsid w:val="00633226"/>
    <w:rsid w:val="0063421F"/>
    <w:rsid w:val="00634645"/>
    <w:rsid w:val="00635C98"/>
    <w:rsid w:val="00635E1B"/>
    <w:rsid w:val="00636180"/>
    <w:rsid w:val="00636235"/>
    <w:rsid w:val="00636518"/>
    <w:rsid w:val="006373CA"/>
    <w:rsid w:val="00637A34"/>
    <w:rsid w:val="006402EC"/>
    <w:rsid w:val="00640774"/>
    <w:rsid w:val="0064094C"/>
    <w:rsid w:val="006409B2"/>
    <w:rsid w:val="0064130A"/>
    <w:rsid w:val="00641B54"/>
    <w:rsid w:val="00641C0F"/>
    <w:rsid w:val="00642837"/>
    <w:rsid w:val="00643019"/>
    <w:rsid w:val="0064339C"/>
    <w:rsid w:val="00645ED4"/>
    <w:rsid w:val="00645FCE"/>
    <w:rsid w:val="0064680A"/>
    <w:rsid w:val="00646AB0"/>
    <w:rsid w:val="0064748B"/>
    <w:rsid w:val="0064791E"/>
    <w:rsid w:val="00647A8A"/>
    <w:rsid w:val="00647BEE"/>
    <w:rsid w:val="0065127C"/>
    <w:rsid w:val="0065240D"/>
    <w:rsid w:val="00652C1A"/>
    <w:rsid w:val="00652C21"/>
    <w:rsid w:val="00653694"/>
    <w:rsid w:val="0065464E"/>
    <w:rsid w:val="00654DB2"/>
    <w:rsid w:val="00654FB3"/>
    <w:rsid w:val="00655546"/>
    <w:rsid w:val="00656364"/>
    <w:rsid w:val="0065642A"/>
    <w:rsid w:val="006566EA"/>
    <w:rsid w:val="00656AFF"/>
    <w:rsid w:val="0066020A"/>
    <w:rsid w:val="0066029F"/>
    <w:rsid w:val="006608BC"/>
    <w:rsid w:val="00660BC2"/>
    <w:rsid w:val="006615FD"/>
    <w:rsid w:val="0066209C"/>
    <w:rsid w:val="006622F5"/>
    <w:rsid w:val="006632C7"/>
    <w:rsid w:val="0066357E"/>
    <w:rsid w:val="00664561"/>
    <w:rsid w:val="00664F22"/>
    <w:rsid w:val="00664F64"/>
    <w:rsid w:val="006650CA"/>
    <w:rsid w:val="0066520F"/>
    <w:rsid w:val="00666449"/>
    <w:rsid w:val="00666597"/>
    <w:rsid w:val="006676FF"/>
    <w:rsid w:val="0066790A"/>
    <w:rsid w:val="00667D63"/>
    <w:rsid w:val="006713AA"/>
    <w:rsid w:val="00671F37"/>
    <w:rsid w:val="006726C4"/>
    <w:rsid w:val="00673AE5"/>
    <w:rsid w:val="00674A79"/>
    <w:rsid w:val="00674FFF"/>
    <w:rsid w:val="00675149"/>
    <w:rsid w:val="006752A0"/>
    <w:rsid w:val="0067552E"/>
    <w:rsid w:val="0067563D"/>
    <w:rsid w:val="006756C8"/>
    <w:rsid w:val="006762CE"/>
    <w:rsid w:val="00676303"/>
    <w:rsid w:val="00676F42"/>
    <w:rsid w:val="006770F3"/>
    <w:rsid w:val="00677C9B"/>
    <w:rsid w:val="00681028"/>
    <w:rsid w:val="006821C9"/>
    <w:rsid w:val="00682669"/>
    <w:rsid w:val="00682C06"/>
    <w:rsid w:val="00682EF5"/>
    <w:rsid w:val="006833E2"/>
    <w:rsid w:val="00684776"/>
    <w:rsid w:val="00684A49"/>
    <w:rsid w:val="00685814"/>
    <w:rsid w:val="00685E2B"/>
    <w:rsid w:val="006862F0"/>
    <w:rsid w:val="0068644E"/>
    <w:rsid w:val="006869AF"/>
    <w:rsid w:val="006877D6"/>
    <w:rsid w:val="00687F23"/>
    <w:rsid w:val="006904A3"/>
    <w:rsid w:val="006909B1"/>
    <w:rsid w:val="00691533"/>
    <w:rsid w:val="00691AD6"/>
    <w:rsid w:val="00691DA3"/>
    <w:rsid w:val="00691E45"/>
    <w:rsid w:val="00691F66"/>
    <w:rsid w:val="0069352F"/>
    <w:rsid w:val="00693A40"/>
    <w:rsid w:val="00694560"/>
    <w:rsid w:val="00694686"/>
    <w:rsid w:val="00694A7D"/>
    <w:rsid w:val="00695338"/>
    <w:rsid w:val="00695A5F"/>
    <w:rsid w:val="00695C44"/>
    <w:rsid w:val="00695D3E"/>
    <w:rsid w:val="00695E94"/>
    <w:rsid w:val="00696B4E"/>
    <w:rsid w:val="00697873"/>
    <w:rsid w:val="00697AC4"/>
    <w:rsid w:val="00697B50"/>
    <w:rsid w:val="00697E98"/>
    <w:rsid w:val="006A01E1"/>
    <w:rsid w:val="006A0842"/>
    <w:rsid w:val="006A094C"/>
    <w:rsid w:val="006A0E2E"/>
    <w:rsid w:val="006A14AB"/>
    <w:rsid w:val="006A1DE0"/>
    <w:rsid w:val="006A25EB"/>
    <w:rsid w:val="006A33E3"/>
    <w:rsid w:val="006A341F"/>
    <w:rsid w:val="006A3DA2"/>
    <w:rsid w:val="006A4B1D"/>
    <w:rsid w:val="006A4C34"/>
    <w:rsid w:val="006A5D34"/>
    <w:rsid w:val="006A6476"/>
    <w:rsid w:val="006A6964"/>
    <w:rsid w:val="006A6AC6"/>
    <w:rsid w:val="006A7502"/>
    <w:rsid w:val="006A769C"/>
    <w:rsid w:val="006B1C05"/>
    <w:rsid w:val="006B1C67"/>
    <w:rsid w:val="006B4073"/>
    <w:rsid w:val="006B4412"/>
    <w:rsid w:val="006B4CEF"/>
    <w:rsid w:val="006B4E6F"/>
    <w:rsid w:val="006B60E4"/>
    <w:rsid w:val="006B77C8"/>
    <w:rsid w:val="006B7DEB"/>
    <w:rsid w:val="006C020F"/>
    <w:rsid w:val="006C0637"/>
    <w:rsid w:val="006C1646"/>
    <w:rsid w:val="006C1800"/>
    <w:rsid w:val="006C29FB"/>
    <w:rsid w:val="006C2C7F"/>
    <w:rsid w:val="006C4188"/>
    <w:rsid w:val="006C4AA3"/>
    <w:rsid w:val="006C5410"/>
    <w:rsid w:val="006C5C87"/>
    <w:rsid w:val="006C6D75"/>
    <w:rsid w:val="006C75FF"/>
    <w:rsid w:val="006C76BF"/>
    <w:rsid w:val="006C7CFA"/>
    <w:rsid w:val="006D0DBF"/>
    <w:rsid w:val="006D1013"/>
    <w:rsid w:val="006D147D"/>
    <w:rsid w:val="006D1F3F"/>
    <w:rsid w:val="006D2348"/>
    <w:rsid w:val="006D263A"/>
    <w:rsid w:val="006D2F34"/>
    <w:rsid w:val="006D49BC"/>
    <w:rsid w:val="006D4B74"/>
    <w:rsid w:val="006D4CDB"/>
    <w:rsid w:val="006D5307"/>
    <w:rsid w:val="006D5682"/>
    <w:rsid w:val="006D6740"/>
    <w:rsid w:val="006D7A95"/>
    <w:rsid w:val="006D7D79"/>
    <w:rsid w:val="006D7EDE"/>
    <w:rsid w:val="006E0378"/>
    <w:rsid w:val="006E08AD"/>
    <w:rsid w:val="006E09C1"/>
    <w:rsid w:val="006E0FE1"/>
    <w:rsid w:val="006E1F1E"/>
    <w:rsid w:val="006E1F4C"/>
    <w:rsid w:val="006E214F"/>
    <w:rsid w:val="006E38EB"/>
    <w:rsid w:val="006E48D1"/>
    <w:rsid w:val="006E4BE5"/>
    <w:rsid w:val="006E5AD3"/>
    <w:rsid w:val="006E6569"/>
    <w:rsid w:val="006E66F7"/>
    <w:rsid w:val="006E6935"/>
    <w:rsid w:val="006E769C"/>
    <w:rsid w:val="006E7EE5"/>
    <w:rsid w:val="006F2542"/>
    <w:rsid w:val="006F2931"/>
    <w:rsid w:val="006F2BB1"/>
    <w:rsid w:val="006F30A9"/>
    <w:rsid w:val="006F34B7"/>
    <w:rsid w:val="006F3621"/>
    <w:rsid w:val="006F379D"/>
    <w:rsid w:val="006F42E8"/>
    <w:rsid w:val="006F4622"/>
    <w:rsid w:val="006F4779"/>
    <w:rsid w:val="006F47C3"/>
    <w:rsid w:val="006F59C6"/>
    <w:rsid w:val="006F7C29"/>
    <w:rsid w:val="006F7EAF"/>
    <w:rsid w:val="0070028B"/>
    <w:rsid w:val="00701610"/>
    <w:rsid w:val="007041F9"/>
    <w:rsid w:val="00704FBE"/>
    <w:rsid w:val="007054B9"/>
    <w:rsid w:val="007054FE"/>
    <w:rsid w:val="007064E6"/>
    <w:rsid w:val="0070713D"/>
    <w:rsid w:val="0071085A"/>
    <w:rsid w:val="00711135"/>
    <w:rsid w:val="007118F9"/>
    <w:rsid w:val="00712053"/>
    <w:rsid w:val="0071245A"/>
    <w:rsid w:val="007135F9"/>
    <w:rsid w:val="00713C0B"/>
    <w:rsid w:val="00713C9F"/>
    <w:rsid w:val="00714235"/>
    <w:rsid w:val="00714255"/>
    <w:rsid w:val="007146F8"/>
    <w:rsid w:val="0071477F"/>
    <w:rsid w:val="00714AB4"/>
    <w:rsid w:val="00714C72"/>
    <w:rsid w:val="00715BD4"/>
    <w:rsid w:val="00715CA1"/>
    <w:rsid w:val="0071680B"/>
    <w:rsid w:val="0071703E"/>
    <w:rsid w:val="00717530"/>
    <w:rsid w:val="00717624"/>
    <w:rsid w:val="0071786D"/>
    <w:rsid w:val="0071790A"/>
    <w:rsid w:val="0072149F"/>
    <w:rsid w:val="00721780"/>
    <w:rsid w:val="007217A2"/>
    <w:rsid w:val="00721A03"/>
    <w:rsid w:val="00722318"/>
    <w:rsid w:val="007228D0"/>
    <w:rsid w:val="007231DE"/>
    <w:rsid w:val="00723257"/>
    <w:rsid w:val="007240F2"/>
    <w:rsid w:val="007241CD"/>
    <w:rsid w:val="0072455C"/>
    <w:rsid w:val="00724F06"/>
    <w:rsid w:val="007257BD"/>
    <w:rsid w:val="00725BCB"/>
    <w:rsid w:val="00726183"/>
    <w:rsid w:val="0072663B"/>
    <w:rsid w:val="00727D46"/>
    <w:rsid w:val="00727E1F"/>
    <w:rsid w:val="00730199"/>
    <w:rsid w:val="00730BBE"/>
    <w:rsid w:val="00732992"/>
    <w:rsid w:val="007329EE"/>
    <w:rsid w:val="00733943"/>
    <w:rsid w:val="00733FAA"/>
    <w:rsid w:val="00735315"/>
    <w:rsid w:val="00735832"/>
    <w:rsid w:val="00737666"/>
    <w:rsid w:val="0073788D"/>
    <w:rsid w:val="007403A3"/>
    <w:rsid w:val="00740808"/>
    <w:rsid w:val="00740BC0"/>
    <w:rsid w:val="00741663"/>
    <w:rsid w:val="00741BD7"/>
    <w:rsid w:val="00741C88"/>
    <w:rsid w:val="007426F3"/>
    <w:rsid w:val="00744009"/>
    <w:rsid w:val="00745A1A"/>
    <w:rsid w:val="00746D79"/>
    <w:rsid w:val="00746FBD"/>
    <w:rsid w:val="00747A19"/>
    <w:rsid w:val="00747C14"/>
    <w:rsid w:val="00750B6B"/>
    <w:rsid w:val="00750E79"/>
    <w:rsid w:val="00751DDE"/>
    <w:rsid w:val="007523F2"/>
    <w:rsid w:val="00752471"/>
    <w:rsid w:val="00752E02"/>
    <w:rsid w:val="00752E12"/>
    <w:rsid w:val="00752E39"/>
    <w:rsid w:val="0075325A"/>
    <w:rsid w:val="00753A04"/>
    <w:rsid w:val="00753C45"/>
    <w:rsid w:val="0075462B"/>
    <w:rsid w:val="00754842"/>
    <w:rsid w:val="00754BF7"/>
    <w:rsid w:val="007556D2"/>
    <w:rsid w:val="007558CE"/>
    <w:rsid w:val="00755AFE"/>
    <w:rsid w:val="00755F03"/>
    <w:rsid w:val="00756819"/>
    <w:rsid w:val="00756893"/>
    <w:rsid w:val="007611A0"/>
    <w:rsid w:val="007618F3"/>
    <w:rsid w:val="00763853"/>
    <w:rsid w:val="00763C34"/>
    <w:rsid w:val="0076417F"/>
    <w:rsid w:val="007648C1"/>
    <w:rsid w:val="00765F58"/>
    <w:rsid w:val="00765F5D"/>
    <w:rsid w:val="00766211"/>
    <w:rsid w:val="00767CFD"/>
    <w:rsid w:val="007700A2"/>
    <w:rsid w:val="0077060F"/>
    <w:rsid w:val="007711CD"/>
    <w:rsid w:val="007716E9"/>
    <w:rsid w:val="00771CCD"/>
    <w:rsid w:val="00771F39"/>
    <w:rsid w:val="007727F1"/>
    <w:rsid w:val="00772C22"/>
    <w:rsid w:val="00772DEC"/>
    <w:rsid w:val="00773F32"/>
    <w:rsid w:val="00775BBF"/>
    <w:rsid w:val="007760E0"/>
    <w:rsid w:val="007763EE"/>
    <w:rsid w:val="00776970"/>
    <w:rsid w:val="0077752B"/>
    <w:rsid w:val="00777949"/>
    <w:rsid w:val="00777994"/>
    <w:rsid w:val="00777F60"/>
    <w:rsid w:val="0078005A"/>
    <w:rsid w:val="0078021E"/>
    <w:rsid w:val="0078178B"/>
    <w:rsid w:val="00782D09"/>
    <w:rsid w:val="00783F31"/>
    <w:rsid w:val="00784485"/>
    <w:rsid w:val="00784540"/>
    <w:rsid w:val="00784B16"/>
    <w:rsid w:val="00784D23"/>
    <w:rsid w:val="00784D3F"/>
    <w:rsid w:val="00785097"/>
    <w:rsid w:val="0078533E"/>
    <w:rsid w:val="007854F9"/>
    <w:rsid w:val="00786296"/>
    <w:rsid w:val="00786FAE"/>
    <w:rsid w:val="007901BB"/>
    <w:rsid w:val="00790974"/>
    <w:rsid w:val="00790B1C"/>
    <w:rsid w:val="007914EF"/>
    <w:rsid w:val="0079167A"/>
    <w:rsid w:val="007926C3"/>
    <w:rsid w:val="007933C2"/>
    <w:rsid w:val="0079379D"/>
    <w:rsid w:val="007938C3"/>
    <w:rsid w:val="00793BD0"/>
    <w:rsid w:val="00793E4A"/>
    <w:rsid w:val="00793E6A"/>
    <w:rsid w:val="00793EB5"/>
    <w:rsid w:val="00794D71"/>
    <w:rsid w:val="007951CD"/>
    <w:rsid w:val="00795A67"/>
    <w:rsid w:val="00795E0F"/>
    <w:rsid w:val="00795F11"/>
    <w:rsid w:val="0079628A"/>
    <w:rsid w:val="00796577"/>
    <w:rsid w:val="0079684A"/>
    <w:rsid w:val="00797871"/>
    <w:rsid w:val="007978F5"/>
    <w:rsid w:val="007A10B2"/>
    <w:rsid w:val="007A129E"/>
    <w:rsid w:val="007A146B"/>
    <w:rsid w:val="007A1635"/>
    <w:rsid w:val="007A2839"/>
    <w:rsid w:val="007A2A6B"/>
    <w:rsid w:val="007A3A46"/>
    <w:rsid w:val="007A3F90"/>
    <w:rsid w:val="007A43B3"/>
    <w:rsid w:val="007A44CA"/>
    <w:rsid w:val="007A4AE7"/>
    <w:rsid w:val="007A6459"/>
    <w:rsid w:val="007A69B9"/>
    <w:rsid w:val="007A6B37"/>
    <w:rsid w:val="007A6C10"/>
    <w:rsid w:val="007A7184"/>
    <w:rsid w:val="007A7884"/>
    <w:rsid w:val="007A795E"/>
    <w:rsid w:val="007B032F"/>
    <w:rsid w:val="007B1364"/>
    <w:rsid w:val="007B1C7B"/>
    <w:rsid w:val="007B1E67"/>
    <w:rsid w:val="007B2068"/>
    <w:rsid w:val="007B2589"/>
    <w:rsid w:val="007B310A"/>
    <w:rsid w:val="007B342A"/>
    <w:rsid w:val="007B44E7"/>
    <w:rsid w:val="007B4605"/>
    <w:rsid w:val="007B546B"/>
    <w:rsid w:val="007B572C"/>
    <w:rsid w:val="007B5F94"/>
    <w:rsid w:val="007B608C"/>
    <w:rsid w:val="007B60E4"/>
    <w:rsid w:val="007B67C0"/>
    <w:rsid w:val="007B7779"/>
    <w:rsid w:val="007B779D"/>
    <w:rsid w:val="007C01D4"/>
    <w:rsid w:val="007C031E"/>
    <w:rsid w:val="007C0904"/>
    <w:rsid w:val="007C1400"/>
    <w:rsid w:val="007C1644"/>
    <w:rsid w:val="007C191F"/>
    <w:rsid w:val="007C1BC8"/>
    <w:rsid w:val="007C1F86"/>
    <w:rsid w:val="007C2710"/>
    <w:rsid w:val="007C33A4"/>
    <w:rsid w:val="007C3751"/>
    <w:rsid w:val="007C3919"/>
    <w:rsid w:val="007C3D39"/>
    <w:rsid w:val="007C4F60"/>
    <w:rsid w:val="007C62FE"/>
    <w:rsid w:val="007C6609"/>
    <w:rsid w:val="007C6EA4"/>
    <w:rsid w:val="007C6EDA"/>
    <w:rsid w:val="007C6F40"/>
    <w:rsid w:val="007C782D"/>
    <w:rsid w:val="007C7B95"/>
    <w:rsid w:val="007C7CAD"/>
    <w:rsid w:val="007D06ED"/>
    <w:rsid w:val="007D123D"/>
    <w:rsid w:val="007D2BBC"/>
    <w:rsid w:val="007D2CC4"/>
    <w:rsid w:val="007D315E"/>
    <w:rsid w:val="007D3DEE"/>
    <w:rsid w:val="007D3E08"/>
    <w:rsid w:val="007D5623"/>
    <w:rsid w:val="007D5B94"/>
    <w:rsid w:val="007D5D05"/>
    <w:rsid w:val="007D6516"/>
    <w:rsid w:val="007D65D8"/>
    <w:rsid w:val="007D663E"/>
    <w:rsid w:val="007D6B1C"/>
    <w:rsid w:val="007D70F2"/>
    <w:rsid w:val="007D73E1"/>
    <w:rsid w:val="007D76F9"/>
    <w:rsid w:val="007D79A4"/>
    <w:rsid w:val="007D7B71"/>
    <w:rsid w:val="007D7E07"/>
    <w:rsid w:val="007E0BC6"/>
    <w:rsid w:val="007E0CB6"/>
    <w:rsid w:val="007E1926"/>
    <w:rsid w:val="007E490F"/>
    <w:rsid w:val="007E5BCF"/>
    <w:rsid w:val="007E6564"/>
    <w:rsid w:val="007E670D"/>
    <w:rsid w:val="007E6914"/>
    <w:rsid w:val="007E6DA0"/>
    <w:rsid w:val="007E7054"/>
    <w:rsid w:val="007E751E"/>
    <w:rsid w:val="007F000C"/>
    <w:rsid w:val="007F089A"/>
    <w:rsid w:val="007F08B5"/>
    <w:rsid w:val="007F17CB"/>
    <w:rsid w:val="007F202A"/>
    <w:rsid w:val="007F24C7"/>
    <w:rsid w:val="007F27D0"/>
    <w:rsid w:val="007F32B2"/>
    <w:rsid w:val="007F32B4"/>
    <w:rsid w:val="007F3ED7"/>
    <w:rsid w:val="007F4AE4"/>
    <w:rsid w:val="007F4BBF"/>
    <w:rsid w:val="007F51F8"/>
    <w:rsid w:val="007F5299"/>
    <w:rsid w:val="007F7CC4"/>
    <w:rsid w:val="007F7D54"/>
    <w:rsid w:val="007F7D62"/>
    <w:rsid w:val="008004DB"/>
    <w:rsid w:val="00800594"/>
    <w:rsid w:val="00801240"/>
    <w:rsid w:val="00801AEA"/>
    <w:rsid w:val="00801EB2"/>
    <w:rsid w:val="008020DC"/>
    <w:rsid w:val="00802194"/>
    <w:rsid w:val="00802329"/>
    <w:rsid w:val="008024CD"/>
    <w:rsid w:val="0080330B"/>
    <w:rsid w:val="008034CD"/>
    <w:rsid w:val="0080380F"/>
    <w:rsid w:val="008044AC"/>
    <w:rsid w:val="0080463E"/>
    <w:rsid w:val="008048E2"/>
    <w:rsid w:val="00804928"/>
    <w:rsid w:val="00804C1C"/>
    <w:rsid w:val="00805556"/>
    <w:rsid w:val="00805985"/>
    <w:rsid w:val="00806005"/>
    <w:rsid w:val="00806F70"/>
    <w:rsid w:val="0080701A"/>
    <w:rsid w:val="00807B4B"/>
    <w:rsid w:val="00807CE9"/>
    <w:rsid w:val="0081033C"/>
    <w:rsid w:val="00810F42"/>
    <w:rsid w:val="0081117D"/>
    <w:rsid w:val="00811394"/>
    <w:rsid w:val="008121CC"/>
    <w:rsid w:val="0081290A"/>
    <w:rsid w:val="00813E75"/>
    <w:rsid w:val="008145F8"/>
    <w:rsid w:val="008153F4"/>
    <w:rsid w:val="008155B2"/>
    <w:rsid w:val="00815717"/>
    <w:rsid w:val="00816CE8"/>
    <w:rsid w:val="00817BB6"/>
    <w:rsid w:val="00817D4D"/>
    <w:rsid w:val="008204D8"/>
    <w:rsid w:val="00820E04"/>
    <w:rsid w:val="0082100B"/>
    <w:rsid w:val="00821EDA"/>
    <w:rsid w:val="00823906"/>
    <w:rsid w:val="00824C95"/>
    <w:rsid w:val="00824ECB"/>
    <w:rsid w:val="008250EE"/>
    <w:rsid w:val="00825969"/>
    <w:rsid w:val="00825C0F"/>
    <w:rsid w:val="00825F55"/>
    <w:rsid w:val="00826337"/>
    <w:rsid w:val="00826788"/>
    <w:rsid w:val="008274A1"/>
    <w:rsid w:val="00827E5F"/>
    <w:rsid w:val="00830706"/>
    <w:rsid w:val="00830B20"/>
    <w:rsid w:val="00830E41"/>
    <w:rsid w:val="0083119F"/>
    <w:rsid w:val="00831284"/>
    <w:rsid w:val="00831E29"/>
    <w:rsid w:val="008320A8"/>
    <w:rsid w:val="00832646"/>
    <w:rsid w:val="008345E2"/>
    <w:rsid w:val="00834830"/>
    <w:rsid w:val="00835064"/>
    <w:rsid w:val="0083525B"/>
    <w:rsid w:val="00835F83"/>
    <w:rsid w:val="00836A68"/>
    <w:rsid w:val="008375B4"/>
    <w:rsid w:val="00837C52"/>
    <w:rsid w:val="00837E65"/>
    <w:rsid w:val="00837ECF"/>
    <w:rsid w:val="00840D0F"/>
    <w:rsid w:val="00842446"/>
    <w:rsid w:val="008425A0"/>
    <w:rsid w:val="00842D39"/>
    <w:rsid w:val="00843A6C"/>
    <w:rsid w:val="00844904"/>
    <w:rsid w:val="00844B1C"/>
    <w:rsid w:val="00844F71"/>
    <w:rsid w:val="00845ADB"/>
    <w:rsid w:val="00845ED9"/>
    <w:rsid w:val="00846E30"/>
    <w:rsid w:val="008473A3"/>
    <w:rsid w:val="00847CA6"/>
    <w:rsid w:val="00850887"/>
    <w:rsid w:val="00851830"/>
    <w:rsid w:val="00851AA6"/>
    <w:rsid w:val="00851B7A"/>
    <w:rsid w:val="00851BD1"/>
    <w:rsid w:val="00851D45"/>
    <w:rsid w:val="00853285"/>
    <w:rsid w:val="00853336"/>
    <w:rsid w:val="00853361"/>
    <w:rsid w:val="00853442"/>
    <w:rsid w:val="008535D5"/>
    <w:rsid w:val="00853CFD"/>
    <w:rsid w:val="00854372"/>
    <w:rsid w:val="00854635"/>
    <w:rsid w:val="00854CE2"/>
    <w:rsid w:val="0085635B"/>
    <w:rsid w:val="00856738"/>
    <w:rsid w:val="00856E2D"/>
    <w:rsid w:val="00856ED5"/>
    <w:rsid w:val="00857B43"/>
    <w:rsid w:val="00857C19"/>
    <w:rsid w:val="0086036C"/>
    <w:rsid w:val="0086178D"/>
    <w:rsid w:val="00861A78"/>
    <w:rsid w:val="00863455"/>
    <w:rsid w:val="00863A45"/>
    <w:rsid w:val="008641AB"/>
    <w:rsid w:val="0086455F"/>
    <w:rsid w:val="00864996"/>
    <w:rsid w:val="00864B8E"/>
    <w:rsid w:val="00864D3A"/>
    <w:rsid w:val="00864EA1"/>
    <w:rsid w:val="00865247"/>
    <w:rsid w:val="00865521"/>
    <w:rsid w:val="0086594B"/>
    <w:rsid w:val="00865D32"/>
    <w:rsid w:val="00865E3B"/>
    <w:rsid w:val="00865E8D"/>
    <w:rsid w:val="00866287"/>
    <w:rsid w:val="00866561"/>
    <w:rsid w:val="008667A7"/>
    <w:rsid w:val="00866DDD"/>
    <w:rsid w:val="0086705E"/>
    <w:rsid w:val="00867CF7"/>
    <w:rsid w:val="0087029E"/>
    <w:rsid w:val="00870385"/>
    <w:rsid w:val="00870BE2"/>
    <w:rsid w:val="008719BA"/>
    <w:rsid w:val="00871C58"/>
    <w:rsid w:val="00872977"/>
    <w:rsid w:val="00872DD6"/>
    <w:rsid w:val="0087302D"/>
    <w:rsid w:val="00875C66"/>
    <w:rsid w:val="00876275"/>
    <w:rsid w:val="00877515"/>
    <w:rsid w:val="008777AD"/>
    <w:rsid w:val="00877B07"/>
    <w:rsid w:val="00877E98"/>
    <w:rsid w:val="008816A4"/>
    <w:rsid w:val="00881743"/>
    <w:rsid w:val="00881DC8"/>
    <w:rsid w:val="00882B34"/>
    <w:rsid w:val="00882D7F"/>
    <w:rsid w:val="00882DB3"/>
    <w:rsid w:val="00883663"/>
    <w:rsid w:val="008849A4"/>
    <w:rsid w:val="00884D74"/>
    <w:rsid w:val="00884DB1"/>
    <w:rsid w:val="00884DE1"/>
    <w:rsid w:val="00885409"/>
    <w:rsid w:val="00885C88"/>
    <w:rsid w:val="00886107"/>
    <w:rsid w:val="00886247"/>
    <w:rsid w:val="00886B4A"/>
    <w:rsid w:val="00886DE5"/>
    <w:rsid w:val="00887ABA"/>
    <w:rsid w:val="00887C66"/>
    <w:rsid w:val="00887E21"/>
    <w:rsid w:val="00890733"/>
    <w:rsid w:val="00890982"/>
    <w:rsid w:val="00890BAA"/>
    <w:rsid w:val="00890F9F"/>
    <w:rsid w:val="008915AF"/>
    <w:rsid w:val="0089222C"/>
    <w:rsid w:val="008922AB"/>
    <w:rsid w:val="00892B5A"/>
    <w:rsid w:val="00894278"/>
    <w:rsid w:val="0089441D"/>
    <w:rsid w:val="00894484"/>
    <w:rsid w:val="0089512C"/>
    <w:rsid w:val="0089667D"/>
    <w:rsid w:val="00896969"/>
    <w:rsid w:val="00896BA6"/>
    <w:rsid w:val="0089710D"/>
    <w:rsid w:val="00897C31"/>
    <w:rsid w:val="008A0668"/>
    <w:rsid w:val="008A0A5C"/>
    <w:rsid w:val="008A2021"/>
    <w:rsid w:val="008A2EDD"/>
    <w:rsid w:val="008A337E"/>
    <w:rsid w:val="008A3970"/>
    <w:rsid w:val="008A3BDB"/>
    <w:rsid w:val="008A45DF"/>
    <w:rsid w:val="008A486F"/>
    <w:rsid w:val="008A48FC"/>
    <w:rsid w:val="008A58DE"/>
    <w:rsid w:val="008A649C"/>
    <w:rsid w:val="008A6563"/>
    <w:rsid w:val="008A66D2"/>
    <w:rsid w:val="008A6DF0"/>
    <w:rsid w:val="008A7A88"/>
    <w:rsid w:val="008B095C"/>
    <w:rsid w:val="008B0BCE"/>
    <w:rsid w:val="008B12D0"/>
    <w:rsid w:val="008B1D7A"/>
    <w:rsid w:val="008B1FE0"/>
    <w:rsid w:val="008B1FEF"/>
    <w:rsid w:val="008B2A3D"/>
    <w:rsid w:val="008B36FE"/>
    <w:rsid w:val="008B3A67"/>
    <w:rsid w:val="008B4867"/>
    <w:rsid w:val="008B4A05"/>
    <w:rsid w:val="008B4FAB"/>
    <w:rsid w:val="008B4FF4"/>
    <w:rsid w:val="008B51D6"/>
    <w:rsid w:val="008B5BF9"/>
    <w:rsid w:val="008B61EF"/>
    <w:rsid w:val="008B66B4"/>
    <w:rsid w:val="008B6E4F"/>
    <w:rsid w:val="008B6FCF"/>
    <w:rsid w:val="008B713B"/>
    <w:rsid w:val="008B7239"/>
    <w:rsid w:val="008B7A16"/>
    <w:rsid w:val="008B7D12"/>
    <w:rsid w:val="008C0275"/>
    <w:rsid w:val="008C0760"/>
    <w:rsid w:val="008C0B24"/>
    <w:rsid w:val="008C0F09"/>
    <w:rsid w:val="008C140F"/>
    <w:rsid w:val="008C1459"/>
    <w:rsid w:val="008C149B"/>
    <w:rsid w:val="008C18C2"/>
    <w:rsid w:val="008C255F"/>
    <w:rsid w:val="008C315E"/>
    <w:rsid w:val="008C33BC"/>
    <w:rsid w:val="008C4B6D"/>
    <w:rsid w:val="008C4E50"/>
    <w:rsid w:val="008C4EFD"/>
    <w:rsid w:val="008C5C95"/>
    <w:rsid w:val="008C6F53"/>
    <w:rsid w:val="008C703D"/>
    <w:rsid w:val="008C7ACC"/>
    <w:rsid w:val="008D05E1"/>
    <w:rsid w:val="008D0976"/>
    <w:rsid w:val="008D18FF"/>
    <w:rsid w:val="008D1AEC"/>
    <w:rsid w:val="008D1B5C"/>
    <w:rsid w:val="008D2644"/>
    <w:rsid w:val="008D2C8B"/>
    <w:rsid w:val="008D345C"/>
    <w:rsid w:val="008D3859"/>
    <w:rsid w:val="008D3CC9"/>
    <w:rsid w:val="008D3EEA"/>
    <w:rsid w:val="008D419F"/>
    <w:rsid w:val="008D4342"/>
    <w:rsid w:val="008D4605"/>
    <w:rsid w:val="008D479E"/>
    <w:rsid w:val="008D481E"/>
    <w:rsid w:val="008D48DD"/>
    <w:rsid w:val="008D4BE0"/>
    <w:rsid w:val="008D56BE"/>
    <w:rsid w:val="008D5F54"/>
    <w:rsid w:val="008D7132"/>
    <w:rsid w:val="008D7DC9"/>
    <w:rsid w:val="008E04AE"/>
    <w:rsid w:val="008E07A0"/>
    <w:rsid w:val="008E1054"/>
    <w:rsid w:val="008E2040"/>
    <w:rsid w:val="008E2823"/>
    <w:rsid w:val="008E39F9"/>
    <w:rsid w:val="008E42AE"/>
    <w:rsid w:val="008E4A10"/>
    <w:rsid w:val="008E4DAF"/>
    <w:rsid w:val="008E5E80"/>
    <w:rsid w:val="008E6A69"/>
    <w:rsid w:val="008E6DBF"/>
    <w:rsid w:val="008E6E14"/>
    <w:rsid w:val="008E73B8"/>
    <w:rsid w:val="008E7409"/>
    <w:rsid w:val="008E7F15"/>
    <w:rsid w:val="008F17EE"/>
    <w:rsid w:val="008F1B0F"/>
    <w:rsid w:val="008F2C06"/>
    <w:rsid w:val="008F30C1"/>
    <w:rsid w:val="008F3A58"/>
    <w:rsid w:val="008F3DB2"/>
    <w:rsid w:val="008F4DCB"/>
    <w:rsid w:val="008F4F4F"/>
    <w:rsid w:val="008F5441"/>
    <w:rsid w:val="008F5611"/>
    <w:rsid w:val="008F58DC"/>
    <w:rsid w:val="008F60F6"/>
    <w:rsid w:val="008F6C9B"/>
    <w:rsid w:val="00900DF3"/>
    <w:rsid w:val="0090192B"/>
    <w:rsid w:val="00902A66"/>
    <w:rsid w:val="00903BE2"/>
    <w:rsid w:val="009041FE"/>
    <w:rsid w:val="00904523"/>
    <w:rsid w:val="009053D2"/>
    <w:rsid w:val="0090552A"/>
    <w:rsid w:val="00905B7B"/>
    <w:rsid w:val="00906977"/>
    <w:rsid w:val="009071AB"/>
    <w:rsid w:val="009071DD"/>
    <w:rsid w:val="009072A0"/>
    <w:rsid w:val="00907347"/>
    <w:rsid w:val="00907927"/>
    <w:rsid w:val="0090799B"/>
    <w:rsid w:val="009106D9"/>
    <w:rsid w:val="00910D44"/>
    <w:rsid w:val="009115A5"/>
    <w:rsid w:val="00912004"/>
    <w:rsid w:val="00912DCF"/>
    <w:rsid w:val="00912F6D"/>
    <w:rsid w:val="009133EA"/>
    <w:rsid w:val="009135BA"/>
    <w:rsid w:val="00913851"/>
    <w:rsid w:val="00914454"/>
    <w:rsid w:val="00915BA2"/>
    <w:rsid w:val="00916598"/>
    <w:rsid w:val="009173DE"/>
    <w:rsid w:val="00917BBB"/>
    <w:rsid w:val="00920031"/>
    <w:rsid w:val="0092080A"/>
    <w:rsid w:val="00920A53"/>
    <w:rsid w:val="0092158A"/>
    <w:rsid w:val="0092179C"/>
    <w:rsid w:val="00921DAB"/>
    <w:rsid w:val="0092287C"/>
    <w:rsid w:val="00922DCE"/>
    <w:rsid w:val="009233E9"/>
    <w:rsid w:val="00923842"/>
    <w:rsid w:val="00923A7F"/>
    <w:rsid w:val="009246C6"/>
    <w:rsid w:val="00924B3B"/>
    <w:rsid w:val="00924B71"/>
    <w:rsid w:val="0092517C"/>
    <w:rsid w:val="009253AD"/>
    <w:rsid w:val="009256C1"/>
    <w:rsid w:val="009267F8"/>
    <w:rsid w:val="009270DD"/>
    <w:rsid w:val="00930ABB"/>
    <w:rsid w:val="00930B86"/>
    <w:rsid w:val="00931653"/>
    <w:rsid w:val="00932E79"/>
    <w:rsid w:val="009330EC"/>
    <w:rsid w:val="0093393E"/>
    <w:rsid w:val="00934081"/>
    <w:rsid w:val="0093409D"/>
    <w:rsid w:val="0093435C"/>
    <w:rsid w:val="009350C8"/>
    <w:rsid w:val="0093577A"/>
    <w:rsid w:val="009362C7"/>
    <w:rsid w:val="00937059"/>
    <w:rsid w:val="0093717D"/>
    <w:rsid w:val="009401F3"/>
    <w:rsid w:val="00940631"/>
    <w:rsid w:val="0094080F"/>
    <w:rsid w:val="00940AEE"/>
    <w:rsid w:val="00941626"/>
    <w:rsid w:val="00941AC4"/>
    <w:rsid w:val="0094218E"/>
    <w:rsid w:val="00942377"/>
    <w:rsid w:val="00942B02"/>
    <w:rsid w:val="009438F8"/>
    <w:rsid w:val="00943F80"/>
    <w:rsid w:val="0094426A"/>
    <w:rsid w:val="00944ABE"/>
    <w:rsid w:val="00944D10"/>
    <w:rsid w:val="00944E27"/>
    <w:rsid w:val="00945444"/>
    <w:rsid w:val="00945869"/>
    <w:rsid w:val="009459B6"/>
    <w:rsid w:val="009477CB"/>
    <w:rsid w:val="00947862"/>
    <w:rsid w:val="0095013B"/>
    <w:rsid w:val="009502EB"/>
    <w:rsid w:val="009509BA"/>
    <w:rsid w:val="009509BC"/>
    <w:rsid w:val="0095122B"/>
    <w:rsid w:val="009512C8"/>
    <w:rsid w:val="00951BD7"/>
    <w:rsid w:val="00952056"/>
    <w:rsid w:val="0095264A"/>
    <w:rsid w:val="00952C2A"/>
    <w:rsid w:val="00952F64"/>
    <w:rsid w:val="009532C5"/>
    <w:rsid w:val="00954E83"/>
    <w:rsid w:val="009552D5"/>
    <w:rsid w:val="009557A2"/>
    <w:rsid w:val="00956B59"/>
    <w:rsid w:val="00957377"/>
    <w:rsid w:val="009601CD"/>
    <w:rsid w:val="00960DFA"/>
    <w:rsid w:val="0096116B"/>
    <w:rsid w:val="00962992"/>
    <w:rsid w:val="00962BCF"/>
    <w:rsid w:val="00962F47"/>
    <w:rsid w:val="00963182"/>
    <w:rsid w:val="00964408"/>
    <w:rsid w:val="00964804"/>
    <w:rsid w:val="00964A77"/>
    <w:rsid w:val="00964EEE"/>
    <w:rsid w:val="009652E9"/>
    <w:rsid w:val="00965430"/>
    <w:rsid w:val="00966620"/>
    <w:rsid w:val="0096669F"/>
    <w:rsid w:val="00966BCC"/>
    <w:rsid w:val="00967464"/>
    <w:rsid w:val="00970B16"/>
    <w:rsid w:val="0097162A"/>
    <w:rsid w:val="009720C0"/>
    <w:rsid w:val="009729F1"/>
    <w:rsid w:val="00972E91"/>
    <w:rsid w:val="00973A12"/>
    <w:rsid w:val="009753C5"/>
    <w:rsid w:val="0097642E"/>
    <w:rsid w:val="00980540"/>
    <w:rsid w:val="00980CD0"/>
    <w:rsid w:val="00980E5A"/>
    <w:rsid w:val="00980F70"/>
    <w:rsid w:val="0098110C"/>
    <w:rsid w:val="009818C0"/>
    <w:rsid w:val="00981D6A"/>
    <w:rsid w:val="00981EED"/>
    <w:rsid w:val="009827AB"/>
    <w:rsid w:val="00982A39"/>
    <w:rsid w:val="00982AE8"/>
    <w:rsid w:val="00982CA3"/>
    <w:rsid w:val="009836FE"/>
    <w:rsid w:val="0098371F"/>
    <w:rsid w:val="00983751"/>
    <w:rsid w:val="00983C4F"/>
    <w:rsid w:val="00983D6F"/>
    <w:rsid w:val="00983E71"/>
    <w:rsid w:val="009845CA"/>
    <w:rsid w:val="0098528D"/>
    <w:rsid w:val="0098565E"/>
    <w:rsid w:val="00985781"/>
    <w:rsid w:val="00985A29"/>
    <w:rsid w:val="00985C63"/>
    <w:rsid w:val="00985F46"/>
    <w:rsid w:val="00986CDF"/>
    <w:rsid w:val="00990223"/>
    <w:rsid w:val="00990B15"/>
    <w:rsid w:val="009911DB"/>
    <w:rsid w:val="00991A98"/>
    <w:rsid w:val="00993353"/>
    <w:rsid w:val="009938D2"/>
    <w:rsid w:val="00993A36"/>
    <w:rsid w:val="00994BCF"/>
    <w:rsid w:val="0099500D"/>
    <w:rsid w:val="00995206"/>
    <w:rsid w:val="00995F5B"/>
    <w:rsid w:val="009968B1"/>
    <w:rsid w:val="00997146"/>
    <w:rsid w:val="00997D53"/>
    <w:rsid w:val="009A1172"/>
    <w:rsid w:val="009A340A"/>
    <w:rsid w:val="009A418D"/>
    <w:rsid w:val="009A4918"/>
    <w:rsid w:val="009A50EC"/>
    <w:rsid w:val="009A5933"/>
    <w:rsid w:val="009A5D17"/>
    <w:rsid w:val="009A6064"/>
    <w:rsid w:val="009A67DD"/>
    <w:rsid w:val="009A6B62"/>
    <w:rsid w:val="009B062E"/>
    <w:rsid w:val="009B0B82"/>
    <w:rsid w:val="009B0CDF"/>
    <w:rsid w:val="009B0DBD"/>
    <w:rsid w:val="009B1CDD"/>
    <w:rsid w:val="009B1E17"/>
    <w:rsid w:val="009B28C2"/>
    <w:rsid w:val="009B371A"/>
    <w:rsid w:val="009B40A0"/>
    <w:rsid w:val="009B4580"/>
    <w:rsid w:val="009B570C"/>
    <w:rsid w:val="009B5724"/>
    <w:rsid w:val="009B6084"/>
    <w:rsid w:val="009B67BB"/>
    <w:rsid w:val="009B79C8"/>
    <w:rsid w:val="009C003B"/>
    <w:rsid w:val="009C0328"/>
    <w:rsid w:val="009C0E86"/>
    <w:rsid w:val="009C3EC3"/>
    <w:rsid w:val="009C4566"/>
    <w:rsid w:val="009C47C1"/>
    <w:rsid w:val="009C51E0"/>
    <w:rsid w:val="009C546E"/>
    <w:rsid w:val="009C61E4"/>
    <w:rsid w:val="009C6C89"/>
    <w:rsid w:val="009C784D"/>
    <w:rsid w:val="009D0E61"/>
    <w:rsid w:val="009D1267"/>
    <w:rsid w:val="009D12B0"/>
    <w:rsid w:val="009D1A72"/>
    <w:rsid w:val="009D359C"/>
    <w:rsid w:val="009D3E46"/>
    <w:rsid w:val="009D455B"/>
    <w:rsid w:val="009D6AC9"/>
    <w:rsid w:val="009D7293"/>
    <w:rsid w:val="009E05D5"/>
    <w:rsid w:val="009E0D6F"/>
    <w:rsid w:val="009E0EE9"/>
    <w:rsid w:val="009E10DF"/>
    <w:rsid w:val="009E2C69"/>
    <w:rsid w:val="009E2CA2"/>
    <w:rsid w:val="009E3775"/>
    <w:rsid w:val="009E3B7D"/>
    <w:rsid w:val="009E4010"/>
    <w:rsid w:val="009E41AD"/>
    <w:rsid w:val="009E4471"/>
    <w:rsid w:val="009E4D90"/>
    <w:rsid w:val="009E5801"/>
    <w:rsid w:val="009E631F"/>
    <w:rsid w:val="009E759C"/>
    <w:rsid w:val="009F01AD"/>
    <w:rsid w:val="009F0966"/>
    <w:rsid w:val="009F10B7"/>
    <w:rsid w:val="009F11A3"/>
    <w:rsid w:val="009F1314"/>
    <w:rsid w:val="009F1698"/>
    <w:rsid w:val="009F252F"/>
    <w:rsid w:val="009F3628"/>
    <w:rsid w:val="009F463A"/>
    <w:rsid w:val="009F5124"/>
    <w:rsid w:val="009F585F"/>
    <w:rsid w:val="009F5B3E"/>
    <w:rsid w:val="009F6349"/>
    <w:rsid w:val="009F6672"/>
    <w:rsid w:val="009F7B2F"/>
    <w:rsid w:val="009F7D47"/>
    <w:rsid w:val="00A0001B"/>
    <w:rsid w:val="00A00808"/>
    <w:rsid w:val="00A008F9"/>
    <w:rsid w:val="00A00ACA"/>
    <w:rsid w:val="00A01317"/>
    <w:rsid w:val="00A01D3E"/>
    <w:rsid w:val="00A020CC"/>
    <w:rsid w:val="00A024C7"/>
    <w:rsid w:val="00A03133"/>
    <w:rsid w:val="00A03358"/>
    <w:rsid w:val="00A04934"/>
    <w:rsid w:val="00A04F1C"/>
    <w:rsid w:val="00A059E5"/>
    <w:rsid w:val="00A05B8B"/>
    <w:rsid w:val="00A06565"/>
    <w:rsid w:val="00A06DBD"/>
    <w:rsid w:val="00A06E39"/>
    <w:rsid w:val="00A071F5"/>
    <w:rsid w:val="00A07481"/>
    <w:rsid w:val="00A07F71"/>
    <w:rsid w:val="00A1039C"/>
    <w:rsid w:val="00A1043B"/>
    <w:rsid w:val="00A11678"/>
    <w:rsid w:val="00A12100"/>
    <w:rsid w:val="00A1237F"/>
    <w:rsid w:val="00A128B2"/>
    <w:rsid w:val="00A13E22"/>
    <w:rsid w:val="00A13E39"/>
    <w:rsid w:val="00A1423D"/>
    <w:rsid w:val="00A17175"/>
    <w:rsid w:val="00A17A44"/>
    <w:rsid w:val="00A17EF9"/>
    <w:rsid w:val="00A2009F"/>
    <w:rsid w:val="00A2015D"/>
    <w:rsid w:val="00A2024F"/>
    <w:rsid w:val="00A208BF"/>
    <w:rsid w:val="00A20E90"/>
    <w:rsid w:val="00A21350"/>
    <w:rsid w:val="00A21B86"/>
    <w:rsid w:val="00A21BCA"/>
    <w:rsid w:val="00A21D0A"/>
    <w:rsid w:val="00A2255A"/>
    <w:rsid w:val="00A2258D"/>
    <w:rsid w:val="00A22B2F"/>
    <w:rsid w:val="00A22BF2"/>
    <w:rsid w:val="00A22C33"/>
    <w:rsid w:val="00A230B3"/>
    <w:rsid w:val="00A230E0"/>
    <w:rsid w:val="00A2371B"/>
    <w:rsid w:val="00A23723"/>
    <w:rsid w:val="00A23811"/>
    <w:rsid w:val="00A23AC7"/>
    <w:rsid w:val="00A23B49"/>
    <w:rsid w:val="00A23C4C"/>
    <w:rsid w:val="00A23F92"/>
    <w:rsid w:val="00A242AD"/>
    <w:rsid w:val="00A242D6"/>
    <w:rsid w:val="00A243EC"/>
    <w:rsid w:val="00A24D6D"/>
    <w:rsid w:val="00A2643A"/>
    <w:rsid w:val="00A2650C"/>
    <w:rsid w:val="00A27A1D"/>
    <w:rsid w:val="00A27A8D"/>
    <w:rsid w:val="00A27E53"/>
    <w:rsid w:val="00A30EFA"/>
    <w:rsid w:val="00A31886"/>
    <w:rsid w:val="00A329BB"/>
    <w:rsid w:val="00A33F28"/>
    <w:rsid w:val="00A3435C"/>
    <w:rsid w:val="00A34F3F"/>
    <w:rsid w:val="00A3530A"/>
    <w:rsid w:val="00A35555"/>
    <w:rsid w:val="00A35E37"/>
    <w:rsid w:val="00A3669F"/>
    <w:rsid w:val="00A36B48"/>
    <w:rsid w:val="00A37171"/>
    <w:rsid w:val="00A37B1F"/>
    <w:rsid w:val="00A40633"/>
    <w:rsid w:val="00A415E4"/>
    <w:rsid w:val="00A4189F"/>
    <w:rsid w:val="00A418D2"/>
    <w:rsid w:val="00A4287F"/>
    <w:rsid w:val="00A42D34"/>
    <w:rsid w:val="00A43011"/>
    <w:rsid w:val="00A4318A"/>
    <w:rsid w:val="00A43AD2"/>
    <w:rsid w:val="00A43D4F"/>
    <w:rsid w:val="00A4496F"/>
    <w:rsid w:val="00A45174"/>
    <w:rsid w:val="00A45544"/>
    <w:rsid w:val="00A458B8"/>
    <w:rsid w:val="00A45ADD"/>
    <w:rsid w:val="00A45B76"/>
    <w:rsid w:val="00A45F59"/>
    <w:rsid w:val="00A46934"/>
    <w:rsid w:val="00A46DEB"/>
    <w:rsid w:val="00A472AB"/>
    <w:rsid w:val="00A474E4"/>
    <w:rsid w:val="00A504FC"/>
    <w:rsid w:val="00A5064D"/>
    <w:rsid w:val="00A50E77"/>
    <w:rsid w:val="00A511D1"/>
    <w:rsid w:val="00A516A3"/>
    <w:rsid w:val="00A51752"/>
    <w:rsid w:val="00A517BF"/>
    <w:rsid w:val="00A531A3"/>
    <w:rsid w:val="00A537A8"/>
    <w:rsid w:val="00A538AB"/>
    <w:rsid w:val="00A54023"/>
    <w:rsid w:val="00A54418"/>
    <w:rsid w:val="00A551BE"/>
    <w:rsid w:val="00A555DD"/>
    <w:rsid w:val="00A557BE"/>
    <w:rsid w:val="00A55885"/>
    <w:rsid w:val="00A55A5F"/>
    <w:rsid w:val="00A560F1"/>
    <w:rsid w:val="00A564A1"/>
    <w:rsid w:val="00A5745D"/>
    <w:rsid w:val="00A57465"/>
    <w:rsid w:val="00A5789C"/>
    <w:rsid w:val="00A57C58"/>
    <w:rsid w:val="00A606AA"/>
    <w:rsid w:val="00A614ED"/>
    <w:rsid w:val="00A6153C"/>
    <w:rsid w:val="00A61A27"/>
    <w:rsid w:val="00A62434"/>
    <w:rsid w:val="00A62573"/>
    <w:rsid w:val="00A62795"/>
    <w:rsid w:val="00A628B5"/>
    <w:rsid w:val="00A62B9C"/>
    <w:rsid w:val="00A64729"/>
    <w:rsid w:val="00A6573C"/>
    <w:rsid w:val="00A65A49"/>
    <w:rsid w:val="00A65B44"/>
    <w:rsid w:val="00A65DED"/>
    <w:rsid w:val="00A665BD"/>
    <w:rsid w:val="00A66E16"/>
    <w:rsid w:val="00A70742"/>
    <w:rsid w:val="00A710BB"/>
    <w:rsid w:val="00A71309"/>
    <w:rsid w:val="00A724C0"/>
    <w:rsid w:val="00A72D7F"/>
    <w:rsid w:val="00A73937"/>
    <w:rsid w:val="00A755B1"/>
    <w:rsid w:val="00A7596F"/>
    <w:rsid w:val="00A7599E"/>
    <w:rsid w:val="00A764C1"/>
    <w:rsid w:val="00A76A3D"/>
    <w:rsid w:val="00A770D6"/>
    <w:rsid w:val="00A77788"/>
    <w:rsid w:val="00A77A40"/>
    <w:rsid w:val="00A77EAE"/>
    <w:rsid w:val="00A80294"/>
    <w:rsid w:val="00A802A7"/>
    <w:rsid w:val="00A818C3"/>
    <w:rsid w:val="00A819D2"/>
    <w:rsid w:val="00A8205C"/>
    <w:rsid w:val="00A828A1"/>
    <w:rsid w:val="00A82C40"/>
    <w:rsid w:val="00A82D61"/>
    <w:rsid w:val="00A84882"/>
    <w:rsid w:val="00A849FB"/>
    <w:rsid w:val="00A84B89"/>
    <w:rsid w:val="00A8556C"/>
    <w:rsid w:val="00A860A2"/>
    <w:rsid w:val="00A860E6"/>
    <w:rsid w:val="00A86BEC"/>
    <w:rsid w:val="00A87785"/>
    <w:rsid w:val="00A87E02"/>
    <w:rsid w:val="00A90906"/>
    <w:rsid w:val="00A90A9A"/>
    <w:rsid w:val="00A911E7"/>
    <w:rsid w:val="00A91C9B"/>
    <w:rsid w:val="00A9398B"/>
    <w:rsid w:val="00A944D7"/>
    <w:rsid w:val="00A9486F"/>
    <w:rsid w:val="00A94C3A"/>
    <w:rsid w:val="00A94E2F"/>
    <w:rsid w:val="00A9556E"/>
    <w:rsid w:val="00A95A08"/>
    <w:rsid w:val="00A965A5"/>
    <w:rsid w:val="00A9736E"/>
    <w:rsid w:val="00A97F74"/>
    <w:rsid w:val="00AA0833"/>
    <w:rsid w:val="00AA14C1"/>
    <w:rsid w:val="00AA16A3"/>
    <w:rsid w:val="00AA1857"/>
    <w:rsid w:val="00AA18BB"/>
    <w:rsid w:val="00AA2DDC"/>
    <w:rsid w:val="00AA3235"/>
    <w:rsid w:val="00AA36C3"/>
    <w:rsid w:val="00AA3ED2"/>
    <w:rsid w:val="00AA4CED"/>
    <w:rsid w:val="00AA5DB3"/>
    <w:rsid w:val="00AA5EE1"/>
    <w:rsid w:val="00AA6F99"/>
    <w:rsid w:val="00AA792D"/>
    <w:rsid w:val="00AA7C75"/>
    <w:rsid w:val="00AB0135"/>
    <w:rsid w:val="00AB04A3"/>
    <w:rsid w:val="00AB076E"/>
    <w:rsid w:val="00AB2237"/>
    <w:rsid w:val="00AB2326"/>
    <w:rsid w:val="00AB36B8"/>
    <w:rsid w:val="00AB45B6"/>
    <w:rsid w:val="00AB62F8"/>
    <w:rsid w:val="00AB7182"/>
    <w:rsid w:val="00AB7D92"/>
    <w:rsid w:val="00AC0697"/>
    <w:rsid w:val="00AC075F"/>
    <w:rsid w:val="00AC0A2B"/>
    <w:rsid w:val="00AC1227"/>
    <w:rsid w:val="00AC1AC2"/>
    <w:rsid w:val="00AC2042"/>
    <w:rsid w:val="00AC3506"/>
    <w:rsid w:val="00AC50AD"/>
    <w:rsid w:val="00AC58B6"/>
    <w:rsid w:val="00AC599D"/>
    <w:rsid w:val="00AC5AEE"/>
    <w:rsid w:val="00AC5FED"/>
    <w:rsid w:val="00AC63D7"/>
    <w:rsid w:val="00AC63F3"/>
    <w:rsid w:val="00AC65AA"/>
    <w:rsid w:val="00AC65C7"/>
    <w:rsid w:val="00AC6D56"/>
    <w:rsid w:val="00AC7026"/>
    <w:rsid w:val="00AC7DAE"/>
    <w:rsid w:val="00AD06B7"/>
    <w:rsid w:val="00AD0AB7"/>
    <w:rsid w:val="00AD1362"/>
    <w:rsid w:val="00AD237D"/>
    <w:rsid w:val="00AD2402"/>
    <w:rsid w:val="00AD2924"/>
    <w:rsid w:val="00AD3183"/>
    <w:rsid w:val="00AD377E"/>
    <w:rsid w:val="00AD391B"/>
    <w:rsid w:val="00AD4E16"/>
    <w:rsid w:val="00AD5B19"/>
    <w:rsid w:val="00AD5F5A"/>
    <w:rsid w:val="00AD629D"/>
    <w:rsid w:val="00AD6C49"/>
    <w:rsid w:val="00AE061E"/>
    <w:rsid w:val="00AE1EB3"/>
    <w:rsid w:val="00AE20A6"/>
    <w:rsid w:val="00AE21B5"/>
    <w:rsid w:val="00AE2322"/>
    <w:rsid w:val="00AE2495"/>
    <w:rsid w:val="00AE2901"/>
    <w:rsid w:val="00AE3A07"/>
    <w:rsid w:val="00AE588E"/>
    <w:rsid w:val="00AE65BC"/>
    <w:rsid w:val="00AE696D"/>
    <w:rsid w:val="00AE7186"/>
    <w:rsid w:val="00AE7C4A"/>
    <w:rsid w:val="00AF0C25"/>
    <w:rsid w:val="00AF10F9"/>
    <w:rsid w:val="00AF174A"/>
    <w:rsid w:val="00AF174E"/>
    <w:rsid w:val="00AF331A"/>
    <w:rsid w:val="00AF3F2C"/>
    <w:rsid w:val="00AF4247"/>
    <w:rsid w:val="00AF42C2"/>
    <w:rsid w:val="00AF4400"/>
    <w:rsid w:val="00AF45C5"/>
    <w:rsid w:val="00AF523C"/>
    <w:rsid w:val="00AF6776"/>
    <w:rsid w:val="00AF6EEE"/>
    <w:rsid w:val="00AF716D"/>
    <w:rsid w:val="00AF794B"/>
    <w:rsid w:val="00AF7A5E"/>
    <w:rsid w:val="00B00690"/>
    <w:rsid w:val="00B009C8"/>
    <w:rsid w:val="00B00A6C"/>
    <w:rsid w:val="00B0100C"/>
    <w:rsid w:val="00B01198"/>
    <w:rsid w:val="00B01476"/>
    <w:rsid w:val="00B02133"/>
    <w:rsid w:val="00B0270C"/>
    <w:rsid w:val="00B02C81"/>
    <w:rsid w:val="00B02E35"/>
    <w:rsid w:val="00B033E6"/>
    <w:rsid w:val="00B03AB0"/>
    <w:rsid w:val="00B04496"/>
    <w:rsid w:val="00B04A19"/>
    <w:rsid w:val="00B04E98"/>
    <w:rsid w:val="00B0579D"/>
    <w:rsid w:val="00B07B93"/>
    <w:rsid w:val="00B11050"/>
    <w:rsid w:val="00B12559"/>
    <w:rsid w:val="00B134DF"/>
    <w:rsid w:val="00B1356E"/>
    <w:rsid w:val="00B1358E"/>
    <w:rsid w:val="00B13CEB"/>
    <w:rsid w:val="00B14A19"/>
    <w:rsid w:val="00B1569E"/>
    <w:rsid w:val="00B156A7"/>
    <w:rsid w:val="00B1603B"/>
    <w:rsid w:val="00B16961"/>
    <w:rsid w:val="00B17CA8"/>
    <w:rsid w:val="00B205C9"/>
    <w:rsid w:val="00B2096D"/>
    <w:rsid w:val="00B20B86"/>
    <w:rsid w:val="00B214B3"/>
    <w:rsid w:val="00B2153C"/>
    <w:rsid w:val="00B217C8"/>
    <w:rsid w:val="00B22AEF"/>
    <w:rsid w:val="00B230F1"/>
    <w:rsid w:val="00B231C3"/>
    <w:rsid w:val="00B23AA1"/>
    <w:rsid w:val="00B24294"/>
    <w:rsid w:val="00B24306"/>
    <w:rsid w:val="00B24F58"/>
    <w:rsid w:val="00B2561B"/>
    <w:rsid w:val="00B25909"/>
    <w:rsid w:val="00B25946"/>
    <w:rsid w:val="00B259DB"/>
    <w:rsid w:val="00B26B72"/>
    <w:rsid w:val="00B27078"/>
    <w:rsid w:val="00B273E3"/>
    <w:rsid w:val="00B27C86"/>
    <w:rsid w:val="00B27DAC"/>
    <w:rsid w:val="00B3084C"/>
    <w:rsid w:val="00B30A32"/>
    <w:rsid w:val="00B30D6A"/>
    <w:rsid w:val="00B30EF9"/>
    <w:rsid w:val="00B31AC8"/>
    <w:rsid w:val="00B31F1C"/>
    <w:rsid w:val="00B32290"/>
    <w:rsid w:val="00B3246A"/>
    <w:rsid w:val="00B32730"/>
    <w:rsid w:val="00B32AF1"/>
    <w:rsid w:val="00B33140"/>
    <w:rsid w:val="00B35163"/>
    <w:rsid w:val="00B35225"/>
    <w:rsid w:val="00B35877"/>
    <w:rsid w:val="00B363CC"/>
    <w:rsid w:val="00B36D73"/>
    <w:rsid w:val="00B37128"/>
    <w:rsid w:val="00B3783C"/>
    <w:rsid w:val="00B37A50"/>
    <w:rsid w:val="00B37CD8"/>
    <w:rsid w:val="00B408FC"/>
    <w:rsid w:val="00B413D0"/>
    <w:rsid w:val="00B41761"/>
    <w:rsid w:val="00B41811"/>
    <w:rsid w:val="00B4306A"/>
    <w:rsid w:val="00B435E8"/>
    <w:rsid w:val="00B43F75"/>
    <w:rsid w:val="00B445A3"/>
    <w:rsid w:val="00B445CF"/>
    <w:rsid w:val="00B44E99"/>
    <w:rsid w:val="00B450DE"/>
    <w:rsid w:val="00B45AFE"/>
    <w:rsid w:val="00B45F58"/>
    <w:rsid w:val="00B464D3"/>
    <w:rsid w:val="00B465B1"/>
    <w:rsid w:val="00B47304"/>
    <w:rsid w:val="00B477A2"/>
    <w:rsid w:val="00B47F20"/>
    <w:rsid w:val="00B50A0F"/>
    <w:rsid w:val="00B50AC6"/>
    <w:rsid w:val="00B5180B"/>
    <w:rsid w:val="00B53BB7"/>
    <w:rsid w:val="00B53F4A"/>
    <w:rsid w:val="00B54D26"/>
    <w:rsid w:val="00B5577D"/>
    <w:rsid w:val="00B55BFC"/>
    <w:rsid w:val="00B56EBB"/>
    <w:rsid w:val="00B5717E"/>
    <w:rsid w:val="00B57267"/>
    <w:rsid w:val="00B61286"/>
    <w:rsid w:val="00B61F5E"/>
    <w:rsid w:val="00B62431"/>
    <w:rsid w:val="00B6262E"/>
    <w:rsid w:val="00B6360E"/>
    <w:rsid w:val="00B64E37"/>
    <w:rsid w:val="00B64FCE"/>
    <w:rsid w:val="00B650E9"/>
    <w:rsid w:val="00B654FA"/>
    <w:rsid w:val="00B6597C"/>
    <w:rsid w:val="00B66439"/>
    <w:rsid w:val="00B675CC"/>
    <w:rsid w:val="00B67F0C"/>
    <w:rsid w:val="00B701A1"/>
    <w:rsid w:val="00B70A52"/>
    <w:rsid w:val="00B70E96"/>
    <w:rsid w:val="00B70F52"/>
    <w:rsid w:val="00B71013"/>
    <w:rsid w:val="00B71DE8"/>
    <w:rsid w:val="00B7280A"/>
    <w:rsid w:val="00B73018"/>
    <w:rsid w:val="00B732D9"/>
    <w:rsid w:val="00B73E9A"/>
    <w:rsid w:val="00B73FB2"/>
    <w:rsid w:val="00B74C11"/>
    <w:rsid w:val="00B753FD"/>
    <w:rsid w:val="00B75702"/>
    <w:rsid w:val="00B803C7"/>
    <w:rsid w:val="00B80CDC"/>
    <w:rsid w:val="00B8107F"/>
    <w:rsid w:val="00B82227"/>
    <w:rsid w:val="00B82B04"/>
    <w:rsid w:val="00B831B8"/>
    <w:rsid w:val="00B85282"/>
    <w:rsid w:val="00B85331"/>
    <w:rsid w:val="00B85A6A"/>
    <w:rsid w:val="00B860D9"/>
    <w:rsid w:val="00B87F19"/>
    <w:rsid w:val="00B90C81"/>
    <w:rsid w:val="00B917FC"/>
    <w:rsid w:val="00B91EC3"/>
    <w:rsid w:val="00B92689"/>
    <w:rsid w:val="00B93290"/>
    <w:rsid w:val="00B94BA5"/>
    <w:rsid w:val="00B94F8B"/>
    <w:rsid w:val="00B963C7"/>
    <w:rsid w:val="00B96E90"/>
    <w:rsid w:val="00B9744D"/>
    <w:rsid w:val="00B97579"/>
    <w:rsid w:val="00B97DC4"/>
    <w:rsid w:val="00BA0762"/>
    <w:rsid w:val="00BA0D9E"/>
    <w:rsid w:val="00BA1616"/>
    <w:rsid w:val="00BA1A2C"/>
    <w:rsid w:val="00BA1C45"/>
    <w:rsid w:val="00BA42F9"/>
    <w:rsid w:val="00BA494E"/>
    <w:rsid w:val="00BA5F04"/>
    <w:rsid w:val="00BA6A88"/>
    <w:rsid w:val="00BA7004"/>
    <w:rsid w:val="00BB013E"/>
    <w:rsid w:val="00BB151C"/>
    <w:rsid w:val="00BB2185"/>
    <w:rsid w:val="00BB264E"/>
    <w:rsid w:val="00BB2A84"/>
    <w:rsid w:val="00BB3797"/>
    <w:rsid w:val="00BB3AB1"/>
    <w:rsid w:val="00BB3CA4"/>
    <w:rsid w:val="00BB40DD"/>
    <w:rsid w:val="00BB4562"/>
    <w:rsid w:val="00BB4A8B"/>
    <w:rsid w:val="00BB5DEC"/>
    <w:rsid w:val="00BB6631"/>
    <w:rsid w:val="00BB68D7"/>
    <w:rsid w:val="00BB7B1D"/>
    <w:rsid w:val="00BC03ED"/>
    <w:rsid w:val="00BC090B"/>
    <w:rsid w:val="00BC09C1"/>
    <w:rsid w:val="00BC192E"/>
    <w:rsid w:val="00BC1EE8"/>
    <w:rsid w:val="00BC2CE4"/>
    <w:rsid w:val="00BC3817"/>
    <w:rsid w:val="00BC3BD5"/>
    <w:rsid w:val="00BC4201"/>
    <w:rsid w:val="00BC429F"/>
    <w:rsid w:val="00BC4ADC"/>
    <w:rsid w:val="00BC5128"/>
    <w:rsid w:val="00BC5F68"/>
    <w:rsid w:val="00BC66D8"/>
    <w:rsid w:val="00BC74B5"/>
    <w:rsid w:val="00BC78C3"/>
    <w:rsid w:val="00BC7AAE"/>
    <w:rsid w:val="00BD0288"/>
    <w:rsid w:val="00BD2CEF"/>
    <w:rsid w:val="00BD369D"/>
    <w:rsid w:val="00BD390C"/>
    <w:rsid w:val="00BD4E37"/>
    <w:rsid w:val="00BD4F05"/>
    <w:rsid w:val="00BD56EE"/>
    <w:rsid w:val="00BD5CE3"/>
    <w:rsid w:val="00BD5E4E"/>
    <w:rsid w:val="00BD5E53"/>
    <w:rsid w:val="00BD5ED0"/>
    <w:rsid w:val="00BD7A2F"/>
    <w:rsid w:val="00BE089E"/>
    <w:rsid w:val="00BE0BAC"/>
    <w:rsid w:val="00BE0E6A"/>
    <w:rsid w:val="00BE1274"/>
    <w:rsid w:val="00BE1BA9"/>
    <w:rsid w:val="00BE2B70"/>
    <w:rsid w:val="00BE2BF9"/>
    <w:rsid w:val="00BE417C"/>
    <w:rsid w:val="00BE4209"/>
    <w:rsid w:val="00BE4DF4"/>
    <w:rsid w:val="00BE550B"/>
    <w:rsid w:val="00BE6113"/>
    <w:rsid w:val="00BE6ECF"/>
    <w:rsid w:val="00BE70C9"/>
    <w:rsid w:val="00BE71EB"/>
    <w:rsid w:val="00BE728F"/>
    <w:rsid w:val="00BF08AB"/>
    <w:rsid w:val="00BF17E3"/>
    <w:rsid w:val="00BF19A9"/>
    <w:rsid w:val="00BF2591"/>
    <w:rsid w:val="00BF2A16"/>
    <w:rsid w:val="00BF46A4"/>
    <w:rsid w:val="00BF5201"/>
    <w:rsid w:val="00BF5213"/>
    <w:rsid w:val="00BF554A"/>
    <w:rsid w:val="00BF5D8B"/>
    <w:rsid w:val="00BF5F7A"/>
    <w:rsid w:val="00BF6B9D"/>
    <w:rsid w:val="00C008CF"/>
    <w:rsid w:val="00C00C07"/>
    <w:rsid w:val="00C00EAD"/>
    <w:rsid w:val="00C01646"/>
    <w:rsid w:val="00C0178E"/>
    <w:rsid w:val="00C019C7"/>
    <w:rsid w:val="00C02449"/>
    <w:rsid w:val="00C02D16"/>
    <w:rsid w:val="00C03546"/>
    <w:rsid w:val="00C03DEC"/>
    <w:rsid w:val="00C04EEF"/>
    <w:rsid w:val="00C05613"/>
    <w:rsid w:val="00C0646B"/>
    <w:rsid w:val="00C06483"/>
    <w:rsid w:val="00C06F13"/>
    <w:rsid w:val="00C101F2"/>
    <w:rsid w:val="00C103D5"/>
    <w:rsid w:val="00C10592"/>
    <w:rsid w:val="00C1101B"/>
    <w:rsid w:val="00C110B2"/>
    <w:rsid w:val="00C11FB3"/>
    <w:rsid w:val="00C125B7"/>
    <w:rsid w:val="00C125F6"/>
    <w:rsid w:val="00C1274D"/>
    <w:rsid w:val="00C1334B"/>
    <w:rsid w:val="00C1335B"/>
    <w:rsid w:val="00C137B1"/>
    <w:rsid w:val="00C13826"/>
    <w:rsid w:val="00C13B53"/>
    <w:rsid w:val="00C14DFA"/>
    <w:rsid w:val="00C14EE0"/>
    <w:rsid w:val="00C14F03"/>
    <w:rsid w:val="00C1586C"/>
    <w:rsid w:val="00C1648D"/>
    <w:rsid w:val="00C16495"/>
    <w:rsid w:val="00C16FAA"/>
    <w:rsid w:val="00C16FB3"/>
    <w:rsid w:val="00C17708"/>
    <w:rsid w:val="00C17D2B"/>
    <w:rsid w:val="00C221EC"/>
    <w:rsid w:val="00C2261A"/>
    <w:rsid w:val="00C2287A"/>
    <w:rsid w:val="00C22A70"/>
    <w:rsid w:val="00C22F96"/>
    <w:rsid w:val="00C22FE4"/>
    <w:rsid w:val="00C23BE9"/>
    <w:rsid w:val="00C25129"/>
    <w:rsid w:val="00C254E9"/>
    <w:rsid w:val="00C26652"/>
    <w:rsid w:val="00C26A5B"/>
    <w:rsid w:val="00C26CFC"/>
    <w:rsid w:val="00C272C2"/>
    <w:rsid w:val="00C27C62"/>
    <w:rsid w:val="00C27FF2"/>
    <w:rsid w:val="00C308F6"/>
    <w:rsid w:val="00C30ECA"/>
    <w:rsid w:val="00C311D6"/>
    <w:rsid w:val="00C32E8A"/>
    <w:rsid w:val="00C338DA"/>
    <w:rsid w:val="00C33A43"/>
    <w:rsid w:val="00C34692"/>
    <w:rsid w:val="00C34B26"/>
    <w:rsid w:val="00C371CC"/>
    <w:rsid w:val="00C3788E"/>
    <w:rsid w:val="00C40BD4"/>
    <w:rsid w:val="00C411F6"/>
    <w:rsid w:val="00C413CB"/>
    <w:rsid w:val="00C41A16"/>
    <w:rsid w:val="00C42054"/>
    <w:rsid w:val="00C43888"/>
    <w:rsid w:val="00C44507"/>
    <w:rsid w:val="00C44669"/>
    <w:rsid w:val="00C44846"/>
    <w:rsid w:val="00C44FB9"/>
    <w:rsid w:val="00C4517A"/>
    <w:rsid w:val="00C45B8A"/>
    <w:rsid w:val="00C4695E"/>
    <w:rsid w:val="00C50053"/>
    <w:rsid w:val="00C50589"/>
    <w:rsid w:val="00C5072F"/>
    <w:rsid w:val="00C511C4"/>
    <w:rsid w:val="00C516F6"/>
    <w:rsid w:val="00C51C5C"/>
    <w:rsid w:val="00C520D3"/>
    <w:rsid w:val="00C52218"/>
    <w:rsid w:val="00C5238E"/>
    <w:rsid w:val="00C52786"/>
    <w:rsid w:val="00C532FF"/>
    <w:rsid w:val="00C537C3"/>
    <w:rsid w:val="00C53BAE"/>
    <w:rsid w:val="00C53E13"/>
    <w:rsid w:val="00C5482E"/>
    <w:rsid w:val="00C549D6"/>
    <w:rsid w:val="00C54E85"/>
    <w:rsid w:val="00C55C8A"/>
    <w:rsid w:val="00C56317"/>
    <w:rsid w:val="00C578A0"/>
    <w:rsid w:val="00C60115"/>
    <w:rsid w:val="00C6091B"/>
    <w:rsid w:val="00C60C38"/>
    <w:rsid w:val="00C61402"/>
    <w:rsid w:val="00C616F1"/>
    <w:rsid w:val="00C618D9"/>
    <w:rsid w:val="00C6193C"/>
    <w:rsid w:val="00C619AB"/>
    <w:rsid w:val="00C61D14"/>
    <w:rsid w:val="00C624D7"/>
    <w:rsid w:val="00C63579"/>
    <w:rsid w:val="00C64D3C"/>
    <w:rsid w:val="00C651D2"/>
    <w:rsid w:val="00C65B85"/>
    <w:rsid w:val="00C65F14"/>
    <w:rsid w:val="00C6696E"/>
    <w:rsid w:val="00C66C10"/>
    <w:rsid w:val="00C6746A"/>
    <w:rsid w:val="00C67B2D"/>
    <w:rsid w:val="00C70242"/>
    <w:rsid w:val="00C71156"/>
    <w:rsid w:val="00C71282"/>
    <w:rsid w:val="00C7133C"/>
    <w:rsid w:val="00C72284"/>
    <w:rsid w:val="00C7247B"/>
    <w:rsid w:val="00C7283D"/>
    <w:rsid w:val="00C728C1"/>
    <w:rsid w:val="00C72C67"/>
    <w:rsid w:val="00C7309B"/>
    <w:rsid w:val="00C737A1"/>
    <w:rsid w:val="00C7558E"/>
    <w:rsid w:val="00C756E4"/>
    <w:rsid w:val="00C75D6A"/>
    <w:rsid w:val="00C767F3"/>
    <w:rsid w:val="00C778C1"/>
    <w:rsid w:val="00C7796D"/>
    <w:rsid w:val="00C8099A"/>
    <w:rsid w:val="00C80E1F"/>
    <w:rsid w:val="00C80F4E"/>
    <w:rsid w:val="00C810EE"/>
    <w:rsid w:val="00C81B5A"/>
    <w:rsid w:val="00C82001"/>
    <w:rsid w:val="00C828D7"/>
    <w:rsid w:val="00C82DC8"/>
    <w:rsid w:val="00C82E46"/>
    <w:rsid w:val="00C82FC1"/>
    <w:rsid w:val="00C83702"/>
    <w:rsid w:val="00C83E66"/>
    <w:rsid w:val="00C83E6F"/>
    <w:rsid w:val="00C84169"/>
    <w:rsid w:val="00C84480"/>
    <w:rsid w:val="00C84FC8"/>
    <w:rsid w:val="00C856FC"/>
    <w:rsid w:val="00C857AE"/>
    <w:rsid w:val="00C85A4A"/>
    <w:rsid w:val="00C85C62"/>
    <w:rsid w:val="00C861CB"/>
    <w:rsid w:val="00C86321"/>
    <w:rsid w:val="00C8643E"/>
    <w:rsid w:val="00C86E0E"/>
    <w:rsid w:val="00C8770D"/>
    <w:rsid w:val="00C8777F"/>
    <w:rsid w:val="00C87E89"/>
    <w:rsid w:val="00C905E9"/>
    <w:rsid w:val="00C907AF"/>
    <w:rsid w:val="00C90C7C"/>
    <w:rsid w:val="00C919C7"/>
    <w:rsid w:val="00C92FBE"/>
    <w:rsid w:val="00C93172"/>
    <w:rsid w:val="00C934AC"/>
    <w:rsid w:val="00C93B54"/>
    <w:rsid w:val="00C93D8D"/>
    <w:rsid w:val="00C93F90"/>
    <w:rsid w:val="00C94AC3"/>
    <w:rsid w:val="00C95C4B"/>
    <w:rsid w:val="00C963A8"/>
    <w:rsid w:val="00C9697A"/>
    <w:rsid w:val="00C96EA3"/>
    <w:rsid w:val="00C96EB5"/>
    <w:rsid w:val="00C975E8"/>
    <w:rsid w:val="00C97806"/>
    <w:rsid w:val="00CA0426"/>
    <w:rsid w:val="00CA0591"/>
    <w:rsid w:val="00CA080E"/>
    <w:rsid w:val="00CA0BE1"/>
    <w:rsid w:val="00CA0E53"/>
    <w:rsid w:val="00CA117C"/>
    <w:rsid w:val="00CA1A51"/>
    <w:rsid w:val="00CA2A86"/>
    <w:rsid w:val="00CA3DF8"/>
    <w:rsid w:val="00CA515B"/>
    <w:rsid w:val="00CA5EF9"/>
    <w:rsid w:val="00CA678F"/>
    <w:rsid w:val="00CA74F6"/>
    <w:rsid w:val="00CA7856"/>
    <w:rsid w:val="00CA7B35"/>
    <w:rsid w:val="00CB0221"/>
    <w:rsid w:val="00CB0275"/>
    <w:rsid w:val="00CB318C"/>
    <w:rsid w:val="00CB3D53"/>
    <w:rsid w:val="00CB4142"/>
    <w:rsid w:val="00CB482E"/>
    <w:rsid w:val="00CB4DAE"/>
    <w:rsid w:val="00CB5723"/>
    <w:rsid w:val="00CB5BEF"/>
    <w:rsid w:val="00CB6D30"/>
    <w:rsid w:val="00CB7D93"/>
    <w:rsid w:val="00CB7D9F"/>
    <w:rsid w:val="00CC07BE"/>
    <w:rsid w:val="00CC0D36"/>
    <w:rsid w:val="00CC102B"/>
    <w:rsid w:val="00CC11F2"/>
    <w:rsid w:val="00CC1464"/>
    <w:rsid w:val="00CC17D6"/>
    <w:rsid w:val="00CC1B80"/>
    <w:rsid w:val="00CC2F95"/>
    <w:rsid w:val="00CC357F"/>
    <w:rsid w:val="00CC35E6"/>
    <w:rsid w:val="00CC3D4E"/>
    <w:rsid w:val="00CC5797"/>
    <w:rsid w:val="00CC5BE1"/>
    <w:rsid w:val="00CC5F71"/>
    <w:rsid w:val="00CC637C"/>
    <w:rsid w:val="00CC63B9"/>
    <w:rsid w:val="00CC677F"/>
    <w:rsid w:val="00CC6FC5"/>
    <w:rsid w:val="00CC7241"/>
    <w:rsid w:val="00CC740D"/>
    <w:rsid w:val="00CC7807"/>
    <w:rsid w:val="00CD118C"/>
    <w:rsid w:val="00CD1E02"/>
    <w:rsid w:val="00CD2275"/>
    <w:rsid w:val="00CD253C"/>
    <w:rsid w:val="00CD381B"/>
    <w:rsid w:val="00CD3D3D"/>
    <w:rsid w:val="00CD4B62"/>
    <w:rsid w:val="00CD4DC3"/>
    <w:rsid w:val="00CD525E"/>
    <w:rsid w:val="00CD5939"/>
    <w:rsid w:val="00CD59EA"/>
    <w:rsid w:val="00CD5B79"/>
    <w:rsid w:val="00CD603B"/>
    <w:rsid w:val="00CD671E"/>
    <w:rsid w:val="00CD75DC"/>
    <w:rsid w:val="00CD7945"/>
    <w:rsid w:val="00CE166A"/>
    <w:rsid w:val="00CE2107"/>
    <w:rsid w:val="00CE246A"/>
    <w:rsid w:val="00CE2914"/>
    <w:rsid w:val="00CE2C9F"/>
    <w:rsid w:val="00CE330C"/>
    <w:rsid w:val="00CE3519"/>
    <w:rsid w:val="00CE3FAE"/>
    <w:rsid w:val="00CE4296"/>
    <w:rsid w:val="00CE4371"/>
    <w:rsid w:val="00CE443E"/>
    <w:rsid w:val="00CE44DA"/>
    <w:rsid w:val="00CE4FC7"/>
    <w:rsid w:val="00CE50E8"/>
    <w:rsid w:val="00CE5105"/>
    <w:rsid w:val="00CE529A"/>
    <w:rsid w:val="00CE52D2"/>
    <w:rsid w:val="00CE62EC"/>
    <w:rsid w:val="00CE6545"/>
    <w:rsid w:val="00CE7707"/>
    <w:rsid w:val="00CE796A"/>
    <w:rsid w:val="00CE7E0A"/>
    <w:rsid w:val="00CF017A"/>
    <w:rsid w:val="00CF1FBA"/>
    <w:rsid w:val="00CF2248"/>
    <w:rsid w:val="00CF3017"/>
    <w:rsid w:val="00CF367A"/>
    <w:rsid w:val="00CF3BB6"/>
    <w:rsid w:val="00CF3C45"/>
    <w:rsid w:val="00CF40AA"/>
    <w:rsid w:val="00CF4938"/>
    <w:rsid w:val="00CF4C58"/>
    <w:rsid w:val="00CF55C1"/>
    <w:rsid w:val="00CF5A50"/>
    <w:rsid w:val="00CF6345"/>
    <w:rsid w:val="00CF6830"/>
    <w:rsid w:val="00D0050B"/>
    <w:rsid w:val="00D00662"/>
    <w:rsid w:val="00D00BE9"/>
    <w:rsid w:val="00D00DE1"/>
    <w:rsid w:val="00D01410"/>
    <w:rsid w:val="00D01B6E"/>
    <w:rsid w:val="00D020CA"/>
    <w:rsid w:val="00D02B37"/>
    <w:rsid w:val="00D02CB0"/>
    <w:rsid w:val="00D03210"/>
    <w:rsid w:val="00D033C4"/>
    <w:rsid w:val="00D03D7B"/>
    <w:rsid w:val="00D03F2C"/>
    <w:rsid w:val="00D0419B"/>
    <w:rsid w:val="00D04364"/>
    <w:rsid w:val="00D044C6"/>
    <w:rsid w:val="00D04532"/>
    <w:rsid w:val="00D05B9F"/>
    <w:rsid w:val="00D05C4A"/>
    <w:rsid w:val="00D06840"/>
    <w:rsid w:val="00D0716C"/>
    <w:rsid w:val="00D07329"/>
    <w:rsid w:val="00D10096"/>
    <w:rsid w:val="00D11923"/>
    <w:rsid w:val="00D126F9"/>
    <w:rsid w:val="00D1305B"/>
    <w:rsid w:val="00D14231"/>
    <w:rsid w:val="00D14759"/>
    <w:rsid w:val="00D150CF"/>
    <w:rsid w:val="00D153DE"/>
    <w:rsid w:val="00D15A2B"/>
    <w:rsid w:val="00D15C25"/>
    <w:rsid w:val="00D15DA6"/>
    <w:rsid w:val="00D16EDE"/>
    <w:rsid w:val="00D17475"/>
    <w:rsid w:val="00D17684"/>
    <w:rsid w:val="00D20A97"/>
    <w:rsid w:val="00D20CC7"/>
    <w:rsid w:val="00D211B5"/>
    <w:rsid w:val="00D21D55"/>
    <w:rsid w:val="00D22196"/>
    <w:rsid w:val="00D22A9D"/>
    <w:rsid w:val="00D256E3"/>
    <w:rsid w:val="00D256ED"/>
    <w:rsid w:val="00D257ED"/>
    <w:rsid w:val="00D25E4C"/>
    <w:rsid w:val="00D25E94"/>
    <w:rsid w:val="00D26A36"/>
    <w:rsid w:val="00D26AF2"/>
    <w:rsid w:val="00D27CD1"/>
    <w:rsid w:val="00D3010F"/>
    <w:rsid w:val="00D30585"/>
    <w:rsid w:val="00D3080B"/>
    <w:rsid w:val="00D30DC7"/>
    <w:rsid w:val="00D311FF"/>
    <w:rsid w:val="00D3131D"/>
    <w:rsid w:val="00D31DE8"/>
    <w:rsid w:val="00D31F22"/>
    <w:rsid w:val="00D3285D"/>
    <w:rsid w:val="00D331AC"/>
    <w:rsid w:val="00D331AD"/>
    <w:rsid w:val="00D332D3"/>
    <w:rsid w:val="00D3383C"/>
    <w:rsid w:val="00D33A17"/>
    <w:rsid w:val="00D33E65"/>
    <w:rsid w:val="00D34835"/>
    <w:rsid w:val="00D34B63"/>
    <w:rsid w:val="00D352BF"/>
    <w:rsid w:val="00D370D3"/>
    <w:rsid w:val="00D37517"/>
    <w:rsid w:val="00D375D2"/>
    <w:rsid w:val="00D378AF"/>
    <w:rsid w:val="00D37944"/>
    <w:rsid w:val="00D37ABF"/>
    <w:rsid w:val="00D37AFB"/>
    <w:rsid w:val="00D401F1"/>
    <w:rsid w:val="00D41819"/>
    <w:rsid w:val="00D419D9"/>
    <w:rsid w:val="00D41FDE"/>
    <w:rsid w:val="00D4273C"/>
    <w:rsid w:val="00D42886"/>
    <w:rsid w:val="00D42CEF"/>
    <w:rsid w:val="00D43A5A"/>
    <w:rsid w:val="00D441E2"/>
    <w:rsid w:val="00D4528C"/>
    <w:rsid w:val="00D45E72"/>
    <w:rsid w:val="00D4678A"/>
    <w:rsid w:val="00D47826"/>
    <w:rsid w:val="00D47E15"/>
    <w:rsid w:val="00D50392"/>
    <w:rsid w:val="00D51B35"/>
    <w:rsid w:val="00D51C8F"/>
    <w:rsid w:val="00D51CEA"/>
    <w:rsid w:val="00D52931"/>
    <w:rsid w:val="00D54E75"/>
    <w:rsid w:val="00D60050"/>
    <w:rsid w:val="00D61B91"/>
    <w:rsid w:val="00D62741"/>
    <w:rsid w:val="00D629C8"/>
    <w:rsid w:val="00D6339F"/>
    <w:rsid w:val="00D63C88"/>
    <w:rsid w:val="00D649DF"/>
    <w:rsid w:val="00D64FA7"/>
    <w:rsid w:val="00D65F82"/>
    <w:rsid w:val="00D660E9"/>
    <w:rsid w:val="00D6648A"/>
    <w:rsid w:val="00D669B4"/>
    <w:rsid w:val="00D70667"/>
    <w:rsid w:val="00D71DDB"/>
    <w:rsid w:val="00D737A3"/>
    <w:rsid w:val="00D748C7"/>
    <w:rsid w:val="00D74D9D"/>
    <w:rsid w:val="00D74FA5"/>
    <w:rsid w:val="00D75435"/>
    <w:rsid w:val="00D76BEC"/>
    <w:rsid w:val="00D7795B"/>
    <w:rsid w:val="00D77FD7"/>
    <w:rsid w:val="00D80938"/>
    <w:rsid w:val="00D81758"/>
    <w:rsid w:val="00D84023"/>
    <w:rsid w:val="00D8422D"/>
    <w:rsid w:val="00D85890"/>
    <w:rsid w:val="00D85E5A"/>
    <w:rsid w:val="00D86F8D"/>
    <w:rsid w:val="00D90125"/>
    <w:rsid w:val="00D90144"/>
    <w:rsid w:val="00D90FE5"/>
    <w:rsid w:val="00D9127B"/>
    <w:rsid w:val="00D91AE4"/>
    <w:rsid w:val="00D91C90"/>
    <w:rsid w:val="00D9242A"/>
    <w:rsid w:val="00D937CC"/>
    <w:rsid w:val="00D93878"/>
    <w:rsid w:val="00D9456F"/>
    <w:rsid w:val="00D95089"/>
    <w:rsid w:val="00D95898"/>
    <w:rsid w:val="00D96676"/>
    <w:rsid w:val="00D969F3"/>
    <w:rsid w:val="00D96A70"/>
    <w:rsid w:val="00D96CAE"/>
    <w:rsid w:val="00D96D76"/>
    <w:rsid w:val="00D9713F"/>
    <w:rsid w:val="00DA009A"/>
    <w:rsid w:val="00DA02E6"/>
    <w:rsid w:val="00DA090D"/>
    <w:rsid w:val="00DA096D"/>
    <w:rsid w:val="00DA0F14"/>
    <w:rsid w:val="00DA14BF"/>
    <w:rsid w:val="00DA155A"/>
    <w:rsid w:val="00DA1AE0"/>
    <w:rsid w:val="00DA2B79"/>
    <w:rsid w:val="00DA3D6B"/>
    <w:rsid w:val="00DA4270"/>
    <w:rsid w:val="00DA4454"/>
    <w:rsid w:val="00DA4BA0"/>
    <w:rsid w:val="00DA6B54"/>
    <w:rsid w:val="00DA6F67"/>
    <w:rsid w:val="00DA722E"/>
    <w:rsid w:val="00DB09B9"/>
    <w:rsid w:val="00DB0D7E"/>
    <w:rsid w:val="00DB14DD"/>
    <w:rsid w:val="00DB1FF9"/>
    <w:rsid w:val="00DB3472"/>
    <w:rsid w:val="00DB3575"/>
    <w:rsid w:val="00DB3591"/>
    <w:rsid w:val="00DB3632"/>
    <w:rsid w:val="00DB3744"/>
    <w:rsid w:val="00DB40DC"/>
    <w:rsid w:val="00DB4470"/>
    <w:rsid w:val="00DB485F"/>
    <w:rsid w:val="00DB6771"/>
    <w:rsid w:val="00DB6F8B"/>
    <w:rsid w:val="00DB729D"/>
    <w:rsid w:val="00DB7A5E"/>
    <w:rsid w:val="00DC0119"/>
    <w:rsid w:val="00DC1A07"/>
    <w:rsid w:val="00DC2126"/>
    <w:rsid w:val="00DC300F"/>
    <w:rsid w:val="00DC34A2"/>
    <w:rsid w:val="00DC42A1"/>
    <w:rsid w:val="00DC49D7"/>
    <w:rsid w:val="00DC5D45"/>
    <w:rsid w:val="00DC621A"/>
    <w:rsid w:val="00DC63F5"/>
    <w:rsid w:val="00DC6DAF"/>
    <w:rsid w:val="00DC6F7F"/>
    <w:rsid w:val="00DC77BA"/>
    <w:rsid w:val="00DD02FA"/>
    <w:rsid w:val="00DD0DE0"/>
    <w:rsid w:val="00DD1047"/>
    <w:rsid w:val="00DD19E3"/>
    <w:rsid w:val="00DD1BB2"/>
    <w:rsid w:val="00DD200D"/>
    <w:rsid w:val="00DD2299"/>
    <w:rsid w:val="00DD2AAE"/>
    <w:rsid w:val="00DD3A0E"/>
    <w:rsid w:val="00DD3A92"/>
    <w:rsid w:val="00DD3ACB"/>
    <w:rsid w:val="00DD42A1"/>
    <w:rsid w:val="00DD46A8"/>
    <w:rsid w:val="00DD47F4"/>
    <w:rsid w:val="00DD5591"/>
    <w:rsid w:val="00DD5C13"/>
    <w:rsid w:val="00DD5D38"/>
    <w:rsid w:val="00DD637D"/>
    <w:rsid w:val="00DD6CC9"/>
    <w:rsid w:val="00DD6E99"/>
    <w:rsid w:val="00DE007B"/>
    <w:rsid w:val="00DE04B6"/>
    <w:rsid w:val="00DE10A3"/>
    <w:rsid w:val="00DE179A"/>
    <w:rsid w:val="00DE2270"/>
    <w:rsid w:val="00DE25D2"/>
    <w:rsid w:val="00DE2998"/>
    <w:rsid w:val="00DE2E1A"/>
    <w:rsid w:val="00DE2F3F"/>
    <w:rsid w:val="00DE4350"/>
    <w:rsid w:val="00DE5034"/>
    <w:rsid w:val="00DE5C04"/>
    <w:rsid w:val="00DE5E36"/>
    <w:rsid w:val="00DE7CC7"/>
    <w:rsid w:val="00DF08CA"/>
    <w:rsid w:val="00DF2267"/>
    <w:rsid w:val="00DF23E0"/>
    <w:rsid w:val="00DF266E"/>
    <w:rsid w:val="00DF2DC9"/>
    <w:rsid w:val="00DF3966"/>
    <w:rsid w:val="00DF3B59"/>
    <w:rsid w:val="00DF3C9C"/>
    <w:rsid w:val="00DF3CF2"/>
    <w:rsid w:val="00DF4D00"/>
    <w:rsid w:val="00DF4DB0"/>
    <w:rsid w:val="00DF53A5"/>
    <w:rsid w:val="00DF62C4"/>
    <w:rsid w:val="00DF647F"/>
    <w:rsid w:val="00DF6D4B"/>
    <w:rsid w:val="00DF7054"/>
    <w:rsid w:val="00DF734E"/>
    <w:rsid w:val="00E00A17"/>
    <w:rsid w:val="00E00F62"/>
    <w:rsid w:val="00E01C74"/>
    <w:rsid w:val="00E01F77"/>
    <w:rsid w:val="00E022BF"/>
    <w:rsid w:val="00E0363C"/>
    <w:rsid w:val="00E04C76"/>
    <w:rsid w:val="00E04E55"/>
    <w:rsid w:val="00E04F2D"/>
    <w:rsid w:val="00E0541A"/>
    <w:rsid w:val="00E06195"/>
    <w:rsid w:val="00E061A9"/>
    <w:rsid w:val="00E065C7"/>
    <w:rsid w:val="00E073FF"/>
    <w:rsid w:val="00E077DE"/>
    <w:rsid w:val="00E10036"/>
    <w:rsid w:val="00E107B2"/>
    <w:rsid w:val="00E11287"/>
    <w:rsid w:val="00E12057"/>
    <w:rsid w:val="00E1264E"/>
    <w:rsid w:val="00E128B2"/>
    <w:rsid w:val="00E12B92"/>
    <w:rsid w:val="00E12BBC"/>
    <w:rsid w:val="00E12CCE"/>
    <w:rsid w:val="00E12FA4"/>
    <w:rsid w:val="00E12FEA"/>
    <w:rsid w:val="00E1310F"/>
    <w:rsid w:val="00E13315"/>
    <w:rsid w:val="00E13CDE"/>
    <w:rsid w:val="00E14012"/>
    <w:rsid w:val="00E1407F"/>
    <w:rsid w:val="00E14254"/>
    <w:rsid w:val="00E146B6"/>
    <w:rsid w:val="00E147EC"/>
    <w:rsid w:val="00E16286"/>
    <w:rsid w:val="00E17822"/>
    <w:rsid w:val="00E202ED"/>
    <w:rsid w:val="00E2048C"/>
    <w:rsid w:val="00E20FF6"/>
    <w:rsid w:val="00E2109A"/>
    <w:rsid w:val="00E211E1"/>
    <w:rsid w:val="00E21404"/>
    <w:rsid w:val="00E2168D"/>
    <w:rsid w:val="00E216C5"/>
    <w:rsid w:val="00E219E6"/>
    <w:rsid w:val="00E21A34"/>
    <w:rsid w:val="00E222E5"/>
    <w:rsid w:val="00E22454"/>
    <w:rsid w:val="00E227BC"/>
    <w:rsid w:val="00E231BC"/>
    <w:rsid w:val="00E23357"/>
    <w:rsid w:val="00E23EDC"/>
    <w:rsid w:val="00E24404"/>
    <w:rsid w:val="00E256CC"/>
    <w:rsid w:val="00E25D6D"/>
    <w:rsid w:val="00E277D6"/>
    <w:rsid w:val="00E277E0"/>
    <w:rsid w:val="00E27B74"/>
    <w:rsid w:val="00E3078C"/>
    <w:rsid w:val="00E319A5"/>
    <w:rsid w:val="00E321D9"/>
    <w:rsid w:val="00E32C44"/>
    <w:rsid w:val="00E333FE"/>
    <w:rsid w:val="00E336C0"/>
    <w:rsid w:val="00E338B9"/>
    <w:rsid w:val="00E360F8"/>
    <w:rsid w:val="00E363D8"/>
    <w:rsid w:val="00E36A6D"/>
    <w:rsid w:val="00E36E24"/>
    <w:rsid w:val="00E36F74"/>
    <w:rsid w:val="00E407CE"/>
    <w:rsid w:val="00E4171C"/>
    <w:rsid w:val="00E417BF"/>
    <w:rsid w:val="00E43144"/>
    <w:rsid w:val="00E433FD"/>
    <w:rsid w:val="00E435A7"/>
    <w:rsid w:val="00E43E4F"/>
    <w:rsid w:val="00E43F15"/>
    <w:rsid w:val="00E44D9A"/>
    <w:rsid w:val="00E44E78"/>
    <w:rsid w:val="00E45073"/>
    <w:rsid w:val="00E4558C"/>
    <w:rsid w:val="00E45F83"/>
    <w:rsid w:val="00E462D6"/>
    <w:rsid w:val="00E472B6"/>
    <w:rsid w:val="00E47622"/>
    <w:rsid w:val="00E477D9"/>
    <w:rsid w:val="00E478B3"/>
    <w:rsid w:val="00E47DE8"/>
    <w:rsid w:val="00E5003E"/>
    <w:rsid w:val="00E502C4"/>
    <w:rsid w:val="00E503D5"/>
    <w:rsid w:val="00E5054F"/>
    <w:rsid w:val="00E50E34"/>
    <w:rsid w:val="00E50EEB"/>
    <w:rsid w:val="00E53E14"/>
    <w:rsid w:val="00E55812"/>
    <w:rsid w:val="00E562A5"/>
    <w:rsid w:val="00E57170"/>
    <w:rsid w:val="00E6018B"/>
    <w:rsid w:val="00E602CD"/>
    <w:rsid w:val="00E61464"/>
    <w:rsid w:val="00E62BEE"/>
    <w:rsid w:val="00E62E0A"/>
    <w:rsid w:val="00E63BDB"/>
    <w:rsid w:val="00E63E4A"/>
    <w:rsid w:val="00E6495D"/>
    <w:rsid w:val="00E64A8A"/>
    <w:rsid w:val="00E64DC8"/>
    <w:rsid w:val="00E64FEC"/>
    <w:rsid w:val="00E66735"/>
    <w:rsid w:val="00E66931"/>
    <w:rsid w:val="00E67363"/>
    <w:rsid w:val="00E70A6C"/>
    <w:rsid w:val="00E70B46"/>
    <w:rsid w:val="00E70B59"/>
    <w:rsid w:val="00E71135"/>
    <w:rsid w:val="00E715C0"/>
    <w:rsid w:val="00E71749"/>
    <w:rsid w:val="00E71DB4"/>
    <w:rsid w:val="00E724DE"/>
    <w:rsid w:val="00E732AF"/>
    <w:rsid w:val="00E742F3"/>
    <w:rsid w:val="00E7568A"/>
    <w:rsid w:val="00E76B37"/>
    <w:rsid w:val="00E76B90"/>
    <w:rsid w:val="00E76E50"/>
    <w:rsid w:val="00E77684"/>
    <w:rsid w:val="00E776AA"/>
    <w:rsid w:val="00E77BB2"/>
    <w:rsid w:val="00E80AD7"/>
    <w:rsid w:val="00E817B2"/>
    <w:rsid w:val="00E81C31"/>
    <w:rsid w:val="00E81D47"/>
    <w:rsid w:val="00E81F72"/>
    <w:rsid w:val="00E81F7F"/>
    <w:rsid w:val="00E83403"/>
    <w:rsid w:val="00E83861"/>
    <w:rsid w:val="00E8394D"/>
    <w:rsid w:val="00E85040"/>
    <w:rsid w:val="00E85573"/>
    <w:rsid w:val="00E85715"/>
    <w:rsid w:val="00E86367"/>
    <w:rsid w:val="00E864FC"/>
    <w:rsid w:val="00E86A25"/>
    <w:rsid w:val="00E86D1B"/>
    <w:rsid w:val="00E86EBE"/>
    <w:rsid w:val="00E86EF9"/>
    <w:rsid w:val="00E87AB6"/>
    <w:rsid w:val="00E87DAD"/>
    <w:rsid w:val="00E905A3"/>
    <w:rsid w:val="00E9070B"/>
    <w:rsid w:val="00E90F31"/>
    <w:rsid w:val="00E912F5"/>
    <w:rsid w:val="00E914FC"/>
    <w:rsid w:val="00E929DF"/>
    <w:rsid w:val="00E92E41"/>
    <w:rsid w:val="00E92FD2"/>
    <w:rsid w:val="00E93289"/>
    <w:rsid w:val="00E93295"/>
    <w:rsid w:val="00E936C1"/>
    <w:rsid w:val="00E9406D"/>
    <w:rsid w:val="00E94173"/>
    <w:rsid w:val="00E94731"/>
    <w:rsid w:val="00E95A89"/>
    <w:rsid w:val="00E96926"/>
    <w:rsid w:val="00EA01D5"/>
    <w:rsid w:val="00EA0446"/>
    <w:rsid w:val="00EA0667"/>
    <w:rsid w:val="00EA07C7"/>
    <w:rsid w:val="00EA0A68"/>
    <w:rsid w:val="00EA0B3C"/>
    <w:rsid w:val="00EA0C2D"/>
    <w:rsid w:val="00EA251B"/>
    <w:rsid w:val="00EA2787"/>
    <w:rsid w:val="00EA3500"/>
    <w:rsid w:val="00EA3DCF"/>
    <w:rsid w:val="00EA40C1"/>
    <w:rsid w:val="00EA4261"/>
    <w:rsid w:val="00EA5713"/>
    <w:rsid w:val="00EA5C5B"/>
    <w:rsid w:val="00EA5C77"/>
    <w:rsid w:val="00EA6352"/>
    <w:rsid w:val="00EA6A13"/>
    <w:rsid w:val="00EA7A92"/>
    <w:rsid w:val="00EA7B55"/>
    <w:rsid w:val="00EB086E"/>
    <w:rsid w:val="00EB1E0A"/>
    <w:rsid w:val="00EB216C"/>
    <w:rsid w:val="00EB35C3"/>
    <w:rsid w:val="00EB3645"/>
    <w:rsid w:val="00EB38AD"/>
    <w:rsid w:val="00EB482E"/>
    <w:rsid w:val="00EB5364"/>
    <w:rsid w:val="00EB5F78"/>
    <w:rsid w:val="00EB7B3A"/>
    <w:rsid w:val="00EC05EB"/>
    <w:rsid w:val="00EC29FC"/>
    <w:rsid w:val="00EC2B22"/>
    <w:rsid w:val="00EC30A8"/>
    <w:rsid w:val="00EC34A9"/>
    <w:rsid w:val="00EC4EB8"/>
    <w:rsid w:val="00EC4ED9"/>
    <w:rsid w:val="00EC5FBE"/>
    <w:rsid w:val="00EC61A0"/>
    <w:rsid w:val="00EC6CA5"/>
    <w:rsid w:val="00EC78F2"/>
    <w:rsid w:val="00EC7D0A"/>
    <w:rsid w:val="00ED017D"/>
    <w:rsid w:val="00ED08E2"/>
    <w:rsid w:val="00ED2432"/>
    <w:rsid w:val="00ED2D5A"/>
    <w:rsid w:val="00ED3113"/>
    <w:rsid w:val="00ED3E57"/>
    <w:rsid w:val="00ED4F24"/>
    <w:rsid w:val="00ED55A2"/>
    <w:rsid w:val="00ED5B23"/>
    <w:rsid w:val="00ED5D64"/>
    <w:rsid w:val="00ED6987"/>
    <w:rsid w:val="00ED6C6C"/>
    <w:rsid w:val="00ED7D02"/>
    <w:rsid w:val="00EE0C91"/>
    <w:rsid w:val="00EE1016"/>
    <w:rsid w:val="00EE1B0D"/>
    <w:rsid w:val="00EE2712"/>
    <w:rsid w:val="00EE2A27"/>
    <w:rsid w:val="00EE2C26"/>
    <w:rsid w:val="00EE3384"/>
    <w:rsid w:val="00EE3F28"/>
    <w:rsid w:val="00EE4D16"/>
    <w:rsid w:val="00EE5CDD"/>
    <w:rsid w:val="00EE6FC5"/>
    <w:rsid w:val="00EF19C4"/>
    <w:rsid w:val="00EF2450"/>
    <w:rsid w:val="00EF2604"/>
    <w:rsid w:val="00EF30B9"/>
    <w:rsid w:val="00EF4556"/>
    <w:rsid w:val="00EF50D2"/>
    <w:rsid w:val="00EF5806"/>
    <w:rsid w:val="00EF5A26"/>
    <w:rsid w:val="00EF5EFF"/>
    <w:rsid w:val="00EF5FF9"/>
    <w:rsid w:val="00EF60BE"/>
    <w:rsid w:val="00EF6DBC"/>
    <w:rsid w:val="00EF6E3D"/>
    <w:rsid w:val="00F0077F"/>
    <w:rsid w:val="00F00B43"/>
    <w:rsid w:val="00F0111A"/>
    <w:rsid w:val="00F014E8"/>
    <w:rsid w:val="00F0150E"/>
    <w:rsid w:val="00F02375"/>
    <w:rsid w:val="00F0265B"/>
    <w:rsid w:val="00F02D70"/>
    <w:rsid w:val="00F02FDC"/>
    <w:rsid w:val="00F04463"/>
    <w:rsid w:val="00F04E0D"/>
    <w:rsid w:val="00F05977"/>
    <w:rsid w:val="00F05A51"/>
    <w:rsid w:val="00F06133"/>
    <w:rsid w:val="00F06C78"/>
    <w:rsid w:val="00F075B6"/>
    <w:rsid w:val="00F0780D"/>
    <w:rsid w:val="00F07E2E"/>
    <w:rsid w:val="00F11345"/>
    <w:rsid w:val="00F1183E"/>
    <w:rsid w:val="00F12683"/>
    <w:rsid w:val="00F126C2"/>
    <w:rsid w:val="00F12D6D"/>
    <w:rsid w:val="00F12E63"/>
    <w:rsid w:val="00F1336E"/>
    <w:rsid w:val="00F13E9C"/>
    <w:rsid w:val="00F14071"/>
    <w:rsid w:val="00F16FAD"/>
    <w:rsid w:val="00F172F2"/>
    <w:rsid w:val="00F17674"/>
    <w:rsid w:val="00F17946"/>
    <w:rsid w:val="00F20390"/>
    <w:rsid w:val="00F2068F"/>
    <w:rsid w:val="00F20B21"/>
    <w:rsid w:val="00F20FB5"/>
    <w:rsid w:val="00F212F9"/>
    <w:rsid w:val="00F21B38"/>
    <w:rsid w:val="00F21E08"/>
    <w:rsid w:val="00F224B2"/>
    <w:rsid w:val="00F22EFD"/>
    <w:rsid w:val="00F23158"/>
    <w:rsid w:val="00F250C9"/>
    <w:rsid w:val="00F25164"/>
    <w:rsid w:val="00F25D78"/>
    <w:rsid w:val="00F263ED"/>
    <w:rsid w:val="00F26968"/>
    <w:rsid w:val="00F2784C"/>
    <w:rsid w:val="00F27A6C"/>
    <w:rsid w:val="00F27B29"/>
    <w:rsid w:val="00F27D0D"/>
    <w:rsid w:val="00F27F09"/>
    <w:rsid w:val="00F300AB"/>
    <w:rsid w:val="00F31293"/>
    <w:rsid w:val="00F3137C"/>
    <w:rsid w:val="00F31D83"/>
    <w:rsid w:val="00F32733"/>
    <w:rsid w:val="00F32E16"/>
    <w:rsid w:val="00F33A51"/>
    <w:rsid w:val="00F33B79"/>
    <w:rsid w:val="00F33DB6"/>
    <w:rsid w:val="00F34119"/>
    <w:rsid w:val="00F344FD"/>
    <w:rsid w:val="00F34D24"/>
    <w:rsid w:val="00F3518F"/>
    <w:rsid w:val="00F35F2C"/>
    <w:rsid w:val="00F36262"/>
    <w:rsid w:val="00F3655E"/>
    <w:rsid w:val="00F36EDB"/>
    <w:rsid w:val="00F375D4"/>
    <w:rsid w:val="00F37C94"/>
    <w:rsid w:val="00F40B85"/>
    <w:rsid w:val="00F41666"/>
    <w:rsid w:val="00F42371"/>
    <w:rsid w:val="00F42837"/>
    <w:rsid w:val="00F42D0F"/>
    <w:rsid w:val="00F42DB1"/>
    <w:rsid w:val="00F4336D"/>
    <w:rsid w:val="00F436FC"/>
    <w:rsid w:val="00F43AB1"/>
    <w:rsid w:val="00F43BE8"/>
    <w:rsid w:val="00F43E34"/>
    <w:rsid w:val="00F43F64"/>
    <w:rsid w:val="00F45176"/>
    <w:rsid w:val="00F45A03"/>
    <w:rsid w:val="00F45D9A"/>
    <w:rsid w:val="00F46D90"/>
    <w:rsid w:val="00F47DEC"/>
    <w:rsid w:val="00F50068"/>
    <w:rsid w:val="00F50669"/>
    <w:rsid w:val="00F506BF"/>
    <w:rsid w:val="00F51599"/>
    <w:rsid w:val="00F51C77"/>
    <w:rsid w:val="00F51CF0"/>
    <w:rsid w:val="00F52173"/>
    <w:rsid w:val="00F528EE"/>
    <w:rsid w:val="00F5292D"/>
    <w:rsid w:val="00F52FEF"/>
    <w:rsid w:val="00F53EC7"/>
    <w:rsid w:val="00F545F2"/>
    <w:rsid w:val="00F55912"/>
    <w:rsid w:val="00F5606A"/>
    <w:rsid w:val="00F56400"/>
    <w:rsid w:val="00F575E3"/>
    <w:rsid w:val="00F618C2"/>
    <w:rsid w:val="00F61CDA"/>
    <w:rsid w:val="00F624C9"/>
    <w:rsid w:val="00F62874"/>
    <w:rsid w:val="00F63B14"/>
    <w:rsid w:val="00F63E60"/>
    <w:rsid w:val="00F65171"/>
    <w:rsid w:val="00F658BD"/>
    <w:rsid w:val="00F65F8D"/>
    <w:rsid w:val="00F66039"/>
    <w:rsid w:val="00F66501"/>
    <w:rsid w:val="00F67488"/>
    <w:rsid w:val="00F67494"/>
    <w:rsid w:val="00F67FA9"/>
    <w:rsid w:val="00F705E5"/>
    <w:rsid w:val="00F70B05"/>
    <w:rsid w:val="00F716C7"/>
    <w:rsid w:val="00F722E6"/>
    <w:rsid w:val="00F72D01"/>
    <w:rsid w:val="00F72D4B"/>
    <w:rsid w:val="00F72F28"/>
    <w:rsid w:val="00F7462D"/>
    <w:rsid w:val="00F748AE"/>
    <w:rsid w:val="00F753A8"/>
    <w:rsid w:val="00F758B6"/>
    <w:rsid w:val="00F76580"/>
    <w:rsid w:val="00F77554"/>
    <w:rsid w:val="00F77E2B"/>
    <w:rsid w:val="00F80CEB"/>
    <w:rsid w:val="00F811C1"/>
    <w:rsid w:val="00F8151C"/>
    <w:rsid w:val="00F818D2"/>
    <w:rsid w:val="00F81C83"/>
    <w:rsid w:val="00F82C0B"/>
    <w:rsid w:val="00F82F39"/>
    <w:rsid w:val="00F83C05"/>
    <w:rsid w:val="00F84FBE"/>
    <w:rsid w:val="00F85548"/>
    <w:rsid w:val="00F86053"/>
    <w:rsid w:val="00F869E2"/>
    <w:rsid w:val="00F872DB"/>
    <w:rsid w:val="00F872DC"/>
    <w:rsid w:val="00F87AFA"/>
    <w:rsid w:val="00F905BE"/>
    <w:rsid w:val="00F90ED4"/>
    <w:rsid w:val="00F9161E"/>
    <w:rsid w:val="00F91FAB"/>
    <w:rsid w:val="00F922C4"/>
    <w:rsid w:val="00F92605"/>
    <w:rsid w:val="00F92911"/>
    <w:rsid w:val="00F93152"/>
    <w:rsid w:val="00F9370C"/>
    <w:rsid w:val="00F93DEA"/>
    <w:rsid w:val="00F968C7"/>
    <w:rsid w:val="00F96A23"/>
    <w:rsid w:val="00F97513"/>
    <w:rsid w:val="00FA2C57"/>
    <w:rsid w:val="00FA2F88"/>
    <w:rsid w:val="00FA2FD7"/>
    <w:rsid w:val="00FA3485"/>
    <w:rsid w:val="00FA3BB6"/>
    <w:rsid w:val="00FA3E9E"/>
    <w:rsid w:val="00FA404E"/>
    <w:rsid w:val="00FA49C2"/>
    <w:rsid w:val="00FA4AC0"/>
    <w:rsid w:val="00FA51C1"/>
    <w:rsid w:val="00FA5B3F"/>
    <w:rsid w:val="00FA63DD"/>
    <w:rsid w:val="00FA67AF"/>
    <w:rsid w:val="00FA6CA1"/>
    <w:rsid w:val="00FA7E9E"/>
    <w:rsid w:val="00FB0741"/>
    <w:rsid w:val="00FB0F41"/>
    <w:rsid w:val="00FB172E"/>
    <w:rsid w:val="00FB3305"/>
    <w:rsid w:val="00FB337A"/>
    <w:rsid w:val="00FB39F3"/>
    <w:rsid w:val="00FB4B10"/>
    <w:rsid w:val="00FB4E00"/>
    <w:rsid w:val="00FB521A"/>
    <w:rsid w:val="00FB54AE"/>
    <w:rsid w:val="00FB5811"/>
    <w:rsid w:val="00FB5916"/>
    <w:rsid w:val="00FB5F3D"/>
    <w:rsid w:val="00FB63F7"/>
    <w:rsid w:val="00FB6BBD"/>
    <w:rsid w:val="00FB6F45"/>
    <w:rsid w:val="00FB7085"/>
    <w:rsid w:val="00FB733D"/>
    <w:rsid w:val="00FC1693"/>
    <w:rsid w:val="00FC1AB6"/>
    <w:rsid w:val="00FC1B2B"/>
    <w:rsid w:val="00FC252C"/>
    <w:rsid w:val="00FC2AA4"/>
    <w:rsid w:val="00FC2D42"/>
    <w:rsid w:val="00FC2F40"/>
    <w:rsid w:val="00FC33A9"/>
    <w:rsid w:val="00FC47F2"/>
    <w:rsid w:val="00FC4885"/>
    <w:rsid w:val="00FC4A21"/>
    <w:rsid w:val="00FC4ED2"/>
    <w:rsid w:val="00FC520D"/>
    <w:rsid w:val="00FC5380"/>
    <w:rsid w:val="00FC5BD3"/>
    <w:rsid w:val="00FC6708"/>
    <w:rsid w:val="00FC7413"/>
    <w:rsid w:val="00FD0055"/>
    <w:rsid w:val="00FD051F"/>
    <w:rsid w:val="00FD07F6"/>
    <w:rsid w:val="00FD0DF7"/>
    <w:rsid w:val="00FD13F7"/>
    <w:rsid w:val="00FD1CA8"/>
    <w:rsid w:val="00FD1E2B"/>
    <w:rsid w:val="00FD2D07"/>
    <w:rsid w:val="00FD2F12"/>
    <w:rsid w:val="00FD40F2"/>
    <w:rsid w:val="00FD53B9"/>
    <w:rsid w:val="00FD5434"/>
    <w:rsid w:val="00FD5502"/>
    <w:rsid w:val="00FD570A"/>
    <w:rsid w:val="00FD5A90"/>
    <w:rsid w:val="00FD5C21"/>
    <w:rsid w:val="00FD627C"/>
    <w:rsid w:val="00FD67F3"/>
    <w:rsid w:val="00FD6AD7"/>
    <w:rsid w:val="00FD76FA"/>
    <w:rsid w:val="00FE0CE6"/>
    <w:rsid w:val="00FE0FAB"/>
    <w:rsid w:val="00FE149F"/>
    <w:rsid w:val="00FE18A2"/>
    <w:rsid w:val="00FE1BA4"/>
    <w:rsid w:val="00FE2A09"/>
    <w:rsid w:val="00FE415D"/>
    <w:rsid w:val="00FE4C59"/>
    <w:rsid w:val="00FE5AB0"/>
    <w:rsid w:val="00FE798A"/>
    <w:rsid w:val="00FF011A"/>
    <w:rsid w:val="00FF08E8"/>
    <w:rsid w:val="00FF1AB3"/>
    <w:rsid w:val="00FF2041"/>
    <w:rsid w:val="00FF2164"/>
    <w:rsid w:val="00FF2315"/>
    <w:rsid w:val="00FF338F"/>
    <w:rsid w:val="00FF3CBB"/>
    <w:rsid w:val="00FF423F"/>
    <w:rsid w:val="00FF4366"/>
    <w:rsid w:val="00FF44E3"/>
    <w:rsid w:val="00FF4C53"/>
    <w:rsid w:val="00FF5380"/>
    <w:rsid w:val="00FF69F1"/>
    <w:rsid w:val="00FF6D2A"/>
    <w:rsid w:val="00FF7175"/>
    <w:rsid w:val="00FF7511"/>
    <w:rsid w:val="00FF7879"/>
    <w:rsid w:val="00FF7E3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8A8AE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iPriority="99"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qFormat="1"/>
    <w:lsdException w:name="Subtle Reference" w:uiPriority="31" w:qFormat="1"/>
    <w:lsdException w:name="Intense Reference" w:uiPriority="32"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a">
    <w:name w:val="Normal"/>
    <w:qFormat/>
    <w:rsid w:val="00A555DD"/>
    <w:pPr>
      <w:widowControl w:val="0"/>
      <w:jc w:val="both"/>
    </w:pPr>
    <w:rPr>
      <w:kern w:val="2"/>
      <w:sz w:val="21"/>
      <w:szCs w:val="24"/>
    </w:rPr>
  </w:style>
  <w:style w:type="paragraph" w:styleId="1">
    <w:name w:val="heading 1"/>
    <w:basedOn w:val="aa"/>
    <w:next w:val="aa"/>
    <w:qFormat/>
    <w:rsid w:val="007E0CB6"/>
    <w:pPr>
      <w:keepNext/>
      <w:keepLines/>
      <w:spacing w:before="340" w:after="330" w:line="578" w:lineRule="auto"/>
      <w:outlineLvl w:val="0"/>
    </w:pPr>
    <w:rPr>
      <w:b/>
      <w:bCs/>
      <w:kern w:val="44"/>
      <w:sz w:val="44"/>
      <w:szCs w:val="44"/>
    </w:rPr>
  </w:style>
  <w:style w:type="paragraph" w:styleId="2">
    <w:name w:val="heading 2"/>
    <w:basedOn w:val="aa"/>
    <w:next w:val="aa"/>
    <w:link w:val="20"/>
    <w:qFormat/>
    <w:rsid w:val="0042024B"/>
    <w:pPr>
      <w:keepNext/>
      <w:keepLines/>
      <w:numPr>
        <w:ilvl w:val="1"/>
        <w:numId w:val="28"/>
      </w:numPr>
      <w:spacing w:before="260" w:after="260" w:line="416" w:lineRule="auto"/>
      <w:outlineLvl w:val="1"/>
    </w:pPr>
    <w:rPr>
      <w:rFonts w:ascii="微软雅黑" w:eastAsia="微软雅黑" w:hAnsi="微软雅黑"/>
      <w:b/>
      <w:bCs/>
      <w:sz w:val="28"/>
      <w:szCs w:val="32"/>
    </w:rPr>
  </w:style>
  <w:style w:type="paragraph" w:styleId="3">
    <w:name w:val="heading 3"/>
    <w:basedOn w:val="aa"/>
    <w:next w:val="aa"/>
    <w:link w:val="30"/>
    <w:qFormat/>
    <w:rsid w:val="0042024B"/>
    <w:pPr>
      <w:keepNext/>
      <w:keepLines/>
      <w:spacing w:before="260" w:after="260" w:line="416" w:lineRule="auto"/>
      <w:outlineLvl w:val="2"/>
    </w:pPr>
    <w:rPr>
      <w:rFonts w:ascii="微软雅黑" w:eastAsia="微软雅黑" w:hAnsi="微软雅黑"/>
      <w:b/>
      <w:bCs/>
      <w:sz w:val="24"/>
      <w:szCs w:val="32"/>
    </w:rPr>
  </w:style>
  <w:style w:type="paragraph" w:styleId="4">
    <w:name w:val="heading 4"/>
    <w:basedOn w:val="aa"/>
    <w:next w:val="aa"/>
    <w:link w:val="40"/>
    <w:unhideWhenUsed/>
    <w:qFormat/>
    <w:rsid w:val="002B3AF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a"/>
    <w:next w:val="aa"/>
    <w:link w:val="50"/>
    <w:qFormat/>
    <w:rsid w:val="00305308"/>
    <w:pPr>
      <w:keepNext/>
      <w:keepLines/>
      <w:numPr>
        <w:ilvl w:val="3"/>
        <w:numId w:val="1"/>
      </w:numPr>
      <w:tabs>
        <w:tab w:val="left" w:pos="720"/>
      </w:tabs>
      <w:snapToGrid w:val="0"/>
      <w:spacing w:before="280" w:after="290" w:line="372" w:lineRule="auto"/>
      <w:outlineLvl w:val="4"/>
    </w:pPr>
    <w:rPr>
      <w:rFonts w:eastAsia="微软雅黑"/>
      <w:b/>
      <w:sz w:val="28"/>
      <w:szCs w:val="20"/>
    </w:rPr>
  </w:style>
  <w:style w:type="paragraph" w:styleId="6">
    <w:name w:val="heading 6"/>
    <w:basedOn w:val="aa"/>
    <w:next w:val="aa"/>
    <w:link w:val="60"/>
    <w:qFormat/>
    <w:rsid w:val="00305308"/>
    <w:pPr>
      <w:keepNext/>
      <w:keepLines/>
      <w:tabs>
        <w:tab w:val="left" w:pos="1152"/>
      </w:tabs>
      <w:snapToGrid w:val="0"/>
      <w:spacing w:before="120" w:after="120"/>
      <w:ind w:left="1152" w:hanging="1152"/>
      <w:outlineLvl w:val="5"/>
    </w:pPr>
    <w:rPr>
      <w:rFonts w:ascii="Arial" w:eastAsia="黑体" w:hAnsi="Arial"/>
      <w:b/>
      <w:sz w:val="15"/>
      <w:szCs w:val="20"/>
    </w:rPr>
  </w:style>
  <w:style w:type="paragraph" w:styleId="7">
    <w:name w:val="heading 7"/>
    <w:basedOn w:val="aa"/>
    <w:next w:val="aa"/>
    <w:link w:val="70"/>
    <w:unhideWhenUsed/>
    <w:qFormat/>
    <w:rsid w:val="000525BB"/>
    <w:pPr>
      <w:keepNext/>
      <w:keepLines/>
      <w:spacing w:before="240" w:after="64" w:line="320" w:lineRule="auto"/>
      <w:outlineLvl w:val="6"/>
    </w:pPr>
    <w:rPr>
      <w:b/>
      <w:bCs/>
      <w:sz w:val="24"/>
    </w:rPr>
  </w:style>
  <w:style w:type="paragraph" w:styleId="8">
    <w:name w:val="heading 8"/>
    <w:basedOn w:val="aa"/>
    <w:next w:val="aa"/>
    <w:link w:val="80"/>
    <w:qFormat/>
    <w:rsid w:val="00305308"/>
    <w:pPr>
      <w:keepNext/>
      <w:keepLines/>
      <w:tabs>
        <w:tab w:val="left" w:pos="1440"/>
      </w:tabs>
      <w:snapToGrid w:val="0"/>
      <w:spacing w:before="120" w:after="120"/>
      <w:ind w:left="1440" w:hanging="1440"/>
      <w:outlineLvl w:val="7"/>
    </w:pPr>
    <w:rPr>
      <w:rFonts w:ascii="Arial" w:eastAsia="黑体" w:hAnsi="Arial"/>
      <w:sz w:val="24"/>
      <w:szCs w:val="20"/>
    </w:rPr>
  </w:style>
  <w:style w:type="paragraph" w:styleId="9">
    <w:name w:val="heading 9"/>
    <w:basedOn w:val="aa"/>
    <w:next w:val="aa"/>
    <w:link w:val="90"/>
    <w:unhideWhenUsed/>
    <w:qFormat/>
    <w:rsid w:val="00142CEA"/>
    <w:pPr>
      <w:keepNext/>
      <w:keepLines/>
      <w:spacing w:before="240" w:after="64" w:line="320" w:lineRule="auto"/>
      <w:outlineLvl w:val="8"/>
    </w:pPr>
    <w:rPr>
      <w:rFonts w:asciiTheme="majorHAnsi" w:eastAsiaTheme="majorEastAsia" w:hAnsiTheme="majorHAnsi" w:cstheme="majorBidi"/>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paragraph" w:customStyle="1" w:styleId="Char2">
    <w:name w:val="Char2"/>
    <w:basedOn w:val="aa"/>
    <w:rsid w:val="007E0CB6"/>
    <w:pPr>
      <w:widowControl/>
      <w:spacing w:after="160" w:line="240" w:lineRule="exact"/>
      <w:jc w:val="left"/>
    </w:pPr>
    <w:rPr>
      <w:rFonts w:ascii="Arial" w:hAnsi="Arial"/>
      <w:kern w:val="0"/>
      <w:sz w:val="20"/>
      <w:szCs w:val="20"/>
      <w:lang w:eastAsia="en-US"/>
    </w:rPr>
  </w:style>
  <w:style w:type="character" w:styleId="ae">
    <w:name w:val="Hyperlink"/>
    <w:uiPriority w:val="99"/>
    <w:rsid w:val="007E0CB6"/>
    <w:rPr>
      <w:color w:val="0000FF"/>
      <w:u w:val="single"/>
    </w:rPr>
  </w:style>
  <w:style w:type="paragraph" w:styleId="af">
    <w:name w:val="Body Text Indent"/>
    <w:basedOn w:val="aa"/>
    <w:link w:val="af0"/>
    <w:rsid w:val="007E0CB6"/>
    <w:pPr>
      <w:widowControl/>
      <w:spacing w:line="440" w:lineRule="exact"/>
      <w:ind w:firstLine="480"/>
      <w:jc w:val="left"/>
    </w:pPr>
    <w:rPr>
      <w:kern w:val="0"/>
      <w:sz w:val="24"/>
      <w:szCs w:val="20"/>
    </w:rPr>
  </w:style>
  <w:style w:type="paragraph" w:styleId="af1">
    <w:name w:val="Normal Indent"/>
    <w:aliases w:val="表正文,正文非缩进,正文（首行缩进两字）,四号,特点,正文（首行缩进两字） Char Char Char Char Char,特点 Char Char Char,特点 Char Char,特点 Char Char Char Char Char,正文对齐,body text,段1,特点 Char Char Char Char,标题4,正文不缩进"/>
    <w:basedOn w:val="aa"/>
    <w:rsid w:val="007E0CB6"/>
    <w:pPr>
      <w:spacing w:line="360" w:lineRule="auto"/>
      <w:ind w:firstLineChars="200" w:firstLine="420"/>
    </w:pPr>
    <w:rPr>
      <w:sz w:val="24"/>
    </w:rPr>
  </w:style>
  <w:style w:type="table" w:styleId="af2">
    <w:name w:val="Table Grid"/>
    <w:basedOn w:val="ac"/>
    <w:uiPriority w:val="59"/>
    <w:rsid w:val="007E0CB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0">
    <w:name w:val="toc 1"/>
    <w:basedOn w:val="aa"/>
    <w:next w:val="aa"/>
    <w:autoRedefine/>
    <w:uiPriority w:val="39"/>
    <w:rsid w:val="007E0CB6"/>
  </w:style>
  <w:style w:type="paragraph" w:styleId="21">
    <w:name w:val="toc 2"/>
    <w:basedOn w:val="aa"/>
    <w:next w:val="aa"/>
    <w:autoRedefine/>
    <w:uiPriority w:val="39"/>
    <w:rsid w:val="007E0CB6"/>
    <w:pPr>
      <w:ind w:leftChars="200" w:left="420"/>
    </w:pPr>
  </w:style>
  <w:style w:type="paragraph" w:styleId="31">
    <w:name w:val="toc 3"/>
    <w:basedOn w:val="aa"/>
    <w:next w:val="aa"/>
    <w:autoRedefine/>
    <w:uiPriority w:val="39"/>
    <w:rsid w:val="007E0CB6"/>
    <w:pPr>
      <w:ind w:leftChars="400" w:left="840"/>
    </w:pPr>
  </w:style>
  <w:style w:type="paragraph" w:styleId="af3">
    <w:name w:val="footer"/>
    <w:basedOn w:val="aa"/>
    <w:link w:val="af4"/>
    <w:rsid w:val="007E0CB6"/>
    <w:pPr>
      <w:tabs>
        <w:tab w:val="center" w:pos="4153"/>
        <w:tab w:val="right" w:pos="8306"/>
      </w:tabs>
      <w:snapToGrid w:val="0"/>
      <w:jc w:val="left"/>
    </w:pPr>
    <w:rPr>
      <w:sz w:val="18"/>
      <w:szCs w:val="18"/>
    </w:rPr>
  </w:style>
  <w:style w:type="character" w:styleId="af5">
    <w:name w:val="page number"/>
    <w:basedOn w:val="ab"/>
    <w:rsid w:val="007E0CB6"/>
  </w:style>
  <w:style w:type="paragraph" w:styleId="af6">
    <w:name w:val="header"/>
    <w:basedOn w:val="aa"/>
    <w:link w:val="af7"/>
    <w:rsid w:val="007E0CB6"/>
    <w:pPr>
      <w:pBdr>
        <w:bottom w:val="single" w:sz="6" w:space="1" w:color="auto"/>
      </w:pBdr>
      <w:tabs>
        <w:tab w:val="center" w:pos="4153"/>
        <w:tab w:val="right" w:pos="8306"/>
      </w:tabs>
      <w:snapToGrid w:val="0"/>
      <w:jc w:val="center"/>
    </w:pPr>
    <w:rPr>
      <w:sz w:val="18"/>
      <w:szCs w:val="18"/>
    </w:rPr>
  </w:style>
  <w:style w:type="paragraph" w:styleId="af8">
    <w:name w:val="Date"/>
    <w:basedOn w:val="aa"/>
    <w:next w:val="aa"/>
    <w:rsid w:val="007E0CB6"/>
    <w:pPr>
      <w:snapToGrid w:val="0"/>
      <w:spacing w:afterLines="50"/>
      <w:ind w:leftChars="2500" w:left="100"/>
      <w:jc w:val="left"/>
    </w:pPr>
  </w:style>
  <w:style w:type="paragraph" w:customStyle="1" w:styleId="DocTitle">
    <w:name w:val="DocTitle"/>
    <w:basedOn w:val="aa"/>
    <w:rsid w:val="007E0CB6"/>
    <w:pPr>
      <w:snapToGrid w:val="0"/>
      <w:spacing w:afterLines="50"/>
      <w:jc w:val="center"/>
    </w:pPr>
    <w:rPr>
      <w:rFonts w:ascii="Arial" w:eastAsia="黑体" w:hAnsi="Arial"/>
      <w:b/>
      <w:sz w:val="44"/>
    </w:rPr>
  </w:style>
  <w:style w:type="paragraph" w:customStyle="1" w:styleId="tableentry">
    <w:name w:val="tableentry"/>
    <w:basedOn w:val="aa"/>
    <w:rsid w:val="007E0CB6"/>
    <w:pPr>
      <w:keepNext/>
      <w:snapToGrid w:val="0"/>
      <w:spacing w:beforeLines="25" w:afterLines="25"/>
      <w:jc w:val="left"/>
    </w:pPr>
  </w:style>
  <w:style w:type="character" w:styleId="af9">
    <w:name w:val="FollowedHyperlink"/>
    <w:rsid w:val="007E0CB6"/>
    <w:rPr>
      <w:color w:val="800080"/>
      <w:u w:val="single"/>
    </w:rPr>
  </w:style>
  <w:style w:type="paragraph" w:styleId="afa">
    <w:name w:val="Document Map"/>
    <w:basedOn w:val="aa"/>
    <w:rsid w:val="003B3971"/>
    <w:pPr>
      <w:shd w:val="clear" w:color="auto" w:fill="000080"/>
    </w:pPr>
  </w:style>
  <w:style w:type="paragraph" w:styleId="afb">
    <w:name w:val="Balloon Text"/>
    <w:basedOn w:val="aa"/>
    <w:link w:val="afc"/>
    <w:rsid w:val="00EA7A92"/>
    <w:rPr>
      <w:sz w:val="18"/>
      <w:szCs w:val="18"/>
    </w:rPr>
  </w:style>
  <w:style w:type="character" w:customStyle="1" w:styleId="afc">
    <w:name w:val="批注框文本字符"/>
    <w:basedOn w:val="ab"/>
    <w:link w:val="afb"/>
    <w:rsid w:val="00EA7A92"/>
    <w:rPr>
      <w:kern w:val="2"/>
      <w:sz w:val="18"/>
      <w:szCs w:val="18"/>
    </w:rPr>
  </w:style>
  <w:style w:type="paragraph" w:styleId="afd">
    <w:name w:val="Title"/>
    <w:basedOn w:val="aa"/>
    <w:next w:val="afe"/>
    <w:link w:val="aff"/>
    <w:qFormat/>
    <w:rsid w:val="00B30A32"/>
    <w:pPr>
      <w:spacing w:before="240" w:after="60" w:line="360" w:lineRule="auto"/>
      <w:ind w:leftChars="200" w:left="200"/>
      <w:jc w:val="center"/>
      <w:outlineLvl w:val="0"/>
    </w:pPr>
    <w:rPr>
      <w:rFonts w:eastAsia="仿宋_GB2312" w:cs="Arial"/>
      <w:b/>
      <w:bCs/>
      <w:sz w:val="32"/>
      <w:szCs w:val="32"/>
    </w:rPr>
  </w:style>
  <w:style w:type="character" w:customStyle="1" w:styleId="aff">
    <w:name w:val="标题字符"/>
    <w:basedOn w:val="ab"/>
    <w:link w:val="afd"/>
    <w:rsid w:val="00B30A32"/>
    <w:rPr>
      <w:rFonts w:eastAsia="仿宋_GB2312" w:cs="Arial"/>
      <w:b/>
      <w:bCs/>
      <w:kern w:val="2"/>
      <w:sz w:val="32"/>
      <w:szCs w:val="32"/>
    </w:rPr>
  </w:style>
  <w:style w:type="paragraph" w:styleId="afe">
    <w:name w:val="Body Text"/>
    <w:basedOn w:val="aa"/>
    <w:link w:val="aff0"/>
    <w:rsid w:val="00B30A32"/>
    <w:pPr>
      <w:spacing w:after="120"/>
    </w:pPr>
  </w:style>
  <w:style w:type="character" w:customStyle="1" w:styleId="aff0">
    <w:name w:val="正文文本字符"/>
    <w:basedOn w:val="ab"/>
    <w:link w:val="afe"/>
    <w:rsid w:val="00B30A32"/>
    <w:rPr>
      <w:kern w:val="2"/>
      <w:sz w:val="21"/>
      <w:szCs w:val="24"/>
    </w:rPr>
  </w:style>
  <w:style w:type="paragraph" w:customStyle="1" w:styleId="AltX2">
    <w:name w:val="Alt+X_首行空2"/>
    <w:basedOn w:val="aa"/>
    <w:link w:val="AltX2Char"/>
    <w:autoRedefine/>
    <w:rsid w:val="00EC78F2"/>
    <w:pPr>
      <w:spacing w:line="300" w:lineRule="auto"/>
      <w:ind w:firstLineChars="200" w:firstLine="480"/>
    </w:pPr>
    <w:rPr>
      <w:rFonts w:cs="宋体"/>
      <w:sz w:val="24"/>
    </w:rPr>
  </w:style>
  <w:style w:type="character" w:customStyle="1" w:styleId="AltX2Char">
    <w:name w:val="Alt+X_首行空2 Char"/>
    <w:link w:val="AltX2"/>
    <w:rsid w:val="00EC78F2"/>
    <w:rPr>
      <w:rFonts w:cs="宋体"/>
      <w:kern w:val="2"/>
      <w:sz w:val="24"/>
      <w:szCs w:val="24"/>
    </w:rPr>
  </w:style>
  <w:style w:type="paragraph" w:styleId="51">
    <w:name w:val="toc 5"/>
    <w:basedOn w:val="aa"/>
    <w:next w:val="aa"/>
    <w:autoRedefine/>
    <w:uiPriority w:val="39"/>
    <w:rsid w:val="005D5F85"/>
    <w:pPr>
      <w:ind w:leftChars="800" w:left="1680"/>
    </w:pPr>
  </w:style>
  <w:style w:type="paragraph" w:styleId="aff1">
    <w:name w:val="List Paragraph"/>
    <w:basedOn w:val="aa"/>
    <w:uiPriority w:val="34"/>
    <w:qFormat/>
    <w:rsid w:val="00142CEA"/>
    <w:pPr>
      <w:ind w:firstLineChars="200" w:firstLine="420"/>
    </w:pPr>
  </w:style>
  <w:style w:type="character" w:customStyle="1" w:styleId="90">
    <w:name w:val="标题 9字符"/>
    <w:basedOn w:val="ab"/>
    <w:link w:val="9"/>
    <w:rsid w:val="00142CEA"/>
    <w:rPr>
      <w:rFonts w:asciiTheme="majorHAnsi" w:eastAsiaTheme="majorEastAsia" w:hAnsiTheme="majorHAnsi" w:cstheme="majorBidi"/>
      <w:kern w:val="2"/>
      <w:sz w:val="21"/>
      <w:szCs w:val="21"/>
    </w:rPr>
  </w:style>
  <w:style w:type="character" w:customStyle="1" w:styleId="40">
    <w:name w:val="标题 4字符"/>
    <w:basedOn w:val="ab"/>
    <w:link w:val="4"/>
    <w:rsid w:val="002B3AF4"/>
    <w:rPr>
      <w:rFonts w:asciiTheme="majorHAnsi" w:eastAsiaTheme="majorEastAsia" w:hAnsiTheme="majorHAnsi" w:cstheme="majorBidi"/>
      <w:b/>
      <w:bCs/>
      <w:kern w:val="2"/>
      <w:sz w:val="28"/>
      <w:szCs w:val="28"/>
    </w:rPr>
  </w:style>
  <w:style w:type="character" w:customStyle="1" w:styleId="22">
    <w:name w:val="正文文本缩进 2字符"/>
    <w:link w:val="23"/>
    <w:rsid w:val="0053756D"/>
    <w:rPr>
      <w:rFonts w:ascii="Futura Bk" w:hAnsi="Futura Bk" w:cs="Futura Bk"/>
      <w:sz w:val="24"/>
      <w:szCs w:val="24"/>
      <w:lang w:val="en-GB" w:eastAsia="en-US"/>
    </w:rPr>
  </w:style>
  <w:style w:type="character" w:customStyle="1" w:styleId="Char20">
    <w:name w:val="标准正文 Char2"/>
    <w:link w:val="aff2"/>
    <w:rsid w:val="0053756D"/>
    <w:rPr>
      <w:kern w:val="2"/>
      <w:sz w:val="24"/>
      <w:szCs w:val="24"/>
    </w:rPr>
  </w:style>
  <w:style w:type="paragraph" w:styleId="23">
    <w:name w:val="Body Text Indent 2"/>
    <w:basedOn w:val="aa"/>
    <w:link w:val="22"/>
    <w:rsid w:val="0053756D"/>
    <w:pPr>
      <w:widowControl/>
      <w:spacing w:after="120" w:line="480" w:lineRule="auto"/>
      <w:ind w:leftChars="200" w:left="420"/>
      <w:jc w:val="left"/>
    </w:pPr>
    <w:rPr>
      <w:rFonts w:ascii="Futura Bk" w:hAnsi="Futura Bk" w:cs="Futura Bk"/>
      <w:kern w:val="0"/>
      <w:sz w:val="24"/>
      <w:lang w:val="en-GB" w:eastAsia="en-US"/>
    </w:rPr>
  </w:style>
  <w:style w:type="character" w:customStyle="1" w:styleId="2Char1">
    <w:name w:val="正文文本缩进 2 Char1"/>
    <w:basedOn w:val="ab"/>
    <w:rsid w:val="0053756D"/>
    <w:rPr>
      <w:kern w:val="2"/>
      <w:sz w:val="21"/>
      <w:szCs w:val="24"/>
    </w:rPr>
  </w:style>
  <w:style w:type="paragraph" w:customStyle="1" w:styleId="aff3">
    <w:name w:val="数字列表"/>
    <w:basedOn w:val="afe"/>
    <w:rsid w:val="0053756D"/>
    <w:pPr>
      <w:widowControl/>
      <w:spacing w:after="0" w:line="360" w:lineRule="auto"/>
      <w:jc w:val="left"/>
    </w:pPr>
    <w:rPr>
      <w:rFonts w:ascii="Futura Bk" w:hAnsi="Futura Bk" w:cs="Futura Bk"/>
      <w:kern w:val="0"/>
      <w:sz w:val="24"/>
      <w:lang w:val="en-GB" w:eastAsia="en-US"/>
    </w:rPr>
  </w:style>
  <w:style w:type="paragraph" w:customStyle="1" w:styleId="aff2">
    <w:name w:val="标准正文"/>
    <w:basedOn w:val="aa"/>
    <w:link w:val="Char20"/>
    <w:rsid w:val="0053756D"/>
    <w:pPr>
      <w:adjustRightInd w:val="0"/>
      <w:spacing w:line="360" w:lineRule="auto"/>
      <w:ind w:firstLineChars="200" w:firstLine="200"/>
    </w:pPr>
    <w:rPr>
      <w:sz w:val="24"/>
    </w:rPr>
  </w:style>
  <w:style w:type="paragraph" w:customStyle="1" w:styleId="2560606">
    <w:name w:val="样式 正文缩进 + 首行缩进:  2.56 字符 段前: 0.6 行 段后: 0.6 行"/>
    <w:basedOn w:val="af1"/>
    <w:uiPriority w:val="99"/>
    <w:rsid w:val="006105EA"/>
    <w:pPr>
      <w:spacing w:beforeLines="60" w:afterLines="60" w:line="240" w:lineRule="auto"/>
      <w:ind w:firstLineChars="256" w:firstLine="538"/>
      <w:jc w:val="left"/>
    </w:pPr>
    <w:rPr>
      <w:rFonts w:ascii="宋体" w:cs="宋体"/>
      <w:kern w:val="0"/>
      <w:sz w:val="21"/>
      <w:szCs w:val="21"/>
    </w:rPr>
  </w:style>
  <w:style w:type="paragraph" w:customStyle="1" w:styleId="Default">
    <w:name w:val="Default"/>
    <w:rsid w:val="00CA080E"/>
    <w:pPr>
      <w:widowControl w:val="0"/>
      <w:autoSpaceDE w:val="0"/>
      <w:autoSpaceDN w:val="0"/>
      <w:adjustRightInd w:val="0"/>
    </w:pPr>
    <w:rPr>
      <w:rFonts w:ascii="宋体" w:hAnsiTheme="minorHAnsi" w:cs="宋体"/>
      <w:color w:val="000000"/>
      <w:sz w:val="24"/>
      <w:szCs w:val="24"/>
    </w:rPr>
  </w:style>
  <w:style w:type="character" w:customStyle="1" w:styleId="aff4">
    <w:name w:val="卡通文档小标题"/>
    <w:rsid w:val="001A7167"/>
    <w:rPr>
      <w:b/>
      <w:bCs/>
      <w:sz w:val="24"/>
    </w:rPr>
  </w:style>
  <w:style w:type="character" w:customStyle="1" w:styleId="70">
    <w:name w:val="标题 7字符"/>
    <w:basedOn w:val="ab"/>
    <w:link w:val="7"/>
    <w:rsid w:val="000525BB"/>
    <w:rPr>
      <w:b/>
      <w:bCs/>
      <w:kern w:val="2"/>
      <w:sz w:val="24"/>
      <w:szCs w:val="24"/>
    </w:rPr>
  </w:style>
  <w:style w:type="character" w:styleId="aff5">
    <w:name w:val="annotation reference"/>
    <w:basedOn w:val="ab"/>
    <w:unhideWhenUsed/>
    <w:rsid w:val="00257FAF"/>
    <w:rPr>
      <w:sz w:val="21"/>
      <w:szCs w:val="21"/>
    </w:rPr>
  </w:style>
  <w:style w:type="paragraph" w:styleId="aff6">
    <w:name w:val="annotation text"/>
    <w:basedOn w:val="aa"/>
    <w:link w:val="aff7"/>
    <w:unhideWhenUsed/>
    <w:rsid w:val="00257FAF"/>
    <w:pPr>
      <w:jc w:val="left"/>
    </w:pPr>
  </w:style>
  <w:style w:type="character" w:customStyle="1" w:styleId="aff7">
    <w:name w:val="批注文字字符"/>
    <w:basedOn w:val="ab"/>
    <w:link w:val="aff6"/>
    <w:rsid w:val="00257FAF"/>
    <w:rPr>
      <w:kern w:val="2"/>
      <w:sz w:val="21"/>
      <w:szCs w:val="24"/>
    </w:rPr>
  </w:style>
  <w:style w:type="paragraph" w:styleId="aff8">
    <w:name w:val="annotation subject"/>
    <w:basedOn w:val="aff6"/>
    <w:next w:val="aff6"/>
    <w:link w:val="aff9"/>
    <w:unhideWhenUsed/>
    <w:rsid w:val="00257FAF"/>
    <w:rPr>
      <w:b/>
      <w:bCs/>
    </w:rPr>
  </w:style>
  <w:style w:type="character" w:customStyle="1" w:styleId="aff9">
    <w:name w:val="批注主题字符"/>
    <w:basedOn w:val="aff7"/>
    <w:link w:val="aff8"/>
    <w:rsid w:val="00257FAF"/>
    <w:rPr>
      <w:b/>
      <w:bCs/>
      <w:kern w:val="2"/>
      <w:sz w:val="21"/>
      <w:szCs w:val="24"/>
    </w:rPr>
  </w:style>
  <w:style w:type="character" w:customStyle="1" w:styleId="50">
    <w:name w:val="标题 5字符"/>
    <w:basedOn w:val="ab"/>
    <w:link w:val="5"/>
    <w:rsid w:val="00305308"/>
    <w:rPr>
      <w:rFonts w:eastAsia="微软雅黑"/>
      <w:b/>
      <w:kern w:val="2"/>
      <w:sz w:val="28"/>
    </w:rPr>
  </w:style>
  <w:style w:type="character" w:customStyle="1" w:styleId="60">
    <w:name w:val="标题 6字符"/>
    <w:basedOn w:val="ab"/>
    <w:link w:val="6"/>
    <w:rsid w:val="00305308"/>
    <w:rPr>
      <w:rFonts w:ascii="Arial" w:eastAsia="黑体" w:hAnsi="Arial"/>
      <w:b/>
      <w:kern w:val="2"/>
      <w:sz w:val="15"/>
    </w:rPr>
  </w:style>
  <w:style w:type="character" w:customStyle="1" w:styleId="80">
    <w:name w:val="标题 8字符"/>
    <w:basedOn w:val="ab"/>
    <w:link w:val="8"/>
    <w:rsid w:val="00305308"/>
    <w:rPr>
      <w:rFonts w:ascii="Arial" w:eastAsia="黑体" w:hAnsi="Arial"/>
      <w:kern w:val="2"/>
      <w:sz w:val="24"/>
    </w:rPr>
  </w:style>
  <w:style w:type="character" w:styleId="affa">
    <w:name w:val="endnote reference"/>
    <w:basedOn w:val="ab"/>
    <w:rsid w:val="00305308"/>
    <w:rPr>
      <w:vertAlign w:val="superscript"/>
    </w:rPr>
  </w:style>
  <w:style w:type="character" w:styleId="affb">
    <w:name w:val="Strong"/>
    <w:basedOn w:val="ab"/>
    <w:qFormat/>
    <w:rsid w:val="00305308"/>
    <w:rPr>
      <w:b/>
      <w:bCs/>
    </w:rPr>
  </w:style>
  <w:style w:type="character" w:customStyle="1" w:styleId="af7">
    <w:name w:val="页眉字符"/>
    <w:basedOn w:val="ab"/>
    <w:link w:val="af6"/>
    <w:rsid w:val="00305308"/>
    <w:rPr>
      <w:kern w:val="2"/>
      <w:sz w:val="18"/>
      <w:szCs w:val="18"/>
    </w:rPr>
  </w:style>
  <w:style w:type="character" w:customStyle="1" w:styleId="30">
    <w:name w:val="标题 3字符"/>
    <w:basedOn w:val="ab"/>
    <w:link w:val="3"/>
    <w:rsid w:val="0042024B"/>
    <w:rPr>
      <w:rFonts w:ascii="微软雅黑" w:eastAsia="微软雅黑" w:hAnsi="微软雅黑"/>
      <w:b/>
      <w:bCs/>
      <w:kern w:val="2"/>
      <w:sz w:val="24"/>
      <w:szCs w:val="32"/>
    </w:rPr>
  </w:style>
  <w:style w:type="character" w:customStyle="1" w:styleId="affc">
    <w:name w:val="尾注文本字符"/>
    <w:basedOn w:val="ab"/>
    <w:link w:val="affd"/>
    <w:rsid w:val="00305308"/>
    <w:rPr>
      <w:kern w:val="2"/>
      <w:sz w:val="21"/>
    </w:rPr>
  </w:style>
  <w:style w:type="character" w:customStyle="1" w:styleId="20">
    <w:name w:val="标题 2字符"/>
    <w:basedOn w:val="ab"/>
    <w:link w:val="2"/>
    <w:rsid w:val="0042024B"/>
    <w:rPr>
      <w:rFonts w:ascii="微软雅黑" w:eastAsia="微软雅黑" w:hAnsi="微软雅黑"/>
      <w:b/>
      <w:bCs/>
      <w:kern w:val="2"/>
      <w:sz w:val="28"/>
      <w:szCs w:val="32"/>
    </w:rPr>
  </w:style>
  <w:style w:type="character" w:styleId="affe">
    <w:name w:val="Book Title"/>
    <w:basedOn w:val="ab"/>
    <w:qFormat/>
    <w:rsid w:val="00305308"/>
    <w:rPr>
      <w:b/>
      <w:bCs/>
      <w:smallCaps/>
      <w:spacing w:val="5"/>
    </w:rPr>
  </w:style>
  <w:style w:type="character" w:styleId="afff">
    <w:name w:val="Intense Emphasis"/>
    <w:basedOn w:val="ab"/>
    <w:qFormat/>
    <w:rsid w:val="00305308"/>
    <w:rPr>
      <w:b/>
      <w:bCs/>
      <w:i/>
      <w:iCs/>
      <w:color w:val="4F81BD"/>
    </w:rPr>
  </w:style>
  <w:style w:type="character" w:customStyle="1" w:styleId="af4">
    <w:name w:val="页脚字符"/>
    <w:basedOn w:val="ab"/>
    <w:link w:val="af3"/>
    <w:rsid w:val="00305308"/>
    <w:rPr>
      <w:kern w:val="2"/>
      <w:sz w:val="18"/>
      <w:szCs w:val="18"/>
    </w:rPr>
  </w:style>
  <w:style w:type="paragraph" w:styleId="affd">
    <w:name w:val="endnote text"/>
    <w:basedOn w:val="aa"/>
    <w:link w:val="affc"/>
    <w:rsid w:val="00305308"/>
    <w:pPr>
      <w:snapToGrid w:val="0"/>
      <w:jc w:val="left"/>
    </w:pPr>
    <w:rPr>
      <w:szCs w:val="20"/>
    </w:rPr>
  </w:style>
  <w:style w:type="character" w:customStyle="1" w:styleId="Char1">
    <w:name w:val="尾注文本 Char1"/>
    <w:basedOn w:val="ab"/>
    <w:semiHidden/>
    <w:rsid w:val="00305308"/>
    <w:rPr>
      <w:kern w:val="2"/>
      <w:sz w:val="21"/>
      <w:szCs w:val="24"/>
    </w:rPr>
  </w:style>
  <w:style w:type="paragraph" w:styleId="afff0">
    <w:name w:val="Normal (Web)"/>
    <w:basedOn w:val="aa"/>
    <w:uiPriority w:val="99"/>
    <w:rsid w:val="00305308"/>
    <w:pPr>
      <w:snapToGrid w:val="0"/>
    </w:pPr>
    <w:rPr>
      <w:rFonts w:eastAsia="微软雅黑"/>
      <w:sz w:val="24"/>
      <w:szCs w:val="20"/>
    </w:rPr>
  </w:style>
  <w:style w:type="paragraph" w:styleId="afff1">
    <w:name w:val="caption"/>
    <w:basedOn w:val="aa"/>
    <w:next w:val="aa"/>
    <w:qFormat/>
    <w:rsid w:val="00305308"/>
    <w:pPr>
      <w:snapToGrid w:val="0"/>
    </w:pPr>
    <w:rPr>
      <w:rFonts w:ascii="Cambria" w:eastAsia="黑体" w:hAnsi="Cambria"/>
      <w:sz w:val="20"/>
      <w:szCs w:val="20"/>
    </w:rPr>
  </w:style>
  <w:style w:type="paragraph" w:customStyle="1" w:styleId="a1">
    <w:name w:val="列项——（一级）"/>
    <w:rsid w:val="00305308"/>
    <w:pPr>
      <w:widowControl w:val="0"/>
      <w:numPr>
        <w:numId w:val="2"/>
      </w:numPr>
      <w:tabs>
        <w:tab w:val="left" w:pos="1140"/>
      </w:tabs>
      <w:jc w:val="both"/>
    </w:pPr>
    <w:rPr>
      <w:rFonts w:ascii="宋体"/>
      <w:sz w:val="21"/>
    </w:rPr>
  </w:style>
  <w:style w:type="paragraph" w:customStyle="1" w:styleId="a0">
    <w:name w:val="正文图标题"/>
    <w:next w:val="afff2"/>
    <w:rsid w:val="00305308"/>
    <w:pPr>
      <w:numPr>
        <w:numId w:val="3"/>
      </w:numPr>
      <w:jc w:val="center"/>
    </w:pPr>
    <w:rPr>
      <w:rFonts w:ascii="黑体" w:eastAsia="黑体"/>
      <w:sz w:val="21"/>
    </w:rPr>
  </w:style>
  <w:style w:type="paragraph" w:customStyle="1" w:styleId="a5">
    <w:name w:val="一级条标题"/>
    <w:next w:val="afff2"/>
    <w:rsid w:val="00305308"/>
    <w:pPr>
      <w:numPr>
        <w:ilvl w:val="2"/>
        <w:numId w:val="4"/>
      </w:numPr>
      <w:outlineLvl w:val="2"/>
    </w:pPr>
    <w:rPr>
      <w:rFonts w:eastAsia="黑体"/>
      <w:sz w:val="21"/>
    </w:rPr>
  </w:style>
  <w:style w:type="paragraph" w:customStyle="1" w:styleId="11">
    <w:name w:val="页脚1"/>
    <w:basedOn w:val="aa"/>
    <w:rsid w:val="00305308"/>
    <w:pPr>
      <w:tabs>
        <w:tab w:val="center" w:pos="4153"/>
        <w:tab w:val="right" w:pos="8306"/>
      </w:tabs>
      <w:snapToGrid w:val="0"/>
      <w:jc w:val="left"/>
    </w:pPr>
    <w:rPr>
      <w:rFonts w:eastAsia="微软雅黑"/>
      <w:sz w:val="18"/>
      <w:szCs w:val="18"/>
    </w:rPr>
  </w:style>
  <w:style w:type="paragraph" w:customStyle="1" w:styleId="12">
    <w:name w:val="页眉1"/>
    <w:basedOn w:val="aa"/>
    <w:rsid w:val="00305308"/>
    <w:pPr>
      <w:pBdr>
        <w:bottom w:val="single" w:sz="6" w:space="1" w:color="auto"/>
      </w:pBdr>
      <w:tabs>
        <w:tab w:val="center" w:pos="4153"/>
        <w:tab w:val="right" w:pos="8306"/>
      </w:tabs>
      <w:snapToGrid w:val="0"/>
      <w:jc w:val="center"/>
    </w:pPr>
    <w:rPr>
      <w:rFonts w:eastAsia="微软雅黑"/>
      <w:sz w:val="18"/>
      <w:szCs w:val="18"/>
    </w:rPr>
  </w:style>
  <w:style w:type="paragraph" w:customStyle="1" w:styleId="a">
    <w:name w:val="正文表标题"/>
    <w:next w:val="aa"/>
    <w:rsid w:val="00305308"/>
    <w:pPr>
      <w:numPr>
        <w:numId w:val="5"/>
      </w:numPr>
      <w:jc w:val="center"/>
    </w:pPr>
    <w:rPr>
      <w:rFonts w:ascii="黑体" w:eastAsia="黑体"/>
      <w:sz w:val="21"/>
    </w:rPr>
  </w:style>
  <w:style w:type="paragraph" w:customStyle="1" w:styleId="a2">
    <w:name w:val="小标题"/>
    <w:basedOn w:val="aa"/>
    <w:rsid w:val="00305308"/>
    <w:pPr>
      <w:numPr>
        <w:numId w:val="6"/>
      </w:numPr>
      <w:tabs>
        <w:tab w:val="clear" w:pos="425"/>
        <w:tab w:val="left" w:pos="420"/>
      </w:tabs>
      <w:snapToGrid w:val="0"/>
    </w:pPr>
    <w:rPr>
      <w:rFonts w:eastAsia="微软雅黑"/>
      <w:b/>
      <w:sz w:val="24"/>
      <w:szCs w:val="20"/>
    </w:rPr>
  </w:style>
  <w:style w:type="paragraph" w:customStyle="1" w:styleId="a9">
    <w:name w:val="五级条标题"/>
    <w:basedOn w:val="a8"/>
    <w:next w:val="afff2"/>
    <w:rsid w:val="00305308"/>
    <w:pPr>
      <w:numPr>
        <w:ilvl w:val="6"/>
      </w:numPr>
      <w:outlineLvl w:val="6"/>
    </w:pPr>
  </w:style>
  <w:style w:type="paragraph" w:customStyle="1" w:styleId="a6">
    <w:name w:val="二级条标题"/>
    <w:basedOn w:val="a5"/>
    <w:next w:val="afff2"/>
    <w:rsid w:val="00305308"/>
    <w:pPr>
      <w:numPr>
        <w:ilvl w:val="3"/>
      </w:numPr>
      <w:outlineLvl w:val="3"/>
    </w:pPr>
  </w:style>
  <w:style w:type="paragraph" w:customStyle="1" w:styleId="p0">
    <w:name w:val="p0"/>
    <w:basedOn w:val="aa"/>
    <w:rsid w:val="00305308"/>
    <w:pPr>
      <w:widowControl/>
      <w:snapToGrid w:val="0"/>
    </w:pPr>
    <w:rPr>
      <w:rFonts w:eastAsia="微软雅黑"/>
      <w:kern w:val="0"/>
      <w:szCs w:val="21"/>
    </w:rPr>
  </w:style>
  <w:style w:type="paragraph" w:customStyle="1" w:styleId="13">
    <w:name w:val="正文缩进1"/>
    <w:basedOn w:val="aa"/>
    <w:rsid w:val="00305308"/>
    <w:pPr>
      <w:snapToGrid w:val="0"/>
      <w:spacing w:line="360" w:lineRule="auto"/>
      <w:ind w:firstLine="420"/>
    </w:pPr>
    <w:rPr>
      <w:rFonts w:ascii="宋体" w:eastAsia="微软雅黑" w:hAnsi="宋体"/>
      <w:szCs w:val="20"/>
    </w:rPr>
  </w:style>
  <w:style w:type="paragraph" w:customStyle="1" w:styleId="a4">
    <w:name w:val="章标题"/>
    <w:next w:val="afff2"/>
    <w:rsid w:val="00305308"/>
    <w:pPr>
      <w:numPr>
        <w:ilvl w:val="1"/>
        <w:numId w:val="4"/>
      </w:numPr>
      <w:spacing w:beforeLines="50" w:afterLines="50"/>
      <w:jc w:val="both"/>
      <w:outlineLvl w:val="1"/>
    </w:pPr>
    <w:rPr>
      <w:rFonts w:ascii="黑体" w:eastAsia="黑体"/>
      <w:sz w:val="21"/>
    </w:rPr>
  </w:style>
  <w:style w:type="paragraph" w:customStyle="1" w:styleId="afff3">
    <w:name w:val="表格单元"/>
    <w:basedOn w:val="aa"/>
    <w:rsid w:val="00305308"/>
    <w:pPr>
      <w:adjustRightInd w:val="0"/>
      <w:snapToGrid w:val="0"/>
      <w:spacing w:before="45" w:after="45"/>
      <w:jc w:val="left"/>
    </w:pPr>
    <w:rPr>
      <w:rFonts w:ascii="宋体" w:eastAsia="微软雅黑"/>
      <w:szCs w:val="20"/>
    </w:rPr>
  </w:style>
  <w:style w:type="paragraph" w:customStyle="1" w:styleId="afff2">
    <w:name w:val="段"/>
    <w:rsid w:val="00305308"/>
    <w:pPr>
      <w:autoSpaceDE w:val="0"/>
      <w:autoSpaceDN w:val="0"/>
      <w:ind w:firstLineChars="200" w:firstLine="200"/>
      <w:jc w:val="both"/>
    </w:pPr>
    <w:rPr>
      <w:rFonts w:ascii="宋体"/>
      <w:sz w:val="21"/>
    </w:rPr>
  </w:style>
  <w:style w:type="paragraph" w:customStyle="1" w:styleId="a7">
    <w:name w:val="三级条标题"/>
    <w:basedOn w:val="a6"/>
    <w:next w:val="afff2"/>
    <w:rsid w:val="00305308"/>
    <w:pPr>
      <w:numPr>
        <w:ilvl w:val="4"/>
      </w:numPr>
      <w:outlineLvl w:val="4"/>
    </w:pPr>
  </w:style>
  <w:style w:type="paragraph" w:customStyle="1" w:styleId="a8">
    <w:name w:val="四级条标题"/>
    <w:basedOn w:val="a7"/>
    <w:next w:val="afff2"/>
    <w:rsid w:val="00305308"/>
    <w:pPr>
      <w:numPr>
        <w:ilvl w:val="5"/>
      </w:numPr>
      <w:outlineLvl w:val="5"/>
    </w:pPr>
  </w:style>
  <w:style w:type="paragraph" w:customStyle="1" w:styleId="a3">
    <w:name w:val="前言、引言标题"/>
    <w:next w:val="aa"/>
    <w:rsid w:val="00305308"/>
    <w:pPr>
      <w:numPr>
        <w:numId w:val="4"/>
      </w:numPr>
      <w:shd w:val="clear" w:color="FFFFFF" w:fill="FFFFFF"/>
      <w:spacing w:before="640" w:after="560"/>
      <w:jc w:val="center"/>
      <w:outlineLvl w:val="0"/>
    </w:pPr>
    <w:rPr>
      <w:rFonts w:ascii="黑体" w:eastAsia="黑体"/>
      <w:sz w:val="32"/>
    </w:rPr>
  </w:style>
  <w:style w:type="table" w:customStyle="1" w:styleId="4-41">
    <w:name w:val="网格表 4 - 强调文字颜色 41"/>
    <w:basedOn w:val="ac"/>
    <w:uiPriority w:val="49"/>
    <w:rsid w:val="00FE798A"/>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styleId="24">
    <w:name w:val="Body Text First Indent 2"/>
    <w:basedOn w:val="af"/>
    <w:link w:val="25"/>
    <w:uiPriority w:val="99"/>
    <w:unhideWhenUsed/>
    <w:rsid w:val="001E4001"/>
    <w:pPr>
      <w:widowControl w:val="0"/>
      <w:spacing w:after="120" w:line="360" w:lineRule="auto"/>
      <w:ind w:leftChars="200" w:left="420" w:firstLineChars="200" w:firstLine="420"/>
    </w:pPr>
    <w:rPr>
      <w:rFonts w:ascii="Arial" w:eastAsia="华文中宋" w:hAnsi="Arial"/>
      <w:kern w:val="2"/>
      <w:sz w:val="21"/>
      <w:szCs w:val="21"/>
    </w:rPr>
  </w:style>
  <w:style w:type="character" w:customStyle="1" w:styleId="af0">
    <w:name w:val="正文文本缩进字符"/>
    <w:basedOn w:val="ab"/>
    <w:link w:val="af"/>
    <w:rsid w:val="001E4001"/>
    <w:rPr>
      <w:sz w:val="24"/>
    </w:rPr>
  </w:style>
  <w:style w:type="character" w:customStyle="1" w:styleId="25">
    <w:name w:val="正文首行缩进 2字符"/>
    <w:basedOn w:val="af0"/>
    <w:link w:val="24"/>
    <w:uiPriority w:val="99"/>
    <w:rsid w:val="001E4001"/>
    <w:rPr>
      <w:rFonts w:ascii="Arial" w:eastAsia="华文中宋" w:hAnsi="Arial"/>
      <w:kern w:val="2"/>
      <w:sz w:val="21"/>
      <w:szCs w:val="21"/>
    </w:rPr>
  </w:style>
  <w:style w:type="paragraph" w:styleId="41">
    <w:name w:val="toc 4"/>
    <w:basedOn w:val="aa"/>
    <w:next w:val="aa"/>
    <w:autoRedefine/>
    <w:uiPriority w:val="39"/>
    <w:unhideWhenUsed/>
    <w:rsid w:val="00817D4D"/>
    <w:pPr>
      <w:ind w:leftChars="600" w:left="1260"/>
    </w:pPr>
    <w:rPr>
      <w:rFonts w:asciiTheme="minorHAnsi" w:eastAsiaTheme="minorEastAsia" w:hAnsiTheme="minorHAnsi" w:cstheme="minorBidi"/>
      <w:szCs w:val="22"/>
    </w:rPr>
  </w:style>
  <w:style w:type="paragraph" w:styleId="61">
    <w:name w:val="toc 6"/>
    <w:basedOn w:val="aa"/>
    <w:next w:val="aa"/>
    <w:autoRedefine/>
    <w:uiPriority w:val="39"/>
    <w:unhideWhenUsed/>
    <w:rsid w:val="00817D4D"/>
    <w:pPr>
      <w:ind w:leftChars="1000" w:left="2100"/>
    </w:pPr>
    <w:rPr>
      <w:rFonts w:asciiTheme="minorHAnsi" w:eastAsiaTheme="minorEastAsia" w:hAnsiTheme="minorHAnsi" w:cstheme="minorBidi"/>
      <w:szCs w:val="22"/>
    </w:rPr>
  </w:style>
  <w:style w:type="paragraph" w:styleId="71">
    <w:name w:val="toc 7"/>
    <w:basedOn w:val="aa"/>
    <w:next w:val="aa"/>
    <w:autoRedefine/>
    <w:uiPriority w:val="39"/>
    <w:unhideWhenUsed/>
    <w:rsid w:val="00817D4D"/>
    <w:pPr>
      <w:ind w:leftChars="1200" w:left="2520"/>
    </w:pPr>
    <w:rPr>
      <w:rFonts w:asciiTheme="minorHAnsi" w:eastAsiaTheme="minorEastAsia" w:hAnsiTheme="minorHAnsi" w:cstheme="minorBidi"/>
      <w:szCs w:val="22"/>
    </w:rPr>
  </w:style>
  <w:style w:type="paragraph" w:styleId="81">
    <w:name w:val="toc 8"/>
    <w:basedOn w:val="aa"/>
    <w:next w:val="aa"/>
    <w:autoRedefine/>
    <w:uiPriority w:val="39"/>
    <w:unhideWhenUsed/>
    <w:rsid w:val="00817D4D"/>
    <w:pPr>
      <w:ind w:leftChars="1400" w:left="2940"/>
    </w:pPr>
    <w:rPr>
      <w:rFonts w:asciiTheme="minorHAnsi" w:eastAsiaTheme="minorEastAsia" w:hAnsiTheme="minorHAnsi" w:cstheme="minorBidi"/>
      <w:szCs w:val="22"/>
    </w:rPr>
  </w:style>
  <w:style w:type="paragraph" w:styleId="91">
    <w:name w:val="toc 9"/>
    <w:basedOn w:val="aa"/>
    <w:next w:val="aa"/>
    <w:autoRedefine/>
    <w:uiPriority w:val="39"/>
    <w:unhideWhenUsed/>
    <w:rsid w:val="00817D4D"/>
    <w:pPr>
      <w:ind w:leftChars="1600" w:left="3360"/>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48712">
      <w:bodyDiv w:val="1"/>
      <w:marLeft w:val="0"/>
      <w:marRight w:val="0"/>
      <w:marTop w:val="0"/>
      <w:marBottom w:val="0"/>
      <w:divBdr>
        <w:top w:val="none" w:sz="0" w:space="0" w:color="auto"/>
        <w:left w:val="none" w:sz="0" w:space="0" w:color="auto"/>
        <w:bottom w:val="none" w:sz="0" w:space="0" w:color="auto"/>
        <w:right w:val="none" w:sz="0" w:space="0" w:color="auto"/>
      </w:divBdr>
    </w:div>
    <w:div w:id="98644986">
      <w:bodyDiv w:val="1"/>
      <w:marLeft w:val="0"/>
      <w:marRight w:val="0"/>
      <w:marTop w:val="0"/>
      <w:marBottom w:val="0"/>
      <w:divBdr>
        <w:top w:val="none" w:sz="0" w:space="0" w:color="auto"/>
        <w:left w:val="none" w:sz="0" w:space="0" w:color="auto"/>
        <w:bottom w:val="none" w:sz="0" w:space="0" w:color="auto"/>
        <w:right w:val="none" w:sz="0" w:space="0" w:color="auto"/>
      </w:divBdr>
    </w:div>
    <w:div w:id="146945515">
      <w:bodyDiv w:val="1"/>
      <w:marLeft w:val="0"/>
      <w:marRight w:val="0"/>
      <w:marTop w:val="0"/>
      <w:marBottom w:val="0"/>
      <w:divBdr>
        <w:top w:val="none" w:sz="0" w:space="0" w:color="auto"/>
        <w:left w:val="none" w:sz="0" w:space="0" w:color="auto"/>
        <w:bottom w:val="none" w:sz="0" w:space="0" w:color="auto"/>
        <w:right w:val="none" w:sz="0" w:space="0" w:color="auto"/>
      </w:divBdr>
    </w:div>
    <w:div w:id="151727479">
      <w:bodyDiv w:val="1"/>
      <w:marLeft w:val="0"/>
      <w:marRight w:val="0"/>
      <w:marTop w:val="0"/>
      <w:marBottom w:val="0"/>
      <w:divBdr>
        <w:top w:val="none" w:sz="0" w:space="0" w:color="auto"/>
        <w:left w:val="none" w:sz="0" w:space="0" w:color="auto"/>
        <w:bottom w:val="none" w:sz="0" w:space="0" w:color="auto"/>
        <w:right w:val="none" w:sz="0" w:space="0" w:color="auto"/>
      </w:divBdr>
    </w:div>
    <w:div w:id="162479186">
      <w:bodyDiv w:val="1"/>
      <w:marLeft w:val="0"/>
      <w:marRight w:val="0"/>
      <w:marTop w:val="0"/>
      <w:marBottom w:val="0"/>
      <w:divBdr>
        <w:top w:val="none" w:sz="0" w:space="0" w:color="auto"/>
        <w:left w:val="none" w:sz="0" w:space="0" w:color="auto"/>
        <w:bottom w:val="none" w:sz="0" w:space="0" w:color="auto"/>
        <w:right w:val="none" w:sz="0" w:space="0" w:color="auto"/>
      </w:divBdr>
    </w:div>
    <w:div w:id="198859668">
      <w:bodyDiv w:val="1"/>
      <w:marLeft w:val="0"/>
      <w:marRight w:val="0"/>
      <w:marTop w:val="0"/>
      <w:marBottom w:val="0"/>
      <w:divBdr>
        <w:top w:val="none" w:sz="0" w:space="0" w:color="auto"/>
        <w:left w:val="none" w:sz="0" w:space="0" w:color="auto"/>
        <w:bottom w:val="none" w:sz="0" w:space="0" w:color="auto"/>
        <w:right w:val="none" w:sz="0" w:space="0" w:color="auto"/>
      </w:divBdr>
    </w:div>
    <w:div w:id="301347013">
      <w:bodyDiv w:val="1"/>
      <w:marLeft w:val="0"/>
      <w:marRight w:val="0"/>
      <w:marTop w:val="0"/>
      <w:marBottom w:val="0"/>
      <w:divBdr>
        <w:top w:val="none" w:sz="0" w:space="0" w:color="auto"/>
        <w:left w:val="none" w:sz="0" w:space="0" w:color="auto"/>
        <w:bottom w:val="none" w:sz="0" w:space="0" w:color="auto"/>
        <w:right w:val="none" w:sz="0" w:space="0" w:color="auto"/>
      </w:divBdr>
    </w:div>
    <w:div w:id="458955513">
      <w:bodyDiv w:val="1"/>
      <w:marLeft w:val="0"/>
      <w:marRight w:val="0"/>
      <w:marTop w:val="0"/>
      <w:marBottom w:val="0"/>
      <w:divBdr>
        <w:top w:val="none" w:sz="0" w:space="0" w:color="auto"/>
        <w:left w:val="none" w:sz="0" w:space="0" w:color="auto"/>
        <w:bottom w:val="none" w:sz="0" w:space="0" w:color="auto"/>
        <w:right w:val="none" w:sz="0" w:space="0" w:color="auto"/>
      </w:divBdr>
    </w:div>
    <w:div w:id="497230080">
      <w:bodyDiv w:val="1"/>
      <w:marLeft w:val="0"/>
      <w:marRight w:val="0"/>
      <w:marTop w:val="0"/>
      <w:marBottom w:val="0"/>
      <w:divBdr>
        <w:top w:val="none" w:sz="0" w:space="0" w:color="auto"/>
        <w:left w:val="none" w:sz="0" w:space="0" w:color="auto"/>
        <w:bottom w:val="none" w:sz="0" w:space="0" w:color="auto"/>
        <w:right w:val="none" w:sz="0" w:space="0" w:color="auto"/>
      </w:divBdr>
    </w:div>
    <w:div w:id="539786120">
      <w:bodyDiv w:val="1"/>
      <w:marLeft w:val="0"/>
      <w:marRight w:val="0"/>
      <w:marTop w:val="0"/>
      <w:marBottom w:val="0"/>
      <w:divBdr>
        <w:top w:val="none" w:sz="0" w:space="0" w:color="auto"/>
        <w:left w:val="none" w:sz="0" w:space="0" w:color="auto"/>
        <w:bottom w:val="none" w:sz="0" w:space="0" w:color="auto"/>
        <w:right w:val="none" w:sz="0" w:space="0" w:color="auto"/>
      </w:divBdr>
    </w:div>
    <w:div w:id="549918657">
      <w:bodyDiv w:val="1"/>
      <w:marLeft w:val="0"/>
      <w:marRight w:val="0"/>
      <w:marTop w:val="0"/>
      <w:marBottom w:val="0"/>
      <w:divBdr>
        <w:top w:val="none" w:sz="0" w:space="0" w:color="auto"/>
        <w:left w:val="none" w:sz="0" w:space="0" w:color="auto"/>
        <w:bottom w:val="none" w:sz="0" w:space="0" w:color="auto"/>
        <w:right w:val="none" w:sz="0" w:space="0" w:color="auto"/>
      </w:divBdr>
    </w:div>
    <w:div w:id="568346413">
      <w:bodyDiv w:val="1"/>
      <w:marLeft w:val="0"/>
      <w:marRight w:val="0"/>
      <w:marTop w:val="0"/>
      <w:marBottom w:val="0"/>
      <w:divBdr>
        <w:top w:val="none" w:sz="0" w:space="0" w:color="auto"/>
        <w:left w:val="none" w:sz="0" w:space="0" w:color="auto"/>
        <w:bottom w:val="none" w:sz="0" w:space="0" w:color="auto"/>
        <w:right w:val="none" w:sz="0" w:space="0" w:color="auto"/>
      </w:divBdr>
    </w:div>
    <w:div w:id="573584872">
      <w:bodyDiv w:val="1"/>
      <w:marLeft w:val="0"/>
      <w:marRight w:val="0"/>
      <w:marTop w:val="0"/>
      <w:marBottom w:val="0"/>
      <w:divBdr>
        <w:top w:val="none" w:sz="0" w:space="0" w:color="auto"/>
        <w:left w:val="none" w:sz="0" w:space="0" w:color="auto"/>
        <w:bottom w:val="none" w:sz="0" w:space="0" w:color="auto"/>
        <w:right w:val="none" w:sz="0" w:space="0" w:color="auto"/>
      </w:divBdr>
    </w:div>
    <w:div w:id="624626167">
      <w:bodyDiv w:val="1"/>
      <w:marLeft w:val="0"/>
      <w:marRight w:val="0"/>
      <w:marTop w:val="0"/>
      <w:marBottom w:val="0"/>
      <w:divBdr>
        <w:top w:val="none" w:sz="0" w:space="0" w:color="auto"/>
        <w:left w:val="none" w:sz="0" w:space="0" w:color="auto"/>
        <w:bottom w:val="none" w:sz="0" w:space="0" w:color="auto"/>
        <w:right w:val="none" w:sz="0" w:space="0" w:color="auto"/>
      </w:divBdr>
    </w:div>
    <w:div w:id="677851206">
      <w:bodyDiv w:val="1"/>
      <w:marLeft w:val="0"/>
      <w:marRight w:val="0"/>
      <w:marTop w:val="0"/>
      <w:marBottom w:val="0"/>
      <w:divBdr>
        <w:top w:val="none" w:sz="0" w:space="0" w:color="auto"/>
        <w:left w:val="none" w:sz="0" w:space="0" w:color="auto"/>
        <w:bottom w:val="none" w:sz="0" w:space="0" w:color="auto"/>
        <w:right w:val="none" w:sz="0" w:space="0" w:color="auto"/>
      </w:divBdr>
    </w:div>
    <w:div w:id="762147371">
      <w:bodyDiv w:val="1"/>
      <w:marLeft w:val="0"/>
      <w:marRight w:val="0"/>
      <w:marTop w:val="0"/>
      <w:marBottom w:val="0"/>
      <w:divBdr>
        <w:top w:val="none" w:sz="0" w:space="0" w:color="auto"/>
        <w:left w:val="none" w:sz="0" w:space="0" w:color="auto"/>
        <w:bottom w:val="none" w:sz="0" w:space="0" w:color="auto"/>
        <w:right w:val="none" w:sz="0" w:space="0" w:color="auto"/>
      </w:divBdr>
    </w:div>
    <w:div w:id="770509076">
      <w:bodyDiv w:val="1"/>
      <w:marLeft w:val="0"/>
      <w:marRight w:val="0"/>
      <w:marTop w:val="0"/>
      <w:marBottom w:val="0"/>
      <w:divBdr>
        <w:top w:val="none" w:sz="0" w:space="0" w:color="auto"/>
        <w:left w:val="none" w:sz="0" w:space="0" w:color="auto"/>
        <w:bottom w:val="none" w:sz="0" w:space="0" w:color="auto"/>
        <w:right w:val="none" w:sz="0" w:space="0" w:color="auto"/>
      </w:divBdr>
    </w:div>
    <w:div w:id="916785409">
      <w:bodyDiv w:val="1"/>
      <w:marLeft w:val="0"/>
      <w:marRight w:val="0"/>
      <w:marTop w:val="0"/>
      <w:marBottom w:val="0"/>
      <w:divBdr>
        <w:top w:val="none" w:sz="0" w:space="0" w:color="auto"/>
        <w:left w:val="none" w:sz="0" w:space="0" w:color="auto"/>
        <w:bottom w:val="none" w:sz="0" w:space="0" w:color="auto"/>
        <w:right w:val="none" w:sz="0" w:space="0" w:color="auto"/>
      </w:divBdr>
    </w:div>
    <w:div w:id="920525839">
      <w:bodyDiv w:val="1"/>
      <w:marLeft w:val="0"/>
      <w:marRight w:val="0"/>
      <w:marTop w:val="0"/>
      <w:marBottom w:val="0"/>
      <w:divBdr>
        <w:top w:val="none" w:sz="0" w:space="0" w:color="auto"/>
        <w:left w:val="none" w:sz="0" w:space="0" w:color="auto"/>
        <w:bottom w:val="none" w:sz="0" w:space="0" w:color="auto"/>
        <w:right w:val="none" w:sz="0" w:space="0" w:color="auto"/>
      </w:divBdr>
    </w:div>
    <w:div w:id="940141140">
      <w:bodyDiv w:val="1"/>
      <w:marLeft w:val="0"/>
      <w:marRight w:val="0"/>
      <w:marTop w:val="0"/>
      <w:marBottom w:val="0"/>
      <w:divBdr>
        <w:top w:val="none" w:sz="0" w:space="0" w:color="auto"/>
        <w:left w:val="none" w:sz="0" w:space="0" w:color="auto"/>
        <w:bottom w:val="none" w:sz="0" w:space="0" w:color="auto"/>
        <w:right w:val="none" w:sz="0" w:space="0" w:color="auto"/>
      </w:divBdr>
    </w:div>
    <w:div w:id="1014039622">
      <w:bodyDiv w:val="1"/>
      <w:marLeft w:val="0"/>
      <w:marRight w:val="0"/>
      <w:marTop w:val="0"/>
      <w:marBottom w:val="0"/>
      <w:divBdr>
        <w:top w:val="none" w:sz="0" w:space="0" w:color="auto"/>
        <w:left w:val="none" w:sz="0" w:space="0" w:color="auto"/>
        <w:bottom w:val="none" w:sz="0" w:space="0" w:color="auto"/>
        <w:right w:val="none" w:sz="0" w:space="0" w:color="auto"/>
      </w:divBdr>
    </w:div>
    <w:div w:id="1024943960">
      <w:bodyDiv w:val="1"/>
      <w:marLeft w:val="0"/>
      <w:marRight w:val="0"/>
      <w:marTop w:val="0"/>
      <w:marBottom w:val="0"/>
      <w:divBdr>
        <w:top w:val="none" w:sz="0" w:space="0" w:color="auto"/>
        <w:left w:val="none" w:sz="0" w:space="0" w:color="auto"/>
        <w:bottom w:val="none" w:sz="0" w:space="0" w:color="auto"/>
        <w:right w:val="none" w:sz="0" w:space="0" w:color="auto"/>
      </w:divBdr>
    </w:div>
    <w:div w:id="1038822653">
      <w:bodyDiv w:val="1"/>
      <w:marLeft w:val="0"/>
      <w:marRight w:val="0"/>
      <w:marTop w:val="0"/>
      <w:marBottom w:val="0"/>
      <w:divBdr>
        <w:top w:val="none" w:sz="0" w:space="0" w:color="auto"/>
        <w:left w:val="none" w:sz="0" w:space="0" w:color="auto"/>
        <w:bottom w:val="none" w:sz="0" w:space="0" w:color="auto"/>
        <w:right w:val="none" w:sz="0" w:space="0" w:color="auto"/>
      </w:divBdr>
    </w:div>
    <w:div w:id="1119252282">
      <w:bodyDiv w:val="1"/>
      <w:marLeft w:val="0"/>
      <w:marRight w:val="0"/>
      <w:marTop w:val="0"/>
      <w:marBottom w:val="0"/>
      <w:divBdr>
        <w:top w:val="none" w:sz="0" w:space="0" w:color="auto"/>
        <w:left w:val="none" w:sz="0" w:space="0" w:color="auto"/>
        <w:bottom w:val="none" w:sz="0" w:space="0" w:color="auto"/>
        <w:right w:val="none" w:sz="0" w:space="0" w:color="auto"/>
      </w:divBdr>
    </w:div>
    <w:div w:id="1123380564">
      <w:bodyDiv w:val="1"/>
      <w:marLeft w:val="0"/>
      <w:marRight w:val="0"/>
      <w:marTop w:val="0"/>
      <w:marBottom w:val="0"/>
      <w:divBdr>
        <w:top w:val="none" w:sz="0" w:space="0" w:color="auto"/>
        <w:left w:val="none" w:sz="0" w:space="0" w:color="auto"/>
        <w:bottom w:val="none" w:sz="0" w:space="0" w:color="auto"/>
        <w:right w:val="none" w:sz="0" w:space="0" w:color="auto"/>
      </w:divBdr>
    </w:div>
    <w:div w:id="1212620794">
      <w:bodyDiv w:val="1"/>
      <w:marLeft w:val="0"/>
      <w:marRight w:val="0"/>
      <w:marTop w:val="0"/>
      <w:marBottom w:val="0"/>
      <w:divBdr>
        <w:top w:val="none" w:sz="0" w:space="0" w:color="auto"/>
        <w:left w:val="none" w:sz="0" w:space="0" w:color="auto"/>
        <w:bottom w:val="none" w:sz="0" w:space="0" w:color="auto"/>
        <w:right w:val="none" w:sz="0" w:space="0" w:color="auto"/>
      </w:divBdr>
    </w:div>
    <w:div w:id="1229270873">
      <w:bodyDiv w:val="1"/>
      <w:marLeft w:val="0"/>
      <w:marRight w:val="0"/>
      <w:marTop w:val="0"/>
      <w:marBottom w:val="0"/>
      <w:divBdr>
        <w:top w:val="none" w:sz="0" w:space="0" w:color="auto"/>
        <w:left w:val="none" w:sz="0" w:space="0" w:color="auto"/>
        <w:bottom w:val="none" w:sz="0" w:space="0" w:color="auto"/>
        <w:right w:val="none" w:sz="0" w:space="0" w:color="auto"/>
      </w:divBdr>
    </w:div>
    <w:div w:id="1260984536">
      <w:bodyDiv w:val="1"/>
      <w:marLeft w:val="0"/>
      <w:marRight w:val="0"/>
      <w:marTop w:val="0"/>
      <w:marBottom w:val="0"/>
      <w:divBdr>
        <w:top w:val="none" w:sz="0" w:space="0" w:color="auto"/>
        <w:left w:val="none" w:sz="0" w:space="0" w:color="auto"/>
        <w:bottom w:val="none" w:sz="0" w:space="0" w:color="auto"/>
        <w:right w:val="none" w:sz="0" w:space="0" w:color="auto"/>
      </w:divBdr>
    </w:div>
    <w:div w:id="1268008071">
      <w:bodyDiv w:val="1"/>
      <w:marLeft w:val="0"/>
      <w:marRight w:val="0"/>
      <w:marTop w:val="0"/>
      <w:marBottom w:val="0"/>
      <w:divBdr>
        <w:top w:val="none" w:sz="0" w:space="0" w:color="auto"/>
        <w:left w:val="none" w:sz="0" w:space="0" w:color="auto"/>
        <w:bottom w:val="none" w:sz="0" w:space="0" w:color="auto"/>
        <w:right w:val="none" w:sz="0" w:space="0" w:color="auto"/>
      </w:divBdr>
    </w:div>
    <w:div w:id="1328628558">
      <w:bodyDiv w:val="1"/>
      <w:marLeft w:val="0"/>
      <w:marRight w:val="0"/>
      <w:marTop w:val="0"/>
      <w:marBottom w:val="0"/>
      <w:divBdr>
        <w:top w:val="none" w:sz="0" w:space="0" w:color="auto"/>
        <w:left w:val="none" w:sz="0" w:space="0" w:color="auto"/>
        <w:bottom w:val="none" w:sz="0" w:space="0" w:color="auto"/>
        <w:right w:val="none" w:sz="0" w:space="0" w:color="auto"/>
      </w:divBdr>
    </w:div>
    <w:div w:id="1330062366">
      <w:bodyDiv w:val="1"/>
      <w:marLeft w:val="0"/>
      <w:marRight w:val="0"/>
      <w:marTop w:val="0"/>
      <w:marBottom w:val="0"/>
      <w:divBdr>
        <w:top w:val="none" w:sz="0" w:space="0" w:color="auto"/>
        <w:left w:val="none" w:sz="0" w:space="0" w:color="auto"/>
        <w:bottom w:val="none" w:sz="0" w:space="0" w:color="auto"/>
        <w:right w:val="none" w:sz="0" w:space="0" w:color="auto"/>
      </w:divBdr>
    </w:div>
    <w:div w:id="1430615514">
      <w:bodyDiv w:val="1"/>
      <w:marLeft w:val="0"/>
      <w:marRight w:val="0"/>
      <w:marTop w:val="0"/>
      <w:marBottom w:val="0"/>
      <w:divBdr>
        <w:top w:val="none" w:sz="0" w:space="0" w:color="auto"/>
        <w:left w:val="none" w:sz="0" w:space="0" w:color="auto"/>
        <w:bottom w:val="none" w:sz="0" w:space="0" w:color="auto"/>
        <w:right w:val="none" w:sz="0" w:space="0" w:color="auto"/>
      </w:divBdr>
    </w:div>
    <w:div w:id="1566528531">
      <w:bodyDiv w:val="1"/>
      <w:marLeft w:val="0"/>
      <w:marRight w:val="0"/>
      <w:marTop w:val="0"/>
      <w:marBottom w:val="0"/>
      <w:divBdr>
        <w:top w:val="none" w:sz="0" w:space="0" w:color="auto"/>
        <w:left w:val="none" w:sz="0" w:space="0" w:color="auto"/>
        <w:bottom w:val="none" w:sz="0" w:space="0" w:color="auto"/>
        <w:right w:val="none" w:sz="0" w:space="0" w:color="auto"/>
      </w:divBdr>
    </w:div>
    <w:div w:id="1619481901">
      <w:bodyDiv w:val="1"/>
      <w:marLeft w:val="0"/>
      <w:marRight w:val="0"/>
      <w:marTop w:val="0"/>
      <w:marBottom w:val="0"/>
      <w:divBdr>
        <w:top w:val="none" w:sz="0" w:space="0" w:color="auto"/>
        <w:left w:val="none" w:sz="0" w:space="0" w:color="auto"/>
        <w:bottom w:val="none" w:sz="0" w:space="0" w:color="auto"/>
        <w:right w:val="none" w:sz="0" w:space="0" w:color="auto"/>
      </w:divBdr>
    </w:div>
    <w:div w:id="1628461952">
      <w:bodyDiv w:val="1"/>
      <w:marLeft w:val="0"/>
      <w:marRight w:val="0"/>
      <w:marTop w:val="0"/>
      <w:marBottom w:val="0"/>
      <w:divBdr>
        <w:top w:val="none" w:sz="0" w:space="0" w:color="auto"/>
        <w:left w:val="none" w:sz="0" w:space="0" w:color="auto"/>
        <w:bottom w:val="none" w:sz="0" w:space="0" w:color="auto"/>
        <w:right w:val="none" w:sz="0" w:space="0" w:color="auto"/>
      </w:divBdr>
    </w:div>
    <w:div w:id="1692490238">
      <w:bodyDiv w:val="1"/>
      <w:marLeft w:val="0"/>
      <w:marRight w:val="0"/>
      <w:marTop w:val="0"/>
      <w:marBottom w:val="0"/>
      <w:divBdr>
        <w:top w:val="none" w:sz="0" w:space="0" w:color="auto"/>
        <w:left w:val="none" w:sz="0" w:space="0" w:color="auto"/>
        <w:bottom w:val="none" w:sz="0" w:space="0" w:color="auto"/>
        <w:right w:val="none" w:sz="0" w:space="0" w:color="auto"/>
      </w:divBdr>
    </w:div>
    <w:div w:id="1694261816">
      <w:bodyDiv w:val="1"/>
      <w:marLeft w:val="0"/>
      <w:marRight w:val="0"/>
      <w:marTop w:val="0"/>
      <w:marBottom w:val="0"/>
      <w:divBdr>
        <w:top w:val="none" w:sz="0" w:space="0" w:color="auto"/>
        <w:left w:val="none" w:sz="0" w:space="0" w:color="auto"/>
        <w:bottom w:val="none" w:sz="0" w:space="0" w:color="auto"/>
        <w:right w:val="none" w:sz="0" w:space="0" w:color="auto"/>
      </w:divBdr>
    </w:div>
    <w:div w:id="1721709100">
      <w:bodyDiv w:val="1"/>
      <w:marLeft w:val="0"/>
      <w:marRight w:val="0"/>
      <w:marTop w:val="0"/>
      <w:marBottom w:val="0"/>
      <w:divBdr>
        <w:top w:val="none" w:sz="0" w:space="0" w:color="auto"/>
        <w:left w:val="none" w:sz="0" w:space="0" w:color="auto"/>
        <w:bottom w:val="none" w:sz="0" w:space="0" w:color="auto"/>
        <w:right w:val="none" w:sz="0" w:space="0" w:color="auto"/>
      </w:divBdr>
    </w:div>
    <w:div w:id="1723795830">
      <w:bodyDiv w:val="1"/>
      <w:marLeft w:val="0"/>
      <w:marRight w:val="0"/>
      <w:marTop w:val="0"/>
      <w:marBottom w:val="0"/>
      <w:divBdr>
        <w:top w:val="none" w:sz="0" w:space="0" w:color="auto"/>
        <w:left w:val="none" w:sz="0" w:space="0" w:color="auto"/>
        <w:bottom w:val="none" w:sz="0" w:space="0" w:color="auto"/>
        <w:right w:val="none" w:sz="0" w:space="0" w:color="auto"/>
      </w:divBdr>
    </w:div>
    <w:div w:id="1785533279">
      <w:bodyDiv w:val="1"/>
      <w:marLeft w:val="0"/>
      <w:marRight w:val="0"/>
      <w:marTop w:val="0"/>
      <w:marBottom w:val="0"/>
      <w:divBdr>
        <w:top w:val="none" w:sz="0" w:space="0" w:color="auto"/>
        <w:left w:val="none" w:sz="0" w:space="0" w:color="auto"/>
        <w:bottom w:val="none" w:sz="0" w:space="0" w:color="auto"/>
        <w:right w:val="none" w:sz="0" w:space="0" w:color="auto"/>
      </w:divBdr>
    </w:div>
    <w:div w:id="2016761640">
      <w:bodyDiv w:val="1"/>
      <w:marLeft w:val="0"/>
      <w:marRight w:val="0"/>
      <w:marTop w:val="0"/>
      <w:marBottom w:val="0"/>
      <w:divBdr>
        <w:top w:val="none" w:sz="0" w:space="0" w:color="auto"/>
        <w:left w:val="none" w:sz="0" w:space="0" w:color="auto"/>
        <w:bottom w:val="none" w:sz="0" w:space="0" w:color="auto"/>
        <w:right w:val="none" w:sz="0" w:space="0" w:color="auto"/>
      </w:divBdr>
    </w:div>
    <w:div w:id="2107342566">
      <w:bodyDiv w:val="1"/>
      <w:marLeft w:val="0"/>
      <w:marRight w:val="0"/>
      <w:marTop w:val="0"/>
      <w:marBottom w:val="0"/>
      <w:divBdr>
        <w:top w:val="none" w:sz="0" w:space="0" w:color="auto"/>
        <w:left w:val="none" w:sz="0" w:space="0" w:color="auto"/>
        <w:bottom w:val="none" w:sz="0" w:space="0" w:color="auto"/>
        <w:right w:val="none" w:sz="0" w:space="0" w:color="auto"/>
      </w:divBdr>
    </w:div>
    <w:div w:id="2115855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8.emf"/><Relationship Id="rId21" Type="http://schemas.openxmlformats.org/officeDocument/2006/relationships/oleObject" Target="embeddings/oleObject3.bin"/><Relationship Id="rId22" Type="http://schemas.openxmlformats.org/officeDocument/2006/relationships/image" Target="media/image9.emf"/><Relationship Id="rId23" Type="http://schemas.openxmlformats.org/officeDocument/2006/relationships/oleObject" Target="embeddings/oleObject4.bin"/><Relationship Id="rId24" Type="http://schemas.openxmlformats.org/officeDocument/2006/relationships/fontTable" Target="fontTable.xml"/><Relationship Id="rId25" Type="http://schemas.microsoft.com/office/2011/relationships/people" Target="people.xml"/><Relationship Id="rId26"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image" Target="media/image3.jpe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emf"/><Relationship Id="rId17" Type="http://schemas.openxmlformats.org/officeDocument/2006/relationships/oleObject" Target="embeddings/oleObject1.bin"/><Relationship Id="rId18" Type="http://schemas.openxmlformats.org/officeDocument/2006/relationships/image" Target="media/image7.emf"/><Relationship Id="rId19" Type="http://schemas.openxmlformats.org/officeDocument/2006/relationships/oleObject" Target="embeddings/oleObject2.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A5743C-4425-F445-A33E-79292B8E5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93</Pages>
  <Words>12718</Words>
  <Characters>72496</Characters>
  <Application>Microsoft Macintosh Word</Application>
  <DocSecurity>0</DocSecurity>
  <Lines>604</Lines>
  <Paragraphs>170</Paragraphs>
  <ScaleCrop>false</ScaleCrop>
  <Company>SDB</Company>
  <LinksUpToDate>false</LinksUpToDate>
  <CharactersWithSpaces>85044</CharactersWithSpaces>
  <SharedDoc>false</SharedDoc>
  <HLinks>
    <vt:vector size="228" baseType="variant">
      <vt:variant>
        <vt:i4>1835064</vt:i4>
      </vt:variant>
      <vt:variant>
        <vt:i4>212</vt:i4>
      </vt:variant>
      <vt:variant>
        <vt:i4>0</vt:i4>
      </vt:variant>
      <vt:variant>
        <vt:i4>5</vt:i4>
      </vt:variant>
      <vt:variant>
        <vt:lpwstr/>
      </vt:variant>
      <vt:variant>
        <vt:lpwstr>_Toc248738102</vt:lpwstr>
      </vt:variant>
      <vt:variant>
        <vt:i4>1835064</vt:i4>
      </vt:variant>
      <vt:variant>
        <vt:i4>206</vt:i4>
      </vt:variant>
      <vt:variant>
        <vt:i4>0</vt:i4>
      </vt:variant>
      <vt:variant>
        <vt:i4>5</vt:i4>
      </vt:variant>
      <vt:variant>
        <vt:lpwstr/>
      </vt:variant>
      <vt:variant>
        <vt:lpwstr>_Toc248738101</vt:lpwstr>
      </vt:variant>
      <vt:variant>
        <vt:i4>1835064</vt:i4>
      </vt:variant>
      <vt:variant>
        <vt:i4>200</vt:i4>
      </vt:variant>
      <vt:variant>
        <vt:i4>0</vt:i4>
      </vt:variant>
      <vt:variant>
        <vt:i4>5</vt:i4>
      </vt:variant>
      <vt:variant>
        <vt:lpwstr/>
      </vt:variant>
      <vt:variant>
        <vt:lpwstr>_Toc248738100</vt:lpwstr>
      </vt:variant>
      <vt:variant>
        <vt:i4>1376313</vt:i4>
      </vt:variant>
      <vt:variant>
        <vt:i4>194</vt:i4>
      </vt:variant>
      <vt:variant>
        <vt:i4>0</vt:i4>
      </vt:variant>
      <vt:variant>
        <vt:i4>5</vt:i4>
      </vt:variant>
      <vt:variant>
        <vt:lpwstr/>
      </vt:variant>
      <vt:variant>
        <vt:lpwstr>_Toc248738099</vt:lpwstr>
      </vt:variant>
      <vt:variant>
        <vt:i4>1376313</vt:i4>
      </vt:variant>
      <vt:variant>
        <vt:i4>188</vt:i4>
      </vt:variant>
      <vt:variant>
        <vt:i4>0</vt:i4>
      </vt:variant>
      <vt:variant>
        <vt:i4>5</vt:i4>
      </vt:variant>
      <vt:variant>
        <vt:lpwstr/>
      </vt:variant>
      <vt:variant>
        <vt:lpwstr>_Toc248738098</vt:lpwstr>
      </vt:variant>
      <vt:variant>
        <vt:i4>1376313</vt:i4>
      </vt:variant>
      <vt:variant>
        <vt:i4>182</vt:i4>
      </vt:variant>
      <vt:variant>
        <vt:i4>0</vt:i4>
      </vt:variant>
      <vt:variant>
        <vt:i4>5</vt:i4>
      </vt:variant>
      <vt:variant>
        <vt:lpwstr/>
      </vt:variant>
      <vt:variant>
        <vt:lpwstr>_Toc248738097</vt:lpwstr>
      </vt:variant>
      <vt:variant>
        <vt:i4>1376313</vt:i4>
      </vt:variant>
      <vt:variant>
        <vt:i4>176</vt:i4>
      </vt:variant>
      <vt:variant>
        <vt:i4>0</vt:i4>
      </vt:variant>
      <vt:variant>
        <vt:i4>5</vt:i4>
      </vt:variant>
      <vt:variant>
        <vt:lpwstr/>
      </vt:variant>
      <vt:variant>
        <vt:lpwstr>_Toc248738096</vt:lpwstr>
      </vt:variant>
      <vt:variant>
        <vt:i4>1376313</vt:i4>
      </vt:variant>
      <vt:variant>
        <vt:i4>170</vt:i4>
      </vt:variant>
      <vt:variant>
        <vt:i4>0</vt:i4>
      </vt:variant>
      <vt:variant>
        <vt:i4>5</vt:i4>
      </vt:variant>
      <vt:variant>
        <vt:lpwstr/>
      </vt:variant>
      <vt:variant>
        <vt:lpwstr>_Toc248738095</vt:lpwstr>
      </vt:variant>
      <vt:variant>
        <vt:i4>1376313</vt:i4>
      </vt:variant>
      <vt:variant>
        <vt:i4>164</vt:i4>
      </vt:variant>
      <vt:variant>
        <vt:i4>0</vt:i4>
      </vt:variant>
      <vt:variant>
        <vt:i4>5</vt:i4>
      </vt:variant>
      <vt:variant>
        <vt:lpwstr/>
      </vt:variant>
      <vt:variant>
        <vt:lpwstr>_Toc248738094</vt:lpwstr>
      </vt:variant>
      <vt:variant>
        <vt:i4>1376313</vt:i4>
      </vt:variant>
      <vt:variant>
        <vt:i4>158</vt:i4>
      </vt:variant>
      <vt:variant>
        <vt:i4>0</vt:i4>
      </vt:variant>
      <vt:variant>
        <vt:i4>5</vt:i4>
      </vt:variant>
      <vt:variant>
        <vt:lpwstr/>
      </vt:variant>
      <vt:variant>
        <vt:lpwstr>_Toc248738093</vt:lpwstr>
      </vt:variant>
      <vt:variant>
        <vt:i4>1376313</vt:i4>
      </vt:variant>
      <vt:variant>
        <vt:i4>152</vt:i4>
      </vt:variant>
      <vt:variant>
        <vt:i4>0</vt:i4>
      </vt:variant>
      <vt:variant>
        <vt:i4>5</vt:i4>
      </vt:variant>
      <vt:variant>
        <vt:lpwstr/>
      </vt:variant>
      <vt:variant>
        <vt:lpwstr>_Toc248738092</vt:lpwstr>
      </vt:variant>
      <vt:variant>
        <vt:i4>1376313</vt:i4>
      </vt:variant>
      <vt:variant>
        <vt:i4>146</vt:i4>
      </vt:variant>
      <vt:variant>
        <vt:i4>0</vt:i4>
      </vt:variant>
      <vt:variant>
        <vt:i4>5</vt:i4>
      </vt:variant>
      <vt:variant>
        <vt:lpwstr/>
      </vt:variant>
      <vt:variant>
        <vt:lpwstr>_Toc248738091</vt:lpwstr>
      </vt:variant>
      <vt:variant>
        <vt:i4>1376313</vt:i4>
      </vt:variant>
      <vt:variant>
        <vt:i4>140</vt:i4>
      </vt:variant>
      <vt:variant>
        <vt:i4>0</vt:i4>
      </vt:variant>
      <vt:variant>
        <vt:i4>5</vt:i4>
      </vt:variant>
      <vt:variant>
        <vt:lpwstr/>
      </vt:variant>
      <vt:variant>
        <vt:lpwstr>_Toc248738090</vt:lpwstr>
      </vt:variant>
      <vt:variant>
        <vt:i4>1310777</vt:i4>
      </vt:variant>
      <vt:variant>
        <vt:i4>134</vt:i4>
      </vt:variant>
      <vt:variant>
        <vt:i4>0</vt:i4>
      </vt:variant>
      <vt:variant>
        <vt:i4>5</vt:i4>
      </vt:variant>
      <vt:variant>
        <vt:lpwstr/>
      </vt:variant>
      <vt:variant>
        <vt:lpwstr>_Toc248738089</vt:lpwstr>
      </vt:variant>
      <vt:variant>
        <vt:i4>1310777</vt:i4>
      </vt:variant>
      <vt:variant>
        <vt:i4>128</vt:i4>
      </vt:variant>
      <vt:variant>
        <vt:i4>0</vt:i4>
      </vt:variant>
      <vt:variant>
        <vt:i4>5</vt:i4>
      </vt:variant>
      <vt:variant>
        <vt:lpwstr/>
      </vt:variant>
      <vt:variant>
        <vt:lpwstr>_Toc248738088</vt:lpwstr>
      </vt:variant>
      <vt:variant>
        <vt:i4>1310777</vt:i4>
      </vt:variant>
      <vt:variant>
        <vt:i4>122</vt:i4>
      </vt:variant>
      <vt:variant>
        <vt:i4>0</vt:i4>
      </vt:variant>
      <vt:variant>
        <vt:i4>5</vt:i4>
      </vt:variant>
      <vt:variant>
        <vt:lpwstr/>
      </vt:variant>
      <vt:variant>
        <vt:lpwstr>_Toc248738087</vt:lpwstr>
      </vt:variant>
      <vt:variant>
        <vt:i4>1310777</vt:i4>
      </vt:variant>
      <vt:variant>
        <vt:i4>116</vt:i4>
      </vt:variant>
      <vt:variant>
        <vt:i4>0</vt:i4>
      </vt:variant>
      <vt:variant>
        <vt:i4>5</vt:i4>
      </vt:variant>
      <vt:variant>
        <vt:lpwstr/>
      </vt:variant>
      <vt:variant>
        <vt:lpwstr>_Toc248738086</vt:lpwstr>
      </vt:variant>
      <vt:variant>
        <vt:i4>1310777</vt:i4>
      </vt:variant>
      <vt:variant>
        <vt:i4>110</vt:i4>
      </vt:variant>
      <vt:variant>
        <vt:i4>0</vt:i4>
      </vt:variant>
      <vt:variant>
        <vt:i4>5</vt:i4>
      </vt:variant>
      <vt:variant>
        <vt:lpwstr/>
      </vt:variant>
      <vt:variant>
        <vt:lpwstr>_Toc248738085</vt:lpwstr>
      </vt:variant>
      <vt:variant>
        <vt:i4>1310777</vt:i4>
      </vt:variant>
      <vt:variant>
        <vt:i4>104</vt:i4>
      </vt:variant>
      <vt:variant>
        <vt:i4>0</vt:i4>
      </vt:variant>
      <vt:variant>
        <vt:i4>5</vt:i4>
      </vt:variant>
      <vt:variant>
        <vt:lpwstr/>
      </vt:variant>
      <vt:variant>
        <vt:lpwstr>_Toc248738084</vt:lpwstr>
      </vt:variant>
      <vt:variant>
        <vt:i4>1310777</vt:i4>
      </vt:variant>
      <vt:variant>
        <vt:i4>98</vt:i4>
      </vt:variant>
      <vt:variant>
        <vt:i4>0</vt:i4>
      </vt:variant>
      <vt:variant>
        <vt:i4>5</vt:i4>
      </vt:variant>
      <vt:variant>
        <vt:lpwstr/>
      </vt:variant>
      <vt:variant>
        <vt:lpwstr>_Toc248738083</vt:lpwstr>
      </vt:variant>
      <vt:variant>
        <vt:i4>1310777</vt:i4>
      </vt:variant>
      <vt:variant>
        <vt:i4>92</vt:i4>
      </vt:variant>
      <vt:variant>
        <vt:i4>0</vt:i4>
      </vt:variant>
      <vt:variant>
        <vt:i4>5</vt:i4>
      </vt:variant>
      <vt:variant>
        <vt:lpwstr/>
      </vt:variant>
      <vt:variant>
        <vt:lpwstr>_Toc248738082</vt:lpwstr>
      </vt:variant>
      <vt:variant>
        <vt:i4>1310777</vt:i4>
      </vt:variant>
      <vt:variant>
        <vt:i4>86</vt:i4>
      </vt:variant>
      <vt:variant>
        <vt:i4>0</vt:i4>
      </vt:variant>
      <vt:variant>
        <vt:i4>5</vt:i4>
      </vt:variant>
      <vt:variant>
        <vt:lpwstr/>
      </vt:variant>
      <vt:variant>
        <vt:lpwstr>_Toc248738081</vt:lpwstr>
      </vt:variant>
      <vt:variant>
        <vt:i4>1310777</vt:i4>
      </vt:variant>
      <vt:variant>
        <vt:i4>80</vt:i4>
      </vt:variant>
      <vt:variant>
        <vt:i4>0</vt:i4>
      </vt:variant>
      <vt:variant>
        <vt:i4>5</vt:i4>
      </vt:variant>
      <vt:variant>
        <vt:lpwstr/>
      </vt:variant>
      <vt:variant>
        <vt:lpwstr>_Toc248738080</vt:lpwstr>
      </vt:variant>
      <vt:variant>
        <vt:i4>1769529</vt:i4>
      </vt:variant>
      <vt:variant>
        <vt:i4>74</vt:i4>
      </vt:variant>
      <vt:variant>
        <vt:i4>0</vt:i4>
      </vt:variant>
      <vt:variant>
        <vt:i4>5</vt:i4>
      </vt:variant>
      <vt:variant>
        <vt:lpwstr/>
      </vt:variant>
      <vt:variant>
        <vt:lpwstr>_Toc248738079</vt:lpwstr>
      </vt:variant>
      <vt:variant>
        <vt:i4>1769529</vt:i4>
      </vt:variant>
      <vt:variant>
        <vt:i4>68</vt:i4>
      </vt:variant>
      <vt:variant>
        <vt:i4>0</vt:i4>
      </vt:variant>
      <vt:variant>
        <vt:i4>5</vt:i4>
      </vt:variant>
      <vt:variant>
        <vt:lpwstr/>
      </vt:variant>
      <vt:variant>
        <vt:lpwstr>_Toc248738078</vt:lpwstr>
      </vt:variant>
      <vt:variant>
        <vt:i4>1769529</vt:i4>
      </vt:variant>
      <vt:variant>
        <vt:i4>62</vt:i4>
      </vt:variant>
      <vt:variant>
        <vt:i4>0</vt:i4>
      </vt:variant>
      <vt:variant>
        <vt:i4>5</vt:i4>
      </vt:variant>
      <vt:variant>
        <vt:lpwstr/>
      </vt:variant>
      <vt:variant>
        <vt:lpwstr>_Toc248738077</vt:lpwstr>
      </vt:variant>
      <vt:variant>
        <vt:i4>1769529</vt:i4>
      </vt:variant>
      <vt:variant>
        <vt:i4>56</vt:i4>
      </vt:variant>
      <vt:variant>
        <vt:i4>0</vt:i4>
      </vt:variant>
      <vt:variant>
        <vt:i4>5</vt:i4>
      </vt:variant>
      <vt:variant>
        <vt:lpwstr/>
      </vt:variant>
      <vt:variant>
        <vt:lpwstr>_Toc248738076</vt:lpwstr>
      </vt:variant>
      <vt:variant>
        <vt:i4>1769529</vt:i4>
      </vt:variant>
      <vt:variant>
        <vt:i4>50</vt:i4>
      </vt:variant>
      <vt:variant>
        <vt:i4>0</vt:i4>
      </vt:variant>
      <vt:variant>
        <vt:i4>5</vt:i4>
      </vt:variant>
      <vt:variant>
        <vt:lpwstr/>
      </vt:variant>
      <vt:variant>
        <vt:lpwstr>_Toc248738075</vt:lpwstr>
      </vt:variant>
      <vt:variant>
        <vt:i4>1769529</vt:i4>
      </vt:variant>
      <vt:variant>
        <vt:i4>44</vt:i4>
      </vt:variant>
      <vt:variant>
        <vt:i4>0</vt:i4>
      </vt:variant>
      <vt:variant>
        <vt:i4>5</vt:i4>
      </vt:variant>
      <vt:variant>
        <vt:lpwstr/>
      </vt:variant>
      <vt:variant>
        <vt:lpwstr>_Toc248738074</vt:lpwstr>
      </vt:variant>
      <vt:variant>
        <vt:i4>1769529</vt:i4>
      </vt:variant>
      <vt:variant>
        <vt:i4>38</vt:i4>
      </vt:variant>
      <vt:variant>
        <vt:i4>0</vt:i4>
      </vt:variant>
      <vt:variant>
        <vt:i4>5</vt:i4>
      </vt:variant>
      <vt:variant>
        <vt:lpwstr/>
      </vt:variant>
      <vt:variant>
        <vt:lpwstr>_Toc248738073</vt:lpwstr>
      </vt:variant>
      <vt:variant>
        <vt:i4>1769529</vt:i4>
      </vt:variant>
      <vt:variant>
        <vt:i4>32</vt:i4>
      </vt:variant>
      <vt:variant>
        <vt:i4>0</vt:i4>
      </vt:variant>
      <vt:variant>
        <vt:i4>5</vt:i4>
      </vt:variant>
      <vt:variant>
        <vt:lpwstr/>
      </vt:variant>
      <vt:variant>
        <vt:lpwstr>_Toc248738072</vt:lpwstr>
      </vt:variant>
      <vt:variant>
        <vt:i4>1769529</vt:i4>
      </vt:variant>
      <vt:variant>
        <vt:i4>26</vt:i4>
      </vt:variant>
      <vt:variant>
        <vt:i4>0</vt:i4>
      </vt:variant>
      <vt:variant>
        <vt:i4>5</vt:i4>
      </vt:variant>
      <vt:variant>
        <vt:lpwstr/>
      </vt:variant>
      <vt:variant>
        <vt:lpwstr>_Toc248738071</vt:lpwstr>
      </vt:variant>
      <vt:variant>
        <vt:i4>1769529</vt:i4>
      </vt:variant>
      <vt:variant>
        <vt:i4>20</vt:i4>
      </vt:variant>
      <vt:variant>
        <vt:i4>0</vt:i4>
      </vt:variant>
      <vt:variant>
        <vt:i4>5</vt:i4>
      </vt:variant>
      <vt:variant>
        <vt:lpwstr/>
      </vt:variant>
      <vt:variant>
        <vt:lpwstr>_Toc248738070</vt:lpwstr>
      </vt:variant>
      <vt:variant>
        <vt:i4>1703993</vt:i4>
      </vt:variant>
      <vt:variant>
        <vt:i4>14</vt:i4>
      </vt:variant>
      <vt:variant>
        <vt:i4>0</vt:i4>
      </vt:variant>
      <vt:variant>
        <vt:i4>5</vt:i4>
      </vt:variant>
      <vt:variant>
        <vt:lpwstr/>
      </vt:variant>
      <vt:variant>
        <vt:lpwstr>_Toc248738069</vt:lpwstr>
      </vt:variant>
      <vt:variant>
        <vt:i4>1703993</vt:i4>
      </vt:variant>
      <vt:variant>
        <vt:i4>8</vt:i4>
      </vt:variant>
      <vt:variant>
        <vt:i4>0</vt:i4>
      </vt:variant>
      <vt:variant>
        <vt:i4>5</vt:i4>
      </vt:variant>
      <vt:variant>
        <vt:lpwstr/>
      </vt:variant>
      <vt:variant>
        <vt:lpwstr>_Toc248738068</vt:lpwstr>
      </vt:variant>
      <vt:variant>
        <vt:i4>1703993</vt:i4>
      </vt:variant>
      <vt:variant>
        <vt:i4>2</vt:i4>
      </vt:variant>
      <vt:variant>
        <vt:i4>0</vt:i4>
      </vt:variant>
      <vt:variant>
        <vt:i4>5</vt:i4>
      </vt:variant>
      <vt:variant>
        <vt:lpwstr/>
      </vt:variant>
      <vt:variant>
        <vt:lpwstr>_Toc248738067</vt:lpwstr>
      </vt:variant>
      <vt:variant>
        <vt:i4>8323090</vt:i4>
      </vt:variant>
      <vt:variant>
        <vt:i4>42826</vt:i4>
      </vt:variant>
      <vt:variant>
        <vt:i4>1028</vt:i4>
      </vt:variant>
      <vt:variant>
        <vt:i4>1</vt:i4>
      </vt:variant>
      <vt:variant>
        <vt:lpwstr>cid:image001.jpg@01CD440B.0137DE20</vt:lpwstr>
      </vt:variant>
      <vt:variant>
        <vt:lpwstr/>
      </vt:variant>
      <vt:variant>
        <vt:i4>8323090</vt:i4>
      </vt:variant>
      <vt:variant>
        <vt:i4>43148</vt:i4>
      </vt:variant>
      <vt:variant>
        <vt:i4>1027</vt:i4>
      </vt:variant>
      <vt:variant>
        <vt:i4>1</vt:i4>
      </vt:variant>
      <vt:variant>
        <vt:lpwstr>cid:image001.jpg@01CD440B.0137DE20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巩向峰</dc:creator>
  <cp:lastModifiedBy>Eason lau</cp:lastModifiedBy>
  <cp:revision>7</cp:revision>
  <cp:lastPrinted>2009-09-15T09:10:00Z</cp:lastPrinted>
  <dcterms:created xsi:type="dcterms:W3CDTF">2016-10-25T08:09:00Z</dcterms:created>
  <dcterms:modified xsi:type="dcterms:W3CDTF">2017-04-05T09:34:00Z</dcterms:modified>
</cp:coreProperties>
</file>